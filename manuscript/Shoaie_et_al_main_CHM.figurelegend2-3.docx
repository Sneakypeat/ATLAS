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2C29" w:rsidR="00FD3873" w:rsidP="00177059" w:rsidRDefault="008F6C80" w14:paraId="4D3A0C15" w14:textId="77777777">
      <w:pPr>
        <w:pStyle w:val="Title"/>
      </w:pPr>
      <w:r w:rsidRPr="00E02D09">
        <w:t xml:space="preserve">Global and temporal state of </w:t>
      </w:r>
      <w:r w:rsidRPr="00F62C29" w:rsidR="00D73517">
        <w:t xml:space="preserve">the </w:t>
      </w:r>
      <w:r w:rsidRPr="00F62C29">
        <w:t>human gut microbiome in health and disease</w:t>
      </w:r>
    </w:p>
    <w:p w:rsidR="004057FF" w:rsidP="00177059" w:rsidRDefault="00C01102" w14:paraId="48B2C77E" w14:textId="7D9A3E89">
      <w:pPr>
        <w:rPr>
          <w:ins w:author="Portlock, Theo" w:date="2021-11-30T11:06:00Z" w:id="0"/>
        </w:rPr>
      </w:pPr>
      <w:del w:author="Portlock, Theo" w:date="2021-11-22T22:09:00Z" w:id="1">
        <w:r w:rsidRPr="00495800" w:rsidDel="004057FF">
          <w:delText>Saeed Shoaie</w:delText>
        </w:r>
        <w:r w:rsidRPr="00495800" w:rsidDel="004057FF">
          <w:rPr>
            <w:vertAlign w:val="superscript"/>
          </w:rPr>
          <w:delText>1,2</w:delText>
        </w:r>
        <w:r w:rsidRPr="00495800" w:rsidDel="004057FF" w:rsidR="00B26C9F">
          <w:rPr>
            <w:vertAlign w:val="superscript"/>
          </w:rPr>
          <w:delText>,1</w:delText>
        </w:r>
        <w:r w:rsidDel="004057FF" w:rsidR="006B2C84">
          <w:rPr>
            <w:vertAlign w:val="superscript"/>
          </w:rPr>
          <w:delText>7</w:delText>
        </w:r>
        <w:r w:rsidRPr="00495800" w:rsidDel="004057FF" w:rsidR="00FE0D00">
          <w:rPr>
            <w:vertAlign w:val="superscript"/>
          </w:rPr>
          <w:delText>*</w:delText>
        </w:r>
        <w:r w:rsidRPr="00495800" w:rsidDel="004057FF">
          <w:delText>, Sunjae Lee</w:delText>
        </w:r>
        <w:r w:rsidRPr="00495800" w:rsidDel="004057FF">
          <w:rPr>
            <w:vertAlign w:val="superscript"/>
          </w:rPr>
          <w:delText>1,</w:delText>
        </w:r>
        <w:r w:rsidDel="004057FF" w:rsidR="00D83EFB">
          <w:rPr>
            <w:vertAlign w:val="superscript"/>
          </w:rPr>
          <w:delText>3,</w:delText>
        </w:r>
        <w:r w:rsidRPr="00495800" w:rsidDel="004057FF" w:rsidR="00B26C9F">
          <w:rPr>
            <w:vertAlign w:val="superscript"/>
          </w:rPr>
          <w:delText>1</w:delText>
        </w:r>
        <w:r w:rsidDel="004057FF" w:rsidR="006B2C84">
          <w:rPr>
            <w:vertAlign w:val="superscript"/>
          </w:rPr>
          <w:delText>7</w:delText>
        </w:r>
        <w:r w:rsidRPr="00495800" w:rsidDel="004057FF">
          <w:delText xml:space="preserve">, </w:delText>
        </w:r>
        <w:r w:rsidRPr="00495800" w:rsidDel="004057FF" w:rsidR="003020C7">
          <w:delText>Mathieu Almeida</w:delText>
        </w:r>
        <w:r w:rsidDel="004057FF" w:rsidR="00D83EFB">
          <w:rPr>
            <w:vertAlign w:val="superscript"/>
          </w:rPr>
          <w:delText>4</w:delText>
        </w:r>
        <w:r w:rsidRPr="00495800" w:rsidDel="004057FF" w:rsidR="003020C7">
          <w:delText xml:space="preserve">, </w:delText>
        </w:r>
        <w:r w:rsidRPr="00FC75CB" w:rsidDel="004057FF" w:rsidR="00E40C7B">
          <w:delText>Gholamreza Bidkhori</w:delText>
        </w:r>
        <w:r w:rsidRPr="00FC75CB" w:rsidDel="004057FF" w:rsidR="00E40C7B">
          <w:rPr>
            <w:vertAlign w:val="superscript"/>
          </w:rPr>
          <w:delText>1</w:delText>
        </w:r>
        <w:r w:rsidRPr="00495800" w:rsidDel="004057FF" w:rsidR="00E40C7B">
          <w:delText xml:space="preserve">, </w:delText>
        </w:r>
        <w:r w:rsidRPr="00495800" w:rsidDel="004057FF">
          <w:delText>Nicolas Pons</w:delText>
        </w:r>
        <w:r w:rsidDel="004057FF" w:rsidR="00D83EFB">
          <w:rPr>
            <w:vertAlign w:val="superscript"/>
          </w:rPr>
          <w:delText>4</w:delText>
        </w:r>
        <w:r w:rsidRPr="00495800" w:rsidDel="004057FF">
          <w:delText xml:space="preserve">, </w:delText>
        </w:r>
        <w:r w:rsidRPr="00495800" w:rsidDel="004057FF" w:rsidR="00B26C9F">
          <w:delText>Florian Plaza Onate</w:delText>
        </w:r>
        <w:r w:rsidDel="004057FF" w:rsidR="00D83EFB">
          <w:rPr>
            <w:vertAlign w:val="superscript"/>
          </w:rPr>
          <w:delText>4</w:delText>
        </w:r>
        <w:r w:rsidRPr="00495800" w:rsidDel="004057FF" w:rsidR="00B26C9F">
          <w:delText xml:space="preserve">, </w:delText>
        </w:r>
        <w:r w:rsidRPr="00495800" w:rsidDel="004057FF">
          <w:delText>Emmanuelle Le Chatelier</w:delText>
        </w:r>
        <w:r w:rsidDel="004057FF" w:rsidR="00D83EFB">
          <w:rPr>
            <w:vertAlign w:val="superscript"/>
          </w:rPr>
          <w:delText>4</w:delText>
        </w:r>
        <w:r w:rsidRPr="00495800" w:rsidDel="004057FF">
          <w:delText>, Neelu Begum</w:delText>
        </w:r>
        <w:r w:rsidRPr="00495800" w:rsidDel="004057FF">
          <w:rPr>
            <w:vertAlign w:val="superscript"/>
          </w:rPr>
          <w:delText>1</w:delText>
        </w:r>
        <w:r w:rsidRPr="00495800" w:rsidDel="004057FF">
          <w:delText>, Ceri Proffitt</w:delText>
        </w:r>
        <w:r w:rsidRPr="00495800" w:rsidDel="004057FF">
          <w:rPr>
            <w:vertAlign w:val="superscript"/>
          </w:rPr>
          <w:delText>1</w:delText>
        </w:r>
        <w:r w:rsidRPr="00495800" w:rsidDel="004057FF">
          <w:delText xml:space="preserve">, </w:delText>
        </w:r>
        <w:r w:rsidRPr="00495800" w:rsidDel="004057FF" w:rsidR="006E1FCE">
          <w:delText>D</w:delText>
        </w:r>
        <w:r w:rsidRPr="00495800" w:rsidDel="004057FF">
          <w:delText>orines Rosario</w:delText>
        </w:r>
        <w:r w:rsidRPr="00495800" w:rsidDel="004057FF">
          <w:rPr>
            <w:vertAlign w:val="superscript"/>
          </w:rPr>
          <w:delText>1</w:delText>
        </w:r>
        <w:r w:rsidRPr="00495800" w:rsidDel="004057FF">
          <w:delText xml:space="preserve">, </w:delText>
        </w:r>
        <w:r w:rsidRPr="00495800" w:rsidDel="004057FF" w:rsidR="00B26C9F">
          <w:delText>Stefania Vaga</w:delText>
        </w:r>
        <w:r w:rsidRPr="00495800" w:rsidDel="004057FF" w:rsidR="00B26C9F">
          <w:rPr>
            <w:vertAlign w:val="superscript"/>
          </w:rPr>
          <w:delText>1</w:delText>
        </w:r>
        <w:r w:rsidRPr="00495800" w:rsidDel="004057FF" w:rsidR="00B26C9F">
          <w:delText>, Junseok Park</w:delText>
        </w:r>
        <w:r w:rsidDel="004057FF" w:rsidR="00E86B16">
          <w:rPr>
            <w:vertAlign w:val="superscript"/>
          </w:rPr>
          <w:delText>5</w:delText>
        </w:r>
        <w:r w:rsidRPr="00495800" w:rsidDel="004057FF" w:rsidR="00B26C9F">
          <w:delText>, Kalle von Feilitzen</w:delText>
        </w:r>
        <w:r w:rsidRPr="00495800" w:rsidDel="004057FF" w:rsidR="00B26C9F">
          <w:rPr>
            <w:vertAlign w:val="superscript"/>
          </w:rPr>
          <w:delText>2</w:delText>
        </w:r>
        <w:r w:rsidRPr="00495800" w:rsidDel="004057FF" w:rsidR="00B26C9F">
          <w:delText>, Fredric Johansson</w:delText>
        </w:r>
        <w:r w:rsidRPr="00495800" w:rsidDel="004057FF" w:rsidR="00B26C9F">
          <w:rPr>
            <w:vertAlign w:val="superscript"/>
          </w:rPr>
          <w:delText>2</w:delText>
        </w:r>
        <w:r w:rsidRPr="00495800" w:rsidDel="004057FF" w:rsidR="00B26C9F">
          <w:delText>,</w:delText>
        </w:r>
        <w:r w:rsidRPr="00495800" w:rsidDel="004057FF" w:rsidR="00B26C9F">
          <w:rPr>
            <w:vertAlign w:val="superscript"/>
          </w:rPr>
          <w:delText xml:space="preserve"> </w:delText>
        </w:r>
        <w:r w:rsidRPr="00495800" w:rsidDel="004057FF" w:rsidR="00CC3EB9">
          <w:delText>Victoria Meslier</w:delText>
        </w:r>
        <w:r w:rsidDel="004057FF" w:rsidR="00D83EFB">
          <w:rPr>
            <w:vertAlign w:val="superscript"/>
          </w:rPr>
          <w:delText>4</w:delText>
        </w:r>
        <w:r w:rsidRPr="00495800" w:rsidDel="004057FF" w:rsidR="00CC3EB9">
          <w:delText xml:space="preserve">, Azadeh </w:delText>
        </w:r>
        <w:r w:rsidRPr="00495800" w:rsidDel="004057FF" w:rsidR="00B26C9F">
          <w:delText>Harzandi</w:delText>
        </w:r>
        <w:r w:rsidRPr="00495800" w:rsidDel="004057FF" w:rsidR="00B26C9F">
          <w:rPr>
            <w:vertAlign w:val="superscript"/>
          </w:rPr>
          <w:delText>1</w:delText>
        </w:r>
        <w:r w:rsidRPr="00495800" w:rsidDel="004057FF" w:rsidR="00B26C9F">
          <w:delText xml:space="preserve">, </w:delText>
        </w:r>
        <w:r w:rsidRPr="00AF31F1" w:rsidDel="004057FF" w:rsidR="00AF31F1">
          <w:delText>Lucie Etienne-Mesmin</w:delText>
        </w:r>
        <w:r w:rsidDel="004057FF" w:rsidR="00D83EFB">
          <w:rPr>
            <w:vertAlign w:val="superscript"/>
          </w:rPr>
          <w:delText>6</w:delText>
        </w:r>
        <w:r w:rsidDel="004057FF" w:rsidR="00AF31F1">
          <w:delText>,</w:delText>
        </w:r>
        <w:r w:rsidRPr="00AF31F1" w:rsidDel="004057FF" w:rsidR="00AF31F1">
          <w:delText xml:space="preserve"> </w:delText>
        </w:r>
        <w:r w:rsidRPr="00495800" w:rsidDel="004057FF" w:rsidR="0019455F">
          <w:delText>Lindsey A. Edwards</w:delText>
        </w:r>
        <w:r w:rsidDel="004057FF" w:rsidR="00D83EFB">
          <w:rPr>
            <w:vertAlign w:val="superscript"/>
          </w:rPr>
          <w:delText>7</w:delText>
        </w:r>
        <w:r w:rsidRPr="00495800" w:rsidDel="004057FF" w:rsidR="0019455F">
          <w:delText xml:space="preserve">, </w:delText>
        </w:r>
        <w:r w:rsidRPr="00495800" w:rsidDel="004057FF" w:rsidR="00DA5A8E">
          <w:delText>Vincent Lombard</w:delText>
        </w:r>
        <w:r w:rsidDel="004057FF" w:rsidR="00D83EFB">
          <w:rPr>
            <w:vertAlign w:val="superscript"/>
          </w:rPr>
          <w:delText>8</w:delText>
        </w:r>
        <w:r w:rsidDel="004057FF" w:rsidR="00AF31F1">
          <w:rPr>
            <w:vertAlign w:val="superscript"/>
          </w:rPr>
          <w:delText>,</w:delText>
        </w:r>
        <w:r w:rsidDel="004057FF" w:rsidR="00D83EFB">
          <w:rPr>
            <w:vertAlign w:val="superscript"/>
          </w:rPr>
          <w:delText>9</w:delText>
        </w:r>
        <w:r w:rsidRPr="00495800" w:rsidDel="004057FF" w:rsidR="00DA5A8E">
          <w:delText xml:space="preserve">, </w:delText>
        </w:r>
        <w:r w:rsidRPr="00495800" w:rsidDel="004057FF" w:rsidR="000B7108">
          <w:delText>Franck Gauthier</w:delText>
        </w:r>
        <w:r w:rsidDel="004057FF" w:rsidR="00D83EFB">
          <w:rPr>
            <w:vertAlign w:val="superscript"/>
          </w:rPr>
          <w:delText>4</w:delText>
        </w:r>
        <w:r w:rsidRPr="00495800" w:rsidDel="004057FF" w:rsidR="000B7108">
          <w:delText xml:space="preserve">, </w:delText>
        </w:r>
        <w:r w:rsidDel="004057FF" w:rsidR="005C07EC">
          <w:delText>Claire</w:delText>
        </w:r>
        <w:r w:rsidDel="004057FF" w:rsidR="00027A4B">
          <w:delText xml:space="preserve"> J</w:delText>
        </w:r>
        <w:r w:rsidDel="004057FF" w:rsidR="00CC287D">
          <w:delText>.</w:delText>
        </w:r>
        <w:r w:rsidDel="004057FF" w:rsidR="005C07EC">
          <w:delText xml:space="preserve"> Steves</w:delText>
        </w:r>
        <w:r w:rsidDel="004057FF" w:rsidR="00D83EFB">
          <w:rPr>
            <w:vertAlign w:val="superscript"/>
          </w:rPr>
          <w:delText>10</w:delText>
        </w:r>
        <w:r w:rsidDel="004057FF" w:rsidR="005C07EC">
          <w:delText xml:space="preserve">, </w:delText>
        </w:r>
        <w:r w:rsidRPr="00495800" w:rsidDel="004057FF" w:rsidR="00385F39">
          <w:delText>David Gomez-Cabrero</w:delText>
        </w:r>
        <w:r w:rsidRPr="00350F72" w:rsidDel="004057FF" w:rsidR="00350F72">
          <w:rPr>
            <w:vertAlign w:val="superscript"/>
          </w:rPr>
          <w:delText>1,</w:delText>
        </w:r>
        <w:r w:rsidDel="004057FF" w:rsidR="00AF31F1">
          <w:rPr>
            <w:vertAlign w:val="superscript"/>
          </w:rPr>
          <w:delText>1</w:delText>
        </w:r>
        <w:r w:rsidDel="004057FF" w:rsidR="00D83EFB">
          <w:rPr>
            <w:vertAlign w:val="superscript"/>
          </w:rPr>
          <w:delText>1</w:delText>
        </w:r>
        <w:r w:rsidRPr="00495800" w:rsidDel="004057FF" w:rsidR="00385F39">
          <w:delText xml:space="preserve">, </w:delText>
        </w:r>
        <w:r w:rsidRPr="00495800" w:rsidDel="004057FF" w:rsidR="00B26C9F">
          <w:delText>Bernard Henrissat</w:delText>
        </w:r>
        <w:r w:rsidDel="004057FF" w:rsidR="00D83EFB">
          <w:rPr>
            <w:vertAlign w:val="superscript"/>
          </w:rPr>
          <w:delText>8</w:delText>
        </w:r>
        <w:r w:rsidRPr="00495800" w:rsidDel="004057FF" w:rsidR="00617FDD">
          <w:rPr>
            <w:vertAlign w:val="superscript"/>
          </w:rPr>
          <w:delText>,</w:delText>
        </w:r>
        <w:r w:rsidDel="004057FF" w:rsidR="00D83EFB">
          <w:rPr>
            <w:vertAlign w:val="superscript"/>
          </w:rPr>
          <w:delText>9</w:delText>
        </w:r>
        <w:r w:rsidDel="004057FF" w:rsidR="00350F72">
          <w:rPr>
            <w:vertAlign w:val="superscript"/>
          </w:rPr>
          <w:delText>,1</w:delText>
        </w:r>
        <w:r w:rsidDel="004057FF" w:rsidR="00D83EFB">
          <w:rPr>
            <w:vertAlign w:val="superscript"/>
          </w:rPr>
          <w:delText>2</w:delText>
        </w:r>
        <w:r w:rsidRPr="00495800" w:rsidDel="004057FF" w:rsidR="00B26C9F">
          <w:delText xml:space="preserve">, </w:delText>
        </w:r>
        <w:r w:rsidRPr="00495800" w:rsidDel="004057FF">
          <w:delText>Doheon Lee</w:delText>
        </w:r>
        <w:r w:rsidDel="004057FF" w:rsidR="00D83EFB">
          <w:rPr>
            <w:vertAlign w:val="superscript"/>
          </w:rPr>
          <w:delText>5</w:delText>
        </w:r>
        <w:r w:rsidRPr="00495800" w:rsidDel="004057FF">
          <w:delText xml:space="preserve">, </w:delText>
        </w:r>
        <w:r w:rsidRPr="00495800" w:rsidDel="004057FF" w:rsidR="0019455F">
          <w:delText>Debbie L. Shawcross</w:delText>
        </w:r>
        <w:r w:rsidDel="004057FF" w:rsidR="00D83EFB">
          <w:rPr>
            <w:vertAlign w:val="superscript"/>
          </w:rPr>
          <w:delText>7</w:delText>
        </w:r>
        <w:r w:rsidRPr="00495800" w:rsidDel="004057FF" w:rsidR="0019455F">
          <w:delText xml:space="preserve">, </w:delText>
        </w:r>
        <w:r w:rsidRPr="00AF31F1" w:rsidDel="004057FF" w:rsidR="00AF31F1">
          <w:delText>Stéphanie Blanquet-Diot</w:delText>
        </w:r>
        <w:r w:rsidDel="004057FF" w:rsidR="00D83EFB">
          <w:rPr>
            <w:vertAlign w:val="superscript"/>
          </w:rPr>
          <w:delText>6</w:delText>
        </w:r>
        <w:r w:rsidDel="004057FF" w:rsidR="00AF31F1">
          <w:delText>,</w:delText>
        </w:r>
        <w:r w:rsidRPr="00AF31F1" w:rsidDel="004057FF" w:rsidR="00AF31F1">
          <w:delText xml:space="preserve"> </w:delText>
        </w:r>
        <w:r w:rsidRPr="00495800" w:rsidDel="004057FF">
          <w:delText>Gordon Proctor</w:delText>
        </w:r>
        <w:r w:rsidRPr="00495800" w:rsidDel="004057FF">
          <w:rPr>
            <w:vertAlign w:val="superscript"/>
          </w:rPr>
          <w:delText>1</w:delText>
        </w:r>
        <w:r w:rsidRPr="00495800" w:rsidDel="004057FF">
          <w:delText>, Lars Engstrand</w:delText>
        </w:r>
        <w:r w:rsidDel="004057FF" w:rsidR="00D83EFB">
          <w:rPr>
            <w:vertAlign w:val="superscript"/>
          </w:rPr>
          <w:delText>13</w:delText>
        </w:r>
        <w:r w:rsidRPr="00495800" w:rsidDel="004057FF">
          <w:delText>, Adil Mardinoglu</w:delText>
        </w:r>
        <w:r w:rsidRPr="00495800" w:rsidDel="004057FF">
          <w:rPr>
            <w:vertAlign w:val="superscript"/>
          </w:rPr>
          <w:delText>1,2</w:delText>
        </w:r>
        <w:r w:rsidRPr="00495800" w:rsidDel="004057FF">
          <w:delText xml:space="preserve">, </w:delText>
        </w:r>
        <w:r w:rsidRPr="00495800" w:rsidDel="004057FF" w:rsidR="00B26C9F">
          <w:delText>Jens Nielsen</w:delText>
        </w:r>
        <w:r w:rsidRPr="00495800" w:rsidDel="004057FF" w:rsidR="00385F39">
          <w:rPr>
            <w:vertAlign w:val="superscript"/>
          </w:rPr>
          <w:delText>1</w:delText>
        </w:r>
        <w:r w:rsidDel="004057FF" w:rsidR="00D83EFB">
          <w:rPr>
            <w:vertAlign w:val="superscript"/>
          </w:rPr>
          <w:delText>4</w:delText>
        </w:r>
        <w:r w:rsidDel="004057FF" w:rsidR="00350F72">
          <w:rPr>
            <w:vertAlign w:val="superscript"/>
          </w:rPr>
          <w:delText>,1</w:delText>
        </w:r>
        <w:r w:rsidDel="004057FF" w:rsidR="00D83EFB">
          <w:rPr>
            <w:vertAlign w:val="superscript"/>
          </w:rPr>
          <w:delText>5</w:delText>
        </w:r>
        <w:r w:rsidDel="004057FF" w:rsidR="00AF31F1">
          <w:rPr>
            <w:vertAlign w:val="superscript"/>
          </w:rPr>
          <w:delText>,1</w:delText>
        </w:r>
        <w:r w:rsidDel="004057FF" w:rsidR="00D83EFB">
          <w:rPr>
            <w:vertAlign w:val="superscript"/>
          </w:rPr>
          <w:delText>6</w:delText>
        </w:r>
        <w:r w:rsidRPr="00495800" w:rsidDel="004057FF" w:rsidR="00B26C9F">
          <w:delText xml:space="preserve">, </w:delText>
        </w:r>
        <w:r w:rsidRPr="00495800" w:rsidDel="004057FF" w:rsidR="007C7500">
          <w:delText xml:space="preserve">Stanislav </w:delText>
        </w:r>
        <w:r w:rsidRPr="00495800" w:rsidDel="004057FF">
          <w:delText>Dusko Ehrlich</w:delText>
        </w:r>
        <w:r w:rsidDel="004057FF" w:rsidR="00D83EFB">
          <w:rPr>
            <w:vertAlign w:val="superscript"/>
          </w:rPr>
          <w:delText>4</w:delText>
        </w:r>
        <w:r w:rsidRPr="00495800" w:rsidDel="004057FF">
          <w:rPr>
            <w:vertAlign w:val="superscript"/>
          </w:rPr>
          <w:delText>*</w:delText>
        </w:r>
        <w:r w:rsidRPr="00495800" w:rsidDel="004057FF">
          <w:delText>, Mathias Uhlen</w:delText>
        </w:r>
        <w:r w:rsidRPr="00495800" w:rsidDel="004057FF">
          <w:rPr>
            <w:vertAlign w:val="superscript"/>
          </w:rPr>
          <w:delText>2,</w:delText>
        </w:r>
        <w:r w:rsidRPr="00495800" w:rsidDel="004057FF" w:rsidR="006B0B9B">
          <w:rPr>
            <w:vertAlign w:val="superscript"/>
          </w:rPr>
          <w:delText>1</w:delText>
        </w:r>
        <w:r w:rsidDel="004057FF" w:rsidR="00D83EFB">
          <w:rPr>
            <w:vertAlign w:val="superscript"/>
          </w:rPr>
          <w:delText>6</w:delText>
        </w:r>
        <w:r w:rsidRPr="00495800" w:rsidDel="004057FF">
          <w:rPr>
            <w:vertAlign w:val="superscript"/>
          </w:rPr>
          <w:delText>*</w:delText>
        </w:r>
      </w:del>
      <w:proofErr w:type="spellStart"/>
      <w:ins w:author="Portlock, Theo" w:date="2021-11-22T22:07:00Z" w:id="2">
        <w:r w:rsidRPr="004057FF" w:rsidR="004057FF">
          <w:t>Sunjae</w:t>
        </w:r>
        <w:proofErr w:type="spellEnd"/>
        <w:r w:rsidRPr="004057FF" w:rsidR="004057FF">
          <w:t xml:space="preserve"> Lee</w:t>
        </w:r>
        <w:r w:rsidRPr="004057FF" w:rsidR="004057FF">
          <w:rPr>
            <w:vertAlign w:val="superscript"/>
            <w:rPrChange w:author="Portlock, Theo" w:date="2021-11-22T22:07:00Z" w:id="3">
              <w:rPr>
                <w:bCs w:val="0"/>
              </w:rPr>
            </w:rPrChange>
          </w:rPr>
          <w:t>1*</w:t>
        </w:r>
        <w:r w:rsidRPr="004057FF" w:rsidR="004057FF">
          <w:t>, Theo Portlock</w:t>
        </w:r>
        <w:r w:rsidRPr="004057FF" w:rsidR="004057FF">
          <w:rPr>
            <w:vertAlign w:val="superscript"/>
            <w:rPrChange w:author="Portlock, Theo" w:date="2021-11-22T22:07:00Z" w:id="4">
              <w:rPr>
                <w:bCs w:val="0"/>
              </w:rPr>
            </w:rPrChange>
          </w:rPr>
          <w:t>2*</w:t>
        </w:r>
        <w:r w:rsidRPr="004057FF" w:rsidR="004057FF">
          <w:t>, Emmanuelle Le Chatelier</w:t>
        </w:r>
        <w:r w:rsidRPr="004057FF" w:rsidR="004057FF">
          <w:rPr>
            <w:vertAlign w:val="superscript"/>
            <w:rPrChange w:author="Portlock, Theo" w:date="2021-11-22T22:07:00Z" w:id="5">
              <w:rPr>
                <w:bCs w:val="0"/>
              </w:rPr>
            </w:rPrChange>
          </w:rPr>
          <w:t>3*</w:t>
        </w:r>
        <w:r w:rsidRPr="004057FF" w:rsidR="004057FF">
          <w:t>, Jose Garcia</w:t>
        </w:r>
        <w:r w:rsidRPr="004057FF" w:rsidR="004057FF">
          <w:rPr>
            <w:vertAlign w:val="superscript"/>
            <w:rPrChange w:author="Portlock, Theo" w:date="2021-11-22T22:07:00Z" w:id="6">
              <w:rPr>
                <w:bCs w:val="0"/>
              </w:rPr>
            </w:rPrChange>
          </w:rPr>
          <w:t>2*</w:t>
        </w:r>
        <w:r w:rsidRPr="004057FF" w:rsidR="004057FF">
          <w:t>, Nicolas Pons</w:t>
        </w:r>
        <w:r w:rsidRPr="004057FF" w:rsidR="004057FF">
          <w:rPr>
            <w:vertAlign w:val="superscript"/>
            <w:rPrChange w:author="Portlock, Theo" w:date="2021-11-22T22:08:00Z" w:id="7">
              <w:rPr>
                <w:bCs w:val="0"/>
              </w:rPr>
            </w:rPrChange>
          </w:rPr>
          <w:t>4</w:t>
        </w:r>
        <w:r w:rsidRPr="004057FF" w:rsidR="004057FF">
          <w:t>, Florian Plaza Onate</w:t>
        </w:r>
        <w:r w:rsidRPr="004057FF" w:rsidR="004057FF">
          <w:rPr>
            <w:vertAlign w:val="superscript"/>
            <w:rPrChange w:author="Portlock, Theo" w:date="2021-11-22T22:08:00Z" w:id="8">
              <w:rPr>
                <w:bCs w:val="0"/>
              </w:rPr>
            </w:rPrChange>
          </w:rPr>
          <w:t>4</w:t>
        </w:r>
        <w:r w:rsidRPr="004057FF" w:rsidR="004057FF">
          <w:t xml:space="preserve">, </w:t>
        </w:r>
        <w:proofErr w:type="spellStart"/>
        <w:r w:rsidRPr="004057FF" w:rsidR="004057FF">
          <w:t>Neelu</w:t>
        </w:r>
        <w:proofErr w:type="spellEnd"/>
        <w:r w:rsidRPr="004057FF" w:rsidR="004057FF">
          <w:t xml:space="preserve"> Begum</w:t>
        </w:r>
        <w:r w:rsidRPr="004057FF" w:rsidR="004057FF">
          <w:rPr>
            <w:vertAlign w:val="superscript"/>
            <w:rPrChange w:author="Portlock, Theo" w:date="2021-11-22T22:08:00Z" w:id="9">
              <w:rPr>
                <w:bCs w:val="0"/>
              </w:rPr>
            </w:rPrChange>
          </w:rPr>
          <w:t>1</w:t>
        </w:r>
        <w:r w:rsidRPr="004057FF" w:rsidR="004057FF">
          <w:t>, Ceri Proffitt</w:t>
        </w:r>
        <w:r w:rsidRPr="004057FF" w:rsidR="004057FF">
          <w:rPr>
            <w:vertAlign w:val="superscript"/>
            <w:rPrChange w:author="Portlock, Theo" w:date="2021-11-22T22:08:00Z" w:id="10">
              <w:rPr>
                <w:bCs w:val="0"/>
              </w:rPr>
            </w:rPrChange>
          </w:rPr>
          <w:t>1</w:t>
        </w:r>
        <w:r w:rsidRPr="004057FF" w:rsidR="004057FF">
          <w:t xml:space="preserve">, </w:t>
        </w:r>
        <w:proofErr w:type="spellStart"/>
        <w:r w:rsidRPr="004057FF" w:rsidR="004057FF">
          <w:t>Dorines</w:t>
        </w:r>
        <w:proofErr w:type="spellEnd"/>
        <w:r w:rsidRPr="004057FF" w:rsidR="004057FF">
          <w:t xml:space="preserve"> Rosario</w:t>
        </w:r>
        <w:r w:rsidRPr="004057FF" w:rsidR="004057FF">
          <w:rPr>
            <w:vertAlign w:val="superscript"/>
            <w:rPrChange w:author="Portlock, Theo" w:date="2021-11-22T22:08:00Z" w:id="11">
              <w:rPr>
                <w:bCs w:val="0"/>
              </w:rPr>
            </w:rPrChange>
          </w:rPr>
          <w:t>1</w:t>
        </w:r>
        <w:r w:rsidRPr="004057FF" w:rsidR="004057FF">
          <w:t>, Stefania Vaga</w:t>
        </w:r>
        <w:r w:rsidRPr="004057FF" w:rsidR="004057FF">
          <w:rPr>
            <w:vertAlign w:val="superscript"/>
            <w:rPrChange w:author="Portlock, Theo" w:date="2021-11-22T22:08:00Z" w:id="12">
              <w:rPr>
                <w:bCs w:val="0"/>
              </w:rPr>
            </w:rPrChange>
          </w:rPr>
          <w:t>1</w:t>
        </w:r>
        <w:r w:rsidRPr="004057FF" w:rsidR="004057FF">
          <w:t xml:space="preserve">, </w:t>
        </w:r>
        <w:proofErr w:type="spellStart"/>
        <w:r w:rsidRPr="004057FF" w:rsidR="004057FF">
          <w:t>Junseok</w:t>
        </w:r>
        <w:proofErr w:type="spellEnd"/>
        <w:r w:rsidRPr="004057FF" w:rsidR="004057FF">
          <w:t xml:space="preserve"> Park</w:t>
        </w:r>
        <w:r w:rsidRPr="004057FF" w:rsidR="004057FF">
          <w:rPr>
            <w:vertAlign w:val="superscript"/>
            <w:rPrChange w:author="Portlock, Theo" w:date="2021-11-22T22:08:00Z" w:id="13">
              <w:rPr>
                <w:bCs w:val="0"/>
              </w:rPr>
            </w:rPrChange>
          </w:rPr>
          <w:t>5</w:t>
        </w:r>
        <w:r w:rsidRPr="004057FF" w:rsidR="004057FF">
          <w:t xml:space="preserve">, </w:t>
        </w:r>
        <w:proofErr w:type="spellStart"/>
        <w:r w:rsidRPr="004057FF" w:rsidR="004057FF">
          <w:t>Kalle</w:t>
        </w:r>
        <w:proofErr w:type="spellEnd"/>
        <w:r w:rsidRPr="004057FF" w:rsidR="004057FF">
          <w:t xml:space="preserve"> von Feilitzen</w:t>
        </w:r>
        <w:r w:rsidRPr="004057FF" w:rsidR="004057FF">
          <w:rPr>
            <w:vertAlign w:val="superscript"/>
            <w:rPrChange w:author="Portlock, Theo" w:date="2021-11-22T22:08:00Z" w:id="14">
              <w:rPr>
                <w:bCs w:val="0"/>
              </w:rPr>
            </w:rPrChange>
          </w:rPr>
          <w:t>2</w:t>
        </w:r>
        <w:r w:rsidRPr="004057FF" w:rsidR="004057FF">
          <w:t>, Fredric Johansson</w:t>
        </w:r>
        <w:r w:rsidRPr="004057FF" w:rsidR="004057FF">
          <w:rPr>
            <w:vertAlign w:val="superscript"/>
            <w:rPrChange w:author="Portlock, Theo" w:date="2021-11-22T22:08:00Z" w:id="15">
              <w:rPr>
                <w:bCs w:val="0"/>
              </w:rPr>
            </w:rPrChange>
          </w:rPr>
          <w:t>2</w:t>
        </w:r>
        <w:r w:rsidRPr="004057FF" w:rsidR="004057FF">
          <w:t xml:space="preserve">, </w:t>
        </w:r>
        <w:proofErr w:type="spellStart"/>
        <w:r w:rsidRPr="004057FF" w:rsidR="004057FF">
          <w:t>Azadeh</w:t>
        </w:r>
        <w:proofErr w:type="spellEnd"/>
        <w:r w:rsidRPr="004057FF" w:rsidR="004057FF">
          <w:t xml:space="preserve"> Harzandi</w:t>
        </w:r>
        <w:r w:rsidRPr="004057FF" w:rsidR="004057FF">
          <w:rPr>
            <w:vertAlign w:val="superscript"/>
            <w:rPrChange w:author="Portlock, Theo" w:date="2021-11-22T22:08:00Z" w:id="16">
              <w:rPr>
                <w:bCs w:val="0"/>
              </w:rPr>
            </w:rPrChange>
          </w:rPr>
          <w:t>1</w:t>
        </w:r>
        <w:r w:rsidRPr="004057FF" w:rsidR="004057FF">
          <w:t>, Cheng Zhang, Lindsey A. Edwards</w:t>
        </w:r>
        <w:r w:rsidRPr="004057FF" w:rsidR="004057FF">
          <w:rPr>
            <w:vertAlign w:val="superscript"/>
            <w:rPrChange w:author="Portlock, Theo" w:date="2021-11-22T22:08:00Z" w:id="17">
              <w:rPr>
                <w:bCs w:val="0"/>
              </w:rPr>
            </w:rPrChange>
          </w:rPr>
          <w:t>7</w:t>
        </w:r>
        <w:r w:rsidRPr="004057FF" w:rsidR="004057FF">
          <w:t>, Vincent Lombard</w:t>
        </w:r>
        <w:r w:rsidRPr="004057FF" w:rsidR="004057FF">
          <w:rPr>
            <w:vertAlign w:val="superscript"/>
            <w:rPrChange w:author="Portlock, Theo" w:date="2021-11-22T22:08:00Z" w:id="18">
              <w:rPr>
                <w:bCs w:val="0"/>
              </w:rPr>
            </w:rPrChange>
          </w:rPr>
          <w:t>8,9</w:t>
        </w:r>
        <w:r w:rsidRPr="004057FF" w:rsidR="004057FF">
          <w:t>, Franck Gauthier</w:t>
        </w:r>
        <w:r w:rsidRPr="004057FF" w:rsidR="004057FF">
          <w:rPr>
            <w:vertAlign w:val="superscript"/>
            <w:rPrChange w:author="Portlock, Theo" w:date="2021-11-22T22:08:00Z" w:id="19">
              <w:rPr>
                <w:bCs w:val="0"/>
              </w:rPr>
            </w:rPrChange>
          </w:rPr>
          <w:t>4</w:t>
        </w:r>
        <w:r w:rsidRPr="004057FF" w:rsidR="004057FF">
          <w:t>, Claire J. Steves</w:t>
        </w:r>
        <w:r w:rsidRPr="004057FF" w:rsidR="004057FF">
          <w:rPr>
            <w:vertAlign w:val="superscript"/>
            <w:rPrChange w:author="Portlock, Theo" w:date="2021-11-22T22:08:00Z" w:id="20">
              <w:rPr>
                <w:bCs w:val="0"/>
              </w:rPr>
            </w:rPrChange>
          </w:rPr>
          <w:t>10</w:t>
        </w:r>
        <w:r w:rsidRPr="004057FF" w:rsidR="004057FF">
          <w:t>, David Gomez-Cabrero</w:t>
        </w:r>
        <w:r w:rsidRPr="004057FF" w:rsidR="004057FF">
          <w:rPr>
            <w:vertAlign w:val="superscript"/>
            <w:rPrChange w:author="Portlock, Theo" w:date="2021-11-22T22:09:00Z" w:id="21">
              <w:rPr>
                <w:bCs w:val="0"/>
              </w:rPr>
            </w:rPrChange>
          </w:rPr>
          <w:t>1,11</w:t>
        </w:r>
        <w:r w:rsidRPr="004057FF" w:rsidR="004057FF">
          <w:t>, Bernard Henrissat</w:t>
        </w:r>
        <w:r w:rsidRPr="004057FF" w:rsidR="004057FF">
          <w:rPr>
            <w:vertAlign w:val="superscript"/>
            <w:rPrChange w:author="Portlock, Theo" w:date="2021-11-22T22:09:00Z" w:id="22">
              <w:rPr>
                <w:bCs w:val="0"/>
              </w:rPr>
            </w:rPrChange>
          </w:rPr>
          <w:t>8,9,12</w:t>
        </w:r>
        <w:r w:rsidRPr="004057FF" w:rsidR="004057FF">
          <w:t xml:space="preserve">, </w:t>
        </w:r>
        <w:proofErr w:type="spellStart"/>
        <w:r w:rsidRPr="004057FF" w:rsidR="004057FF">
          <w:t>Doheon</w:t>
        </w:r>
        <w:proofErr w:type="spellEnd"/>
        <w:r w:rsidRPr="004057FF" w:rsidR="004057FF">
          <w:t xml:space="preserve"> Lee</w:t>
        </w:r>
        <w:r w:rsidRPr="004057FF" w:rsidR="004057FF">
          <w:rPr>
            <w:vertAlign w:val="superscript"/>
            <w:rPrChange w:author="Portlock, Theo" w:date="2021-11-22T22:09:00Z" w:id="23">
              <w:rPr>
                <w:bCs w:val="0"/>
              </w:rPr>
            </w:rPrChange>
          </w:rPr>
          <w:t>5</w:t>
        </w:r>
        <w:r w:rsidRPr="004057FF" w:rsidR="004057FF">
          <w:t>, Debbie L. Shawcross</w:t>
        </w:r>
        <w:r w:rsidRPr="004057FF" w:rsidR="004057FF">
          <w:rPr>
            <w:vertAlign w:val="superscript"/>
            <w:rPrChange w:author="Portlock, Theo" w:date="2021-11-22T22:09:00Z" w:id="24">
              <w:rPr>
                <w:bCs w:val="0"/>
              </w:rPr>
            </w:rPrChange>
          </w:rPr>
          <w:t>7</w:t>
        </w:r>
        <w:r w:rsidRPr="004057FF" w:rsidR="004057FF">
          <w:t>, David Moyes, Gordon Proctor</w:t>
        </w:r>
        <w:r w:rsidRPr="004057FF" w:rsidR="004057FF">
          <w:rPr>
            <w:vertAlign w:val="superscript"/>
            <w:rPrChange w:author="Portlock, Theo" w:date="2021-11-22T22:09:00Z" w:id="25">
              <w:rPr>
                <w:bCs w:val="0"/>
              </w:rPr>
            </w:rPrChange>
          </w:rPr>
          <w:t>1</w:t>
        </w:r>
        <w:r w:rsidRPr="004057FF" w:rsidR="004057FF">
          <w:t>, Jens Nielsen</w:t>
        </w:r>
        <w:r w:rsidRPr="004057FF" w:rsidR="004057FF">
          <w:rPr>
            <w:vertAlign w:val="superscript"/>
            <w:rPrChange w:author="Portlock, Theo" w:date="2021-11-22T22:09:00Z" w:id="26">
              <w:rPr>
                <w:bCs w:val="0"/>
              </w:rPr>
            </w:rPrChange>
          </w:rPr>
          <w:t>14,15,16</w:t>
        </w:r>
        <w:r w:rsidRPr="004057FF" w:rsidR="004057FF">
          <w:t xml:space="preserve">, Adil </w:t>
        </w:r>
        <w:proofErr w:type="spellStart"/>
        <w:r w:rsidRPr="004057FF" w:rsidR="004057FF">
          <w:t>Mardinoglu</w:t>
        </w:r>
        <w:proofErr w:type="spellEnd"/>
        <w:r w:rsidRPr="004057FF" w:rsidR="004057FF">
          <w:t xml:space="preserve"> , Stanislav </w:t>
        </w:r>
        <w:proofErr w:type="spellStart"/>
        <w:r w:rsidRPr="004057FF" w:rsidR="004057FF">
          <w:t>Dusko</w:t>
        </w:r>
        <w:proofErr w:type="spellEnd"/>
        <w:r w:rsidRPr="004057FF" w:rsidR="004057FF">
          <w:t xml:space="preserve"> Ehrlich</w:t>
        </w:r>
        <w:r w:rsidRPr="004057FF" w:rsidR="004057FF">
          <w:rPr>
            <w:vertAlign w:val="superscript"/>
            <w:rPrChange w:author="Portlock, Theo" w:date="2021-11-22T22:09:00Z" w:id="27">
              <w:rPr>
                <w:bCs w:val="0"/>
              </w:rPr>
            </w:rPrChange>
          </w:rPr>
          <w:t>4</w:t>
        </w:r>
        <w:r w:rsidRPr="004057FF" w:rsidR="004057FF">
          <w:t>, Mathias Uhlen</w:t>
        </w:r>
        <w:r w:rsidRPr="004057FF" w:rsidR="004057FF">
          <w:rPr>
            <w:vertAlign w:val="superscript"/>
            <w:rPrChange w:author="Portlock, Theo" w:date="2021-11-22T22:09:00Z" w:id="28">
              <w:rPr>
                <w:bCs w:val="0"/>
              </w:rPr>
            </w:rPrChange>
          </w:rPr>
          <w:t>2,16</w:t>
        </w:r>
        <w:r w:rsidRPr="004057FF" w:rsidR="004057FF">
          <w:t xml:space="preserve">, Saeed </w:t>
        </w:r>
        <w:proofErr w:type="spellStart"/>
        <w:r w:rsidRPr="004057FF" w:rsidR="004057FF">
          <w:t>Shoaie</w:t>
        </w:r>
      </w:ins>
      <w:proofErr w:type="spellEnd"/>
    </w:p>
    <w:p w:rsidRPr="00495800" w:rsidR="0041134B" w:rsidP="00177059" w:rsidRDefault="0041134B" w14:paraId="215E16AA" w14:textId="77777777"/>
    <w:p w:rsidRPr="00495800" w:rsidR="00C01102" w:rsidP="00177059" w:rsidRDefault="00C01102" w14:paraId="0E89ECBA" w14:textId="7702CAFF">
      <w:r w:rsidRPr="00495800">
        <w:rPr>
          <w:vertAlign w:val="superscript"/>
        </w:rPr>
        <w:t>1</w:t>
      </w:r>
      <w:r w:rsidRPr="00495800" w:rsidR="006B0B9B">
        <w:rPr>
          <w:vertAlign w:val="superscript"/>
        </w:rPr>
        <w:t xml:space="preserve"> </w:t>
      </w:r>
      <w:r w:rsidRPr="00495800">
        <w:t>Centre for Host-Microbiome Interactions, Faculty of Dentistry, Oral &amp; Craniofacial Sciences, King’s College London, SE1 9RT, UK</w:t>
      </w:r>
    </w:p>
    <w:p w:rsidR="00C01102" w:rsidP="00177059" w:rsidRDefault="00C01102" w14:paraId="5C4B51BE" w14:textId="6239B812">
      <w:r w:rsidRPr="00495800">
        <w:rPr>
          <w:vertAlign w:val="superscript"/>
        </w:rPr>
        <w:t>2</w:t>
      </w:r>
      <w:r w:rsidRPr="00495800" w:rsidR="006B0B9B">
        <w:rPr>
          <w:vertAlign w:val="superscript"/>
        </w:rPr>
        <w:t xml:space="preserve"> </w:t>
      </w:r>
      <w:r w:rsidRPr="00350F72" w:rsidR="00350F72">
        <w:t>Science for Life Laboratory, KTH – Royal Institute of Technology, Stockholm, SE-171 21, Sweden</w:t>
      </w:r>
    </w:p>
    <w:p w:rsidRPr="00495800" w:rsidR="00D83EFB" w:rsidP="00177059" w:rsidRDefault="00D83EFB" w14:paraId="5B57734A" w14:textId="3721CF79">
      <w:r w:rsidRPr="00D83EFB">
        <w:rPr>
          <w:vertAlign w:val="superscript"/>
        </w:rPr>
        <w:t>3</w:t>
      </w:r>
      <w:r>
        <w:t xml:space="preserve"> </w:t>
      </w:r>
      <w:r w:rsidRPr="00D83EFB">
        <w:t>School of Life Sciences, Gwangju Institute of Science and Technology, Gwangju, Republic of Korea, 61005</w:t>
      </w:r>
    </w:p>
    <w:p w:rsidRPr="0084149B" w:rsidR="00C01102" w:rsidP="00177059" w:rsidRDefault="00D83EFB" w14:paraId="508BCC60" w14:textId="3622FED4">
      <w:pPr>
        <w:rPr>
          <w:vertAlign w:val="superscript"/>
          <w:lang w:val="en-US"/>
        </w:rPr>
      </w:pPr>
      <w:r>
        <w:rPr>
          <w:vertAlign w:val="superscript"/>
          <w:lang w:val="en-US"/>
        </w:rPr>
        <w:t>4</w:t>
      </w:r>
      <w:r w:rsidRPr="0084149B" w:rsidR="006B0B9B">
        <w:rPr>
          <w:vertAlign w:val="superscript"/>
          <w:lang w:val="en-US"/>
        </w:rPr>
        <w:t xml:space="preserve"> </w:t>
      </w:r>
      <w:r w:rsidRPr="0084149B" w:rsidR="00350F72">
        <w:rPr>
          <w:lang w:val="en-US"/>
        </w:rPr>
        <w:t>University Paris-</w:t>
      </w:r>
      <w:proofErr w:type="spellStart"/>
      <w:r w:rsidRPr="0084149B" w:rsidR="00350F72">
        <w:rPr>
          <w:lang w:val="en-US"/>
        </w:rPr>
        <w:t>Saclay</w:t>
      </w:r>
      <w:proofErr w:type="spellEnd"/>
      <w:r w:rsidRPr="0084149B" w:rsidR="00350F72">
        <w:rPr>
          <w:lang w:val="en-US"/>
        </w:rPr>
        <w:t xml:space="preserve">, INRAE, </w:t>
      </w:r>
      <w:proofErr w:type="spellStart"/>
      <w:r w:rsidRPr="0084149B" w:rsidR="00350F72">
        <w:rPr>
          <w:lang w:val="en-US"/>
        </w:rPr>
        <w:t>MetaGenoPolis</w:t>
      </w:r>
      <w:proofErr w:type="spellEnd"/>
      <w:r w:rsidRPr="0084149B" w:rsidR="00350F72">
        <w:rPr>
          <w:lang w:val="en-US"/>
        </w:rPr>
        <w:t xml:space="preserve">, 78350 </w:t>
      </w:r>
      <w:proofErr w:type="spellStart"/>
      <w:r w:rsidRPr="0084149B" w:rsidR="00350F72">
        <w:rPr>
          <w:lang w:val="en-US"/>
        </w:rPr>
        <w:t>Jouy-en-Josas</w:t>
      </w:r>
      <w:proofErr w:type="spellEnd"/>
      <w:r w:rsidRPr="0084149B" w:rsidR="00350F72">
        <w:rPr>
          <w:lang w:val="en-US"/>
        </w:rPr>
        <w:t>, France</w:t>
      </w:r>
    </w:p>
    <w:p w:rsidRPr="00495800" w:rsidR="00C01102" w:rsidP="00177059" w:rsidRDefault="00D83EFB" w14:paraId="1E2C5D5D" w14:textId="1B3FF934">
      <w:r>
        <w:rPr>
          <w:vertAlign w:val="superscript"/>
        </w:rPr>
        <w:t>5</w:t>
      </w:r>
      <w:r w:rsidRPr="00495800" w:rsidR="006B0B9B">
        <w:rPr>
          <w:vertAlign w:val="superscript"/>
        </w:rPr>
        <w:t xml:space="preserve"> </w:t>
      </w:r>
      <w:r w:rsidRPr="00495800" w:rsidR="00C01102">
        <w:t xml:space="preserve">Department of Bio and Brain Engineering, KAIST, 291 </w:t>
      </w:r>
      <w:proofErr w:type="spellStart"/>
      <w:r w:rsidRPr="00495800" w:rsidR="00C01102">
        <w:t>Daehak-ro</w:t>
      </w:r>
      <w:proofErr w:type="spellEnd"/>
      <w:r w:rsidRPr="00495800" w:rsidR="00C01102">
        <w:t xml:space="preserve">, </w:t>
      </w:r>
      <w:proofErr w:type="spellStart"/>
      <w:r w:rsidRPr="00495800" w:rsidR="00C01102">
        <w:t>Yuseong-gu</w:t>
      </w:r>
      <w:proofErr w:type="spellEnd"/>
      <w:r w:rsidRPr="00495800" w:rsidR="00C01102">
        <w:t>, Daejeon 305-701, Republic of Korea</w:t>
      </w:r>
    </w:p>
    <w:p w:rsidRPr="0084149B" w:rsidR="00AF31F1" w:rsidP="00177059" w:rsidRDefault="00D83EFB" w14:paraId="16455593" w14:textId="6AC55C9B">
      <w:pPr>
        <w:rPr>
          <w:lang w:val="fr-FR"/>
        </w:rPr>
      </w:pPr>
      <w:r>
        <w:rPr>
          <w:vertAlign w:val="superscript"/>
          <w:lang w:val="fr-FR"/>
        </w:rPr>
        <w:t>6</w:t>
      </w:r>
      <w:r w:rsidRPr="0084149B" w:rsidR="00617FDD">
        <w:rPr>
          <w:lang w:val="fr-FR"/>
        </w:rPr>
        <w:t xml:space="preserve"> </w:t>
      </w:r>
      <w:r w:rsidRPr="0084149B" w:rsidR="00AF31F1">
        <w:rPr>
          <w:lang w:val="fr-FR"/>
        </w:rPr>
        <w:t>Université Clermont Auvergne, INRAE, UMR 454 MEDIS, 28 place Henri Dunant, F-63000, Clermont-Ferrand, France</w:t>
      </w:r>
    </w:p>
    <w:p w:rsidRPr="00495800" w:rsidR="00617FDD" w:rsidP="00177059" w:rsidRDefault="00D83EFB" w14:paraId="1134F99D" w14:textId="00FAEDC7">
      <w:pPr>
        <w:rPr>
          <w:lang w:val="en-US"/>
        </w:rPr>
      </w:pPr>
      <w:r>
        <w:rPr>
          <w:vertAlign w:val="superscript"/>
          <w:lang w:val="en-US"/>
        </w:rPr>
        <w:t>7</w:t>
      </w:r>
      <w:r w:rsidR="00AF31F1">
        <w:rPr>
          <w:lang w:val="en-US"/>
        </w:rPr>
        <w:t xml:space="preserve"> I</w:t>
      </w:r>
      <w:r w:rsidRPr="00973E67" w:rsidR="00973E67">
        <w:rPr>
          <w:lang w:val="en-US"/>
        </w:rPr>
        <w:t>nstitute of Liver Studies</w:t>
      </w:r>
      <w:r w:rsidRPr="00495800" w:rsidR="00617FDD">
        <w:rPr>
          <w:lang w:val="en-US"/>
        </w:rPr>
        <w:t xml:space="preserve">, Department of Inflammation Biology, School of </w:t>
      </w:r>
      <w:r w:rsidRPr="00495800" w:rsidR="00CC3EB9">
        <w:rPr>
          <w:lang w:val="en-US"/>
        </w:rPr>
        <w:t xml:space="preserve">Immunology </w:t>
      </w:r>
      <w:r w:rsidRPr="00495800" w:rsidR="00617FDD">
        <w:rPr>
          <w:lang w:val="en-US"/>
        </w:rPr>
        <w:t>and Microbial Sciences, King’s College London, London, UK</w:t>
      </w:r>
    </w:p>
    <w:p w:rsidRPr="00350F72" w:rsidR="00E85CFA" w:rsidP="00177059" w:rsidRDefault="00D83EFB" w14:paraId="6AA57C2B" w14:textId="103CFDDC">
      <w:pPr>
        <w:rPr>
          <w:lang w:val="fr-FR"/>
        </w:rPr>
      </w:pPr>
      <w:r>
        <w:rPr>
          <w:vertAlign w:val="superscript"/>
          <w:lang w:val="fr-FR"/>
        </w:rPr>
        <w:t>8</w:t>
      </w:r>
      <w:r w:rsidRPr="00350F72" w:rsidR="00E85CFA">
        <w:rPr>
          <w:vertAlign w:val="superscript"/>
          <w:lang w:val="fr-FR"/>
        </w:rPr>
        <w:t xml:space="preserve"> </w:t>
      </w:r>
      <w:r w:rsidR="00973E67">
        <w:rPr>
          <w:lang w:val="fr-FR"/>
        </w:rPr>
        <w:t>IN</w:t>
      </w:r>
      <w:r w:rsidRPr="00350F72" w:rsidR="003F6CC4">
        <w:rPr>
          <w:lang w:val="fr-FR"/>
        </w:rPr>
        <w:t>RAE, USC1408 Architecture et Fonction des Macromolécules Biologiques (AFMB), Marseille, 13288, France</w:t>
      </w:r>
    </w:p>
    <w:p w:rsidRPr="00350F72" w:rsidR="003F6CC4" w:rsidP="00177059" w:rsidRDefault="00D83EFB" w14:paraId="789C2533" w14:textId="1D265926">
      <w:pPr>
        <w:rPr>
          <w:lang w:val="fr-FR"/>
        </w:rPr>
      </w:pPr>
      <w:r>
        <w:rPr>
          <w:vertAlign w:val="superscript"/>
          <w:lang w:val="fr-FR"/>
        </w:rPr>
        <w:lastRenderedPageBreak/>
        <w:t xml:space="preserve">9 </w:t>
      </w:r>
      <w:r w:rsidRPr="00350F72" w:rsidR="003F6CC4">
        <w:rPr>
          <w:lang w:val="fr-FR"/>
        </w:rPr>
        <w:t xml:space="preserve">Architecture et Fonction des Macromolécules Biologiques (AFMB), CNRS, Aix-Marseille </w:t>
      </w:r>
      <w:proofErr w:type="spellStart"/>
      <w:r w:rsidRPr="00350F72" w:rsidR="003F6CC4">
        <w:rPr>
          <w:lang w:val="fr-FR"/>
        </w:rPr>
        <w:t>University</w:t>
      </w:r>
      <w:proofErr w:type="spellEnd"/>
      <w:r w:rsidRPr="00350F72" w:rsidR="003F6CC4">
        <w:rPr>
          <w:lang w:val="fr-FR"/>
        </w:rPr>
        <w:t>, Marseille, 13288, France</w:t>
      </w:r>
    </w:p>
    <w:p w:rsidRPr="00AE2277" w:rsidR="00350F72" w:rsidP="00177059" w:rsidRDefault="00D83EFB" w14:paraId="4BDC1F04" w14:textId="5B3B8401">
      <w:pPr>
        <w:rPr>
          <w:lang w:val="en-US"/>
        </w:rPr>
      </w:pPr>
      <w:r>
        <w:rPr>
          <w:vertAlign w:val="superscript"/>
          <w:lang w:val="en-US"/>
        </w:rPr>
        <w:t>10</w:t>
      </w:r>
      <w:r w:rsidRPr="005C07EC" w:rsidR="00350F72">
        <w:t xml:space="preserve"> </w:t>
      </w:r>
      <w:r w:rsidRPr="00350F72" w:rsidR="00350F72">
        <w:t>Department</w:t>
      </w:r>
      <w:r w:rsidRPr="00AE2277" w:rsidR="00350F72">
        <w:rPr>
          <w:lang w:val="en-US"/>
        </w:rPr>
        <w:t xml:space="preserve"> of Twin Research &amp; Genetic Epidemiology, King’s College London, London, UK</w:t>
      </w:r>
    </w:p>
    <w:p w:rsidRPr="00AE2277" w:rsidR="00385F39" w:rsidP="00177059" w:rsidRDefault="00AF31F1" w14:paraId="64E77389" w14:textId="23A7DE2B">
      <w:pPr>
        <w:rPr>
          <w:lang w:val="en-US"/>
        </w:rPr>
      </w:pPr>
      <w:r w:rsidRPr="00AE2277">
        <w:rPr>
          <w:vertAlign w:val="superscript"/>
          <w:lang w:val="en-US"/>
        </w:rPr>
        <w:t>1</w:t>
      </w:r>
      <w:r w:rsidR="00D83EFB">
        <w:rPr>
          <w:vertAlign w:val="superscript"/>
          <w:lang w:val="en-US"/>
        </w:rPr>
        <w:t>1</w:t>
      </w:r>
      <w:r w:rsidRPr="00AE2277" w:rsidR="00960B27">
        <w:rPr>
          <w:vertAlign w:val="superscript"/>
          <w:lang w:val="en-US"/>
        </w:rPr>
        <w:t xml:space="preserve"> </w:t>
      </w:r>
      <w:r w:rsidRPr="00AE2277" w:rsidR="00385F39">
        <w:rPr>
          <w:lang w:val="en-US"/>
        </w:rPr>
        <w:t xml:space="preserve">Translational Bioinformatics Unit, </w:t>
      </w:r>
      <w:proofErr w:type="spellStart"/>
      <w:r w:rsidRPr="00AE2277" w:rsidR="00385F39">
        <w:rPr>
          <w:lang w:val="en-US"/>
        </w:rPr>
        <w:t>NavarraBiomed</w:t>
      </w:r>
      <w:proofErr w:type="spellEnd"/>
      <w:r w:rsidRPr="00AE2277" w:rsidR="00385F39">
        <w:rPr>
          <w:lang w:val="en-US"/>
        </w:rPr>
        <w:t xml:space="preserve">, </w:t>
      </w:r>
      <w:proofErr w:type="spellStart"/>
      <w:r w:rsidRPr="00AE2277" w:rsidR="00385F39">
        <w:rPr>
          <w:lang w:val="en-US"/>
        </w:rPr>
        <w:t>Departamento</w:t>
      </w:r>
      <w:proofErr w:type="spellEnd"/>
      <w:r w:rsidRPr="00AE2277" w:rsidR="00385F39">
        <w:rPr>
          <w:lang w:val="en-US"/>
        </w:rPr>
        <w:t xml:space="preserve"> de </w:t>
      </w:r>
      <w:proofErr w:type="spellStart"/>
      <w:r w:rsidRPr="00AE2277" w:rsidR="00385F39">
        <w:rPr>
          <w:lang w:val="en-US"/>
        </w:rPr>
        <w:t>Salud</w:t>
      </w:r>
      <w:proofErr w:type="spellEnd"/>
      <w:r w:rsidRPr="00AE2277" w:rsidR="00385F39">
        <w:rPr>
          <w:lang w:val="en-US"/>
        </w:rPr>
        <w:t xml:space="preserve">-Universidad </w:t>
      </w:r>
      <w:proofErr w:type="spellStart"/>
      <w:r w:rsidRPr="00AE2277" w:rsidR="00385F39">
        <w:rPr>
          <w:lang w:val="en-US"/>
        </w:rPr>
        <w:t>Pública</w:t>
      </w:r>
      <w:proofErr w:type="spellEnd"/>
      <w:r w:rsidRPr="00AE2277" w:rsidR="00385F39">
        <w:rPr>
          <w:lang w:val="en-US"/>
        </w:rPr>
        <w:t xml:space="preserve"> de Navarra, Pamplona, 31008, Navarra, Spain</w:t>
      </w:r>
    </w:p>
    <w:p w:rsidRPr="00AE2277" w:rsidR="00350F72" w:rsidP="00177059" w:rsidRDefault="00350F72" w14:paraId="3AF71600" w14:textId="07F5BD34">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rsidRPr="00AE2277" w:rsidR="00C01102" w:rsidP="00177059" w:rsidRDefault="005C07EC" w14:paraId="094928F2" w14:textId="5122C413">
      <w:pPr>
        <w:rPr>
          <w:lang w:val="en-US"/>
        </w:rPr>
      </w:pPr>
      <w:r w:rsidRPr="00AE2277">
        <w:rPr>
          <w:vertAlign w:val="superscript"/>
          <w:lang w:val="en-US"/>
        </w:rPr>
        <w:t>1</w:t>
      </w:r>
      <w:r w:rsidR="00D83EFB">
        <w:rPr>
          <w:vertAlign w:val="superscript"/>
          <w:lang w:val="en-US"/>
        </w:rPr>
        <w:t>3</w:t>
      </w:r>
      <w:r w:rsidRPr="00AE2277" w:rsidR="006B0B9B">
        <w:rPr>
          <w:vertAlign w:val="superscript"/>
          <w:lang w:val="en-US"/>
        </w:rPr>
        <w:t xml:space="preserve"> </w:t>
      </w:r>
      <w:r w:rsidRPr="00AE2277" w:rsidR="00C01102">
        <w:rPr>
          <w:lang w:val="en-US"/>
        </w:rPr>
        <w:t xml:space="preserve">Centre for Translational Microbiome Research (CTMR), </w:t>
      </w:r>
      <w:ins w:author="Portlock, Theo" w:date="2021-11-22T13:29:00Z" w:id="29">
        <w:r w:rsidR="00C81974">
          <w:rPr>
            <w:lang w:val="en-US"/>
          </w:rPr>
          <w:t>Microbiology</w:t>
        </w:r>
      </w:ins>
      <w:del w:author="Portlock, Theo" w:date="2021-11-22T13:29:00Z" w:id="30">
        <w:r w:rsidRPr="00AE2277" w:rsidDel="00C81974" w:rsidR="00C01102">
          <w:rPr>
            <w:lang w:val="en-US"/>
          </w:rPr>
          <w:delText>Micobiology</w:delText>
        </w:r>
      </w:del>
      <w:r w:rsidRPr="00AE2277" w:rsidR="00C01102">
        <w:rPr>
          <w:lang w:val="en-US"/>
        </w:rPr>
        <w:t xml:space="preserve">, Tumor and Cell Biology (MTC), Karolinska </w:t>
      </w:r>
      <w:proofErr w:type="spellStart"/>
      <w:r w:rsidRPr="00AE2277" w:rsidR="00C01102">
        <w:rPr>
          <w:lang w:val="en-US"/>
        </w:rPr>
        <w:t>Institutet</w:t>
      </w:r>
      <w:proofErr w:type="spellEnd"/>
      <w:r w:rsidRPr="00AE2277" w:rsidR="00C01102">
        <w:rPr>
          <w:lang w:val="en-US"/>
        </w:rPr>
        <w:t>, 417164, Solna, Sweden</w:t>
      </w:r>
    </w:p>
    <w:p w:rsidR="00C01102" w:rsidDel="00F62C29" w:rsidRDefault="00385F39" w14:paraId="27066E23" w14:textId="3E18B69F">
      <w:pPr>
        <w:rPr>
          <w:del w:author="Portlock, Theo" w:date="2021-11-29T11:43:00Z" w:id="31"/>
          <w:vertAlign w:val="superscript"/>
          <w:lang w:val="sv-SE"/>
        </w:rPr>
        <w:pPrChange w:author="Portlock, Theo" w:date="2021-11-29T17:48:00Z" w:id="32">
          <w:pPr>
            <w:spacing w:line="276" w:lineRule="auto"/>
          </w:pPr>
        </w:pPrChange>
      </w:pPr>
      <w:r w:rsidRPr="00495800">
        <w:rPr>
          <w:vertAlign w:val="superscript"/>
        </w:rPr>
        <w:t>1</w:t>
      </w:r>
      <w:r w:rsidR="00D83EFB">
        <w:rPr>
          <w:vertAlign w:val="superscript"/>
        </w:rPr>
        <w:t>4</w:t>
      </w:r>
      <w:r w:rsidRPr="00495800" w:rsidR="006B0B9B">
        <w:rPr>
          <w:vertAlign w:val="superscript"/>
        </w:rPr>
        <w:t xml:space="preserve"> </w:t>
      </w:r>
      <w:r w:rsidRPr="00495800" w:rsidR="00C01102">
        <w:t xml:space="preserve">Department of Biology and Biological Engineering, </w:t>
      </w:r>
      <w:proofErr w:type="spellStart"/>
      <w:r w:rsidRPr="00495800" w:rsidR="00C01102">
        <w:t>Kemivägen</w:t>
      </w:r>
      <w:proofErr w:type="spellEnd"/>
      <w:r w:rsidRPr="00495800" w:rsidR="00C01102">
        <w:t xml:space="preserve"> 10, Chalmers University of Technology, SE-412 96, Gothenburg, Sweden</w:t>
      </w:r>
    </w:p>
    <w:p w:rsidRPr="00495800" w:rsidR="00F62C29" w:rsidP="00177059" w:rsidRDefault="00F62C29" w14:paraId="5522C502" w14:textId="77777777">
      <w:pPr>
        <w:rPr>
          <w:ins w:author="Portlock, Theo" w:date="2021-11-29T11:43:00Z" w:id="33"/>
        </w:rPr>
      </w:pPr>
    </w:p>
    <w:p w:rsidRPr="00495800" w:rsidR="00C01102" w:rsidP="00177059" w:rsidRDefault="0019455F" w14:paraId="3CBBF4C7" w14:textId="3CEC5330">
      <w:pPr>
        <w:rPr>
          <w:lang w:val="sv-SE"/>
        </w:rPr>
      </w:pPr>
      <w:r w:rsidRPr="00495800">
        <w:rPr>
          <w:vertAlign w:val="superscript"/>
          <w:lang w:val="sv-SE"/>
        </w:rPr>
        <w:t>1</w:t>
      </w:r>
      <w:r w:rsidR="00D83EFB">
        <w:rPr>
          <w:vertAlign w:val="superscript"/>
          <w:lang w:val="sv-SE"/>
        </w:rPr>
        <w:t>5</w:t>
      </w:r>
      <w:r w:rsidRPr="00495800" w:rsidR="006B0B9B">
        <w:rPr>
          <w:vertAlign w:val="superscript"/>
          <w:lang w:val="sv-SE"/>
        </w:rPr>
        <w:t xml:space="preserve"> </w:t>
      </w:r>
      <w:proofErr w:type="spellStart"/>
      <w:r w:rsidRPr="00495800" w:rsidR="00C01102">
        <w:rPr>
          <w:lang w:val="sv-SE"/>
        </w:rPr>
        <w:t>BioInnovation</w:t>
      </w:r>
      <w:proofErr w:type="spellEnd"/>
      <w:r w:rsidRPr="00495800" w:rsidR="00C01102">
        <w:rPr>
          <w:lang w:val="sv-SE"/>
        </w:rPr>
        <w:t xml:space="preserve"> </w:t>
      </w:r>
      <w:proofErr w:type="spellStart"/>
      <w:r w:rsidRPr="00495800" w:rsidR="00C01102">
        <w:rPr>
          <w:lang w:val="sv-SE"/>
        </w:rPr>
        <w:t>Institute</w:t>
      </w:r>
      <w:proofErr w:type="spellEnd"/>
      <w:r w:rsidRPr="00495800" w:rsidR="00C01102">
        <w:rPr>
          <w:lang w:val="sv-SE"/>
        </w:rPr>
        <w:t xml:space="preserve">, Ole </w:t>
      </w:r>
      <w:proofErr w:type="spellStart"/>
      <w:r w:rsidRPr="00495800" w:rsidR="00C01102">
        <w:rPr>
          <w:lang w:val="sv-SE"/>
        </w:rPr>
        <w:t>Måløes</w:t>
      </w:r>
      <w:proofErr w:type="spellEnd"/>
      <w:r w:rsidRPr="00495800" w:rsidR="00C01102">
        <w:rPr>
          <w:lang w:val="sv-SE"/>
        </w:rPr>
        <w:t xml:space="preserve"> </w:t>
      </w:r>
      <w:proofErr w:type="spellStart"/>
      <w:r w:rsidRPr="00495800" w:rsidR="00C01102">
        <w:rPr>
          <w:lang w:val="sv-SE"/>
        </w:rPr>
        <w:t>Vej</w:t>
      </w:r>
      <w:proofErr w:type="spellEnd"/>
      <w:r w:rsidRPr="00495800" w:rsidR="00C01102">
        <w:rPr>
          <w:lang w:val="sv-SE"/>
        </w:rPr>
        <w:t xml:space="preserve"> 3, DK-2200 Copenhagen N, </w:t>
      </w:r>
      <w:proofErr w:type="spellStart"/>
      <w:r w:rsidRPr="00495800" w:rsidR="00C01102">
        <w:rPr>
          <w:lang w:val="sv-SE"/>
        </w:rPr>
        <w:t>Denmark</w:t>
      </w:r>
      <w:proofErr w:type="spellEnd"/>
    </w:p>
    <w:p w:rsidRPr="00495800" w:rsidR="00C01102" w:rsidP="00177059" w:rsidRDefault="00E85CFA" w14:paraId="11AA5BC0" w14:textId="13D58A3F">
      <w:r w:rsidRPr="00495800">
        <w:rPr>
          <w:vertAlign w:val="superscript"/>
        </w:rPr>
        <w:t>1</w:t>
      </w:r>
      <w:r w:rsidR="00D83EFB">
        <w:rPr>
          <w:vertAlign w:val="superscript"/>
        </w:rPr>
        <w:t>6</w:t>
      </w:r>
      <w:r w:rsidRPr="00495800" w:rsidR="006B0B9B">
        <w:rPr>
          <w:vertAlign w:val="superscript"/>
        </w:rPr>
        <w:t xml:space="preserve"> </w:t>
      </w:r>
      <w:r w:rsidRPr="00495800" w:rsidR="00C01102">
        <w:t xml:space="preserve">Novo Nordisk Foundation </w:t>
      </w:r>
      <w:proofErr w:type="spellStart"/>
      <w:r w:rsidRPr="00495800" w:rsidR="00C01102">
        <w:t>Center</w:t>
      </w:r>
      <w:proofErr w:type="spellEnd"/>
      <w:r w:rsidRPr="00495800" w:rsidR="00C01102">
        <w:t xml:space="preserve"> for </w:t>
      </w:r>
      <w:proofErr w:type="spellStart"/>
      <w:r w:rsidRPr="00495800" w:rsidR="00C01102">
        <w:t>Biosustainability</w:t>
      </w:r>
      <w:proofErr w:type="spellEnd"/>
      <w:r w:rsidRPr="00495800" w:rsidR="00C01102">
        <w:t>, Technical University of Denmark, DK-2800 Kgs. Lyngby, Denmark</w:t>
      </w:r>
    </w:p>
    <w:p w:rsidRPr="00495800" w:rsidR="00E85CFA" w:rsidP="00177059" w:rsidRDefault="00E85CFA" w14:paraId="7F025A08" w14:textId="698D05A1">
      <w:r w:rsidRPr="00495800">
        <w:t>These authors contributed equally.</w:t>
      </w:r>
    </w:p>
    <w:p w:rsidR="0041134B" w:rsidP="00177059" w:rsidRDefault="0041134B" w14:paraId="773E595C" w14:textId="77777777">
      <w:pPr>
        <w:rPr>
          <w:ins w:author="Portlock, Theo" w:date="2021-11-30T11:06:00Z" w:id="34"/>
        </w:rPr>
      </w:pPr>
    </w:p>
    <w:p w:rsidRPr="00495800" w:rsidR="00F67464" w:rsidDel="0041134B" w:rsidP="00177059" w:rsidRDefault="00F67464" w14:paraId="6B2A6801" w14:textId="32EE339A">
      <w:pPr>
        <w:rPr>
          <w:del w:author="Portlock, Theo" w:date="2021-11-30T11:06:00Z" w:id="35"/>
        </w:rPr>
      </w:pPr>
      <w:r w:rsidRPr="00495800">
        <w:t>Email:</w:t>
      </w:r>
      <w:r w:rsidRPr="00495800" w:rsidR="00DA5A8E">
        <w:t xml:space="preserve"> </w:t>
      </w:r>
      <w:hyperlink w:history="1" r:id="rId8">
        <w:r w:rsidRPr="00495800" w:rsidR="00DA5A8E">
          <w:rPr>
            <w:rStyle w:val="Hyperlink"/>
          </w:rPr>
          <w:t>saeed.shoaie@kcl.ac.uk</w:t>
        </w:r>
      </w:hyperlink>
      <w:r w:rsidRPr="00495800" w:rsidR="00DA5A8E">
        <w:t>,</w:t>
      </w:r>
      <w:r w:rsidRPr="00495800">
        <w:t xml:space="preserve"> </w:t>
      </w:r>
      <w:hyperlink w:history="1" r:id="rId9">
        <w:r w:rsidRPr="00495800" w:rsidR="007C7500">
          <w:rPr>
            <w:rStyle w:val="Hyperlink"/>
          </w:rPr>
          <w:t>dusko.ehrlich@inrae.fr</w:t>
        </w:r>
      </w:hyperlink>
      <w:r w:rsidRPr="00495800">
        <w:t xml:space="preserve">, </w:t>
      </w:r>
      <w:hyperlink w:history="1" r:id="rId10">
        <w:r w:rsidRPr="00495800">
          <w:rPr>
            <w:rStyle w:val="Hyperlink"/>
          </w:rPr>
          <w:t>mathias.uhlen@scilifelab.se</w:t>
        </w:r>
      </w:hyperlink>
    </w:p>
    <w:p w:rsidR="00F67464" w:rsidP="00177059" w:rsidRDefault="00F67464" w14:paraId="3BE5443C" w14:textId="0E63B47E">
      <w:pPr>
        <w:rPr>
          <w:ins w:author="Portlock, Theo" w:date="2021-11-30T11:06:00Z" w:id="36"/>
        </w:rPr>
      </w:pPr>
    </w:p>
    <w:p w:rsidRPr="00495800" w:rsidR="0041134B" w:rsidP="00653711" w:rsidRDefault="0041134B" w14:paraId="220FFBF3" w14:textId="3A13F17E">
      <w:pPr>
        <w:pStyle w:val="Heading1"/>
        <w:spacing w:before="360"/>
        <w:contextualSpacing w:val="0"/>
        <w:pPrChange w:author="Portlock, Theo" w:date="2021-11-30T11:06:00Z" w:id="37">
          <w:pPr/>
        </w:pPrChange>
      </w:pPr>
      <w:ins w:author="Portlock, Theo" w:date="2021-11-30T11:06:00Z" w:id="38">
        <w:r>
          <w:t>Abstract</w:t>
        </w:r>
      </w:ins>
    </w:p>
    <w:p w:rsidRPr="00495800" w:rsidR="00664E46" w:rsidDel="003F6BA4" w:rsidRDefault="00D73517" w14:paraId="774574E4" w14:textId="40C63B20">
      <w:pPr>
        <w:ind w:firstLine="720"/>
        <w:rPr>
          <w:del w:author="Portlock, Theo" w:date="2021-11-18T14:17:00Z" w:id="39"/>
        </w:rPr>
        <w:pPrChange w:author="Portlock, Theo" w:date="2021-11-30T11:06:00Z" w:id="40">
          <w:pPr/>
        </w:pPrChange>
      </w:pPr>
      <w:r w:rsidRPr="00495800">
        <w:t xml:space="preserve">The </w:t>
      </w:r>
      <w:r w:rsidRPr="00495800" w:rsidR="007C7500">
        <w:t xml:space="preserve">role </w:t>
      </w:r>
      <w:r w:rsidRPr="00495800">
        <w:t xml:space="preserve">of gut microbiota in humans is of great interest, and metagenomics </w:t>
      </w:r>
      <w:r w:rsidRPr="00495800" w:rsidR="00E835DE">
        <w:t>provide</w:t>
      </w:r>
      <w:r w:rsidRPr="00495800" w:rsidR="00CC3EB9">
        <w:t>d</w:t>
      </w:r>
      <w:r w:rsidRPr="00495800">
        <w:t xml:space="preserve"> the </w:t>
      </w:r>
      <w:r w:rsidRPr="00495800" w:rsidR="00CC3EB9">
        <w:t>possibilities</w:t>
      </w:r>
      <w:r w:rsidRPr="00495800" w:rsidR="00E835DE">
        <w:t xml:space="preserve"> </w:t>
      </w:r>
      <w:r w:rsidRPr="00495800">
        <w:t>for extensive</w:t>
      </w:r>
      <w:r w:rsidRPr="00495800" w:rsidR="00E835DE">
        <w:t>ly</w:t>
      </w:r>
      <w:r w:rsidRPr="00495800">
        <w:t xml:space="preserve"> </w:t>
      </w:r>
      <w:r w:rsidRPr="00495800" w:rsidR="00E835DE">
        <w:t>analysing</w:t>
      </w:r>
      <w:r w:rsidRPr="00495800">
        <w:t xml:space="preserve"> bacterial diversity in health and disease. Here we </w:t>
      </w:r>
      <w:r w:rsidRPr="00495800" w:rsidR="00E835DE">
        <w:t xml:space="preserve">explored </w:t>
      </w:r>
      <w:r w:rsidR="00616335">
        <w:t xml:space="preserve">the </w:t>
      </w:r>
      <w:r w:rsidR="00084466">
        <w:t xml:space="preserve">human </w:t>
      </w:r>
      <w:r w:rsidRPr="00495800" w:rsidR="00E835DE">
        <w:t xml:space="preserve">gut </w:t>
      </w:r>
      <w:r w:rsidR="00084466">
        <w:t>microbiome samples</w:t>
      </w:r>
      <w:r w:rsidRPr="00495800" w:rsidR="00E835DE">
        <w:t xml:space="preserve"> </w:t>
      </w:r>
      <w:r w:rsidR="00084466">
        <w:t xml:space="preserve">across </w:t>
      </w:r>
      <w:r w:rsidRPr="00495800">
        <w:t>19 countries</w:t>
      </w:r>
      <w:r w:rsidRPr="00495800" w:rsidR="00E835DE">
        <w:t>,</w:t>
      </w:r>
      <w:r w:rsidRPr="00495800">
        <w:t xml:space="preserve"> </w:t>
      </w:r>
      <w:r w:rsidR="00084466">
        <w:t>performing compositional, functional</w:t>
      </w:r>
      <w:ins w:author="Portlock, Theo" w:date="2021-11-22T13:29:00Z" w:id="41">
        <w:r w:rsidR="00C81974">
          <w:t>,</w:t>
        </w:r>
      </w:ins>
      <w:r w:rsidR="00084466">
        <w:t xml:space="preserve"> and integrative analysis</w:t>
      </w:r>
      <w:r w:rsidRPr="00495800">
        <w:t xml:space="preserve">. </w:t>
      </w:r>
      <w:r w:rsidR="007838A6">
        <w:t>FINISH ONCE OTHER SECTIONS ARE DONE</w:t>
      </w:r>
      <w:del w:author="Portlock, Theo" w:date="2021-11-26T16:40:00Z" w:id="42">
        <w:r w:rsidRPr="00495800" w:rsidDel="004970BF" w:rsidR="00D7241D">
          <w:delText xml:space="preserve">The </w:delText>
        </w:r>
        <w:r w:rsidRPr="00495800" w:rsidDel="004970BF" w:rsidR="00977604">
          <w:delText xml:space="preserve">integrative analysis of temporal microbiome changes shows the existence of two types of species with a tendency to vary in abundance with time, here called </w:delText>
        </w:r>
        <w:r w:rsidRPr="00495800" w:rsidDel="004970BF" w:rsidR="00654052">
          <w:delText xml:space="preserve">outflow and inflow </w:delText>
        </w:r>
        <w:r w:rsidRPr="00495800" w:rsidDel="004970BF" w:rsidR="00977604">
          <w:delText>species</w:delText>
        </w:r>
        <w:r w:rsidRPr="00495800" w:rsidDel="004970BF" w:rsidR="00654052">
          <w:delText>.</w:delText>
        </w:r>
        <w:r w:rsidDel="004970BF" w:rsidR="00084466">
          <w:delText xml:space="preserve"> </w:delText>
        </w:r>
        <w:r w:rsidRPr="00495800" w:rsidDel="004970BF" w:rsidR="00654052">
          <w:delText xml:space="preserve">Importantly, the former </w:delText>
        </w:r>
        <w:r w:rsidRPr="00495800" w:rsidDel="004970BF" w:rsidR="00801FFE">
          <w:delText>tend</w:delText>
        </w:r>
        <w:r w:rsidRPr="00495800" w:rsidDel="004970BF" w:rsidR="00D7241D">
          <w:delText>s</w:delText>
        </w:r>
        <w:r w:rsidRPr="00495800" w:rsidDel="004970BF" w:rsidR="00654052">
          <w:delText xml:space="preserve"> to be enriched in </w:delText>
        </w:r>
        <w:r w:rsidRPr="00495800" w:rsidDel="004970BF" w:rsidR="00AE14E2">
          <w:delText>disease</w:delText>
        </w:r>
        <w:r w:rsidRPr="00495800" w:rsidDel="004970BF" w:rsidR="00654052">
          <w:delText xml:space="preserve">, while the latter </w:delText>
        </w:r>
        <w:r w:rsidRPr="00495800" w:rsidDel="004970BF" w:rsidR="00D7241D">
          <w:delText>is</w:delText>
        </w:r>
        <w:r w:rsidRPr="00495800" w:rsidDel="004970BF" w:rsidR="00654052">
          <w:delText xml:space="preserve"> enriched in health</w:delText>
        </w:r>
        <w:r w:rsidRPr="00495800" w:rsidDel="004970BF" w:rsidR="00D478A6">
          <w:delText>.</w:delText>
        </w:r>
        <w:r w:rsidRPr="00495800" w:rsidDel="004970BF" w:rsidR="00654052">
          <w:delText xml:space="preserve"> </w:delText>
        </w:r>
        <w:r w:rsidRPr="00495800" w:rsidDel="004970BF" w:rsidR="00DD2546">
          <w:delText>We suggest that the decrease of disease-associated</w:delText>
        </w:r>
        <w:r w:rsidRPr="00495800" w:rsidDel="004970BF" w:rsidR="00654052">
          <w:delText xml:space="preserve"> outflow and</w:delText>
        </w:r>
        <w:r w:rsidRPr="00495800" w:rsidDel="004970BF" w:rsidR="00D7241D">
          <w:delText xml:space="preserve"> the</w:delText>
        </w:r>
        <w:r w:rsidRPr="00495800" w:rsidDel="004970BF" w:rsidR="00654052">
          <w:delText xml:space="preserve"> </w:delText>
        </w:r>
        <w:r w:rsidRPr="00495800" w:rsidDel="004970BF" w:rsidR="00DD2546">
          <w:delText xml:space="preserve">increase of health-associated </w:delText>
        </w:r>
        <w:r w:rsidRPr="00495800" w:rsidDel="004970BF" w:rsidR="00654052">
          <w:delText xml:space="preserve">inflow species </w:delText>
        </w:r>
        <w:r w:rsidRPr="00495800" w:rsidDel="004970BF" w:rsidR="00701976">
          <w:delText xml:space="preserve">with time </w:delText>
        </w:r>
        <w:r w:rsidRPr="00495800" w:rsidDel="004970BF" w:rsidR="0007240F">
          <w:delText xml:space="preserve">may </w:delText>
        </w:r>
        <w:r w:rsidRPr="00495800" w:rsidDel="004970BF" w:rsidR="00654052">
          <w:delText xml:space="preserve">be a </w:delText>
        </w:r>
        <w:r w:rsidRPr="00495800" w:rsidDel="004970BF" w:rsidR="0007240F">
          <w:delText xml:space="preserve">fundamental albeit </w:delText>
        </w:r>
        <w:r w:rsidRPr="00495800" w:rsidDel="004970BF" w:rsidR="00654052">
          <w:delText xml:space="preserve">previously unrecognized aspect of </w:delText>
        </w:r>
      </w:del>
      <w:del w:author="Portlock, Theo" w:date="2021-11-22T13:29:00Z" w:id="43">
        <w:r w:rsidRPr="00495800" w:rsidDel="00C81974" w:rsidR="00654052">
          <w:delText xml:space="preserve">the </w:delText>
        </w:r>
      </w:del>
      <w:del w:author="Portlock, Theo" w:date="2021-11-26T16:40:00Z" w:id="44">
        <w:r w:rsidRPr="00495800" w:rsidDel="004970BF" w:rsidR="00654052">
          <w:delText xml:space="preserve">homeostasis </w:delText>
        </w:r>
        <w:r w:rsidRPr="00495800" w:rsidDel="004970BF" w:rsidR="0007240F">
          <w:delText xml:space="preserve">maintenance in </w:delText>
        </w:r>
        <w:r w:rsidRPr="00495800" w:rsidDel="004970BF" w:rsidR="00AE14E2">
          <w:delText>a healthy microbiome</w:delText>
        </w:r>
        <w:r w:rsidRPr="00495800" w:rsidDel="004970BF">
          <w:delText xml:space="preserve">. </w:delText>
        </w:r>
      </w:del>
    </w:p>
    <w:p w:rsidRPr="00495800" w:rsidR="009D265D" w:rsidRDefault="009D265D" w14:paraId="100CDC9A" w14:textId="77777777">
      <w:pPr>
        <w:ind w:firstLine="720"/>
        <w:pPrChange w:author="Portlock, Theo" w:date="2021-11-30T11:06:00Z" w:id="45">
          <w:pPr/>
        </w:pPrChange>
      </w:pPr>
      <w:r w:rsidRPr="00495800">
        <w:br w:type="page"/>
      </w:r>
    </w:p>
    <w:p w:rsidRPr="00F62C29" w:rsidR="00BB7E5F" w:rsidP="00653711" w:rsidRDefault="00D73517" w14:paraId="3EA25121" w14:textId="6B5DFF02">
      <w:pPr>
        <w:pStyle w:val="Heading1"/>
        <w:spacing w:before="360"/>
        <w:contextualSpacing w:val="0"/>
        <w:pPrChange w:author="Portlock, Theo" w:date="2021-11-30T11:04:00Z" w:id="46">
          <w:pPr>
            <w:pStyle w:val="Heading1"/>
          </w:pPr>
        </w:pPrChange>
      </w:pPr>
      <w:r w:rsidRPr="00F62C29">
        <w:lastRenderedPageBreak/>
        <w:t>Introduction</w:t>
      </w:r>
    </w:p>
    <w:p w:rsidRPr="00495800" w:rsidR="00B812C5" w:rsidP="00177059" w:rsidRDefault="009E7189" w14:paraId="064BF6F8" w14:textId="126828D5">
      <w:r w:rsidRPr="00495800">
        <w:tab/>
      </w:r>
      <w:r w:rsidRPr="00495800" w:rsidR="00257255">
        <w:t xml:space="preserve">Metagenomic studies </w:t>
      </w:r>
      <w:r w:rsidRPr="00495800" w:rsidR="00B07F04">
        <w:t xml:space="preserve">of </w:t>
      </w:r>
      <w:r w:rsidRPr="00495800" w:rsidR="00257255">
        <w:t>the human microbiome enable the characterization of the microbial and functional diversity in health and disease</w:t>
      </w:r>
      <w:del w:author="Portlock, Theo" w:date="2021-11-30T11:41:00Z" w:id="47">
        <w:r w:rsidRPr="00495800" w:rsidDel="00B70C3D" w:rsidR="008D3327">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Del="00B70C3D" w:rsidR="00B92AD3">
          <w:rPr>
            <w:noProof/>
          </w:rPr>
          <w:delInstrText xml:space="preserve"> ADDIN EN.CITE </w:delInstrText>
        </w:r>
        <w:r w:rsidDel="00B70C3D" w:rsidR="00B92AD3">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Del="00B70C3D" w:rsidR="00B92AD3">
          <w:rPr>
            <w:noProof/>
          </w:rPr>
          <w:delInstrText xml:space="preserve"> ADDIN EN.CITE.DATA </w:delInstrText>
        </w:r>
        <w:r w:rsidDel="00B70C3D" w:rsidR="00B92AD3">
          <w:rPr>
            <w:noProof/>
          </w:rPr>
        </w:r>
        <w:r w:rsidDel="00B70C3D" w:rsidR="00B92AD3">
          <w:rPr>
            <w:noProof/>
          </w:rPr>
          <w:fldChar w:fldCharType="end"/>
        </w:r>
        <w:r w:rsidRPr="00495800" w:rsidDel="00B70C3D" w:rsidR="008D3327">
          <w:rPr>
            <w:noProof/>
          </w:rPr>
        </w:r>
        <w:r w:rsidRPr="00495800" w:rsidDel="00B70C3D" w:rsidR="008D3327">
          <w:rPr>
            <w:noProof/>
          </w:rPr>
          <w:fldChar w:fldCharType="separate"/>
        </w:r>
        <w:r w:rsidRPr="00495800" w:rsidDel="00B70C3D" w:rsidR="008D3327">
          <w:rPr>
            <w:noProof/>
            <w:vertAlign w:val="superscript"/>
          </w:rPr>
          <w:delText>1</w:delText>
        </w:r>
        <w:r w:rsidRPr="00495800" w:rsidDel="00B70C3D" w:rsidR="008D3327">
          <w:rPr>
            <w:noProof/>
          </w:rPr>
          <w:fldChar w:fldCharType="end"/>
        </w:r>
      </w:del>
      <w:customXmlInsRangeStart w:author="Portlock, Theo" w:date="2021-11-30T11:41:00Z" w:id="48"/>
      <w:sdt>
        <w:sdtPr>
          <w:rPr>
            <w:noProof/>
            <w:color w:val="000000"/>
            <w:rPrChange w:author="Portlock, Theo" w:date="2021-11-30T11:41:00Z" w:id="49">
              <w:rPr>
                <w:noProof/>
              </w:rPr>
            </w:rPrChange>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customXmlInsRangeEnd w:id="48"/>
          <w:r w:rsidRPr="00B55FD4" w:rsidR="00B55FD4">
            <w:rPr>
              <w:noProof/>
              <w:color w:val="000000"/>
            </w:rPr>
            <w:t>[1]</w:t>
          </w:r>
          <w:customXmlInsRangeStart w:author="Portlock, Theo" w:date="2021-11-30T11:41:00Z" w:id="50"/>
        </w:sdtContent>
      </w:sdt>
      <w:customXmlInsRangeEnd w:id="50"/>
      <w:r w:rsidRPr="00495800" w:rsidR="00257255">
        <w:t>. Adva</w:t>
      </w:r>
      <w:r w:rsidRPr="00495800" w:rsidR="00317F17">
        <w:t>n</w:t>
      </w:r>
      <w:r w:rsidRPr="00495800" w:rsidR="00257255">
        <w:t xml:space="preserve">ces in metagenome </w:t>
      </w:r>
      <w:r w:rsidRPr="00495800" w:rsidR="00D73517">
        <w:t>assembly</w:t>
      </w:r>
      <w:r w:rsidRPr="00495800" w:rsidR="00257255">
        <w:t xml:space="preserve"> and various clustering methods enabled the generation of </w:t>
      </w:r>
      <w:r w:rsidRPr="00495800" w:rsidR="00790D52">
        <w:t>metagenome species</w:t>
      </w:r>
      <w:customXmlInsRangeStart w:author="Portlock, Theo" w:date="2021-11-30T11:43:00Z" w:id="51"/>
      <w:sdt>
        <w:sdtPr>
          <w:rPr>
            <w:color w:val="000000"/>
            <w:rPrChange w:author="Portlock, Theo" w:date="2021-11-30T11:43:00Z" w:id="52">
              <w:rPr/>
            </w:rPrChange>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Content>
          <w:customXmlInsRangeEnd w:id="51"/>
          <w:r w:rsidRPr="00B55FD4" w:rsidR="00B55FD4">
            <w:rPr>
              <w:color w:val="000000"/>
            </w:rPr>
            <w:t>[2]</w:t>
          </w:r>
          <w:proofErr w:type="gramStart"/>
          <w:r w:rsidRPr="00B55FD4" w:rsidR="00B55FD4">
            <w:rPr>
              <w:color w:val="000000"/>
            </w:rPr>
            <w:t>–[</w:t>
          </w:r>
          <w:proofErr w:type="gramEnd"/>
          <w:r w:rsidRPr="00B55FD4" w:rsidR="00B55FD4">
            <w:rPr>
              <w:color w:val="000000"/>
            </w:rPr>
            <w:t>6]</w:t>
          </w:r>
          <w:customXmlInsRangeStart w:author="Portlock, Theo" w:date="2021-11-30T11:43:00Z" w:id="53"/>
        </w:sdtContent>
      </w:sdt>
      <w:customXmlInsRangeEnd w:id="53"/>
      <w:r w:rsidRPr="00495800" w:rsidR="005121AF">
        <w:t xml:space="preserve">. Most of these studies focused on unveiling new uncultured genomes, </w:t>
      </w:r>
      <w:r w:rsidRPr="00495800" w:rsidR="00B07F04">
        <w:t xml:space="preserve">while only </w:t>
      </w:r>
      <w:ins w:author="Portlock, Theo" w:date="2021-11-22T13:29:00Z" w:id="54">
        <w:r w:rsidR="00C81974">
          <w:t xml:space="preserve">a </w:t>
        </w:r>
      </w:ins>
      <w:r w:rsidRPr="00495800" w:rsidR="00D73517">
        <w:t>few</w:t>
      </w:r>
      <w:r w:rsidRPr="00495800" w:rsidR="005121AF">
        <w:t xml:space="preserve"> focused on investigating </w:t>
      </w:r>
      <w:r w:rsidRPr="00495800" w:rsidR="00B07F04">
        <w:t xml:space="preserve">the </w:t>
      </w:r>
      <w:r w:rsidRPr="00495800" w:rsidR="00A520DE">
        <w:t xml:space="preserve">functional </w:t>
      </w:r>
      <w:r w:rsidR="005948DB">
        <w:t>potential</w:t>
      </w:r>
      <w:r w:rsidR="00AC0405">
        <w:t xml:space="preserve">s </w:t>
      </w:r>
      <w:r w:rsidRPr="00495800" w:rsidR="00A520DE">
        <w:t xml:space="preserve">and </w:t>
      </w:r>
      <w:r w:rsidRPr="00495800" w:rsidR="005121AF">
        <w:t xml:space="preserve">dynamic changes </w:t>
      </w:r>
      <w:r w:rsidRPr="00495800" w:rsidR="00B07F04">
        <w:t xml:space="preserve">of </w:t>
      </w:r>
      <w:r w:rsidRPr="00495800" w:rsidR="005121AF">
        <w:t>the gut microbiome</w:t>
      </w:r>
      <w:customXmlInsRangeStart w:author="Portlock, Theo" w:date="2021-11-30T11:43:00Z" w:id="55"/>
      <w:sdt>
        <w:sdtPr>
          <w:rPr>
            <w:color w:val="000000"/>
            <w:rPrChange w:author="Portlock, Theo" w:date="2021-11-30T11:43:00Z" w:id="56">
              <w:rPr/>
            </w:rPrChange>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Content>
          <w:customXmlInsRangeEnd w:id="55"/>
          <w:r w:rsidRPr="00B55FD4" w:rsidR="00B55FD4">
            <w:rPr>
              <w:color w:val="000000"/>
            </w:rPr>
            <w:t>[7]</w:t>
          </w:r>
          <w:proofErr w:type="gramStart"/>
          <w:r w:rsidRPr="00B55FD4" w:rsidR="00B55FD4">
            <w:rPr>
              <w:color w:val="000000"/>
            </w:rPr>
            <w:t>–[</w:t>
          </w:r>
          <w:proofErr w:type="gramEnd"/>
          <w:r w:rsidRPr="00B55FD4" w:rsidR="00B55FD4">
            <w:rPr>
              <w:color w:val="000000"/>
            </w:rPr>
            <w:t>9]</w:t>
          </w:r>
          <w:customXmlInsRangeStart w:author="Portlock, Theo" w:date="2021-11-30T11:43:00Z" w:id="57"/>
        </w:sdtContent>
      </w:sdt>
      <w:customXmlInsRangeEnd w:id="57"/>
      <w:r w:rsidRPr="00495800" w:rsidR="005121AF">
        <w:t>.</w:t>
      </w:r>
      <w:r w:rsidRPr="00495800" w:rsidR="00790D52">
        <w:t xml:space="preserve"> </w:t>
      </w:r>
      <w:r w:rsidRPr="00495800" w:rsidR="001F5582">
        <w:t xml:space="preserve">Understanding the </w:t>
      </w:r>
      <w:r w:rsidRPr="00495800" w:rsidR="00A520DE">
        <w:t xml:space="preserve">functional </w:t>
      </w:r>
      <w:r w:rsidRPr="00495800" w:rsidR="001F5582">
        <w:t xml:space="preserve">and </w:t>
      </w:r>
      <w:r w:rsidRPr="00495800" w:rsidR="00A520DE">
        <w:t xml:space="preserve">temporal </w:t>
      </w:r>
      <w:r w:rsidRPr="00495800" w:rsidR="001F5582">
        <w:t xml:space="preserve">behaviour of the microbiome may have </w:t>
      </w:r>
      <w:r w:rsidRPr="00495800" w:rsidR="00D73517">
        <w:t>great implications for the</w:t>
      </w:r>
      <w:r w:rsidRPr="00495800" w:rsidR="001F5582">
        <w:t xml:space="preserve"> identification of its global signature in health and disease</w:t>
      </w:r>
      <w:customXmlInsRangeStart w:author="Portlock, Theo" w:date="2021-11-30T11:43:00Z" w:id="58"/>
      <w:sdt>
        <w:sdtPr>
          <w:rPr>
            <w:color w:val="000000"/>
            <w:rPrChange w:author="Portlock, Theo" w:date="2021-11-30T11:44:00Z" w:id="59">
              <w:rPr/>
            </w:rPrChange>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Content>
          <w:customXmlInsRangeEnd w:id="58"/>
          <w:r w:rsidRPr="00B55FD4" w:rsidR="00B55FD4">
            <w:rPr>
              <w:color w:val="000000"/>
            </w:rPr>
            <w:t>[8], [10], [11]</w:t>
          </w:r>
          <w:customXmlInsRangeStart w:author="Portlock, Theo" w:date="2021-11-30T11:43:00Z" w:id="60"/>
        </w:sdtContent>
      </w:sdt>
      <w:customXmlInsRangeEnd w:id="60"/>
      <w:r w:rsidRPr="00495800" w:rsidR="005121AF">
        <w:t xml:space="preserve">. </w:t>
      </w:r>
      <w:r w:rsidRPr="00495800" w:rsidR="00673C4F">
        <w:t>Additionally, short</w:t>
      </w:r>
      <w:r w:rsidRPr="00495800" w:rsidR="005121AF">
        <w:t xml:space="preserve">-term perturbations may trigger gut microbiota dysbiosis and changes </w:t>
      </w:r>
      <w:r w:rsidRPr="00495800" w:rsidR="00C82EAC">
        <w:t xml:space="preserve">at </w:t>
      </w:r>
      <w:r w:rsidRPr="00495800" w:rsidR="005121AF">
        <w:t xml:space="preserve">compositional and functional levels. </w:t>
      </w:r>
      <w:r w:rsidRPr="00495800" w:rsidR="00673C4F">
        <w:t xml:space="preserve">Specifically, the </w:t>
      </w:r>
      <w:r w:rsidRPr="00495800" w:rsidR="005121AF">
        <w:t xml:space="preserve">negative selective microbe-microbe and host-microbe </w:t>
      </w:r>
      <w:r w:rsidR="005948DB">
        <w:t xml:space="preserve">interactions, </w:t>
      </w:r>
      <w:r w:rsidRPr="00495800" w:rsidR="005121AF">
        <w:t>in the context of metabolism</w:t>
      </w:r>
      <w:r w:rsidRPr="00495800" w:rsidR="00317F17">
        <w:t xml:space="preserve"> or</w:t>
      </w:r>
      <w:r w:rsidRPr="00495800" w:rsidR="005121AF">
        <w:t xml:space="preserve"> antimicrobial </w:t>
      </w:r>
      <w:r w:rsidRPr="00495800" w:rsidR="00790D52">
        <w:t>machinery</w:t>
      </w:r>
      <w:r w:rsidR="005948DB">
        <w:t>,</w:t>
      </w:r>
      <w:r w:rsidRPr="00495800" w:rsidR="005121AF">
        <w:t xml:space="preserve"> </w:t>
      </w:r>
      <w:r w:rsidRPr="00495800" w:rsidR="00317F17">
        <w:t xml:space="preserve">could be </w:t>
      </w:r>
      <w:r w:rsidRPr="00495800" w:rsidR="005121AF">
        <w:t xml:space="preserve">the main </w:t>
      </w:r>
      <w:r w:rsidRPr="00495800" w:rsidR="00D73517">
        <w:t>mechanism</w:t>
      </w:r>
      <w:r w:rsidRPr="00495800" w:rsidR="005121AF">
        <w:t xml:space="preserve"> underlying microbial dysbiosis</w:t>
      </w:r>
      <w:customXmlInsRangeStart w:author="Portlock, Theo" w:date="2021-11-30T11:49:00Z" w:id="61"/>
      <w:sdt>
        <w:sdtPr>
          <w:rPr>
            <w:color w:val="000000"/>
            <w:rPrChange w:author="Portlock, Theo" w:date="2021-11-30T11:49:00Z" w:id="62">
              <w:rPr/>
            </w:rPrChange>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Content>
          <w:customXmlInsRangeEnd w:id="61"/>
          <w:r w:rsidRPr="00B55FD4" w:rsidR="00B55FD4">
            <w:rPr>
              <w:color w:val="000000"/>
            </w:rPr>
            <w:t>[12]</w:t>
          </w:r>
          <w:customXmlInsRangeStart w:author="Portlock, Theo" w:date="2021-11-30T11:49:00Z" w:id="63"/>
        </w:sdtContent>
      </w:sdt>
      <w:customXmlInsRangeEnd w:id="63"/>
      <w:r w:rsidRPr="00495800" w:rsidR="003643EC">
        <w:t>. Large</w:t>
      </w:r>
      <w:r w:rsidRPr="00495800" w:rsidR="00D73517">
        <w:t>-</w:t>
      </w:r>
      <w:r w:rsidRPr="00495800" w:rsidR="003643EC">
        <w:t xml:space="preserve">scale integration of microbiome functional changes and their associations </w:t>
      </w:r>
      <w:r w:rsidRPr="00495800" w:rsidR="00D73517">
        <w:t xml:space="preserve">with </w:t>
      </w:r>
      <w:r w:rsidRPr="00495800" w:rsidR="003643EC">
        <w:t xml:space="preserve">clinical data </w:t>
      </w:r>
      <w:r w:rsidRPr="00495800" w:rsidR="00673C4F">
        <w:t>may provide</w:t>
      </w:r>
      <w:r w:rsidRPr="00495800" w:rsidR="00B07F04">
        <w:t xml:space="preserve"> </w:t>
      </w:r>
      <w:r w:rsidRPr="00495800" w:rsidR="003643EC">
        <w:t>novel information on</w:t>
      </w:r>
      <w:r w:rsidRPr="00495800" w:rsidR="00D71D39">
        <w:t xml:space="preserve"> temporal changes in the</w:t>
      </w:r>
      <w:r w:rsidRPr="00495800" w:rsidR="003643EC">
        <w:t xml:space="preserve"> microbiome and host physiology</w:t>
      </w:r>
      <w:customXmlInsRangeStart w:author="Portlock, Theo" w:date="2021-11-30T12:10:00Z" w:id="64"/>
      <w:sdt>
        <w:sdtPr>
          <w:rPr>
            <w:color w:val="000000"/>
            <w:rPrChange w:author="Portlock, Theo" w:date="2021-11-30T12:10:00Z" w:id="65">
              <w:rPr/>
            </w:rPrChange>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Content>
          <w:customXmlInsRangeEnd w:id="64"/>
          <w:r w:rsidRPr="00B55FD4" w:rsidR="00B55FD4">
            <w:rPr>
              <w:color w:val="000000"/>
            </w:rPr>
            <w:t>[13]</w:t>
          </w:r>
          <w:customXmlInsRangeStart w:author="Portlock, Theo" w:date="2021-11-30T12:10:00Z" w:id="66"/>
        </w:sdtContent>
      </w:sdt>
      <w:customXmlInsRangeEnd w:id="66"/>
      <w:r w:rsidRPr="00495800" w:rsidR="00D73517">
        <w:t>.</w:t>
      </w:r>
    </w:p>
    <w:p w:rsidRPr="00495800" w:rsidR="00740DF2" w:rsidDel="0041134B" w:rsidP="007838A6" w:rsidRDefault="00D73517" w14:paraId="2B4E367A" w14:textId="30B78287">
      <w:pPr>
        <w:ind w:firstLine="720"/>
        <w:rPr>
          <w:del w:author="Portlock, Theo" w:date="2021-11-30T11:08:00Z" w:id="424568215"/>
        </w:rPr>
      </w:pPr>
      <w:r w:rsidR="2E6EF70B">
        <w:rPr/>
        <w:t>Herein, we integrated publicly available data from many studies across different countries from healthy and diseased individuals. The analysis is presented in an open-access Human Gut Microbiome Atlas (www.microbiomeatlas.org), allowing researchers to explore for the first time an integrative analysis on composition, functional, richness, diseases</w:t>
      </w:r>
      <w:ins w:author="Portlock, Theo" w:date="2021-11-22T13:30:00Z" w:id="1536286356">
        <w:r w:rsidR="2E6EF70B">
          <w:t>,</w:t>
        </w:r>
      </w:ins>
      <w:r w:rsidR="2E6EF70B">
        <w:rPr/>
        <w:t xml:space="preserve"> and region signatures for the gut microbiota across 19 geographical regions and </w:t>
      </w:r>
      <w:del w:author="JOSE FERNANDO GARCIA GUEVARA" w:date="2021-12-02T23:03:59.934Z" w:id="258506664">
        <w:r w:rsidDel="2E6EF70B">
          <w:delText>20</w:delText>
        </w:r>
      </w:del>
      <w:ins w:author="JOSE FERNANDO GARCIA GUEVARA" w:date="2021-12-02T23:04:00.265Z" w:id="1275965562">
        <w:r w:rsidR="2E6EF70B">
          <w:t>23</w:t>
        </w:r>
      </w:ins>
      <w:r w:rsidR="2E6EF70B">
        <w:rPr/>
        <w:t xml:space="preserve"> diseases.</w:t>
      </w:r>
      <w:del w:author="Portlock, Theo" w:date="2021-11-29T17:26:00Z" w:id="892452097">
        <w:r w:rsidDel="2E6EF70B">
          <w:delText xml:space="preserve"> </w:delText>
        </w:r>
      </w:del>
      <w:commentRangeStart w:id="70"/>
      <w:del w:author="Portlock, Theo" w:date="2021-11-29T17:26:00Z" w:id="378299968">
        <w:r w:rsidDel="2E6EF70B">
          <w:delText xml:space="preserve">This analysis was followed by investigating the gut microbiome of healthy Swedish individuals with four times sampling across one year to study the </w:delText>
        </w:r>
        <w:r w:rsidDel="2E6EF70B">
          <w:delText>longitudinal variability of the microbiota</w:delText>
        </w:r>
        <w:r w:rsidDel="2E6EF70B">
          <w:delText>. This</w:delText>
        </w:r>
        <w:r w:rsidDel="2E6EF70B">
          <w:delText xml:space="preserve"> </w:delText>
        </w:r>
        <w:r w:rsidDel="2E6EF70B">
          <w:delText xml:space="preserve">revealed </w:delText>
        </w:r>
        <w:r w:rsidDel="2E6EF70B">
          <w:delText>the tendency of disease-associated species to decrease in abundance. In contrast, the health-associated species tend</w:delText>
        </w:r>
        <w:r w:rsidDel="2E6EF70B">
          <w:delText>ed</w:delText>
        </w:r>
        <w:r w:rsidDel="2E6EF70B">
          <w:delText xml:space="preserve"> to increase in abundance. We suggest that this dynamic </w:delText>
        </w:r>
        <w:r w:rsidDel="2E6EF70B">
          <w:delText>contributes to</w:delText>
        </w:r>
        <w:r w:rsidDel="2E6EF70B">
          <w:delText xml:space="preserve"> the maintenance of </w:delText>
        </w:r>
        <w:r w:rsidDel="2E6EF70B">
          <w:delText xml:space="preserve">gut microbial </w:delText>
        </w:r>
        <w:r w:rsidDel="2E6EF70B">
          <w:delText>homeostasis in healthy individuals.</w:delText>
        </w:r>
        <w:r w:rsidDel="2E6EF70B">
          <w:delText xml:space="preserve"> These findings were further validated by </w:delText>
        </w:r>
      </w:del>
      <w:del w:author="Portlock, Theo" w:date="2021-11-22T13:30:00Z" w:id="1760628726">
        <w:r w:rsidDel="2E6EF70B">
          <w:delText>follow up</w:delText>
        </w:r>
      </w:del>
      <w:del w:author="Portlock, Theo" w:date="2021-11-29T17:26:00Z" w:id="1376471580">
        <w:r w:rsidDel="2E6EF70B">
          <w:delText xml:space="preserve"> sampling from same cohort with additional two time points across 6 months.</w:delText>
        </w:r>
      </w:del>
      <w:commentRangeEnd w:id="70"/>
      <w:r>
        <w:rPr>
          <w:rStyle w:val="CommentReference"/>
        </w:rPr>
        <w:commentReference w:id="70"/>
      </w:r>
    </w:p>
    <w:p w:rsidRPr="00495800" w:rsidR="009E7189" w:rsidP="007838A6" w:rsidRDefault="009E7189" w14:paraId="1E4185C3" w14:textId="77777777">
      <w:pPr>
        <w:ind w:firstLine="720"/>
      </w:pPr>
    </w:p>
    <w:p w:rsidRPr="00495800" w:rsidR="00FE6FB8" w:rsidP="00653711" w:rsidRDefault="00A520DE" w14:paraId="74B5D44B" w14:textId="085F3A74">
      <w:pPr>
        <w:pStyle w:val="Heading1"/>
        <w:spacing w:before="360"/>
        <w:contextualSpacing w:val="0"/>
        <w:pPrChange w:author="Portlock, Theo" w:date="2021-11-30T11:04:00Z" w:id="73">
          <w:pPr>
            <w:pStyle w:val="Heading1"/>
          </w:pPr>
        </w:pPrChange>
      </w:pPr>
      <w:r w:rsidRPr="00495800">
        <w:t>Human Gut Microbiome Atlas; Pan-metagenomics</w:t>
      </w:r>
      <w:r w:rsidRPr="00495800" w:rsidDel="00C34A76">
        <w:t xml:space="preserve"> </w:t>
      </w:r>
      <w:r w:rsidRPr="00495800">
        <w:t>study on compositional and functional changes of</w:t>
      </w:r>
      <w:r w:rsidRPr="00495800" w:rsidR="00FE6FB8">
        <w:t xml:space="preserve"> </w:t>
      </w:r>
      <w:ins w:author="Portlock, Theo" w:date="2021-11-22T13:30:00Z" w:id="74">
        <w:r w:rsidR="00C81974">
          <w:t xml:space="preserve">the </w:t>
        </w:r>
      </w:ins>
      <w:r w:rsidRPr="00495800" w:rsidR="00FE6FB8">
        <w:t>human gut microbiome</w:t>
      </w:r>
    </w:p>
    <w:p w:rsidRPr="00495800" w:rsidR="00C34A76" w:rsidP="00653711" w:rsidRDefault="00A026AF" w14:paraId="59CEF72A" w14:textId="37416AAD">
      <w:pPr>
        <w:ind w:firstLine="720"/>
      </w:pPr>
      <w:r w:rsidRPr="00495800">
        <w:rPr/>
        <w:t>W</w:t>
      </w:r>
      <w:r w:rsidRPr="00495800" w:rsidR="00C34A76">
        <w:rPr/>
        <w:t xml:space="preserve">e performed </w:t>
      </w:r>
      <w:ins w:author="Portlock, Theo" w:date="2021-11-22T13:30:00Z" w:id="179312876">
        <w:r w:rsidR="2E6EF70B">
          <w:t xml:space="preserve">a </w:t>
        </w:r>
      </w:ins>
      <w:r w:rsidRPr="00495800" w:rsidR="00C34A76">
        <w:rPr/>
        <w:t xml:space="preserve">large-scale integrative analysis of </w:t>
      </w:r>
      <w:ins w:author="Portlock, Theo" w:date="2021-11-25T14:15:00Z" w:id="1928294461">
        <w:r w:rsidR="2E6EF70B">
          <w:t>5,883</w:t>
        </w:r>
      </w:ins>
      <w:del w:author="Portlock, Theo" w:date="2021-11-25T14:15:00Z" w:id="238189975">
        <w:r w:rsidDel="2E6EF70B">
          <w:delText>4,880</w:delText>
        </w:r>
      </w:del>
      <w:r w:rsidRPr="00495800" w:rsidR="00C34A76">
        <w:rPr/>
        <w:t xml:space="preserve"> publicly available shotgun metagenomics stool samples, with at least 10 million high-quality sequencing reads from healthy </w:t>
      </w:r>
      <w:r w:rsidRPr="00495800" w:rsidR="00C34A76">
        <w:rPr/>
        <w:lastRenderedPageBreak/>
        <w:t xml:space="preserve">and diseased cohorts </w:t>
      </w:r>
      <w:r w:rsidR="00447AC9">
        <w:rPr/>
        <w:t>from</w:t>
      </w:r>
      <w:r w:rsidRPr="00495800" w:rsidR="00C34A76">
        <w:rPr/>
        <w:t xml:space="preserve"> 19 different countries across five continents</w:t>
      </w:r>
      <w:r w:rsidRPr="00495800" w:rsidR="00CB7D3B">
        <w:rPr/>
        <w:t xml:space="preserve"> (</w:t>
      </w:r>
      <w:r w:rsidRPr="00495800" w:rsidR="00CB7D3B">
        <w:rPr>
          <w:color w:val="FF0000"/>
        </w:rPr>
        <w:t>Fig. 1a-b</w:t>
      </w:r>
      <w:r w:rsidRPr="00495800" w:rsidR="00CB7D3B">
        <w:rPr/>
        <w:t xml:space="preserve"> </w:t>
      </w:r>
      <w:r w:rsidRPr="00495800" w:rsidR="00CB7D3B">
        <w:rPr>
          <w:color w:val="FF0000"/>
        </w:rPr>
        <w:t xml:space="preserve">and </w:t>
      </w:r>
      <w:r w:rsidRPr="00495800" w:rsidR="00E85685">
        <w:rPr>
          <w:color w:val="FF0000"/>
        </w:rPr>
        <w:t xml:space="preserve">Supplementary </w:t>
      </w:r>
      <w:r w:rsidRPr="00495800" w:rsidR="00CB7D3B">
        <w:rPr>
          <w:color w:val="FF0000"/>
        </w:rPr>
        <w:t>Table S1</w:t>
      </w:r>
      <w:r w:rsidRPr="00495800" w:rsidR="00CB7D3B">
        <w:rPr/>
        <w:t>)</w:t>
      </w:r>
      <w:r w:rsidRPr="00495800" w:rsidR="00C34A76">
        <w:rPr/>
        <w:t xml:space="preserve">. </w:t>
      </w:r>
      <w:r w:rsidRPr="00495800" w:rsidR="006B4200">
        <w:rPr/>
        <w:t xml:space="preserve">We rarefied all metagenomic samples into 10 million reads per sample, which </w:t>
      </w:r>
      <w:ins w:author="Portlock, Theo" w:date="2021-11-22T13:30:00Z" w:id="200684192">
        <w:r w:rsidR="2E6EF70B">
          <w:t>enables</w:t>
        </w:r>
      </w:ins>
      <w:del w:author="Portlock, Theo" w:date="2021-11-22T13:30:00Z" w:id="823786880">
        <w:r w:rsidDel="2E6EF70B">
          <w:delText>enable</w:delText>
        </w:r>
      </w:del>
      <w:r w:rsidRPr="00495800" w:rsidR="006B4200">
        <w:rPr/>
        <w:t xml:space="preserve"> comparative analysis across different cohorts</w:t>
      </w:r>
      <w:r w:rsidRPr="00495800" w:rsidR="00C34A76">
        <w:rPr/>
        <w:t xml:space="preserve">. </w:t>
      </w:r>
      <w:r w:rsidRPr="00495800" w:rsidR="00CB7D3B">
        <w:rPr/>
        <w:t>We created the Human Gut Microbiome Atlas (HGMA) using quantitative analysis of shotgun metagenomics based on microbial genomes assembled using Metagenomic Species Pan-genomes (MSPs) (</w:t>
      </w:r>
      <w:r w:rsidRPr="00495800" w:rsidR="00CB7D3B">
        <w:rPr>
          <w:color w:val="FF0000"/>
        </w:rPr>
        <w:t>Fig. 1c</w:t>
      </w:r>
      <w:r w:rsidRPr="00495800" w:rsidR="00CB7D3B">
        <w:rPr/>
        <w:t>). The MSP number was increased</w:t>
      </w:r>
      <w:r w:rsidRPr="00495800" w:rsidR="00274D7A">
        <w:rPr/>
        <w:t xml:space="preserve"> from 1,661 (</w:t>
      </w:r>
      <w:r w:rsidRPr="00495800" w:rsidR="00CB7D3B">
        <w:rPr/>
        <w:t>previous release</w:t>
      </w:r>
      <w:customXmlInsRangeStart w:author="Portlock, Theo" w:date="2021-11-30T12:11:00Z" w:id="80"/>
      <w:sdt>
        <w:sdtPr>
          <w:rPr>
            <w:color w:val="000000"/>
            <w:rPrChange w:author="Portlock, Theo" w:date="2021-11-30T12:11:00Z" w:id="81">
              <w:rPr/>
            </w:rPrChange>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Content>
          <w:customXmlInsRangeEnd w:id="80"/>
          <w:r w:rsidRPr="00B55FD4" w:rsidR="00B55FD4">
            <w:rPr>
              <w:color w:val="000000"/>
            </w:rPr>
            <w:t>[5]</w:t>
          </w:r>
          <w:customXmlInsRangeStart w:author="Portlock, Theo" w:date="2021-11-30T12:11:00Z" w:id="82"/>
        </w:sdtContent>
        <w:sdtEndPr>
          <w:rPr>
            <w:color w:val="000000" w:themeColor="text1" w:themeTint="FF" w:themeShade="FF"/>
          </w:rPr>
        </w:sdtEndPr>
      </w:sdt>
      <w:customXmlInsRangeEnd w:id="82"/>
      <w:r w:rsidRPr="00495800" w:rsidR="00274D7A">
        <w:rPr/>
        <w:t>)</w:t>
      </w:r>
      <w:r w:rsidRPr="00495800" w:rsidR="00CB7D3B">
        <w:rPr/>
        <w:t xml:space="preserve"> to </w:t>
      </w:r>
      <w:commentRangeStart w:id="83"/>
      <w:r w:rsidRPr="00495800" w:rsidR="00CB7D3B">
        <w:rPr/>
        <w:t xml:space="preserve">1,989 </w:t>
      </w:r>
      <w:commentRangeEnd w:id="83"/>
      <w:r w:rsidR="00BE204A">
        <w:rPr>
          <w:rStyle w:val="CommentReference"/>
          <w:rFonts w:eastAsiaTheme="minorEastAsia"/>
          <w:lang w:val="en-US" w:eastAsia="ko-KR"/>
        </w:rPr>
        <w:commentReference w:id="83"/>
      </w:r>
      <w:r w:rsidRPr="00495800" w:rsidR="00CB7D3B">
        <w:rPr/>
        <w:t>(average number of genes 1,894 ± 1,616) (</w:t>
      </w:r>
      <w:r w:rsidRPr="00495800" w:rsidR="00CB7D3B">
        <w:rPr>
          <w:color w:val="FF0000"/>
        </w:rPr>
        <w:t>Methods</w:t>
      </w:r>
      <w:r w:rsidRPr="00495800" w:rsidR="00CB7D3B">
        <w:rPr/>
        <w:t>), and their taxonomy was updated. We generated gene counts and MSP abundances for all the samples using the 10.4 million gene catalogue</w:t>
      </w:r>
      <w:customXmlInsRangeStart w:author="Portlock, Theo" w:date="2021-11-30T12:11:00Z" w:id="84"/>
      <w:sdt>
        <w:sdtPr>
          <w:rPr>
            <w:color w:val="000000"/>
            <w:rPrChange w:author="Portlock, Theo" w:date="2021-11-30T12:11:00Z" w:id="85">
              <w:rPr/>
            </w:rPrChange>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Content>
          <w:customXmlInsRangeEnd w:id="84"/>
          <w:r w:rsidRPr="00B55FD4" w:rsidR="00B55FD4">
            <w:rPr>
              <w:color w:val="000000"/>
            </w:rPr>
            <w:t>[14]</w:t>
          </w:r>
          <w:customXmlInsRangeStart w:author="Portlock, Theo" w:date="2021-11-30T12:11:00Z" w:id="86"/>
        </w:sdtContent>
        <w:sdtEndPr>
          <w:rPr>
            <w:color w:val="000000" w:themeColor="text1" w:themeTint="FF" w:themeShade="FF"/>
          </w:rPr>
        </w:sdtEndPr>
      </w:sdt>
      <w:customXmlInsRangeEnd w:id="86"/>
      <w:r w:rsidRPr="00495800" w:rsidR="00CB7D3B">
        <w:rPr/>
        <w:t xml:space="preserve">. </w:t>
      </w:r>
      <w:r w:rsidRPr="00495800" w:rsidR="006B4200">
        <w:rPr/>
        <w:t xml:space="preserve">We also characterized the functions and phenotype of the MSPs in 7 different categories (KO, PFAM, </w:t>
      </w:r>
      <w:proofErr w:type="spellStart"/>
      <w:r w:rsidRPr="00495800" w:rsidR="006B4200">
        <w:rPr/>
        <w:t>CAZyme</w:t>
      </w:r>
      <w:proofErr w:type="spellEnd"/>
      <w:r w:rsidRPr="00495800" w:rsidR="006B4200">
        <w:rPr/>
        <w:t xml:space="preserve">, Mustard, JGI-GOLD phenotype, PATRIC virulence factor, and </w:t>
      </w:r>
      <w:r w:rsidRPr="00495800" w:rsidR="006B4200">
        <w:rPr/>
        <w:t>antiSMASH</w:t>
      </w:r>
      <w:r w:rsidRPr="00495800" w:rsidR="006B4200">
        <w:rPr/>
        <w:t xml:space="preserve"> </w:t>
      </w:r>
      <w:r w:rsidRPr="00495800" w:rsidR="00907256">
        <w:rPr/>
        <w:t>biosynthetic gene clusters</w:t>
      </w:r>
      <w:r w:rsidRPr="00495800" w:rsidR="006B4200">
        <w:rPr/>
        <w:t>)</w:t>
      </w:r>
      <w:r w:rsidRPr="00495800" w:rsidR="006B4200">
        <w:rPr/>
        <w:t xml:space="preserve"> and identified co-conserved functional clusters across species (</w:t>
      </w:r>
      <w:commentRangeStart w:id="87"/>
      <w:r w:rsidRPr="00495800" w:rsidR="006B4200">
        <w:rPr/>
        <w:t xml:space="preserve">7,763 </w:t>
      </w:r>
      <w:commentRangeEnd w:id="87"/>
      <w:r w:rsidR="008F2CB4">
        <w:rPr>
          <w:rStyle w:val="CommentReference"/>
          <w:rFonts w:eastAsiaTheme="minorEastAsia"/>
          <w:lang w:val="en-US" w:eastAsia="ko-KR"/>
        </w:rPr>
        <w:commentReference w:id="87"/>
      </w:r>
      <w:r w:rsidRPr="00495800" w:rsidR="006B4200">
        <w:rPr/>
        <w:t>clusters)</w:t>
      </w:r>
      <w:r w:rsidRPr="2E6EF70B" w:rsidDel="006B4200" w:rsidR="006B4200">
        <w:rPr>
          <w:rStyle w:val="CommentReference"/>
          <w:rFonts w:eastAsia="맑은 고딕" w:eastAsiaTheme="minorEastAsia"/>
          <w:lang w:val="en-US" w:eastAsia="ko-KR"/>
        </w:rPr>
        <w:t xml:space="preserve"> </w:t>
      </w:r>
      <w:r w:rsidRPr="00495800" w:rsidR="00CB7D3B">
        <w:rPr/>
        <w:t>(</w:t>
      </w:r>
      <w:r w:rsidRPr="00495800" w:rsidR="00CB7D3B">
        <w:rPr>
          <w:color w:val="FF0000"/>
        </w:rPr>
        <w:t>Methods</w:t>
      </w:r>
      <w:r w:rsidRPr="00495800" w:rsidR="00CB7D3B">
        <w:rPr/>
        <w:t xml:space="preserve">). </w:t>
      </w:r>
      <w:r w:rsidRPr="00495800" w:rsidR="00C34A76">
        <w:rPr/>
        <w:t>This information was completed with 344 newly sequenced longitudinal samples from 86 Swedish individuals, described in detail in a subsequent section</w:t>
      </w:r>
      <w:r w:rsidRPr="2E6EF70B" w:rsidR="00C34A76">
        <w:rPr>
          <w:b w:val="1"/>
          <w:bCs w:val="1"/>
        </w:rPr>
        <w:t xml:space="preserve"> </w:t>
      </w:r>
      <w:r w:rsidRPr="00495800" w:rsidR="00C34A76">
        <w:rPr/>
        <w:t>(</w:t>
      </w:r>
      <w:r w:rsidRPr="00495800" w:rsidR="00C34A76">
        <w:rPr>
          <w:color w:val="FF0000"/>
        </w:rPr>
        <w:t>Fig. 1</w:t>
      </w:r>
      <w:r w:rsidRPr="00495800" w:rsidR="00CB7D3B">
        <w:rPr>
          <w:color w:val="FF0000"/>
        </w:rPr>
        <w:t>d</w:t>
      </w:r>
      <w:r w:rsidRPr="00495800" w:rsidR="00C54ACC">
        <w:rPr>
          <w:color w:val="FF0000"/>
        </w:rPr>
        <w:t>)</w:t>
      </w:r>
      <w:r w:rsidRPr="00495800" w:rsidR="00C34A76">
        <w:rPr/>
        <w:t xml:space="preserve">. </w:t>
      </w:r>
      <w:r w:rsidRPr="00495800" w:rsidR="00206484">
        <w:rPr/>
        <w:t>All the data are freely available in the HGMA, without restrictions, in the public open access database (www.microbiomeatlas.</w:t>
      </w:r>
      <w:r w:rsidR="00557855">
        <w:rPr/>
        <w:t>org</w:t>
      </w:r>
      <w:r w:rsidRPr="00495800" w:rsidR="00206484">
        <w:rPr/>
        <w:t>) that is part of the Human Protein Atlas program (</w:t>
      </w:r>
      <w:hyperlink w:history="1" r:id="Rd08cb3dc5f3b4ef3">
        <w:r w:rsidRPr="00495800" w:rsidR="00206484">
          <w:rPr>
            <w:rStyle w:val="Hyperlink"/>
          </w:rPr>
          <w:t>https://www.proteinatlas.org</w:t>
        </w:r>
      </w:hyperlink>
      <w:r w:rsidRPr="00495800" w:rsidR="00206484">
        <w:rPr/>
        <w:t xml:space="preserve">). </w:t>
      </w:r>
      <w:r w:rsidRPr="00495800" w:rsidR="00CB7D3B">
        <w:rPr/>
        <w:t xml:space="preserve">All MSPs and functions are highlighted together with the </w:t>
      </w:r>
      <w:commentRangeStart w:id="88"/>
      <w:r w:rsidRPr="00495800" w:rsidR="00CB7D3B">
        <w:rPr/>
        <w:t xml:space="preserve">5,224 </w:t>
      </w:r>
      <w:commentRangeEnd w:id="88"/>
      <w:r w:rsidR="008F2CB4">
        <w:rPr>
          <w:rStyle w:val="CommentReference"/>
          <w:rFonts w:eastAsiaTheme="minorEastAsia"/>
          <w:lang w:val="en-US" w:eastAsia="ko-KR"/>
        </w:rPr>
        <w:commentReference w:id="88"/>
      </w:r>
      <w:r w:rsidRPr="00495800" w:rsidR="00CB7D3B">
        <w:rPr/>
        <w:t xml:space="preserve">samples across 19 countries with disease and healthy cohorts. </w:t>
      </w:r>
    </w:p>
    <w:p w:rsidRPr="00495800" w:rsidR="006D2A45" w:rsidDel="007C78B3" w:rsidP="00277605" w:rsidRDefault="00C34A76" w14:paraId="2B77EFF0" w14:textId="5BE180D5">
      <w:pPr>
        <w:ind w:firstLine="720"/>
        <w:rPr>
          <w:del w:author="Portlock, Theo" w:date="2021-11-22T13:55:00Z" w:id="1845726670"/>
        </w:rPr>
      </w:pPr>
      <w:r w:rsidRPr="00495800">
        <w:rPr/>
        <w:t xml:space="preserve">Using the </w:t>
      </w:r>
      <w:commentRangeStart w:id="90"/>
      <w:r w:rsidRPr="00495800" w:rsidR="006B4200">
        <w:rPr/>
        <w:t xml:space="preserve">3,039 </w:t>
      </w:r>
      <w:commentRangeEnd w:id="90"/>
      <w:r w:rsidR="008F2CB4">
        <w:rPr>
          <w:rStyle w:val="CommentReference"/>
          <w:rFonts w:eastAsiaTheme="minorEastAsia"/>
          <w:lang w:val="en-US" w:eastAsia="ko-KR"/>
        </w:rPr>
        <w:commentReference w:id="90"/>
      </w:r>
      <w:r w:rsidRPr="00495800">
        <w:rPr/>
        <w:t xml:space="preserve">samples obtained from healthy individuals across 18 countries, including westernized and non-westernized regions, we uncovered the geographical distribution of the </w:t>
      </w:r>
      <w:r w:rsidRPr="00495800" w:rsidR="00274D7A">
        <w:rPr/>
        <w:t xml:space="preserve">healthy </w:t>
      </w:r>
      <w:r w:rsidRPr="00495800">
        <w:rPr/>
        <w:t xml:space="preserve">gut microbiome. </w:t>
      </w:r>
      <w:r w:rsidRPr="00495800" w:rsidR="00274D7A">
        <w:rPr/>
        <w:t>To this end, w</w:t>
      </w:r>
      <w:r w:rsidRPr="00495800">
        <w:rPr/>
        <w:t xml:space="preserve">e applied the unsupervised clustering method, </w:t>
      </w:r>
      <w:r w:rsidRPr="2E6EF70B">
        <w:rPr>
          <w:i w:val="1"/>
          <w:iCs w:val="1"/>
        </w:rPr>
        <w:t>monocle</w:t>
      </w:r>
      <w:r w:rsidRPr="00495800">
        <w:rPr/>
        <w:t>, to MSP abundance profiles</w:t>
      </w:r>
      <w:r w:rsidRPr="00495800" w:rsidR="00274D7A">
        <w:rPr/>
        <w:t xml:space="preserve"> of the </w:t>
      </w:r>
      <w:r w:rsidRPr="008F2CB4" w:rsidR="007C5E5F">
        <w:rPr>
          <w:highlight w:val="yellow"/>
          <w:rPrChange w:author="Portlock, Theo" w:date="2021-11-25T14:17:00Z" w:id="147583087">
            <w:rPr>
              <w:bCs w:val="0"/>
            </w:rPr>
          </w:rPrChange>
        </w:rPr>
        <w:t>3,039</w:t>
      </w:r>
      <w:r w:rsidRPr="00495800" w:rsidR="007C5E5F">
        <w:rPr/>
        <w:t xml:space="preserve"> </w:t>
      </w:r>
      <w:r w:rsidRPr="00495800" w:rsidR="00274D7A">
        <w:rPr/>
        <w:t>samples</w:t>
      </w:r>
      <w:r w:rsidRPr="00495800">
        <w:rPr/>
        <w:t xml:space="preserve"> (</w:t>
      </w:r>
      <w:r w:rsidRPr="00495800">
        <w:rPr>
          <w:color w:val="FF0000"/>
        </w:rPr>
        <w:t>Method</w:t>
      </w:r>
      <w:r w:rsidRPr="00495800" w:rsidR="00206484">
        <w:rPr>
          <w:color w:val="FF0000"/>
        </w:rPr>
        <w:t>s</w:t>
      </w:r>
      <w:r w:rsidRPr="00495800">
        <w:rPr/>
        <w:t>)</w:t>
      </w:r>
      <w:customXmlInsRangeStart w:author="Portlock, Theo" w:date="2021-11-30T12:13:00Z" w:id="92"/>
      <w:sdt>
        <w:sdtPr>
          <w:rPr>
            <w:color w:val="000000"/>
            <w:rPrChange w:author="Portlock, Theo" w:date="2021-11-30T12:13:00Z" w:id="93">
              <w:rPr/>
            </w:rPrChange>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Content>
          <w:customXmlInsRangeEnd w:id="92"/>
          <w:r w:rsidRPr="00B55FD4" w:rsidR="00B55FD4">
            <w:rPr>
              <w:color w:val="000000"/>
            </w:rPr>
            <w:t>[15], [16]</w:t>
          </w:r>
          <w:customXmlInsRangeStart w:author="Portlock, Theo" w:date="2021-11-30T12:13:00Z" w:id="94"/>
        </w:sdtContent>
        <w:sdtEndPr>
          <w:rPr>
            <w:color w:val="000000" w:themeColor="text1" w:themeTint="FF" w:themeShade="FF"/>
          </w:rPr>
        </w:sdtEndPr>
      </w:sdt>
      <w:customXmlInsRangeEnd w:id="94"/>
      <w:r w:rsidRPr="00495800">
        <w:rPr/>
        <w:t xml:space="preserve">. We observed that there were two distinct ordinations of </w:t>
      </w:r>
      <w:commentRangeStart w:id="95"/>
      <w:r w:rsidRPr="00495800">
        <w:rPr/>
        <w:t>non-westernized and European samples</w:t>
      </w:r>
      <w:r w:rsidRPr="00495800" w:rsidR="00274D7A">
        <w:rPr/>
        <w:t xml:space="preserve"> of healthy subjects</w:t>
      </w:r>
      <w:r w:rsidRPr="00495800">
        <w:rPr/>
        <w:t xml:space="preserve"> </w:t>
      </w:r>
      <w:commentRangeEnd w:id="95"/>
      <w:r w:rsidR="008F2CB4">
        <w:rPr>
          <w:rStyle w:val="CommentReference"/>
          <w:rFonts w:eastAsiaTheme="minorEastAsia"/>
          <w:lang w:val="en-US" w:eastAsia="ko-KR"/>
        </w:rPr>
        <w:commentReference w:id="95"/>
      </w:r>
      <w:r w:rsidRPr="00495800">
        <w:rPr/>
        <w:t>(</w:t>
      </w:r>
      <w:r w:rsidRPr="00495800">
        <w:rPr>
          <w:color w:val="FF0000"/>
        </w:rPr>
        <w:t xml:space="preserve">Fig. </w:t>
      </w:r>
      <w:r w:rsidRPr="00495800" w:rsidR="00C54ACC">
        <w:rPr>
          <w:color w:val="FF0000"/>
        </w:rPr>
        <w:t xml:space="preserve">1e </w:t>
      </w:r>
      <w:r w:rsidRPr="00495800">
        <w:rPr>
          <w:color w:val="FF0000"/>
        </w:rPr>
        <w:t>and Supplementary Fig. 1</w:t>
      </w:r>
      <w:r w:rsidR="00AE2277">
        <w:rPr>
          <w:color w:val="FF0000"/>
        </w:rPr>
        <w:t>)</w:t>
      </w:r>
      <w:r w:rsidRPr="00495800">
        <w:rPr/>
        <w:t xml:space="preserve">. </w:t>
      </w:r>
      <w:r w:rsidRPr="00495800" w:rsidR="00900F7B">
        <w:rPr/>
        <w:t xml:space="preserve">Based on comparative analysis across different regions, we also identified </w:t>
      </w:r>
      <w:commentRangeStart w:id="96"/>
      <w:r w:rsidRPr="00495800" w:rsidR="00900F7B">
        <w:rPr/>
        <w:lastRenderedPageBreak/>
        <w:t xml:space="preserve">783 </w:t>
      </w:r>
      <w:commentRangeEnd w:id="96"/>
      <w:r w:rsidR="008F2CB4">
        <w:rPr>
          <w:rStyle w:val="CommentReference"/>
          <w:rFonts w:eastAsiaTheme="minorEastAsia"/>
          <w:lang w:val="en-US" w:eastAsia="ko-KR"/>
        </w:rPr>
        <w:commentReference w:id="96"/>
      </w:r>
      <w:r w:rsidRPr="00495800" w:rsidR="00900F7B">
        <w:rPr/>
        <w:t>MSPs specifically enriched in certain countries (</w:t>
      </w:r>
      <w:r w:rsidRPr="00495800" w:rsidR="00900F7B">
        <w:rPr>
          <w:color w:val="FF0000"/>
        </w:rPr>
        <w:t xml:space="preserve">See Methods, Extended </w:t>
      </w:r>
      <w:r w:rsidR="005948DB">
        <w:rPr>
          <w:color w:val="FF0000"/>
        </w:rPr>
        <w:t xml:space="preserve">Fig </w:t>
      </w:r>
      <w:r w:rsidRPr="00495800" w:rsidR="00900F7B">
        <w:rPr>
          <w:color w:val="FF0000"/>
        </w:rPr>
        <w:t>1a-d</w:t>
      </w:r>
      <w:r w:rsidR="00567AE7">
        <w:rPr>
          <w:color w:val="FF0000"/>
        </w:rPr>
        <w:t xml:space="preserve">, </w:t>
      </w:r>
      <w:r w:rsidRPr="00495800" w:rsidR="00567AE7">
        <w:rPr>
          <w:color w:val="FF0000"/>
        </w:rPr>
        <w:t xml:space="preserve">Supplementary Fig. </w:t>
      </w:r>
      <w:r w:rsidR="00567AE7">
        <w:rPr>
          <w:color w:val="FF0000"/>
        </w:rPr>
        <w:t>2</w:t>
      </w:r>
      <w:ins w:author="Portlock, Theo" w:date="2021-11-22T13:30:00Z" w:id="351191333">
        <w:r w:rsidRPr="2E6EF70B" w:rsidR="2E6EF70B">
          <w:rPr>
            <w:color w:val="FF0000"/>
          </w:rPr>
          <w:t>,</w:t>
        </w:r>
      </w:ins>
      <w:r w:rsidRPr="00495800" w:rsidR="00900F7B">
        <w:rPr>
          <w:color w:val="FF0000"/>
        </w:rPr>
        <w:t xml:space="preserve"> and </w:t>
      </w:r>
      <w:r w:rsidRPr="00495800" w:rsidR="00784997">
        <w:rPr>
          <w:color w:val="FF0000"/>
        </w:rPr>
        <w:t xml:space="preserve">Supplementary </w:t>
      </w:r>
      <w:r w:rsidRPr="00495800" w:rsidR="00900F7B">
        <w:rPr>
          <w:color w:val="FF0000"/>
        </w:rPr>
        <w:t xml:space="preserve">Table S2). </w:t>
      </w:r>
      <w:r w:rsidR="00721D49">
        <w:rPr>
          <w:color w:val="000000" w:themeColor="text1"/>
        </w:rPr>
        <w:t>F</w:t>
      </w:r>
      <w:r w:rsidRPr="00495800" w:rsidR="00C54ACC">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Pr="00495800" w:rsidR="00C54ACC">
        <w:rPr>
          <w:color w:val="000000" w:themeColor="text1"/>
        </w:rPr>
        <w:t xml:space="preserve"> geographical clusters</w:t>
      </w:r>
      <w:del w:author="Portlock, Theo" w:date="2021-11-22T13:31:00Z" w:id="1118891270">
        <w:r w:rsidRPr="2E6EF70B" w:rsidDel="2E6EF70B">
          <w:rPr>
            <w:color w:val="000000" w:themeColor="text1" w:themeTint="FF" w:themeShade="FF"/>
          </w:rPr>
          <w:delText>,</w:delText>
        </w:r>
      </w:del>
      <w:r w:rsidRPr="00495800" w:rsidR="00C54ACC">
        <w:rPr>
          <w:color w:val="000000" w:themeColor="text1"/>
        </w:rPr>
        <w:t xml:space="preserve"> </w:t>
      </w:r>
      <w:r w:rsidR="00721D49">
        <w:rPr>
          <w:color w:val="000000" w:themeColor="text1"/>
        </w:rPr>
        <w:t xml:space="preserve">revealed </w:t>
      </w:r>
      <w:del w:author="Portlock, Theo" w:date="2021-11-22T13:31:00Z" w:id="1224484284">
        <w:r w:rsidRPr="2E6EF70B" w:rsidDel="2E6EF70B">
          <w:rPr>
            <w:color w:val="000000" w:themeColor="text1" w:themeTint="FF" w:themeShade="FF"/>
          </w:rPr>
          <w:delText xml:space="preserve">an </w:delText>
        </w:r>
      </w:del>
      <w:r w:rsidRPr="00495800" w:rsidR="00C54ACC">
        <w:rPr>
          <w:color w:val="000000" w:themeColor="text1"/>
        </w:rPr>
        <w:t xml:space="preserve">enrichment </w:t>
      </w:r>
      <w:r w:rsidR="00721D49">
        <w:rPr>
          <w:color w:val="000000" w:themeColor="text1"/>
        </w:rPr>
        <w:t>of</w:t>
      </w:r>
      <w:r w:rsidRPr="00495800" w:rsidR="00721D49">
        <w:rPr>
          <w:color w:val="000000" w:themeColor="text1"/>
        </w:rPr>
        <w:t xml:space="preserve"> </w:t>
      </w:r>
      <w:proofErr w:type="spellStart"/>
      <w:r w:rsidRPr="00495800" w:rsidR="00C54ACC">
        <w:rPr>
          <w:color w:val="000000" w:themeColor="text1"/>
        </w:rPr>
        <w:t>CAZymes</w:t>
      </w:r>
      <w:proofErr w:type="spellEnd"/>
      <w:r w:rsidRPr="00495800" w:rsidR="00C54ACC">
        <w:rPr>
          <w:color w:val="000000" w:themeColor="text1"/>
        </w:rPr>
        <w:t xml:space="preserve"> for </w:t>
      </w:r>
      <w:commentRangeStart w:id="100"/>
      <w:r w:rsidRPr="00495800" w:rsidR="00C54ACC">
        <w:rPr>
          <w:color w:val="000000" w:themeColor="text1"/>
        </w:rPr>
        <w:t>degrading host mucins and storage carbohydrates</w:t>
      </w:r>
      <w:r w:rsidR="0056696D">
        <w:rPr>
          <w:color w:val="000000" w:themeColor="text1"/>
        </w:rPr>
        <w:t xml:space="preserve"> in</w:t>
      </w:r>
      <w:r w:rsidRPr="00495800" w:rsidR="00C54ACC">
        <w:rPr>
          <w:color w:val="000000" w:themeColor="text1"/>
        </w:rPr>
        <w:t xml:space="preserve"> westernized </w:t>
      </w:r>
      <w:ins w:author="Portlock, Theo" w:date="2021-11-22T13:31:00Z" w:id="818445104">
        <w:r w:rsidRPr="2E6EF70B" w:rsidR="2E6EF70B">
          <w:rPr>
            <w:color w:val="000000" w:themeColor="text1" w:themeTint="FF" w:themeShade="FF"/>
          </w:rPr>
          <w:t>populations</w:t>
        </w:r>
      </w:ins>
      <w:del w:author="Portlock, Theo" w:date="2021-11-22T13:31:00Z" w:id="911350946">
        <w:r w:rsidRPr="2E6EF70B" w:rsidDel="2E6EF70B">
          <w:rPr>
            <w:color w:val="000000" w:themeColor="text1" w:themeTint="FF" w:themeShade="FF"/>
          </w:rPr>
          <w:delText>population</w:delText>
        </w:r>
      </w:del>
      <w:r w:rsidRPr="00495800" w:rsidR="00C54ACC">
        <w:rPr>
          <w:color w:val="000000" w:themeColor="text1"/>
        </w:rPr>
        <w:t xml:space="preserve">, </w:t>
      </w:r>
      <w:r w:rsidR="00721D49">
        <w:rPr>
          <w:color w:val="000000" w:themeColor="text1"/>
        </w:rPr>
        <w:t xml:space="preserve">where </w:t>
      </w:r>
      <w:r w:rsidR="00FC75CB">
        <w:rPr>
          <w:color w:val="000000" w:themeColor="text1"/>
        </w:rPr>
        <w:t>antimicrobial resistance (AMR)</w:t>
      </w:r>
      <w:r w:rsidRPr="00495800" w:rsidR="00C54ACC">
        <w:rPr>
          <w:color w:val="000000" w:themeColor="text1"/>
        </w:rPr>
        <w:t xml:space="preserve"> and </w:t>
      </w:r>
      <w:r w:rsidRPr="00495800" w:rsidR="00B1393C">
        <w:rPr>
          <w:color w:val="000000" w:themeColor="text1"/>
        </w:rPr>
        <w:t>virulence</w:t>
      </w:r>
      <w:r w:rsidRPr="00495800" w:rsidR="00C54ACC">
        <w:rPr>
          <w:color w:val="000000" w:themeColor="text1"/>
        </w:rPr>
        <w:t xml:space="preserve"> factor</w:t>
      </w:r>
      <w:r w:rsidRPr="00495800" w:rsidR="00B1393C">
        <w:rPr>
          <w:color w:val="000000" w:themeColor="text1"/>
        </w:rPr>
        <w:t>s</w:t>
      </w:r>
      <w:r w:rsidRPr="00495800" w:rsidR="00C54ACC">
        <w:rPr>
          <w:color w:val="000000" w:themeColor="text1"/>
        </w:rPr>
        <w:t xml:space="preserve"> </w:t>
      </w:r>
      <w:r w:rsidRPr="00495800" w:rsidR="00B1393C">
        <w:rPr>
          <w:color w:val="000000" w:themeColor="text1"/>
        </w:rPr>
        <w:t>were</w:t>
      </w:r>
      <w:r w:rsidRPr="00495800" w:rsidR="00C54ACC">
        <w:rPr>
          <w:color w:val="000000" w:themeColor="text1"/>
        </w:rPr>
        <w:t xml:space="preserve"> also </w:t>
      </w:r>
      <w:r w:rsidRPr="00495800" w:rsidR="00B1393C">
        <w:rPr>
          <w:color w:val="000000" w:themeColor="text1"/>
        </w:rPr>
        <w:t>more prevalent</w:t>
      </w:r>
      <w:r w:rsidRPr="00495800" w:rsidR="00B55775">
        <w:rPr>
          <w:color w:val="000000" w:themeColor="text1"/>
        </w:rPr>
        <w:t xml:space="preserve"> (</w:t>
      </w:r>
      <w:r w:rsidRPr="00495800" w:rsidR="0032793C">
        <w:rPr>
          <w:color w:val="FF0000"/>
        </w:rPr>
        <w:t>Fig. 1f</w:t>
      </w:r>
      <w:r w:rsidRPr="00495800" w:rsidR="00B55775">
        <w:rPr>
          <w:color w:val="000000" w:themeColor="text1"/>
        </w:rPr>
        <w:t>)</w:t>
      </w:r>
      <w:r w:rsidRPr="00495800" w:rsidR="00B1393C">
        <w:rPr>
          <w:color w:val="000000" w:themeColor="text1"/>
        </w:rPr>
        <w:t xml:space="preserve">. </w:t>
      </w:r>
      <w:r w:rsidRPr="00495800" w:rsidR="006D2A45">
        <w:rPr/>
        <w:t xml:space="preserve">Comparison of functions of </w:t>
      </w:r>
      <w:r w:rsidRPr="00495800" w:rsidR="006D2A45">
        <w:rPr/>
        <w:t>region-enriched</w:t>
      </w:r>
      <w:r w:rsidRPr="00495800" w:rsidR="006D2A45">
        <w:rPr/>
        <w:t xml:space="preserve"> MSPs in European countries and </w:t>
      </w:r>
      <w:del w:author="Portlock, Theo" w:date="2021-11-22T13:31:00Z" w:id="1222482449">
        <w:r w:rsidDel="2E6EF70B">
          <w:delText xml:space="preserve">in </w:delText>
        </w:r>
      </w:del>
      <w:r w:rsidRPr="00495800" w:rsidR="006D2A45">
        <w:rPr/>
        <w:t xml:space="preserve">US/China/Japan revealed that </w:t>
      </w:r>
      <w:commentRangeStart w:id="104"/>
      <w:proofErr w:type="spellStart"/>
      <w:r w:rsidRPr="00495800" w:rsidR="006D2A45">
        <w:rPr/>
        <w:t>fosfomycin</w:t>
      </w:r>
      <w:proofErr w:type="spellEnd"/>
      <w:commentRangeEnd w:id="104"/>
      <w:r w:rsidR="006C5D62">
        <w:rPr>
          <w:rStyle w:val="CommentReference"/>
          <w:rFonts w:eastAsiaTheme="minorEastAsia"/>
          <w:lang w:val="en-US" w:eastAsia="ko-KR"/>
        </w:rPr>
        <w:commentReference w:id="104"/>
      </w:r>
      <w:r w:rsidRPr="00495800" w:rsidR="006D2A45">
        <w:rPr/>
        <w:t xml:space="preserve"> and aminoglycoside resistance were the significant </w:t>
      </w:r>
      <w:r w:rsidR="00FC75CB">
        <w:rPr/>
        <w:t>AMR</w:t>
      </w:r>
      <w:r w:rsidRPr="00495800" w:rsidR="006D2A45">
        <w:rPr/>
        <w:t>, as deduced from the explained variances of ANOVA (</w:t>
      </w:r>
      <w:r w:rsidRPr="00495800" w:rsidR="006D2A45">
        <w:rPr>
          <w:color w:val="FF0000"/>
        </w:rPr>
        <w:t>Methods</w:t>
      </w:r>
      <w:r w:rsidRPr="00495800" w:rsidR="006D2A45">
        <w:rPr/>
        <w:t xml:space="preserve">). </w:t>
      </w:r>
      <w:commentRangeStart w:id="1588705086"/>
      <w:del w:author="JOSE FERNANDO GARCIA GUEVARA" w:date="2021-12-02T23:08:21.37Z" w:id="557298456">
        <w:r w:rsidDel="2E6EF70B">
          <w:delText>Among the biosynthetic genes encoding the production of secondary metabolites, resorcinol, lanthipeptide, bacteriocin</w:delText>
        </w:r>
      </w:del>
      <w:ins w:author="Portlock, Theo" w:date="2021-11-22T13:31:00Z" w:id="61985627">
        <w:del w:author="JOSE FERNANDO GARCIA GUEVARA" w:date="2021-12-02T23:08:21.37Z" w:id="553905978">
          <w:r w:rsidDel="2E6EF70B">
            <w:delText>,</w:delText>
          </w:r>
        </w:del>
      </w:ins>
      <w:del w:author="JOSE FERNANDO GARCIA GUEVARA" w:date="2021-12-02T23:08:21.37Z" w:id="123515605">
        <w:r w:rsidDel="2E6EF70B">
          <w:delText xml:space="preserve"> and homoserine lactone were enriched in the European and US/China/Japan populations. These secondary </w:delText>
        </w:r>
        <w:r w:rsidDel="2E6EF70B">
          <w:delText>metabolites</w:delText>
        </w:r>
        <w:r w:rsidDel="2E6EF70B">
          <w:delText>, together with AMR, appeared to be the key feature in the westernized countries</w:delText>
        </w:r>
      </w:del>
      <w:commentRangeEnd w:id="1588705086"/>
      <w:r>
        <w:rPr>
          <w:rStyle w:val="CommentReference"/>
        </w:rPr>
        <w:commentReference w:id="1588705086"/>
      </w:r>
      <w:r w:rsidRPr="00495800" w:rsidR="006D2A45">
        <w:rPr/>
        <w:t>.</w:t>
      </w:r>
      <w:del w:author="Portlock, Theo" w:date="2021-11-22T13:55:00Z" w:id="1158533121">
        <w:r>
          <w:tab/>
        </w:r>
      </w:del>
      <w:commentRangeEnd w:id="100"/>
      <w:r w:rsidR="008F2CB4">
        <w:rPr>
          <w:rStyle w:val="CommentReference"/>
          <w:rFonts w:eastAsiaTheme="minorEastAsia"/>
          <w:lang w:val="en-US" w:eastAsia="ko-KR"/>
        </w:rPr>
        <w:commentReference w:id="100"/>
      </w:r>
    </w:p>
    <w:p w:rsidRPr="00495800" w:rsidR="00C34A76" w:rsidP="00277605" w:rsidRDefault="00C34A76" w14:paraId="7286B1B0" w14:textId="333C9EA2">
      <w:pPr>
        <w:ind w:firstLine="720"/>
      </w:pPr>
    </w:p>
    <w:p w:rsidR="00F62C29" w:rsidP="2E6EF70B" w:rsidRDefault="00F62C29" w14:paraId="124EFDAC" w14:textId="786472AF">
      <w:pPr>
        <w:pStyle w:val="Heading1"/>
        <w:spacing w:before="360"/>
        <w:contextualSpacing w:val="0"/>
        <w:rPr>
          <w:ins w:author="Portlock, Theo" w:date="2021-11-29T11:40:00Z" w:id="1075281370"/>
          <w:del w:author="JOSE FERNANDO GARCIA GUEVARA" w:date="2021-12-02T23:09:11.591Z" w:id="20316689"/>
        </w:rPr>
        <w:pPrChange w:author="Portlock, Theo" w:date="2021-11-30T11:04:00Z" w:id="108">
          <w:pPr>
            <w:pStyle w:val="Heading1"/>
          </w:pPr>
        </w:pPrChange>
      </w:pPr>
      <w:ins w:author="JOSE FERNANDO GARCIA GUEVARA" w:date="2021-12-02T23:09:59.429Z" w:id="1364468861">
        <w:r w:rsidR="2E6EF70B">
          <w:t>Association study b</w:t>
        </w:r>
      </w:ins>
      <w:ins w:author="JOSE FERNANDO GARCIA GUEVARA" w:date="2021-12-02T23:10:09.076Z" w:id="1342479681">
        <w:r w:rsidR="2E6EF70B">
          <w:t>etween MSPs and diseases</w:t>
        </w:r>
      </w:ins>
      <w:ins w:author="Portlock, Theo" w:date="2021-11-29T11:40:00Z" w:id="1019246394">
        <w:del w:author="JOSE FERNANDO GARCIA GUEVARA" w:date="2021-12-02T23:09:11.593Z" w:id="177171298">
          <w:r w:rsidDel="2E6EF70B">
            <w:delText>K</w:delText>
          </w:r>
        </w:del>
      </w:ins>
      <w:ins w:author="Portlock, Theo" w:date="2021-11-29T11:41:00Z" w:id="614322086">
        <w:del w:author="JOSE FERNANDO GARCIA GUEVARA" w:date="2021-12-02T23:09:11.593Z" w:id="179140544">
          <w:r w:rsidDel="2E6EF70B">
            <w:delText xml:space="preserve">ey </w:delText>
          </w:r>
        </w:del>
      </w:ins>
      <w:del w:author="JOSE FERNANDO GARCIA GUEVARA" w:date="2021-12-02T23:09:11.594Z" w:id="1253927805">
        <w:r w:rsidDel="2E6EF70B">
          <w:delText xml:space="preserve">disease </w:delText>
        </w:r>
      </w:del>
      <w:ins w:author="Portlock, Theo" w:date="2021-11-29T11:41:00Z" w:id="1046343957">
        <w:del w:author="JOSE FERNANDO GARCIA GUEVARA" w:date="2021-12-02T23:09:11.594Z" w:id="1240287284">
          <w:r w:rsidDel="2E6EF70B">
            <w:delText>e</w:delText>
          </w:r>
        </w:del>
      </w:ins>
      <w:ins w:author="Portlock, Theo" w:date="2021-11-29T11:40:00Z" w:id="81223496">
        <w:del w:author="JOSE FERNANDO GARCIA GUEVARA" w:date="2021-12-02T23:09:11.594Z" w:id="540888236">
          <w:r w:rsidDel="2E6EF70B">
            <w:delText>nriched</w:delText>
          </w:r>
        </w:del>
      </w:ins>
      <w:ins w:author="Portlock, Theo" w:date="2021-11-29T11:41:00Z" w:id="498409583">
        <w:del w:author="JOSE FERNANDO GARCIA GUEVARA" w:date="2021-12-02T23:09:11.594Z" w:id="1755475542">
          <w:r w:rsidDel="2E6EF70B">
            <w:delText xml:space="preserve"> metagenome species share enrichment between countries and diseases </w:delText>
          </w:r>
        </w:del>
      </w:ins>
    </w:p>
    <w:p w:rsidR="00043BB8" w:rsidP="007838A6" w:rsidRDefault="00043BB8" w14:paraId="7C4639C3" w14:textId="090D44F7">
      <w:pPr>
        <w:ind w:firstLine="720"/>
        <w:rPr>
          <w:ins w:author="Portlock, Theo" w:date="2021-11-29T17:47:00Z" w:id="114"/>
        </w:rPr>
        <w:pPrChange w:author="Portlock, Theo" w:date="2021-11-30T09:59:00Z" w:id="115">
          <w:pPr/>
        </w:pPrChange>
      </w:pPr>
      <w:ins w:author="Portlock, Theo" w:date="2021-11-29T17:47:00Z" w:id="116">
        <w:r>
          <w:t xml:space="preserve">To distinguish diseased and healthy microbiomes from multiple cohorts, </w:t>
        </w:r>
      </w:ins>
      <w:r w:rsidR="00A70789">
        <w:t>w</w:t>
      </w:r>
      <w:ins w:author="Portlock, Theo" w:date="2021-11-29T17:47:00Z" w:id="117">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(Fig. 1g and Supplementary Table S3).</w:t>
        </w:r>
      </w:ins>
      <w:r w:rsidR="007838A6">
        <w:t xml:space="preserve"> </w:t>
      </w:r>
      <w:ins w:author="Portlock, Theo" w:date="2021-11-29T17:47:00Z" w:id="118">
        <w:r>
          <w:t xml:space="preserve">In some cohorts a clear unbalance in the flora accompanies the disease, some cohorts show an intensive decrease of multiple species (i.e.  NSCLC:FRA,  RCC:FR, adenoma ITA figure a). At the same time, in some diseases </w:t>
        </w:r>
      </w:ins>
      <w:r w:rsidR="00B55FD4">
        <w:t>several</w:t>
      </w:r>
      <w:ins w:author="Portlock, Theo" w:date="2021-11-29T17:47:00Z" w:id="119">
        <w:r>
          <w:t xml:space="preserve"> species increase their relative abundance, as we can see for most CRC cohorts. We also notice some cohorts with not very pronounced changes in the microbiome composition, for example, adenoma cohorts.</w:t>
        </w:r>
      </w:ins>
    </w:p>
    <w:p w:rsidR="00043BB8" w:rsidRDefault="00043BB8" w14:paraId="319CBBF4" w14:textId="10976361">
      <w:pPr>
        <w:ind w:firstLine="720"/>
        <w:rPr>
          <w:ins w:author="Portlock, Theo" w:date="2021-11-29T17:47:00Z" w:id="120"/>
        </w:rPr>
        <w:pPrChange w:author="Portlock, Theo" w:date="2021-11-30T09:59:00Z" w:id="121">
          <w:pPr/>
        </w:pPrChange>
      </w:pPr>
      <w:ins w:author="Portlock, Theo" w:date="2021-11-29T17:47:00Z" w:id="122">
        <w:r>
          <w:lastRenderedPageBreak/>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ins>
      <w:r w:rsidR="000F7207">
        <w:rPr>
          <w:i/>
          <w:iCs/>
        </w:rPr>
        <w:t>,</w:t>
      </w:r>
      <w:ins w:author="Portlock, Theo" w:date="2021-11-29T17:47:00Z" w:id="123">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proofErr w:type="gramStart"/>
        <w:r>
          <w:t>most commonly depleted</w:t>
        </w:r>
        <w:proofErr w:type="gramEnd"/>
        <w:r>
          <w:t xml:space="preserve"> species,</w:t>
        </w:r>
        <w:r>
          <w:rPr>
            <w:i/>
            <w:iCs/>
          </w:rPr>
          <w:t xml:space="preserve"> </w:t>
        </w:r>
        <w:r>
          <w:t>all of them found depleted in at least 6 different cohorts (</w:t>
        </w:r>
      </w:ins>
      <w:r w:rsidR="007838A6">
        <w:t>Figure 2C</w:t>
      </w:r>
      <w:ins w:author="Portlock, Theo" w:date="2021-11-29T17:47:00Z" w:id="124">
        <w:r>
          <w:t xml:space="preserve">, </w:t>
        </w:r>
      </w:ins>
      <w:r w:rsidR="007838A6">
        <w:t>Figure S1</w:t>
      </w:r>
      <w:ins w:author="Portlock, Theo" w:date="2021-11-29T17:47:00Z" w:id="125">
        <w:r>
          <w:t>)</w:t>
        </w:r>
        <w:r>
          <w:rPr>
            <w:i/>
            <w:iCs/>
          </w:rPr>
          <w:t xml:space="preserve">. </w:t>
        </w:r>
        <w:r>
          <w:t>The first</w:t>
        </w:r>
        <w:r>
          <w:rPr>
            <w:i/>
            <w:iCs/>
          </w:rPr>
          <w:t xml:space="preserve"> </w:t>
        </w:r>
        <w:r>
          <w:t>two of them have been described as butyrate producers and dominant species isolated from the healthy human colon</w:t>
        </w:r>
      </w:ins>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Content>
          <w:r w:rsidRPr="00B55FD4" w:rsidR="00B55FD4">
            <w:rPr>
              <w:color w:val="000000"/>
            </w:rPr>
            <w:t>[17]</w:t>
          </w:r>
          <w:proofErr w:type="gramStart"/>
          <w:r w:rsidRPr="00B55FD4" w:rsidR="00B55FD4">
            <w:rPr>
              <w:color w:val="000000"/>
            </w:rPr>
            <w:t>–[</w:t>
          </w:r>
          <w:proofErr w:type="gramEnd"/>
          <w:r w:rsidRPr="00B55FD4" w:rsidR="00B55FD4">
            <w:rPr>
              <w:color w:val="000000"/>
            </w:rPr>
            <w:t>19]</w:t>
          </w:r>
        </w:sdtContent>
      </w:sdt>
      <w:ins w:author="Portlock, Theo" w:date="2021-11-29T17:47:00Z" w:id="126">
        <w:r>
          <w:t xml:space="preserve">, and the third one has been associated </w:t>
        </w:r>
        <w:r>
          <w:rPr>
            <w:rFonts w:ascii="Roboto" w:hAnsi="Roboto"/>
            <w:color w:val="111111"/>
            <w:sz w:val="21"/>
            <w:szCs w:val="21"/>
            <w:shd w:val="clear" w:color="auto" w:fill="FFFFFF"/>
          </w:rPr>
          <w:t>with the gut microbiota recovery after cholera infection and with the normal maturation of the infant gut microbiota</w:t>
        </w:r>
      </w:ins>
      <w:sdt>
        <w:sdtPr>
          <w:rPr>
            <w:rFonts w:ascii="Roboto" w:hAnsi="Roboto"/>
            <w:color w:val="000000"/>
            <w:sz w:val="21"/>
            <w:szCs w:val="21"/>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Content>
          <w:r w:rsidRPr="00B55FD4" w:rsidR="00B55FD4">
            <w:rPr>
              <w:rFonts w:ascii="Roboto" w:hAnsi="Roboto"/>
              <w:color w:val="000000"/>
              <w:sz w:val="21"/>
              <w:szCs w:val="21"/>
              <w:shd w:val="clear" w:color="auto" w:fill="FFFFFF"/>
            </w:rPr>
            <w:t>[20]</w:t>
          </w:r>
        </w:sdtContent>
      </w:sdt>
      <w:r w:rsidR="007838A6">
        <w:rPr>
          <w:rFonts w:ascii="Roboto" w:hAnsi="Roboto"/>
          <w:color w:val="000000"/>
          <w:sz w:val="21"/>
          <w:szCs w:val="21"/>
          <w:shd w:val="clear" w:color="auto" w:fill="FFFFFF"/>
        </w:rPr>
        <w:t>.</w:t>
      </w:r>
    </w:p>
    <w:p w:rsidR="00043BB8" w:rsidP="2E6EF70B" w:rsidRDefault="00043BB8" w14:paraId="22B6375F" w14:textId="45E70C7D">
      <w:pPr>
        <w:ind w:firstLine="720"/>
        <w:rPr>
          <w:ins w:author="Portlock, Theo" w:date="2021-11-29T17:47:00Z" w:id="1756244380"/>
        </w:rPr>
        <w:pPrChange w:author="Portlock, Theo" w:date="2021-11-30T09:59:00Z" w:id="128">
          <w:pPr/>
        </w:pPrChange>
      </w:pPr>
      <w:ins w:author="Portlock, Theo" w:date="2021-11-29T17:47:00Z" w:id="971193183">
        <w:r w:rsidR="2E6EF70B">
          <w:t xml:space="preserve">Between the species found enriched in at least 6 different cohorts we find </w:t>
        </w:r>
        <w:r w:rsidRPr="2E6EF70B" w:rsidR="2E6EF70B">
          <w:rPr>
            <w:i w:val="1"/>
            <w:iCs w:val="1"/>
          </w:rPr>
          <w:t xml:space="preserve">Fusobacterium </w:t>
        </w:r>
        <w:r w:rsidRPr="2E6EF70B" w:rsidR="2E6EF70B">
          <w:rPr>
            <w:i w:val="1"/>
            <w:iCs w:val="1"/>
          </w:rPr>
          <w:t>nucleatum</w:t>
        </w:r>
        <w:r w:rsidRPr="2E6EF70B" w:rsidR="2E6EF70B">
          <w:rPr>
            <w:i w:val="1"/>
            <w:iCs w:val="1"/>
          </w:rPr>
          <w:t xml:space="preserve">, Clostridium </w:t>
        </w:r>
        <w:r w:rsidRPr="2E6EF70B" w:rsidR="2E6EF70B">
          <w:rPr>
            <w:i w:val="1"/>
            <w:iCs w:val="1"/>
          </w:rPr>
          <w:t>bolteae</w:t>
        </w:r>
        <w:r w:rsidRPr="2E6EF70B" w:rsidR="2E6EF70B">
          <w:rPr>
            <w:i w:val="1"/>
            <w:iCs w:val="1"/>
          </w:rPr>
          <w:t xml:space="preserve">, clostridium </w:t>
        </w:r>
        <w:r w:rsidRPr="2E6EF70B" w:rsidR="2E6EF70B">
          <w:rPr>
            <w:i w:val="1"/>
            <w:iCs w:val="1"/>
          </w:rPr>
          <w:t>clostridioforme</w:t>
        </w:r>
        <w:r w:rsidRPr="2E6EF70B" w:rsidR="2E6EF70B">
          <w:rPr>
            <w:i w:val="1"/>
            <w:iCs w:val="1"/>
          </w:rPr>
          <w:t xml:space="preserve">, </w:t>
        </w:r>
        <w:r w:rsidRPr="2E6EF70B" w:rsidR="2E6EF70B">
          <w:rPr>
            <w:i w:val="1"/>
            <w:iCs w:val="1"/>
          </w:rPr>
          <w:t>Clostriduium</w:t>
        </w:r>
        <w:r w:rsidRPr="2E6EF70B" w:rsidR="2E6EF70B">
          <w:rPr>
            <w:i w:val="1"/>
            <w:iCs w:val="1"/>
          </w:rPr>
          <w:t xml:space="preserve"> </w:t>
        </w:r>
      </w:ins>
      <w:proofErr w:type="spellStart"/>
      <w:r w:rsidRPr="2E6EF70B" w:rsidR="2E6EF70B">
        <w:rPr>
          <w:i w:val="1"/>
          <w:iCs w:val="1"/>
        </w:rPr>
        <w:t>symbiosum</w:t>
      </w:r>
      <w:proofErr w:type="spellEnd"/>
      <w:r w:rsidRPr="2E6EF70B" w:rsidR="2E6EF70B">
        <w:rPr>
          <w:i w:val="1"/>
          <w:iCs w:val="1"/>
        </w:rPr>
        <w:t xml:space="preserve">, </w:t>
      </w:r>
      <w:proofErr w:type="spellStart"/>
      <w:r w:rsidRPr="2E6EF70B" w:rsidR="2E6EF70B">
        <w:rPr>
          <w:i w:val="1"/>
          <w:iCs w:val="1"/>
        </w:rPr>
        <w:t>Peptostreptococcus</w:t>
      </w:r>
      <w:proofErr w:type="spellEnd"/>
      <w:ins w:author="Portlock, Theo" w:date="2021-11-29T17:47:00Z" w:id="121541758">
        <w:r w:rsidRPr="2E6EF70B" w:rsidR="2E6EF70B">
          <w:rPr>
            <w:i w:val="1"/>
            <w:iCs w:val="1"/>
          </w:rPr>
          <w:t xml:space="preserve"> </w:t>
        </w:r>
        <w:r w:rsidRPr="2E6EF70B" w:rsidR="2E6EF70B">
          <w:rPr>
            <w:i w:val="1"/>
            <w:iCs w:val="1"/>
          </w:rPr>
          <w:t>stomatis</w:t>
        </w:r>
        <w:r w:rsidRPr="2E6EF70B" w:rsidR="2E6EF70B">
          <w:rPr>
            <w:i w:val="1"/>
            <w:iCs w:val="1"/>
          </w:rPr>
          <w:t xml:space="preserve">, </w:t>
        </w:r>
        <w:r w:rsidRPr="2E6EF70B" w:rsidR="2E6EF70B">
          <w:rPr>
            <w:i w:val="1"/>
            <w:iCs w:val="1"/>
          </w:rPr>
          <w:t>Flavonifractor</w:t>
        </w:r>
        <w:r w:rsidRPr="2E6EF70B" w:rsidR="2E6EF70B">
          <w:rPr>
            <w:i w:val="1"/>
            <w:iCs w:val="1"/>
          </w:rPr>
          <w:t xml:space="preserve"> </w:t>
        </w:r>
        <w:r w:rsidRPr="2E6EF70B" w:rsidR="2E6EF70B">
          <w:rPr>
            <w:i w:val="1"/>
            <w:iCs w:val="1"/>
          </w:rPr>
          <w:t>plautii</w:t>
        </w:r>
        <w:r w:rsidRPr="2E6EF70B" w:rsidR="2E6EF70B">
          <w:rPr>
            <w:i w:val="1"/>
            <w:iCs w:val="1"/>
          </w:rPr>
          <w:t xml:space="preserve">,  </w:t>
        </w:r>
        <w:r w:rsidRPr="2E6EF70B" w:rsidR="2E6EF70B">
          <w:rPr>
            <w:i w:val="1"/>
            <w:iCs w:val="1"/>
          </w:rPr>
          <w:t>Parvimonas</w:t>
        </w:r>
        <w:r w:rsidRPr="2E6EF70B" w:rsidR="2E6EF70B">
          <w:rPr>
            <w:i w:val="1"/>
            <w:iCs w:val="1"/>
          </w:rPr>
          <w:t xml:space="preserve"> micra</w:t>
        </w:r>
        <w:r w:rsidR="2E6EF70B">
          <w:t>, among others (</w:t>
        </w:r>
      </w:ins>
      <w:r w:rsidR="2E6EF70B">
        <w:rPr/>
        <w:t>Figure</w:t>
      </w:r>
      <w:ins w:author="Portlock, Theo" w:date="2021-11-29T17:47:00Z" w:id="1952024133">
        <w:r w:rsidR="2E6EF70B">
          <w:t xml:space="preserve"> </w:t>
        </w:r>
      </w:ins>
      <w:r w:rsidR="2E6EF70B">
        <w:rPr/>
        <w:t>2C</w:t>
      </w:r>
      <w:ins w:author="Portlock, Theo" w:date="2021-11-29T17:47:00Z" w:id="940268346">
        <w:r w:rsidR="2E6EF70B">
          <w:t xml:space="preserve">). </w:t>
        </w:r>
      </w:ins>
      <w:r w:rsidR="2E6EF70B">
        <w:rPr/>
        <w:t>Several of</w:t>
      </w:r>
      <w:ins w:author="Portlock, Theo" w:date="2021-11-29T17:47:00Z" w:id="1452331023">
        <w:r w:rsidR="2E6EF70B">
          <w:t xml:space="preserve"> them also have been isolated from oral samples (</w:t>
        </w:r>
        <w:r w:rsidRPr="2E6EF70B" w:rsidR="2E6EF70B">
          <w:rPr>
            <w:i w:val="1"/>
            <w:iCs w:val="1"/>
          </w:rPr>
          <w:t xml:space="preserve">Fusobacterium </w:t>
        </w:r>
        <w:r w:rsidRPr="2E6EF70B" w:rsidR="2E6EF70B">
          <w:rPr>
            <w:i w:val="1"/>
            <w:iCs w:val="1"/>
          </w:rPr>
          <w:t>nucleatum</w:t>
        </w:r>
      </w:ins>
      <w:sdt>
        <w:sdtPr>
          <w:id w:val="591752385"/>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placeholder>
            <w:docPart w:val="DefaultPlaceholder_-1854013440"/>
          </w:placeholder>
          <w:rPr>
            <w:color w:val="000000" w:themeColor="text1" w:themeTint="FF" w:themeShade="FF"/>
          </w:rPr>
        </w:sdtPr>
        <w:sdtContent>
          <w:r w:rsidRPr="2E6EF70B" w:rsidR="2E6EF70B">
            <w:rPr>
              <w:color w:val="000000" w:themeColor="text1" w:themeTint="FF" w:themeShade="FF"/>
            </w:rPr>
            <w:t>[21]</w:t>
          </w:r>
        </w:sdtContent>
        <w:sdtEndPr>
          <w:rPr>
            <w:color w:val="000000" w:themeColor="text1" w:themeTint="FF" w:themeShade="FF"/>
          </w:rPr>
        </w:sdtEndPr>
      </w:sdt>
      <w:r w:rsidRPr="2E6EF70B" w:rsidR="2E6EF70B">
        <w:rPr>
          <w:color w:val="000000" w:themeColor="text1" w:themeTint="FF" w:themeShade="FF"/>
        </w:rPr>
        <w:t xml:space="preserve">, </w:t>
      </w:r>
      <w:ins w:author="Portlock, Theo" w:date="2021-11-29T17:47:00Z" w:id="941719972">
        <w:r w:rsidRPr="2E6EF70B" w:rsidR="2E6EF70B">
          <w:rPr>
            <w:i w:val="1"/>
            <w:iCs w:val="1"/>
          </w:rPr>
          <w:t>Peptostreptococcus</w:t>
        </w:r>
        <w:r w:rsidRPr="2E6EF70B" w:rsidR="2E6EF70B">
          <w:rPr>
            <w:i w:val="1"/>
            <w:iCs w:val="1"/>
          </w:rPr>
          <w:t xml:space="preserve"> </w:t>
        </w:r>
        <w:r w:rsidRPr="2E6EF70B" w:rsidR="2E6EF70B">
          <w:rPr>
            <w:i w:val="1"/>
            <w:iCs w:val="1"/>
          </w:rPr>
          <w:t>stomatis</w:t>
        </w:r>
      </w:ins>
      <w:sdt>
        <w:sdtPr>
          <w:id w:val="1362280313"/>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placeholder>
            <w:docPart w:val="DefaultPlaceholder_-1854013440"/>
          </w:placeholder>
          <w:rPr>
            <w:color w:val="000000" w:themeColor="text1" w:themeTint="FF" w:themeShade="FF"/>
          </w:rPr>
        </w:sdtPr>
        <w:sdtContent>
          <w:r w:rsidRPr="2E6EF70B" w:rsidR="2E6EF70B">
            <w:rPr>
              <w:color w:val="000000" w:themeColor="text1" w:themeTint="FF" w:themeShade="FF"/>
            </w:rPr>
            <w:t>[22]</w:t>
          </w:r>
        </w:sdtContent>
        <w:sdtEndPr>
          <w:rPr>
            <w:color w:val="000000" w:themeColor="text1" w:themeTint="FF" w:themeShade="FF"/>
          </w:rPr>
        </w:sdtEndPr>
      </w:sdt>
      <w:ins w:author="Portlock, Theo" w:date="2021-11-29T17:47:00Z" w:id="2129678812">
        <w:r w:rsidR="2E6EF70B">
          <w:t xml:space="preserve">, </w:t>
        </w:r>
        <w:r w:rsidRPr="2E6EF70B" w:rsidR="2E6EF70B">
          <w:rPr>
            <w:i w:val="1"/>
            <w:iCs w:val="1"/>
          </w:rPr>
          <w:t>Parvimonas</w:t>
        </w:r>
        <w:r w:rsidRPr="2E6EF70B" w:rsidR="2E6EF70B">
          <w:rPr>
            <w:i w:val="1"/>
            <w:iCs w:val="1"/>
          </w:rPr>
          <w:t xml:space="preserve"> micra</w:t>
        </w:r>
      </w:ins>
      <w:sdt>
        <w:sdtPr>
          <w:id w:val="1040725356"/>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placeholder>
            <w:docPart w:val="DefaultPlaceholder_-1854013440"/>
          </w:placeholder>
          <w:rPr>
            <w:color w:val="000000" w:themeColor="text1" w:themeTint="FF" w:themeShade="FF"/>
          </w:rPr>
        </w:sdtPr>
        <w:sdtContent>
          <w:r w:rsidRPr="2E6EF70B" w:rsidR="2E6EF70B">
            <w:rPr>
              <w:color w:val="000000" w:themeColor="text1" w:themeTint="FF" w:themeShade="FF"/>
            </w:rPr>
            <w:t>[23]</w:t>
          </w:r>
        </w:sdtContent>
        <w:sdtEndPr>
          <w:rPr>
            <w:color w:val="000000" w:themeColor="text1" w:themeTint="FF" w:themeShade="FF"/>
          </w:rPr>
        </w:sdtEndPr>
      </w:sdt>
      <w:ins w:author="Portlock, Theo" w:date="2021-11-29T17:47:00Z" w:id="1195717882">
        <w:r w:rsidR="2E6EF70B">
          <w:t xml:space="preserve">) and </w:t>
        </w:r>
      </w:ins>
      <w:r w:rsidR="2E6EF70B">
        <w:rPr/>
        <w:t>some of</w:t>
      </w:r>
      <w:ins w:author="Portlock, Theo" w:date="2021-11-29T17:47:00Z" w:id="1542544821">
        <w:r w:rsidR="2E6EF70B">
          <w:t xml:space="preserve"> them have been identified infections including </w:t>
        </w:r>
        <w:r w:rsidR="2E6EF70B">
          <w:t>bacteremia</w:t>
        </w:r>
      </w:ins>
      <w:r w:rsidR="2E6EF70B">
        <w:rPr/>
        <w:t xml:space="preserve"> </w:t>
      </w:r>
      <w:ins w:author="Portlock, Theo" w:date="2021-11-29T17:47:00Z" w:id="187339938">
        <w:r w:rsidR="2E6EF70B">
          <w:t>(</w:t>
        </w:r>
        <w:r w:rsidRPr="2E6EF70B" w:rsidR="2E6EF70B">
          <w:rPr>
            <w:i w:val="1"/>
            <w:iCs w:val="1"/>
          </w:rPr>
          <w:t xml:space="preserve">Clostridium </w:t>
        </w:r>
        <w:r w:rsidRPr="2E6EF70B" w:rsidR="2E6EF70B">
          <w:rPr>
            <w:i w:val="1"/>
            <w:iCs w:val="1"/>
          </w:rPr>
          <w:t>bolteae</w:t>
        </w:r>
      </w:ins>
      <w:sdt>
        <w:sdtPr>
          <w:id w:val="1996614909"/>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placeholder>
            <w:docPart w:val="DefaultPlaceholder_-1854013440"/>
          </w:placeholder>
          <w:rPr>
            <w:color w:val="000000" w:themeColor="text1" w:themeTint="FF" w:themeShade="FF"/>
          </w:rPr>
        </w:sdtPr>
        <w:sdtContent>
          <w:r w:rsidRPr="2E6EF70B" w:rsidR="2E6EF70B">
            <w:rPr>
              <w:color w:val="000000" w:themeColor="text1" w:themeTint="FF" w:themeShade="FF"/>
            </w:rPr>
            <w:t>[24]</w:t>
          </w:r>
        </w:sdtContent>
        <w:sdtEndPr>
          <w:rPr>
            <w:color w:val="000000" w:themeColor="text1" w:themeTint="FF" w:themeShade="FF"/>
          </w:rPr>
        </w:sdtEndPr>
      </w:sdt>
      <w:ins w:author="Portlock, Theo" w:date="2021-11-29T17:47:00Z" w:id="1917136898">
        <w:r w:rsidR="2E6EF70B">
          <w:t>,</w:t>
        </w:r>
      </w:ins>
      <w:r w:rsidR="2E6EF70B">
        <w:rPr/>
        <w:t xml:space="preserve"> </w:t>
      </w:r>
      <w:r w:rsidRPr="2E6EF70B" w:rsidR="2E6EF70B">
        <w:rPr>
          <w:i w:val="1"/>
          <w:iCs w:val="1"/>
        </w:rPr>
        <w:t>C</w:t>
      </w:r>
      <w:ins w:author="Portlock, Theo" w:date="2021-11-29T17:47:00Z" w:id="1102955776">
        <w:r w:rsidRPr="2E6EF70B" w:rsidR="2E6EF70B">
          <w:rPr>
            <w:i w:val="1"/>
            <w:iCs w:val="1"/>
          </w:rPr>
          <w:t xml:space="preserve">lostridium </w:t>
        </w:r>
        <w:r w:rsidRPr="2E6EF70B" w:rsidR="2E6EF70B">
          <w:rPr>
            <w:i w:val="1"/>
            <w:iCs w:val="1"/>
          </w:rPr>
          <w:t>clostridioforme</w:t>
        </w:r>
      </w:ins>
      <w:sdt>
        <w:sdtPr>
          <w:id w:val="1801511641"/>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placeholder>
            <w:docPart w:val="DefaultPlaceholder_-1854013440"/>
          </w:placeholder>
          <w:rPr>
            <w:color w:val="000000" w:themeColor="text1" w:themeTint="FF" w:themeShade="FF"/>
          </w:rPr>
        </w:sdtPr>
        <w:sdtContent>
          <w:r w:rsidRPr="2E6EF70B" w:rsidR="2E6EF70B">
            <w:rPr>
              <w:color w:val="000000" w:themeColor="text1" w:themeTint="FF" w:themeShade="FF"/>
            </w:rPr>
            <w:t>[25]</w:t>
          </w:r>
        </w:sdtContent>
        <w:sdtEndPr>
          <w:rPr>
            <w:color w:val="000000" w:themeColor="text1" w:themeTint="FF" w:themeShade="FF"/>
          </w:rPr>
        </w:sdtEndPr>
      </w:sdt>
      <w:ins w:author="Portlock, Theo" w:date="2021-11-29T17:47:00Z" w:id="1240003539">
        <w:r w:rsidR="2E6EF70B">
          <w:t xml:space="preserve">, </w:t>
        </w:r>
        <w:r w:rsidRPr="2E6EF70B" w:rsidR="2E6EF70B">
          <w:rPr>
            <w:i w:val="1"/>
            <w:iCs w:val="1"/>
          </w:rPr>
          <w:t>Parvimonas</w:t>
        </w:r>
        <w:r w:rsidRPr="2E6EF70B" w:rsidR="2E6EF70B">
          <w:rPr>
            <w:i w:val="1"/>
            <w:iCs w:val="1"/>
          </w:rPr>
          <w:t xml:space="preserve"> micra</w:t>
        </w:r>
      </w:ins>
      <w:sdt>
        <w:sdtPr>
          <w:id w:val="1664362780"/>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placeholder>
            <w:docPart w:val="DefaultPlaceholder_-1854013440"/>
          </w:placeholder>
          <w:rPr>
            <w:color w:val="000000" w:themeColor="text1" w:themeTint="FF" w:themeShade="FF"/>
          </w:rPr>
        </w:sdtPr>
        <w:sdtContent>
          <w:r w:rsidRPr="2E6EF70B" w:rsidR="2E6EF70B">
            <w:rPr>
              <w:color w:val="000000" w:themeColor="text1" w:themeTint="FF" w:themeShade="FF"/>
            </w:rPr>
            <w:t>[26]</w:t>
          </w:r>
        </w:sdtContent>
        <w:sdtEndPr>
          <w:rPr>
            <w:color w:val="000000" w:themeColor="text1" w:themeTint="FF" w:themeShade="FF"/>
          </w:rPr>
        </w:sdtEndPr>
      </w:sdt>
      <w:ins w:author="Portlock, Theo" w:date="2021-11-29T17:47:00Z" w:id="1513246404">
        <w:r w:rsidR="2E6EF70B">
          <w:t xml:space="preserve">). Besides </w:t>
        </w:r>
        <w:r w:rsidRPr="2E6EF70B" w:rsidR="2E6EF70B">
          <w:rPr>
            <w:i w:val="1"/>
            <w:iCs w:val="1"/>
          </w:rPr>
          <w:t xml:space="preserve">Fusobacterium </w:t>
        </w:r>
        <w:r w:rsidRPr="2E6EF70B" w:rsidR="2E6EF70B">
          <w:rPr>
            <w:i w:val="1"/>
            <w:iCs w:val="1"/>
          </w:rPr>
          <w:t>nucleatum</w:t>
        </w:r>
        <w:r w:rsidRPr="2E6EF70B" w:rsidR="2E6EF70B">
          <w:rPr>
            <w:i w:val="1"/>
            <w:iCs w:val="1"/>
          </w:rPr>
          <w:t xml:space="preserve"> </w:t>
        </w:r>
        <w:r w:rsidR="2E6EF70B">
          <w:t xml:space="preserve">and </w:t>
        </w:r>
        <w:r w:rsidRPr="2E6EF70B" w:rsidR="2E6EF70B">
          <w:rPr>
            <w:i w:val="1"/>
            <w:iCs w:val="1"/>
          </w:rPr>
          <w:t xml:space="preserve">Clostridium </w:t>
        </w:r>
        <w:r w:rsidRPr="2E6EF70B" w:rsidR="2E6EF70B">
          <w:rPr>
            <w:i w:val="1"/>
            <w:iCs w:val="1"/>
          </w:rPr>
          <w:t>symbiosum</w:t>
        </w:r>
        <w:r w:rsidRPr="2E6EF70B" w:rsidR="2E6EF70B">
          <w:rPr>
            <w:i w:val="1"/>
            <w:iCs w:val="1"/>
          </w:rPr>
          <w:t xml:space="preserve">, </w:t>
        </w:r>
        <w:r w:rsidR="2E6EF70B">
          <w:t>which</w:t>
        </w:r>
        <w:r w:rsidRPr="2E6EF70B" w:rsidR="2E6EF70B">
          <w:rPr>
            <w:i w:val="1"/>
            <w:iCs w:val="1"/>
          </w:rPr>
          <w:t xml:space="preserve"> </w:t>
        </w:r>
        <w:r w:rsidR="2E6EF70B">
          <w:t>has been previously linked with CRC</w:t>
        </w:r>
      </w:ins>
      <w:sdt>
        <w:sdtPr>
          <w:id w:val="1850664708"/>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placeholder>
            <w:docPart w:val="DefaultPlaceholder_-1854013440"/>
          </w:placeholder>
          <w:rPr>
            <w:color w:val="000000" w:themeColor="text1" w:themeTint="FF" w:themeShade="FF"/>
          </w:rPr>
        </w:sdtPr>
        <w:sdtContent>
          <w:r w:rsidRPr="2E6EF70B" w:rsidR="2E6EF70B">
            <w:rPr>
              <w:color w:val="000000" w:themeColor="text1" w:themeTint="FF" w:themeShade="FF"/>
            </w:rPr>
            <w:t>[27]</w:t>
          </w:r>
          <w:proofErr w:type="gramStart"/>
          <w:r w:rsidRPr="2E6EF70B" w:rsidR="2E6EF70B">
            <w:rPr>
              <w:color w:val="000000" w:themeColor="text1" w:themeTint="FF" w:themeShade="FF"/>
            </w:rPr>
            <w:t>–[</w:t>
          </w:r>
          <w:proofErr w:type="gramEnd"/>
          <w:r w:rsidRPr="2E6EF70B" w:rsidR="2E6EF70B">
            <w:rPr>
              <w:color w:val="000000" w:themeColor="text1" w:themeTint="FF" w:themeShade="FF"/>
            </w:rPr>
            <w:t>29]</w:t>
          </w:r>
        </w:sdtContent>
        <w:sdtEndPr>
          <w:rPr>
            <w:color w:val="000000" w:themeColor="text1" w:themeTint="FF" w:themeShade="FF"/>
          </w:rPr>
        </w:sdtEndPr>
      </w:sdt>
      <w:ins w:author="Portlock, Theo" w:date="2021-11-29T17:47:00Z" w:id="264124731">
        <w:r w:rsidR="2E6EF70B">
          <w:t xml:space="preserve">, we also identify </w:t>
        </w:r>
        <w:r w:rsidRPr="2E6EF70B" w:rsidR="2E6EF70B">
          <w:rPr>
            <w:i w:val="1"/>
            <w:iCs w:val="1"/>
          </w:rPr>
          <w:t>Parvimonas</w:t>
        </w:r>
        <w:r w:rsidRPr="2E6EF70B" w:rsidR="2E6EF70B">
          <w:rPr>
            <w:i w:val="1"/>
            <w:iCs w:val="1"/>
          </w:rPr>
          <w:t xml:space="preserve"> micra </w:t>
        </w:r>
        <w:r w:rsidR="2E6EF70B">
          <w:t xml:space="preserve">enriched several times in CRC and </w:t>
        </w:r>
        <w:r w:rsidRPr="2E6EF70B" w:rsidR="2E6EF70B">
          <w:rPr>
            <w:i w:val="1"/>
            <w:iCs w:val="1"/>
          </w:rPr>
          <w:t>Peptostreptococcus</w:t>
        </w:r>
        <w:r w:rsidRPr="2E6EF70B" w:rsidR="2E6EF70B">
          <w:rPr>
            <w:i w:val="1"/>
            <w:iCs w:val="1"/>
          </w:rPr>
          <w:t xml:space="preserve"> </w:t>
        </w:r>
        <w:r w:rsidRPr="2E6EF70B" w:rsidR="2E6EF70B">
          <w:rPr>
            <w:i w:val="1"/>
            <w:iCs w:val="1"/>
          </w:rPr>
          <w:t>stomatis</w:t>
        </w:r>
        <w:r w:rsidRPr="2E6EF70B" w:rsidR="2E6EF70B">
          <w:rPr>
            <w:i w:val="1"/>
            <w:iCs w:val="1"/>
          </w:rPr>
          <w:t xml:space="preserve"> </w:t>
        </w:r>
        <w:r w:rsidR="2E6EF70B">
          <w:t>enriched several times only in cancer</w:t>
        </w:r>
      </w:ins>
      <w:r w:rsidR="2E6EF70B">
        <w:rPr/>
        <w:t xml:space="preserve"> </w:t>
      </w:r>
      <w:ins w:author="Portlock, Theo" w:date="2021-11-29T17:47:00Z" w:id="1425800463">
        <w:r w:rsidR="2E6EF70B">
          <w:t>(</w:t>
        </w:r>
      </w:ins>
      <w:r w:rsidR="2E6EF70B">
        <w:rPr/>
        <w:t>tumour</w:t>
      </w:r>
      <w:ins w:author="Portlock, Theo" w:date="2021-11-29T17:47:00Z" w:id="734667117">
        <w:r w:rsidR="2E6EF70B">
          <w:t xml:space="preserve">) studies (Supplementary table S4 </w:t>
        </w:r>
        <w:del w:author="JOSE FERNANDO GARCIA GUEVARA" w:date="2021-12-02T23:12:22.122Z" w:id="414755667">
          <w:r w:rsidDel="2E6EF70B">
            <w:delText>(all diseases)</w:delText>
          </w:r>
        </w:del>
        <w:r w:rsidR="2E6EF70B">
          <w:t>, supplementary figure)</w:t>
        </w:r>
      </w:ins>
      <w:ins w:author="Portlock, Theo" w:date="2021-11-30T09:59:00Z" w:id="1587409281">
        <w:r w:rsidR="2E6EF70B">
          <w:t>.</w:t>
        </w:r>
      </w:ins>
      <w:proofErr w:type="gramStart"/>
      <w:proofErr w:type="gramEnd"/>
    </w:p>
    <w:p w:rsidR="00442D0B" w:rsidP="000F7207" w:rsidRDefault="00043BB8" w14:paraId="1610A4EC" w14:textId="136DA5DB">
      <w:pPr>
        <w:ind w:firstLine="720"/>
      </w:pPr>
      <w:ins w:author="Portlock, Theo" w:date="2021-11-29T17:47:00Z" w:id="147">
        <w:r>
          <w:t>Three different species belonging to the Streptococcus genus  (</w:t>
        </w:r>
        <w:r w:rsidRPr="00BD1536">
          <w:rPr>
            <w:i/>
            <w:iCs/>
          </w:rPr>
          <w:t>Streptococcus anginosus</w:t>
        </w:r>
        <w:r>
          <w:t>-msp_1127,</w:t>
        </w:r>
      </w:ins>
      <w:ins w:author="Portlock, Theo" w:date="2021-11-30T09:59:00Z" w:id="148">
        <w:r w:rsidR="00CB0911">
          <w:t xml:space="preserve"> </w:t>
        </w:r>
      </w:ins>
      <w:ins w:author="Portlock, Theo" w:date="2021-11-29T17:47:00Z" w:id="149">
        <w:r w:rsidRPr="00BD1536">
          <w:rPr>
            <w:i/>
            <w:iCs/>
          </w:rPr>
          <w:t>Streptococcus parasanguinis</w:t>
        </w:r>
        <w:r>
          <w:t>-msp_0742,</w:t>
        </w:r>
      </w:ins>
      <w:ins w:author="Portlock, Theo" w:date="2021-11-30T09:59:00Z" w:id="150">
        <w:r w:rsidR="00CB0911">
          <w:t xml:space="preserve"> </w:t>
        </w:r>
      </w:ins>
      <w:ins w:author="Portlock, Theo" w:date="2021-11-29T17:47:00Z" w:id="151">
        <w:r w:rsidRPr="00BD1536">
          <w:rPr>
            <w:i/>
            <w:iCs/>
          </w:rPr>
          <w:t>Streptococcus vestibularis</w:t>
        </w:r>
      </w:ins>
      <w:r w:rsidR="000F7207">
        <w:t>-</w:t>
      </w:r>
      <w:ins w:author="Portlock, Theo" w:date="2021-11-29T17:47:00Z" w:id="152">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-msp_0313)) were found enriched in two different liver disease cohorts, all of them commonly inhabit the oral cavity (Updated Supplementary table S4 (liver diseases))</w:t>
        </w:r>
      </w:ins>
      <w:ins w:author="Portlock, Theo" w:date="2021-11-30T10:00:00Z" w:id="153">
        <w:r w:rsidR="005871F6">
          <w:t>.</w:t>
        </w:r>
      </w:ins>
      <w:del w:author="Portlock, Theo" w:date="2021-11-29T17:47:00Z" w:id="154">
        <w:r w:rsidRPr="00495800" w:rsidDel="00043BB8" w:rsidR="00274D7A">
          <w:delText xml:space="preserve">To </w:delText>
        </w:r>
        <w:r w:rsidRPr="00495800" w:rsidDel="00043BB8" w:rsidR="004F3FE7">
          <w:delText>distinguish</w:delText>
        </w:r>
        <w:r w:rsidRPr="00495800" w:rsidDel="00043BB8" w:rsidR="00274D7A">
          <w:delText xml:space="preserve"> disease</w:delText>
        </w:r>
        <w:r w:rsidRPr="00495800" w:rsidDel="00043BB8" w:rsidR="004F3FE7">
          <w:delText>d</w:delText>
        </w:r>
        <w:r w:rsidRPr="00495800" w:rsidDel="00043BB8" w:rsidR="00274D7A">
          <w:delText xml:space="preserve"> </w:delText>
        </w:r>
        <w:r w:rsidRPr="00495800" w:rsidDel="00043BB8" w:rsidR="004F3FE7">
          <w:delText xml:space="preserve">and healthy </w:delText>
        </w:r>
        <w:r w:rsidRPr="00495800" w:rsidDel="00043BB8" w:rsidR="00274D7A">
          <w:delText>microbiome from multiple cohorts, w</w:delText>
        </w:r>
        <w:r w:rsidRPr="00495800" w:rsidDel="00043BB8" w:rsidR="00C34A76">
          <w:delText xml:space="preserve">e performed a pan-metagenomics association study (Pan-MGAS) of multiple disease cohorts (18 diseases across 28 cohorts from 11 westernized countries). </w:delText>
        </w:r>
        <w:commentRangeStart w:id="155"/>
        <w:r w:rsidRPr="00495800" w:rsidDel="00043BB8" w:rsidR="00C34A76">
          <w:delText xml:space="preserve">We determined the enriched and depleted species </w:delText>
        </w:r>
        <w:r w:rsidRPr="00495800" w:rsidDel="00043BB8" w:rsidR="00034561">
          <w:delText>in disease</w:delText>
        </w:r>
        <w:r w:rsidDel="00043BB8" w:rsidR="00447AC9">
          <w:delText>d</w:delText>
        </w:r>
        <w:r w:rsidRPr="00495800" w:rsidDel="00043BB8" w:rsidR="00034561">
          <w:delText xml:space="preserve"> </w:delText>
        </w:r>
        <w:r w:rsidRPr="00495800" w:rsidDel="00043BB8" w:rsidR="00C34A76">
          <w:delText xml:space="preserve">compared to </w:delText>
        </w:r>
        <w:r w:rsidRPr="00495800" w:rsidDel="00043BB8" w:rsidR="00950ADD">
          <w:delText xml:space="preserve">healthy </w:delText>
        </w:r>
        <w:r w:rsidRPr="00495800" w:rsidDel="00043BB8" w:rsidR="00C34A76">
          <w:delText xml:space="preserve">control samples, with an effect size &gt; 0.3 </w:delText>
        </w:r>
        <w:commentRangeEnd w:id="155"/>
        <w:r w:rsidDel="00043BB8" w:rsidR="008F2CB4">
          <w:rPr>
            <w:rStyle w:val="CommentReference"/>
            <w:rFonts w:eastAsiaTheme="minorEastAsia"/>
            <w:lang w:val="en-US" w:eastAsia="ko-KR"/>
          </w:rPr>
          <w:commentReference w:id="155"/>
        </w:r>
        <w:r w:rsidRPr="00495800" w:rsidDel="00043BB8" w:rsidR="00C34A76">
          <w:delText>(</w:delText>
        </w:r>
        <w:r w:rsidRPr="00495800" w:rsidDel="00043BB8" w:rsidR="00C34A76">
          <w:rPr>
            <w:color w:val="FF0000"/>
          </w:rPr>
          <w:delText xml:space="preserve">Fig. </w:delText>
        </w:r>
        <w:r w:rsidRPr="00495800" w:rsidDel="00043BB8" w:rsidR="004918AD">
          <w:rPr>
            <w:color w:val="FF0000"/>
          </w:rPr>
          <w:delText>1g</w:delText>
        </w:r>
        <w:r w:rsidRPr="00495800" w:rsidDel="00043BB8" w:rsidR="00C34A76">
          <w:rPr>
            <w:color w:val="FF0000"/>
          </w:rPr>
          <w:delText xml:space="preserve"> and </w:delText>
        </w:r>
        <w:r w:rsidRPr="00495800" w:rsidDel="00043BB8" w:rsidR="00784997">
          <w:rPr>
            <w:color w:val="FF0000"/>
          </w:rPr>
          <w:delText xml:space="preserve">Supplementary </w:delText>
        </w:r>
        <w:r w:rsidRPr="00495800" w:rsidDel="00043BB8" w:rsidR="00C34A76">
          <w:rPr>
            <w:color w:val="FF0000"/>
          </w:rPr>
          <w:delText xml:space="preserve">Table </w:delText>
        </w:r>
        <w:r w:rsidRPr="00495800" w:rsidDel="00043BB8" w:rsidR="00ED3305">
          <w:rPr>
            <w:color w:val="FF0000"/>
          </w:rPr>
          <w:delText>S</w:delText>
        </w:r>
        <w:r w:rsidRPr="00495800" w:rsidDel="00043BB8" w:rsidR="007C66E9">
          <w:rPr>
            <w:color w:val="FF0000"/>
          </w:rPr>
          <w:delText>3</w:delText>
        </w:r>
        <w:r w:rsidRPr="00495800" w:rsidDel="00043BB8" w:rsidR="00C34A76">
          <w:delText>). Specific species were either enriched or depleted in a certain disease</w:delText>
        </w:r>
        <w:r w:rsidDel="00043BB8" w:rsidR="00721D49">
          <w:delText>(s)</w:delText>
        </w:r>
        <w:r w:rsidRPr="00495800" w:rsidDel="00043BB8" w:rsidR="00C34A76">
          <w:delText>, regardless of geographical differences. For instance, in individuals with fatty liver disease,</w:delText>
        </w:r>
        <w:r w:rsidRPr="00495800" w:rsidDel="00043BB8" w:rsidR="00C34A76">
          <w:rPr>
            <w:i/>
            <w:iCs/>
          </w:rPr>
          <w:delText xml:space="preserve"> </w:delText>
        </w:r>
        <w:commentRangeStart w:id="156"/>
        <w:r w:rsidRPr="00495800" w:rsidDel="00043BB8" w:rsidR="00C34A76">
          <w:rPr>
            <w:i/>
            <w:iCs/>
          </w:rPr>
          <w:delText xml:space="preserve">Gordonibacter urolithinfaciens </w:delText>
        </w:r>
        <w:r w:rsidRPr="00495800" w:rsidDel="00043BB8" w:rsidR="00C34A76">
          <w:delText xml:space="preserve">and </w:delText>
        </w:r>
        <w:r w:rsidRPr="00495800" w:rsidDel="00043BB8" w:rsidR="00C34A76">
          <w:rPr>
            <w:i/>
            <w:iCs/>
          </w:rPr>
          <w:delText>Allisonella histaminifomans</w:delText>
        </w:r>
        <w:r w:rsidRPr="00495800" w:rsidDel="00043BB8" w:rsidR="00C34A76">
          <w:delText xml:space="preserve"> were depleted and enriched, respectively</w:delText>
        </w:r>
        <w:commentRangeEnd w:id="156"/>
        <w:r w:rsidDel="00043BB8" w:rsidR="000511EC">
          <w:rPr>
            <w:rStyle w:val="CommentReference"/>
            <w:rFonts w:eastAsiaTheme="minorEastAsia"/>
            <w:lang w:val="en-US" w:eastAsia="ko-KR"/>
          </w:rPr>
          <w:commentReference w:id="156"/>
        </w:r>
        <w:r w:rsidRPr="00495800" w:rsidDel="00043BB8" w:rsidR="00C34A76">
          <w:delText xml:space="preserve">. </w:delText>
        </w:r>
        <w:r w:rsidRPr="00495800" w:rsidDel="00043BB8" w:rsidR="00900F7B">
          <w:delText xml:space="preserve">We also </w:delText>
        </w:r>
        <w:r w:rsidDel="00043BB8" w:rsidR="00C36715">
          <w:delText>found</w:delText>
        </w:r>
        <w:r w:rsidRPr="00495800" w:rsidDel="00043BB8" w:rsidR="00C36715">
          <w:delText xml:space="preserve"> </w:delText>
        </w:r>
        <w:r w:rsidRPr="00495800" w:rsidDel="00043BB8" w:rsidR="00900F7B">
          <w:delText>that species associated with low gene richness</w:delText>
        </w:r>
        <w:r w:rsidRPr="00495800" w:rsidDel="00043BB8" w:rsidR="00FA61EE">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Pr="00495800" w:rsidDel="00043BB8" w:rsidR="00FA61EE">
          <w:delInstrText xml:space="preserve"> ADDIN EN.CITE </w:delInstrText>
        </w:r>
        <w:r w:rsidRPr="00495800" w:rsidDel="00043BB8" w:rsidR="00FA61EE">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Pr="00495800" w:rsidDel="00043BB8" w:rsidR="00FA61EE">
          <w:delInstrText xml:space="preserve"> ADDIN EN.CITE.DATA </w:delInstrText>
        </w:r>
        <w:r w:rsidRPr="00495800" w:rsidDel="00043BB8" w:rsidR="00FA61EE">
          <w:fldChar w:fldCharType="end"/>
        </w:r>
        <w:r w:rsidRPr="00495800" w:rsidDel="00043BB8" w:rsidR="00FA61EE">
          <w:fldChar w:fldCharType="separate"/>
        </w:r>
        <w:r w:rsidRPr="00495800" w:rsidDel="00043BB8" w:rsidR="00FA61EE">
          <w:rPr>
            <w:noProof/>
            <w:vertAlign w:val="superscript"/>
          </w:rPr>
          <w:delText>18</w:delText>
        </w:r>
        <w:r w:rsidRPr="00495800" w:rsidDel="00043BB8" w:rsidR="00FA61EE">
          <w:fldChar w:fldCharType="end"/>
        </w:r>
        <w:r w:rsidDel="00043BB8" w:rsidR="00C36715">
          <w:delText xml:space="preserve">, </w:delText>
        </w:r>
        <w:r w:rsidRPr="00495800" w:rsidDel="00043BB8" w:rsidR="00C36715">
          <w:delText xml:space="preserve">such as </w:delText>
        </w:r>
        <w:r w:rsidRPr="00495800" w:rsidDel="00043BB8" w:rsidR="00C36715">
          <w:rPr>
            <w:i/>
            <w:iCs/>
          </w:rPr>
          <w:delText>Clostridium bolteae</w:delText>
        </w:r>
        <w:r w:rsidDel="00043BB8" w:rsidR="00C36715">
          <w:rPr>
            <w:i/>
            <w:iCs/>
          </w:rPr>
          <w:delText>,</w:delText>
        </w:r>
        <w:r w:rsidRPr="00495800" w:rsidDel="00043BB8" w:rsidR="00FA61EE">
          <w:delText xml:space="preserve"> </w:delText>
        </w:r>
        <w:r w:rsidRPr="00495800" w:rsidDel="00043BB8" w:rsidR="00900F7B">
          <w:delText xml:space="preserve">were enriched </w:delText>
        </w:r>
        <w:r w:rsidDel="00043BB8" w:rsidR="00C36715">
          <w:delText>in</w:delText>
        </w:r>
        <w:r w:rsidRPr="00495800" w:rsidDel="00043BB8" w:rsidR="00C36715">
          <w:delText xml:space="preserve"> </w:delText>
        </w:r>
        <w:r w:rsidRPr="00495800" w:rsidDel="00043BB8" w:rsidR="00900F7B">
          <w:delText>several diseases</w:delText>
        </w:r>
        <w:r w:rsidRPr="00495800" w:rsidDel="00043BB8" w:rsidR="00ED3305">
          <w:rPr>
            <w:i/>
            <w:iCs/>
          </w:rPr>
          <w:delText>.</w:delText>
        </w:r>
        <w:r w:rsidRPr="00495800" w:rsidDel="00043BB8" w:rsidR="00C34A76">
          <w:delText xml:space="preserve"> </w:delText>
        </w:r>
        <w:r w:rsidDel="00043BB8" w:rsidR="00C36715">
          <w:delText>Similarly,</w:delText>
        </w:r>
        <w:r w:rsidRPr="00495800" w:rsidDel="00043BB8" w:rsidR="0034210C">
          <w:delText xml:space="preserve"> </w:delText>
        </w:r>
        <w:r w:rsidRPr="00495800" w:rsidDel="00043BB8" w:rsidR="00C34A76">
          <w:rPr>
            <w:i/>
            <w:iCs/>
          </w:rPr>
          <w:delText xml:space="preserve">Parvimonas micra </w:delText>
        </w:r>
        <w:r w:rsidRPr="00495800" w:rsidDel="00043BB8" w:rsidR="00C34A76">
          <w:delText>was enriched in colorectal cancers</w:delText>
        </w:r>
        <w:r w:rsidDel="00043BB8" w:rsidR="00C36715">
          <w:delText>,</w:delText>
        </w:r>
        <w:r w:rsidRPr="00495800" w:rsidDel="00043BB8" w:rsidR="00C34A76">
          <w:delText xml:space="preserve"> regardless of geographical differences. </w:delText>
        </w:r>
        <w:r w:rsidDel="00043BB8" w:rsidR="00C36715">
          <w:delText>Furthermore</w:delText>
        </w:r>
        <w:r w:rsidRPr="00495800" w:rsidDel="00043BB8" w:rsidR="00C34A76">
          <w:delText xml:space="preserve">, </w:delText>
        </w:r>
        <w:r w:rsidRPr="00495800" w:rsidDel="00043BB8" w:rsidR="00C34A76">
          <w:rPr>
            <w:i/>
            <w:iCs/>
          </w:rPr>
          <w:delText>Akkermansia muciniphila</w:delText>
        </w:r>
        <w:r w:rsidRPr="00495800" w:rsidDel="00043BB8" w:rsidR="00C34A76">
          <w:delText xml:space="preserve"> was often depleted </w:delText>
        </w:r>
        <w:r w:rsidDel="00043BB8" w:rsidR="00C36715">
          <w:delText>in</w:delText>
        </w:r>
        <w:r w:rsidRPr="00495800" w:rsidDel="00043BB8" w:rsidR="00C36715">
          <w:delText xml:space="preserve"> </w:delText>
        </w:r>
        <w:r w:rsidRPr="00495800" w:rsidDel="00043BB8" w:rsidR="00C34A76">
          <w:delText>several diseases</w:delText>
        </w:r>
        <w:r w:rsidRPr="00495800" w:rsidDel="00043BB8" w:rsidR="00ED3305">
          <w:delText xml:space="preserve">. </w:delText>
        </w:r>
        <w:r w:rsidRPr="00495800" w:rsidDel="00043BB8" w:rsidR="00C34A76">
          <w:rPr>
            <w:i/>
            <w:iCs/>
          </w:rPr>
          <w:delText>A. muciniphila</w:delText>
        </w:r>
        <w:r w:rsidRPr="00495800" w:rsidDel="00043BB8" w:rsidR="00C34A76">
          <w:delText xml:space="preserve"> is associated with improved intestinal barrier function and its depletion </w:delText>
        </w:r>
        <w:r w:rsidDel="00043BB8" w:rsidR="00C36715">
          <w:delText xml:space="preserve">suggests </w:delText>
        </w:r>
        <w:r w:rsidRPr="00495800" w:rsidDel="00043BB8" w:rsidR="00C34A76">
          <w:delText>intestinal barrier disruption in these different diseases</w:delText>
        </w:r>
        <w:r w:rsidRPr="00495800" w:rsidDel="00043BB8" w:rsidR="00C34A76">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Pr="00495800" w:rsidDel="00043BB8" w:rsidR="00FA61EE">
          <w:delInstrText xml:space="preserve"> ADDIN EN.CITE </w:delInstrText>
        </w:r>
        <w:r w:rsidRPr="00495800" w:rsidDel="00043BB8" w:rsidR="00FA61EE">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Pr="00495800" w:rsidDel="00043BB8" w:rsidR="00FA61EE">
          <w:delInstrText xml:space="preserve"> ADDIN EN.CITE.DATA </w:delInstrText>
        </w:r>
        <w:r w:rsidRPr="00495800" w:rsidDel="00043BB8" w:rsidR="00FA61EE">
          <w:fldChar w:fldCharType="end"/>
        </w:r>
        <w:r w:rsidRPr="00495800" w:rsidDel="00043BB8" w:rsidR="00C34A76">
          <w:fldChar w:fldCharType="separate"/>
        </w:r>
        <w:r w:rsidRPr="00495800" w:rsidDel="00043BB8" w:rsidR="00FA61EE">
          <w:rPr>
            <w:noProof/>
            <w:vertAlign w:val="superscript"/>
          </w:rPr>
          <w:delText>19</w:delText>
        </w:r>
        <w:r w:rsidRPr="00495800" w:rsidDel="00043BB8" w:rsidR="00C34A76">
          <w:fldChar w:fldCharType="end"/>
        </w:r>
        <w:r w:rsidRPr="00495800" w:rsidDel="00043BB8" w:rsidR="00C34A76">
          <w:delText>.</w:delText>
        </w:r>
        <w:r w:rsidRPr="00495800" w:rsidDel="00043BB8" w:rsidR="005437DE">
          <w:delText xml:space="preserve"> The analysis of the frequency of the enriched/depleted MSPs among disease</w:delText>
        </w:r>
        <w:r w:rsidDel="00043BB8" w:rsidR="00447AC9">
          <w:delText>d</w:delText>
        </w:r>
        <w:r w:rsidRPr="00495800" w:rsidDel="00043BB8" w:rsidR="005437DE">
          <w:delText xml:space="preserve"> cohorts showed that there were common species that could initially disrupt the microbiome balance and cause gut dysbiosis</w:delText>
        </w:r>
        <w:r w:rsidRPr="00495800" w:rsidDel="00043BB8" w:rsidR="009C0783">
          <w:delText xml:space="preserve"> or foster microbial symbiosis that promotes health </w:delText>
        </w:r>
        <w:r w:rsidRPr="00495800" w:rsidDel="00043BB8" w:rsidR="005437DE">
          <w:delText>(top-left and top-right boxes in</w:delText>
        </w:r>
        <w:r w:rsidRPr="00495800" w:rsidDel="00043BB8" w:rsidR="005437DE">
          <w:rPr>
            <w:color w:val="FF0000"/>
          </w:rPr>
          <w:delText xml:space="preserve"> Fig. 1h, Supplementary Table </w:delText>
        </w:r>
        <w:r w:rsidRPr="00495800" w:rsidDel="00043BB8" w:rsidR="00E85685">
          <w:rPr>
            <w:color w:val="FF0000"/>
          </w:rPr>
          <w:delText>S4</w:delText>
        </w:r>
        <w:r w:rsidRPr="00495800" w:rsidDel="00043BB8" w:rsidR="005437DE">
          <w:delText>).</w:delText>
        </w:r>
      </w:del>
    </w:p>
    <w:p w:rsidRPr="00495800" w:rsidR="00142DFE" w:rsidP="00142DFE" w:rsidRDefault="004A19A5" w14:paraId="59F10703" w14:textId="48E23BF7">
      <w:pPr>
        <w:pStyle w:val="Heading1"/>
      </w:pPr>
      <w:r>
        <w:lastRenderedPageBreak/>
        <w:t>Disease</w:t>
      </w:r>
      <w:r w:rsidRPr="00495800" w:rsidR="00142DFE">
        <w:t xml:space="preserve"> enriched-functional clusters showed distinct links to gut microbiome dysbiosis</w:t>
      </w:r>
    </w:p>
    <w:p w:rsidRPr="00495800" w:rsidR="00142DFE" w:rsidP="00142DFE" w:rsidRDefault="00142DFE" w14:paraId="0EA6D59C" w14:textId="3A082E53">
      <w:pPr/>
      <w:r w:rsidRPr="00495800">
        <w:tab/>
      </w:r>
      <w:r>
        <w:rPr/>
        <w:t>We</w:t>
      </w:r>
      <w:r w:rsidRPr="00495800">
        <w:rPr/>
        <w:t xml:space="preserve"> identified co-conserved functional clusters of </w:t>
      </w:r>
      <w:proofErr w:type="gramStart"/>
      <w:r w:rsidRPr="00495800">
        <w:rPr/>
        <w:t>microbiome</w:t>
      </w:r>
      <w:proofErr w:type="gramEnd"/>
      <w:r w:rsidRPr="00495800">
        <w:rPr/>
        <w:t xml:space="preserve"> by applying an unsupervised clustering approach on MSPs (</w:t>
      </w:r>
      <w:r w:rsidRPr="001E5587">
        <w:rPr>
          <w:color w:val="FF0000"/>
        </w:rPr>
        <w:t xml:space="preserve">Fig. </w:t>
      </w:r>
      <w:ins w:author="JOSE FERNANDO GARCIA GUEVARA" w:date="2021-12-03T11:57:37.529Z" w:id="1159735960">
        <w:r w:rsidRPr="001E5587">
          <w:rPr>
            <w:color w:val="FF0000"/>
          </w:rPr>
          <w:t>3a</w:t>
        </w:r>
      </w:ins>
      <w:del w:author="JOSE FERNANDO GARCIA GUEVARA" w:date="2021-12-03T11:57:39.083Z" w:id="1566921277">
        <w:r w:rsidRPr="2E6EF70B" w:rsidDel="2E6EF70B">
          <w:rPr>
            <w:color w:val="FF0000"/>
          </w:rPr>
          <w:delText>4e</w:delText>
        </w:r>
      </w:del>
      <w:r w:rsidRPr="001E5587">
        <w:rPr>
          <w:color w:val="FF0000"/>
        </w:rPr>
        <w:t>,</w:t>
      </w:r>
      <w:r w:rsidRPr="00495800">
        <w:rPr>
          <w:color w:val="FF0000"/>
        </w:rPr>
        <w:t xml:space="preserve"> Extended Fig. 7</w:t>
      </w:r>
      <w:r w:rsidRPr="00495800">
        <w:rPr/>
        <w:t xml:space="preserve"> and </w:t>
      </w:r>
      <w:r w:rsidRPr="00B503DC">
        <w:rPr>
          <w:color w:val="FF0000"/>
        </w:rPr>
        <w:t>Methods</w:t>
      </w:r>
      <w:r w:rsidRPr="00495800">
        <w:rPr/>
        <w:t>). This analysis provided a better representation of microbial functions than single annotations or known pathway definitions (</w:t>
      </w:r>
      <w:proofErr w:type="gramStart"/>
      <w:r w:rsidRPr="00495800">
        <w:rPr/>
        <w:t>e.g.</w:t>
      </w:r>
      <w:proofErr w:type="gramEnd"/>
      <w:r w:rsidRPr="00495800">
        <w:rPr/>
        <w:t xml:space="preserve"> KEGG) (</w:t>
      </w:r>
      <w:r w:rsidRPr="00495800">
        <w:rPr>
          <w:color w:val="FF0000"/>
        </w:rPr>
        <w:t>Extended Fig. 8</w:t>
      </w:r>
      <w:r w:rsidRPr="00495800">
        <w:rPr/>
        <w:t>). From the community detection algorithm, we identified 7,763 functional clusters, 6,297 singletons, and 591 representative clusters (</w:t>
      </w:r>
      <w:r w:rsidRPr="00495800">
        <w:rPr>
          <w:color w:val="FF0000"/>
        </w:rPr>
        <w:t>Methods</w:t>
      </w:r>
      <w:r w:rsidRPr="00495800">
        <w:rPr/>
        <w:t xml:space="preserve">, </w:t>
      </w:r>
      <w:r w:rsidRPr="00495800">
        <w:rPr>
          <w:color w:val="FF0000"/>
        </w:rPr>
        <w:t>Supplementary Table 13</w:t>
      </w:r>
      <w:r w:rsidRPr="00495800">
        <w:rPr/>
        <w:t xml:space="preserve">). For example, </w:t>
      </w:r>
      <w:r>
        <w:rPr/>
        <w:t xml:space="preserve">antimicrobial </w:t>
      </w:r>
      <w:r w:rsidRPr="00495800">
        <w:rPr/>
        <w:t xml:space="preserve">resistance and secondary biosynthetic genes were found to be singletons and not co-conserved with other functional genes. After excluding singletons and unreliable functional clusters detected in less than three species, we </w:t>
      </w:r>
      <w:r>
        <w:rPr/>
        <w:t>retained</w:t>
      </w:r>
      <w:r w:rsidRPr="00495800">
        <w:rPr/>
        <w:t xml:space="preserve"> 591 representative clusters </w:t>
      </w:r>
      <w:r>
        <w:rPr/>
        <w:t>of</w:t>
      </w:r>
      <w:r w:rsidRPr="00495800">
        <w:rPr/>
        <w:t xml:space="preserve"> microbial functions. One of the two largest clusters (CL-12 in </w:t>
      </w:r>
      <w:r w:rsidRPr="00495800">
        <w:rPr>
          <w:color w:val="FF0000"/>
        </w:rPr>
        <w:t>Supplementary Table 13</w:t>
      </w:r>
      <w:r w:rsidRPr="00495800">
        <w:rPr/>
        <w:t>, named “</w:t>
      </w:r>
      <w:r w:rsidRPr="2E6EF70B">
        <w:rPr>
          <w:i w:val="1"/>
          <w:iCs w:val="1"/>
        </w:rPr>
        <w:t>comm-cluster</w:t>
      </w:r>
      <w:r w:rsidRPr="00495800">
        <w:rPr/>
        <w:t>” herewith) was over-represented among many commensal species, while the other (CL-10, named “</w:t>
      </w:r>
      <w:proofErr w:type="spellStart"/>
      <w:r w:rsidRPr="2E6EF70B">
        <w:rPr>
          <w:i w:val="1"/>
          <w:iCs w:val="1"/>
        </w:rPr>
        <w:t>patho</w:t>
      </w:r>
      <w:proofErr w:type="spellEnd"/>
      <w:r w:rsidRPr="2E6EF70B">
        <w:rPr>
          <w:i w:val="1"/>
          <w:iCs w:val="1"/>
        </w:rPr>
        <w:t>-cluster</w:t>
      </w:r>
      <w:r w:rsidRPr="00495800">
        <w:rPr/>
        <w:t xml:space="preserve">”) was enriched in a few pathobionts, such as </w:t>
      </w:r>
      <w:r w:rsidRPr="2E6EF70B">
        <w:rPr>
          <w:i w:val="1"/>
          <w:iCs w:val="1"/>
        </w:rPr>
        <w:t>Klebsiella</w:t>
      </w:r>
      <w:r w:rsidRPr="00495800">
        <w:rPr/>
        <w:t xml:space="preserve"> spp., </w:t>
      </w:r>
      <w:r w:rsidRPr="2E6EF70B">
        <w:rPr>
          <w:i w:val="1"/>
          <w:iCs w:val="1"/>
        </w:rPr>
        <w:t>Enterobacter</w:t>
      </w:r>
      <w:r w:rsidRPr="00495800">
        <w:rPr/>
        <w:t xml:space="preserve"> spp., and </w:t>
      </w:r>
      <w:r w:rsidRPr="2E6EF70B">
        <w:rPr>
          <w:i w:val="1"/>
          <w:iCs w:val="1"/>
        </w:rPr>
        <w:t>E. coli</w:t>
      </w:r>
      <w:r w:rsidRPr="00495800">
        <w:rPr/>
        <w:t xml:space="preserve">. Interestingly, the </w:t>
      </w:r>
      <w:r w:rsidRPr="2E6EF70B">
        <w:rPr>
          <w:i w:val="1"/>
          <w:iCs w:val="1"/>
        </w:rPr>
        <w:t>comm-cluster</w:t>
      </w:r>
      <w:r w:rsidRPr="00495800">
        <w:rPr/>
        <w:t xml:space="preserve"> was enriched with genes involved in the biosynthesis of amino acids indicative of functions. In contrast, the </w:t>
      </w:r>
      <w:proofErr w:type="spellStart"/>
      <w:r w:rsidRPr="2E6EF70B">
        <w:rPr>
          <w:i w:val="1"/>
          <w:iCs w:val="1"/>
        </w:rPr>
        <w:t>patho</w:t>
      </w:r>
      <w:proofErr w:type="spellEnd"/>
      <w:r w:rsidRPr="2E6EF70B">
        <w:rPr>
          <w:i w:val="1"/>
          <w:iCs w:val="1"/>
        </w:rPr>
        <w:t>-cluster</w:t>
      </w:r>
      <w:r w:rsidRPr="00495800">
        <w:rPr/>
        <w:t xml:space="preserve"> was enriched in functions associated with </w:t>
      </w:r>
      <w:r>
        <w:rPr/>
        <w:t xml:space="preserve">the uptake of </w:t>
      </w:r>
      <w:r w:rsidRPr="00495800">
        <w:rPr/>
        <w:t>several substrate</w:t>
      </w:r>
      <w:r>
        <w:rPr/>
        <w:t>s</w:t>
      </w:r>
      <w:r w:rsidRPr="00495800">
        <w:rPr/>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rPr/>
        <w:t>cas</w:t>
      </w:r>
      <w:proofErr w:type="spellEnd"/>
      <w:r w:rsidRPr="00495800">
        <w:rPr/>
        <w:t xml:space="preserve"> system (</w:t>
      </w:r>
      <w:r w:rsidRPr="00495800">
        <w:rPr>
          <w:color w:val="FF0000"/>
        </w:rPr>
        <w:t>Fig. 4e</w:t>
      </w:r>
      <w:r w:rsidRPr="00495800">
        <w:rPr/>
        <w:t>); a number of these were correlated with phylum-level taxonomy (</w:t>
      </w:r>
      <w:r w:rsidRPr="00495800">
        <w:rPr>
          <w:color w:val="FF0000"/>
        </w:rPr>
        <w:t xml:space="preserve">Extended </w:t>
      </w:r>
      <w:r w:rsidRPr="001E5587">
        <w:rPr>
          <w:color w:val="FF0000"/>
        </w:rPr>
        <w:t>Fig. 7c</w:t>
      </w:r>
      <w:r w:rsidRPr="00495800">
        <w:rPr/>
        <w:t>).</w:t>
      </w:r>
    </w:p>
    <w:p w:rsidR="00142DFE" w:rsidP="2E6EF70B" w:rsidRDefault="00142DFE" w14:paraId="6209728C" w14:textId="40504CBE">
      <w:pPr>
        <w:pStyle w:val="Normal"/>
        <w:ind w:firstLine="720"/>
      </w:pPr>
      <w:r w:rsidR="2E6EF70B">
        <w:rPr/>
        <w:t>We next projected the functional clusters on enriched/depleted MSPs in HGMA disease cohorts (</w:t>
      </w:r>
      <w:r w:rsidRPr="2E6EF70B" w:rsidR="2E6EF70B">
        <w:rPr>
          <w:color w:val="FF0000"/>
        </w:rPr>
        <w:t xml:space="preserve">Fig. </w:t>
      </w:r>
      <w:ins w:author="JOSE FERNANDO GARCIA GUEVARA" w:date="2021-12-02T23:20:06.201Z" w:id="1505717170">
        <w:r w:rsidRPr="2E6EF70B" w:rsidR="2E6EF70B">
          <w:rPr>
            <w:color w:val="FF0000"/>
          </w:rPr>
          <w:t>3</w:t>
        </w:r>
      </w:ins>
      <w:ins w:author="JOSE FERNANDO GARCIA GUEVARA" w:date="2021-12-03T11:01:58.856Z" w:id="605220934">
        <w:r w:rsidRPr="2E6EF70B" w:rsidR="2E6EF70B">
          <w:rPr>
            <w:color w:val="FF0000"/>
          </w:rPr>
          <w:t xml:space="preserve">d </w:t>
        </w:r>
      </w:ins>
      <w:del w:author="JOSE FERNANDO GARCIA GUEVARA" w:date="2021-12-03T11:02:00.239Z" w:id="1306777079">
        <w:r w:rsidRPr="2E6EF70B" w:rsidDel="2E6EF70B">
          <w:rPr>
            <w:color w:val="FF0000"/>
          </w:rPr>
          <w:delText>4f</w:delText>
        </w:r>
      </w:del>
      <w:r w:rsidRPr="2E6EF70B" w:rsidR="2E6EF70B">
        <w:rPr>
          <w:color w:val="FF0000"/>
        </w:rPr>
        <w:t xml:space="preserve"> </w:t>
      </w:r>
      <w:r w:rsidR="2E6EF70B">
        <w:rPr/>
        <w:t xml:space="preserve">and </w:t>
      </w:r>
      <w:r w:rsidRPr="2E6EF70B" w:rsidR="2E6EF70B">
        <w:rPr>
          <w:color w:val="FF0000"/>
        </w:rPr>
        <w:t>Supplementary Fig. 5</w:t>
      </w:r>
      <w:r w:rsidRPr="2E6EF70B" w:rsidR="2E6EF70B">
        <w:rPr>
          <w:color w:val="000000" w:themeColor="text1" w:themeTint="FF" w:themeShade="FF"/>
        </w:rPr>
        <w:t>:</w:t>
      </w:r>
      <w:r w:rsidRPr="2E6EF70B" w:rsidR="2E6EF70B">
        <w:rPr>
          <w:color w:val="FF0000"/>
        </w:rPr>
        <w:t xml:space="preserve"> </w:t>
      </w:r>
      <w:r w:rsidR="2E6EF70B">
        <w:rPr/>
        <w:t>hypergeometric tests, p-value &lt; 10</w:t>
      </w:r>
      <w:r w:rsidRPr="2E6EF70B" w:rsidR="2E6EF70B">
        <w:rPr>
          <w:vertAlign w:val="superscript"/>
        </w:rPr>
        <w:t>-3</w:t>
      </w:r>
      <w:r w:rsidR="2E6EF70B">
        <w:rPr/>
        <w:t>).</w:t>
      </w:r>
      <w:ins w:author="JOSE FERNANDO GARCIA GUEVARA" w:date="2021-12-02T23:26:46.591Z" w:id="1950674049">
        <w:r w:rsidR="2E6EF70B">
          <w:t xml:space="preserve"> </w:t>
        </w:r>
      </w:ins>
      <w:ins w:author="JOSE FERNANDO GARCIA GUEVARA" w:date="2021-12-03T11:14:27.296Z" w:id="1610984004">
        <w:r w:rsidR="2E6EF70B">
          <w:t>A</w:t>
        </w:r>
      </w:ins>
      <w:ins w:author="JOSE FERNANDO GARCIA GUEVARA" w:date="2021-12-03T11:08:59.889Z" w:id="1768156943">
        <w:r w:rsidR="2E6EF70B">
          <w:t>mong the functio</w:t>
        </w:r>
      </w:ins>
      <w:ins w:author="JOSE FERNANDO GARCIA GUEVARA" w:date="2021-12-03T11:13:11.204Z" w:id="2086568266">
        <w:r w:rsidR="2E6EF70B">
          <w:t>ns of the</w:t>
        </w:r>
      </w:ins>
      <w:ins w:author="JOSE FERNANDO GARCIA GUEVARA" w:date="2021-12-03T11:08:59.889Z" w:id="777539870">
        <w:r w:rsidR="2E6EF70B">
          <w:t xml:space="preserve"> clusters commonly </w:t>
        </w:r>
      </w:ins>
      <w:ins w:author="JOSE FERNANDO GARCIA GUEVARA" w:date="2021-12-03T11:14:42.492Z" w:id="351995513">
        <w:r w:rsidR="2E6EF70B">
          <w:t>associated with</w:t>
        </w:r>
      </w:ins>
      <w:ins w:author="JOSE FERNANDO GARCIA GUEVARA" w:date="2021-12-03T11:09:07.223Z" w:id="2000533072">
        <w:r w:rsidR="2E6EF70B">
          <w:t xml:space="preserve"> the </w:t>
        </w:r>
      </w:ins>
      <w:ins w:author="JOSE FERNANDO GARCIA GUEVARA" w:date="2021-12-02T23:29:57.329Z" w:id="1468298801">
        <w:r w:rsidR="2E6EF70B">
          <w:t>en</w:t>
        </w:r>
      </w:ins>
      <w:ins w:author="JOSE FERNANDO GARCIA GUEVARA" w:date="2021-12-02T23:30:03.027Z" w:id="1779867476">
        <w:r w:rsidR="2E6EF70B">
          <w:t>riche</w:t>
        </w:r>
      </w:ins>
      <w:ins w:author="JOSE FERNANDO GARCIA GUEVARA" w:date="2021-12-02T23:31:19.438Z" w:id="1615716720">
        <w:r w:rsidR="2E6EF70B">
          <w:t xml:space="preserve">d species </w:t>
        </w:r>
      </w:ins>
      <w:ins w:author="JOSE FERNANDO GARCIA GUEVARA" w:date="2021-12-03T11:09:40.585Z" w:id="812096512">
        <w:r w:rsidR="2E6EF70B">
          <w:t>in</w:t>
        </w:r>
      </w:ins>
      <w:ins w:author="JOSE FERNANDO GARCIA GUEVARA" w:date="2021-12-03T11:15:09.561Z" w:id="1799111487">
        <w:r w:rsidR="2E6EF70B">
          <w:t xml:space="preserve"> </w:t>
        </w:r>
      </w:ins>
      <w:ins w:author="JOSE FERNANDO GARCIA GUEVARA" w:date="2021-12-03T11:09:40.585Z" w:id="1104135490">
        <w:r w:rsidR="2E6EF70B">
          <w:t>disease</w:t>
        </w:r>
      </w:ins>
      <w:ins w:author="JOSE FERNANDO GARCIA GUEVARA" w:date="2021-12-03T11:14:57.739Z" w:id="417938426">
        <w:r w:rsidR="2E6EF70B">
          <w:t>s</w:t>
        </w:r>
      </w:ins>
      <w:ins w:author="JOSE FERNANDO GARCIA GUEVARA" w:date="2021-12-03T11:09:40.585Z" w:id="1531934033">
        <w:r w:rsidR="2E6EF70B">
          <w:t xml:space="preserve"> </w:t>
        </w:r>
      </w:ins>
      <w:ins w:author="JOSE FERNANDO GARCIA GUEVARA" w:date="2021-12-02T23:32:17.517Z" w:id="156415101">
        <w:r w:rsidR="2E6EF70B">
          <w:t>we f</w:t>
        </w:r>
      </w:ins>
      <w:ins w:author="JOSE FERNANDO GARCIA GUEVARA" w:date="2021-12-03T11:09:46.347Z" w:id="250036162">
        <w:r w:rsidR="2E6EF70B">
          <w:t>ound</w:t>
        </w:r>
      </w:ins>
      <w:ins w:author="JOSE FERNANDO GARCIA GUEVARA" w:date="2021-12-02T23:33:33.174Z" w:id="172157049">
        <w:r w:rsidR="2E6EF70B">
          <w:t xml:space="preserve"> </w:t>
        </w:r>
      </w:ins>
      <w:ins w:author="JOSE FERNANDO GARCIA GUEVARA" w:date="2021-12-03T12:00:43.955Z" w:id="260144198">
        <w:r w:rsidR="2E6EF70B">
          <w:t xml:space="preserve">some </w:t>
        </w:r>
      </w:ins>
      <w:ins w:author="JOSE FERNANDO GARCIA GUEVARA" w:date="2021-12-03T12:06:10.36Z" w:id="1680526362">
        <w:r w:rsidR="2E6EF70B">
          <w:t>of them were</w:t>
        </w:r>
      </w:ins>
      <w:ins w:author="JOSE FERNANDO GARCIA GUEVARA" w:date="2021-12-03T11:59:56.712Z" w:id="437830967">
        <w:r w:rsidR="2E6EF70B">
          <w:t xml:space="preserve"> </w:t>
        </w:r>
      </w:ins>
      <w:ins w:author="JOSE FERNANDO GARCIA GUEVARA" w:date="2021-12-03T12:00:23.915Z" w:id="794950538">
        <w:r w:rsidR="2E6EF70B">
          <w:t>associated with antibiotic resistance</w:t>
        </w:r>
      </w:ins>
      <w:ins w:author="JOSE FERNANDO GARCIA GUEVARA" w:date="2021-12-03T12:06:32.495Z" w:id="1792512676">
        <w:r w:rsidR="2E6EF70B">
          <w:t>,</w:t>
        </w:r>
      </w:ins>
      <w:ins w:author="JOSE FERNANDO GARCIA GUEVARA" w:date="2021-12-03T12:00:23.915Z" w:id="2041278234">
        <w:r w:rsidR="2E6EF70B">
          <w:t xml:space="preserve"> virulence regulation</w:t>
        </w:r>
      </w:ins>
      <w:ins w:author="JOSE FERNANDO GARCIA GUEVARA" w:date="2021-12-03T12:06:46.891Z" w:id="778579287">
        <w:r w:rsidR="2E6EF70B">
          <w:t xml:space="preserve"> and </w:t>
        </w:r>
      </w:ins>
      <w:ins w:author="JOSE FERNANDO GARCIA GUEVARA" w:date="2021-12-03T12:11:17.836Z" w:id="1033857862">
        <w:r w:rsidR="2E6EF70B">
          <w:t>seve</w:t>
        </w:r>
        <w:r w:rsidR="2E6EF70B">
          <w:t xml:space="preserve">ral </w:t>
        </w:r>
      </w:ins>
      <w:ins w:author="JOSE FERNANDO GARCIA GUEVARA" w:date="2021-12-03T12:06:46.891Z" w:id="1648744913">
        <w:r w:rsidR="2E6EF70B">
          <w:t>PTS systems</w:t>
        </w:r>
      </w:ins>
      <w:ins w:author="JOSE FERNANDO GARCIA GUEVARA" w:date="2021-12-03T11:11:42.674Z" w:id="1309772919">
        <w:r w:rsidR="2E6EF70B">
          <w:t>.</w:t>
        </w:r>
      </w:ins>
      <w:ins w:author="JOSE FERNANDO GARCIA GUEVARA" w:date="2021-12-03T11:15:31.462Z" w:id="416278579">
        <w:r w:rsidR="2E6EF70B">
          <w:t xml:space="preserve"> </w:t>
        </w:r>
      </w:ins>
      <w:ins w:author="JOSE FERNANDO GARCIA GUEVARA" w:date="2021-12-03T12:07:14.666Z" w:id="1501709779">
        <w:r w:rsidR="2E6EF70B">
          <w:t>W</w:t>
        </w:r>
      </w:ins>
      <w:ins w:author="JOSE FERNANDO GARCIA GUEVARA" w:date="2021-12-03T11:15:31.462Z" w:id="1932359725">
        <w:r w:rsidR="2E6EF70B">
          <w:t>e found</w:t>
        </w:r>
      </w:ins>
      <w:ins w:author="JOSE FERNANDO GARCIA GUEVARA" w:date="2021-12-03T11:16:01.225Z" w:id="1936052720">
        <w:r w:rsidR="2E6EF70B">
          <w:t xml:space="preserve"> t</w:t>
        </w:r>
      </w:ins>
      <w:ins w:author="JOSE FERNANDO GARCIA GUEVARA" w:date="2021-12-03T11:15:31.462Z" w:id="1633845105">
        <w:r w:rsidR="2E6EF70B">
          <w:t>he</w:t>
        </w:r>
      </w:ins>
      <w:ins w:author="JOSE FERNANDO GARCIA GUEVARA" w:date="2021-12-03T11:13:59.903Z" w:id="1321415993">
        <w:r w:rsidR="2E6EF70B">
          <w:t xml:space="preserve"> </w:t>
        </w:r>
      </w:ins>
      <w:ins w:author="JOSE FERNANDO GARCIA GUEVARA" w:date="2021-12-03T11:14:08.794Z" w:id="800624374">
        <w:r w:rsidR="2E6EF70B">
          <w:t>Common Cluster</w:t>
        </w:r>
      </w:ins>
      <w:ins w:author="JOSE FERNANDO GARCIA GUEVARA" w:date="2021-12-03T11:16:18.056Z" w:id="410251541">
        <w:r w:rsidR="2E6EF70B">
          <w:t xml:space="preserve"> Cl-12 (figure 3c</w:t>
        </w:r>
        <w:r w:rsidR="2E6EF70B">
          <w:t>)</w:t>
        </w:r>
      </w:ins>
      <w:ins w:author="JOSE FERNANDO GARCIA GUEVARA" w:date="2021-12-03T11:14:08.794Z" w:id="764375960">
        <w:r w:rsidR="2E6EF70B">
          <w:t xml:space="preserve"> </w:t>
        </w:r>
      </w:ins>
      <w:ins w:author="JOSE FERNANDO GARCIA GUEVARA" w:date="2021-12-03T12:02:09.512Z" w:id="1304997187">
        <w:r w:rsidR="2E6EF70B">
          <w:t xml:space="preserve">between </w:t>
        </w:r>
      </w:ins>
      <w:ins w:author="JOSE FERNANDO GARCIA GUEVARA" w:date="2021-12-03T12:07:35.432Z" w:id="1716863636">
        <w:r w:rsidR="2E6EF70B">
          <w:t>functions commonly</w:t>
        </w:r>
      </w:ins>
      <w:ins w:author="JOSE FERNANDO GARCIA GUEVARA" w:date="2021-12-03T11:17:49.952Z" w:id="619831923">
        <w:r w:rsidR="2E6EF70B">
          <w:t xml:space="preserve"> depleted</w:t>
        </w:r>
      </w:ins>
      <w:ins w:author="JOSE FERNANDO GARCIA GUEVARA" w:date="2021-12-03T12:08:57.142Z" w:id="812669172">
        <w:r w:rsidR="2E6EF70B">
          <w:t xml:space="preserve">, </w:t>
        </w:r>
      </w:ins>
      <w:ins w:author="JOSE FERNANDO GARCIA GUEVARA" w:date="2021-12-03T12:09:59.665Z" w:id="1227778027">
        <w:r w:rsidR="2E6EF70B">
          <w:t>as mentioned above this cluster is rela</w:t>
        </w:r>
        <w:r w:rsidR="2E6EF70B">
          <w:t xml:space="preserve">ted with commensal species. Interestingly we </w:t>
        </w:r>
      </w:ins>
      <w:ins w:author="JOSE FERNANDO GARCIA GUEVARA" w:date="2021-12-03T12:10:48.489Z" w:id="1083039277">
        <w:r w:rsidR="2E6EF70B">
          <w:t>also observed the Methicillin resistance cluster</w:t>
        </w:r>
      </w:ins>
      <w:ins w:author="JOSE FERNANDO GARCIA GUEVARA" w:date="2021-12-03T12:18:13.647Z" w:id="2116655680">
        <w:r w:rsidR="2E6EF70B">
          <w:t xml:space="preserve"> commonly</w:t>
        </w:r>
      </w:ins>
      <w:ins w:author="JOSE FERNANDO GARCIA GUEVARA" w:date="2021-12-03T12:11:59.901Z" w:id="1473829452">
        <w:r w:rsidR="2E6EF70B">
          <w:t xml:space="preserve"> </w:t>
        </w:r>
        <w:r w:rsidR="2E6EF70B">
          <w:t>found de</w:t>
        </w:r>
      </w:ins>
      <w:ins w:author="JOSE FERNANDO GARCIA GUEVARA" w:date="2021-12-03T12:12:01.091Z" w:id="258340566">
        <w:r w:rsidR="2E6EF70B">
          <w:t>pleted</w:t>
        </w:r>
      </w:ins>
      <w:ins w:author="JOSE FERNANDO GARCIA GUEVARA" w:date="2021-12-03T11:20:07.548Z" w:id="1506208218">
        <w:r w:rsidR="2E6EF70B">
          <w:t xml:space="preserve"> (figure 3d)</w:t>
        </w:r>
      </w:ins>
      <w:ins w:author="JOSE FERNANDO GARCIA GUEVARA" w:date="2021-12-03T11:11:29.835Z" w:id="987578911">
        <w:r w:rsidR="2E6EF70B">
          <w:t>.</w:t>
        </w:r>
      </w:ins>
      <w:del w:author="JOSE FERNANDO GARCIA GUEVARA" w:date="2021-12-03T11:11:35.11Z" w:id="1972674455">
        <w:r w:rsidDel="2E6EF70B">
          <w:delText xml:space="preserve"> </w:delText>
        </w:r>
      </w:del>
      <w:del w:author="JOSE FERNANDO GARCIA GUEVARA" w:date="2021-12-02T23:24:03.715Z" w:id="167389967">
        <w:r w:rsidDel="2E6EF70B">
          <w:delText>It has been previously shown that isoprenoid biosynthesis initiates the majority of secondary metabolism</w:delText>
        </w:r>
      </w:del>
      <w:r>
        <w:fldChar w:fldCharType="begin"/>
      </w:r>
      <w:r>
        <w: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instrText>
      </w:r>
      <w:r>
        <w:fldChar w:fldCharType="separate"/>
      </w:r>
      <w:del w:author="JOSE FERNANDO GARCIA GUEVARA" w:date="2021-12-02T23:24:03.715Z" w:id="1155723511">
        <w:r w:rsidRPr="2E6EF70B" w:rsidDel="2E6EF70B">
          <w:rPr>
            <w:noProof/>
            <w:vertAlign w:val="superscript"/>
          </w:rPr>
          <w:delText>28</w:delText>
        </w:r>
      </w:del>
      <w:r>
        <w:fldChar w:fldCharType="end"/>
      </w:r>
      <w:del w:author="JOSE FERNANDO GARCIA GUEVARA" w:date="2021-12-02T23:24:03.715Z" w:id="1965954975">
        <w:r w:rsidDel="2E6EF70B">
          <w:delText>. However, we found a few functional clusters associated with species depleted in diseases, such as the CRISPR-cas system (i.e., the bac</w:delText>
        </w:r>
        <w:r w:rsidDel="2E6EF70B">
          <w:delText>terial immune system) and teichoic acid transport.</w:delText>
        </w:r>
      </w:del>
    </w:p>
    <w:p w:rsidR="004A19A5" w:rsidP="004A19A5" w:rsidRDefault="004A19A5" w14:paraId="34AD7A74" w14:textId="1127BE58">
      <w:pPr>
        <w:pStyle w:val="Heading1"/>
      </w:pPr>
      <w:r>
        <w:t xml:space="preserve">Phylogenetic analysis of the function, region, and composition of disease enriched/depleted gut microbiome species. </w:t>
      </w:r>
    </w:p>
    <w:p w:rsidR="00C97B86" w:rsidP="004A19A5" w:rsidRDefault="008A4591" w14:paraId="05B8CCD1" w14:textId="425192CB">
      <w:pPr>
        <w:pStyle w:val="Heading1"/>
        <w:rPr>
          <w:b w:val="0"/>
          <w:bCs w:val="0"/>
        </w:rPr>
      </w:pPr>
      <w:r>
        <w:rPr>
          <w:b w:val="0"/>
          <w:bCs w:val="0"/>
        </w:rPr>
        <w:t>Correlation of per capita incidence rates of disease with enriched species in that region</w:t>
      </w:r>
      <w:del w:author="Portlock, Theo" w:date="2021-11-29T17:47:00Z" w:id="157">
        <w:r w:rsidRPr="00495800" w:rsidDel="00043BB8" w:rsidR="009C0783">
          <w:delText xml:space="preserve">Interestingly, </w:delText>
        </w:r>
        <w:r w:rsidRPr="00495800" w:rsidDel="00043BB8" w:rsidR="00A96946">
          <w:delText xml:space="preserve">we </w:delText>
        </w:r>
        <w:r w:rsidRPr="00495800" w:rsidDel="00043BB8" w:rsidR="009C0783">
          <w:delText xml:space="preserve">observed </w:delText>
        </w:r>
        <w:r w:rsidRPr="00495800" w:rsidDel="00043BB8" w:rsidR="00A96946">
          <w:delText xml:space="preserve">that MSPs </w:delText>
        </w:r>
        <w:r w:rsidRPr="00495800" w:rsidDel="00043BB8" w:rsidR="009C0783">
          <w:delText xml:space="preserve">commonly </w:delText>
        </w:r>
        <w:r w:rsidRPr="00495800" w:rsidDel="00043BB8" w:rsidR="00A96946">
          <w:delText xml:space="preserve">depleted in diseases were highly country-specific, while </w:delText>
        </w:r>
        <w:r w:rsidRPr="00495800" w:rsidDel="00043BB8" w:rsidR="00442D0B">
          <w:delText xml:space="preserve">commonly </w:delText>
        </w:r>
        <w:r w:rsidRPr="00495800" w:rsidDel="00043BB8" w:rsidR="00A96946">
          <w:delText xml:space="preserve">enriched MSPs were usually shared by several diseases and were less </w:delText>
        </w:r>
        <w:r w:rsidDel="00043BB8" w:rsidR="00C36715">
          <w:delText>related</w:delText>
        </w:r>
        <w:r w:rsidRPr="00495800" w:rsidDel="00043BB8" w:rsidR="00C36715">
          <w:delText xml:space="preserve"> </w:delText>
        </w:r>
        <w:r w:rsidRPr="00495800" w:rsidDel="00043BB8" w:rsidR="00A96946">
          <w:delText>to geographical origins (</w:delText>
        </w:r>
        <w:r w:rsidRPr="00495800" w:rsidDel="00043BB8" w:rsidR="00ED3305">
          <w:rPr>
            <w:color w:val="FF0000"/>
          </w:rPr>
          <w:delText xml:space="preserve">Extended Fig. </w:delText>
        </w:r>
        <w:r w:rsidRPr="00495800" w:rsidDel="00043BB8" w:rsidR="008043A8">
          <w:rPr>
            <w:color w:val="FF0000"/>
          </w:rPr>
          <w:delText>1e</w:delText>
        </w:r>
        <w:r w:rsidRPr="00495800" w:rsidDel="00043BB8" w:rsidR="00067CE0">
          <w:rPr>
            <w:color w:val="FF0000"/>
          </w:rPr>
          <w:delText>-i</w:delText>
        </w:r>
        <w:r w:rsidRPr="00495800" w:rsidDel="00043BB8" w:rsidR="00A96946">
          <w:rPr>
            <w:color w:val="FF0000"/>
          </w:rPr>
          <w:delText xml:space="preserve"> </w:delText>
        </w:r>
        <w:r w:rsidRPr="00495800" w:rsidDel="00043BB8" w:rsidR="00A96946">
          <w:delText xml:space="preserve">and </w:delText>
        </w:r>
        <w:r w:rsidRPr="00495800" w:rsidDel="00043BB8" w:rsidR="00A96946">
          <w:rPr>
            <w:color w:val="FF0000"/>
          </w:rPr>
          <w:delText>Supplementary</w:delText>
        </w:r>
        <w:r w:rsidRPr="00495800" w:rsidDel="00043BB8" w:rsidR="00067CE0">
          <w:rPr>
            <w:color w:val="FF0000"/>
          </w:rPr>
          <w:delText xml:space="preserve"> </w:delText>
        </w:r>
        <w:r w:rsidRPr="00495800" w:rsidDel="00043BB8" w:rsidR="00ED3305">
          <w:rPr>
            <w:color w:val="FF0000"/>
          </w:rPr>
          <w:delText>Table S4</w:delText>
        </w:r>
        <w:r w:rsidRPr="00495800" w:rsidDel="00043BB8" w:rsidR="00A96946">
          <w:delText>).</w:delText>
        </w:r>
        <w:r w:rsidRPr="00495800" w:rsidDel="00043BB8" w:rsidR="00FA61EE">
          <w:delText xml:space="preserve"> </w:delText>
        </w:r>
        <w:r w:rsidRPr="00495800" w:rsidDel="00043BB8" w:rsidR="00D4091E">
          <w:delText>Moreover, we observed that MSPs</w:delText>
        </w:r>
        <w:r w:rsidRPr="00495800" w:rsidDel="00043BB8" w:rsidR="00690C76">
          <w:delText xml:space="preserve"> commonly</w:delText>
        </w:r>
        <w:r w:rsidRPr="00495800" w:rsidDel="00043BB8" w:rsidR="00D4091E">
          <w:delText xml:space="preserve"> enriched or depleted in diseases were associated with different temporal behaviours among healthy individuals</w:delText>
        </w:r>
        <w:r w:rsidDel="00043BB8" w:rsidR="005A30A0">
          <w:delText>, as detailed in the following sections</w:delText>
        </w:r>
        <w:r w:rsidRPr="00495800" w:rsidDel="00043BB8" w:rsidR="00D4091E">
          <w:delText xml:space="preserve">. </w:delText>
        </w:r>
      </w:del>
    </w:p>
    <w:p w:rsidRPr="008A4591" w:rsidR="008A4591" w:rsidP="008A4591" w:rsidRDefault="00E00358" w14:paraId="4E795A99" w14:textId="3D32D902">
      <w:r>
        <w:t>Functional cluster naming system</w:t>
      </w:r>
    </w:p>
    <w:p w:rsidR="008A4591" w:rsidP="008A4591" w:rsidRDefault="008A4591" w14:paraId="706CB764" w14:textId="17CD6F44">
      <w:r>
        <w:t>Fusobacterium story – enriched in western countries, highly specific to only a few species</w:t>
      </w:r>
    </w:p>
    <w:p w:rsidRPr="008A4591" w:rsidR="008A4591" w:rsidDel="00CB0911" w:rsidP="008A4591" w:rsidRDefault="008A4591" w14:paraId="6103DE4D" w14:textId="3BA0B4BB">
      <w:pPr>
        <w:rPr>
          <w:del w:author="Portlock, Theo" w:date="2021-11-30T10:00:00Z" w:id="158"/>
        </w:rPr>
      </w:pPr>
      <w:r>
        <w:t xml:space="preserve">Streptococcus – change in commensalism? Country specific resolution? </w:t>
      </w:r>
    </w:p>
    <w:p w:rsidRPr="00495800" w:rsidR="00A96946" w:rsidDel="00BE4C58" w:rsidP="008A4591" w:rsidRDefault="00A96946" w14:paraId="11C045CD" w14:textId="77777777">
      <w:pPr>
        <w:rPr>
          <w:del w:author="Portlock, Theo" w:date="2021-11-25T15:00:00Z" w:id="159"/>
        </w:rPr>
      </w:pPr>
    </w:p>
    <w:p w:rsidRPr="00495800" w:rsidR="00065ECF" w:rsidDel="00BE4C58" w:rsidP="008A4591" w:rsidRDefault="00E34B31" w14:paraId="3EE1848F" w14:textId="7C75CC10">
      <w:pPr>
        <w:rPr>
          <w:del w:author="Portlock, Theo" w:date="2021-11-25T15:00:00Z" w:id="160"/>
        </w:rPr>
      </w:pPr>
      <w:del w:author="Portlock, Theo" w:date="2021-11-25T15:00:00Z" w:id="161">
        <w:r w:rsidRPr="00495800" w:rsidDel="00BE4C58">
          <w:delText>Dynamic changes of gut microbiome composition</w:delText>
        </w:r>
        <w:r w:rsidRPr="00495800" w:rsidDel="00BE4C58" w:rsidR="008043A8">
          <w:delText>;</w:delText>
        </w:r>
        <w:r w:rsidRPr="00495800" w:rsidDel="00BE4C58" w:rsidR="00065ECF">
          <w:delText xml:space="preserve"> inflow</w:delText>
        </w:r>
        <w:r w:rsidRPr="00495800" w:rsidDel="00BE4C58" w:rsidR="00F23DE1">
          <w:delText xml:space="preserve"> and </w:delText>
        </w:r>
        <w:r w:rsidRPr="00495800" w:rsidDel="00BE4C58" w:rsidR="00065ECF">
          <w:delText>outflow species</w:delText>
        </w:r>
      </w:del>
    </w:p>
    <w:p w:rsidRPr="00495800" w:rsidR="008C6590" w:rsidDel="00BE4C58" w:rsidP="008A4591" w:rsidRDefault="005A30A0" w14:paraId="11CF3919" w14:textId="71CD6073">
      <w:pPr>
        <w:rPr>
          <w:del w:author="Portlock, Theo" w:date="2021-11-25T15:00:00Z" w:id="162"/>
        </w:rPr>
        <w:pPrChange w:author="Portlock, Theo" w:date="2021-11-29T17:48:00Z" w:id="163">
          <w:pPr>
            <w:ind w:firstLine="720"/>
          </w:pPr>
        </w:pPrChange>
      </w:pPr>
      <w:del w:author="Portlock, Theo" w:date="2021-11-25T15:00:00Z" w:id="164">
        <w:r w:rsidDel="00BE4C58">
          <w:delText>W</w:delText>
        </w:r>
        <w:r w:rsidRPr="00495800" w:rsidDel="00BE4C58" w:rsidR="001C4E71">
          <w:delText>e investigated the temporal changes in microbiome composition at the individual level by applying Markov chain models (MCMs) to the MSPs identified in the longitudinal cohort of 86 healthy Swedes (</w:delText>
        </w:r>
        <w:r w:rsidRPr="00495800" w:rsidDel="00BE4C58" w:rsidR="001C4E71">
          <w:rPr>
            <w:color w:val="FF0000"/>
          </w:rPr>
          <w:delText>Methods</w:delText>
        </w:r>
        <w:r w:rsidRPr="00495800" w:rsidDel="00BE4C58" w:rsidR="001C4E71">
          <w:delText xml:space="preserve">). This analysis enabled us to estimate the transition probability of individual MSPs from presence to absence </w:delText>
        </w:r>
        <w:r w:rsidRPr="00495800" w:rsidDel="00BE4C58" w:rsidR="000E465D">
          <w:delText>(</w:delText>
        </w:r>
        <w:r w:rsidRPr="00495800" w:rsidDel="00BE4C58" w:rsidR="00236E14">
          <w:delText>outflow</w:delText>
        </w:r>
        <w:r w:rsidRPr="00495800" w:rsidDel="00BE4C58" w:rsidR="000E465D">
          <w:delText xml:space="preserve"> probability) </w:delText>
        </w:r>
        <w:r w:rsidRPr="00495800" w:rsidDel="00BE4C58" w:rsidR="001C4E71">
          <w:delText xml:space="preserve">and vice versa </w:delText>
        </w:r>
        <w:r w:rsidRPr="00495800" w:rsidDel="00BE4C58" w:rsidR="000E465D">
          <w:delText>(</w:delText>
        </w:r>
        <w:r w:rsidRPr="00495800" w:rsidDel="00BE4C58" w:rsidR="00236E14">
          <w:delText>inflow</w:delText>
        </w:r>
        <w:r w:rsidRPr="00495800" w:rsidDel="00BE4C58" w:rsidR="000E465D">
          <w:delText xml:space="preserve"> probability) </w:delText>
        </w:r>
        <w:r w:rsidRPr="00495800" w:rsidDel="00BE4C58" w:rsidR="001C4E71">
          <w:delText xml:space="preserve">across different sampling times. We identified two groups of MSPs </w:delText>
        </w:r>
        <w:r w:rsidDel="00BE4C58">
          <w:delText xml:space="preserve">preferably </w:delText>
        </w:r>
        <w:r w:rsidRPr="00495800" w:rsidDel="00BE4C58">
          <w:delText>transiti</w:delText>
        </w:r>
        <w:r w:rsidDel="00BE4C58">
          <w:delText>ng</w:delText>
        </w:r>
        <w:r w:rsidRPr="00495800" w:rsidDel="00BE4C58">
          <w:delText xml:space="preserve"> </w:delText>
        </w:r>
        <w:r w:rsidRPr="00495800" w:rsidDel="00BE4C58" w:rsidR="001C4E71">
          <w:delText xml:space="preserve">from presence to absence </w:delText>
        </w:r>
        <w:r w:rsidDel="00BE4C58">
          <w:delText>or</w:delText>
        </w:r>
        <w:r w:rsidRPr="00495800" w:rsidDel="00BE4C58">
          <w:delText xml:space="preserve"> </w:delText>
        </w:r>
        <w:r w:rsidRPr="00495800" w:rsidDel="00BE4C58" w:rsidR="001C4E71">
          <w:delText>from absence to presence; for brevity, we term them “outflow</w:delText>
        </w:r>
        <w:r w:rsidRPr="00495800" w:rsidDel="00BE4C58" w:rsidR="0031347B">
          <w:delText xml:space="preserve"> </w:delText>
        </w:r>
        <w:r w:rsidRPr="00495800" w:rsidDel="00BE4C58" w:rsidR="00FB0DCC">
          <w:delText xml:space="preserve">species </w:delText>
        </w:r>
        <w:r w:rsidRPr="00495800" w:rsidDel="00BE4C58" w:rsidR="0031347B">
          <w:delText>(OFS)</w:delText>
        </w:r>
        <w:r w:rsidRPr="00495800" w:rsidDel="00BE4C58" w:rsidR="001C4E71">
          <w:delText>” and “inflow</w:delText>
        </w:r>
        <w:r w:rsidRPr="00495800" w:rsidDel="00BE4C58" w:rsidR="0031347B">
          <w:delText xml:space="preserve"> </w:delText>
        </w:r>
        <w:r w:rsidRPr="00495800" w:rsidDel="00BE4C58" w:rsidR="00FB0DCC">
          <w:delText xml:space="preserve">species </w:delText>
        </w:r>
        <w:r w:rsidRPr="00495800" w:rsidDel="00BE4C58" w:rsidR="0031347B">
          <w:delText>(IFS)</w:delText>
        </w:r>
        <w:r w:rsidRPr="00495800" w:rsidDel="00BE4C58" w:rsidR="001C4E71">
          <w:delText>” respectively (</w:delText>
        </w:r>
        <w:r w:rsidRPr="00495800" w:rsidDel="00BE4C58" w:rsidR="000542A8">
          <w:rPr>
            <w:color w:val="FF0000"/>
          </w:rPr>
          <w:delText>Fig. 2a</w:delText>
        </w:r>
        <w:r w:rsidRPr="00495800" w:rsidDel="00BE4C58" w:rsidR="000542A8">
          <w:delText xml:space="preserve">, </w:delText>
        </w:r>
        <w:r w:rsidRPr="00495800" w:rsidDel="00BE4C58" w:rsidR="004F1777">
          <w:rPr>
            <w:color w:val="FF0000"/>
          </w:rPr>
          <w:delText xml:space="preserve">Extended Fig. </w:delText>
        </w:r>
        <w:r w:rsidRPr="00495800" w:rsidDel="00BE4C58" w:rsidR="00491CFC">
          <w:rPr>
            <w:color w:val="FF0000"/>
          </w:rPr>
          <w:delText>2</w:delText>
        </w:r>
        <w:r w:rsidRPr="00495800" w:rsidDel="00BE4C58" w:rsidR="004F1777">
          <w:rPr>
            <w:color w:val="FF0000"/>
          </w:rPr>
          <w:delText>a-</w:delText>
        </w:r>
        <w:r w:rsidRPr="00495800" w:rsidDel="00BE4C58" w:rsidR="00491CFC">
          <w:rPr>
            <w:color w:val="FF0000"/>
          </w:rPr>
          <w:delText xml:space="preserve">f, </w:delText>
        </w:r>
        <w:r w:rsidRPr="00495800" w:rsidDel="00BE4C58" w:rsidR="00C60B3B">
          <w:rPr>
            <w:color w:val="FF0000"/>
          </w:rPr>
          <w:delText xml:space="preserve">Supplementary </w:delText>
        </w:r>
        <w:r w:rsidRPr="00495800" w:rsidDel="00BE4C58" w:rsidR="0031347B">
          <w:rPr>
            <w:color w:val="FF0000"/>
          </w:rPr>
          <w:delText>Table S5</w:delText>
        </w:r>
        <w:r w:rsidRPr="00495800" w:rsidDel="00BE4C58" w:rsidR="001C4E71">
          <w:delText>). Clearly, declaring a species absent or present depends on the detection threshold, which is in turn determined by sequencing depth. We performed the analysis at three depth levels for 15, 10, and 5 million reads, and observed largely concordant results</w:delText>
        </w:r>
        <w:r w:rsidRPr="00495800" w:rsidDel="00BE4C58" w:rsidR="00092CFC">
          <w:delText xml:space="preserve"> (</w:delText>
        </w:r>
        <w:r w:rsidRPr="00495800" w:rsidDel="00BE4C58" w:rsidR="00470461">
          <w:rPr>
            <w:color w:val="FF0000"/>
          </w:rPr>
          <w:delText>Extended Fig. 3</w:delText>
        </w:r>
        <w:r w:rsidRPr="00495800" w:rsidDel="00BE4C58" w:rsidR="00092CFC">
          <w:delText xml:space="preserve">). </w:delText>
        </w:r>
        <w:r w:rsidRPr="00495800" w:rsidDel="00BE4C58" w:rsidR="008A7661">
          <w:delText xml:space="preserve">For instance, 35 </w:delText>
        </w:r>
        <w:r w:rsidDel="00BE4C58" w:rsidR="00552880">
          <w:delText>IFS</w:delText>
        </w:r>
        <w:r w:rsidRPr="00495800" w:rsidDel="00BE4C58" w:rsidR="008A7661">
          <w:delText xml:space="preserve"> (90%) were detected at both 10 and 15 million reads levels, while 4 and 6 species were detected only at former and latter, respectively. Similar results were observed for </w:delText>
        </w:r>
        <w:r w:rsidRPr="00495800" w:rsidDel="00BE4C58" w:rsidR="0031347B">
          <w:delText>OFS</w:delText>
        </w:r>
        <w:r w:rsidRPr="00495800" w:rsidDel="00BE4C58" w:rsidR="008A7661">
          <w:delText xml:space="preserve">: 447 (88%) were detected at both levels, while 62 and 27 species were detected at 10 and 15 million reads only. Overall, </w:delText>
        </w:r>
        <w:r w:rsidRPr="00495800" w:rsidDel="00BE4C58" w:rsidR="001B25B1">
          <w:delText xml:space="preserve">inflow </w:delText>
        </w:r>
        <w:r w:rsidRPr="00495800" w:rsidDel="00BE4C58" w:rsidR="008A7661">
          <w:delText xml:space="preserve">and </w:delText>
        </w:r>
        <w:r w:rsidRPr="00495800" w:rsidDel="00BE4C58" w:rsidR="001B25B1">
          <w:delText xml:space="preserve">outflow </w:delText>
        </w:r>
        <w:r w:rsidRPr="00495800" w:rsidDel="00BE4C58" w:rsidR="000415E7">
          <w:delText xml:space="preserve">probabilities </w:delText>
        </w:r>
        <w:r w:rsidRPr="00495800" w:rsidDel="00BE4C58" w:rsidR="008A7661">
          <w:delText>were highly correlated at three different depth levels, with a slight reduction for outflows at 5 million reads (</w:delText>
        </w:r>
        <w:r w:rsidRPr="00495800" w:rsidDel="00BE4C58" w:rsidR="008A7661">
          <w:rPr>
            <w:color w:val="FF0000"/>
          </w:rPr>
          <w:delText xml:space="preserve">Supplementary </w:delText>
        </w:r>
        <w:r w:rsidRPr="00495800" w:rsidDel="00BE4C58" w:rsidR="0031347B">
          <w:rPr>
            <w:color w:val="FF0000"/>
          </w:rPr>
          <w:delText>Table S5</w:delText>
        </w:r>
        <w:r w:rsidRPr="00495800" w:rsidDel="00BE4C58" w:rsidR="008A7661">
          <w:delText>).</w:delText>
        </w:r>
        <w:r w:rsidRPr="00495800" w:rsidDel="00BE4C58" w:rsidR="008C6590">
          <w:delText xml:space="preserve"> </w:delText>
        </w:r>
      </w:del>
    </w:p>
    <w:p w:rsidRPr="00495800" w:rsidR="008C6590" w:rsidDel="00BE4C58" w:rsidP="008A4591" w:rsidRDefault="008C6590" w14:paraId="64DD903E" w14:textId="6EFA2245">
      <w:pPr>
        <w:rPr>
          <w:del w:author="Portlock, Theo" w:date="2021-11-25T15:00:00Z" w:id="165"/>
        </w:rPr>
        <w:pPrChange w:author="Portlock, Theo" w:date="2021-11-29T17:48:00Z" w:id="166">
          <w:pPr>
            <w:ind w:firstLine="720"/>
          </w:pPr>
        </w:pPrChange>
      </w:pPr>
    </w:p>
    <w:p w:rsidRPr="00495800" w:rsidR="00C920DE" w:rsidDel="00BE4C58" w:rsidP="008A4591" w:rsidRDefault="008C6590" w14:paraId="5D72642C" w14:textId="772D2FBC">
      <w:pPr>
        <w:rPr>
          <w:del w:author="Portlock, Theo" w:date="2021-11-25T15:00:00Z" w:id="167"/>
          <w:color w:val="000000" w:themeColor="text1"/>
        </w:rPr>
      </w:pPr>
      <w:del w:author="Portlock, Theo" w:date="2021-11-25T15:00:00Z" w:id="168">
        <w:r w:rsidRPr="00495800" w:rsidDel="00BE4C58">
          <w:delText xml:space="preserve">To determine the robustness of these findings, we </w:delText>
        </w:r>
        <w:r w:rsidRPr="00495800" w:rsidDel="00BE4C58" w:rsidR="00A16878">
          <w:delText>compared species-retaining probability (</w:delText>
        </w:r>
        <w:r w:rsidRPr="00495800" w:rsidDel="00BE4C58">
          <w:delText xml:space="preserve">Kaplan-Meier </w:delText>
        </w:r>
        <w:r w:rsidRPr="00495800" w:rsidDel="00BE4C58" w:rsidR="00A16878">
          <w:delText xml:space="preserve">estimates) with </w:delText>
        </w:r>
        <w:r w:rsidRPr="00495800" w:rsidDel="00BE4C58">
          <w:delText>outflow probability</w:delText>
        </w:r>
        <w:r w:rsidRPr="00495800" w:rsidDel="00BE4C58" w:rsidR="00A16878">
          <w:delText>, expected to be inversely proportional</w:delText>
        </w:r>
        <w:r w:rsidRPr="00495800" w:rsidDel="00BE4C58" w:rsidR="00DB2E57">
          <w:delText xml:space="preserve"> </w:delText>
        </w:r>
        <w:r w:rsidRPr="00495800" w:rsidDel="00BE4C58">
          <w:delText>(</w:delText>
        </w:r>
        <w:r w:rsidRPr="00495800" w:rsidDel="00BE4C58">
          <w:rPr>
            <w:color w:val="FF0000"/>
          </w:rPr>
          <w:delText xml:space="preserve">Extended Fig. </w:delText>
        </w:r>
        <w:r w:rsidRPr="00495800" w:rsidDel="00BE4C58" w:rsidR="00321F7D">
          <w:rPr>
            <w:color w:val="FF0000"/>
          </w:rPr>
          <w:delText>4a</w:delText>
        </w:r>
        <w:r w:rsidRPr="00495800" w:rsidDel="00BE4C58" w:rsidR="00321F7D">
          <w:delText xml:space="preserve"> </w:delText>
        </w:r>
        <w:r w:rsidRPr="00495800" w:rsidDel="00BE4C58">
          <w:delText xml:space="preserve">and </w:delText>
        </w:r>
        <w:r w:rsidRPr="00495800" w:rsidDel="00BE4C58">
          <w:rPr>
            <w:color w:val="FF0000"/>
          </w:rPr>
          <w:delText>Method</w:delText>
        </w:r>
        <w:r w:rsidDel="00BE4C58" w:rsidR="0056696D">
          <w:rPr>
            <w:color w:val="FF0000"/>
          </w:rPr>
          <w:delText>s</w:delText>
        </w:r>
        <w:r w:rsidRPr="00495800" w:rsidDel="00BE4C58">
          <w:delText xml:space="preserve">). We observed that the species that had </w:delText>
        </w:r>
        <w:r w:rsidRPr="00495800" w:rsidDel="00BE4C58" w:rsidR="00FD6CD7">
          <w:delText xml:space="preserve">lower </w:delText>
        </w:r>
        <w:r w:rsidRPr="00495800" w:rsidDel="00BE4C58" w:rsidR="005F0955">
          <w:delText xml:space="preserve">outflow </w:delText>
        </w:r>
        <w:r w:rsidRPr="00495800" w:rsidDel="00BE4C58">
          <w:delText>probability, such as</w:delText>
        </w:r>
        <w:r w:rsidRPr="00495800" w:rsidDel="00BE4C58">
          <w:rPr>
            <w:i/>
            <w:iCs/>
          </w:rPr>
          <w:delText xml:space="preserve"> Bacteroides vulgatus </w:delText>
        </w:r>
        <w:r w:rsidRPr="00495800" w:rsidDel="00BE4C58">
          <w:delText xml:space="preserve">and </w:delText>
        </w:r>
        <w:r w:rsidRPr="00495800" w:rsidDel="00BE4C58">
          <w:rPr>
            <w:i/>
            <w:iCs/>
          </w:rPr>
          <w:delText>Prevotella copri,</w:delText>
        </w:r>
        <w:r w:rsidRPr="00495800" w:rsidDel="00BE4C58">
          <w:delText xml:space="preserve"> indeed had the highest retaining probability, whereas </w:delText>
        </w:r>
        <w:r w:rsidRPr="00495800" w:rsidDel="00BE4C58" w:rsidR="005A0978">
          <w:delText xml:space="preserve">those </w:delText>
        </w:r>
        <w:r w:rsidRPr="00495800" w:rsidDel="00BE4C58" w:rsidR="001A6102">
          <w:delText xml:space="preserve">of </w:delText>
        </w:r>
        <w:r w:rsidRPr="00495800" w:rsidDel="00BE4C58">
          <w:delText>high</w:delText>
        </w:r>
        <w:r w:rsidRPr="00495800" w:rsidDel="00BE4C58" w:rsidR="001A6102">
          <w:delText>er</w:delText>
        </w:r>
        <w:r w:rsidRPr="00495800" w:rsidDel="00BE4C58">
          <w:delText xml:space="preserve"> </w:delText>
        </w:r>
        <w:r w:rsidRPr="00495800" w:rsidDel="00BE4C58" w:rsidR="005F0955">
          <w:delText xml:space="preserve">outflow </w:delText>
        </w:r>
        <w:r w:rsidRPr="00495800" w:rsidDel="00BE4C58">
          <w:delText>probability (</w:delText>
        </w:r>
        <w:r w:rsidRPr="00495800" w:rsidDel="00BE4C58" w:rsidR="006C1FF3">
          <w:delText xml:space="preserve">e.g. </w:delText>
        </w:r>
        <w:r w:rsidRPr="00495800" w:rsidDel="00BE4C58">
          <w:rPr>
            <w:i/>
            <w:iCs/>
          </w:rPr>
          <w:delText xml:space="preserve">Veillonella infantium and Streptococcus parasanguinis) </w:delText>
        </w:r>
        <w:r w:rsidRPr="00495800" w:rsidDel="00BE4C58">
          <w:delText>had reduced retaining probability. The species retaining probabilities were correlated with their mean abundance (</w:delText>
        </w:r>
        <w:r w:rsidRPr="00495800" w:rsidDel="00BE4C58">
          <w:rPr>
            <w:color w:val="FF0000"/>
          </w:rPr>
          <w:delText xml:space="preserve">Extended Fig. </w:delText>
        </w:r>
        <w:r w:rsidRPr="00495800" w:rsidDel="00BE4C58" w:rsidR="00321F7D">
          <w:rPr>
            <w:color w:val="FF0000"/>
          </w:rPr>
          <w:delText>4b</w:delText>
        </w:r>
        <w:r w:rsidRPr="00495800" w:rsidDel="00BE4C58">
          <w:delText xml:space="preserve">), even if the associations did not appear significant for any individual species based on Cox regression (p-values &gt; 0.1, </w:delText>
        </w:r>
        <w:r w:rsidRPr="00495800" w:rsidDel="00BE4C58">
          <w:rPr>
            <w:color w:val="FF0000"/>
          </w:rPr>
          <w:delText xml:space="preserve">Extended Fig. </w:delText>
        </w:r>
        <w:r w:rsidRPr="00495800" w:rsidDel="00BE4C58" w:rsidR="00321F7D">
          <w:rPr>
            <w:color w:val="FF0000"/>
          </w:rPr>
          <w:delText>4c</w:delText>
        </w:r>
        <w:r w:rsidRPr="00495800" w:rsidDel="00BE4C58">
          <w:delText>).</w:delText>
        </w:r>
      </w:del>
    </w:p>
    <w:p w:rsidRPr="00495800" w:rsidR="008C6590" w:rsidDel="00BE4C58" w:rsidP="008A4591" w:rsidRDefault="008C6590" w14:paraId="587448D3" w14:textId="1B8D389C">
      <w:pPr>
        <w:rPr>
          <w:del w:author="Portlock, Theo" w:date="2021-11-25T15:00:00Z" w:id="169"/>
        </w:rPr>
      </w:pPr>
    </w:p>
    <w:p w:rsidRPr="00495800" w:rsidR="008C6590" w:rsidDel="00BE4C58" w:rsidP="008A4591" w:rsidRDefault="007F5CAB" w14:paraId="4C5CBD63" w14:textId="5CF7D2CB">
      <w:pPr>
        <w:rPr>
          <w:del w:author="Portlock, Theo" w:date="2021-11-25T15:00:00Z" w:id="170"/>
        </w:rPr>
      </w:pPr>
      <w:del w:author="Portlock, Theo" w:date="2021-11-25T15:00:00Z" w:id="171">
        <w:r w:rsidRPr="00495800" w:rsidDel="00BE4C58">
          <w:delText xml:space="preserve">We observed that the changes of </w:delText>
        </w:r>
        <w:r w:rsidRPr="00495800" w:rsidDel="00BE4C58" w:rsidR="0031347B">
          <w:delText>OFS</w:delText>
        </w:r>
        <w:r w:rsidRPr="00495800" w:rsidDel="00BE4C58">
          <w:delText xml:space="preserve"> abundances among 86 individuals (Δ</w:delText>
        </w:r>
        <w:r w:rsidRPr="00495800" w:rsidDel="00BE4C58" w:rsidR="00C7535F">
          <w:rPr>
            <w:vertAlign w:val="subscript"/>
          </w:rPr>
          <w:delText>OFS</w:delText>
        </w:r>
        <w:r w:rsidRPr="00495800" w:rsidDel="00BE4C58">
          <w:delText xml:space="preserve">) were inversely correlated with those of </w:delText>
        </w:r>
        <w:r w:rsidRPr="00495800" w:rsidDel="00BE4C58" w:rsidR="0031347B">
          <w:delText>IFS</w:delText>
        </w:r>
        <w:r w:rsidRPr="00495800" w:rsidDel="00BE4C58">
          <w:delText xml:space="preserve"> (Δ</w:delText>
        </w:r>
        <w:r w:rsidRPr="00495800" w:rsidDel="00BE4C58" w:rsidR="0031347B">
          <w:rPr>
            <w:vertAlign w:val="subscript"/>
          </w:rPr>
          <w:delText>IFS</w:delText>
        </w:r>
        <w:r w:rsidRPr="00495800" w:rsidDel="00BE4C58">
          <w:delText>)</w:delText>
        </w:r>
        <w:r w:rsidRPr="00495800" w:rsidDel="00BE4C58" w:rsidR="00FC133D">
          <w:delText xml:space="preserve">, </w:delText>
        </w:r>
        <w:r w:rsidRPr="00495800" w:rsidDel="00BE4C58" w:rsidR="008266E5">
          <w:delText>i.e.</w:delText>
        </w:r>
        <w:r w:rsidRPr="00495800" w:rsidDel="00BE4C58" w:rsidR="00FC133D">
          <w:delText xml:space="preserve"> </w:delText>
        </w:r>
        <w:r w:rsidDel="00BE4C58" w:rsidR="00C36715">
          <w:delText>suggesting</w:delText>
        </w:r>
        <w:r w:rsidRPr="00495800" w:rsidDel="00BE4C58" w:rsidR="00C36715">
          <w:delText xml:space="preserve"> </w:delText>
        </w:r>
        <w:r w:rsidDel="00BE4C58" w:rsidR="00C36715">
          <w:delText>competition</w:delText>
        </w:r>
        <w:r w:rsidRPr="00495800" w:rsidDel="00BE4C58" w:rsidR="00FC133D">
          <w:delText xml:space="preserve"> between </w:delText>
        </w:r>
        <w:r w:rsidRPr="00495800" w:rsidDel="00BE4C58" w:rsidR="0031347B">
          <w:delText>IFS</w:delText>
        </w:r>
        <w:r w:rsidRPr="00495800" w:rsidDel="00BE4C58" w:rsidR="00FC133D">
          <w:delText xml:space="preserve"> and </w:delText>
        </w:r>
        <w:r w:rsidRPr="00495800" w:rsidDel="00BE4C58" w:rsidR="0031347B">
          <w:delText xml:space="preserve">OFS </w:delText>
        </w:r>
        <w:r w:rsidRPr="00495800" w:rsidDel="00BE4C58">
          <w:delText>(Spearman’s correlation = -0.334, p-value = 4.6 × 10</w:delText>
        </w:r>
        <w:r w:rsidRPr="00495800" w:rsidDel="00BE4C58">
          <w:rPr>
            <w:vertAlign w:val="superscript"/>
          </w:rPr>
          <w:delText>-8</w:delText>
        </w:r>
        <w:r w:rsidRPr="00495800" w:rsidDel="00BE4C58">
          <w:delText xml:space="preserve">; </w:delText>
        </w:r>
        <w:r w:rsidRPr="00495800" w:rsidDel="00BE4C58" w:rsidR="00491CFC">
          <w:rPr>
            <w:color w:val="FF0000"/>
          </w:rPr>
          <w:delText>Fig. 2</w:delText>
        </w:r>
        <w:r w:rsidRPr="00495800" w:rsidDel="00BE4C58" w:rsidR="000542A8">
          <w:rPr>
            <w:color w:val="FF0000"/>
          </w:rPr>
          <w:delText>b-c</w:delText>
        </w:r>
        <w:r w:rsidDel="00BE4C58" w:rsidR="004C72A4">
          <w:rPr>
            <w:color w:val="FF0000"/>
          </w:rPr>
          <w:delText xml:space="preserve">, </w:delText>
        </w:r>
        <w:r w:rsidRPr="00495800" w:rsidDel="00BE4C58" w:rsidR="004C72A4">
          <w:rPr>
            <w:color w:val="FF0000"/>
          </w:rPr>
          <w:delText>Extended Fig. 2</w:delText>
        </w:r>
        <w:r w:rsidDel="00BE4C58" w:rsidR="004C72A4">
          <w:rPr>
            <w:color w:val="FF0000"/>
          </w:rPr>
          <w:delText>g</w:delText>
        </w:r>
        <w:r w:rsidRPr="00495800" w:rsidDel="00BE4C58">
          <w:delText>).</w:delText>
        </w:r>
        <w:r w:rsidRPr="00495800" w:rsidDel="00BE4C58" w:rsidR="00D631B8">
          <w:delText xml:space="preserve"> </w:delText>
        </w:r>
        <w:r w:rsidRPr="00495800" w:rsidDel="00BE4C58" w:rsidR="008C6590">
          <w:rPr>
            <w:color w:val="000000"/>
          </w:rPr>
          <w:delText>A higher</w:delText>
        </w:r>
        <w:r w:rsidRPr="00495800" w:rsidDel="00BE4C58" w:rsidR="008C6590">
          <w:delText xml:space="preserve"> abundance of </w:delText>
        </w:r>
        <w:r w:rsidRPr="00495800" w:rsidDel="00BE4C58" w:rsidR="007225DD">
          <w:delText xml:space="preserve">OFS </w:delText>
        </w:r>
        <w:r w:rsidRPr="00495800" w:rsidDel="00BE4C58" w:rsidR="008C6590">
          <w:delText xml:space="preserve">increased the gut microbiome imbalance between different visits, as the similarity of the gut microbiome compositions between the visits was decreased in 31 </w:delText>
        </w:r>
        <w:r w:rsidRPr="00495800" w:rsidDel="00BE4C58" w:rsidR="00FF52B7">
          <w:delText>OFS</w:delText>
        </w:r>
        <w:r w:rsidRPr="00495800" w:rsidDel="00BE4C58" w:rsidR="008C6590">
          <w:delText xml:space="preserve">-enriched individuals compared to 37 </w:delText>
        </w:r>
        <w:r w:rsidRPr="00495800" w:rsidDel="00BE4C58" w:rsidR="00FF52B7">
          <w:delText>OFS</w:delText>
        </w:r>
        <w:r w:rsidRPr="00495800" w:rsidDel="00BE4C58" w:rsidR="008C6590">
          <w:delText xml:space="preserve">-depleted individuals (Wilcoxon one-sided test p-value &lt; 0.01; </w:delText>
        </w:r>
        <w:r w:rsidRPr="00495800" w:rsidDel="00BE4C58" w:rsidR="008C6590">
          <w:rPr>
            <w:color w:val="FF0000"/>
          </w:rPr>
          <w:delText>Fig.</w:delText>
        </w:r>
        <w:r w:rsidRPr="00495800" w:rsidDel="00BE4C58" w:rsidR="00EC6F1A">
          <w:rPr>
            <w:color w:val="FF0000"/>
          </w:rPr>
          <w:delText xml:space="preserve"> 2d</w:delText>
        </w:r>
        <w:r w:rsidRPr="00495800" w:rsidDel="00BE4C58" w:rsidR="00EC6F1A">
          <w:delText>).</w:delText>
        </w:r>
        <w:r w:rsidRPr="00495800" w:rsidDel="00BE4C58" w:rsidR="008C6590">
          <w:delText xml:space="preserve"> </w:delText>
        </w:r>
        <w:r w:rsidRPr="00495800" w:rsidDel="00BE4C58" w:rsidR="006A53F3">
          <w:delText>IFS</w:delText>
        </w:r>
        <w:r w:rsidRPr="00495800" w:rsidDel="00BE4C58" w:rsidR="008C6590">
          <w:delText>-enriched individuals maintained their gut microbial composition such that it was similar between different time points (</w:delText>
        </w:r>
        <w:r w:rsidRPr="00495800" w:rsidDel="00BE4C58" w:rsidR="008C6590">
          <w:rPr>
            <w:color w:val="FF0000"/>
          </w:rPr>
          <w:delText>Extended Fig. 2h</w:delText>
        </w:r>
        <w:r w:rsidRPr="00495800" w:rsidDel="00BE4C58" w:rsidR="008C6590">
          <w:delText xml:space="preserve">). </w:delText>
        </w:r>
        <w:r w:rsidDel="00BE4C58" w:rsidR="00265119">
          <w:delText>Interestingly</w:delText>
        </w:r>
        <w:r w:rsidRPr="00495800" w:rsidDel="00BE4C58" w:rsidR="00EC6F1A">
          <w:delText xml:space="preserve">, increasing abundance of IFS was associated with increasing gene richness, </w:delText>
        </w:r>
        <w:r w:rsidDel="00BE4C58" w:rsidR="00056C6A">
          <w:delText>known to be related to better health</w:delText>
        </w:r>
        <w:r w:rsidRPr="00AC0405" w:rsidDel="00BE4C58" w:rsidR="00056C6A">
          <w:rPr>
            <w:vertAlign w:val="superscript"/>
          </w:rPr>
          <w:delText>18</w:delText>
        </w:r>
        <w:r w:rsidDel="00BE4C58" w:rsidR="00056C6A">
          <w:delText xml:space="preserve">, suggesting that IFS may be </w:delText>
        </w:r>
        <w:r w:rsidRPr="00495800" w:rsidDel="00BE4C58" w:rsidR="00EC6F1A">
          <w:delText xml:space="preserve">beneficial </w:delText>
        </w:r>
        <w:r w:rsidRPr="00495800" w:rsidDel="00BE4C58" w:rsidR="00B83ADC">
          <w:delText>(Spearman’s correlation = 0.206, p-value = 9.0 × 10</w:delText>
        </w:r>
        <w:r w:rsidRPr="00495800" w:rsidDel="00BE4C58" w:rsidR="00B83ADC">
          <w:rPr>
            <w:vertAlign w:val="superscript"/>
          </w:rPr>
          <w:delText>-4</w:delText>
        </w:r>
        <w:r w:rsidRPr="00495800" w:rsidDel="00BE4C58" w:rsidR="00B83ADC">
          <w:delText xml:space="preserve">; </w:delText>
        </w:r>
        <w:r w:rsidRPr="00495800" w:rsidDel="00BE4C58" w:rsidR="00B83ADC">
          <w:rPr>
            <w:color w:val="FF0000"/>
          </w:rPr>
          <w:delText xml:space="preserve">Fig. 2e </w:delText>
        </w:r>
        <w:r w:rsidRPr="00495800" w:rsidDel="00BE4C58" w:rsidR="00B83ADC">
          <w:delText xml:space="preserve">and </w:delText>
        </w:r>
        <w:r w:rsidRPr="00495800" w:rsidDel="00BE4C58" w:rsidR="00B83ADC">
          <w:rPr>
            <w:color w:val="FF0000"/>
          </w:rPr>
          <w:delText>Extended Fig. 2i</w:delText>
        </w:r>
        <w:r w:rsidRPr="00495800" w:rsidDel="00BE4C58" w:rsidR="00B83ADC">
          <w:delText>).</w:delText>
        </w:r>
      </w:del>
    </w:p>
    <w:p w:rsidRPr="00495800" w:rsidR="00DE5A08" w:rsidDel="00BE4C58" w:rsidP="008A4591" w:rsidRDefault="00DE5A08" w14:paraId="03CD4FDE" w14:textId="2A5E9163">
      <w:pPr>
        <w:rPr>
          <w:del w:author="Portlock, Theo" w:date="2021-11-25T15:00:00Z" w:id="172"/>
        </w:rPr>
      </w:pPr>
    </w:p>
    <w:p w:rsidRPr="00495800" w:rsidR="00AA0A89" w:rsidDel="00BE4C58" w:rsidP="008A4591" w:rsidRDefault="0067258E" w14:paraId="2DBCF69E" w14:textId="4C9AB3FB">
      <w:pPr>
        <w:rPr>
          <w:del w:author="Portlock, Theo" w:date="2021-11-25T15:00:00Z" w:id="173"/>
        </w:rPr>
      </w:pPr>
      <w:del w:author="Portlock, Theo" w:date="2021-11-25T15:00:00Z" w:id="174">
        <w:r w:rsidDel="00BE4C58">
          <w:delText xml:space="preserve">We hypothesised that </w:delText>
        </w:r>
        <w:r w:rsidRPr="00495800" w:rsidDel="00BE4C58" w:rsidR="003B6388">
          <w:delText xml:space="preserve">IFS </w:delText>
        </w:r>
        <w:r w:rsidRPr="00495800" w:rsidDel="00BE4C58" w:rsidR="009034AF">
          <w:delText xml:space="preserve">and </w:delText>
        </w:r>
        <w:r w:rsidRPr="00495800" w:rsidDel="00BE4C58" w:rsidR="003B6388">
          <w:delText>OFS</w:delText>
        </w:r>
        <w:r w:rsidDel="00BE4C58">
          <w:delText xml:space="preserve"> may differ in their growth rates</w:delText>
        </w:r>
        <w:r w:rsidRPr="00495800" w:rsidDel="00BE4C58" w:rsidR="009034AF">
          <w:delText xml:space="preserve">, </w:delText>
        </w:r>
        <w:r w:rsidDel="00BE4C58">
          <w:delText xml:space="preserve">the former </w:delText>
        </w:r>
        <w:r w:rsidDel="00BE4C58" w:rsidR="00027BBB">
          <w:delText xml:space="preserve">outgrowing </w:delText>
        </w:r>
        <w:r w:rsidDel="00BE4C58">
          <w:delText>the lat</w:delText>
        </w:r>
        <w:r w:rsidDel="00BE4C58" w:rsidR="00027BBB">
          <w:delText>t</w:delText>
        </w:r>
        <w:r w:rsidDel="00BE4C58">
          <w:delText>er</w:delText>
        </w:r>
        <w:r w:rsidDel="00BE4C58" w:rsidR="00027BBB">
          <w:delText>,</w:delText>
        </w:r>
        <w:r w:rsidDel="00BE4C58">
          <w:delText xml:space="preserve"> and tested this hypothesis in three ways. First, </w:delText>
        </w:r>
        <w:r w:rsidRPr="00495800" w:rsidDel="00BE4C58" w:rsidR="009034AF">
          <w:delText xml:space="preserve">we estimated </w:delText>
        </w:r>
        <w:r w:rsidDel="00BE4C58">
          <w:delText>species</w:delText>
        </w:r>
        <w:r w:rsidDel="00BE4C58" w:rsidR="00056C6A">
          <w:delText xml:space="preserve"> </w:delText>
        </w:r>
        <w:r w:rsidRPr="00495800" w:rsidDel="00BE4C58" w:rsidR="009034AF">
          <w:delText>growth rates from metagenomic samples by</w:delText>
        </w:r>
        <w:r w:rsidRPr="00495800" w:rsidDel="00BE4C58" w:rsidR="006460A3">
          <w:delText xml:space="preserve"> Growth Rate InDex (</w:delText>
        </w:r>
        <w:r w:rsidRPr="00495800" w:rsidDel="00BE4C58" w:rsidR="009034AF">
          <w:delText>GRiD</w:delText>
        </w:r>
        <w:r w:rsidRPr="00495800" w:rsidDel="00BE4C58" w:rsidR="006460A3">
          <w:delText>)</w:delText>
        </w:r>
        <w:r w:rsidRPr="00495800" w:rsidDel="00BE4C58" w:rsidR="009034AF">
          <w:delText xml:space="preserve"> analysis</w:delText>
        </w:r>
        <w:r w:rsidRPr="00495800" w:rsidDel="00BE4C58" w:rsidR="006460A3">
          <w:delText xml:space="preserve"> </w:delText>
        </w:r>
        <w:r w:rsidRPr="00495800" w:rsidDel="00BE4C58" w:rsidR="006460A3">
          <w:fldChar w:fldCharType="begin"/>
        </w:r>
        <w:r w:rsidRPr="00495800" w:rsidDel="00BE4C58" w:rsidR="00FA61EE">
          <w:delInstrText xml:space="preserve"> ADDIN EN.CITE &lt;EndNote&gt;&lt;Cite&gt;&lt;Author&gt;Emiola&lt;/Author&gt;&lt;Year&gt;2018&lt;/Year&gt;&lt;RecNum&gt;58&lt;/RecNum&gt;&lt;DisplayText&gt;&lt;style face="superscript"&gt;20&lt;/style&gt;&lt;/DisplayText&gt;&lt;record&gt;&lt;rec-number&gt;58&lt;/rec-number&gt;&lt;foreign-keys&gt;&lt;key app="EN" db-id="2p0f59f5hv5xeoepr2axwdpb2as0vw0tfre5" timestamp="1611487134"&gt;58&lt;/key&gt;&lt;/foreign-keys&gt;&lt;ref-type name="Journal Article"&gt;17&lt;/ref-type&gt;&lt;contributors&gt;&lt;authors&gt;&lt;author&gt;Emiola, A.&lt;/author&gt;&lt;author&gt;Oh, J.&lt;/author&gt;&lt;/authors&gt;&lt;/contributors&gt;&lt;auth-address&gt;The Jackson Laboratory for Genomic Medicine, Farmington, 06032, CT, USA.&amp;#xD;The Jackson Laboratory for Genomic Medicine, Farmington, 06032, CT, USA. Julia.Oh@jax.org.&lt;/auth-address&gt;&lt;titles&gt;&lt;title&gt;High throughput in situ metagenomic measurement of bacterial replication at ultra-low sequencing coverage&lt;/title&gt;&lt;secondary-title&gt;Nat Commun&lt;/secondary-title&gt;&lt;/titles&gt;&lt;periodical&gt;&lt;full-title&gt;Nat Commun&lt;/full-title&gt;&lt;/periodical&gt;&lt;pages&gt;4956&lt;/pages&gt;&lt;volume&gt;9&lt;/volume&gt;&lt;number&gt;1&lt;/number&gt;&lt;edition&gt;2018/11/25&lt;/edition&gt;&lt;keywords&gt;&lt;keyword&gt;Adolescent&lt;/keyword&gt;&lt;keyword&gt;Adult&lt;/keyword&gt;&lt;keyword&gt;Aged&lt;/keyword&gt;&lt;keyword&gt;Bacteria/classification/genetics/growth &amp;amp; development/*isolation &amp;amp; purification&lt;/keyword&gt;&lt;keyword&gt;Child, Preschool&lt;/keyword&gt;&lt;keyword&gt;DNA Replication&lt;/keyword&gt;&lt;keyword&gt;DNA, Bacterial/genetics&lt;/keyword&gt;&lt;keyword&gt;Female&lt;/keyword&gt;&lt;keyword&gt;High-Throughput Nucleotide Sequencing&lt;/keyword&gt;&lt;keyword&gt;Humans&lt;/keyword&gt;&lt;keyword&gt;Male&lt;/keyword&gt;&lt;keyword&gt;*Metagenomics&lt;/keyword&gt;&lt;keyword&gt;Middle Aged&lt;/keyword&gt;&lt;keyword&gt;Psoriasis/microbiology&lt;/keyword&gt;&lt;keyword&gt;Skin/microbiology&lt;/keyword&gt;&lt;keyword&gt;Young Adult&lt;/keyword&gt;&lt;/keywords&gt;&lt;dates&gt;&lt;year&gt;2018&lt;/year&gt;&lt;pub-dates&gt;&lt;date&gt;Nov 23&lt;/date&gt;&lt;/pub-dates&gt;&lt;/dates&gt;&lt;isbn&gt;2041-1723 (Electronic)&amp;#xD;2041-1723 (Linking)&lt;/isbn&gt;&lt;accession-num&gt;30470746&lt;/accession-num&gt;&lt;urls&gt;&lt;related-urls&gt;&lt;url&gt;https://www.ncbi.nlm.nih.gov/pubmed/30470746&lt;/url&gt;&lt;/related-urls&gt;&lt;/urls&gt;&lt;custom2&gt;PMC6251912&lt;/custom2&gt;&lt;electronic-resource-num&gt;10.1038/s41467-018-07240-8&lt;/electronic-resource-num&gt;&lt;/record&gt;&lt;/Cite&gt;&lt;/EndNote&gt;</w:delInstrText>
        </w:r>
        <w:r w:rsidRPr="00495800" w:rsidDel="00BE4C58" w:rsidR="006460A3">
          <w:fldChar w:fldCharType="separate"/>
        </w:r>
        <w:r w:rsidRPr="00495800" w:rsidDel="00BE4C58" w:rsidR="00FA61EE">
          <w:rPr>
            <w:noProof/>
            <w:vertAlign w:val="superscript"/>
          </w:rPr>
          <w:delText>20</w:delText>
        </w:r>
        <w:r w:rsidRPr="00495800" w:rsidDel="00BE4C58" w:rsidR="006460A3">
          <w:fldChar w:fldCharType="end"/>
        </w:r>
        <w:r w:rsidRPr="00495800" w:rsidDel="00BE4C58" w:rsidR="009034AF">
          <w:delText xml:space="preserve"> (</w:delText>
        </w:r>
        <w:r w:rsidRPr="00495800" w:rsidDel="00BE4C58" w:rsidR="009034AF">
          <w:rPr>
            <w:color w:val="FF0000"/>
          </w:rPr>
          <w:delText>Methods</w:delText>
        </w:r>
        <w:r w:rsidRPr="00495800" w:rsidDel="00BE4C58" w:rsidR="009034AF">
          <w:delText xml:space="preserve">). </w:delText>
        </w:r>
        <w:r w:rsidDel="00BE4C58" w:rsidR="00027BBB">
          <w:delText>For that, w</w:delText>
        </w:r>
        <w:r w:rsidDel="00BE4C58">
          <w:delText>e stratified individuals into groups, enriched in IFS or OFS and</w:delText>
        </w:r>
        <w:r w:rsidRPr="00495800" w:rsidDel="00BE4C58" w:rsidR="000A0DF1">
          <w:delText xml:space="preserve"> found that </w:delText>
        </w:r>
        <w:r w:rsidDel="00BE4C58">
          <w:delText xml:space="preserve">in both groups </w:delText>
        </w:r>
        <w:r w:rsidRPr="00495800" w:rsidDel="00BE4C58" w:rsidR="000A0DF1">
          <w:delText xml:space="preserve">GRiD scores of </w:delText>
        </w:r>
        <w:r w:rsidRPr="00495800" w:rsidDel="00BE4C58" w:rsidR="003B6388">
          <w:delText xml:space="preserve">IFS </w:delText>
        </w:r>
        <w:r w:rsidRPr="00495800" w:rsidDel="00BE4C58" w:rsidR="000A0DF1">
          <w:delText xml:space="preserve">were higher than </w:delText>
        </w:r>
        <w:r w:rsidRPr="00495800" w:rsidDel="00BE4C58" w:rsidR="003B6388">
          <w:delText>OFS</w:delText>
        </w:r>
        <w:r w:rsidDel="00BE4C58">
          <w:delText>; they were</w:delText>
        </w:r>
        <w:r w:rsidRPr="00495800" w:rsidDel="00BE4C58" w:rsidR="003B6388">
          <w:delText xml:space="preserve"> </w:delText>
        </w:r>
        <w:r w:rsidRPr="00495800" w:rsidDel="00BE4C58" w:rsidR="00AA0A89">
          <w:delText xml:space="preserve">the highest among </w:delText>
        </w:r>
        <w:r w:rsidRPr="00495800" w:rsidDel="00BE4C58" w:rsidR="00D562AB">
          <w:delText>IFS</w:delText>
        </w:r>
        <w:r w:rsidRPr="00495800" w:rsidDel="00BE4C58" w:rsidR="00AA0A89">
          <w:delText xml:space="preserve">-enriched </w:delText>
        </w:r>
        <w:r w:rsidRPr="00495800" w:rsidDel="00BE4C58" w:rsidR="00287238">
          <w:delText>group</w:delText>
        </w:r>
        <w:r w:rsidRPr="00495800" w:rsidDel="00BE4C58" w:rsidR="00AA0A89">
          <w:delText xml:space="preserve"> (</w:delText>
        </w:r>
        <w:r w:rsidRPr="00495800" w:rsidDel="00BE4C58" w:rsidR="00AA0A89">
          <w:rPr>
            <w:color w:val="FF0000"/>
          </w:rPr>
          <w:delText>Fig</w:delText>
        </w:r>
        <w:r w:rsidRPr="00495800" w:rsidDel="00BE4C58" w:rsidR="006460A3">
          <w:rPr>
            <w:color w:val="FF0000"/>
          </w:rPr>
          <w:delText>. 2</w:delText>
        </w:r>
        <w:r w:rsidRPr="00495800" w:rsidDel="00BE4C58" w:rsidR="008854D1">
          <w:rPr>
            <w:color w:val="FF0000"/>
          </w:rPr>
          <w:delText>f-g</w:delText>
        </w:r>
        <w:r w:rsidDel="00BE4C58">
          <w:delText>)</w:delText>
        </w:r>
        <w:r w:rsidRPr="00495800" w:rsidDel="00BE4C58" w:rsidR="005C7D3F">
          <w:delText xml:space="preserve">. </w:delText>
        </w:r>
        <w:r w:rsidDel="00BE4C58">
          <w:delText>Second, we</w:delText>
        </w:r>
        <w:r w:rsidRPr="00495800" w:rsidDel="00BE4C58" w:rsidR="00AA0A89">
          <w:delText xml:space="preserve"> </w:delText>
        </w:r>
        <w:r w:rsidDel="00BE4C58" w:rsidR="00C0648D">
          <w:delText xml:space="preserve">assessed species </w:delText>
        </w:r>
        <w:r w:rsidRPr="00495800" w:rsidDel="00BE4C58" w:rsidR="00AA0A89">
          <w:delText xml:space="preserve">growth </w:delText>
        </w:r>
        <w:r w:rsidRPr="00495800" w:rsidDel="00BE4C58" w:rsidR="005C7D3F">
          <w:delText xml:space="preserve">rates </w:delText>
        </w:r>
        <w:r w:rsidDel="00BE4C58" w:rsidR="00447AC9">
          <w:delText xml:space="preserve">in </w:delText>
        </w:r>
        <w:r w:rsidRPr="00495800" w:rsidDel="00BE4C58" w:rsidR="005C7D3F">
          <w:delText>bioreactor</w:delText>
        </w:r>
        <w:r w:rsidDel="00BE4C58" w:rsidR="00C0648D">
          <w:delText>s</w:delText>
        </w:r>
        <w:r w:rsidRPr="00495800" w:rsidDel="00BE4C58" w:rsidR="006460A3">
          <w:delText xml:space="preserve"> </w:delText>
        </w:r>
        <w:r w:rsidDel="00BE4C58" w:rsidR="000158D5">
          <w:delText xml:space="preserve">inoculated with </w:delText>
        </w:r>
        <w:r w:rsidRPr="00495800" w:rsidDel="00BE4C58" w:rsidR="006460A3">
          <w:delText>healthy</w:delText>
        </w:r>
        <w:r w:rsidRPr="00495800" w:rsidDel="00BE4C58" w:rsidR="00287238">
          <w:delText xml:space="preserve"> </w:delText>
        </w:r>
        <w:r w:rsidRPr="00495800" w:rsidDel="00BE4C58" w:rsidR="005C7D3F">
          <w:delText xml:space="preserve">human </w:delText>
        </w:r>
        <w:r w:rsidRPr="00495800" w:rsidDel="00BE4C58" w:rsidR="006460A3">
          <w:delText>stool samples</w:delText>
        </w:r>
        <w:r w:rsidDel="00BE4C58" w:rsidR="00C0648D">
          <w:delText>, via GR</w:delText>
        </w:r>
        <w:r w:rsidDel="00BE4C58" w:rsidR="00F41E01">
          <w:delText>i</w:delText>
        </w:r>
        <w:r w:rsidDel="00BE4C58" w:rsidR="00C0648D">
          <w:delText>D analysis</w:delText>
        </w:r>
        <w:r w:rsidRPr="00495800" w:rsidDel="00BE4C58" w:rsidR="00287238">
          <w:delText xml:space="preserve"> </w:delText>
        </w:r>
        <w:r w:rsidRPr="00495800" w:rsidDel="00BE4C58" w:rsidR="005C7D3F">
          <w:delText>(</w:delText>
        </w:r>
        <w:r w:rsidRPr="00495800" w:rsidDel="00BE4C58" w:rsidR="005C7D3F">
          <w:rPr>
            <w:color w:val="FF0000"/>
          </w:rPr>
          <w:delText>Fig</w:delText>
        </w:r>
        <w:r w:rsidRPr="00495800" w:rsidDel="00BE4C58" w:rsidR="006460A3">
          <w:rPr>
            <w:color w:val="FF0000"/>
          </w:rPr>
          <w:delText>. 2</w:delText>
        </w:r>
        <w:r w:rsidRPr="00495800" w:rsidDel="00BE4C58" w:rsidR="008854D1">
          <w:rPr>
            <w:color w:val="FF0000"/>
          </w:rPr>
          <w:delText>h-i</w:delText>
        </w:r>
        <w:r w:rsidRPr="00495800" w:rsidDel="00BE4C58" w:rsidR="006460A3">
          <w:rPr>
            <w:color w:val="FF0000"/>
          </w:rPr>
          <w:delText>, Methods</w:delText>
        </w:r>
        <w:r w:rsidRPr="00495800" w:rsidDel="00BE4C58" w:rsidR="005C7D3F">
          <w:delText xml:space="preserve">). We observed </w:delText>
        </w:r>
        <w:r w:rsidDel="00BE4C58" w:rsidR="00027BBB">
          <w:delText>that the</w:delText>
        </w:r>
        <w:r w:rsidDel="00BE4C58" w:rsidR="00AC0405">
          <w:delText xml:space="preserve"> </w:delText>
        </w:r>
        <w:r w:rsidRPr="00495800" w:rsidDel="00BE4C58" w:rsidR="00447AC9">
          <w:delText xml:space="preserve">growth </w:delText>
        </w:r>
        <w:r w:rsidDel="00BE4C58" w:rsidR="00447AC9">
          <w:delText xml:space="preserve">of </w:delText>
        </w:r>
        <w:r w:rsidRPr="00495800" w:rsidDel="00BE4C58" w:rsidR="00A86A33">
          <w:delText>IFS</w:delText>
        </w:r>
        <w:r w:rsidRPr="00495800" w:rsidDel="00BE4C58" w:rsidR="005C7D3F">
          <w:delText xml:space="preserve"> increased </w:delText>
        </w:r>
        <w:r w:rsidDel="00BE4C58" w:rsidR="00027BBB">
          <w:delText xml:space="preserve">significantly </w:delText>
        </w:r>
        <w:r w:rsidDel="00BE4C58" w:rsidR="00447AC9">
          <w:delText>over</w:delText>
        </w:r>
        <w:r w:rsidRPr="00495800" w:rsidDel="00BE4C58" w:rsidR="005C7D3F">
          <w:delText xml:space="preserve"> </w:delText>
        </w:r>
        <w:r w:rsidRPr="00495800" w:rsidDel="00BE4C58" w:rsidR="00330539">
          <w:delText>24 hours</w:delText>
        </w:r>
        <w:r w:rsidRPr="00495800" w:rsidDel="00BE4C58" w:rsidR="005C7D3F">
          <w:delText xml:space="preserve">, whereas </w:delText>
        </w:r>
        <w:r w:rsidDel="00BE4C58" w:rsidR="00027BBB">
          <w:delText xml:space="preserve">that of </w:delText>
        </w:r>
        <w:r w:rsidRPr="00495800" w:rsidDel="00BE4C58" w:rsidR="00A86A33">
          <w:delText xml:space="preserve">OFS </w:delText>
        </w:r>
        <w:r w:rsidDel="00BE4C58" w:rsidR="00027BBB">
          <w:delText>did not change, demonstrating that IFS could outgrow the OFS</w:delText>
        </w:r>
        <w:r w:rsidRPr="00495800" w:rsidDel="00BE4C58" w:rsidR="00AC1FCC">
          <w:delText xml:space="preserve">. </w:delText>
        </w:r>
        <w:r w:rsidDel="00BE4C58" w:rsidR="00C0648D">
          <w:delText>Third, we used genome scale modelling to simulate species growth rates</w:delText>
        </w:r>
        <w:r w:rsidRPr="00495800" w:rsidDel="00BE4C58" w:rsidR="00C0648D">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Del="00BE4C58" w:rsidR="003A4F1C">
          <w:delInstrText xml:space="preserve"> ADDIN EN.CITE </w:delInstrText>
        </w:r>
        <w:r w:rsidDel="00BE4C58" w:rsidR="003A4F1C">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Del="00BE4C58" w:rsidR="003A4F1C">
          <w:delInstrText xml:space="preserve"> ADDIN EN.CITE.DATA </w:delInstrText>
        </w:r>
        <w:r w:rsidDel="00BE4C58" w:rsidR="003A4F1C">
          <w:fldChar w:fldCharType="end"/>
        </w:r>
        <w:r w:rsidRPr="00495800" w:rsidDel="00BE4C58" w:rsidR="00C0648D">
          <w:fldChar w:fldCharType="separate"/>
        </w:r>
        <w:r w:rsidRPr="003A4F1C" w:rsidDel="00BE4C58" w:rsidR="003A4F1C">
          <w:rPr>
            <w:noProof/>
            <w:vertAlign w:val="superscript"/>
          </w:rPr>
          <w:delText>21-24</w:delText>
        </w:r>
        <w:r w:rsidRPr="00495800" w:rsidDel="00BE4C58" w:rsidR="00C0648D">
          <w:fldChar w:fldCharType="end"/>
        </w:r>
        <w:r w:rsidRPr="00495800" w:rsidDel="00BE4C58" w:rsidR="00C0648D">
          <w:delText xml:space="preserve"> (</w:delText>
        </w:r>
        <w:r w:rsidRPr="00495800" w:rsidDel="00BE4C58" w:rsidR="00C0648D">
          <w:rPr>
            <w:color w:val="FF0000"/>
          </w:rPr>
          <w:delText>Methods</w:delText>
        </w:r>
        <w:r w:rsidRPr="00495800" w:rsidDel="00BE4C58" w:rsidR="00C0648D">
          <w:delText>)</w:delText>
        </w:r>
        <w:r w:rsidDel="00BE4C58" w:rsidR="00C0648D">
          <w:delText xml:space="preserve"> on four different putative diets </w:delText>
        </w:r>
        <w:r w:rsidRPr="00495800" w:rsidDel="00BE4C58" w:rsidR="00C0648D">
          <w:delText>(high fibre and high protein for plant- and animal-based diets</w:delText>
        </w:r>
        <w:r w:rsidDel="00BE4C58" w:rsidR="00027BBB">
          <w:delText xml:space="preserve">) </w:delText>
        </w:r>
        <w:r w:rsidRPr="00495800" w:rsidDel="00BE4C58" w:rsidR="00720CE1">
          <w:delText xml:space="preserve">for highly prevalent 34 </w:delText>
        </w:r>
        <w:r w:rsidRPr="00495800" w:rsidDel="00BE4C58" w:rsidR="00726E22">
          <w:delText xml:space="preserve">OFS </w:delText>
        </w:r>
        <w:r w:rsidRPr="00495800" w:rsidDel="00BE4C58" w:rsidR="00720CE1">
          <w:delText xml:space="preserve">and 30 </w:delText>
        </w:r>
        <w:r w:rsidRPr="00495800" w:rsidDel="00BE4C58" w:rsidR="00726E22">
          <w:delText>IFS</w:delText>
        </w:r>
        <w:r w:rsidRPr="00495800" w:rsidDel="00BE4C58" w:rsidR="00720CE1">
          <w:delText xml:space="preserve">. The predicted growth rates of the </w:delText>
        </w:r>
        <w:r w:rsidRPr="00495800" w:rsidDel="00BE4C58" w:rsidR="00147FDE">
          <w:delText xml:space="preserve">IFS </w:delText>
        </w:r>
        <w:r w:rsidRPr="00495800" w:rsidDel="00BE4C58" w:rsidR="00720CE1">
          <w:delText xml:space="preserve">were significantly higher than of </w:delText>
        </w:r>
        <w:r w:rsidRPr="00495800" w:rsidDel="00BE4C58" w:rsidR="008241D1">
          <w:delText xml:space="preserve">OFS </w:delText>
        </w:r>
        <w:r w:rsidRPr="00495800" w:rsidDel="00BE4C58" w:rsidR="00720CE1">
          <w:delText>(</w:delText>
        </w:r>
        <w:r w:rsidRPr="00495800" w:rsidDel="00BE4C58" w:rsidR="00720CE1">
          <w:rPr>
            <w:color w:val="FF0000"/>
          </w:rPr>
          <w:delText>Fig. 2</w:delText>
        </w:r>
        <w:r w:rsidRPr="00495800" w:rsidDel="00BE4C58" w:rsidR="008854D1">
          <w:rPr>
            <w:color w:val="FF0000"/>
          </w:rPr>
          <w:delText>j-k</w:delText>
        </w:r>
        <w:r w:rsidRPr="00495800" w:rsidDel="00BE4C58" w:rsidR="00720CE1">
          <w:rPr>
            <w:color w:val="FF0000"/>
          </w:rPr>
          <w:delText>, Supplementary Table S6</w:delText>
        </w:r>
        <w:r w:rsidRPr="00495800" w:rsidDel="00BE4C58" w:rsidR="00720CE1">
          <w:delText xml:space="preserve">). </w:delText>
        </w:r>
        <w:r w:rsidDel="00BE4C58" w:rsidR="00027BBB">
          <w:delText xml:space="preserve">Furthermore, </w:delText>
        </w:r>
        <w:r w:rsidDel="00BE4C58" w:rsidR="00AC0405">
          <w:delText>t</w:delText>
        </w:r>
        <w:r w:rsidRPr="00495800" w:rsidDel="00BE4C58" w:rsidR="00720CE1">
          <w:delText xml:space="preserve">he reaction essentiality analysis </w:delText>
        </w:r>
        <w:r w:rsidDel="00BE4C58" w:rsidR="00027BBB">
          <w:delText>indicated that</w:delText>
        </w:r>
        <w:r w:rsidRPr="00495800" w:rsidDel="00BE4C58" w:rsidR="00027BBB">
          <w:delText xml:space="preserve"> </w:delText>
        </w:r>
        <w:r w:rsidRPr="00495800" w:rsidDel="00BE4C58" w:rsidR="00720CE1">
          <w:delText>the outflow GEMs were significantly dependent on the substrate, often displaying amino acid auxotrophy (</w:delText>
        </w:r>
        <w:r w:rsidRPr="00495800" w:rsidDel="00BE4C58" w:rsidR="00CC51CF">
          <w:rPr>
            <w:color w:val="FF0000"/>
          </w:rPr>
          <w:delText>Supplementary Figure 3 and 4</w:delText>
        </w:r>
        <w:r w:rsidRPr="00495800" w:rsidDel="00BE4C58" w:rsidR="00720CE1">
          <w:delText xml:space="preserve">). </w:delText>
        </w:r>
        <w:r w:rsidDel="00BE4C58" w:rsidR="00E5718C">
          <w:delText>We suggest that the differences in g</w:delText>
        </w:r>
        <w:r w:rsidRPr="00495800" w:rsidDel="00BE4C58" w:rsidR="00720CE1">
          <w:delText xml:space="preserve">rowth rates and substrate dependence between </w:delText>
        </w:r>
        <w:r w:rsidDel="00BE4C58" w:rsidR="00027BBB">
          <w:delText>IFS</w:delText>
        </w:r>
        <w:r w:rsidRPr="00495800" w:rsidDel="00BE4C58" w:rsidR="00027BBB">
          <w:delText xml:space="preserve"> </w:delText>
        </w:r>
        <w:r w:rsidRPr="00495800" w:rsidDel="00BE4C58" w:rsidR="00720CE1">
          <w:delText xml:space="preserve">and </w:delText>
        </w:r>
        <w:r w:rsidDel="00BE4C58" w:rsidR="00027BBB">
          <w:delText>OFS</w:delText>
        </w:r>
        <w:r w:rsidRPr="00495800" w:rsidDel="00BE4C58" w:rsidR="00027BBB">
          <w:delText xml:space="preserve"> </w:delText>
        </w:r>
        <w:r w:rsidRPr="00495800" w:rsidDel="00BE4C58" w:rsidR="00720CE1">
          <w:delText xml:space="preserve">could </w:delText>
        </w:r>
        <w:r w:rsidDel="00BE4C58" w:rsidR="00E5718C">
          <w:delText>underlie</w:delText>
        </w:r>
        <w:r w:rsidRPr="00495800" w:rsidDel="00BE4C58" w:rsidR="00720CE1">
          <w:delText xml:space="preserve"> the directionality of the gut microbiome dynamics we </w:delText>
        </w:r>
        <w:r w:rsidDel="00BE4C58" w:rsidR="00E5718C">
          <w:delText>report</w:delText>
        </w:r>
        <w:r w:rsidRPr="00495800" w:rsidDel="00BE4C58" w:rsidR="00720CE1">
          <w:delText>.</w:delText>
        </w:r>
        <w:r w:rsidDel="00BE4C58" w:rsidR="00056C6A">
          <w:delText xml:space="preserve"> </w:delText>
        </w:r>
      </w:del>
    </w:p>
    <w:p w:rsidRPr="00495800" w:rsidR="00524DB7" w:rsidDel="00BE4C58" w:rsidP="008A4591" w:rsidRDefault="00686FB3" w14:paraId="5B1D6579" w14:textId="03255FF0">
      <w:pPr>
        <w:rPr>
          <w:del w:author="Portlock, Theo" w:date="2021-11-25T15:00:00Z" w:id="175"/>
        </w:rPr>
      </w:pPr>
      <w:del w:author="Portlock, Theo" w:date="2021-11-25T15:00:00Z" w:id="176">
        <w:r w:rsidRPr="00495800" w:rsidDel="00BE4C58">
          <w:delText xml:space="preserve">To </w:delText>
        </w:r>
        <w:r w:rsidDel="00BE4C58" w:rsidR="00500BF5">
          <w:delText>test</w:delText>
        </w:r>
        <w:r w:rsidRPr="00495800" w:rsidDel="00BE4C58" w:rsidR="00500BF5">
          <w:delText xml:space="preserve"> </w:delText>
        </w:r>
        <w:r w:rsidRPr="00495800" w:rsidDel="00BE4C58">
          <w:delText xml:space="preserve">whether </w:delText>
        </w:r>
        <w:r w:rsidDel="00BE4C58" w:rsidR="00792A38">
          <w:delText>the inflow</w:delText>
        </w:r>
        <w:r w:rsidDel="00BE4C58" w:rsidR="00500BF5">
          <w:delText xml:space="preserve"> and outflow</w:delText>
        </w:r>
        <w:r w:rsidRPr="00495800" w:rsidDel="00BE4C58">
          <w:delText xml:space="preserve"> </w:delText>
        </w:r>
        <w:r w:rsidDel="00BE4C58" w:rsidR="00500BF5">
          <w:delText xml:space="preserve">assignments of species deduced from the analysis of the </w:delText>
        </w:r>
        <w:r w:rsidRPr="00495800" w:rsidDel="00BE4C58" w:rsidR="008854D1">
          <w:delText xml:space="preserve">four time points </w:delText>
        </w:r>
        <w:r w:rsidDel="00BE4C58" w:rsidR="00500BF5">
          <w:delText>in our cohort persist over time</w:delText>
        </w:r>
        <w:r w:rsidRPr="00495800" w:rsidDel="00BE4C58" w:rsidR="0025658D">
          <w:delText xml:space="preserve">, </w:delText>
        </w:r>
        <w:r w:rsidRPr="00495800" w:rsidDel="00BE4C58" w:rsidR="008854D1">
          <w:delText xml:space="preserve">we collected </w:delText>
        </w:r>
        <w:r w:rsidDel="00BE4C58" w:rsidR="00792A38">
          <w:delText xml:space="preserve">and analysed </w:delText>
        </w:r>
        <w:r w:rsidDel="00BE4C58" w:rsidR="00447AC9">
          <w:delText xml:space="preserve">two </w:delText>
        </w:r>
        <w:r w:rsidRPr="00495800" w:rsidDel="00BE4C58" w:rsidR="008854D1">
          <w:delText>additional time points with 6 months intervals</w:delText>
        </w:r>
        <w:r w:rsidRPr="00495800" w:rsidDel="00BE4C58" w:rsidR="0025658D">
          <w:delText xml:space="preserve"> from </w:delText>
        </w:r>
        <w:r w:rsidDel="00BE4C58" w:rsidR="00447AC9">
          <w:delText xml:space="preserve">the </w:delText>
        </w:r>
        <w:r w:rsidRPr="00495800" w:rsidDel="00BE4C58" w:rsidR="0025658D">
          <w:delText>same individuals (</w:delText>
        </w:r>
        <w:r w:rsidRPr="00495800" w:rsidDel="00BE4C58" w:rsidR="0025658D">
          <w:rPr>
            <w:color w:val="FF0000"/>
          </w:rPr>
          <w:delText>Fig. 2</w:delText>
        </w:r>
        <w:r w:rsidDel="00BE4C58" w:rsidR="00500BF5">
          <w:rPr>
            <w:color w:val="FF0000"/>
          </w:rPr>
          <w:delText>l</w:delText>
        </w:r>
        <w:r w:rsidDel="00BE4C58" w:rsidR="00AC0405">
          <w:rPr>
            <w:color w:val="FF0000"/>
          </w:rPr>
          <w:delText>-</w:delText>
        </w:r>
        <w:r w:rsidRPr="00495800" w:rsidDel="00BE4C58" w:rsidR="0025658D">
          <w:rPr>
            <w:color w:val="FF0000"/>
          </w:rPr>
          <w:delText>m</w:delText>
        </w:r>
        <w:r w:rsidRPr="00495800" w:rsidDel="00BE4C58" w:rsidR="0025658D">
          <w:delText>)</w:delText>
        </w:r>
        <w:r w:rsidRPr="00495800" w:rsidDel="00BE4C58" w:rsidR="008854D1">
          <w:delText xml:space="preserve">. </w:delText>
        </w:r>
        <w:r w:rsidDel="00BE4C58" w:rsidR="00500BF5">
          <w:delText>Furthermore</w:delText>
        </w:r>
        <w:r w:rsidRPr="00495800" w:rsidDel="00BE4C58" w:rsidR="008854D1">
          <w:delText xml:space="preserve">, </w:delText>
        </w:r>
        <w:r w:rsidRPr="00495800" w:rsidDel="00BE4C58" w:rsidR="00066E1F">
          <w:delText>to examine</w:delText>
        </w:r>
        <w:r w:rsidRPr="00495800" w:rsidDel="00BE4C58" w:rsidR="0025658D">
          <w:delText xml:space="preserve"> </w:delText>
        </w:r>
        <w:r w:rsidDel="00BE4C58" w:rsidR="00500BF5">
          <w:delText xml:space="preserve">whether the assignments defined from a Swedish study are </w:delText>
        </w:r>
        <w:r w:rsidDel="00BE4C58" w:rsidR="00792A38">
          <w:delText xml:space="preserve">also found in other, geographically different regions, </w:delText>
        </w:r>
        <w:r w:rsidRPr="00495800" w:rsidDel="00BE4C58" w:rsidR="0025658D">
          <w:delText xml:space="preserve">we </w:delText>
        </w:r>
        <w:r w:rsidDel="00BE4C58" w:rsidR="00792A38">
          <w:delText xml:space="preserve">analysed two publicly available </w:delText>
        </w:r>
        <w:r w:rsidRPr="00495800" w:rsidDel="00BE4C58" w:rsidR="0025658D">
          <w:delText>cohorts</w:delText>
        </w:r>
        <w:r w:rsidDel="00BE4C58" w:rsidR="00792A38">
          <w:delText>,</w:delText>
        </w:r>
        <w:r w:rsidRPr="00495800" w:rsidDel="00BE4C58" w:rsidR="0025658D">
          <w:delText xml:space="preserve"> </w:delText>
        </w:r>
        <w:r w:rsidDel="00BE4C58" w:rsidR="00792A38">
          <w:delText>from</w:delText>
        </w:r>
        <w:r w:rsidRPr="00495800" w:rsidDel="00BE4C58" w:rsidR="00792A38">
          <w:delText xml:space="preserve"> Italy</w:delText>
        </w:r>
        <w:r w:rsidRPr="00495800" w:rsidDel="00BE4C58" w:rsidR="0025658D">
          <w:delText xml:space="preserve"> and US</w:delText>
        </w:r>
        <w:r w:rsidDel="00BE4C58" w:rsidR="00AC0405">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Del="00BE4C58" w:rsidR="003A4F1C">
          <w:delInstrText xml:space="preserve"> ADDIN EN.CITE </w:delInstrText>
        </w:r>
        <w:r w:rsidDel="00BE4C58" w:rsidR="003A4F1C">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Del="00BE4C58" w:rsidR="003A4F1C">
          <w:delInstrText xml:space="preserve"> ADDIN EN.CITE.DATA </w:delInstrText>
        </w:r>
        <w:r w:rsidDel="00BE4C58" w:rsidR="003A4F1C">
          <w:fldChar w:fldCharType="end"/>
        </w:r>
        <w:r w:rsidDel="00BE4C58" w:rsidR="00AC0405">
          <w:fldChar w:fldCharType="separate"/>
        </w:r>
        <w:r w:rsidRPr="003A4F1C" w:rsidDel="00BE4C58" w:rsidR="003A4F1C">
          <w:rPr>
            <w:noProof/>
            <w:vertAlign w:val="superscript"/>
          </w:rPr>
          <w:delText>9,25</w:delText>
        </w:r>
        <w:r w:rsidDel="00BE4C58" w:rsidR="00AC0405">
          <w:fldChar w:fldCharType="end"/>
        </w:r>
        <w:r w:rsidRPr="00495800" w:rsidDel="00BE4C58" w:rsidR="0025658D">
          <w:delText>(</w:delText>
        </w:r>
        <w:r w:rsidRPr="00495800" w:rsidDel="00BE4C58" w:rsidR="0025658D">
          <w:rPr>
            <w:color w:val="FF0000"/>
          </w:rPr>
          <w:delText>Fig</w:delText>
        </w:r>
        <w:r w:rsidRPr="00495800" w:rsidDel="00BE4C58" w:rsidR="00DC459C">
          <w:rPr>
            <w:color w:val="FF0000"/>
          </w:rPr>
          <w:delText>.</w:delText>
        </w:r>
        <w:r w:rsidRPr="00495800" w:rsidDel="00BE4C58" w:rsidR="0025658D">
          <w:rPr>
            <w:color w:val="FF0000"/>
          </w:rPr>
          <w:delText xml:space="preserve"> 2n-q</w:delText>
        </w:r>
        <w:r w:rsidRPr="00495800" w:rsidDel="00BE4C58" w:rsidR="0025658D">
          <w:delText>).</w:delText>
        </w:r>
        <w:r w:rsidRPr="00495800" w:rsidDel="00BE4C58" w:rsidR="00066E1F">
          <w:delText xml:space="preserve"> </w:delText>
        </w:r>
        <w:r w:rsidRPr="00495800" w:rsidDel="00BE4C58" w:rsidR="0025658D">
          <w:delText xml:space="preserve">In all </w:delText>
        </w:r>
        <w:r w:rsidDel="00BE4C58" w:rsidR="00792A38">
          <w:delText>cases</w:delText>
        </w:r>
        <w:r w:rsidRPr="00495800" w:rsidDel="00BE4C58" w:rsidR="0025658D">
          <w:delText xml:space="preserve">, </w:delText>
        </w:r>
        <w:r w:rsidDel="00BE4C58" w:rsidR="00D34924">
          <w:delText xml:space="preserve">for </w:delText>
        </w:r>
        <w:r w:rsidRPr="00495800" w:rsidDel="00BE4C58" w:rsidR="0025658D">
          <w:rPr>
            <w:rFonts w:hint="eastAsia"/>
            <w:lang w:eastAsia="ko-KR"/>
          </w:rPr>
          <w:delText>b</w:delText>
        </w:r>
        <w:r w:rsidRPr="00495800" w:rsidDel="00BE4C58" w:rsidR="0025658D">
          <w:rPr>
            <w:lang w:eastAsia="ko-KR"/>
          </w:rPr>
          <w:delText>oth IFS and OFS</w:delText>
        </w:r>
        <w:r w:rsidDel="00BE4C58" w:rsidR="00D34924">
          <w:rPr>
            <w:lang w:eastAsia="ko-KR"/>
          </w:rPr>
          <w:delText>, the transition probabilities</w:delText>
        </w:r>
        <w:r w:rsidRPr="00495800" w:rsidDel="00BE4C58" w:rsidR="0025658D">
          <w:rPr>
            <w:lang w:eastAsia="ko-KR"/>
          </w:rPr>
          <w:delText xml:space="preserve"> were </w:delText>
        </w:r>
        <w:r w:rsidDel="00BE4C58" w:rsidR="00D34924">
          <w:rPr>
            <w:lang w:eastAsia="ko-KR"/>
          </w:rPr>
          <w:delText xml:space="preserve">well </w:delText>
        </w:r>
        <w:r w:rsidRPr="00495800" w:rsidDel="00BE4C58" w:rsidR="0025658D">
          <w:rPr>
            <w:lang w:eastAsia="ko-KR"/>
          </w:rPr>
          <w:delText xml:space="preserve">correlated </w:delText>
        </w:r>
        <w:r w:rsidDel="00BE4C58" w:rsidR="00792A38">
          <w:rPr>
            <w:lang w:eastAsia="ko-KR"/>
          </w:rPr>
          <w:delText>with</w:delText>
        </w:r>
        <w:r w:rsidRPr="00495800" w:rsidDel="00BE4C58" w:rsidR="00792A38">
          <w:rPr>
            <w:lang w:eastAsia="ko-KR"/>
          </w:rPr>
          <w:delText xml:space="preserve"> </w:delText>
        </w:r>
        <w:r w:rsidRPr="00495800" w:rsidDel="00BE4C58" w:rsidR="0025658D">
          <w:rPr>
            <w:lang w:eastAsia="ko-KR"/>
          </w:rPr>
          <w:delText xml:space="preserve">those </w:delText>
        </w:r>
        <w:r w:rsidDel="00BE4C58" w:rsidR="00D34924">
          <w:rPr>
            <w:lang w:eastAsia="ko-KR"/>
          </w:rPr>
          <w:delText xml:space="preserve">found for the first time points of our longitudinal cohort </w:delText>
        </w:r>
        <w:r w:rsidRPr="00495800" w:rsidDel="00BE4C58" w:rsidR="0025658D">
          <w:rPr>
            <w:lang w:eastAsia="ko-KR"/>
          </w:rPr>
          <w:delText>(S</w:delText>
        </w:r>
        <w:r w:rsidRPr="0056696D" w:rsidDel="00BE4C58" w:rsidR="0056696D">
          <w:rPr>
            <w:lang w:eastAsia="ko-KR"/>
          </w:rPr>
          <w:delText>pearman's correlation coefficients &gt; 0.56</w:delText>
        </w:r>
        <w:r w:rsidDel="00BE4C58" w:rsidR="0056696D">
          <w:rPr>
            <w:lang w:eastAsia="ko-KR"/>
          </w:rPr>
          <w:delText xml:space="preserve">) </w:delText>
        </w:r>
        <w:r w:rsidDel="00BE4C58" w:rsidR="00D34924">
          <w:rPr>
            <w:lang w:eastAsia="ko-KR"/>
          </w:rPr>
          <w:delText>for</w:delText>
        </w:r>
        <w:r w:rsidRPr="00495800" w:rsidDel="00BE4C58" w:rsidR="00D34924">
          <w:rPr>
            <w:lang w:eastAsia="ko-KR"/>
          </w:rPr>
          <w:delText xml:space="preserve"> </w:delText>
        </w:r>
        <w:r w:rsidRPr="00495800" w:rsidDel="00BE4C58" w:rsidR="0025658D">
          <w:rPr>
            <w:lang w:eastAsia="ko-KR"/>
          </w:rPr>
          <w:delText>all comparisons)</w:delText>
        </w:r>
        <w:r w:rsidDel="00BE4C58" w:rsidR="00D34924">
          <w:rPr>
            <w:lang w:eastAsia="ko-KR"/>
          </w:rPr>
          <w:delText xml:space="preserve">. We conclude that </w:delText>
        </w:r>
        <w:r w:rsidDel="00BE4C58" w:rsidR="00552880">
          <w:rPr>
            <w:lang w:eastAsia="ko-KR"/>
          </w:rPr>
          <w:delText>IFS and OFS</w:delText>
        </w:r>
        <w:r w:rsidDel="00BE4C58" w:rsidR="00D34924">
          <w:rPr>
            <w:lang w:eastAsia="ko-KR"/>
          </w:rPr>
          <w:delText xml:space="preserve"> are largely conserved and are thus a global feature of </w:delText>
        </w:r>
        <w:r w:rsidDel="00BE4C58" w:rsidR="00447AC9">
          <w:rPr>
            <w:lang w:eastAsia="ko-KR"/>
          </w:rPr>
          <w:delText>the</w:delText>
        </w:r>
        <w:r w:rsidRPr="00495800" w:rsidDel="00BE4C58" w:rsidR="0025658D">
          <w:rPr>
            <w:lang w:eastAsia="ko-KR"/>
          </w:rPr>
          <w:delText xml:space="preserve"> human gut microbiome. </w:delText>
        </w:r>
      </w:del>
    </w:p>
    <w:p w:rsidRPr="00495800" w:rsidR="00D22FD3" w:rsidDel="00BE4C58" w:rsidP="008A4591" w:rsidRDefault="00D22FD3" w14:paraId="6F29930A" w14:textId="78A3DA3E">
      <w:pPr>
        <w:rPr>
          <w:del w:author="Portlock, Theo" w:date="2021-11-25T15:00:00Z" w:id="177"/>
        </w:rPr>
      </w:pPr>
      <w:del w:author="Portlock, Theo" w:date="2021-11-25T15:00:00Z" w:id="178">
        <w:r w:rsidRPr="00495800" w:rsidDel="00BE4C58">
          <w:delText xml:space="preserve">Enrichment of </w:delText>
        </w:r>
        <w:r w:rsidRPr="00495800" w:rsidDel="00BE4C58" w:rsidR="00603CC0">
          <w:delText>IFS</w:delText>
        </w:r>
        <w:r w:rsidRPr="00495800" w:rsidDel="00BE4C58">
          <w:delText xml:space="preserve"> and </w:delText>
        </w:r>
        <w:r w:rsidRPr="00495800" w:rsidDel="00BE4C58" w:rsidR="00603CC0">
          <w:delText>OFS</w:delText>
        </w:r>
        <w:r w:rsidRPr="00495800" w:rsidDel="00BE4C58">
          <w:delText xml:space="preserve"> species determines richness, dysbiosis, and host physiology </w:delText>
        </w:r>
      </w:del>
    </w:p>
    <w:p w:rsidRPr="00495800" w:rsidR="00BE2128" w:rsidDel="00BE4C58" w:rsidP="008A4591" w:rsidRDefault="004873C4" w14:paraId="28738F8E" w14:textId="1062194A">
      <w:pPr>
        <w:rPr>
          <w:del w:author="Portlock, Theo" w:date="2021-11-25T15:00:00Z" w:id="179"/>
        </w:rPr>
      </w:pPr>
      <w:del w:author="Portlock, Theo" w:date="2021-11-25T15:00:00Z" w:id="180">
        <w:r w:rsidRPr="00495800" w:rsidDel="00BE4C58">
          <w:delText xml:space="preserve">To further explore links between gene richness and </w:delText>
        </w:r>
        <w:r w:rsidRPr="00495800" w:rsidDel="00BE4C58" w:rsidR="00524DB7">
          <w:delText>IFS and OFS</w:delText>
        </w:r>
        <w:r w:rsidRPr="00495800" w:rsidDel="00BE4C58">
          <w:delText>, w</w:delText>
        </w:r>
        <w:r w:rsidRPr="00495800" w:rsidDel="00BE4C58" w:rsidR="00D73517">
          <w:delText xml:space="preserve">e determined the gene richness distribution </w:delText>
        </w:r>
        <w:r w:rsidRPr="00495800" w:rsidDel="00BE4C58" w:rsidR="004E12EB">
          <w:delText>of HGMA samples and grouped</w:delText>
        </w:r>
        <w:r w:rsidRPr="00495800" w:rsidDel="00BE4C58" w:rsidR="00D73517">
          <w:delText xml:space="preserve"> healthy samples as </w:delText>
        </w:r>
        <w:r w:rsidRPr="00495800" w:rsidDel="00BE4C58" w:rsidR="001961B5">
          <w:delText xml:space="preserve">either </w:delText>
        </w:r>
        <w:r w:rsidRPr="00495800" w:rsidDel="00BE4C58" w:rsidR="00D73517">
          <w:delText xml:space="preserve">high </w:delText>
        </w:r>
        <w:r w:rsidRPr="00495800" w:rsidDel="00BE4C58" w:rsidR="001961B5">
          <w:delText xml:space="preserve">or </w:delText>
        </w:r>
        <w:r w:rsidRPr="00495800" w:rsidDel="00BE4C58" w:rsidR="00D73517">
          <w:delText>low gene richness (HGR and LGR) based on the top and bottom 25% gene counts</w:delText>
        </w:r>
        <w:r w:rsidRPr="00495800" w:rsidDel="00BE4C58" w:rsidR="001355EA">
          <w:delText xml:space="preserve"> of HGMA samples</w:delText>
        </w:r>
        <w:r w:rsidRPr="00495800" w:rsidDel="00BE4C58" w:rsidR="00D73517">
          <w:delText>, respectively (</w:delText>
        </w:r>
        <w:r w:rsidRPr="00495800" w:rsidDel="00BE4C58" w:rsidR="00D73517">
          <w:rPr>
            <w:color w:val="FF0000"/>
          </w:rPr>
          <w:delText xml:space="preserve">Extended Fig. </w:delText>
        </w:r>
        <w:r w:rsidRPr="00495800" w:rsidDel="00BE4C58" w:rsidR="00DF605D">
          <w:rPr>
            <w:color w:val="FF0000"/>
          </w:rPr>
          <w:delText>5</w:delText>
        </w:r>
        <w:r w:rsidRPr="00495800" w:rsidDel="00BE4C58" w:rsidR="00D10F6E">
          <w:rPr>
            <w:color w:val="FF0000"/>
          </w:rPr>
          <w:delText>a</w:delText>
        </w:r>
        <w:r w:rsidRPr="00495800" w:rsidDel="00BE4C58" w:rsidR="00D73517">
          <w:rPr>
            <w:color w:val="FF0000"/>
          </w:rPr>
          <w:delText>-c</w:delText>
        </w:r>
        <w:r w:rsidRPr="00495800" w:rsidDel="00BE4C58" w:rsidR="00D73517">
          <w:delText xml:space="preserve">). We </w:delText>
        </w:r>
        <w:r w:rsidRPr="00495800" w:rsidDel="00BE4C58" w:rsidR="001961B5">
          <w:delText xml:space="preserve">then </w:delText>
        </w:r>
        <w:r w:rsidRPr="00495800" w:rsidDel="00BE4C58" w:rsidR="00F055DC">
          <w:delText>identified species enriched in HGR and LGR by comparing MSP abundances</w:delText>
        </w:r>
        <w:r w:rsidRPr="00495800" w:rsidDel="00BE4C58" w:rsidR="001961B5">
          <w:delText>:</w:delText>
        </w:r>
        <w:r w:rsidRPr="00495800" w:rsidDel="00BE4C58" w:rsidR="00D73517">
          <w:delText xml:space="preserve"> </w:delText>
        </w:r>
        <w:r w:rsidRPr="00495800" w:rsidDel="00BE4C58" w:rsidR="00BB5001">
          <w:delText xml:space="preserve">total </w:delText>
        </w:r>
        <w:r w:rsidRPr="00495800" w:rsidDel="00BE4C58" w:rsidR="004E12EB">
          <w:delText>7</w:delText>
        </w:r>
        <w:r w:rsidRPr="00495800" w:rsidDel="00BE4C58" w:rsidR="00EB4F8C">
          <w:delText>59</w:delText>
        </w:r>
        <w:r w:rsidRPr="00495800" w:rsidDel="00BE4C58" w:rsidR="004E12EB">
          <w:delText xml:space="preserve"> </w:delText>
        </w:r>
        <w:r w:rsidRPr="00495800" w:rsidDel="00BE4C58">
          <w:delText xml:space="preserve">MSPs </w:delText>
        </w:r>
        <w:r w:rsidRPr="00495800" w:rsidDel="00BE4C58" w:rsidR="001961B5">
          <w:delText xml:space="preserve">were </w:delText>
        </w:r>
        <w:r w:rsidRPr="00495800" w:rsidDel="00BE4C58" w:rsidR="00D73517">
          <w:delText xml:space="preserve">enriched in HGR and </w:delText>
        </w:r>
        <w:r w:rsidRPr="00495800" w:rsidDel="00BE4C58" w:rsidR="004E12EB">
          <w:delText xml:space="preserve">95 </w:delText>
        </w:r>
        <w:r w:rsidRPr="00495800" w:rsidDel="00BE4C58" w:rsidR="00BB5001">
          <w:delText xml:space="preserve">MSPs </w:delText>
        </w:r>
        <w:r w:rsidRPr="00495800" w:rsidDel="00BE4C58" w:rsidR="001961B5">
          <w:delText xml:space="preserve">were </w:delText>
        </w:r>
        <w:r w:rsidRPr="00495800" w:rsidDel="00BE4C58" w:rsidR="004E12EB">
          <w:delText xml:space="preserve">enriched in </w:delText>
        </w:r>
        <w:r w:rsidRPr="00495800" w:rsidDel="00BE4C58" w:rsidR="00D73517">
          <w:delText>LGR (|Log</w:delText>
        </w:r>
        <w:r w:rsidRPr="00495800" w:rsidDel="00BE4C58" w:rsidR="00D73517">
          <w:rPr>
            <w:vertAlign w:val="subscript"/>
          </w:rPr>
          <w:delText>2</w:delText>
        </w:r>
        <w:r w:rsidRPr="00495800" w:rsidDel="00BE4C58" w:rsidR="00D73517">
          <w:delText xml:space="preserve"> fold change| &gt; 2, Wilcoxon </w:delText>
        </w:r>
        <w:r w:rsidRPr="00495800" w:rsidDel="00BE4C58" w:rsidR="00983BAE">
          <w:delText>r</w:delText>
        </w:r>
        <w:r w:rsidRPr="00495800" w:rsidDel="00BE4C58" w:rsidR="00D73517">
          <w:delText xml:space="preserve">ank </w:delText>
        </w:r>
        <w:r w:rsidRPr="00495800" w:rsidDel="00BE4C58" w:rsidR="00C932F9">
          <w:delText>two</w:delText>
        </w:r>
        <w:r w:rsidRPr="00495800" w:rsidDel="00BE4C58" w:rsidR="001E30FE">
          <w:delText xml:space="preserve">-sided </w:delText>
        </w:r>
        <w:r w:rsidRPr="00495800" w:rsidDel="00BE4C58" w:rsidR="00D73517">
          <w:delText>test adjusted p-value &lt; 10</w:delText>
        </w:r>
        <w:r w:rsidRPr="00495800" w:rsidDel="00BE4C58" w:rsidR="00D73517">
          <w:rPr>
            <w:vertAlign w:val="superscript"/>
          </w:rPr>
          <w:delText>-3</w:delText>
        </w:r>
        <w:r w:rsidRPr="00495800" w:rsidDel="00BE4C58" w:rsidR="00D73517">
          <w:delText>) (</w:delText>
        </w:r>
        <w:r w:rsidRPr="00495800" w:rsidDel="00BE4C58" w:rsidR="00D73517">
          <w:rPr>
            <w:color w:val="FF0000"/>
          </w:rPr>
          <w:delText xml:space="preserve">Supplementary Table </w:delText>
        </w:r>
        <w:r w:rsidRPr="00495800" w:rsidDel="00BE4C58" w:rsidR="00C71A0C">
          <w:rPr>
            <w:color w:val="FF0000"/>
          </w:rPr>
          <w:delText>S7</w:delText>
        </w:r>
        <w:r w:rsidRPr="00495800" w:rsidDel="00BE4C58" w:rsidR="00D73517">
          <w:delText xml:space="preserve">). </w:delText>
        </w:r>
        <w:r w:rsidRPr="00495800" w:rsidDel="00BE4C58" w:rsidR="005E6022">
          <w:delText xml:space="preserve">Interestingly, </w:delText>
        </w:r>
        <w:r w:rsidRPr="00495800" w:rsidDel="00BE4C58" w:rsidR="00D73517">
          <w:delText>LGR</w:delText>
        </w:r>
        <w:r w:rsidRPr="00495800" w:rsidDel="00BE4C58" w:rsidR="00EB4F8C">
          <w:delText>-enriched</w:delText>
        </w:r>
        <w:r w:rsidRPr="00495800" w:rsidDel="00BE4C58" w:rsidR="00D73517">
          <w:delText xml:space="preserve"> MSPs </w:delText>
        </w:r>
        <w:r w:rsidRPr="00495800" w:rsidDel="00BE4C58" w:rsidR="005E6022">
          <w:delText xml:space="preserve">were </w:delText>
        </w:r>
        <w:r w:rsidRPr="00495800" w:rsidDel="00BE4C58" w:rsidR="00D73517">
          <w:delText xml:space="preserve">significantly enriched in </w:delText>
        </w:r>
        <w:r w:rsidRPr="00495800" w:rsidDel="00BE4C58" w:rsidR="00541140">
          <w:delText>OFS</w:delText>
        </w:r>
        <w:r w:rsidRPr="00495800" w:rsidDel="00BE4C58" w:rsidR="006C3588">
          <w:delText xml:space="preserve"> (i.e. higher outflow probability)</w:delText>
        </w:r>
        <w:r w:rsidRPr="00495800" w:rsidDel="00BE4C58" w:rsidR="001961B5">
          <w:delText>, while</w:delText>
        </w:r>
        <w:r w:rsidRPr="00495800" w:rsidDel="00BE4C58" w:rsidR="005E6022">
          <w:delText xml:space="preserve"> no enrichment was observed for HGR</w:delText>
        </w:r>
        <w:r w:rsidRPr="00495800" w:rsidDel="00BE4C58" w:rsidR="00EB4F8C">
          <w:delText>-enriched</w:delText>
        </w:r>
        <w:r w:rsidRPr="00495800" w:rsidDel="00BE4C58" w:rsidR="005E6022">
          <w:delText xml:space="preserve"> MSPs</w:delText>
        </w:r>
        <w:r w:rsidRPr="00495800" w:rsidDel="00BE4C58" w:rsidR="00D73517">
          <w:delText xml:space="preserve"> (</w:delText>
        </w:r>
        <w:r w:rsidRPr="00495800" w:rsidDel="00BE4C58" w:rsidR="00D73517">
          <w:rPr>
            <w:color w:val="FF0000"/>
          </w:rPr>
          <w:delText xml:space="preserve">Fig. </w:delText>
        </w:r>
        <w:r w:rsidRPr="00495800" w:rsidDel="00BE4C58" w:rsidR="002B2668">
          <w:rPr>
            <w:color w:val="FF0000"/>
          </w:rPr>
          <w:delText>3a-b</w:delText>
        </w:r>
        <w:r w:rsidRPr="00495800" w:rsidDel="00BE4C58" w:rsidR="00D73517">
          <w:delText>).</w:delText>
        </w:r>
        <w:r w:rsidRPr="00495800" w:rsidDel="00BE4C58" w:rsidR="00606A12">
          <w:delText xml:space="preserve"> Low gene richness</w:delText>
        </w:r>
        <w:r w:rsidRPr="00495800" w:rsidDel="00BE4C58" w:rsidR="005E6022">
          <w:delText xml:space="preserve"> was previously associated with a risk of developing chronic diseases related to the metabolic syndrome</w:delText>
        </w:r>
        <w:r w:rsidRPr="00495800" w:rsidDel="00BE4C58" w:rsidR="00902787">
          <w:delText xml:space="preserve">; </w:delText>
        </w:r>
        <w:r w:rsidRPr="00495800" w:rsidDel="00BE4C58" w:rsidR="00A65502">
          <w:delText xml:space="preserve">the </w:delText>
        </w:r>
        <w:r w:rsidRPr="00495800" w:rsidDel="00BE4C58" w:rsidR="005E6022">
          <w:delText>enrichment of disease ass</w:delText>
        </w:r>
        <w:r w:rsidRPr="00495800" w:rsidDel="00BE4C58" w:rsidR="00B21F04">
          <w:delText xml:space="preserve">ociated </w:delText>
        </w:r>
        <w:r w:rsidRPr="00495800" w:rsidDel="00BE4C58" w:rsidR="00606A12">
          <w:delText xml:space="preserve">OFS </w:delText>
        </w:r>
        <w:r w:rsidRPr="00495800" w:rsidDel="00BE4C58" w:rsidR="00B21F04">
          <w:delText xml:space="preserve">in LGR individuals </w:delText>
        </w:r>
        <w:r w:rsidRPr="00495800" w:rsidDel="00BE4C58" w:rsidR="00A65502">
          <w:delText xml:space="preserve">was thus </w:delText>
        </w:r>
        <w:r w:rsidRPr="00495800" w:rsidDel="00BE4C58" w:rsidR="00B21F04">
          <w:delText>coherent with that observation</w:delText>
        </w:r>
        <w:r w:rsidRPr="00495800" w:rsidDel="00BE4C58" w:rsidR="0086579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Pr="00495800" w:rsidDel="00BE4C58" w:rsidR="00FA61EE">
          <w:delInstrText xml:space="preserve"> ADDIN EN.CITE </w:delInstrText>
        </w:r>
        <w:r w:rsidRPr="00495800" w:rsidDel="00BE4C58" w:rsidR="00FA61EE">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Pr="00495800" w:rsidDel="00BE4C58" w:rsidR="00FA61EE">
          <w:delInstrText xml:space="preserve"> ADDIN EN.CITE.DATA </w:delInstrText>
        </w:r>
        <w:r w:rsidRPr="00495800" w:rsidDel="00BE4C58" w:rsidR="00FA61EE">
          <w:fldChar w:fldCharType="end"/>
        </w:r>
        <w:r w:rsidRPr="00495800" w:rsidDel="00BE4C58" w:rsidR="00865798">
          <w:fldChar w:fldCharType="separate"/>
        </w:r>
        <w:r w:rsidRPr="00495800" w:rsidDel="00BE4C58" w:rsidR="00FA61EE">
          <w:rPr>
            <w:noProof/>
            <w:vertAlign w:val="superscript"/>
          </w:rPr>
          <w:delText>18</w:delText>
        </w:r>
        <w:r w:rsidRPr="00495800" w:rsidDel="00BE4C58" w:rsidR="00865798">
          <w:fldChar w:fldCharType="end"/>
        </w:r>
        <w:r w:rsidRPr="00495800" w:rsidDel="00BE4C58" w:rsidR="00D73517">
          <w:delText>.</w:delText>
        </w:r>
        <w:r w:rsidDel="00BE4C58" w:rsidR="00191594">
          <w:delText xml:space="preserve"> W</w:delText>
        </w:r>
        <w:r w:rsidRPr="00191594" w:rsidDel="00BE4C58" w:rsidR="00191594">
          <w:delText>e observed similar species enriched with low gene richness and associations with metabolic phenotypes</w:delText>
        </w:r>
        <w:r w:rsidDel="00BE4C58" w:rsidR="00191594">
          <w:delText xml:space="preserve"> (</w:delText>
        </w:r>
        <w:r w:rsidRPr="00495800" w:rsidDel="00BE4C58" w:rsidR="00191594">
          <w:rPr>
            <w:color w:val="FF0000"/>
          </w:rPr>
          <w:delText>Extended Fig. 5</w:delText>
        </w:r>
        <w:r w:rsidDel="00BE4C58" w:rsidR="00191594">
          <w:rPr>
            <w:color w:val="FF0000"/>
          </w:rPr>
          <w:delText>d)</w:delText>
        </w:r>
        <w:r w:rsidDel="00BE4C58" w:rsidR="00191594">
          <w:delText>.</w:delText>
        </w:r>
      </w:del>
    </w:p>
    <w:p w:rsidRPr="00495800" w:rsidR="00D22FD3" w:rsidDel="00BE4C58" w:rsidP="008A4591" w:rsidRDefault="00D22FD3" w14:paraId="1641C128" w14:textId="0D6F9FB7">
      <w:pPr>
        <w:rPr>
          <w:del w:author="Portlock, Theo" w:date="2021-11-25T15:00:00Z" w:id="181"/>
        </w:rPr>
        <w:pPrChange w:author="Portlock, Theo" w:date="2021-11-29T17:48:00Z" w:id="182">
          <w:pPr>
            <w:ind w:firstLine="720"/>
          </w:pPr>
        </w:pPrChange>
      </w:pPr>
      <w:del w:author="Portlock, Theo" w:date="2021-11-25T15:00:00Z" w:id="183">
        <w:r w:rsidRPr="00495800" w:rsidDel="00BE4C58">
          <w:delText>To investigate</w:delText>
        </w:r>
        <w:r w:rsidDel="00BE4C58" w:rsidR="00447AC9">
          <w:delText xml:space="preserve"> the</w:delText>
        </w:r>
        <w:r w:rsidRPr="00495800" w:rsidDel="00BE4C58">
          <w:delText xml:space="preserve"> </w:delText>
        </w:r>
        <w:r w:rsidRPr="00495800" w:rsidDel="00BE4C58" w:rsidR="00AF7F67">
          <w:delText xml:space="preserve">impacts of IFS and OFS </w:delText>
        </w:r>
        <w:r w:rsidRPr="00495800" w:rsidDel="00BE4C58" w:rsidR="00B438C4">
          <w:delText xml:space="preserve">species </w:delText>
        </w:r>
        <w:r w:rsidRPr="00495800" w:rsidDel="00BE4C58">
          <w:delText xml:space="preserve">on host physiology, we next </w:delText>
        </w:r>
        <w:r w:rsidRPr="00495800" w:rsidDel="00BE4C58" w:rsidR="001117FB">
          <w:delText xml:space="preserve">examined </w:delText>
        </w:r>
        <w:r w:rsidRPr="00495800" w:rsidDel="00BE4C58">
          <w:delText xml:space="preserve">the association </w:delText>
        </w:r>
        <w:r w:rsidRPr="00495800" w:rsidDel="00BE4C58" w:rsidR="001117FB">
          <w:delText xml:space="preserve">of IFS and OFS with </w:delText>
        </w:r>
        <w:r w:rsidRPr="00495800" w:rsidDel="00BE4C58">
          <w:delText>clinical parameters</w:delText>
        </w:r>
        <w:r w:rsidRPr="00495800" w:rsidDel="00BE4C58" w:rsidR="00C372C0">
          <w:delText xml:space="preserve"> among healthy individuals</w:delText>
        </w:r>
        <w:r w:rsidRPr="00495800" w:rsidDel="00BE4C58">
          <w:delText xml:space="preserve"> (</w:delText>
        </w:r>
        <w:r w:rsidRPr="00495800" w:rsidDel="00BE4C58">
          <w:rPr>
            <w:color w:val="FF0000"/>
          </w:rPr>
          <w:delText xml:space="preserve">Supplementary Table </w:delText>
        </w:r>
        <w:r w:rsidRPr="00DF4DE8" w:rsidDel="00BE4C58" w:rsidR="00E550CB">
          <w:rPr>
            <w:color w:val="FF0000"/>
          </w:rPr>
          <w:delText>S</w:delText>
        </w:r>
        <w:r w:rsidRPr="00DF4DE8" w:rsidDel="00BE4C58">
          <w:rPr>
            <w:color w:val="FF0000"/>
          </w:rPr>
          <w:delText>8</w:delText>
        </w:r>
        <w:r w:rsidRPr="00495800" w:rsidDel="00BE4C58">
          <w:delText xml:space="preserve">). We traced the changes </w:delText>
        </w:r>
        <w:r w:rsidRPr="00495800" w:rsidDel="00BE4C58">
          <w:rPr>
            <w:color w:val="000000"/>
          </w:rPr>
          <w:delText>in</w:delText>
        </w:r>
        <w:r w:rsidRPr="00495800" w:rsidDel="00BE4C58">
          <w:delText xml:space="preserve"> 40 clinical parameters of 86 </w:delText>
        </w:r>
        <w:r w:rsidRPr="00495800" w:rsidDel="00BE4C58" w:rsidR="00004645">
          <w:delText xml:space="preserve">Swedish </w:delText>
        </w:r>
        <w:r w:rsidRPr="00495800" w:rsidDel="00BE4C58">
          <w:delText>individuals (</w:delText>
        </w:r>
        <w:r w:rsidRPr="00495800" w:rsidDel="00BE4C58">
          <w:rPr>
            <w:color w:val="FF0000"/>
          </w:rPr>
          <w:delText xml:space="preserve">Supplementary Table </w:delText>
        </w:r>
        <w:r w:rsidRPr="00DF4DE8" w:rsidDel="00BE4C58" w:rsidR="00E550CB">
          <w:rPr>
            <w:color w:val="FF0000"/>
          </w:rPr>
          <w:delText>S</w:delText>
        </w:r>
        <w:r w:rsidRPr="00DF4DE8" w:rsidDel="00BE4C58">
          <w:rPr>
            <w:color w:val="FF0000"/>
          </w:rPr>
          <w:delText>9</w:delText>
        </w:r>
        <w:r w:rsidRPr="00495800" w:rsidDel="00BE4C58">
          <w:delText xml:space="preserve">) and linked them with the abundances </w:delText>
        </w:r>
        <w:r w:rsidRPr="00495800" w:rsidDel="00BE4C58" w:rsidR="00AA5E6F">
          <w:delText xml:space="preserve">of IFS and OFS species </w:delText>
        </w:r>
        <w:r w:rsidRPr="00495800" w:rsidDel="00BE4C58">
          <w:delText>using linear mixed effect model</w:delText>
        </w:r>
        <w:r w:rsidRPr="00495800" w:rsidDel="00BE4C58" w:rsidR="00B451FE">
          <w:delText>s</w:delText>
        </w:r>
        <w:r w:rsidRPr="00495800" w:rsidDel="00BE4C58">
          <w:delText xml:space="preserve"> (</w:delText>
        </w:r>
        <w:r w:rsidRPr="00495800" w:rsidDel="00BE4C58">
          <w:rPr>
            <w:color w:val="FF0000"/>
          </w:rPr>
          <w:delText>Methods</w:delText>
        </w:r>
        <w:r w:rsidRPr="00495800" w:rsidDel="00BE4C58">
          <w:delText xml:space="preserve">). We found that </w:delText>
        </w:r>
        <w:r w:rsidRPr="00495800" w:rsidDel="00BE4C58" w:rsidR="00435486">
          <w:delText xml:space="preserve">IFS </w:delText>
        </w:r>
        <w:r w:rsidRPr="00495800" w:rsidDel="00BE4C58">
          <w:delText xml:space="preserve">abundances were associated with muscle composition (p-value = 0.018, </w:delText>
        </w:r>
        <w:r w:rsidRPr="00DF4DE8" w:rsidDel="00BE4C58">
          <w:rPr>
            <w:color w:val="FF0000"/>
          </w:rPr>
          <w:delText xml:space="preserve">Fig. </w:delText>
        </w:r>
        <w:r w:rsidRPr="00DF4DE8" w:rsidDel="00BE4C58" w:rsidR="00614511">
          <w:rPr>
            <w:color w:val="FF0000"/>
          </w:rPr>
          <w:delText>3c</w:delText>
        </w:r>
        <w:r w:rsidRPr="00495800" w:rsidDel="00BE4C58">
          <w:delText xml:space="preserve">), </w:delText>
        </w:r>
        <w:r w:rsidRPr="00495800" w:rsidDel="00BE4C58" w:rsidR="00002EEF">
          <w:delText xml:space="preserve">thus showing associations </w:delText>
        </w:r>
        <w:r w:rsidRPr="00495800" w:rsidDel="00BE4C58">
          <w:delText xml:space="preserve">with microbial core metabolism such as amino acid metabolism, whereas </w:delText>
        </w:r>
        <w:r w:rsidRPr="00495800" w:rsidDel="00BE4C58" w:rsidR="00435486">
          <w:delText xml:space="preserve">OFS abundances </w:delText>
        </w:r>
        <w:r w:rsidRPr="00495800" w:rsidDel="00BE4C58">
          <w:delText xml:space="preserve">were associated with </w:delText>
        </w:r>
        <w:r w:rsidRPr="00495800" w:rsidDel="00BE4C58">
          <w:rPr>
            <w:color w:val="000000"/>
          </w:rPr>
          <w:delText xml:space="preserve">a </w:delText>
        </w:r>
        <w:r w:rsidRPr="00495800" w:rsidDel="00BE4C58">
          <w:delText xml:space="preserve">more diverse spectrum of clinical parameters, such as blood glucose, urate, B-type natriuretic peptide (BNP), ApoA1, and erythrocyte </w:delText>
        </w:r>
        <w:r w:rsidRPr="00495800" w:rsidDel="00BE4C58">
          <w:rPr>
            <w:color w:val="000000"/>
          </w:rPr>
          <w:delText>particles</w:delText>
        </w:r>
        <w:r w:rsidRPr="00495800" w:rsidDel="00BE4C58">
          <w:delText xml:space="preserve"> (p-value &lt; 0.05). </w:delText>
        </w:r>
        <w:r w:rsidDel="00BE4C58" w:rsidR="00786B95">
          <w:delText>Interestingly</w:delText>
        </w:r>
        <w:r w:rsidRPr="00495800" w:rsidDel="00BE4C58">
          <w:delText xml:space="preserve">, the </w:delText>
        </w:r>
        <w:r w:rsidRPr="00495800" w:rsidDel="00BE4C58" w:rsidR="001F1F1E">
          <w:delText xml:space="preserve">OFS </w:delText>
        </w:r>
        <w:r w:rsidRPr="00495800" w:rsidDel="00BE4C58">
          <w:delText>abundances were positively associated with BNP as a key heart failure marker</w:delText>
        </w:r>
        <w:r w:rsidDel="00BE4C58" w:rsidR="00AC0405">
          <w:delText xml:space="preserve"> (</w:delText>
        </w:r>
        <w:r w:rsidRPr="00495800" w:rsidDel="00BE4C58" w:rsidR="00AC0405">
          <w:rPr>
            <w:color w:val="FF0000"/>
          </w:rPr>
          <w:delText xml:space="preserve">Extended Fig. </w:delText>
        </w:r>
        <w:r w:rsidRPr="00DF4DE8" w:rsidDel="00BE4C58" w:rsidR="00AC0405">
          <w:rPr>
            <w:color w:val="FF0000"/>
          </w:rPr>
          <w:delText>6</w:delText>
        </w:r>
        <w:r w:rsidDel="00BE4C58" w:rsidR="0056696D">
          <w:rPr>
            <w:color w:val="FF0000"/>
          </w:rPr>
          <w:delText>c</w:delText>
        </w:r>
        <w:r w:rsidRPr="00DF4DE8" w:rsidDel="00BE4C58" w:rsidR="00AC0405">
          <w:rPr>
            <w:color w:val="FF0000"/>
          </w:rPr>
          <w:delText>-</w:delText>
        </w:r>
        <w:r w:rsidDel="00BE4C58" w:rsidR="0056696D">
          <w:rPr>
            <w:color w:val="FF0000"/>
          </w:rPr>
          <w:delText>g</w:delText>
        </w:r>
        <w:r w:rsidDel="00BE4C58" w:rsidR="00AC0405">
          <w:rPr>
            <w:color w:val="FF0000"/>
          </w:rPr>
          <w:delText xml:space="preserve">, </w:delText>
        </w:r>
        <w:r w:rsidRPr="00495800" w:rsidDel="00BE4C58" w:rsidR="00AC0405">
          <w:rPr>
            <w:color w:val="FF0000"/>
          </w:rPr>
          <w:delText>Supplementary Table 10</w:delText>
        </w:r>
        <w:r w:rsidDel="00BE4C58" w:rsidR="00AC0405">
          <w:rPr>
            <w:color w:val="FF0000"/>
          </w:rPr>
          <w:delText>)</w:delText>
        </w:r>
        <w:r w:rsidRPr="00495800" w:rsidDel="00BE4C58">
          <w:delText>.</w:delText>
        </w:r>
        <w:r w:rsidRPr="00495800" w:rsidDel="00BE4C58">
          <w:tab/>
        </w:r>
      </w:del>
    </w:p>
    <w:p w:rsidRPr="00495800" w:rsidR="00AF7F67" w:rsidDel="00BE4C58" w:rsidP="008A4591" w:rsidRDefault="00AF7F67" w14:paraId="7DFE5EFF" w14:textId="0F7FF5CC">
      <w:pPr>
        <w:rPr>
          <w:del w:author="Portlock, Theo" w:date="2021-11-25T15:00:00Z" w:id="184"/>
        </w:rPr>
        <w:pPrChange w:author="Portlock, Theo" w:date="2021-11-29T17:48:00Z" w:id="185">
          <w:pPr>
            <w:ind w:firstLine="720"/>
          </w:pPr>
        </w:pPrChange>
      </w:pPr>
      <w:del w:author="Portlock, Theo" w:date="2021-11-25T15:00:00Z" w:id="186">
        <w:r w:rsidRPr="00495800" w:rsidDel="00BE4C58">
          <w:delText>Next, we associated the common depleted and enriched species in diseases</w:delText>
        </w:r>
        <w:r w:rsidRPr="00495800" w:rsidDel="00BE4C58" w:rsidR="008E7D8A">
          <w:delText xml:space="preserve"> (</w:delText>
        </w:r>
        <w:r w:rsidRPr="00DF4DE8" w:rsidDel="00BE4C58" w:rsidR="008E7D8A">
          <w:rPr>
            <w:color w:val="FF0000"/>
          </w:rPr>
          <w:delText>Fig. 1h</w:delText>
        </w:r>
        <w:r w:rsidRPr="00495800" w:rsidDel="00BE4C58" w:rsidR="008E7D8A">
          <w:delText>)</w:delText>
        </w:r>
        <w:r w:rsidRPr="00495800" w:rsidDel="00BE4C58" w:rsidR="00605E49">
          <w:delText>,</w:delText>
        </w:r>
        <w:r w:rsidRPr="00495800" w:rsidDel="00BE4C58">
          <w:delText xml:space="preserve"> from Pan-MGAS analysis of 18 diseases</w:delText>
        </w:r>
        <w:r w:rsidRPr="00495800" w:rsidDel="00BE4C58" w:rsidR="00605E49">
          <w:delText>,</w:delText>
        </w:r>
        <w:r w:rsidRPr="00495800" w:rsidDel="00BE4C58" w:rsidR="00A67DD4">
          <w:delText xml:space="preserve"> </w:delText>
        </w:r>
        <w:r w:rsidRPr="00495800" w:rsidDel="00BE4C58">
          <w:delText>to the IFS and OFS. The commonly depleted MSPs had a greater tendency to be IFS (</w:delText>
        </w:r>
        <w:r w:rsidRPr="00495800" w:rsidDel="00BE4C58">
          <w:rPr>
            <w:color w:val="FF0000"/>
          </w:rPr>
          <w:delText xml:space="preserve">Fig. </w:delText>
        </w:r>
        <w:r w:rsidRPr="00495800" w:rsidDel="00BE4C58" w:rsidR="005511C6">
          <w:rPr>
            <w:color w:val="FF0000"/>
          </w:rPr>
          <w:delText>4a</w:delText>
        </w:r>
        <w:r w:rsidRPr="00495800" w:rsidDel="00BE4C58">
          <w:rPr>
            <w:color w:val="FF0000"/>
          </w:rPr>
          <w:delText>-</w:delText>
        </w:r>
        <w:r w:rsidRPr="00DF4DE8" w:rsidDel="00BE4C58" w:rsidR="006A01BB">
          <w:rPr>
            <w:color w:val="FF0000"/>
          </w:rPr>
          <w:delText>b</w:delText>
        </w:r>
        <w:r w:rsidRPr="00495800" w:rsidDel="00BE4C58">
          <w:delText>). On the contrary, the commonly enriched species (top-right</w:delText>
        </w:r>
        <w:r w:rsidRPr="00495800" w:rsidDel="00BE4C58" w:rsidR="0055117A">
          <w:delText xml:space="preserve">, </w:delText>
        </w:r>
        <w:r w:rsidRPr="00F125EA" w:rsidDel="00BE4C58" w:rsidR="0055117A">
          <w:rPr>
            <w:color w:val="FF0000"/>
          </w:rPr>
          <w:delText>Fig. 1h</w:delText>
        </w:r>
        <w:r w:rsidRPr="00495800" w:rsidDel="00BE4C58">
          <w:delText>) were likely to be OFS</w:delText>
        </w:r>
        <w:r w:rsidDel="00BE4C58" w:rsidR="00552880">
          <w:delText xml:space="preserve">, </w:delText>
        </w:r>
        <w:r w:rsidRPr="00495800" w:rsidDel="00BE4C58">
          <w:delText xml:space="preserve">compared to the depleted species across all diseases. Out of the 23 commonly enriched species </w:delText>
        </w:r>
        <w:r w:rsidRPr="00495800" w:rsidDel="00BE4C58" w:rsidR="0035313B">
          <w:delText xml:space="preserve">in diseases </w:delText>
        </w:r>
        <w:r w:rsidRPr="00495800" w:rsidDel="00BE4C58">
          <w:delText xml:space="preserve">(enriched in at least 3 different disease cohorts), 14 (61%) were </w:delText>
        </w:r>
        <w:r w:rsidRPr="00495800" w:rsidDel="00BE4C58" w:rsidR="0035313B">
          <w:delText>OFS</w:delText>
        </w:r>
        <w:r w:rsidRPr="00495800" w:rsidDel="00BE4C58" w:rsidR="004D4EB0">
          <w:delText xml:space="preserve"> species</w:delText>
        </w:r>
        <w:r w:rsidRPr="00495800" w:rsidDel="00BE4C58">
          <w:delText xml:space="preserve">, significantly more than the </w:delText>
        </w:r>
        <w:r w:rsidRPr="00495800" w:rsidDel="00BE4C58" w:rsidR="0035313B">
          <w:delText>OFS</w:delText>
        </w:r>
        <w:r w:rsidRPr="00495800" w:rsidDel="00BE4C58" w:rsidR="004D4EB0">
          <w:delText xml:space="preserve">s species </w:delText>
        </w:r>
        <w:r w:rsidRPr="00495800" w:rsidDel="00BE4C58">
          <w:delText xml:space="preserve">within all species </w:delText>
        </w:r>
        <w:r w:rsidRPr="00495800" w:rsidDel="00BE4C58" w:rsidR="008E6D22">
          <w:delText xml:space="preserve">detected in </w:delText>
        </w:r>
        <w:r w:rsidRPr="00495800" w:rsidDel="00BE4C58">
          <w:delText>the cohorts (36%) (</w:delText>
        </w:r>
        <w:r w:rsidRPr="00495800" w:rsidDel="00BE4C58">
          <w:rPr>
            <w:i/>
            <w:iCs/>
          </w:rPr>
          <w:delText xml:space="preserve">Chi-square test, p-value = </w:delText>
        </w:r>
        <w:r w:rsidRPr="00495800" w:rsidDel="00BE4C58">
          <w:delText xml:space="preserve">0.015, </w:delText>
        </w:r>
        <w:r w:rsidRPr="00495800" w:rsidDel="00BE4C58">
          <w:rPr>
            <w:color w:val="FF0000"/>
          </w:rPr>
          <w:delText xml:space="preserve">Supplementary Table </w:delText>
        </w:r>
        <w:r w:rsidRPr="001E5587" w:rsidDel="00BE4C58" w:rsidR="00FE5CF0">
          <w:rPr>
            <w:color w:val="FF0000"/>
          </w:rPr>
          <w:delText>S4</w:delText>
        </w:r>
        <w:r w:rsidRPr="00495800" w:rsidDel="00BE4C58">
          <w:delText xml:space="preserve">). </w:delText>
        </w:r>
        <w:r w:rsidRPr="00495800" w:rsidDel="00BE4C58" w:rsidR="008E6D22">
          <w:delText>In addition</w:delText>
        </w:r>
        <w:r w:rsidRPr="00495800" w:rsidDel="00BE4C58" w:rsidR="00665571">
          <w:delText xml:space="preserve">, </w:delText>
        </w:r>
        <w:r w:rsidRPr="00495800" w:rsidDel="00BE4C58" w:rsidR="008E6D22">
          <w:delText>a</w:delText>
        </w:r>
        <w:r w:rsidRPr="00495800" w:rsidDel="00BE4C58">
          <w:delText xml:space="preserve">mong the 14 </w:delText>
        </w:r>
        <w:r w:rsidRPr="00495800" w:rsidDel="00BE4C58" w:rsidR="007A6F0A">
          <w:delText xml:space="preserve">OFS </w:delText>
        </w:r>
        <w:r w:rsidRPr="00495800" w:rsidDel="00BE4C58">
          <w:delText xml:space="preserve">species, 5 </w:delText>
        </w:r>
        <w:r w:rsidRPr="00495800" w:rsidDel="00BE4C58" w:rsidR="00894291">
          <w:delText xml:space="preserve">(36%) </w:delText>
        </w:r>
        <w:r w:rsidRPr="00495800" w:rsidDel="00BE4C58">
          <w:delText xml:space="preserve">were </w:delText>
        </w:r>
        <w:r w:rsidDel="00BE4C58" w:rsidR="00D34924">
          <w:delText xml:space="preserve">opportunistic </w:delText>
        </w:r>
        <w:r w:rsidRPr="00495800" w:rsidDel="00BE4C58">
          <w:delText>pathogens</w:delText>
        </w:r>
        <w:r w:rsidRPr="00495800" w:rsidDel="00BE4C58" w:rsidR="00CB22B6">
          <w:delText xml:space="preserve"> </w:delText>
        </w:r>
        <w:r w:rsidRPr="00495800" w:rsidDel="00BE4C58" w:rsidR="00C15515">
          <w:delText xml:space="preserve">reported </w:delText>
        </w:r>
        <w:r w:rsidDel="00BE4C58" w:rsidR="00447AC9">
          <w:delText>previously</w:delText>
        </w:r>
        <w:r w:rsidRPr="00495800" w:rsidDel="00BE4C58" w:rsidR="00151F25">
          <w:delText xml:space="preserve"> </w:delText>
        </w:r>
        <w:r w:rsidRPr="00495800" w:rsidDel="00BE4C58" w:rsidR="00DF5600">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Del="00BE4C58" w:rsidR="003A4F1C">
          <w:delInstrText xml:space="preserve"> ADDIN EN.CITE </w:delInstrText>
        </w:r>
        <w:r w:rsidDel="00BE4C58" w:rsidR="003A4F1C">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Del="00BE4C58" w:rsidR="003A4F1C">
          <w:delInstrText xml:space="preserve"> ADDIN EN.CITE.DATA </w:delInstrText>
        </w:r>
        <w:r w:rsidDel="00BE4C58" w:rsidR="003A4F1C">
          <w:fldChar w:fldCharType="end"/>
        </w:r>
        <w:r w:rsidRPr="00495800" w:rsidDel="00BE4C58" w:rsidR="00DF5600">
          <w:fldChar w:fldCharType="separate"/>
        </w:r>
        <w:r w:rsidRPr="003A4F1C" w:rsidDel="00BE4C58" w:rsidR="003A4F1C">
          <w:rPr>
            <w:noProof/>
            <w:vertAlign w:val="superscript"/>
          </w:rPr>
          <w:delText>26</w:delText>
        </w:r>
        <w:r w:rsidRPr="00495800" w:rsidDel="00BE4C58" w:rsidR="00DF5600">
          <w:fldChar w:fldCharType="end"/>
        </w:r>
        <w:r w:rsidRPr="00495800" w:rsidDel="00BE4C58">
          <w:delText xml:space="preserve"> (</w:delText>
        </w:r>
        <w:r w:rsidRPr="00495800" w:rsidDel="00BE4C58">
          <w:rPr>
            <w:i/>
            <w:iCs/>
          </w:rPr>
          <w:delText xml:space="preserve">Chi-square test, p-value = </w:delText>
        </w:r>
        <w:r w:rsidRPr="00495800" w:rsidDel="00BE4C58">
          <w:delText>10</w:delText>
        </w:r>
        <w:r w:rsidRPr="00495800" w:rsidDel="00BE4C58">
          <w:rPr>
            <w:vertAlign w:val="superscript"/>
          </w:rPr>
          <w:delText>-9</w:delText>
        </w:r>
        <w:r w:rsidRPr="00495800" w:rsidDel="00BE4C58">
          <w:delText xml:space="preserve">). These observations support the view of microbiome dynamics lowering the abundance of potentially harmful species in healthy adults. </w:delText>
        </w:r>
      </w:del>
    </w:p>
    <w:p w:rsidRPr="00495800" w:rsidR="00541140" w:rsidDel="00BE4C58" w:rsidP="008A4591" w:rsidRDefault="00541140" w14:paraId="2A9F4465" w14:textId="3B053DD2">
      <w:pPr>
        <w:rPr>
          <w:del w:author="Portlock, Theo" w:date="2021-11-25T15:00:00Z" w:id="187"/>
        </w:rPr>
        <w:pPrChange w:author="Portlock, Theo" w:date="2021-11-29T17:48:00Z" w:id="188">
          <w:pPr>
            <w:ind w:firstLine="720"/>
          </w:pPr>
        </w:pPrChange>
      </w:pPr>
    </w:p>
    <w:p w:rsidRPr="00495800" w:rsidR="00D22FD3" w:rsidDel="00BE4C58" w:rsidP="008A4591" w:rsidRDefault="00D22FD3" w14:paraId="1313FDF0" w14:textId="1546DAFD">
      <w:pPr>
        <w:rPr>
          <w:del w:author="Portlock, Theo" w:date="2021-11-25T15:00:00Z" w:id="189"/>
        </w:rPr>
      </w:pPr>
      <w:del w:author="Portlock, Theo" w:date="2021-11-25T15:00:00Z" w:id="190">
        <w:r w:rsidRPr="00495800" w:rsidDel="00BE4C58">
          <w:delText>Functional understanding of region-enriched species</w:delText>
        </w:r>
        <w:r w:rsidDel="00BE4C58" w:rsidR="00552880">
          <w:delText>, IFS and OFS</w:delText>
        </w:r>
        <w:r w:rsidRPr="00495800" w:rsidDel="00BE4C58" w:rsidR="00A16875">
          <w:delText xml:space="preserve"> </w:delText>
        </w:r>
      </w:del>
    </w:p>
    <w:p w:rsidRPr="00495800" w:rsidR="001B7DD6" w:rsidDel="00BE4C58" w:rsidP="008A4591" w:rsidRDefault="001B7DD6" w14:paraId="0FBF7D6F" w14:textId="6D57204F">
      <w:pPr>
        <w:rPr>
          <w:del w:author="Portlock, Theo" w:date="2021-11-25T15:00:00Z" w:id="191"/>
        </w:rPr>
        <w:pPrChange w:author="Portlock, Theo" w:date="2021-11-29T17:48:00Z" w:id="192">
          <w:pPr>
            <w:ind w:firstLine="720"/>
          </w:pPr>
        </w:pPrChange>
      </w:pPr>
      <w:del w:author="Portlock, Theo" w:date="2021-11-25T15:00:00Z" w:id="193">
        <w:r w:rsidRPr="00495800" w:rsidDel="00BE4C58">
          <w:delText xml:space="preserve">Our functional analysis indicated that the </w:delText>
        </w:r>
        <w:r w:rsidRPr="00495800" w:rsidDel="00BE4C58" w:rsidR="00B22C40">
          <w:delText xml:space="preserve">IFS species </w:delText>
        </w:r>
        <w:r w:rsidRPr="00495800" w:rsidDel="00BE4C58" w:rsidR="00EE4831">
          <w:delText>we</w:delText>
        </w:r>
        <w:r w:rsidRPr="00495800" w:rsidDel="00BE4C58">
          <w:delText xml:space="preserve">re enriched in core metabolism, essential for energy homeostasis and </w:delText>
        </w:r>
        <w:r w:rsidRPr="00495800" w:rsidDel="00BE4C58" w:rsidR="00072F5C">
          <w:delText xml:space="preserve">for </w:delText>
        </w:r>
        <w:r w:rsidRPr="00495800" w:rsidDel="00BE4C58">
          <w:delText>biosynthesis of macromolecules (i.e., amino acids, carbohydrates and fatty acids</w:delText>
        </w:r>
        <w:r w:rsidRPr="00495800" w:rsidDel="00BE4C58" w:rsidR="00EE4831">
          <w:delText xml:space="preserve">; </w:delText>
        </w:r>
        <w:r w:rsidRPr="00495800" w:rsidDel="00BE4C58" w:rsidR="00EE4831">
          <w:rPr>
            <w:color w:val="FF0000"/>
          </w:rPr>
          <w:delText>F</w:delText>
        </w:r>
        <w:r w:rsidRPr="00495800" w:rsidDel="00BE4C58">
          <w:rPr>
            <w:color w:val="FF0000"/>
          </w:rPr>
          <w:delText xml:space="preserve">ig. </w:delText>
        </w:r>
        <w:r w:rsidRPr="001E5587" w:rsidDel="00BE4C58" w:rsidR="005C114A">
          <w:rPr>
            <w:color w:val="FF0000"/>
          </w:rPr>
          <w:delText>4</w:delText>
        </w:r>
        <w:r w:rsidRPr="001E5587" w:rsidDel="00BE4C58" w:rsidR="00E0367E">
          <w:rPr>
            <w:color w:val="FF0000"/>
          </w:rPr>
          <w:delText>c</w:delText>
        </w:r>
        <w:r w:rsidRPr="001E5587" w:rsidDel="00BE4C58" w:rsidR="001B0DD9">
          <w:rPr>
            <w:color w:val="FF0000"/>
          </w:rPr>
          <w:delText xml:space="preserve"> </w:delText>
        </w:r>
        <w:r w:rsidRPr="001E5587" w:rsidDel="00BE4C58">
          <w:rPr>
            <w:color w:val="FF0000"/>
          </w:rPr>
          <w:delText xml:space="preserve">and Supplementary Table </w:delText>
        </w:r>
        <w:r w:rsidRPr="001E5587" w:rsidDel="00BE4C58" w:rsidR="00E0367E">
          <w:rPr>
            <w:color w:val="FF0000"/>
          </w:rPr>
          <w:delText>S</w:delText>
        </w:r>
        <w:r w:rsidRPr="001E5587" w:rsidDel="00BE4C58" w:rsidR="00EE3F7B">
          <w:rPr>
            <w:color w:val="FF0000"/>
          </w:rPr>
          <w:delText>11</w:delText>
        </w:r>
        <w:r w:rsidRPr="001E5587" w:rsidDel="00BE4C58" w:rsidR="00E0367E">
          <w:rPr>
            <w:color w:val="FF0000"/>
          </w:rPr>
          <w:delText xml:space="preserve"> and S1</w:delText>
        </w:r>
        <w:r w:rsidRPr="001E5587" w:rsidDel="00BE4C58" w:rsidR="00EE3F7B">
          <w:rPr>
            <w:color w:val="FF0000"/>
          </w:rPr>
          <w:delText>2</w:delText>
        </w:r>
        <w:r w:rsidRPr="001E5587" w:rsidDel="00BE4C58">
          <w:rPr>
            <w:color w:val="FF0000"/>
          </w:rPr>
          <w:delText xml:space="preserve">, </w:delText>
        </w:r>
        <w:r w:rsidRPr="00495800" w:rsidDel="00BE4C58">
          <w:rPr>
            <w:color w:val="FF0000"/>
          </w:rPr>
          <w:delText>Method</w:delText>
        </w:r>
        <w:r w:rsidRPr="00495800" w:rsidDel="00BE4C58" w:rsidR="00902787">
          <w:rPr>
            <w:color w:val="FF0000"/>
          </w:rPr>
          <w:delText>s</w:delText>
        </w:r>
        <w:r w:rsidRPr="00495800" w:rsidDel="00BE4C58">
          <w:delText>). They were also enriched in</w:delText>
        </w:r>
        <w:r w:rsidRPr="00495800" w:rsidDel="00BE4C58" w:rsidR="00072F5C">
          <w:delText>:</w:delText>
        </w:r>
        <w:r w:rsidRPr="00495800" w:rsidDel="00BE4C58">
          <w:delText xml:space="preserve"> </w:delText>
        </w:r>
        <w:r w:rsidRPr="00495800" w:rsidDel="00BE4C58" w:rsidR="00195BD8">
          <w:delText xml:space="preserve">(i) </w:delText>
        </w:r>
        <w:r w:rsidRPr="00495800" w:rsidDel="00BE4C58">
          <w:delText>processes associated with increased survival, such as sporulation, cobalamin biosynthesis (CobS)</w:delText>
        </w:r>
        <w:r w:rsidRPr="00495800" w:rsidDel="00BE4C58" w:rsidR="00072F5C">
          <w:delText>,</w:delText>
        </w:r>
        <w:r w:rsidRPr="00495800" w:rsidDel="00BE4C58">
          <w:delText xml:space="preserve"> and sirohydrochlorin cobaltochelatase (CbiK)</w:delText>
        </w:r>
        <w:r w:rsidRPr="00495800" w:rsidDel="00BE4C58" w:rsidR="00195BD8">
          <w:delText>; (ii)</w:delText>
        </w:r>
        <w:r w:rsidRPr="00495800" w:rsidDel="00BE4C58">
          <w:delText xml:space="preserve"> secondary metabolites (bacteriocin</w:delText>
        </w:r>
        <w:r w:rsidRPr="00495800" w:rsidDel="00BE4C58" w:rsidR="00195BD8">
          <w:delText>); (iii)</w:delText>
        </w:r>
        <w:r w:rsidRPr="00495800" w:rsidDel="00BE4C58">
          <w:delText xml:space="preserve"> proteins related to starch and plant-based fibr</w:delText>
        </w:r>
        <w:r w:rsidRPr="00495800" w:rsidDel="00BE4C58" w:rsidR="002A0794">
          <w:delText>e</w:delText>
        </w:r>
        <w:r w:rsidRPr="00495800" w:rsidDel="00BE4C58">
          <w:delText xml:space="preserve"> use (CAZymes GT5, GH13, GH51)</w:delText>
        </w:r>
        <w:r w:rsidRPr="00495800" w:rsidDel="00BE4C58" w:rsidR="00195BD8">
          <w:delText>; (iv)</w:delText>
        </w:r>
        <w:r w:rsidRPr="00495800" w:rsidDel="00BE4C58">
          <w:delText xml:space="preserve"> anaerobic phenotypes</w:delText>
        </w:r>
        <w:r w:rsidRPr="00495800" w:rsidDel="00BE4C58" w:rsidR="002A0794">
          <w:delText xml:space="preserve"> (</w:delText>
        </w:r>
        <w:r w:rsidRPr="00495800" w:rsidDel="00BE4C58" w:rsidR="00B40F64">
          <w:rPr>
            <w:color w:val="FF0000"/>
          </w:rPr>
          <w:delText xml:space="preserve">Supplementary Table </w:delText>
        </w:r>
        <w:r w:rsidRPr="00495800" w:rsidDel="00BE4C58" w:rsidR="002725F3">
          <w:rPr>
            <w:color w:val="FF0000"/>
          </w:rPr>
          <w:delText>S11</w:delText>
        </w:r>
        <w:r w:rsidRPr="00495800" w:rsidDel="00BE4C58" w:rsidR="002A0794">
          <w:delText>)</w:delText>
        </w:r>
        <w:r w:rsidRPr="00495800" w:rsidDel="00BE4C58" w:rsidR="00072F5C">
          <w:delText>.</w:delText>
        </w:r>
        <w:r w:rsidRPr="00495800" w:rsidDel="00BE4C58">
          <w:delText xml:space="preserve"> </w:delText>
        </w:r>
        <w:r w:rsidRPr="00495800" w:rsidDel="00BE4C58" w:rsidR="00072F5C">
          <w:delText xml:space="preserve">By </w:delText>
        </w:r>
        <w:r w:rsidRPr="00495800" w:rsidDel="00BE4C58">
          <w:delText xml:space="preserve">contrast, the </w:delText>
        </w:r>
        <w:r w:rsidRPr="00495800" w:rsidDel="00BE4C58" w:rsidR="0086500B">
          <w:delText xml:space="preserve">OFS species </w:delText>
        </w:r>
        <w:r w:rsidRPr="00495800" w:rsidDel="00BE4C58">
          <w:delText>were enriched in accessory metabolism, such as biodegradation of xenobiotics</w:delText>
        </w:r>
        <w:r w:rsidRPr="00495800" w:rsidDel="00BE4C58" w:rsidR="00195BD8">
          <w:delText xml:space="preserve"> (</w:delText>
        </w:r>
        <w:r w:rsidRPr="00495800" w:rsidDel="00BE4C58">
          <w:delText xml:space="preserve">benzene, toluene, ethylbenzene, and xylenes </w:delText>
        </w:r>
        <w:r w:rsidRPr="00495800" w:rsidDel="00BE4C58" w:rsidR="00195BD8">
          <w:delText xml:space="preserve">- </w:delText>
        </w:r>
        <w:r w:rsidRPr="00495800" w:rsidDel="00BE4C58">
          <w:delText xml:space="preserve">BTEX), </w:delText>
        </w:r>
        <w:r w:rsidRPr="00495800" w:rsidDel="00BE4C58" w:rsidR="00EE4831">
          <w:delText xml:space="preserve">paralleled by that of ABC transporters, possibly involved in the import of xenobiotics, </w:delText>
        </w:r>
        <w:r w:rsidRPr="00495800" w:rsidDel="00BE4C58">
          <w:delText xml:space="preserve">suggesting that exposure to pollutants </w:delText>
        </w:r>
        <w:r w:rsidRPr="00495800" w:rsidDel="00BE4C58" w:rsidR="001C3A79">
          <w:delText xml:space="preserve">may </w:delText>
        </w:r>
        <w:r w:rsidRPr="00495800" w:rsidDel="00BE4C58">
          <w:delText>promote their appearance</w:delText>
        </w:r>
        <w:r w:rsidRPr="00495800" w:rsidDel="00BE4C58" w:rsidR="00B40F64">
          <w:delText xml:space="preserve"> (</w:delText>
        </w:r>
        <w:r w:rsidRPr="00495800" w:rsidDel="00BE4C58" w:rsidR="00B40F64">
          <w:rPr>
            <w:color w:val="FF0000"/>
          </w:rPr>
          <w:delText xml:space="preserve">Fig. </w:delText>
        </w:r>
        <w:r w:rsidRPr="001E5587" w:rsidDel="00BE4C58" w:rsidR="00DB141A">
          <w:rPr>
            <w:color w:val="FF0000"/>
          </w:rPr>
          <w:delText>4</w:delText>
        </w:r>
        <w:r w:rsidRPr="001E5587" w:rsidDel="00BE4C58" w:rsidR="001B0DD9">
          <w:rPr>
            <w:color w:val="FF0000"/>
          </w:rPr>
          <w:delText>d</w:delText>
        </w:r>
        <w:r w:rsidRPr="001E5587" w:rsidDel="00BE4C58" w:rsidR="00330645">
          <w:delText>,</w:delText>
        </w:r>
        <w:r w:rsidRPr="00495800" w:rsidDel="00BE4C58" w:rsidR="00330645">
          <w:delText xml:space="preserve"> </w:delText>
        </w:r>
        <w:r w:rsidRPr="00495800" w:rsidDel="00BE4C58" w:rsidR="00B40F64">
          <w:rPr>
            <w:color w:val="FF0000"/>
          </w:rPr>
          <w:delText xml:space="preserve">Extended Fig. </w:delText>
        </w:r>
        <w:r w:rsidRPr="001E5587" w:rsidDel="00BE4C58" w:rsidR="00DB141A">
          <w:rPr>
            <w:color w:val="FF0000"/>
          </w:rPr>
          <w:delText>6</w:delText>
        </w:r>
        <w:r w:rsidDel="00BE4C58" w:rsidR="008A36AA">
          <w:rPr>
            <w:color w:val="FF0000"/>
          </w:rPr>
          <w:delText>a</w:delText>
        </w:r>
        <w:r w:rsidRPr="001E5587" w:rsidDel="00BE4C58" w:rsidR="00B40F64">
          <w:rPr>
            <w:color w:val="FF0000"/>
          </w:rPr>
          <w:delText>-</w:delText>
        </w:r>
        <w:r w:rsidDel="00BE4C58" w:rsidR="008A36AA">
          <w:rPr>
            <w:color w:val="FF0000"/>
          </w:rPr>
          <w:delText>b</w:delText>
        </w:r>
        <w:r w:rsidRPr="00495800" w:rsidDel="00BE4C58" w:rsidR="00330645">
          <w:rPr>
            <w:color w:val="FF0000"/>
          </w:rPr>
          <w:delText xml:space="preserve">, and Supplementary Table </w:delText>
        </w:r>
        <w:r w:rsidRPr="00495800" w:rsidDel="00BE4C58" w:rsidR="00DB141A">
          <w:rPr>
            <w:color w:val="FF0000"/>
          </w:rPr>
          <w:delText>S11</w:delText>
        </w:r>
        <w:r w:rsidRPr="00495800" w:rsidDel="00BE4C58" w:rsidR="00B40F64">
          <w:delText>)</w:delText>
        </w:r>
        <w:r w:rsidRPr="00495800" w:rsidDel="00BE4C58" w:rsidR="00195BD8">
          <w:delText>.</w:delText>
        </w:r>
        <w:r w:rsidRPr="00495800" w:rsidDel="00BE4C58">
          <w:delText xml:space="preserve"> </w:delText>
        </w:r>
        <w:r w:rsidRPr="00495800" w:rsidDel="00BE4C58" w:rsidR="00195BD8">
          <w:delText>They</w:delText>
        </w:r>
        <w:r w:rsidRPr="00495800" w:rsidDel="00BE4C58">
          <w:delText xml:space="preserve"> were </w:delText>
        </w:r>
        <w:r w:rsidRPr="00495800" w:rsidDel="00BE4C58" w:rsidR="00195BD8">
          <w:delText>also</w:delText>
        </w:r>
        <w:r w:rsidRPr="00495800" w:rsidDel="00BE4C58">
          <w:delText xml:space="preserve"> enriched in </w:delText>
        </w:r>
        <w:r w:rsidRPr="00495800" w:rsidDel="00BE4C58" w:rsidR="00195BD8">
          <w:delText xml:space="preserve">(i) </w:delText>
        </w:r>
        <w:r w:rsidRPr="00495800" w:rsidDel="00BE4C58" w:rsidR="00EE4831">
          <w:delText xml:space="preserve">active sugar transport (i.e., phosphotransferase system (PTS); (ii) </w:delText>
        </w:r>
        <w:r w:rsidRPr="00495800" w:rsidDel="00BE4C58">
          <w:delText>virulence factors (VFs)</w:delText>
        </w:r>
        <w:r w:rsidRPr="00495800" w:rsidDel="00BE4C58" w:rsidR="00195BD8">
          <w:delText xml:space="preserve"> and trigger factors; (ii</w:delText>
        </w:r>
        <w:r w:rsidRPr="00495800" w:rsidDel="00BE4C58" w:rsidR="00EE4831">
          <w:delText>i</w:delText>
        </w:r>
        <w:r w:rsidRPr="00495800" w:rsidDel="00BE4C58" w:rsidR="00195BD8">
          <w:delText xml:space="preserve">) </w:delText>
        </w:r>
        <w:r w:rsidRPr="00495800" w:rsidDel="00BE4C58" w:rsidR="002A0794">
          <w:delText xml:space="preserve">putative competence protein ComGF and type IV secretion systems, </w:delText>
        </w:r>
        <w:r w:rsidDel="00BE4C58" w:rsidR="00D45065">
          <w:delText>the latter</w:delText>
        </w:r>
        <w:r w:rsidRPr="00495800" w:rsidDel="00BE4C58" w:rsidR="002A0794">
          <w:delText xml:space="preserve"> two </w:delText>
        </w:r>
        <w:r w:rsidDel="00BE4C58" w:rsidR="00D45065">
          <w:delText>being</w:delText>
        </w:r>
        <w:r w:rsidRPr="00495800" w:rsidDel="00BE4C58" w:rsidR="002A0794">
          <w:delText xml:space="preserve"> important mechanisms for horizontal gene transfer</w:delText>
        </w:r>
        <w:r w:rsidRPr="00495800" w:rsidDel="00BE4C58" w:rsidR="002A0794">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Del="00BE4C58" w:rsidR="003A4F1C">
          <w:delInstrText xml:space="preserve"> ADDIN EN.CITE </w:delInstrText>
        </w:r>
        <w:r w:rsidDel="00BE4C58" w:rsidR="003A4F1C">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Del="00BE4C58" w:rsidR="003A4F1C">
          <w:delInstrText xml:space="preserve"> ADDIN EN.CITE.DATA </w:delInstrText>
        </w:r>
        <w:r w:rsidDel="00BE4C58" w:rsidR="003A4F1C">
          <w:fldChar w:fldCharType="end"/>
        </w:r>
        <w:r w:rsidRPr="00495800" w:rsidDel="00BE4C58" w:rsidR="002A0794">
          <w:fldChar w:fldCharType="separate"/>
        </w:r>
        <w:r w:rsidRPr="003A4F1C" w:rsidDel="00BE4C58" w:rsidR="003A4F1C">
          <w:rPr>
            <w:noProof/>
            <w:vertAlign w:val="superscript"/>
          </w:rPr>
          <w:delText>27</w:delText>
        </w:r>
        <w:r w:rsidRPr="00495800" w:rsidDel="00BE4C58" w:rsidR="002A0794">
          <w:fldChar w:fldCharType="end"/>
        </w:r>
        <w:r w:rsidRPr="00495800" w:rsidDel="00BE4C58" w:rsidR="00EE4831">
          <w:delText xml:space="preserve">. Finally, </w:delText>
        </w:r>
        <w:r w:rsidRPr="000158D5" w:rsidDel="00BE4C58" w:rsidR="000158D5">
          <w:delText>those microbes tended</w:delText>
        </w:r>
        <w:r w:rsidRPr="00495800" w:rsidDel="00BE4C58" w:rsidR="00195BD8">
          <w:delText xml:space="preserve"> to be</w:delText>
        </w:r>
        <w:r w:rsidRPr="00495800" w:rsidDel="00BE4C58">
          <w:delText xml:space="preserve"> facultativ</w:delText>
        </w:r>
        <w:r w:rsidRPr="00495800" w:rsidDel="00BE4C58" w:rsidR="00195BD8">
          <w:delText>e anaerobes and microaerophiles</w:delText>
        </w:r>
        <w:r w:rsidRPr="00495800" w:rsidDel="00BE4C58">
          <w:delText>.</w:delText>
        </w:r>
        <w:r w:rsidRPr="00495800" w:rsidDel="00BE4C58" w:rsidR="00FE656B">
          <w:delText xml:space="preserve"> </w:delText>
        </w:r>
      </w:del>
    </w:p>
    <w:p w:rsidRPr="00495800" w:rsidR="008B2F73" w:rsidDel="00BE4C58" w:rsidP="008A4591" w:rsidRDefault="008B2F73" w14:paraId="6EE7D474" w14:textId="427F7135">
      <w:pPr>
        <w:rPr>
          <w:del w:author="Portlock, Theo" w:date="2021-11-25T15:00:00Z" w:id="194"/>
        </w:rPr>
        <w:pPrChange w:author="Portlock, Theo" w:date="2021-11-29T17:48:00Z" w:id="195">
          <w:pPr>
            <w:ind w:firstLine="720"/>
          </w:pPr>
        </w:pPrChange>
      </w:pPr>
    </w:p>
    <w:p w:rsidRPr="00495800" w:rsidR="005301F7" w:rsidDel="00BE4C58" w:rsidP="008A4591" w:rsidRDefault="0061675F" w14:paraId="4ECE679E" w14:textId="3727B273">
      <w:pPr>
        <w:rPr>
          <w:del w:author="Portlock, Theo" w:date="2021-11-25T15:00:00Z" w:id="196"/>
        </w:rPr>
      </w:pPr>
      <w:del w:author="Portlock, Theo" w:date="2021-11-25T15:00:00Z" w:id="197">
        <w:r w:rsidRPr="00495800" w:rsidDel="00BE4C58">
          <w:delText xml:space="preserve">Outflow enriched-functional clusters showed distinct </w:delText>
        </w:r>
        <w:r w:rsidRPr="00495800" w:rsidDel="00BE4C58" w:rsidR="00D73517">
          <w:delText>links</w:delText>
        </w:r>
        <w:r w:rsidRPr="00495800" w:rsidDel="00BE4C58">
          <w:delText xml:space="preserve"> to gut microbiome dysbiosis</w:delText>
        </w:r>
      </w:del>
    </w:p>
    <w:p w:rsidRPr="00495800" w:rsidR="008704D2" w:rsidDel="00BE4C58" w:rsidP="008A4591" w:rsidRDefault="009E7189" w14:paraId="5F69ED71" w14:textId="1B813ACE">
      <w:pPr>
        <w:rPr>
          <w:del w:author="Portlock, Theo" w:date="2021-11-25T15:00:00Z" w:id="198"/>
        </w:rPr>
      </w:pPr>
      <w:del w:author="Portlock, Theo" w:date="2021-11-25T15:00:00Z" w:id="199">
        <w:r w:rsidRPr="00495800" w:rsidDel="00BE4C58">
          <w:tab/>
        </w:r>
        <w:r w:rsidRPr="00495800" w:rsidDel="00BE4C58" w:rsidR="00ED52EF">
          <w:delText xml:space="preserve">To better understand </w:delText>
        </w:r>
        <w:r w:rsidDel="00BE4C58" w:rsidR="00786B95">
          <w:delText>potential</w:delText>
        </w:r>
        <w:r w:rsidRPr="00495800" w:rsidDel="00BE4C58" w:rsidR="00786B95">
          <w:delText xml:space="preserve"> </w:delText>
        </w:r>
        <w:r w:rsidRPr="00495800" w:rsidDel="00BE4C58" w:rsidR="00ED52EF">
          <w:delText>impact</w:delText>
        </w:r>
        <w:r w:rsidRPr="00495800" w:rsidDel="00BE4C58" w:rsidR="00D80076">
          <w:delText xml:space="preserve"> </w:delText>
        </w:r>
        <w:r w:rsidDel="00BE4C58" w:rsidR="00786B95">
          <w:delText xml:space="preserve">of IFS and OFS </w:delText>
        </w:r>
        <w:r w:rsidRPr="00495800" w:rsidDel="00BE4C58" w:rsidR="00D80076">
          <w:delText xml:space="preserve">at the </w:delText>
        </w:r>
        <w:r w:rsidRPr="00495800" w:rsidDel="00BE4C58" w:rsidR="00786B95">
          <w:delText xml:space="preserve">functional </w:delText>
        </w:r>
        <w:r w:rsidRPr="00495800" w:rsidDel="00BE4C58" w:rsidR="00D80076">
          <w:delText>module level</w:delText>
        </w:r>
        <w:r w:rsidRPr="00495800" w:rsidDel="00BE4C58" w:rsidR="00ED52EF">
          <w:delText xml:space="preserve">, we identified co-conserved functional clusters </w:delText>
        </w:r>
        <w:r w:rsidRPr="00495800" w:rsidDel="00BE4C58" w:rsidR="00A64C43">
          <w:delText xml:space="preserve">of </w:delText>
        </w:r>
        <w:r w:rsidRPr="00495800" w:rsidDel="00BE4C58" w:rsidR="00430921">
          <w:delText xml:space="preserve">microbiome </w:delText>
        </w:r>
        <w:r w:rsidRPr="00495800" w:rsidDel="00BE4C58" w:rsidR="00ED52EF">
          <w:delText xml:space="preserve">by </w:delText>
        </w:r>
        <w:r w:rsidRPr="00495800" w:rsidDel="00BE4C58" w:rsidR="00FF010B">
          <w:delText xml:space="preserve">applying </w:delText>
        </w:r>
        <w:r w:rsidRPr="00495800" w:rsidDel="00BE4C58" w:rsidR="00ED52EF">
          <w:delText>an unsupervised clustering approach on MSPs (</w:delText>
        </w:r>
        <w:r w:rsidRPr="001E5587" w:rsidDel="00BE4C58" w:rsidR="00ED52EF">
          <w:rPr>
            <w:color w:val="FF0000"/>
          </w:rPr>
          <w:delText xml:space="preserve">Fig. </w:delText>
        </w:r>
        <w:r w:rsidRPr="001E5587" w:rsidDel="00BE4C58" w:rsidR="007275AD">
          <w:rPr>
            <w:color w:val="FF0000"/>
          </w:rPr>
          <w:delText>4e</w:delText>
        </w:r>
        <w:r w:rsidRPr="001E5587" w:rsidDel="00BE4C58" w:rsidR="00D27FE1">
          <w:rPr>
            <w:color w:val="FF0000"/>
          </w:rPr>
          <w:delText>,</w:delText>
        </w:r>
        <w:r w:rsidRPr="00495800" w:rsidDel="00BE4C58" w:rsidR="00D27FE1">
          <w:rPr>
            <w:color w:val="FF0000"/>
          </w:rPr>
          <w:delText xml:space="preserve"> </w:delText>
        </w:r>
        <w:r w:rsidRPr="00495800" w:rsidDel="00BE4C58" w:rsidR="00ED52EF">
          <w:rPr>
            <w:color w:val="FF0000"/>
          </w:rPr>
          <w:delText xml:space="preserve">Extended Fig. </w:delText>
        </w:r>
        <w:r w:rsidRPr="00495800" w:rsidDel="00BE4C58" w:rsidR="00D41514">
          <w:rPr>
            <w:color w:val="FF0000"/>
          </w:rPr>
          <w:delText>7</w:delText>
        </w:r>
        <w:r w:rsidRPr="00495800" w:rsidDel="00BE4C58" w:rsidR="00D41514">
          <w:delText xml:space="preserve"> </w:delText>
        </w:r>
        <w:r w:rsidRPr="00495800" w:rsidDel="00BE4C58" w:rsidR="00ED52EF">
          <w:delText xml:space="preserve">and </w:delText>
        </w:r>
        <w:r w:rsidRPr="00B503DC" w:rsidDel="00BE4C58" w:rsidR="00ED52EF">
          <w:rPr>
            <w:color w:val="FF0000"/>
          </w:rPr>
          <w:delText>Method</w:delText>
        </w:r>
        <w:r w:rsidRPr="00B503DC" w:rsidDel="00BE4C58" w:rsidR="00D41514">
          <w:rPr>
            <w:color w:val="FF0000"/>
          </w:rPr>
          <w:delText>s</w:delText>
        </w:r>
        <w:r w:rsidRPr="00495800" w:rsidDel="00BE4C58" w:rsidR="00317EEF">
          <w:delText xml:space="preserve">). This analysis </w:delText>
        </w:r>
        <w:r w:rsidRPr="00495800" w:rsidDel="00BE4C58" w:rsidR="00A35527">
          <w:delText xml:space="preserve">provided </w:delText>
        </w:r>
        <w:r w:rsidRPr="00495800" w:rsidDel="00BE4C58" w:rsidR="00317EEF">
          <w:delText xml:space="preserve">a better representation of microbial functions </w:delText>
        </w:r>
        <w:r w:rsidRPr="00495800" w:rsidDel="00BE4C58" w:rsidR="005E3CE0">
          <w:delText>than</w:delText>
        </w:r>
        <w:r w:rsidRPr="00495800" w:rsidDel="00BE4C58" w:rsidR="00D473CC">
          <w:delText xml:space="preserve"> single annotation</w:delText>
        </w:r>
        <w:r w:rsidRPr="00495800" w:rsidDel="00BE4C58" w:rsidR="003223FF">
          <w:delText>s</w:delText>
        </w:r>
        <w:r w:rsidRPr="00495800" w:rsidDel="00BE4C58" w:rsidR="00D473CC">
          <w:delText xml:space="preserve"> or</w:delText>
        </w:r>
        <w:r w:rsidRPr="00495800" w:rsidDel="00BE4C58" w:rsidR="005E3CE0">
          <w:delText xml:space="preserve"> </w:delText>
        </w:r>
        <w:r w:rsidRPr="00495800" w:rsidDel="00BE4C58" w:rsidR="00D473CC">
          <w:delText xml:space="preserve">known pathway definitions (e.g. KEGG) </w:delText>
        </w:r>
        <w:r w:rsidRPr="00495800" w:rsidDel="00BE4C58" w:rsidR="00317EEF">
          <w:delText>(</w:delText>
        </w:r>
        <w:r w:rsidRPr="00495800" w:rsidDel="00BE4C58" w:rsidR="00D473CC">
          <w:rPr>
            <w:color w:val="FF0000"/>
          </w:rPr>
          <w:delText>Extended Fig. 8</w:delText>
        </w:r>
        <w:r w:rsidRPr="00495800" w:rsidDel="00BE4C58" w:rsidR="006161C8">
          <w:delText>). From the community detection</w:delText>
        </w:r>
        <w:r w:rsidRPr="00495800" w:rsidDel="00BE4C58" w:rsidR="00FF010B">
          <w:delText xml:space="preserve"> algorithm</w:delText>
        </w:r>
        <w:r w:rsidRPr="00495800" w:rsidDel="00BE4C58" w:rsidR="006161C8">
          <w:delText>, we identified 7,763 functional clusters, 6,297 singletons</w:delText>
        </w:r>
        <w:r w:rsidRPr="00495800" w:rsidDel="00BE4C58" w:rsidR="00A35527">
          <w:delText>,</w:delText>
        </w:r>
        <w:r w:rsidRPr="00495800" w:rsidDel="00BE4C58" w:rsidR="006161C8">
          <w:delText xml:space="preserve"> and 591 representative clusters (</w:delText>
        </w:r>
        <w:r w:rsidRPr="00495800" w:rsidDel="00BE4C58" w:rsidR="006713F9">
          <w:rPr>
            <w:color w:val="FF0000"/>
          </w:rPr>
          <w:delText>Method</w:delText>
        </w:r>
        <w:r w:rsidRPr="00495800" w:rsidDel="00BE4C58" w:rsidR="008421F9">
          <w:rPr>
            <w:color w:val="FF0000"/>
          </w:rPr>
          <w:delText>s</w:delText>
        </w:r>
        <w:r w:rsidRPr="00495800" w:rsidDel="00BE4C58" w:rsidR="006713F9">
          <w:delText xml:space="preserve">, </w:delText>
        </w:r>
        <w:r w:rsidRPr="00495800" w:rsidDel="00BE4C58" w:rsidR="006713F9">
          <w:rPr>
            <w:color w:val="FF0000"/>
          </w:rPr>
          <w:delText xml:space="preserve">Supplementary Table </w:delText>
        </w:r>
        <w:r w:rsidRPr="00495800" w:rsidDel="00BE4C58" w:rsidR="002A0ABB">
          <w:rPr>
            <w:color w:val="FF0000"/>
          </w:rPr>
          <w:delText>13</w:delText>
        </w:r>
        <w:r w:rsidRPr="00495800" w:rsidDel="00BE4C58" w:rsidR="006161C8">
          <w:delText xml:space="preserve">). For example, </w:delText>
        </w:r>
        <w:r w:rsidDel="00BE4C58" w:rsidR="009D78E5">
          <w:delText xml:space="preserve">antimicrobial </w:delText>
        </w:r>
        <w:r w:rsidRPr="00495800" w:rsidDel="00BE4C58" w:rsidR="006161C8">
          <w:delText>resistance and secondary biosynthetic genes were found to be singleton</w:delText>
        </w:r>
        <w:r w:rsidRPr="00495800" w:rsidDel="00BE4C58" w:rsidR="00A35527">
          <w:delText>s</w:delText>
        </w:r>
        <w:r w:rsidRPr="00495800" w:rsidDel="00BE4C58" w:rsidR="006161C8">
          <w:delText xml:space="preserve"> and not co-conserved with other functional genes. After excluding singletons and </w:delText>
        </w:r>
        <w:r w:rsidRPr="00495800" w:rsidDel="00BE4C58" w:rsidR="00FD2962">
          <w:delText xml:space="preserve">unreliable </w:delText>
        </w:r>
        <w:r w:rsidRPr="00495800" w:rsidDel="00BE4C58" w:rsidR="006161C8">
          <w:delText xml:space="preserve">functional clusters </w:delText>
        </w:r>
        <w:r w:rsidRPr="00495800" w:rsidDel="00BE4C58" w:rsidR="00483078">
          <w:delText xml:space="preserve">detected in less than </w:delText>
        </w:r>
        <w:r w:rsidRPr="00495800" w:rsidDel="00BE4C58" w:rsidR="006161C8">
          <w:delText xml:space="preserve">three species, we </w:delText>
        </w:r>
        <w:r w:rsidDel="00BE4C58" w:rsidR="006B2C84">
          <w:delText>retained</w:delText>
        </w:r>
        <w:r w:rsidRPr="00495800" w:rsidDel="00BE4C58" w:rsidR="006161C8">
          <w:delText xml:space="preserve"> 591 representative clusters </w:delText>
        </w:r>
        <w:r w:rsidDel="00BE4C58" w:rsidR="006B2C84">
          <w:delText>of</w:delText>
        </w:r>
        <w:r w:rsidRPr="00495800" w:rsidDel="00BE4C58" w:rsidR="006161C8">
          <w:delText xml:space="preserve"> microbial functions. </w:delText>
        </w:r>
        <w:r w:rsidRPr="00495800" w:rsidDel="00BE4C58" w:rsidR="00750727">
          <w:delText>One of t</w:delText>
        </w:r>
        <w:r w:rsidRPr="00495800" w:rsidDel="00BE4C58" w:rsidR="006161C8">
          <w:delText xml:space="preserve">he two largest clusters </w:delText>
        </w:r>
        <w:r w:rsidRPr="00495800" w:rsidDel="00BE4C58" w:rsidR="00750727">
          <w:delText>(CL-12</w:delText>
        </w:r>
        <w:r w:rsidRPr="00495800" w:rsidDel="00BE4C58" w:rsidR="00C179EC">
          <w:delText xml:space="preserve"> in </w:delText>
        </w:r>
        <w:r w:rsidRPr="00495800" w:rsidDel="00BE4C58" w:rsidR="00C179EC">
          <w:rPr>
            <w:color w:val="FF0000"/>
          </w:rPr>
          <w:delText xml:space="preserve">Supplementary Table </w:delText>
        </w:r>
        <w:r w:rsidRPr="00495800" w:rsidDel="00BE4C58" w:rsidR="002A0ABB">
          <w:rPr>
            <w:color w:val="FF0000"/>
          </w:rPr>
          <w:delText>13</w:delText>
        </w:r>
        <w:r w:rsidRPr="00495800" w:rsidDel="00BE4C58" w:rsidR="00750727">
          <w:delText>, named “</w:delText>
        </w:r>
        <w:r w:rsidRPr="00495800" w:rsidDel="00BE4C58" w:rsidR="00750727">
          <w:rPr>
            <w:i/>
            <w:iCs/>
          </w:rPr>
          <w:delText>comm-cluster</w:delText>
        </w:r>
        <w:r w:rsidRPr="00495800" w:rsidDel="00BE4C58" w:rsidR="00750727">
          <w:delText>” herewith)</w:delText>
        </w:r>
        <w:r w:rsidRPr="00495800" w:rsidDel="00BE4C58" w:rsidR="00F71DB3">
          <w:delText xml:space="preserve"> </w:delText>
        </w:r>
        <w:r w:rsidRPr="00495800" w:rsidDel="00BE4C58" w:rsidR="00750727">
          <w:delText xml:space="preserve">was </w:delText>
        </w:r>
        <w:r w:rsidRPr="00495800" w:rsidDel="00BE4C58" w:rsidR="006161C8">
          <w:delText>over-represented among</w:delText>
        </w:r>
        <w:r w:rsidRPr="00495800" w:rsidDel="00BE4C58" w:rsidR="00750727">
          <w:delText xml:space="preserve"> many</w:delText>
        </w:r>
        <w:r w:rsidRPr="00495800" w:rsidDel="00BE4C58" w:rsidR="006161C8">
          <w:delText xml:space="preserve"> commensal species, </w:delText>
        </w:r>
        <w:r w:rsidRPr="00495800" w:rsidDel="00BE4C58" w:rsidR="00D73517">
          <w:delText xml:space="preserve">while </w:delText>
        </w:r>
        <w:r w:rsidRPr="00495800" w:rsidDel="00BE4C58" w:rsidR="00750727">
          <w:delText xml:space="preserve">the </w:delText>
        </w:r>
        <w:r w:rsidRPr="00495800" w:rsidDel="00BE4C58" w:rsidR="006161C8">
          <w:delText xml:space="preserve">other </w:delText>
        </w:r>
        <w:r w:rsidRPr="00495800" w:rsidDel="00BE4C58" w:rsidR="00750727">
          <w:delText>(CL-10, named “</w:delText>
        </w:r>
        <w:r w:rsidRPr="00495800" w:rsidDel="00BE4C58" w:rsidR="00750727">
          <w:rPr>
            <w:i/>
            <w:iCs/>
          </w:rPr>
          <w:delText>patho-cluster</w:delText>
        </w:r>
        <w:r w:rsidRPr="00495800" w:rsidDel="00BE4C58" w:rsidR="00750727">
          <w:delText xml:space="preserve">”) was </w:delText>
        </w:r>
        <w:r w:rsidRPr="00495800" w:rsidDel="00BE4C58" w:rsidR="006161C8">
          <w:delText xml:space="preserve">enriched in </w:delText>
        </w:r>
        <w:r w:rsidRPr="00495800" w:rsidDel="00BE4C58" w:rsidR="00D73517">
          <w:delText xml:space="preserve">a </w:delText>
        </w:r>
        <w:r w:rsidRPr="00495800" w:rsidDel="00BE4C58" w:rsidR="006161C8">
          <w:delText xml:space="preserve">few pathobionts, such as </w:delText>
        </w:r>
        <w:r w:rsidRPr="00495800" w:rsidDel="00BE4C58" w:rsidR="006161C8">
          <w:rPr>
            <w:i/>
            <w:iCs/>
          </w:rPr>
          <w:delText>Klebsiella</w:delText>
        </w:r>
        <w:r w:rsidRPr="00495800" w:rsidDel="00BE4C58" w:rsidR="006161C8">
          <w:delText xml:space="preserve"> spp., </w:delText>
        </w:r>
        <w:r w:rsidRPr="00495800" w:rsidDel="00BE4C58" w:rsidR="006161C8">
          <w:rPr>
            <w:i/>
            <w:iCs/>
          </w:rPr>
          <w:delText>Enterobacter</w:delText>
        </w:r>
        <w:r w:rsidRPr="00495800" w:rsidDel="00BE4C58" w:rsidR="006161C8">
          <w:delText xml:space="preserve"> spp., and </w:delText>
        </w:r>
        <w:r w:rsidRPr="00495800" w:rsidDel="00BE4C58" w:rsidR="008A7356">
          <w:rPr>
            <w:i/>
            <w:iCs/>
          </w:rPr>
          <w:delText xml:space="preserve">E. </w:delText>
        </w:r>
        <w:r w:rsidRPr="00495800" w:rsidDel="00BE4C58" w:rsidR="006161C8">
          <w:rPr>
            <w:i/>
            <w:iCs/>
          </w:rPr>
          <w:delText>coli</w:delText>
        </w:r>
        <w:r w:rsidRPr="00495800" w:rsidDel="00BE4C58" w:rsidR="006161C8">
          <w:delText xml:space="preserve">. Interestingly, the </w:delText>
        </w:r>
        <w:r w:rsidRPr="00495800" w:rsidDel="00BE4C58" w:rsidR="00FA492A">
          <w:rPr>
            <w:i/>
            <w:iCs/>
          </w:rPr>
          <w:delText>comm-cluster</w:delText>
        </w:r>
        <w:r w:rsidRPr="00495800" w:rsidDel="00BE4C58" w:rsidR="006161C8">
          <w:delText xml:space="preserve"> was enriched with genes involved in the biosynthesis of amino acids </w:delText>
        </w:r>
        <w:r w:rsidRPr="00495800" w:rsidDel="00BE4C58" w:rsidR="00D27D3E">
          <w:delText>indicative</w:delText>
        </w:r>
        <w:r w:rsidRPr="00495800" w:rsidDel="00BE4C58" w:rsidR="00750727">
          <w:delText xml:space="preserve"> of functions enriched in </w:delText>
        </w:r>
        <w:r w:rsidRPr="00495800" w:rsidDel="00BE4C58" w:rsidR="00CA17AF">
          <w:delText xml:space="preserve">IFS </w:delText>
        </w:r>
        <w:r w:rsidRPr="00495800" w:rsidDel="00BE4C58" w:rsidR="00750727">
          <w:delText>species</w:delText>
        </w:r>
        <w:r w:rsidRPr="00495800" w:rsidDel="00BE4C58" w:rsidR="006161C8">
          <w:delText xml:space="preserve">. </w:delText>
        </w:r>
        <w:r w:rsidRPr="00495800" w:rsidDel="00BE4C58" w:rsidR="00750727">
          <w:delText>In contrast, t</w:delText>
        </w:r>
        <w:r w:rsidRPr="00495800" w:rsidDel="00BE4C58" w:rsidR="005E3CE0">
          <w:delText xml:space="preserve">he </w:delText>
        </w:r>
        <w:r w:rsidRPr="00495800" w:rsidDel="00BE4C58" w:rsidR="005E3CE0">
          <w:rPr>
            <w:i/>
            <w:iCs/>
          </w:rPr>
          <w:delText>patho</w:delText>
        </w:r>
        <w:r w:rsidRPr="00495800" w:rsidDel="00BE4C58" w:rsidR="006161C8">
          <w:rPr>
            <w:i/>
            <w:iCs/>
          </w:rPr>
          <w:delText>-cluster</w:delText>
        </w:r>
        <w:r w:rsidRPr="00495800" w:rsidDel="00BE4C58" w:rsidR="006161C8">
          <w:delText xml:space="preserve"> was enriched in functions associated with </w:delText>
        </w:r>
        <w:r w:rsidDel="00BE4C58" w:rsidR="00D45065">
          <w:delText xml:space="preserve">the uptake of </w:delText>
        </w:r>
        <w:r w:rsidRPr="00495800" w:rsidDel="00BE4C58" w:rsidR="006161C8">
          <w:delText>several substrate</w:delText>
        </w:r>
        <w:r w:rsidDel="00BE4C58" w:rsidR="00D45065">
          <w:delText>s</w:delText>
        </w:r>
        <w:r w:rsidRPr="00495800" w:rsidDel="00BE4C58" w:rsidR="006161C8">
          <w:delText xml:space="preserve">, </w:delText>
        </w:r>
        <w:r w:rsidRPr="00495800" w:rsidDel="00BE4C58" w:rsidR="00750727">
          <w:delText xml:space="preserve">again </w:delText>
        </w:r>
        <w:r w:rsidRPr="00495800" w:rsidDel="00BE4C58" w:rsidR="00D27D3E">
          <w:delText xml:space="preserve">indicative </w:delText>
        </w:r>
        <w:r w:rsidRPr="00495800" w:rsidDel="00BE4C58" w:rsidR="00750727">
          <w:delText xml:space="preserve">of transporters enriched in </w:delText>
        </w:r>
        <w:r w:rsidRPr="00495800" w:rsidDel="00BE4C58" w:rsidR="001A410A">
          <w:delText xml:space="preserve">OFS </w:delText>
        </w:r>
        <w:r w:rsidRPr="00495800" w:rsidDel="00BE4C58" w:rsidR="00750727">
          <w:delText xml:space="preserve">species. These included </w:delText>
        </w:r>
        <w:r w:rsidRPr="00495800" w:rsidDel="00BE4C58" w:rsidR="006161C8">
          <w:delText xml:space="preserve">siderophore, </w:delText>
        </w:r>
        <w:r w:rsidRPr="00495800" w:rsidDel="00BE4C58" w:rsidR="00FE5A91">
          <w:delText>ion</w:delText>
        </w:r>
        <w:r w:rsidRPr="00495800" w:rsidDel="00BE4C58" w:rsidR="006161C8">
          <w:delText xml:space="preserve">, amino </w:delText>
        </w:r>
        <w:r w:rsidRPr="00495800" w:rsidDel="00BE4C58" w:rsidR="00D73517">
          <w:delText>acid</w:delText>
        </w:r>
        <w:r w:rsidRPr="00495800" w:rsidDel="00BE4C58" w:rsidR="00A35527">
          <w:delText>,</w:delText>
        </w:r>
        <w:r w:rsidRPr="00495800" w:rsidDel="00BE4C58" w:rsidR="006161C8">
          <w:delText xml:space="preserve"> and vitamin </w:delText>
        </w:r>
        <w:r w:rsidRPr="00495800" w:rsidDel="00BE4C58" w:rsidR="00D73517">
          <w:delText>transport</w:delText>
        </w:r>
        <w:r w:rsidRPr="00495800" w:rsidDel="00BE4C58" w:rsidR="006161C8">
          <w:delText>, thus competing with host and commensal bacteria. We also found other enriched-functional clusters, such as butyrate metabolism, propionate metabolism, vitamin B12, coenzyme metabolism, chemotaxis, ATPase,</w:delText>
        </w:r>
        <w:r w:rsidRPr="00495800" w:rsidDel="00BE4C58" w:rsidR="00D73517">
          <w:delText xml:space="preserve"> and</w:delText>
        </w:r>
        <w:r w:rsidRPr="00495800" w:rsidDel="00BE4C58" w:rsidR="006161C8">
          <w:delText xml:space="preserve"> mobile genetic elements (i.e.</w:delText>
        </w:r>
        <w:r w:rsidRPr="00495800" w:rsidDel="00BE4C58" w:rsidR="004848BE">
          <w:delText>,</w:delText>
        </w:r>
        <w:r w:rsidRPr="00495800" w:rsidDel="00BE4C58" w:rsidR="006161C8">
          <w:delText xml:space="preserve"> integrase and transposase) and </w:delText>
        </w:r>
        <w:r w:rsidRPr="00495800" w:rsidDel="00BE4C58" w:rsidR="00D73517">
          <w:delText xml:space="preserve">the </w:delText>
        </w:r>
        <w:r w:rsidRPr="00495800" w:rsidDel="00BE4C58" w:rsidR="006161C8">
          <w:delText>CRISPR-cas system (</w:delText>
        </w:r>
        <w:r w:rsidRPr="00495800" w:rsidDel="00BE4C58" w:rsidR="007C047C">
          <w:rPr>
            <w:color w:val="FF0000"/>
          </w:rPr>
          <w:delText xml:space="preserve">Fig. </w:delText>
        </w:r>
        <w:r w:rsidRPr="00495800" w:rsidDel="00BE4C58" w:rsidR="006A134E">
          <w:rPr>
            <w:color w:val="FF0000"/>
          </w:rPr>
          <w:delText>4e</w:delText>
        </w:r>
        <w:r w:rsidRPr="00495800" w:rsidDel="00BE4C58" w:rsidR="006161C8">
          <w:delText>)</w:delText>
        </w:r>
        <w:r w:rsidRPr="00495800" w:rsidDel="00BE4C58" w:rsidR="00750727">
          <w:delText>; a number of these were correlated with phylum-level taxonomy (</w:delText>
        </w:r>
        <w:r w:rsidRPr="00495800" w:rsidDel="00BE4C58" w:rsidR="00750727">
          <w:rPr>
            <w:color w:val="FF0000"/>
          </w:rPr>
          <w:delText xml:space="preserve">Extended </w:delText>
        </w:r>
        <w:r w:rsidRPr="001E5587" w:rsidDel="00BE4C58" w:rsidR="00750727">
          <w:rPr>
            <w:color w:val="FF0000"/>
          </w:rPr>
          <w:delText>Fig</w:delText>
        </w:r>
        <w:r w:rsidRPr="001E5587" w:rsidDel="00BE4C58" w:rsidR="002A0ABB">
          <w:rPr>
            <w:color w:val="FF0000"/>
          </w:rPr>
          <w:delText>.</w:delText>
        </w:r>
        <w:r w:rsidRPr="001E5587" w:rsidDel="00BE4C58" w:rsidR="00750727">
          <w:rPr>
            <w:color w:val="FF0000"/>
          </w:rPr>
          <w:delText xml:space="preserve"> </w:delText>
        </w:r>
        <w:r w:rsidRPr="001E5587" w:rsidDel="00BE4C58" w:rsidR="00D10A3C">
          <w:rPr>
            <w:color w:val="FF0000"/>
          </w:rPr>
          <w:delText>7c</w:delText>
        </w:r>
        <w:r w:rsidRPr="00495800" w:rsidDel="00BE4C58" w:rsidR="00750727">
          <w:delText>)</w:delText>
        </w:r>
        <w:r w:rsidRPr="00495800" w:rsidDel="00BE4C58" w:rsidR="006161C8">
          <w:delText>.</w:delText>
        </w:r>
      </w:del>
    </w:p>
    <w:p w:rsidRPr="00495800" w:rsidR="0081719B" w:rsidDel="00BE4C58" w:rsidP="008A4591" w:rsidRDefault="00A35527" w14:paraId="7DC6E81B" w14:textId="52950440">
      <w:pPr>
        <w:rPr>
          <w:del w:author="Portlock, Theo" w:date="2021-11-25T15:00:00Z" w:id="200"/>
        </w:rPr>
        <w:pPrChange w:author="Portlock, Theo" w:date="2021-11-29T17:48:00Z" w:id="201">
          <w:pPr>
            <w:ind w:firstLine="720"/>
          </w:pPr>
        </w:pPrChange>
      </w:pPr>
      <w:del w:author="Portlock, Theo" w:date="2021-11-25T15:00:00Z" w:id="202">
        <w:r w:rsidRPr="00495800" w:rsidDel="00BE4C58">
          <w:delText>W</w:delText>
        </w:r>
        <w:r w:rsidRPr="00495800" w:rsidDel="00BE4C58" w:rsidR="006161C8">
          <w:delText>e</w:delText>
        </w:r>
        <w:r w:rsidRPr="00495800" w:rsidDel="00BE4C58">
          <w:delText xml:space="preserve"> next</w:delText>
        </w:r>
        <w:r w:rsidRPr="00495800" w:rsidDel="00BE4C58" w:rsidR="006161C8">
          <w:delText xml:space="preserve"> </w:delText>
        </w:r>
        <w:r w:rsidRPr="00495800" w:rsidDel="00BE4C58" w:rsidR="004410B6">
          <w:delText xml:space="preserve">projected </w:delText>
        </w:r>
        <w:r w:rsidRPr="00495800" w:rsidDel="00BE4C58" w:rsidR="006161C8">
          <w:delText>the functional clusters on enriched/depleted MSPs in HGMA disease cohorts (</w:delText>
        </w:r>
        <w:r w:rsidRPr="001E5587" w:rsidDel="00BE4C58" w:rsidR="006A134E">
          <w:rPr>
            <w:color w:val="FF0000"/>
          </w:rPr>
          <w:delText>Fig. 4f</w:delText>
        </w:r>
        <w:r w:rsidRPr="00495800" w:rsidDel="00BE4C58" w:rsidR="006A134E">
          <w:rPr>
            <w:color w:val="FF0000"/>
          </w:rPr>
          <w:delText xml:space="preserve"> </w:delText>
        </w:r>
        <w:r w:rsidRPr="00495800" w:rsidDel="00BE4C58" w:rsidR="006A134E">
          <w:delText xml:space="preserve">and </w:delText>
        </w:r>
        <w:r w:rsidRPr="00495800" w:rsidDel="00BE4C58" w:rsidR="00E467C2">
          <w:rPr>
            <w:color w:val="FF0000"/>
          </w:rPr>
          <w:delText xml:space="preserve">Supplementary </w:delText>
        </w:r>
        <w:r w:rsidRPr="001E5587" w:rsidDel="00BE4C58" w:rsidR="00E467C2">
          <w:rPr>
            <w:color w:val="FF0000"/>
          </w:rPr>
          <w:delText xml:space="preserve">Fig. </w:delText>
        </w:r>
        <w:r w:rsidRPr="001E5587" w:rsidDel="00BE4C58" w:rsidR="00D10A3C">
          <w:rPr>
            <w:color w:val="FF0000"/>
          </w:rPr>
          <w:delText>5</w:delText>
        </w:r>
        <w:r w:rsidRPr="00495800" w:rsidDel="00BE4C58" w:rsidR="004410B6">
          <w:delText>:</w:delText>
        </w:r>
        <w:r w:rsidRPr="00495800" w:rsidDel="00BE4C58" w:rsidR="004410B6">
          <w:rPr>
            <w:color w:val="FF0000"/>
          </w:rPr>
          <w:delText xml:space="preserve"> </w:delText>
        </w:r>
        <w:r w:rsidRPr="00495800" w:rsidDel="00BE4C58" w:rsidR="00505A51">
          <w:delText>hypergeometric tests, p-value &lt; 10</w:delText>
        </w:r>
        <w:r w:rsidRPr="00495800" w:rsidDel="00BE4C58" w:rsidR="00505A51">
          <w:rPr>
            <w:vertAlign w:val="superscript"/>
          </w:rPr>
          <w:delText>-3</w:delText>
        </w:r>
        <w:r w:rsidRPr="00495800" w:rsidDel="00BE4C58" w:rsidR="0064101F">
          <w:delText xml:space="preserve">). </w:delText>
        </w:r>
        <w:r w:rsidRPr="00F41E01" w:rsidDel="00BE4C58" w:rsidR="00F41E01">
          <w:delText xml:space="preserve">We found that many </w:delText>
        </w:r>
      </w:del>
      <w:del w:author="Portlock, Theo" w:date="2021-11-22T13:35:00Z" w:id="203">
        <w:r w:rsidRPr="00F41E01" w:rsidDel="006517C7" w:rsidR="00F41E01">
          <w:delText xml:space="preserve">of </w:delText>
        </w:r>
      </w:del>
      <w:del w:author="Portlock, Theo" w:date="2021-11-25T15:00:00Z" w:id="204">
        <w:r w:rsidRPr="00F41E01" w:rsidDel="00BE4C58" w:rsidR="00F41E01">
          <w:delText>disease-enriched functional clusters were enriched in the OFS species, for example, isoprenoid biosynthesis, competence proteins for DNA transformation</w:delText>
        </w:r>
        <w:r w:rsidRPr="00495800" w:rsidDel="00BE4C58" w:rsidR="0064101F">
          <w:delText xml:space="preserve">, key </w:delText>
        </w:r>
        <w:r w:rsidRPr="00495800" w:rsidDel="00BE4C58" w:rsidR="00D73517">
          <w:delText>signatures</w:delText>
        </w:r>
        <w:r w:rsidRPr="00495800" w:rsidDel="00BE4C58" w:rsidR="0064101F">
          <w:delText xml:space="preserve"> of </w:delText>
        </w:r>
        <w:r w:rsidRPr="00495800" w:rsidDel="00BE4C58" w:rsidR="00960AA6">
          <w:delText>OFS species</w:delText>
        </w:r>
        <w:r w:rsidRPr="00495800" w:rsidDel="00BE4C58" w:rsidR="0064101F">
          <w:delText>, virulence factors, and nutrient uptake</w:delText>
        </w:r>
        <w:r w:rsidRPr="00495800" w:rsidDel="00BE4C58" w:rsidR="00623E37">
          <w:delText xml:space="preserve"> (e.g. ascorbate and mannose)</w:delText>
        </w:r>
        <w:r w:rsidRPr="00495800" w:rsidDel="00BE4C58" w:rsidR="0064101F">
          <w:delText xml:space="preserve">. </w:delText>
        </w:r>
        <w:r w:rsidRPr="00495800" w:rsidDel="00BE4C58">
          <w:delText>I</w:delText>
        </w:r>
        <w:r w:rsidRPr="00495800" w:rsidDel="00BE4C58" w:rsidR="0064101F">
          <w:delText>t has been</w:delText>
        </w:r>
        <w:r w:rsidRPr="00495800" w:rsidDel="00BE4C58">
          <w:delText xml:space="preserve"> previously</w:delText>
        </w:r>
        <w:r w:rsidRPr="00495800" w:rsidDel="00BE4C58" w:rsidR="0064101F">
          <w:delText xml:space="preserve"> shown that isoprenoid biosynthesis initiates the majority of secondary metabolism</w:delText>
        </w:r>
        <w:r w:rsidRPr="00495800" w:rsidDel="00BE4C58" w:rsidR="008D3327">
          <w:fldChar w:fldCharType="begin"/>
        </w:r>
        <w:r w:rsidDel="00BE4C58" w:rsidR="003A4F1C">
          <w:del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delInstrText>
        </w:r>
        <w:r w:rsidRPr="00495800" w:rsidDel="00BE4C58" w:rsidR="008D3327">
          <w:fldChar w:fldCharType="separate"/>
        </w:r>
        <w:r w:rsidRPr="003A4F1C" w:rsidDel="00BE4C58" w:rsidR="003A4F1C">
          <w:rPr>
            <w:noProof/>
            <w:vertAlign w:val="superscript"/>
          </w:rPr>
          <w:delText>28</w:delText>
        </w:r>
        <w:r w:rsidRPr="00495800" w:rsidDel="00BE4C58" w:rsidR="008D3327">
          <w:fldChar w:fldCharType="end"/>
        </w:r>
        <w:r w:rsidRPr="00495800" w:rsidDel="00BE4C58" w:rsidR="006161C8">
          <w:delText xml:space="preserve">. However, we found a few functional clusters associated with species depleted in diseases, such as </w:delText>
        </w:r>
        <w:r w:rsidRPr="00495800" w:rsidDel="00BE4C58" w:rsidR="00D73517">
          <w:delText xml:space="preserve">the </w:delText>
        </w:r>
        <w:r w:rsidRPr="00495800" w:rsidDel="00BE4C58" w:rsidR="006161C8">
          <w:delText xml:space="preserve">CRISPR-cas system </w:delText>
        </w:r>
        <w:r w:rsidRPr="00495800" w:rsidDel="00BE4C58" w:rsidR="00FF010B">
          <w:delText>(</w:delText>
        </w:r>
        <w:r w:rsidRPr="00495800" w:rsidDel="00BE4C58" w:rsidR="006161C8">
          <w:delText xml:space="preserve">i.e., </w:delText>
        </w:r>
        <w:r w:rsidRPr="00495800" w:rsidDel="00BE4C58" w:rsidR="00D73517">
          <w:delText xml:space="preserve">the </w:delText>
        </w:r>
        <w:r w:rsidRPr="00495800" w:rsidDel="00BE4C58" w:rsidR="006161C8">
          <w:delText>bacterial immune system</w:delText>
        </w:r>
        <w:r w:rsidRPr="00495800" w:rsidDel="00BE4C58" w:rsidR="00FF010B">
          <w:delText>)</w:delText>
        </w:r>
        <w:r w:rsidRPr="00495800" w:rsidDel="00BE4C58" w:rsidR="006161C8">
          <w:delText xml:space="preserve"> and teichoic acid transport.</w:delText>
        </w:r>
      </w:del>
    </w:p>
    <w:p w:rsidRPr="00495800" w:rsidR="00E403DA" w:rsidP="008A4591" w:rsidRDefault="00E403DA" w14:paraId="52C34EC4" w14:textId="77777777"/>
    <w:p w:rsidRPr="00495800" w:rsidR="00676ACB" w:rsidP="00653711" w:rsidRDefault="00D73517" w14:paraId="29B191E4" w14:textId="77777777">
      <w:pPr>
        <w:pStyle w:val="Heading1"/>
        <w:spacing w:before="360"/>
        <w:contextualSpacing w:val="0"/>
        <w:pPrChange w:author="Portlock, Theo" w:date="2021-11-30T11:04:00Z" w:id="205">
          <w:pPr>
            <w:pStyle w:val="Heading1"/>
          </w:pPr>
        </w:pPrChange>
      </w:pPr>
      <w:r w:rsidRPr="00495800">
        <w:t>Discussion</w:t>
      </w:r>
    </w:p>
    <w:p w:rsidRPr="00495800" w:rsidR="004C251B" w:rsidDel="004970BF" w:rsidRDefault="009E7189" w14:paraId="751AD61A" w14:textId="70D0F12D">
      <w:pPr>
        <w:rPr>
          <w:del w:author="Portlock, Theo" w:date="2021-11-26T16:40:00Z" w:id="206"/>
          <w:color w:val="1D1C1D"/>
          <w:shd w:val="clear" w:color="auto" w:fill="FFFFFF"/>
        </w:rPr>
      </w:pPr>
      <w:r w:rsidRPr="00495800">
        <w:tab/>
      </w:r>
      <w:r w:rsidRPr="00495800" w:rsidR="00A35527">
        <w:t>W</w:t>
      </w:r>
      <w:r w:rsidRPr="00495800" w:rsidR="0027317D">
        <w:t>e</w:t>
      </w:r>
      <w:r w:rsidRPr="00495800" w:rsidR="004C6B87">
        <w:t xml:space="preserve"> have</w:t>
      </w:r>
      <w:r w:rsidRPr="00495800" w:rsidR="0027317D">
        <w:t xml:space="preserve"> performed </w:t>
      </w:r>
      <w:r w:rsidRPr="00495800" w:rsidR="00D73517">
        <w:t>a</w:t>
      </w:r>
      <w:r w:rsidRPr="00495800" w:rsidR="0027317D">
        <w:t xml:space="preserve"> comprehensive integrative analysis of global and temporal gut </w:t>
      </w:r>
      <w:r w:rsidRPr="00495800" w:rsidR="00D73517">
        <w:t>microbiomes</w:t>
      </w:r>
      <w:r w:rsidRPr="00495800" w:rsidR="00A35527">
        <w:t>,</w:t>
      </w:r>
      <w:r w:rsidRPr="00495800" w:rsidR="0027317D">
        <w:t xml:space="preserve"> and </w:t>
      </w:r>
      <w:r w:rsidRPr="00495800" w:rsidR="00A35527">
        <w:t xml:space="preserve">we </w:t>
      </w:r>
      <w:r w:rsidRPr="00495800" w:rsidR="004C6B87">
        <w:t xml:space="preserve">provide </w:t>
      </w:r>
      <w:r w:rsidRPr="00495800" w:rsidR="0027317D">
        <w:t xml:space="preserve">an open access HMGA portal </w:t>
      </w:r>
      <w:bookmarkStart w:name="_Hlk34215145" w:id="207"/>
      <w:r w:rsidRPr="00495800" w:rsidR="0027317D">
        <w:t>(http://microbiomeatlas.</w:t>
      </w:r>
      <w:r w:rsidR="00557855">
        <w:t>org</w:t>
      </w:r>
      <w:r w:rsidRPr="00495800" w:rsidR="00E403DA">
        <w:t>)</w:t>
      </w:r>
      <w:bookmarkEnd w:id="207"/>
      <w:r w:rsidRPr="00495800" w:rsidR="00E403DA">
        <w:t xml:space="preserve">. </w:t>
      </w:r>
      <w:r w:rsidRPr="00495800" w:rsidR="004C251B">
        <w:t>Confirming previous observations</w:t>
      </w:r>
      <w:customXmlInsRangeStart w:author="Portlock, Theo" w:date="2021-11-30T12:14:00Z" w:id="208"/>
      <w:sdt>
        <w:sdtPr>
          <w:rPr>
            <w:color w:val="000000"/>
            <w:rPrChange w:author="Portlock, Theo" w:date="2021-11-30T12:14:00Z" w:id="209">
              <w:rPr/>
            </w:rPrChange>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Content>
          <w:customXmlInsRangeEnd w:id="208"/>
          <w:r w:rsidRPr="00B55FD4" w:rsidR="00B55FD4">
            <w:rPr>
              <w:color w:val="000000"/>
            </w:rPr>
            <w:t>[6]</w:t>
          </w:r>
          <w:customXmlInsRangeStart w:author="Portlock, Theo" w:date="2021-11-30T12:14:00Z" w:id="210"/>
        </w:sdtContent>
      </w:sdt>
      <w:customXmlInsRangeEnd w:id="210"/>
      <w:r w:rsidRPr="00495800" w:rsidR="004C251B">
        <w:t>,</w:t>
      </w:r>
      <w:r w:rsidRPr="00495800" w:rsidR="00E403DA">
        <w:t xml:space="preserve"> </w:t>
      </w:r>
      <w:r w:rsidRPr="00495800" w:rsidR="004C251B">
        <w:t xml:space="preserve">we </w:t>
      </w:r>
      <w:r w:rsidRPr="00495800" w:rsidR="004C6B87">
        <w:t xml:space="preserve">have described </w:t>
      </w:r>
      <w:r w:rsidRPr="00495800" w:rsidR="00502166">
        <w:t xml:space="preserve">the </w:t>
      </w:r>
      <w:r w:rsidRPr="00495800" w:rsidR="004C6B87">
        <w:t xml:space="preserve">gut </w:t>
      </w:r>
      <w:r w:rsidRPr="00495800" w:rsidR="00502166">
        <w:t xml:space="preserve">microbiome regional specificity, which needs to be </w:t>
      </w:r>
      <w:r w:rsidRPr="00495800" w:rsidR="000F7207">
        <w:t>considered</w:t>
      </w:r>
      <w:r w:rsidRPr="00495800" w:rsidR="00502166">
        <w:t xml:space="preserve"> before using the gut microbiome </w:t>
      </w:r>
      <w:r w:rsidRPr="00495800" w:rsidR="004C6B87">
        <w:t xml:space="preserve">for </w:t>
      </w:r>
      <w:r w:rsidRPr="00495800" w:rsidR="00502166">
        <w:t xml:space="preserve">the stratification of patients or </w:t>
      </w:r>
      <w:r w:rsidRPr="00495800" w:rsidR="004C6B87">
        <w:t xml:space="preserve">for </w:t>
      </w:r>
      <w:r w:rsidRPr="00495800" w:rsidR="00502166">
        <w:t>designing intervention studies</w:t>
      </w:r>
      <w:r w:rsidRPr="00495800" w:rsidR="002B785F">
        <w:t>.</w:t>
      </w:r>
      <w:r w:rsidRPr="00495800" w:rsidR="004C251B">
        <w:t xml:space="preserve"> Beyond previous observations, our function-based analysis indicates</w:t>
      </w:r>
      <w:r w:rsidRPr="00495800" w:rsidR="00D478A6">
        <w:t xml:space="preserve"> </w:t>
      </w:r>
      <w:r w:rsidRPr="00495800" w:rsidR="00E403DA">
        <w:t xml:space="preserve">that the </w:t>
      </w:r>
      <w:r w:rsidRPr="00495800" w:rsidR="00BE0320">
        <w:rPr>
          <w:color w:val="1D1C1D"/>
          <w:shd w:val="clear" w:color="auto" w:fill="FFFFFF"/>
        </w:rPr>
        <w:t xml:space="preserve">western-enriched bacteria </w:t>
      </w:r>
      <w:r w:rsidRPr="00495800" w:rsidR="00502166">
        <w:rPr>
          <w:color w:val="1D1C1D"/>
          <w:shd w:val="clear" w:color="auto" w:fill="FFFFFF"/>
        </w:rPr>
        <w:t xml:space="preserve">might </w:t>
      </w:r>
      <w:r w:rsidRPr="00495800" w:rsidR="00BE0320">
        <w:rPr>
          <w:color w:val="1D1C1D"/>
          <w:shd w:val="clear" w:color="auto" w:fill="FFFFFF"/>
        </w:rPr>
        <w:t xml:space="preserve">dominate the </w:t>
      </w:r>
      <w:r w:rsidRPr="00495800" w:rsidR="004C251B">
        <w:rPr>
          <w:color w:val="1D1C1D"/>
          <w:shd w:val="clear" w:color="auto" w:fill="FFFFFF"/>
        </w:rPr>
        <w:t xml:space="preserve">gut </w:t>
      </w:r>
      <w:r w:rsidRPr="00495800" w:rsidR="00BE0320">
        <w:rPr>
          <w:color w:val="1D1C1D"/>
          <w:shd w:val="clear" w:color="auto" w:fill="FFFFFF"/>
        </w:rPr>
        <w:t xml:space="preserve">microbial community with the </w:t>
      </w:r>
      <w:r w:rsidRPr="00495800" w:rsidR="00D73517">
        <w:rPr>
          <w:color w:val="1D1C1D"/>
        </w:rPr>
        <w:t>production</w:t>
      </w:r>
      <w:r w:rsidRPr="00495800" w:rsidR="00BE0320">
        <w:rPr>
          <w:color w:val="1D1C1D"/>
          <w:shd w:val="clear" w:color="auto" w:fill="FFFFFF"/>
        </w:rPr>
        <w:t xml:space="preserve"> of antimicrobial peptides and homoserine lactone</w:t>
      </w:r>
      <w:r w:rsidRPr="00495800" w:rsidR="00D73517">
        <w:rPr>
          <w:color w:val="1D1C1D"/>
        </w:rPr>
        <w:t>,</w:t>
      </w:r>
      <w:r w:rsidRPr="00495800" w:rsidR="00BE0320">
        <w:rPr>
          <w:color w:val="1D1C1D"/>
          <w:shd w:val="clear" w:color="auto" w:fill="FFFFFF"/>
        </w:rPr>
        <w:t xml:space="preserve"> which may </w:t>
      </w:r>
      <w:r w:rsidRPr="00495800" w:rsidR="00502166">
        <w:rPr>
          <w:color w:val="1D1C1D"/>
          <w:shd w:val="clear" w:color="auto" w:fill="FFFFFF"/>
        </w:rPr>
        <w:t xml:space="preserve">inhibit </w:t>
      </w:r>
      <w:r w:rsidRPr="00495800" w:rsidR="00981BF8">
        <w:rPr>
          <w:color w:val="1D1C1D"/>
          <w:shd w:val="clear" w:color="auto" w:fill="FFFFFF"/>
        </w:rPr>
        <w:t>their competitors</w:t>
      </w:r>
      <w:r w:rsidRPr="00495800" w:rsidR="00BE0320">
        <w:rPr>
          <w:color w:val="1D1C1D"/>
          <w:shd w:val="clear" w:color="auto" w:fill="FFFFFF"/>
        </w:rPr>
        <w:t>.</w:t>
      </w:r>
    </w:p>
    <w:p w:rsidRPr="00495800" w:rsidR="00F0336C" w:rsidDel="004970BF" w:rsidRDefault="009E7189" w14:paraId="4BA38CB7" w14:textId="03B343B0">
      <w:pPr>
        <w:rPr>
          <w:del w:author="Portlock, Theo" w:date="2021-11-26T16:40:00Z" w:id="211"/>
        </w:rPr>
      </w:pPr>
      <w:del w:author="Portlock, Theo" w:date="2021-11-26T16:40:00Z" w:id="212">
        <w:r w:rsidRPr="00495800" w:rsidDel="004970BF">
          <w:tab/>
        </w:r>
        <w:r w:rsidRPr="00495800" w:rsidDel="004970BF" w:rsidR="004C251B">
          <w:delText>Previous studies reported the temporal stability of the gut microbiome composition in an individual</w:delText>
        </w:r>
        <w:r w:rsidRPr="00495800" w:rsidDel="004970BF" w:rsidR="004C251B">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Pr="00495800" w:rsidDel="004970BF" w:rsidR="004C251B">
          <w:delInstrText xml:space="preserve"> ADDIN EN.CITE </w:delInstrText>
        </w:r>
        <w:r w:rsidRPr="00495800" w:rsidDel="004970BF" w:rsidR="004C251B">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Pr="00495800" w:rsidDel="004970BF" w:rsidR="004C251B">
          <w:delInstrText xml:space="preserve"> ADDIN EN.CITE.DATA </w:delInstrText>
        </w:r>
        <w:r w:rsidRPr="00495800" w:rsidDel="004970BF" w:rsidR="004C251B">
          <w:fldChar w:fldCharType="end"/>
        </w:r>
        <w:r w:rsidRPr="00495800" w:rsidDel="004970BF" w:rsidR="004C251B">
          <w:fldChar w:fldCharType="separate"/>
        </w:r>
        <w:r w:rsidRPr="00495800" w:rsidDel="004970BF" w:rsidR="004C251B">
          <w:rPr>
            <w:noProof/>
            <w:vertAlign w:val="superscript"/>
          </w:rPr>
          <w:delText>7-9</w:delText>
        </w:r>
        <w:r w:rsidRPr="00495800" w:rsidDel="004970BF" w:rsidR="004C251B">
          <w:fldChar w:fldCharType="end"/>
        </w:r>
        <w:r w:rsidRPr="00495800" w:rsidDel="004970BF" w:rsidR="00DF43E6">
          <w:delText>, implying oscillations around an average value</w:delText>
        </w:r>
        <w:r w:rsidRPr="00495800" w:rsidDel="004970BF" w:rsidR="004C251B">
          <w:delText>. Our</w:delText>
        </w:r>
        <w:r w:rsidRPr="00495800" w:rsidDel="004970BF" w:rsidR="000B77DF">
          <w:delText xml:space="preserve"> integrative analysis </w:delText>
        </w:r>
        <w:r w:rsidRPr="00495800" w:rsidDel="004970BF" w:rsidR="004C251B">
          <w:delText xml:space="preserve">of </w:delText>
        </w:r>
        <w:r w:rsidRPr="00495800" w:rsidDel="004970BF" w:rsidR="000B77DF">
          <w:delText xml:space="preserve">temporal </w:delText>
        </w:r>
        <w:r w:rsidRPr="00495800" w:rsidDel="004970BF" w:rsidR="004C251B">
          <w:delText xml:space="preserve">microbiome </w:delText>
        </w:r>
        <w:r w:rsidRPr="00495800" w:rsidDel="004970BF" w:rsidR="000B77DF">
          <w:delText xml:space="preserve">changes </w:delText>
        </w:r>
        <w:r w:rsidRPr="00495800" w:rsidDel="004970BF" w:rsidR="004C251B">
          <w:delText xml:space="preserve">in </w:delText>
        </w:r>
        <w:r w:rsidRPr="00495800" w:rsidDel="004970BF" w:rsidR="00977604">
          <w:delText xml:space="preserve">a longitudinal study of </w:delText>
        </w:r>
        <w:r w:rsidRPr="00495800" w:rsidDel="004970BF" w:rsidR="004C251B">
          <w:delText xml:space="preserve">healthy individuals </w:delText>
        </w:r>
        <w:r w:rsidRPr="00495800" w:rsidDel="004970BF" w:rsidR="004C6B87">
          <w:delText xml:space="preserve">has </w:delText>
        </w:r>
        <w:r w:rsidRPr="00495800" w:rsidDel="004970BF" w:rsidR="00D71489">
          <w:delText>show</w:delText>
        </w:r>
        <w:r w:rsidRPr="00495800" w:rsidDel="004970BF" w:rsidR="004C6B87">
          <w:delText>n</w:delText>
        </w:r>
        <w:r w:rsidRPr="00495800" w:rsidDel="004970BF" w:rsidR="000B77DF">
          <w:delText xml:space="preserve"> the </w:delText>
        </w:r>
        <w:r w:rsidRPr="00495800" w:rsidDel="004970BF" w:rsidR="00502166">
          <w:delText xml:space="preserve">existence </w:delText>
        </w:r>
        <w:r w:rsidRPr="00495800" w:rsidDel="004970BF" w:rsidR="000B77DF">
          <w:delText xml:space="preserve">of </w:delText>
        </w:r>
        <w:r w:rsidRPr="00495800" w:rsidDel="004970BF" w:rsidR="00DF43E6">
          <w:delText xml:space="preserve">directionality of compositional variations: there are </w:delText>
        </w:r>
        <w:r w:rsidRPr="00495800" w:rsidDel="004970BF" w:rsidR="000B77DF">
          <w:delText xml:space="preserve">two types of species with </w:delText>
        </w:r>
        <w:r w:rsidRPr="00495800" w:rsidDel="004970BF" w:rsidR="00D73517">
          <w:delText xml:space="preserve">a </w:delText>
        </w:r>
        <w:r w:rsidRPr="00495800" w:rsidDel="004970BF" w:rsidR="000B77DF">
          <w:delText xml:space="preserve">tendency to </w:delText>
        </w:r>
        <w:r w:rsidRPr="00495800" w:rsidDel="004970BF" w:rsidR="00D71489">
          <w:delText xml:space="preserve">either </w:delText>
        </w:r>
        <w:r w:rsidRPr="00495800" w:rsidDel="004970BF" w:rsidR="004C251B">
          <w:delText>increase or decrease in abundance</w:delText>
        </w:r>
        <w:r w:rsidRPr="00495800" w:rsidDel="004970BF" w:rsidR="004410B6">
          <w:delText xml:space="preserve"> with time</w:delText>
        </w:r>
        <w:r w:rsidRPr="00495800" w:rsidDel="004970BF" w:rsidR="004C251B">
          <w:delText>, term</w:delText>
        </w:r>
        <w:r w:rsidRPr="00495800" w:rsidDel="004970BF" w:rsidR="004C6B87">
          <w:delText>ed</w:delText>
        </w:r>
        <w:r w:rsidRPr="00495800" w:rsidDel="004970BF" w:rsidR="004C251B">
          <w:delText xml:space="preserve"> </w:delText>
        </w:r>
        <w:r w:rsidRPr="00495800" w:rsidDel="004970BF" w:rsidR="000B77DF">
          <w:rPr>
            <w:color w:val="000000" w:themeColor="text1"/>
          </w:rPr>
          <w:delText>inflow or outflow</w:delText>
        </w:r>
        <w:r w:rsidRPr="00495800" w:rsidDel="004970BF" w:rsidR="004C251B">
          <w:rPr>
            <w:color w:val="000000" w:themeColor="text1"/>
          </w:rPr>
          <w:delText xml:space="preserve"> species, respectively. </w:delText>
        </w:r>
        <w:r w:rsidRPr="00495800" w:rsidDel="004970BF" w:rsidR="004410B6">
          <w:rPr>
            <w:color w:val="000000" w:themeColor="text1"/>
          </w:rPr>
          <w:delText>Importantly, o</w:delText>
        </w:r>
        <w:r w:rsidRPr="00495800" w:rsidDel="004970BF" w:rsidR="00912D11">
          <w:rPr>
            <w:color w:val="000000" w:themeColor="text1"/>
          </w:rPr>
          <w:delText xml:space="preserve">utflow species </w:delText>
        </w:r>
        <w:r w:rsidRPr="00495800" w:rsidDel="004970BF" w:rsidR="004410B6">
          <w:rPr>
            <w:color w:val="000000" w:themeColor="text1"/>
          </w:rPr>
          <w:delText>include most of the</w:delText>
        </w:r>
        <w:r w:rsidRPr="00495800" w:rsidDel="004970BF" w:rsidR="00912D11">
          <w:rPr>
            <w:color w:val="000000" w:themeColor="text1"/>
          </w:rPr>
          <w:delText xml:space="preserve"> </w:delText>
        </w:r>
        <w:r w:rsidRPr="00495800" w:rsidDel="004970BF" w:rsidR="004410B6">
          <w:rPr>
            <w:color w:val="000000" w:themeColor="text1"/>
          </w:rPr>
          <w:delText xml:space="preserve">known </w:delText>
        </w:r>
        <w:r w:rsidRPr="00495800" w:rsidDel="004970BF" w:rsidR="00912D11">
          <w:rPr>
            <w:color w:val="000000" w:themeColor="text1"/>
          </w:rPr>
          <w:delText>opportunistic pathogen</w:delText>
        </w:r>
        <w:r w:rsidRPr="00495800" w:rsidDel="004970BF" w:rsidR="004410B6">
          <w:rPr>
            <w:color w:val="000000" w:themeColor="text1"/>
          </w:rPr>
          <w:delText>s</w:delText>
        </w:r>
        <w:r w:rsidRPr="00495800" w:rsidDel="004970BF" w:rsidR="00912D11">
          <w:rPr>
            <w:color w:val="000000" w:themeColor="text1"/>
          </w:rPr>
          <w:delText xml:space="preserve">, while </w:delText>
        </w:r>
        <w:r w:rsidRPr="00495800" w:rsidDel="004970BF" w:rsidR="00CA0332">
          <w:rPr>
            <w:color w:val="000000" w:themeColor="text1"/>
          </w:rPr>
          <w:delText xml:space="preserve">inflow </w:delText>
        </w:r>
        <w:r w:rsidDel="004970BF" w:rsidR="00F41E01">
          <w:rPr>
            <w:color w:val="000000" w:themeColor="text1"/>
          </w:rPr>
          <w:delText>species</w:delText>
        </w:r>
        <w:r w:rsidRPr="00495800" w:rsidDel="004970BF" w:rsidR="00912D11">
          <w:rPr>
            <w:color w:val="000000" w:themeColor="text1"/>
          </w:rPr>
          <w:delText xml:space="preserve"> </w:delText>
        </w:r>
        <w:r w:rsidRPr="00495800" w:rsidDel="004970BF" w:rsidR="004410B6">
          <w:rPr>
            <w:color w:val="000000" w:themeColor="text1"/>
          </w:rPr>
          <w:delText>are essentially devoid of them</w:delText>
        </w:r>
        <w:r w:rsidRPr="00495800" w:rsidDel="004970BF" w:rsidR="00912D11">
          <w:rPr>
            <w:color w:val="000000" w:themeColor="text1"/>
          </w:rPr>
          <w:delText xml:space="preserve">. </w:delText>
        </w:r>
        <w:r w:rsidRPr="00495800" w:rsidDel="004970BF" w:rsidR="004C251B">
          <w:rPr>
            <w:color w:val="000000" w:themeColor="text1"/>
          </w:rPr>
          <w:delText xml:space="preserve">Remarkably, </w:delText>
        </w:r>
        <w:r w:rsidRPr="00495800" w:rsidDel="004970BF" w:rsidR="004C6B87">
          <w:rPr>
            <w:color w:val="000000" w:themeColor="text1"/>
          </w:rPr>
          <w:delText xml:space="preserve">our </w:delText>
        </w:r>
        <w:r w:rsidRPr="00495800" w:rsidDel="004970BF" w:rsidR="004C251B">
          <w:rPr>
            <w:color w:val="000000" w:themeColor="text1"/>
          </w:rPr>
          <w:delText xml:space="preserve">function-based </w:delText>
        </w:r>
        <w:r w:rsidRPr="00495800" w:rsidDel="004970BF" w:rsidR="00502166">
          <w:rPr>
            <w:color w:val="000000" w:themeColor="text1"/>
          </w:rPr>
          <w:delText>analysis indicates</w:delText>
        </w:r>
        <w:r w:rsidRPr="00495800" w:rsidDel="004970BF" w:rsidR="00D73517">
          <w:rPr>
            <w:color w:val="000000" w:themeColor="text1"/>
          </w:rPr>
          <w:delText xml:space="preserve"> that</w:delText>
        </w:r>
        <w:r w:rsidRPr="00495800" w:rsidDel="004970BF" w:rsidR="000B77DF">
          <w:rPr>
            <w:color w:val="000000" w:themeColor="text1"/>
          </w:rPr>
          <w:delText xml:space="preserve"> outflow species </w:delText>
        </w:r>
        <w:r w:rsidRPr="00495800" w:rsidDel="004970BF" w:rsidR="00E8222D">
          <w:rPr>
            <w:color w:val="000000" w:themeColor="text1"/>
          </w:rPr>
          <w:delText xml:space="preserve">might </w:delText>
        </w:r>
        <w:r w:rsidRPr="00495800" w:rsidDel="004970BF" w:rsidR="000B77DF">
          <w:rPr>
            <w:color w:val="000000" w:themeColor="text1"/>
          </w:rPr>
          <w:delText xml:space="preserve">have </w:delText>
        </w:r>
        <w:r w:rsidRPr="00495800" w:rsidDel="004970BF" w:rsidR="00D73517">
          <w:rPr>
            <w:color w:val="000000" w:themeColor="text1"/>
          </w:rPr>
          <w:delText xml:space="preserve">a </w:delText>
        </w:r>
        <w:r w:rsidRPr="00495800" w:rsidDel="004970BF" w:rsidR="00502166">
          <w:rPr>
            <w:color w:val="000000" w:themeColor="text1"/>
          </w:rPr>
          <w:delText xml:space="preserve">negative </w:delText>
        </w:r>
        <w:r w:rsidRPr="00495800" w:rsidDel="004970BF" w:rsidR="000B77DF">
          <w:delText>impact on host physiology</w:delText>
        </w:r>
        <w:r w:rsidRPr="00495800" w:rsidDel="004970BF" w:rsidR="00D73517">
          <w:delText>,</w:delText>
        </w:r>
        <w:r w:rsidRPr="00495800" w:rsidDel="004970BF" w:rsidR="000B77DF">
          <w:delText xml:space="preserve"> as they have enriched accessory metabolism and secretion of virulence factors. </w:delText>
        </w:r>
        <w:r w:rsidRPr="00495800" w:rsidDel="004970BF" w:rsidR="00F0336C">
          <w:delText xml:space="preserve">Most interestingly, outflow species tend to be enriched in </w:delText>
        </w:r>
        <w:r w:rsidRPr="00495800" w:rsidDel="004970BF" w:rsidR="00D71489">
          <w:delText>different</w:delText>
        </w:r>
        <w:r w:rsidRPr="00495800" w:rsidDel="004970BF" w:rsidR="00F0336C">
          <w:delText xml:space="preserve"> disease</w:delText>
        </w:r>
        <w:r w:rsidRPr="00495800" w:rsidDel="004970BF" w:rsidR="00D71489">
          <w:delText>s while, in contrast, the</w:delText>
        </w:r>
        <w:r w:rsidRPr="00495800" w:rsidDel="004970BF" w:rsidR="00F0336C">
          <w:delText xml:space="preserve"> inflow ones </w:delText>
        </w:r>
        <w:r w:rsidRPr="00495800" w:rsidDel="004970BF" w:rsidR="00D71489">
          <w:delText xml:space="preserve">tend to be enriched </w:delText>
        </w:r>
        <w:r w:rsidRPr="00495800" w:rsidDel="004970BF" w:rsidR="00F0336C">
          <w:delText>in health</w:delText>
        </w:r>
        <w:r w:rsidRPr="00495800" w:rsidDel="004970BF" w:rsidR="00D71489">
          <w:delText>y individuals</w:delText>
        </w:r>
        <w:r w:rsidRPr="00495800" w:rsidDel="004970BF" w:rsidR="00F0336C">
          <w:delText xml:space="preserve">. </w:delText>
        </w:r>
        <w:r w:rsidRPr="00495800" w:rsidDel="004970BF" w:rsidR="00D71489">
          <w:delText xml:space="preserve">We suggest that the </w:delText>
        </w:r>
        <w:r w:rsidRPr="00495800" w:rsidDel="004970BF" w:rsidR="004410B6">
          <w:delText xml:space="preserve">tendency </w:delText>
        </w:r>
        <w:r w:rsidDel="004970BF" w:rsidR="00D45065">
          <w:delText xml:space="preserve">for the former </w:delText>
        </w:r>
        <w:r w:rsidRPr="00495800" w:rsidDel="004970BF" w:rsidR="004410B6">
          <w:delText xml:space="preserve">to </w:delText>
        </w:r>
        <w:r w:rsidRPr="00495800" w:rsidDel="004970BF" w:rsidR="00D71489">
          <w:delText>d</w:delText>
        </w:r>
        <w:r w:rsidRPr="00495800" w:rsidDel="004970BF" w:rsidR="0091571B">
          <w:delText>ecrease and</w:delText>
        </w:r>
        <w:r w:rsidDel="004970BF" w:rsidR="00D45065">
          <w:delText xml:space="preserve"> the latter</w:delText>
        </w:r>
        <w:r w:rsidRPr="00495800" w:rsidDel="004970BF" w:rsidR="004C6B87">
          <w:delText xml:space="preserve"> to</w:delText>
        </w:r>
        <w:r w:rsidRPr="00495800" w:rsidDel="004970BF" w:rsidR="0091571B">
          <w:delText xml:space="preserve"> increase in </w:delText>
        </w:r>
        <w:r w:rsidRPr="00495800" w:rsidDel="004970BF" w:rsidR="00D71489">
          <w:delText xml:space="preserve">healthy individuals is a previously unrecognized facet of </w:delText>
        </w:r>
        <w:r w:rsidRPr="00495800" w:rsidDel="004970BF" w:rsidR="00F0336C">
          <w:delText xml:space="preserve">the </w:delText>
        </w:r>
        <w:r w:rsidRPr="00495800" w:rsidDel="004970BF" w:rsidR="00D71489">
          <w:delText>gut microbiome homeostasis</w:delText>
        </w:r>
        <w:r w:rsidRPr="00495800" w:rsidDel="004970BF" w:rsidR="002004B5">
          <w:delText>.</w:delText>
        </w:r>
      </w:del>
    </w:p>
    <w:p w:rsidRPr="00495800" w:rsidR="00094540" w:rsidDel="004970BF" w:rsidRDefault="009E7189" w14:paraId="1C36A5C2" w14:textId="338B4D30">
      <w:pPr>
        <w:rPr>
          <w:del w:author="Portlock, Theo" w:date="2021-11-26T16:40:00Z" w:id="213"/>
        </w:rPr>
      </w:pPr>
      <w:del w:author="Portlock, Theo" w:date="2021-11-26T16:40:00Z" w:id="214">
        <w:r w:rsidRPr="00495800" w:rsidDel="004970BF">
          <w:tab/>
        </w:r>
        <w:r w:rsidRPr="00495800" w:rsidDel="004970BF" w:rsidR="00F0336C">
          <w:delText>T</w:delText>
        </w:r>
        <w:r w:rsidRPr="00495800" w:rsidDel="004970BF" w:rsidR="000B77DF">
          <w:delText xml:space="preserve">he outflow </w:delText>
        </w:r>
        <w:r w:rsidRPr="00495800" w:rsidDel="004970BF" w:rsidR="00F0336C">
          <w:delText xml:space="preserve">species </w:delText>
        </w:r>
        <w:r w:rsidRPr="00495800" w:rsidDel="004970BF" w:rsidR="000B77DF">
          <w:delText xml:space="preserve">tend to be facultative </w:delText>
        </w:r>
        <w:r w:rsidRPr="00495800" w:rsidDel="004970BF" w:rsidR="00F0336C">
          <w:delText xml:space="preserve">anaerobes </w:delText>
        </w:r>
        <w:r w:rsidRPr="00495800" w:rsidDel="004970BF" w:rsidR="000B77DF">
          <w:delText xml:space="preserve">and </w:delText>
        </w:r>
        <w:r w:rsidRPr="00495800" w:rsidDel="004970BF" w:rsidR="00F0336C">
          <w:delText xml:space="preserve">to </w:delText>
        </w:r>
        <w:r w:rsidRPr="00495800" w:rsidDel="004970BF" w:rsidR="000B77DF">
          <w:delText xml:space="preserve">have </w:delText>
        </w:r>
        <w:r w:rsidRPr="00495800" w:rsidDel="004970BF" w:rsidR="00C46214">
          <w:delText xml:space="preserve">an </w:delText>
        </w:r>
        <w:r w:rsidRPr="00495800" w:rsidDel="004970BF" w:rsidR="000B77DF">
          <w:delText xml:space="preserve">oral </w:delText>
        </w:r>
        <w:r w:rsidRPr="00495800" w:rsidDel="004970BF" w:rsidR="00F0336C">
          <w:delText>origin</w:delText>
        </w:r>
        <w:r w:rsidRPr="00495800" w:rsidDel="004970BF" w:rsidR="00FF010B">
          <w:delText xml:space="preserve"> (e.g.</w:delText>
        </w:r>
        <w:r w:rsidRPr="00495800" w:rsidDel="004970BF" w:rsidR="004C6B87">
          <w:delText>,</w:delText>
        </w:r>
        <w:r w:rsidRPr="00495800" w:rsidDel="004970BF" w:rsidR="00FF010B">
          <w:delText xml:space="preserve"> </w:delText>
        </w:r>
        <w:r w:rsidRPr="00495800" w:rsidDel="004970BF" w:rsidR="00FF010B">
          <w:rPr>
            <w:i/>
            <w:iCs/>
          </w:rPr>
          <w:delText>Streptococcus</w:delText>
        </w:r>
        <w:r w:rsidRPr="00495800" w:rsidDel="004970BF" w:rsidR="00FF010B">
          <w:delText xml:space="preserve"> spp.)</w:delText>
        </w:r>
        <w:r w:rsidRPr="00495800" w:rsidDel="004970BF" w:rsidR="000B77DF">
          <w:delText xml:space="preserve">. This </w:delText>
        </w:r>
        <w:r w:rsidRPr="00495800" w:rsidDel="004970BF" w:rsidR="00297506">
          <w:delText xml:space="preserve">observation </w:delText>
        </w:r>
        <w:r w:rsidRPr="00495800" w:rsidDel="004970BF" w:rsidR="000B77DF">
          <w:delText xml:space="preserve">suggests </w:delText>
        </w:r>
        <w:r w:rsidRPr="00495800" w:rsidDel="004970BF" w:rsidR="00D73517">
          <w:delText>an</w:delText>
        </w:r>
        <w:r w:rsidRPr="00495800" w:rsidDel="004970BF" w:rsidR="000B77DF">
          <w:delText xml:space="preserve"> increase </w:delText>
        </w:r>
        <w:r w:rsidRPr="00495800" w:rsidDel="004970BF" w:rsidR="00D73517">
          <w:delText>in</w:delText>
        </w:r>
        <w:r w:rsidRPr="00495800" w:rsidDel="004970BF" w:rsidR="000B77DF">
          <w:delText xml:space="preserve"> oral microbial transmission to </w:delText>
        </w:r>
        <w:r w:rsidRPr="00495800" w:rsidDel="004970BF" w:rsidR="00D73517">
          <w:delText xml:space="preserve">the </w:delText>
        </w:r>
        <w:r w:rsidRPr="00495800" w:rsidDel="004970BF" w:rsidR="000B77DF">
          <w:delText>gut</w:delText>
        </w:r>
        <w:r w:rsidRPr="00495800" w:rsidDel="004970BF" w:rsidR="00D71489">
          <w:delText>, possibly</w:delText>
        </w:r>
        <w:r w:rsidRPr="00495800" w:rsidDel="004970BF" w:rsidR="000B77DF">
          <w:delText xml:space="preserve"> </w:delText>
        </w:r>
        <w:r w:rsidRPr="00495800" w:rsidDel="004970BF" w:rsidR="00D71489">
          <w:delText>due to</w:delText>
        </w:r>
        <w:r w:rsidRPr="00495800" w:rsidDel="004970BF" w:rsidR="000B77DF">
          <w:delText xml:space="preserve"> </w:delText>
        </w:r>
        <w:r w:rsidRPr="00495800" w:rsidDel="004970BF" w:rsidR="00D73517">
          <w:delText>a</w:delText>
        </w:r>
        <w:r w:rsidRPr="00495800" w:rsidDel="004970BF" w:rsidR="000B77DF">
          <w:delText xml:space="preserve"> decrease </w:delText>
        </w:r>
        <w:r w:rsidRPr="00495800" w:rsidDel="004970BF" w:rsidR="00D73517">
          <w:delText xml:space="preserve">in </w:delText>
        </w:r>
        <w:r w:rsidRPr="00495800" w:rsidDel="004970BF" w:rsidR="000B77DF">
          <w:delText xml:space="preserve">gut microbiome resilience. </w:delText>
        </w:r>
        <w:r w:rsidRPr="00495800" w:rsidDel="004970BF" w:rsidR="001D475E">
          <w:delText>Enrichment of</w:delText>
        </w:r>
        <w:r w:rsidRPr="00495800" w:rsidDel="004970BF" w:rsidR="000B77DF">
          <w:delText xml:space="preserve"> </w:delText>
        </w:r>
        <w:r w:rsidRPr="00495800" w:rsidDel="004970BF" w:rsidR="00D73517">
          <w:delText xml:space="preserve">oral </w:delText>
        </w:r>
        <w:r w:rsidRPr="00495800" w:rsidDel="004970BF" w:rsidR="000B77DF">
          <w:delText xml:space="preserve">species in </w:delText>
        </w:r>
        <w:r w:rsidRPr="00495800" w:rsidDel="004970BF" w:rsidR="00D73517">
          <w:delText xml:space="preserve">the </w:delText>
        </w:r>
        <w:r w:rsidRPr="00495800" w:rsidDel="004970BF" w:rsidR="000B77DF">
          <w:delText>gut</w:delText>
        </w:r>
        <w:r w:rsidRPr="00495800" w:rsidDel="004970BF" w:rsidR="001D475E">
          <w:delText xml:space="preserve"> </w:delText>
        </w:r>
        <w:r w:rsidRPr="00495800" w:rsidDel="004970BF" w:rsidR="004C6B87">
          <w:delText xml:space="preserve">has been </w:delText>
        </w:r>
        <w:r w:rsidRPr="00495800" w:rsidDel="004970BF" w:rsidR="001D475E">
          <w:delText>observed in several diseases</w:delText>
        </w:r>
        <w:r w:rsidRPr="00495800" w:rsidDel="004970BF" w:rsidR="008D3327">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Del="004970BF" w:rsidR="003A4F1C">
          <w:delInstrText xml:space="preserve"> ADDIN EN.CITE </w:delInstrText>
        </w:r>
        <w:r w:rsidDel="004970BF" w:rsidR="003A4F1C">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Del="004970BF" w:rsidR="003A4F1C">
          <w:delInstrText xml:space="preserve"> ADDIN EN.CITE.DATA </w:delInstrText>
        </w:r>
        <w:r w:rsidDel="004970BF" w:rsidR="003A4F1C">
          <w:fldChar w:fldCharType="end"/>
        </w:r>
        <w:r w:rsidRPr="00495800" w:rsidDel="004970BF" w:rsidR="008D3327">
          <w:fldChar w:fldCharType="separate"/>
        </w:r>
        <w:r w:rsidRPr="003A4F1C" w:rsidDel="004970BF" w:rsidR="003A4F1C">
          <w:rPr>
            <w:noProof/>
            <w:vertAlign w:val="superscript"/>
          </w:rPr>
          <w:delText>30,31</w:delText>
        </w:r>
        <w:r w:rsidRPr="00495800" w:rsidDel="004970BF" w:rsidR="008D3327">
          <w:fldChar w:fldCharType="end"/>
        </w:r>
        <w:r w:rsidRPr="00495800" w:rsidDel="004970BF" w:rsidR="00D73517">
          <w:delText xml:space="preserve">, and we </w:delText>
        </w:r>
        <w:r w:rsidRPr="00495800" w:rsidDel="004970BF" w:rsidR="001D475E">
          <w:delText xml:space="preserve">suggest </w:delText>
        </w:r>
        <w:r w:rsidRPr="00495800" w:rsidDel="004970BF" w:rsidR="00D73517">
          <w:delText xml:space="preserve">that </w:delText>
        </w:r>
        <w:r w:rsidRPr="00495800" w:rsidDel="004970BF" w:rsidR="001D475E">
          <w:delText xml:space="preserve">increased mouth to gut microbial flow </w:delText>
        </w:r>
        <w:r w:rsidRPr="00495800" w:rsidDel="004970BF" w:rsidR="00D73517">
          <w:delText>could be one of the global features of dysbiosis.</w:delText>
        </w:r>
      </w:del>
    </w:p>
    <w:p w:rsidRPr="00495800" w:rsidR="002C0DA5" w:rsidP="00177059" w:rsidRDefault="00C779E5" w14:paraId="45CA8685" w14:textId="651E6292">
      <w:pPr>
        <w:rPr>
          <w:b/>
        </w:rPr>
      </w:pPr>
      <w:del w:author="Portlock, Theo" w:date="2021-11-26T16:40:00Z" w:id="215">
        <w:r w:rsidRPr="00495800" w:rsidDel="004970BF">
          <w:delText xml:space="preserve">We </w:delText>
        </w:r>
        <w:r w:rsidRPr="00495800" w:rsidDel="004970BF" w:rsidR="00560A3F">
          <w:delText xml:space="preserve">have </w:delText>
        </w:r>
        <w:r w:rsidRPr="00495800" w:rsidDel="004970BF">
          <w:delText xml:space="preserve">described the temporal dynamics of </w:delText>
        </w:r>
        <w:r w:rsidRPr="00495800" w:rsidDel="004970BF" w:rsidR="00560A3F">
          <w:delText xml:space="preserve">the </w:delText>
        </w:r>
        <w:r w:rsidRPr="00495800" w:rsidDel="004970BF">
          <w:delText xml:space="preserve">gut microbiome through </w:delText>
        </w:r>
        <w:r w:rsidRPr="00495800" w:rsidDel="004970BF" w:rsidR="00560A3F">
          <w:delText xml:space="preserve">the </w:delText>
        </w:r>
        <w:r w:rsidRPr="00495800" w:rsidDel="004970BF">
          <w:delText xml:space="preserve">discovery of </w:delText>
        </w:r>
        <w:r w:rsidDel="004970BF" w:rsidR="00CA0332">
          <w:delText>outflow</w:delText>
        </w:r>
        <w:r w:rsidRPr="00495800" w:rsidDel="004970BF">
          <w:delText xml:space="preserve"> and </w:delText>
        </w:r>
        <w:r w:rsidRPr="00495800" w:rsidDel="004970BF" w:rsidR="00CA0332">
          <w:rPr>
            <w:color w:val="000000" w:themeColor="text1"/>
          </w:rPr>
          <w:delText>inflow</w:delText>
        </w:r>
        <w:r w:rsidDel="004970BF" w:rsidR="00CA0332">
          <w:rPr>
            <w:color w:val="000000" w:themeColor="text1"/>
          </w:rPr>
          <w:delText xml:space="preserve"> species</w:delText>
        </w:r>
        <w:r w:rsidRPr="00495800" w:rsidDel="004970BF">
          <w:delText xml:space="preserve">. The enrichment of </w:delText>
        </w:r>
        <w:r w:rsidDel="004970BF" w:rsidR="00CA0332">
          <w:delText>inflow species</w:delText>
        </w:r>
        <w:r w:rsidRPr="00495800" w:rsidDel="004970BF">
          <w:delText xml:space="preserve"> in healthy populations could </w:delText>
        </w:r>
      </w:del>
      <w:del w:author="Portlock, Theo" w:date="2021-11-22T13:36:00Z" w:id="216">
        <w:r w:rsidRPr="00495800" w:rsidDel="006517C7" w:rsidR="00981BF8">
          <w:delText xml:space="preserve">possibly </w:delText>
        </w:r>
      </w:del>
      <w:del w:author="Portlock, Theo" w:date="2021-11-26T16:40:00Z" w:id="217">
        <w:r w:rsidRPr="00495800" w:rsidDel="004970BF">
          <w:delText xml:space="preserve">be </w:delText>
        </w:r>
        <w:r w:rsidRPr="00495800" w:rsidDel="004970BF" w:rsidR="00981BF8">
          <w:delText xml:space="preserve">due </w:delText>
        </w:r>
        <w:r w:rsidRPr="00495800" w:rsidDel="004970BF">
          <w:delText>to the</w:delText>
        </w:r>
        <w:r w:rsidRPr="00495800" w:rsidDel="004970BF" w:rsidR="00BC059A">
          <w:delText xml:space="preserve">ir </w:delText>
        </w:r>
        <w:r w:rsidDel="004970BF" w:rsidR="00D45065">
          <w:delText>involvement</w:delText>
        </w:r>
        <w:r w:rsidRPr="00495800" w:rsidDel="004970BF" w:rsidR="00BC059A">
          <w:delText xml:space="preserve"> in the storage carbohydrate degradation, such as starch and fibr</w:delText>
        </w:r>
        <w:r w:rsidRPr="00495800" w:rsidDel="004970BF" w:rsidR="00186F26">
          <w:delText>e</w:delText>
        </w:r>
        <w:r w:rsidRPr="00495800" w:rsidDel="004970BF" w:rsidR="00BC059A">
          <w:delText xml:space="preserve">, </w:delText>
        </w:r>
        <w:r w:rsidRPr="00495800" w:rsidDel="004970BF" w:rsidR="00981BF8">
          <w:delText>accounting for</w:delText>
        </w:r>
        <w:r w:rsidRPr="00495800" w:rsidDel="004970BF" w:rsidR="00BC059A">
          <w:delText xml:space="preserve"> their higher persistence</w:delText>
        </w:r>
        <w:r w:rsidRPr="00495800" w:rsidDel="004970BF">
          <w:delText xml:space="preserve">. </w:delText>
        </w:r>
        <w:r w:rsidRPr="00495800" w:rsidDel="004970BF" w:rsidR="001D475E">
          <w:delText xml:space="preserve">We consider two mechanisms </w:delText>
        </w:r>
        <w:r w:rsidRPr="00495800" w:rsidDel="004970BF" w:rsidR="00B637DA">
          <w:delText xml:space="preserve">of outflow </w:delText>
        </w:r>
        <w:r w:rsidRPr="00495800" w:rsidDel="004970BF" w:rsidR="001D475E">
          <w:delText>species enrichment in</w:delText>
        </w:r>
        <w:r w:rsidRPr="00495800" w:rsidDel="004970BF" w:rsidR="00B637DA">
          <w:delText xml:space="preserve"> disease</w:delText>
        </w:r>
        <w:r w:rsidRPr="00495800" w:rsidDel="004970BF" w:rsidR="00D73517">
          <w:delText>.</w:delText>
        </w:r>
        <w:r w:rsidRPr="00495800" w:rsidDel="004970BF" w:rsidR="00B637DA">
          <w:delText xml:space="preserve"> </w:delText>
        </w:r>
        <w:r w:rsidRPr="00495800" w:rsidDel="004970BF" w:rsidR="00B637DA">
          <w:rPr>
            <w:i/>
            <w:iCs/>
          </w:rPr>
          <w:delText>First</w:delText>
        </w:r>
        <w:r w:rsidRPr="00495800" w:rsidDel="004970BF" w:rsidR="00B637DA">
          <w:delText xml:space="preserve">, the outflow species </w:delText>
        </w:r>
        <w:r w:rsidRPr="00495800" w:rsidDel="004970BF" w:rsidR="001D475E">
          <w:delText>were</w:delText>
        </w:r>
        <w:r w:rsidRPr="00495800" w:rsidDel="004970BF" w:rsidR="00D73517">
          <w:delText xml:space="preserve"> </w:delText>
        </w:r>
        <w:r w:rsidRPr="00495800" w:rsidDel="004970BF" w:rsidR="00B637DA">
          <w:delText xml:space="preserve">enriched </w:delText>
        </w:r>
        <w:r w:rsidRPr="00495800" w:rsidDel="004970BF" w:rsidR="001D475E">
          <w:delText xml:space="preserve">in </w:delText>
        </w:r>
        <w:r w:rsidRPr="00495800" w:rsidDel="004970BF" w:rsidR="00B637DA">
          <w:delText>competence mechanism</w:delText>
        </w:r>
        <w:r w:rsidRPr="00495800" w:rsidDel="004970BF" w:rsidR="001D475E">
          <w:delText xml:space="preserve">s, facilitating import </w:delText>
        </w:r>
        <w:r w:rsidRPr="00495800" w:rsidDel="004970BF" w:rsidR="00B637DA">
          <w:delText xml:space="preserve">of genetic elements </w:delText>
        </w:r>
        <w:r w:rsidRPr="00495800" w:rsidDel="004970BF" w:rsidR="00294387">
          <w:delText xml:space="preserve">such as AMR, </w:delText>
        </w:r>
        <w:r w:rsidRPr="00495800" w:rsidDel="004970BF" w:rsidR="001D475E">
          <w:delText>possibly conferring selective advantage in the gut</w:delText>
        </w:r>
        <w:r w:rsidRPr="00495800" w:rsidDel="004970BF" w:rsidR="00B637DA">
          <w:delText xml:space="preserve">. </w:delText>
        </w:r>
        <w:r w:rsidRPr="00495800" w:rsidDel="004970BF" w:rsidR="00294387">
          <w:delText>Enrichment of drug efflux mechanisms in outflow species might also confer resistance to antibiotics and other medications used in disease treatment</w:delText>
        </w:r>
        <w:r w:rsidRPr="00495800" w:rsidDel="004970BF" w:rsidR="00981BF8">
          <w:delText>s</w:delText>
        </w:r>
        <w:r w:rsidRPr="00495800" w:rsidDel="004970BF" w:rsidR="002B785F">
          <w:delText>.</w:delText>
        </w:r>
        <w:r w:rsidRPr="00495800" w:rsidDel="004970BF" w:rsidR="00294387">
          <w:delText xml:space="preserve"> </w:delText>
        </w:r>
        <w:r w:rsidRPr="00495800" w:rsidDel="004970BF" w:rsidR="00E83963">
          <w:rPr>
            <w:i/>
            <w:iCs/>
          </w:rPr>
          <w:delText xml:space="preserve">Second, </w:delText>
        </w:r>
        <w:r w:rsidRPr="00495800" w:rsidDel="004970BF" w:rsidR="00371146">
          <w:delText xml:space="preserve">the outflow species may plunder nutrient uptake from </w:delText>
        </w:r>
        <w:r w:rsidRPr="00495800" w:rsidDel="004970BF" w:rsidR="00D73517">
          <w:delText xml:space="preserve">the </w:delText>
        </w:r>
        <w:r w:rsidRPr="00495800" w:rsidDel="004970BF" w:rsidR="00371146">
          <w:delText xml:space="preserve">host and utilize simple </w:delText>
        </w:r>
        <w:r w:rsidRPr="00495800" w:rsidDel="004970BF" w:rsidR="00D73517">
          <w:delText>monosaccharides</w:delText>
        </w:r>
        <w:r w:rsidRPr="00495800" w:rsidDel="004970BF" w:rsidR="00371146">
          <w:delText xml:space="preserve"> to increase their abundance. </w:delText>
        </w:r>
        <w:r w:rsidRPr="00495800" w:rsidDel="004970BF" w:rsidR="00484B91">
          <w:delText>M</w:delText>
        </w:r>
        <w:r w:rsidRPr="00495800" w:rsidDel="004970BF" w:rsidR="00371146">
          <w:delText xml:space="preserve">etabolic modelling </w:delText>
        </w:r>
        <w:r w:rsidRPr="00495800" w:rsidDel="004970BF" w:rsidR="00484B91">
          <w:delText xml:space="preserve">indicates that </w:delText>
        </w:r>
        <w:r w:rsidDel="004970BF" w:rsidR="00552880">
          <w:delText>IFS</w:delText>
        </w:r>
        <w:r w:rsidRPr="00495800" w:rsidDel="004970BF" w:rsidR="00484B91">
          <w:delText xml:space="preserve"> are favoured by common diets</w:delText>
        </w:r>
        <w:r w:rsidRPr="00495800" w:rsidDel="004970BF" w:rsidR="00E83D41">
          <w:delText xml:space="preserve">. It is known that </w:delText>
        </w:r>
        <w:r w:rsidRPr="00495800" w:rsidDel="004970BF" w:rsidR="00FF010B">
          <w:delText>short-chain fatty acids (</w:delText>
        </w:r>
        <w:r w:rsidRPr="00495800" w:rsidDel="004970BF" w:rsidR="00E83D41">
          <w:delText>SCFAs</w:delText>
        </w:r>
        <w:r w:rsidRPr="00495800" w:rsidDel="004970BF" w:rsidR="00FF010B">
          <w:delText>)</w:delText>
        </w:r>
        <w:r w:rsidRPr="00495800" w:rsidDel="004970BF" w:rsidR="00E83D41">
          <w:delText xml:space="preserve"> </w:delText>
        </w:r>
        <w:r w:rsidRPr="00495800" w:rsidDel="004970BF" w:rsidR="00D73517">
          <w:delText>have</w:delText>
        </w:r>
        <w:r w:rsidRPr="00495800" w:rsidDel="004970BF" w:rsidR="00E83D41">
          <w:delText xml:space="preserve"> an important impact on microbe-microbe interactions and host physiology. However, we also observed that the </w:delText>
        </w:r>
        <w:r w:rsidRPr="00495800" w:rsidDel="004970BF" w:rsidR="00E83D41">
          <w:rPr>
            <w:i/>
            <w:iCs/>
          </w:rPr>
          <w:delText>comm</w:delText>
        </w:r>
        <w:r w:rsidRPr="00495800" w:rsidDel="004970BF" w:rsidR="00193D83">
          <w:rPr>
            <w:i/>
            <w:iCs/>
          </w:rPr>
          <w:delText>-</w:delText>
        </w:r>
        <w:r w:rsidRPr="00495800" w:rsidDel="004970BF" w:rsidR="00E83D41">
          <w:rPr>
            <w:i/>
            <w:iCs/>
          </w:rPr>
          <w:delText>cluster</w:delText>
        </w:r>
        <w:r w:rsidRPr="00495800" w:rsidDel="004970BF" w:rsidR="00D73517">
          <w:delText xml:space="preserve"> that comprises the biosynthesis of amino acids and folate metabolism may have a larger impact on the resilience of the gut microbiome and host physiology. We observed that the enrichment of the </w:delText>
        </w:r>
        <w:r w:rsidRPr="00495800" w:rsidDel="004970BF" w:rsidR="00D73517">
          <w:rPr>
            <w:i/>
            <w:iCs/>
          </w:rPr>
          <w:delText>patho</w:delText>
        </w:r>
        <w:r w:rsidRPr="00495800" w:rsidDel="004970BF" w:rsidR="00193D83">
          <w:rPr>
            <w:i/>
            <w:iCs/>
          </w:rPr>
          <w:delText>-</w:delText>
        </w:r>
        <w:r w:rsidRPr="00495800" w:rsidDel="004970BF" w:rsidR="00D73517">
          <w:rPr>
            <w:i/>
            <w:iCs/>
          </w:rPr>
          <w:delText>cluster</w:delText>
        </w:r>
        <w:r w:rsidRPr="00495800" w:rsidDel="004970BF" w:rsidR="00A8277E">
          <w:delText xml:space="preserve"> could gradually or instantly perturb the gut ecosystem and shift it to either short</w:delText>
        </w:r>
        <w:r w:rsidRPr="00495800" w:rsidDel="004970BF" w:rsidR="00D73517">
          <w:delText>-</w:delText>
        </w:r>
        <w:r w:rsidRPr="00495800" w:rsidDel="004970BF" w:rsidR="00A8277E">
          <w:delText xml:space="preserve">term gut imbalance or </w:delText>
        </w:r>
        <w:r w:rsidRPr="00495800" w:rsidDel="004970BF" w:rsidR="00D73517">
          <w:delText xml:space="preserve">a </w:delText>
        </w:r>
        <w:r w:rsidRPr="00495800" w:rsidDel="004970BF" w:rsidR="00016646">
          <w:delText xml:space="preserve">persistent </w:delText>
        </w:r>
        <w:r w:rsidRPr="00495800" w:rsidDel="004970BF" w:rsidR="00A8277E">
          <w:delText>dysbiotic state.</w:delText>
        </w:r>
      </w:del>
    </w:p>
    <w:p w:rsidRPr="00121C98" w:rsidR="00121C98" w:rsidP="2E6EF70B" w:rsidRDefault="00121C98" w14:paraId="2F627117" w14:textId="7B88C6C0">
      <w:pPr>
        <w:pStyle w:val="Heading2"/>
        <w:spacing w:before="360"/>
        <w:contextualSpacing w:val="0"/>
        <w:rPr>
          <w:ins w:author="Portlock, Theo" w:date="2021-11-30T11:46:00Z" w:id="158525882"/>
          <w:del w:author="JOSE FERNANDO GARCIA GUEVARA" w:date="2021-12-02T23:45:33.803Z" w:id="1363588897"/>
        </w:rPr>
        <w:pPrChange w:author="Portlock, Theo" w:date="2021-11-30T11:47:00Z" w:id="219">
          <w:pPr/>
        </w:pPrChange>
      </w:pPr>
      <w:ins w:author="Portlock, Theo" w:date="2021-11-30T11:46:00Z" w:id="884699213">
        <w:del w:author="JOSE FERNANDO GARCIA GUEVARA" w:date="2021-12-02T23:45:33.804Z" w:id="351788159">
          <w:r w:rsidDel="2E6EF70B">
            <w:delText>The causes for the observed dysbiosis and Dysbiosis effect in the disease’s progression</w:delText>
          </w:r>
        </w:del>
      </w:ins>
    </w:p>
    <w:p w:rsidRPr="00121C98" w:rsidR="00121C98" w:rsidP="00BE46A5" w:rsidRDefault="00121C98" w14:paraId="0BE2E622" w14:textId="75B1006D">
      <w:pPr>
        <w:ind w:firstLine="720"/>
        <w:rPr>
          <w:ins w:author="Portlock, Theo" w:date="2021-11-30T11:46:00Z" w:id="221"/>
        </w:rPr>
        <w:pPrChange w:author="Portlock, Theo" w:date="2021-11-30T11:46:00Z" w:id="222">
          <w:pPr/>
        </w:pPrChange>
      </w:pPr>
      <w:ins w:author="Portlock, Theo" w:date="2021-11-30T11:46:00Z" w:id="223">
        <w:r w:rsidRPr="00121C98">
          <w:t>The physiological changes caused by the disease might partly explain why some diseases have a pronounced imbalance while some others do</w:t>
        </w:r>
      </w:ins>
      <w:r w:rsidR="00950A87">
        <w:t xml:space="preserve"> not.</w:t>
      </w:r>
      <w:ins w:author="Portlock, Theo" w:date="2021-11-30T11:46:00Z" w:id="224">
        <w:r w:rsidRPr="00121C98">
          <w:t xml:space="preserve"> </w:t>
        </w:r>
      </w:ins>
      <w:r w:rsidR="00950A87">
        <w:t>D</w:t>
      </w:r>
      <w:ins w:author="Portlock, Theo" w:date="2021-11-30T11:46:00Z" w:id="225">
        <w:r w:rsidRPr="00121C98">
          <w:t>iseases affecting the bowel and CRC show a high species enrichment while some diseases affecting other body parts sometimes produce smaller imbalances. Some other factors might also be involved in the magnitude of the imbalance, for example</w:t>
        </w:r>
      </w:ins>
      <w:r w:rsidR="00950A87">
        <w:t>,</w:t>
      </w:r>
      <w:ins w:author="Portlock, Theo" w:date="2021-11-30T11:46:00Z" w:id="226">
        <w:r w:rsidRPr="00121C98">
          <w:t xml:space="preserve"> the changes in diet</w:t>
        </w:r>
      </w:ins>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Content>
          <w:r w:rsidRPr="00B55FD4" w:rsidR="00B55FD4">
            <w:rPr>
              <w:color w:val="000000"/>
            </w:rPr>
            <w:t>[30], [31]</w:t>
          </w:r>
        </w:sdtContent>
      </w:sdt>
      <w:ins w:author="Portlock, Theo" w:date="2021-11-30T11:46:00Z" w:id="227">
        <w:r w:rsidRPr="00121C98">
          <w:t xml:space="preserve"> or the use of drugs for treating the disease </w:t>
        </w:r>
      </w:ins>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Content>
          <w:r w:rsidRPr="00B55FD4" w:rsidR="00B55FD4">
            <w:rPr>
              <w:color w:val="000000"/>
            </w:rPr>
            <w:t>[32]</w:t>
          </w:r>
          <w:proofErr w:type="gramStart"/>
          <w:r w:rsidRPr="00B55FD4" w:rsidR="00B55FD4">
            <w:rPr>
              <w:color w:val="000000"/>
            </w:rPr>
            <w:t>–[</w:t>
          </w:r>
          <w:proofErr w:type="gramEnd"/>
          <w:r w:rsidRPr="00B55FD4" w:rsidR="00B55FD4">
            <w:rPr>
              <w:color w:val="000000"/>
            </w:rPr>
            <w:t>34]</w:t>
          </w:r>
        </w:sdtContent>
      </w:sdt>
      <w:ins w:author="Portlock, Theo" w:date="2021-11-30T11:46:00Z" w:id="228">
        <w:r w:rsidRPr="00121C98">
          <w:t>).</w:t>
        </w:r>
      </w:ins>
    </w:p>
    <w:p w:rsidRPr="00121C98" w:rsidR="00121C98" w:rsidP="2E6EF70B" w:rsidRDefault="00121C98" w14:paraId="0815E78E" w14:textId="3956B316">
      <w:pPr>
        <w:pStyle w:val="Heading2"/>
        <w:spacing w:before="360"/>
        <w:contextualSpacing w:val="0"/>
        <w:rPr>
          <w:ins w:author="Portlock, Theo" w:date="2021-11-30T11:46:00Z" w:id="1244006080"/>
          <w:del w:author="JOSE FERNANDO GARCIA GUEVARA" w:date="2021-12-02T23:45:28.742Z" w:id="731309659"/>
        </w:rPr>
        <w:pPrChange w:author="Portlock, Theo" w:date="2021-11-30T11:47:00Z" w:id="230">
          <w:pPr/>
        </w:pPrChange>
      </w:pPr>
      <w:ins w:author="Portlock, Theo" w:date="2021-11-30T11:46:00Z" w:id="2010542414">
        <w:del w:author="JOSE FERNANDO GARCIA GUEVARA" w:date="2021-12-02T23:45:28.743Z" w:id="1617774032">
          <w:r w:rsidDel="2E6EF70B">
            <w:delText>Effect of depleted/enriched species on disease development</w:delText>
          </w:r>
        </w:del>
      </w:ins>
    </w:p>
    <w:p w:rsidR="00BE46A5" w:rsidP="00653711" w:rsidRDefault="00121C98" w14:paraId="5EC0D5D6" w14:textId="23037BCE">
      <w:pPr>
        <w:ind w:firstLine="720"/>
      </w:pPr>
      <w:ins w:author="Portlock, Theo" w:date="2021-11-30T11:46:00Z" w:id="232">
        <w:r w:rsidRPr="00121C98">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ins>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Content>
          <w:r w:rsidRPr="00B55FD4" w:rsidR="00B55FD4">
            <w:rPr>
              <w:color w:val="000000"/>
            </w:rPr>
            <w:t>[35]</w:t>
          </w:r>
        </w:sdtContent>
      </w:sdt>
      <w:ins w:author="Portlock, Theo" w:date="2021-11-30T11:46:00Z" w:id="233">
        <w:r w:rsidRPr="00121C98">
          <w:t>.</w:t>
        </w:r>
      </w:ins>
      <w:r w:rsidR="00653711">
        <w:t xml:space="preserve"> Conversely</w:t>
      </w:r>
      <w:ins w:author="Portlock, Theo" w:date="2021-11-30T11:46:00Z" w:id="234">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ins>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Content>
          <w:r w:rsidRPr="00B55FD4" w:rsidR="00B55FD4">
            <w:rPr>
              <w:color w:val="000000"/>
            </w:rPr>
            <w:t>[36], [37]</w:t>
          </w:r>
        </w:sdtContent>
      </w:sdt>
      <w:ins w:author="Portlock, Theo" w:date="2021-11-30T11:46:00Z" w:id="235">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ins>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Content>
          <w:r w:rsidRPr="00B55FD4" w:rsidR="00B55FD4">
            <w:rPr>
              <w:color w:val="000000"/>
            </w:rPr>
            <w:t>[38]</w:t>
          </w:r>
        </w:sdtContent>
      </w:sdt>
      <w:r w:rsidR="009005F7">
        <w:t xml:space="preserve"> </w:t>
      </w:r>
      <w:ins w:author="Portlock, Theo" w:date="2021-11-30T11:46:00Z" w:id="236">
        <w:r w:rsidRPr="00121C98">
          <w:t>which makes us speculate it could exert a similar effect in the humans.</w:t>
        </w:r>
      </w:ins>
      <w:r w:rsidR="00653711">
        <w:t xml:space="preserve"> </w:t>
      </w:r>
      <w:ins w:author="Portlock, Theo" w:date="2021-11-30T11:46:00Z" w:id="237">
        <w:r w:rsidRPr="00121C98">
          <w:t>The meta-pan genome association analysis we present shows a clear bias toward CRC studies due to the increased availability of these studies</w:t>
        </w:r>
      </w:ins>
      <w:r w:rsidR="00950A87">
        <w:t>.</w:t>
      </w:r>
      <w:ins w:author="Portlock, Theo" w:date="2021-11-30T11:46:00Z" w:id="238">
        <w:r w:rsidRPr="00121C98">
          <w:t xml:space="preserve"> </w:t>
        </w:r>
      </w:ins>
      <w:r w:rsidR="00950A87">
        <w:t>W</w:t>
      </w:r>
      <w:ins w:author="Portlock, Theo" w:date="2021-11-30T11:46:00Z" w:id="239">
        <w:r w:rsidRPr="00121C98">
          <w:t xml:space="preserve">e expect new studies released in the future </w:t>
        </w:r>
      </w:ins>
      <w:r w:rsidR="00950A87">
        <w:t xml:space="preserve">to </w:t>
      </w:r>
      <w:ins w:author="Portlock, Theo" w:date="2021-11-30T11:46:00Z" w:id="240">
        <w:r w:rsidRPr="00121C98">
          <w:t>includ</w:t>
        </w:r>
      </w:ins>
      <w:r w:rsidR="00950A87">
        <w:t>e</w:t>
      </w:r>
      <w:ins w:author="Portlock, Theo" w:date="2021-11-30T11:46:00Z" w:id="241">
        <w:r w:rsidRPr="00121C98">
          <w:t xml:space="preserve"> more countries and diseases would help to update our analysis and balance this bias.</w:t>
        </w:r>
      </w:ins>
    </w:p>
    <w:p w:rsidRPr="00495800" w:rsidR="00BE46A5" w:rsidP="00653711" w:rsidRDefault="00BE46A5" w14:paraId="052CE4AF" w14:textId="2A1FD56A">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p>
    <w:p w:rsidRPr="00495800" w:rsidR="005D396F" w:rsidP="00653711" w:rsidRDefault="005D396F" w14:paraId="4E72A117" w14:textId="291D878D">
      <w:pPr>
        <w:pStyle w:val="Heading1"/>
        <w:spacing w:before="360"/>
        <w:contextualSpacing w:val="0"/>
        <w:rPr>
          <w:lang w:val="en-US"/>
        </w:rPr>
        <w:pPrChange w:author="Portlock, Theo" w:date="2021-11-30T11:04:00Z" w:id="242">
          <w:pPr>
            <w:pStyle w:val="Heading1"/>
          </w:pPr>
        </w:pPrChange>
      </w:pPr>
      <w:r w:rsidRPr="00495800">
        <w:rPr>
          <w:lang w:val="en-US"/>
        </w:rPr>
        <w:t>Data availability</w:t>
      </w:r>
    </w:p>
    <w:p w:rsidRPr="00495800" w:rsidR="005D396F" w:rsidRDefault="00302776" w14:paraId="1E9AD988" w14:textId="78FC7EDD">
      <w:pPr>
        <w:ind w:firstLine="720"/>
        <w:rPr>
          <w:lang w:val="en-US"/>
        </w:rPr>
        <w:pPrChange w:author="Portlock, Theo" w:date="2021-11-30T10:00:00Z" w:id="243">
          <w:pPr/>
        </w:pPrChange>
      </w:pPr>
      <w:r w:rsidRPr="00302776">
        <w:rPr>
          <w:lang w:val="en-US"/>
        </w:rPr>
        <w:lastRenderedPageBreak/>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Pr>
          <w:lang w:val="en-US"/>
        </w:rPr>
        <w:t>S</w:t>
      </w:r>
      <w:r w:rsidRPr="00302776">
        <w:rPr>
          <w:lang w:val="en-US"/>
        </w:rPr>
        <w:t xml:space="preserve">upplementary </w:t>
      </w:r>
      <w:r>
        <w:rPr>
          <w:lang w:val="en-US"/>
        </w:rPr>
        <w:t>T</w:t>
      </w:r>
      <w:r w:rsidRPr="00302776">
        <w:rPr>
          <w:lang w:val="en-US"/>
        </w:rPr>
        <w:t xml:space="preserve">able S1.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ins w:author="Portlock, Theo" w:date="2021-11-22T13:37:00Z" w:id="244">
        <w:r w:rsidR="006517C7">
          <w:rPr>
            <w:lang w:val="en-US"/>
          </w:rPr>
          <w:t xml:space="preserve">the </w:t>
        </w:r>
      </w:ins>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rsidRPr="00495800" w:rsidR="005D396F" w:rsidP="00653711" w:rsidRDefault="005D396F" w14:paraId="3597F8A5" w14:textId="77777777">
      <w:pPr>
        <w:pStyle w:val="Heading1"/>
        <w:spacing w:before="360"/>
        <w:contextualSpacing w:val="0"/>
        <w:rPr>
          <w:lang w:val="en-US"/>
        </w:rPr>
        <w:pPrChange w:author="Portlock, Theo" w:date="2021-11-30T11:04:00Z" w:id="245">
          <w:pPr>
            <w:pStyle w:val="Heading1"/>
          </w:pPr>
        </w:pPrChange>
      </w:pPr>
      <w:r w:rsidRPr="00495800">
        <w:rPr>
          <w:lang w:val="en-US"/>
        </w:rPr>
        <w:t>Code availability</w:t>
      </w:r>
    </w:p>
    <w:p w:rsidRPr="00495800" w:rsidR="005D396F" w:rsidDel="004970BF" w:rsidRDefault="005871F6" w14:paraId="222A9B4C" w14:textId="3A163182">
      <w:pPr>
        <w:rPr>
          <w:del w:author="Portlock, Theo" w:date="2021-11-26T16:41:00Z" w:id="246"/>
          <w:lang w:val="en-US"/>
        </w:rPr>
      </w:pPr>
      <w:ins w:author="Portlock, Theo" w:date="2021-11-30T10:00:00Z" w:id="247">
        <w:r>
          <w:rPr>
            <w:lang w:val="en-US"/>
          </w:rPr>
          <w:tab/>
        </w:r>
      </w:ins>
      <w:del w:author="Portlock, Theo" w:date="2021-11-26T16:41:00Z" w:id="248">
        <w:r w:rsidRPr="00495800" w:rsidDel="004970BF" w:rsidR="005D396F">
          <w:rPr>
            <w:lang w:val="en-US"/>
          </w:rPr>
          <w:delText>The R package used to perform modelling temporal changes of microbiome for inflow and outflow analysis together with functional clusters including unsupervised clustering of co-conserved functions of gut microbiota can be found at our GitHub repository link: https://github.com/sysbiomelab/mPackage. The modeling of temporal changes can be applied</w:delText>
        </w:r>
      </w:del>
    </w:p>
    <w:p w:rsidRPr="00495800" w:rsidR="005D396F" w:rsidP="00177059" w:rsidRDefault="005D396F" w14:paraId="579485C7" w14:textId="2CFC7599">
      <w:pPr>
        <w:rPr>
          <w:lang w:val="en-US"/>
        </w:rPr>
      </w:pPr>
      <w:del w:author="Portlock, Theo" w:date="2021-11-26T16:41:00Z" w:id="249">
        <w:r w:rsidRPr="00495800" w:rsidDel="004970BF">
          <w:rPr>
            <w:lang w:val="en-US"/>
          </w:rPr>
          <w:delText xml:space="preserve">directly to any </w:delText>
        </w:r>
      </w:del>
      <w:del w:author="Portlock, Theo" w:date="2021-11-22T13:38:00Z" w:id="250">
        <w:r w:rsidRPr="00495800" w:rsidDel="00897040">
          <w:rPr>
            <w:lang w:val="en-US"/>
          </w:rPr>
          <w:delText>sets</w:delText>
        </w:r>
      </w:del>
      <w:del w:author="Portlock, Theo" w:date="2021-11-26T16:41:00Z" w:id="251">
        <w:r w:rsidRPr="00495800" w:rsidDel="004970BF">
          <w:rPr>
            <w:lang w:val="en-US"/>
          </w:rPr>
          <w:delText xml:space="preserve"> of longitudinal microbiome data. </w:delText>
        </w:r>
      </w:del>
      <w:r w:rsidRPr="00495800">
        <w:rPr>
          <w:lang w:val="en-US"/>
        </w:rPr>
        <w:t xml:space="preserve">The </w:t>
      </w:r>
      <w:commentRangeStart w:id="252"/>
      <w:r w:rsidRPr="00495800">
        <w:rPr>
          <w:lang w:val="en-US"/>
        </w:rPr>
        <w:t>functional</w:t>
      </w:r>
      <w:commentRangeEnd w:id="252"/>
      <w:r w:rsidR="004970BF">
        <w:rPr>
          <w:rStyle w:val="CommentReference"/>
          <w:rFonts w:eastAsiaTheme="minorEastAsia"/>
          <w:lang w:val="en-US" w:eastAsia="ko-KR"/>
        </w:rPr>
        <w:commentReference w:id="252"/>
      </w:r>
      <w:r w:rsidRPr="00495800">
        <w:rPr>
          <w:lang w:val="en-US"/>
        </w:rPr>
        <w:t xml:space="preserve"> cluster analysis can be applied on gene counts and species abundances. The other pipeline scripts for analysis are also publicly shareable and available upon reasonable request from the corresponding author</w:t>
      </w:r>
      <w:r w:rsidR="00FF7A5D">
        <w:rPr>
          <w:lang w:val="en-US"/>
        </w:rPr>
        <w:t>s</w:t>
      </w:r>
      <w:r w:rsidRPr="00495800">
        <w:rPr>
          <w:lang w:val="en-US"/>
        </w:rPr>
        <w:t>.</w:t>
      </w:r>
    </w:p>
    <w:p w:rsidRPr="00495800" w:rsidR="005D396F" w:rsidP="00653711" w:rsidRDefault="005D396F" w14:paraId="77DD14F5" w14:textId="77777777">
      <w:pPr>
        <w:pStyle w:val="Heading1"/>
        <w:spacing w:before="360"/>
        <w:contextualSpacing w:val="0"/>
        <w:rPr>
          <w:lang w:val="en-US"/>
        </w:rPr>
        <w:pPrChange w:author="Portlock, Theo" w:date="2021-11-30T11:04:00Z" w:id="253">
          <w:pPr>
            <w:pStyle w:val="Heading1"/>
          </w:pPr>
        </w:pPrChange>
      </w:pPr>
      <w:r w:rsidRPr="00495800">
        <w:rPr>
          <w:lang w:val="en-US"/>
        </w:rPr>
        <w:t>Acknowledgements</w:t>
      </w:r>
    </w:p>
    <w:p w:rsidRPr="00495800" w:rsidR="005D396F" w:rsidP="00B55FD4" w:rsidRDefault="005D396F" w14:paraId="1B0EEFCD" w14:textId="6350B4D9">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ins w:author="Portlock, Theo" w:date="2021-11-22T13:38:00Z" w:id="254">
        <w:r w:rsidR="00897040">
          <w:rPr>
            <w:lang w:val="en-US"/>
          </w:rPr>
          <w:t>,</w:t>
        </w:r>
      </w:ins>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ins w:author="Portlock, Theo" w:date="2021-11-22T13:38:00Z" w:id="255">
        <w:r w:rsidR="00897040">
          <w:rPr>
            <w:lang w:val="en-US"/>
          </w:rPr>
          <w:t>,</w:t>
        </w:r>
      </w:ins>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ins w:author="Portlock, Theo" w:date="2021-11-22T13:38:00Z" w:id="256">
        <w:r w:rsidR="00897040">
          <w:rPr>
            <w:lang w:val="en-US"/>
          </w:rPr>
          <w:t>,</w:t>
        </w:r>
      </w:ins>
      <w:r w:rsidRPr="00B503DC">
        <w:rPr>
          <w:lang w:val="en-US"/>
        </w:rPr>
        <w:t xml:space="preserve"> and the National Institute for Health </w:t>
      </w:r>
      <w:r w:rsidRPr="00B503DC">
        <w:rPr>
          <w:lang w:val="en-US"/>
        </w:rPr>
        <w:lastRenderedPageBreak/>
        <w:t xml:space="preserve">Research (NIHR)-funded </w:t>
      </w:r>
      <w:proofErr w:type="spellStart"/>
      <w:r w:rsidRPr="00B503DC">
        <w:rPr>
          <w:lang w:val="en-US"/>
        </w:rPr>
        <w:t>BioResource</w:t>
      </w:r>
      <w:proofErr w:type="spellEnd"/>
      <w:r w:rsidRPr="00B503DC">
        <w:rPr>
          <w:lang w:val="en-US"/>
        </w:rPr>
        <w:t>, Clinical Research Facility</w:t>
      </w:r>
      <w:ins w:author="Portlock, Theo" w:date="2021-11-22T13:38:00Z" w:id="257">
        <w:r w:rsidR="00897040">
          <w:rPr>
            <w:lang w:val="en-US"/>
          </w:rPr>
          <w:t>,</w:t>
        </w:r>
      </w:ins>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ins w:author="Portlock, Theo" w:date="2021-11-22T13:38:00Z" w:id="258">
        <w:r w:rsidR="00897040">
          <w:rPr>
            <w:lang w:val="en-US"/>
          </w:rPr>
          <w:t>assisting</w:t>
        </w:r>
      </w:ins>
      <w:del w:author="Portlock, Theo" w:date="2021-11-22T13:38:00Z" w:id="259">
        <w:r w:rsidRPr="00495800" w:rsidDel="00897040">
          <w:rPr>
            <w:lang w:val="en-US"/>
          </w:rPr>
          <w:delText>providing assistance</w:delText>
        </w:r>
      </w:del>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rsidRPr="00495800" w:rsidR="005D396F" w:rsidP="00653711" w:rsidRDefault="005D396F" w14:paraId="27125DD2" w14:textId="77777777">
      <w:pPr>
        <w:pStyle w:val="Heading1"/>
        <w:spacing w:before="360"/>
        <w:contextualSpacing w:val="0"/>
        <w:rPr>
          <w:lang w:val="en-US"/>
        </w:rPr>
        <w:pPrChange w:author="Portlock, Theo" w:date="2021-11-30T11:04:00Z" w:id="260">
          <w:pPr/>
        </w:pPrChange>
      </w:pPr>
      <w:r w:rsidRPr="00495800">
        <w:rPr>
          <w:lang w:val="en-US"/>
        </w:rPr>
        <w:t>Author contributions</w:t>
      </w:r>
    </w:p>
    <w:p w:rsidRPr="00495800" w:rsidR="005D396F" w:rsidP="00177059" w:rsidRDefault="005D396F" w14:paraId="06A60CAC" w14:textId="68987590">
      <w:pPr>
        <w:rPr>
          <w:lang w:val="en-US"/>
        </w:rPr>
      </w:pPr>
      <w:r w:rsidRPr="00495800">
        <w:rPr>
          <w:lang w:val="en-US"/>
        </w:rPr>
        <w:t xml:space="preserve">S.S., </w:t>
      </w:r>
      <w:r>
        <w:rPr>
          <w:lang w:val="en-US"/>
        </w:rPr>
        <w:t>S.</w:t>
      </w:r>
      <w:r w:rsidRPr="00495800">
        <w:rPr>
          <w:lang w:val="en-US"/>
        </w:rPr>
        <w:t>D.E.</w:t>
      </w:r>
      <w:ins w:author="Portlock, Theo" w:date="2021-11-22T13:38:00Z" w:id="261">
        <w:r w:rsidR="00897040">
          <w:rPr>
            <w:lang w:val="en-US"/>
          </w:rPr>
          <w:t>,</w:t>
        </w:r>
      </w:ins>
      <w:r w:rsidRPr="00495800">
        <w:rPr>
          <w:lang w:val="en-US"/>
        </w:rPr>
        <w:t xml:space="preserve"> and M.U. conceived the project. S.L. and S.S. led the design and analysis of the data. S.L. developed the temporal pipeline, analysis</w:t>
      </w:r>
      <w:ins w:author="Portlock, Theo" w:date="2021-11-22T13:38:00Z" w:id="262">
        <w:r w:rsidR="00897040">
          <w:rPr>
            <w:lang w:val="en-US"/>
          </w:rPr>
          <w:t>,</w:t>
        </w:r>
      </w:ins>
      <w:r w:rsidRPr="00495800">
        <w:rPr>
          <w:lang w:val="en-US"/>
        </w:rPr>
        <w:t xml:space="preserve"> and made the figures. L.E. and M.U. provided the wellness gut metagenomics samples. M.A., F.P., E.L.</w:t>
      </w:r>
      <w:ins w:author="Portlock, Theo" w:date="2021-11-22T13:38:00Z" w:id="263">
        <w:r w:rsidR="00897040">
          <w:rPr>
            <w:lang w:val="en-US"/>
          </w:rPr>
          <w:t>,</w:t>
        </w:r>
      </w:ins>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rsidRPr="00495800" w:rsidR="005D396F" w:rsidP="00653711" w:rsidRDefault="005D396F" w14:paraId="2B40CB9F" w14:textId="77777777">
      <w:pPr>
        <w:pStyle w:val="Heading1"/>
        <w:spacing w:before="360"/>
        <w:contextualSpacing w:val="0"/>
        <w:rPr>
          <w:lang w:val="en-US"/>
        </w:rPr>
        <w:pPrChange w:author="Portlock, Theo" w:date="2021-11-30T11:04:00Z" w:id="264">
          <w:pPr/>
        </w:pPrChange>
      </w:pPr>
      <w:r w:rsidRPr="00495800">
        <w:rPr>
          <w:lang w:val="en-US"/>
        </w:rPr>
        <w:lastRenderedPageBreak/>
        <w:t xml:space="preserve">Competing interests </w:t>
      </w:r>
    </w:p>
    <w:p w:rsidRPr="00495800" w:rsidR="005D396F" w:rsidP="00177059" w:rsidRDefault="005D396F" w14:paraId="6FD061E2" w14:textId="77777777">
      <w:pPr>
        <w:rPr>
          <w:lang w:val="en-US"/>
        </w:rPr>
      </w:pPr>
      <w:r w:rsidRPr="00495800">
        <w:rPr>
          <w:lang w:val="en-US"/>
        </w:rPr>
        <w:t>The authors declare no competing financial interests.</w:t>
      </w:r>
    </w:p>
    <w:p w:rsidRPr="00495800" w:rsidR="005D396F" w:rsidP="00653711" w:rsidRDefault="005D396F" w14:paraId="2848141D" w14:textId="77777777">
      <w:pPr>
        <w:pStyle w:val="Heading1"/>
        <w:spacing w:before="360"/>
        <w:contextualSpacing w:val="0"/>
        <w:rPr>
          <w:lang w:val="en-US"/>
        </w:rPr>
        <w:pPrChange w:author="Portlock, Theo" w:date="2021-11-30T11:04:00Z" w:id="265">
          <w:pPr/>
        </w:pPrChange>
      </w:pPr>
      <w:r w:rsidRPr="00495800">
        <w:rPr>
          <w:lang w:val="en-US"/>
        </w:rPr>
        <w:t>Additional information</w:t>
      </w:r>
    </w:p>
    <w:p w:rsidRPr="00B55FD4" w:rsidR="0081282D" w:rsidP="00177059" w:rsidRDefault="005D396F" w14:paraId="6DAF3F56" w14:textId="61B03DBC">
      <w:pPr>
        <w:rPr>
          <w:lang w:val="en-US"/>
        </w:rPr>
      </w:pPr>
      <w:r w:rsidRPr="00495800">
        <w:rPr>
          <w:lang w:val="en-US"/>
        </w:rPr>
        <w:t>Correspondence and requests for materials should be addressed to S.S. or D.E. or M.U.</w:t>
      </w:r>
    </w:p>
    <w:p w:rsidR="005D396F" w:rsidP="00653711" w:rsidRDefault="0081282D" w14:paraId="2CAC2334" w14:textId="31E44B42">
      <w:pPr>
        <w:pStyle w:val="Heading1"/>
        <w:spacing w:before="360"/>
        <w:contextualSpacing w:val="0"/>
      </w:pPr>
      <w:bookmarkStart w:name="_Hlk34216416" w:id="266"/>
      <w:r w:rsidRPr="00495800">
        <w:t>References</w:t>
      </w:r>
      <w:bookmarkEnd w:id="266"/>
    </w:p>
    <w:sdt>
      <w:sdtPr>
        <w:tag w:val="MENDELEY_BIBLIOGRAPHY"/>
        <w:id w:val="-1338611044"/>
        <w:placeholder>
          <w:docPart w:val="DefaultPlaceholder_-1854013440"/>
        </w:placeholder>
      </w:sdtPr>
      <w:sdtContent>
        <w:p w:rsidR="00B55FD4" w:rsidRDefault="00B55FD4" w14:paraId="4A6A3437" w14:textId="77777777">
          <w:pPr>
            <w:autoSpaceDE w:val="0"/>
            <w:autoSpaceDN w:val="0"/>
            <w:ind w:hanging="640"/>
            <w:divId w:val="1002781696"/>
            <w:rPr>
              <w:rFonts w:eastAsia="Times New Roman"/>
            </w:rPr>
          </w:pPr>
          <w:r>
            <w:rPr>
              <w:rFonts w:eastAsia="Times New Roman"/>
            </w:rPr>
            <w:t>[1]</w:t>
          </w:r>
          <w:r>
            <w:rPr>
              <w:rFonts w:eastAsia="Times New Roman"/>
            </w:rPr>
            <w:tab/>
          </w:r>
          <w:r>
            <w:rPr>
              <w:rFonts w:eastAsia="Times New Roman"/>
            </w:rPr>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rsidR="00B55FD4" w:rsidRDefault="00B55FD4" w14:paraId="6761EF4F" w14:textId="77777777">
          <w:pPr>
            <w:autoSpaceDE w:val="0"/>
            <w:autoSpaceDN w:val="0"/>
            <w:ind w:hanging="640"/>
            <w:divId w:val="1622687329"/>
            <w:rPr>
              <w:rFonts w:eastAsia="Times New Roman"/>
            </w:rPr>
          </w:pPr>
          <w:r>
            <w:rPr>
              <w:rFonts w:eastAsia="Times New Roman"/>
            </w:rPr>
            <w:t>[2]</w:t>
          </w:r>
          <w:r>
            <w:rPr>
              <w:rFonts w:eastAsia="Times New Roman"/>
            </w:rPr>
            <w:tab/>
          </w:r>
          <w:r>
            <w:rPr>
              <w:rFonts w:eastAsia="Times New Roman"/>
            </w:rPr>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rsidR="00B55FD4" w:rsidRDefault="00B55FD4" w14:paraId="33268590" w14:textId="77777777">
          <w:pPr>
            <w:autoSpaceDE w:val="0"/>
            <w:autoSpaceDN w:val="0"/>
            <w:ind w:hanging="640"/>
            <w:divId w:val="400560511"/>
            <w:rPr>
              <w:rFonts w:eastAsia="Times New Roman"/>
            </w:rPr>
          </w:pPr>
          <w:r>
            <w:rPr>
              <w:rFonts w:eastAsia="Times New Roman"/>
            </w:rPr>
            <w:t>[3]</w:t>
          </w:r>
          <w:r>
            <w:rPr>
              <w:rFonts w:eastAsia="Times New Roman"/>
            </w:rPr>
            <w:tab/>
          </w:r>
          <w:r>
            <w:rPr>
              <w:rFonts w:eastAsia="Times New Roman"/>
            </w:rPr>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rsidR="00B55FD4" w:rsidRDefault="00B55FD4" w14:paraId="67DEB350" w14:textId="77777777">
          <w:pPr>
            <w:autoSpaceDE w:val="0"/>
            <w:autoSpaceDN w:val="0"/>
            <w:ind w:hanging="640"/>
            <w:divId w:val="1024667504"/>
            <w:rPr>
              <w:rFonts w:eastAsia="Times New Roman"/>
            </w:rPr>
          </w:pPr>
          <w:r>
            <w:rPr>
              <w:rFonts w:eastAsia="Times New Roman"/>
            </w:rPr>
            <w:t>[4]</w:t>
          </w:r>
          <w:r>
            <w:rPr>
              <w:rFonts w:eastAsia="Times New Roman"/>
            </w:rPr>
            <w:tab/>
          </w:r>
          <w:r>
            <w:rPr>
              <w:rFonts w:eastAsia="Times New Roman"/>
            </w:rPr>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rsidR="00B55FD4" w:rsidRDefault="00B55FD4" w14:paraId="6591E145" w14:textId="77777777">
          <w:pPr>
            <w:autoSpaceDE w:val="0"/>
            <w:autoSpaceDN w:val="0"/>
            <w:ind w:hanging="640"/>
            <w:divId w:val="1880311200"/>
            <w:rPr>
              <w:rFonts w:eastAsia="Times New Roman"/>
            </w:rPr>
          </w:pPr>
          <w:r>
            <w:rPr>
              <w:rFonts w:eastAsia="Times New Roman"/>
            </w:rPr>
            <w:t>[5]</w:t>
          </w:r>
          <w:r>
            <w:rPr>
              <w:rFonts w:eastAsia="Times New Roman"/>
            </w:rPr>
            <w:tab/>
          </w:r>
          <w:r>
            <w:rPr>
              <w:rFonts w:eastAsia="Times New Roman"/>
            </w:rPr>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rsidR="00B55FD4" w:rsidRDefault="00B55FD4" w14:paraId="287C12C6" w14:textId="77777777">
          <w:pPr>
            <w:autoSpaceDE w:val="0"/>
            <w:autoSpaceDN w:val="0"/>
            <w:ind w:hanging="640"/>
            <w:divId w:val="734426519"/>
            <w:rPr>
              <w:rFonts w:eastAsia="Times New Roman"/>
            </w:rPr>
          </w:pPr>
          <w:r>
            <w:rPr>
              <w:rFonts w:eastAsia="Times New Roman"/>
            </w:rPr>
            <w:t>[6]</w:t>
          </w:r>
          <w:r>
            <w:rPr>
              <w:rFonts w:eastAsia="Times New Roman"/>
            </w:rPr>
            <w:tab/>
          </w:r>
          <w:r>
            <w:rPr>
              <w:rFonts w:eastAsia="Times New Roman"/>
            </w:rPr>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rsidR="00B55FD4" w:rsidRDefault="00B55FD4" w14:paraId="3AE8EF53" w14:textId="77777777">
          <w:pPr>
            <w:autoSpaceDE w:val="0"/>
            <w:autoSpaceDN w:val="0"/>
            <w:ind w:hanging="640"/>
            <w:divId w:val="1381709304"/>
            <w:rPr>
              <w:rFonts w:eastAsia="Times New Roman"/>
            </w:rPr>
          </w:pPr>
          <w:r>
            <w:rPr>
              <w:rFonts w:eastAsia="Times New Roman"/>
            </w:rPr>
            <w:lastRenderedPageBreak/>
            <w:t>[7]</w:t>
          </w:r>
          <w:r>
            <w:rPr>
              <w:rFonts w:eastAsia="Times New Roman"/>
            </w:rPr>
            <w:tab/>
          </w:r>
          <w:r>
            <w:rPr>
              <w:rFonts w:eastAsia="Times New Roman"/>
            </w:rPr>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rsidR="00B55FD4" w:rsidRDefault="00B55FD4" w14:paraId="1532223D" w14:textId="77777777">
          <w:pPr>
            <w:autoSpaceDE w:val="0"/>
            <w:autoSpaceDN w:val="0"/>
            <w:ind w:hanging="640"/>
            <w:divId w:val="12734675"/>
            <w:rPr>
              <w:rFonts w:eastAsia="Times New Roman"/>
            </w:rPr>
          </w:pPr>
          <w:r>
            <w:rPr>
              <w:rFonts w:eastAsia="Times New Roman"/>
            </w:rPr>
            <w:t>[8]</w:t>
          </w:r>
          <w:r>
            <w:rPr>
              <w:rFonts w:eastAsia="Times New Roman"/>
            </w:rPr>
            <w:tab/>
          </w:r>
          <w:r>
            <w:rPr>
              <w:rFonts w:eastAsia="Times New Roman"/>
            </w:rPr>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rsidR="00B55FD4" w:rsidRDefault="00B55FD4" w14:paraId="3F5844E5" w14:textId="77777777">
          <w:pPr>
            <w:autoSpaceDE w:val="0"/>
            <w:autoSpaceDN w:val="0"/>
            <w:ind w:hanging="640"/>
            <w:divId w:val="1266964774"/>
            <w:rPr>
              <w:rFonts w:eastAsia="Times New Roman"/>
            </w:rPr>
          </w:pPr>
          <w:r>
            <w:rPr>
              <w:rFonts w:eastAsia="Times New Roman"/>
            </w:rPr>
            <w:t>[9]</w:t>
          </w:r>
          <w:r>
            <w:rPr>
              <w:rFonts w:eastAsia="Times New Roman"/>
            </w:rPr>
            <w:tab/>
          </w:r>
          <w:r>
            <w:rPr>
              <w:rFonts w:eastAsia="Times New Roman"/>
            </w:rPr>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rsidR="00B55FD4" w:rsidRDefault="00B55FD4" w14:paraId="3857CAA7" w14:textId="77777777">
          <w:pPr>
            <w:autoSpaceDE w:val="0"/>
            <w:autoSpaceDN w:val="0"/>
            <w:ind w:hanging="640"/>
            <w:divId w:val="529296071"/>
            <w:rPr>
              <w:rFonts w:eastAsia="Times New Roman"/>
            </w:rPr>
          </w:pPr>
          <w:r>
            <w:rPr>
              <w:rFonts w:eastAsia="Times New Roman"/>
            </w:rPr>
            <w:t>[10]</w:t>
          </w:r>
          <w:r>
            <w:rPr>
              <w:rFonts w:eastAsia="Times New Roman"/>
            </w:rPr>
            <w:tab/>
          </w:r>
          <w:r>
            <w:rPr>
              <w:rFonts w:eastAsia="Times New Roman"/>
            </w:rPr>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rsidR="00B55FD4" w:rsidRDefault="00B55FD4" w14:paraId="1B062AC2" w14:textId="77777777">
          <w:pPr>
            <w:autoSpaceDE w:val="0"/>
            <w:autoSpaceDN w:val="0"/>
            <w:ind w:hanging="640"/>
            <w:divId w:val="120997320"/>
            <w:rPr>
              <w:rFonts w:eastAsia="Times New Roman"/>
            </w:rPr>
          </w:pPr>
          <w:r>
            <w:rPr>
              <w:rFonts w:eastAsia="Times New Roman"/>
            </w:rPr>
            <w:t>[11]</w:t>
          </w:r>
          <w:r>
            <w:rPr>
              <w:rFonts w:eastAsia="Times New Roman"/>
            </w:rPr>
            <w:tab/>
          </w:r>
          <w:r>
            <w:rPr>
              <w:rFonts w:eastAsia="Times New Roman"/>
            </w:rPr>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rsidR="00B55FD4" w:rsidRDefault="00B55FD4" w14:paraId="56A30FE5" w14:textId="77777777">
          <w:pPr>
            <w:autoSpaceDE w:val="0"/>
            <w:autoSpaceDN w:val="0"/>
            <w:ind w:hanging="640"/>
            <w:divId w:val="562256587"/>
            <w:rPr>
              <w:rFonts w:eastAsia="Times New Roman"/>
            </w:rPr>
          </w:pPr>
          <w:r>
            <w:rPr>
              <w:rFonts w:eastAsia="Times New Roman"/>
            </w:rPr>
            <w:t>[12]</w:t>
          </w:r>
          <w:r>
            <w:rPr>
              <w:rFonts w:eastAsia="Times New Roman"/>
            </w:rPr>
            <w:tab/>
          </w:r>
          <w:r>
            <w:rPr>
              <w:rFonts w:eastAsia="Times New Roman"/>
            </w:rPr>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rsidR="00B55FD4" w:rsidRDefault="00B55FD4" w14:paraId="48A59F9B" w14:textId="77777777">
          <w:pPr>
            <w:autoSpaceDE w:val="0"/>
            <w:autoSpaceDN w:val="0"/>
            <w:ind w:hanging="640"/>
            <w:divId w:val="1345741021"/>
            <w:rPr>
              <w:rFonts w:eastAsia="Times New Roman"/>
            </w:rPr>
          </w:pPr>
          <w:r>
            <w:rPr>
              <w:rFonts w:eastAsia="Times New Roman"/>
            </w:rPr>
            <w:t>[13]</w:t>
          </w:r>
          <w:r>
            <w:rPr>
              <w:rFonts w:eastAsia="Times New Roman"/>
            </w:rPr>
            <w:tab/>
          </w:r>
          <w:r>
            <w:rPr>
              <w:rFonts w:eastAsia="Times New Roman"/>
            </w:rPr>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rsidR="00B55FD4" w:rsidRDefault="00B55FD4" w14:paraId="14E8C7DD" w14:textId="77777777">
          <w:pPr>
            <w:autoSpaceDE w:val="0"/>
            <w:autoSpaceDN w:val="0"/>
            <w:ind w:hanging="640"/>
            <w:divId w:val="433676503"/>
            <w:rPr>
              <w:rFonts w:eastAsia="Times New Roman"/>
            </w:rPr>
          </w:pPr>
          <w:r>
            <w:rPr>
              <w:rFonts w:eastAsia="Times New Roman"/>
            </w:rPr>
            <w:t>[14]</w:t>
          </w:r>
          <w:r>
            <w:rPr>
              <w:rFonts w:eastAsia="Times New Roman"/>
            </w:rPr>
            <w:tab/>
          </w:r>
          <w:r>
            <w:rPr>
              <w:rFonts w:eastAsia="Times New Roman"/>
            </w:rPr>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rsidR="00B55FD4" w:rsidRDefault="00B55FD4" w14:paraId="414838DC" w14:textId="77777777">
          <w:pPr>
            <w:autoSpaceDE w:val="0"/>
            <w:autoSpaceDN w:val="0"/>
            <w:ind w:hanging="640"/>
            <w:divId w:val="1279604891"/>
            <w:rPr>
              <w:rFonts w:eastAsia="Times New Roman"/>
            </w:rPr>
          </w:pPr>
          <w:r>
            <w:rPr>
              <w:rFonts w:eastAsia="Times New Roman"/>
            </w:rPr>
            <w:lastRenderedPageBreak/>
            <w:t>[15]</w:t>
          </w:r>
          <w:r>
            <w:rPr>
              <w:rFonts w:eastAsia="Times New Roman"/>
            </w:rPr>
            <w:tab/>
          </w:r>
          <w:r>
            <w:rPr>
              <w:rFonts w:eastAsia="Times New Roman"/>
            </w:rPr>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rsidR="00B55FD4" w:rsidRDefault="00B55FD4" w14:paraId="0ABA2605" w14:textId="77777777">
          <w:pPr>
            <w:autoSpaceDE w:val="0"/>
            <w:autoSpaceDN w:val="0"/>
            <w:ind w:hanging="640"/>
            <w:divId w:val="859047872"/>
            <w:rPr>
              <w:rFonts w:eastAsia="Times New Roman"/>
            </w:rPr>
          </w:pPr>
          <w:r>
            <w:rPr>
              <w:rFonts w:eastAsia="Times New Roman"/>
            </w:rPr>
            <w:t>[16]</w:t>
          </w:r>
          <w:r>
            <w:rPr>
              <w:rFonts w:eastAsia="Times New Roman"/>
            </w:rPr>
            <w:tab/>
          </w:r>
          <w:r>
            <w:rPr>
              <w:rFonts w:eastAsia="Times New Roman"/>
            </w:rPr>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rsidR="00B55FD4" w:rsidRDefault="00B55FD4" w14:paraId="225135FB" w14:textId="77777777">
          <w:pPr>
            <w:autoSpaceDE w:val="0"/>
            <w:autoSpaceDN w:val="0"/>
            <w:ind w:hanging="640"/>
            <w:divId w:val="1771731114"/>
            <w:rPr>
              <w:rFonts w:eastAsia="Times New Roman"/>
            </w:rPr>
          </w:pPr>
          <w:r>
            <w:rPr>
              <w:rFonts w:eastAsia="Times New Roman"/>
            </w:rPr>
            <w:t>[17]</w:t>
          </w:r>
          <w:r>
            <w:rPr>
              <w:rFonts w:eastAsia="Times New Roman"/>
            </w:rPr>
            <w:tab/>
          </w:r>
          <w:r>
            <w:rPr>
              <w:rFonts w:eastAsia="Times New Roman"/>
            </w:rPr>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rsidR="00B55FD4" w:rsidRDefault="00B55FD4" w14:paraId="20909F73" w14:textId="77777777">
          <w:pPr>
            <w:autoSpaceDE w:val="0"/>
            <w:autoSpaceDN w:val="0"/>
            <w:ind w:hanging="640"/>
            <w:divId w:val="799035685"/>
            <w:rPr>
              <w:rFonts w:eastAsia="Times New Roman"/>
            </w:rPr>
          </w:pPr>
          <w:r>
            <w:rPr>
              <w:rFonts w:eastAsia="Times New Roman"/>
            </w:rPr>
            <w:t>[18]</w:t>
          </w:r>
          <w:r>
            <w:rPr>
              <w:rFonts w:eastAsia="Times New Roman"/>
            </w:rPr>
            <w:tab/>
          </w:r>
          <w:r>
            <w:rPr>
              <w:rFonts w:eastAsia="Times New Roman"/>
            </w:rPr>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rsidR="00B55FD4" w:rsidRDefault="00B55FD4" w14:paraId="6741BA45" w14:textId="77777777">
          <w:pPr>
            <w:autoSpaceDE w:val="0"/>
            <w:autoSpaceDN w:val="0"/>
            <w:ind w:hanging="640"/>
            <w:divId w:val="618295550"/>
            <w:rPr>
              <w:rFonts w:eastAsia="Times New Roman"/>
            </w:rPr>
          </w:pPr>
          <w:r>
            <w:rPr>
              <w:rFonts w:eastAsia="Times New Roman"/>
            </w:rPr>
            <w:t>[19]</w:t>
          </w:r>
          <w:r>
            <w:rPr>
              <w:rFonts w:eastAsia="Times New Roman"/>
            </w:rPr>
            <w:tab/>
          </w:r>
          <w:r>
            <w:rPr>
              <w:rFonts w:eastAsia="Times New Roman"/>
            </w:rPr>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rsidR="00B55FD4" w:rsidRDefault="00B55FD4" w14:paraId="5F93CB72" w14:textId="77777777">
          <w:pPr>
            <w:autoSpaceDE w:val="0"/>
            <w:autoSpaceDN w:val="0"/>
            <w:ind w:hanging="640"/>
            <w:divId w:val="1462187940"/>
            <w:rPr>
              <w:rFonts w:eastAsia="Times New Roman"/>
            </w:rPr>
          </w:pPr>
          <w:r>
            <w:rPr>
              <w:rFonts w:eastAsia="Times New Roman"/>
            </w:rPr>
            <w:t>[20]</w:t>
          </w:r>
          <w:r>
            <w:rPr>
              <w:rFonts w:eastAsia="Times New Roman"/>
            </w:rPr>
            <w:tab/>
          </w:r>
          <w:r>
            <w:rPr>
              <w:rFonts w:eastAsia="Times New Roman"/>
            </w:rPr>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rsidR="00B55FD4" w:rsidRDefault="00B55FD4" w14:paraId="43F0C136" w14:textId="77777777">
          <w:pPr>
            <w:autoSpaceDE w:val="0"/>
            <w:autoSpaceDN w:val="0"/>
            <w:ind w:hanging="640"/>
            <w:divId w:val="368455235"/>
            <w:rPr>
              <w:rFonts w:eastAsia="Times New Roman"/>
            </w:rPr>
          </w:pPr>
          <w:r>
            <w:rPr>
              <w:rFonts w:eastAsia="Times New Roman"/>
            </w:rPr>
            <w:t>[21]</w:t>
          </w:r>
          <w:r>
            <w:rPr>
              <w:rFonts w:eastAsia="Times New Roman"/>
            </w:rPr>
            <w:tab/>
          </w:r>
          <w:r>
            <w:rPr>
              <w:rFonts w:eastAsia="Times New Roman"/>
            </w:rPr>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rsidR="00B55FD4" w:rsidRDefault="00B55FD4" w14:paraId="06310492" w14:textId="77777777">
          <w:pPr>
            <w:autoSpaceDE w:val="0"/>
            <w:autoSpaceDN w:val="0"/>
            <w:ind w:hanging="640"/>
            <w:divId w:val="1653219767"/>
            <w:rPr>
              <w:rFonts w:eastAsia="Times New Roman"/>
            </w:rPr>
          </w:pPr>
          <w:r>
            <w:rPr>
              <w:rFonts w:eastAsia="Times New Roman"/>
            </w:rPr>
            <w:lastRenderedPageBreak/>
            <w:t>[22]</w:t>
          </w:r>
          <w:r>
            <w:rPr>
              <w:rFonts w:eastAsia="Times New Roman"/>
            </w:rPr>
            <w:tab/>
          </w:r>
          <w:r>
            <w:rPr>
              <w:rFonts w:eastAsia="Times New Roman"/>
            </w:rPr>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rsidR="00B55FD4" w:rsidRDefault="00B55FD4" w14:paraId="21890140" w14:textId="77777777">
          <w:pPr>
            <w:autoSpaceDE w:val="0"/>
            <w:autoSpaceDN w:val="0"/>
            <w:ind w:hanging="640"/>
            <w:divId w:val="142357254"/>
            <w:rPr>
              <w:rFonts w:eastAsia="Times New Roman"/>
            </w:rPr>
          </w:pPr>
          <w:r>
            <w:rPr>
              <w:rFonts w:eastAsia="Times New Roman"/>
            </w:rPr>
            <w:t>[23]</w:t>
          </w:r>
          <w:r>
            <w:rPr>
              <w:rFonts w:eastAsia="Times New Roman"/>
            </w:rPr>
            <w:tab/>
          </w:r>
          <w:r>
            <w:rPr>
              <w:rFonts w:eastAsia="Times New Roman"/>
            </w:rPr>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rsidR="00B55FD4" w:rsidRDefault="00B55FD4" w14:paraId="2001AE2C" w14:textId="77777777">
          <w:pPr>
            <w:autoSpaceDE w:val="0"/>
            <w:autoSpaceDN w:val="0"/>
            <w:ind w:hanging="640"/>
            <w:divId w:val="343479603"/>
            <w:rPr>
              <w:rFonts w:eastAsia="Times New Roman"/>
            </w:rPr>
          </w:pPr>
          <w:r>
            <w:rPr>
              <w:rFonts w:eastAsia="Times New Roman"/>
            </w:rPr>
            <w:t>[24]</w:t>
          </w:r>
          <w:r>
            <w:rPr>
              <w:rFonts w:eastAsia="Times New Roman"/>
            </w:rPr>
            <w:tab/>
          </w:r>
          <w:r>
            <w:rPr>
              <w:rFonts w:eastAsia="Times New Roman"/>
            </w:rPr>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rsidR="00B55FD4" w:rsidRDefault="00B55FD4" w14:paraId="7B83911E" w14:textId="77777777">
          <w:pPr>
            <w:autoSpaceDE w:val="0"/>
            <w:autoSpaceDN w:val="0"/>
            <w:ind w:hanging="640"/>
            <w:divId w:val="1498106589"/>
            <w:rPr>
              <w:rFonts w:eastAsia="Times New Roman"/>
            </w:rPr>
          </w:pPr>
          <w:r>
            <w:rPr>
              <w:rFonts w:eastAsia="Times New Roman"/>
            </w:rPr>
            <w:t>[25]</w:t>
          </w:r>
          <w:r>
            <w:rPr>
              <w:rFonts w:eastAsia="Times New Roman"/>
            </w:rPr>
            <w:tab/>
          </w:r>
          <w:r>
            <w:rPr>
              <w:rFonts w:eastAsia="Times New Roman"/>
            </w:rPr>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rsidR="00B55FD4" w:rsidRDefault="00B55FD4" w14:paraId="01632284" w14:textId="77777777">
          <w:pPr>
            <w:autoSpaceDE w:val="0"/>
            <w:autoSpaceDN w:val="0"/>
            <w:ind w:hanging="640"/>
            <w:divId w:val="708845510"/>
            <w:rPr>
              <w:rFonts w:eastAsia="Times New Roman"/>
            </w:rPr>
          </w:pPr>
          <w:r>
            <w:rPr>
              <w:rFonts w:eastAsia="Times New Roman"/>
            </w:rPr>
            <w:t>[26]</w:t>
          </w:r>
          <w:r>
            <w:rPr>
              <w:rFonts w:eastAsia="Times New Roman"/>
            </w:rPr>
            <w:tab/>
          </w:r>
          <w:r>
            <w:rPr>
              <w:rFonts w:eastAsia="Times New Roman"/>
            </w:rPr>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rsidR="00B55FD4" w:rsidRDefault="00B55FD4" w14:paraId="532FC3BF" w14:textId="77777777">
          <w:pPr>
            <w:autoSpaceDE w:val="0"/>
            <w:autoSpaceDN w:val="0"/>
            <w:ind w:hanging="640"/>
            <w:divId w:val="2110155731"/>
            <w:rPr>
              <w:rFonts w:eastAsia="Times New Roman"/>
            </w:rPr>
          </w:pPr>
          <w:r>
            <w:rPr>
              <w:rFonts w:eastAsia="Times New Roman"/>
            </w:rPr>
            <w:t>[27]</w:t>
          </w:r>
          <w:r>
            <w:rPr>
              <w:rFonts w:eastAsia="Times New Roman"/>
            </w:rPr>
            <w:tab/>
          </w:r>
          <w:r>
            <w:rPr>
              <w:rFonts w:eastAsia="Times New Roman"/>
            </w:rPr>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rsidR="00B55FD4" w:rsidRDefault="00B55FD4" w14:paraId="6A754D27" w14:textId="77777777">
          <w:pPr>
            <w:autoSpaceDE w:val="0"/>
            <w:autoSpaceDN w:val="0"/>
            <w:ind w:hanging="640"/>
            <w:divId w:val="595135537"/>
            <w:rPr>
              <w:rFonts w:eastAsia="Times New Roman"/>
            </w:rPr>
          </w:pPr>
          <w:r>
            <w:rPr>
              <w:rFonts w:eastAsia="Times New Roman"/>
            </w:rPr>
            <w:lastRenderedPageBreak/>
            <w:t>[28]</w:t>
          </w:r>
          <w:r>
            <w:rPr>
              <w:rFonts w:eastAsia="Times New Roman"/>
            </w:rPr>
            <w:tab/>
          </w:r>
          <w:r>
            <w:rPr>
              <w:rFonts w:eastAsia="Times New Roman"/>
            </w:rPr>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rsidR="00B55FD4" w:rsidRDefault="00B55FD4" w14:paraId="311DC383" w14:textId="77777777">
          <w:pPr>
            <w:autoSpaceDE w:val="0"/>
            <w:autoSpaceDN w:val="0"/>
            <w:ind w:hanging="640"/>
            <w:divId w:val="811947977"/>
            <w:rPr>
              <w:rFonts w:eastAsia="Times New Roman"/>
            </w:rPr>
          </w:pPr>
          <w:r>
            <w:rPr>
              <w:rFonts w:eastAsia="Times New Roman"/>
            </w:rPr>
            <w:t>[29]</w:t>
          </w:r>
          <w:r>
            <w:rPr>
              <w:rFonts w:eastAsia="Times New Roman"/>
            </w:rPr>
            <w:tab/>
          </w:r>
          <w:r>
            <w:rPr>
              <w:rFonts w:eastAsia="Times New Roman"/>
            </w:rPr>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rsidR="00B55FD4" w:rsidRDefault="00B55FD4" w14:paraId="5DE2331B" w14:textId="77777777">
          <w:pPr>
            <w:autoSpaceDE w:val="0"/>
            <w:autoSpaceDN w:val="0"/>
            <w:ind w:hanging="640"/>
            <w:divId w:val="1865972384"/>
            <w:rPr>
              <w:rFonts w:eastAsia="Times New Roman"/>
            </w:rPr>
          </w:pPr>
          <w:r>
            <w:rPr>
              <w:rFonts w:eastAsia="Times New Roman"/>
            </w:rPr>
            <w:t>[30]</w:t>
          </w:r>
          <w:r>
            <w:rPr>
              <w:rFonts w:eastAsia="Times New Roman"/>
            </w:rPr>
            <w:tab/>
          </w:r>
          <w:r>
            <w:rPr>
              <w:rFonts w:eastAsia="Times New Roman"/>
            </w:rPr>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rsidR="00B55FD4" w:rsidRDefault="00B55FD4" w14:paraId="49CF8DB1" w14:textId="77777777">
          <w:pPr>
            <w:autoSpaceDE w:val="0"/>
            <w:autoSpaceDN w:val="0"/>
            <w:ind w:hanging="640"/>
            <w:divId w:val="1805081028"/>
            <w:rPr>
              <w:rFonts w:eastAsia="Times New Roman"/>
            </w:rPr>
          </w:pPr>
          <w:r>
            <w:rPr>
              <w:rFonts w:eastAsia="Times New Roman"/>
            </w:rPr>
            <w:t>[31]</w:t>
          </w:r>
          <w:r>
            <w:rPr>
              <w:rFonts w:eastAsia="Times New Roman"/>
            </w:rPr>
            <w:tab/>
          </w:r>
          <w:r>
            <w:rPr>
              <w:rFonts w:eastAsia="Times New Roman"/>
            </w:rPr>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rsidR="00B55FD4" w:rsidRDefault="00B55FD4" w14:paraId="3A7B94F2" w14:textId="77777777">
          <w:pPr>
            <w:autoSpaceDE w:val="0"/>
            <w:autoSpaceDN w:val="0"/>
            <w:ind w:hanging="640"/>
            <w:divId w:val="1432816855"/>
            <w:rPr>
              <w:rFonts w:eastAsia="Times New Roman"/>
            </w:rPr>
          </w:pPr>
          <w:r>
            <w:rPr>
              <w:rFonts w:eastAsia="Times New Roman"/>
            </w:rPr>
            <w:t>[32]</w:t>
          </w:r>
          <w:r>
            <w:rPr>
              <w:rFonts w:eastAsia="Times New Roman"/>
            </w:rPr>
            <w:tab/>
          </w:r>
          <w:r>
            <w:rPr>
              <w:rFonts w:eastAsia="Times New Roman"/>
            </w:rPr>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rsidR="00B55FD4" w:rsidRDefault="00B55FD4" w14:paraId="320DD2FE" w14:textId="77777777">
          <w:pPr>
            <w:autoSpaceDE w:val="0"/>
            <w:autoSpaceDN w:val="0"/>
            <w:ind w:hanging="640"/>
            <w:divId w:val="240869137"/>
            <w:rPr>
              <w:rFonts w:eastAsia="Times New Roman"/>
            </w:rPr>
          </w:pPr>
          <w:r>
            <w:rPr>
              <w:rFonts w:eastAsia="Times New Roman"/>
            </w:rPr>
            <w:t>[33]</w:t>
          </w:r>
          <w:r>
            <w:rPr>
              <w:rFonts w:eastAsia="Times New Roman"/>
            </w:rPr>
            <w:tab/>
          </w:r>
          <w:r>
            <w:rPr>
              <w:rFonts w:eastAsia="Times New Roman"/>
            </w:rPr>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rsidR="00B55FD4" w:rsidRDefault="00B55FD4" w14:paraId="57643443" w14:textId="77777777">
          <w:pPr>
            <w:autoSpaceDE w:val="0"/>
            <w:autoSpaceDN w:val="0"/>
            <w:ind w:hanging="640"/>
            <w:divId w:val="581375259"/>
            <w:rPr>
              <w:rFonts w:eastAsia="Times New Roman"/>
            </w:rPr>
          </w:pPr>
          <w:r>
            <w:rPr>
              <w:rFonts w:eastAsia="Times New Roman"/>
            </w:rPr>
            <w:t>[34]</w:t>
          </w:r>
          <w:r>
            <w:rPr>
              <w:rFonts w:eastAsia="Times New Roman"/>
            </w:rPr>
            <w:tab/>
          </w:r>
          <w:r>
            <w:rPr>
              <w:rFonts w:eastAsia="Times New Roman"/>
            </w:rPr>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rsidR="00B55FD4" w:rsidRDefault="00B55FD4" w14:paraId="3A35CDF3" w14:textId="77777777">
          <w:pPr>
            <w:autoSpaceDE w:val="0"/>
            <w:autoSpaceDN w:val="0"/>
            <w:ind w:hanging="640"/>
            <w:divId w:val="835925530"/>
            <w:rPr>
              <w:rFonts w:eastAsia="Times New Roman"/>
            </w:rPr>
          </w:pPr>
          <w:r>
            <w:rPr>
              <w:rFonts w:eastAsia="Times New Roman"/>
            </w:rPr>
            <w:lastRenderedPageBreak/>
            <w:t>[35]</w:t>
          </w:r>
          <w:r>
            <w:rPr>
              <w:rFonts w:eastAsia="Times New Roman"/>
            </w:rPr>
            <w:tab/>
          </w:r>
          <w:r>
            <w:rPr>
              <w:rFonts w:eastAsia="Times New Roman"/>
            </w:rPr>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rsidR="00B55FD4" w:rsidRDefault="00B55FD4" w14:paraId="3D2AB46D" w14:textId="77777777">
          <w:pPr>
            <w:autoSpaceDE w:val="0"/>
            <w:autoSpaceDN w:val="0"/>
            <w:ind w:hanging="640"/>
            <w:divId w:val="395780925"/>
            <w:rPr>
              <w:rFonts w:eastAsia="Times New Roman"/>
            </w:rPr>
          </w:pPr>
          <w:r>
            <w:rPr>
              <w:rFonts w:eastAsia="Times New Roman"/>
            </w:rPr>
            <w:t>[36]</w:t>
          </w:r>
          <w:r>
            <w:rPr>
              <w:rFonts w:eastAsia="Times New Roman"/>
            </w:rPr>
            <w:tab/>
          </w:r>
          <w:r>
            <w:rPr>
              <w:rFonts w:eastAsia="Times New Roman"/>
            </w:rPr>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rsidR="00B55FD4" w:rsidRDefault="00B55FD4" w14:paraId="2A588893" w14:textId="77777777">
          <w:pPr>
            <w:autoSpaceDE w:val="0"/>
            <w:autoSpaceDN w:val="0"/>
            <w:ind w:hanging="640"/>
            <w:divId w:val="1576355252"/>
            <w:rPr>
              <w:rFonts w:eastAsia="Times New Roman"/>
            </w:rPr>
          </w:pPr>
          <w:r>
            <w:rPr>
              <w:rFonts w:eastAsia="Times New Roman"/>
            </w:rPr>
            <w:t>[37]</w:t>
          </w:r>
          <w:r>
            <w:rPr>
              <w:rFonts w:eastAsia="Times New Roman"/>
            </w:rPr>
            <w:tab/>
          </w:r>
          <w:r>
            <w:rPr>
              <w:rFonts w:eastAsia="Times New Roman"/>
            </w:rPr>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rsidR="00B55FD4" w:rsidRDefault="00B55FD4" w14:paraId="217C341D" w14:textId="77777777">
          <w:pPr>
            <w:autoSpaceDE w:val="0"/>
            <w:autoSpaceDN w:val="0"/>
            <w:ind w:hanging="640"/>
            <w:divId w:val="563176890"/>
            <w:rPr>
              <w:rFonts w:eastAsia="Times New Roman"/>
            </w:rPr>
          </w:pPr>
          <w:r>
            <w:rPr>
              <w:rFonts w:eastAsia="Times New Roman"/>
            </w:rPr>
            <w:t>[38]</w:t>
          </w:r>
          <w:r>
            <w:rPr>
              <w:rFonts w:eastAsia="Times New Roman"/>
            </w:rPr>
            <w:tab/>
          </w:r>
          <w:r>
            <w:rPr>
              <w:rFonts w:eastAsia="Times New Roman"/>
            </w:rPr>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rsidR="00B55FD4" w:rsidRDefault="00B55FD4" w14:paraId="34E805AB" w14:textId="77777777">
          <w:pPr>
            <w:autoSpaceDE w:val="0"/>
            <w:autoSpaceDN w:val="0"/>
            <w:ind w:hanging="640"/>
            <w:divId w:val="857546106"/>
            <w:rPr>
              <w:rFonts w:eastAsia="Times New Roman"/>
            </w:rPr>
          </w:pPr>
          <w:r>
            <w:rPr>
              <w:rFonts w:eastAsia="Times New Roman"/>
            </w:rPr>
            <w:t>[39]</w:t>
          </w:r>
          <w:r>
            <w:rPr>
              <w:rFonts w:eastAsia="Times New Roman"/>
            </w:rPr>
            <w:tab/>
          </w:r>
          <w:r>
            <w:rPr>
              <w:rFonts w:eastAsia="Times New Roman"/>
            </w:rPr>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rsidR="00B55FD4" w:rsidRDefault="00B55FD4" w14:paraId="442E2F63" w14:textId="77777777">
          <w:pPr>
            <w:autoSpaceDE w:val="0"/>
            <w:autoSpaceDN w:val="0"/>
            <w:ind w:hanging="640"/>
            <w:divId w:val="1550458353"/>
            <w:rPr>
              <w:rFonts w:eastAsia="Times New Roman"/>
            </w:rPr>
          </w:pPr>
          <w:r>
            <w:rPr>
              <w:rFonts w:eastAsia="Times New Roman"/>
            </w:rPr>
            <w:t>[40]</w:t>
          </w:r>
          <w:r>
            <w:rPr>
              <w:rFonts w:eastAsia="Times New Roman"/>
            </w:rPr>
            <w:tab/>
          </w:r>
          <w:r>
            <w:rPr>
              <w:rFonts w:eastAsia="Times New Roman"/>
            </w:rPr>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rsidR="00B55FD4" w:rsidRDefault="00B55FD4" w14:paraId="3ADCC0A2" w14:textId="77777777">
          <w:pPr>
            <w:autoSpaceDE w:val="0"/>
            <w:autoSpaceDN w:val="0"/>
            <w:ind w:hanging="640"/>
            <w:divId w:val="905606635"/>
            <w:rPr>
              <w:rFonts w:eastAsia="Times New Roman"/>
            </w:rPr>
          </w:pPr>
          <w:r>
            <w:rPr>
              <w:rFonts w:eastAsia="Times New Roman"/>
            </w:rPr>
            <w:t>[41]</w:t>
          </w:r>
          <w:r>
            <w:rPr>
              <w:rFonts w:eastAsia="Times New Roman"/>
            </w:rPr>
            <w:tab/>
          </w:r>
          <w:r>
            <w:rPr>
              <w:rFonts w:eastAsia="Times New Roman"/>
            </w:rPr>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rsidR="00B55FD4" w:rsidRDefault="00B55FD4" w14:paraId="41D6CE42" w14:textId="77777777">
          <w:pPr>
            <w:autoSpaceDE w:val="0"/>
            <w:autoSpaceDN w:val="0"/>
            <w:ind w:hanging="640"/>
            <w:divId w:val="1462723873"/>
            <w:rPr>
              <w:rFonts w:eastAsia="Times New Roman"/>
            </w:rPr>
          </w:pPr>
          <w:r>
            <w:rPr>
              <w:rFonts w:eastAsia="Times New Roman"/>
            </w:rPr>
            <w:lastRenderedPageBreak/>
            <w:t>[42]</w:t>
          </w:r>
          <w:r>
            <w:rPr>
              <w:rFonts w:eastAsia="Times New Roman"/>
            </w:rPr>
            <w:tab/>
          </w:r>
          <w:r>
            <w:rPr>
              <w:rFonts w:eastAsia="Times New Roman"/>
            </w:rPr>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rsidR="00B55FD4" w:rsidRDefault="00B55FD4" w14:paraId="68B397C9" w14:textId="77777777">
          <w:pPr>
            <w:autoSpaceDE w:val="0"/>
            <w:autoSpaceDN w:val="0"/>
            <w:ind w:hanging="640"/>
            <w:divId w:val="1111508525"/>
            <w:rPr>
              <w:rFonts w:eastAsia="Times New Roman"/>
            </w:rPr>
          </w:pPr>
          <w:r>
            <w:rPr>
              <w:rFonts w:eastAsia="Times New Roman"/>
            </w:rPr>
            <w:t>[43]</w:t>
          </w:r>
          <w:r>
            <w:rPr>
              <w:rFonts w:eastAsia="Times New Roman"/>
            </w:rPr>
            <w:tab/>
          </w:r>
          <w:r>
            <w:rPr>
              <w:rFonts w:eastAsia="Times New Roman"/>
            </w:rPr>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rsidR="00B55FD4" w:rsidRDefault="00B55FD4" w14:paraId="4CD2E3BE" w14:textId="77777777">
          <w:pPr>
            <w:autoSpaceDE w:val="0"/>
            <w:autoSpaceDN w:val="0"/>
            <w:ind w:hanging="640"/>
            <w:divId w:val="1327049422"/>
            <w:rPr>
              <w:rFonts w:eastAsia="Times New Roman"/>
            </w:rPr>
          </w:pPr>
          <w:r>
            <w:rPr>
              <w:rFonts w:eastAsia="Times New Roman"/>
            </w:rPr>
            <w:t>[44]</w:t>
          </w:r>
          <w:r>
            <w:rPr>
              <w:rFonts w:eastAsia="Times New Roman"/>
            </w:rPr>
            <w:tab/>
          </w:r>
          <w:r>
            <w:rPr>
              <w:rFonts w:eastAsia="Times New Roman"/>
            </w:rPr>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rsidR="00B55FD4" w:rsidRDefault="00B55FD4" w14:paraId="5177D52D" w14:textId="77777777">
          <w:pPr>
            <w:autoSpaceDE w:val="0"/>
            <w:autoSpaceDN w:val="0"/>
            <w:ind w:hanging="640"/>
            <w:divId w:val="661128945"/>
            <w:rPr>
              <w:rFonts w:eastAsia="Times New Roman"/>
            </w:rPr>
          </w:pPr>
          <w:r>
            <w:rPr>
              <w:rFonts w:eastAsia="Times New Roman"/>
            </w:rPr>
            <w:t>[45]</w:t>
          </w:r>
          <w:r>
            <w:rPr>
              <w:rFonts w:eastAsia="Times New Roman"/>
            </w:rPr>
            <w:tab/>
          </w:r>
          <w:r>
            <w:rPr>
              <w:rFonts w:eastAsia="Times New Roman"/>
            </w:rPr>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rsidR="00B55FD4" w:rsidRDefault="00B55FD4" w14:paraId="7D3A016D" w14:textId="77777777">
          <w:pPr>
            <w:autoSpaceDE w:val="0"/>
            <w:autoSpaceDN w:val="0"/>
            <w:ind w:hanging="640"/>
            <w:divId w:val="1683823957"/>
            <w:rPr>
              <w:rFonts w:eastAsia="Times New Roman"/>
            </w:rPr>
          </w:pPr>
          <w:r>
            <w:rPr>
              <w:rFonts w:eastAsia="Times New Roman"/>
            </w:rPr>
            <w:t>[46]</w:t>
          </w:r>
          <w:r>
            <w:rPr>
              <w:rFonts w:eastAsia="Times New Roman"/>
            </w:rPr>
            <w:tab/>
          </w:r>
          <w:r>
            <w:rPr>
              <w:rFonts w:eastAsia="Times New Roman"/>
            </w:rPr>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rsidR="00B55FD4" w:rsidRDefault="00B55FD4" w14:paraId="3555A9E2" w14:textId="77777777">
          <w:pPr>
            <w:autoSpaceDE w:val="0"/>
            <w:autoSpaceDN w:val="0"/>
            <w:ind w:hanging="640"/>
            <w:divId w:val="1253856751"/>
            <w:rPr>
              <w:rFonts w:eastAsia="Times New Roman"/>
            </w:rPr>
          </w:pPr>
          <w:r>
            <w:rPr>
              <w:rFonts w:eastAsia="Times New Roman"/>
            </w:rPr>
            <w:t>[47]</w:t>
          </w:r>
          <w:r>
            <w:rPr>
              <w:rFonts w:eastAsia="Times New Roman"/>
            </w:rPr>
            <w:tab/>
          </w:r>
          <w:r>
            <w:rPr>
              <w:rFonts w:eastAsia="Times New Roman"/>
            </w:rPr>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rsidR="00B55FD4" w:rsidRDefault="00B55FD4" w14:paraId="32632389" w14:textId="77777777">
          <w:pPr>
            <w:autoSpaceDE w:val="0"/>
            <w:autoSpaceDN w:val="0"/>
            <w:ind w:hanging="640"/>
            <w:divId w:val="1345865494"/>
            <w:rPr>
              <w:rFonts w:eastAsia="Times New Roman"/>
            </w:rPr>
          </w:pPr>
          <w:r>
            <w:rPr>
              <w:rFonts w:eastAsia="Times New Roman"/>
            </w:rPr>
            <w:t>[48]</w:t>
          </w:r>
          <w:r>
            <w:rPr>
              <w:rFonts w:eastAsia="Times New Roman"/>
            </w:rPr>
            <w:tab/>
          </w:r>
          <w:r>
            <w:rPr>
              <w:rFonts w:eastAsia="Times New Roman"/>
            </w:rPr>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rsidR="00B55FD4" w:rsidRDefault="00B55FD4" w14:paraId="20570FD8" w14:textId="77777777">
          <w:pPr>
            <w:autoSpaceDE w:val="0"/>
            <w:autoSpaceDN w:val="0"/>
            <w:ind w:hanging="640"/>
            <w:divId w:val="698163960"/>
            <w:rPr>
              <w:rFonts w:eastAsia="Times New Roman"/>
            </w:rPr>
          </w:pPr>
          <w:r>
            <w:rPr>
              <w:rFonts w:eastAsia="Times New Roman"/>
            </w:rPr>
            <w:t>[49]</w:t>
          </w:r>
          <w:r>
            <w:rPr>
              <w:rFonts w:eastAsia="Times New Roman"/>
            </w:rPr>
            <w:tab/>
          </w:r>
          <w:r>
            <w:rPr>
              <w:rFonts w:eastAsia="Times New Roman"/>
            </w:rPr>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rsidR="00B55FD4" w:rsidRDefault="00B55FD4" w14:paraId="4707997A" w14:textId="77777777">
          <w:pPr>
            <w:autoSpaceDE w:val="0"/>
            <w:autoSpaceDN w:val="0"/>
            <w:ind w:hanging="640"/>
            <w:divId w:val="478304360"/>
            <w:rPr>
              <w:rFonts w:eastAsia="Times New Roman"/>
            </w:rPr>
          </w:pPr>
          <w:r>
            <w:rPr>
              <w:rFonts w:eastAsia="Times New Roman"/>
            </w:rPr>
            <w:lastRenderedPageBreak/>
            <w:t>[50]</w:t>
          </w:r>
          <w:r>
            <w:rPr>
              <w:rFonts w:eastAsia="Times New Roman"/>
            </w:rPr>
            <w:tab/>
          </w:r>
          <w:r>
            <w:rPr>
              <w:rFonts w:eastAsia="Times New Roman"/>
            </w:rPr>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rsidR="00B55FD4" w:rsidRDefault="00B55FD4" w14:paraId="0997A627" w14:textId="77777777">
          <w:pPr>
            <w:autoSpaceDE w:val="0"/>
            <w:autoSpaceDN w:val="0"/>
            <w:ind w:hanging="640"/>
            <w:divId w:val="871039908"/>
            <w:rPr>
              <w:rFonts w:eastAsia="Times New Roman"/>
            </w:rPr>
          </w:pPr>
          <w:r>
            <w:rPr>
              <w:rFonts w:eastAsia="Times New Roman"/>
            </w:rPr>
            <w:t>[51]</w:t>
          </w:r>
          <w:r>
            <w:rPr>
              <w:rFonts w:eastAsia="Times New Roman"/>
            </w:rPr>
            <w:tab/>
          </w:r>
          <w:r>
            <w:rPr>
              <w:rFonts w:eastAsia="Times New Roman"/>
            </w:rPr>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rsidR="00B55FD4" w:rsidRDefault="00B55FD4" w14:paraId="19CDEEED" w14:textId="77777777">
          <w:pPr>
            <w:autoSpaceDE w:val="0"/>
            <w:autoSpaceDN w:val="0"/>
            <w:ind w:hanging="640"/>
            <w:divId w:val="983895874"/>
            <w:rPr>
              <w:rFonts w:eastAsia="Times New Roman"/>
            </w:rPr>
          </w:pPr>
          <w:r>
            <w:rPr>
              <w:rFonts w:eastAsia="Times New Roman"/>
            </w:rPr>
            <w:t>[52]</w:t>
          </w:r>
          <w:r>
            <w:rPr>
              <w:rFonts w:eastAsia="Times New Roman"/>
            </w:rPr>
            <w:tab/>
          </w:r>
          <w:r>
            <w:rPr>
              <w:rFonts w:eastAsia="Times New Roman"/>
            </w:rPr>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rsidR="00B55FD4" w:rsidRDefault="00B55FD4" w14:paraId="0C53BBE3" w14:textId="77777777">
          <w:pPr>
            <w:autoSpaceDE w:val="0"/>
            <w:autoSpaceDN w:val="0"/>
            <w:ind w:hanging="640"/>
            <w:divId w:val="1543056434"/>
            <w:rPr>
              <w:rFonts w:eastAsia="Times New Roman"/>
            </w:rPr>
          </w:pPr>
          <w:r>
            <w:rPr>
              <w:rFonts w:eastAsia="Times New Roman"/>
            </w:rPr>
            <w:t>[53]</w:t>
          </w:r>
          <w:r>
            <w:rPr>
              <w:rFonts w:eastAsia="Times New Roman"/>
            </w:rPr>
            <w:tab/>
          </w:r>
          <w:r>
            <w:rPr>
              <w:rFonts w:eastAsia="Times New Roman"/>
            </w:rPr>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rsidR="00B55FD4" w:rsidRDefault="00B55FD4" w14:paraId="035BB961" w14:textId="77777777">
          <w:pPr>
            <w:autoSpaceDE w:val="0"/>
            <w:autoSpaceDN w:val="0"/>
            <w:ind w:hanging="640"/>
            <w:divId w:val="498735480"/>
            <w:rPr>
              <w:rFonts w:eastAsia="Times New Roman"/>
            </w:rPr>
          </w:pPr>
          <w:r>
            <w:rPr>
              <w:rFonts w:eastAsia="Times New Roman"/>
            </w:rPr>
            <w:t>[54]</w:t>
          </w:r>
          <w:r>
            <w:rPr>
              <w:rFonts w:eastAsia="Times New Roman"/>
            </w:rPr>
            <w:tab/>
          </w:r>
          <w:r>
            <w:rPr>
              <w:rFonts w:eastAsia="Times New Roman"/>
            </w:rPr>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rsidR="00B55FD4" w:rsidRDefault="00B55FD4" w14:paraId="70E35D68" w14:textId="77777777">
          <w:pPr>
            <w:autoSpaceDE w:val="0"/>
            <w:autoSpaceDN w:val="0"/>
            <w:ind w:hanging="640"/>
            <w:divId w:val="288904461"/>
            <w:rPr>
              <w:rFonts w:eastAsia="Times New Roman"/>
            </w:rPr>
          </w:pPr>
          <w:r>
            <w:rPr>
              <w:rFonts w:eastAsia="Times New Roman"/>
            </w:rPr>
            <w:t>[55]</w:t>
          </w:r>
          <w:r>
            <w:rPr>
              <w:rFonts w:eastAsia="Times New Roman"/>
            </w:rPr>
            <w:tab/>
          </w:r>
          <w:r>
            <w:rPr>
              <w:rFonts w:eastAsia="Times New Roman"/>
            </w:rPr>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rsidR="00B55FD4" w:rsidRDefault="00B55FD4" w14:paraId="5D834E33" w14:textId="77777777">
          <w:pPr>
            <w:autoSpaceDE w:val="0"/>
            <w:autoSpaceDN w:val="0"/>
            <w:ind w:hanging="640"/>
            <w:divId w:val="43717047"/>
            <w:rPr>
              <w:rFonts w:eastAsia="Times New Roman"/>
            </w:rPr>
          </w:pPr>
          <w:r>
            <w:rPr>
              <w:rFonts w:eastAsia="Times New Roman"/>
            </w:rPr>
            <w:t>[56]</w:t>
          </w:r>
          <w:r>
            <w:rPr>
              <w:rFonts w:eastAsia="Times New Roman"/>
            </w:rPr>
            <w:tab/>
          </w:r>
          <w:r>
            <w:rPr>
              <w:rFonts w:eastAsia="Times New Roman"/>
            </w:rPr>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rsidR="00B55FD4" w:rsidRDefault="00B55FD4" w14:paraId="115BD844" w14:textId="77777777">
          <w:pPr>
            <w:autoSpaceDE w:val="0"/>
            <w:autoSpaceDN w:val="0"/>
            <w:ind w:hanging="640"/>
            <w:divId w:val="722826073"/>
            <w:rPr>
              <w:rFonts w:eastAsia="Times New Roman"/>
            </w:rPr>
          </w:pPr>
          <w:r>
            <w:rPr>
              <w:rFonts w:eastAsia="Times New Roman"/>
            </w:rPr>
            <w:t>[57]</w:t>
          </w:r>
          <w:r>
            <w:rPr>
              <w:rFonts w:eastAsia="Times New Roman"/>
            </w:rPr>
            <w:tab/>
          </w:r>
          <w:r>
            <w:rPr>
              <w:rFonts w:eastAsia="Times New Roman"/>
            </w:rPr>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rsidR="00B55FD4" w:rsidRDefault="00B55FD4" w14:paraId="0B846519" w14:textId="77777777">
          <w:pPr>
            <w:autoSpaceDE w:val="0"/>
            <w:autoSpaceDN w:val="0"/>
            <w:ind w:hanging="640"/>
            <w:divId w:val="1509294297"/>
            <w:rPr>
              <w:rFonts w:eastAsia="Times New Roman"/>
            </w:rPr>
          </w:pPr>
          <w:r>
            <w:rPr>
              <w:rFonts w:eastAsia="Times New Roman"/>
            </w:rPr>
            <w:lastRenderedPageBreak/>
            <w:t>[58]</w:t>
          </w:r>
          <w:r>
            <w:rPr>
              <w:rFonts w:eastAsia="Times New Roman"/>
            </w:rPr>
            <w:tab/>
          </w:r>
          <w:r>
            <w:rPr>
              <w:rFonts w:eastAsia="Times New Roman"/>
            </w:rPr>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rsidR="00B55FD4" w:rsidRDefault="00B55FD4" w14:paraId="712732FE" w14:textId="77777777">
          <w:pPr>
            <w:autoSpaceDE w:val="0"/>
            <w:autoSpaceDN w:val="0"/>
            <w:ind w:hanging="640"/>
            <w:divId w:val="144664645"/>
            <w:rPr>
              <w:rFonts w:eastAsia="Times New Roman"/>
            </w:rPr>
          </w:pPr>
          <w:r>
            <w:rPr>
              <w:rFonts w:eastAsia="Times New Roman"/>
            </w:rPr>
            <w:t>[59]</w:t>
          </w:r>
          <w:r>
            <w:rPr>
              <w:rFonts w:eastAsia="Times New Roman"/>
            </w:rPr>
            <w:tab/>
          </w:r>
          <w:r>
            <w:rPr>
              <w:rFonts w:eastAsia="Times New Roman"/>
            </w:rPr>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rsidR="00B55FD4" w:rsidRDefault="00B55FD4" w14:paraId="07DC1BFC" w14:textId="77777777">
          <w:pPr>
            <w:autoSpaceDE w:val="0"/>
            <w:autoSpaceDN w:val="0"/>
            <w:ind w:hanging="640"/>
            <w:divId w:val="977957140"/>
            <w:rPr>
              <w:rFonts w:eastAsia="Times New Roman"/>
            </w:rPr>
          </w:pPr>
          <w:r>
            <w:rPr>
              <w:rFonts w:eastAsia="Times New Roman"/>
            </w:rPr>
            <w:t>[60]</w:t>
          </w:r>
          <w:r>
            <w:rPr>
              <w:rFonts w:eastAsia="Times New Roman"/>
            </w:rPr>
            <w:tab/>
          </w:r>
          <w:r>
            <w:rPr>
              <w:rFonts w:eastAsia="Times New Roman"/>
            </w:rPr>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rsidR="00B55FD4" w:rsidRDefault="00B55FD4" w14:paraId="222A40A1" w14:textId="77777777">
          <w:pPr>
            <w:autoSpaceDE w:val="0"/>
            <w:autoSpaceDN w:val="0"/>
            <w:ind w:hanging="640"/>
            <w:divId w:val="1029836095"/>
            <w:rPr>
              <w:rFonts w:eastAsia="Times New Roman"/>
            </w:rPr>
          </w:pPr>
          <w:r>
            <w:rPr>
              <w:rFonts w:eastAsia="Times New Roman"/>
            </w:rPr>
            <w:t>[61]</w:t>
          </w:r>
          <w:r>
            <w:rPr>
              <w:rFonts w:eastAsia="Times New Roman"/>
            </w:rPr>
            <w:tab/>
          </w:r>
          <w:r>
            <w:rPr>
              <w:rFonts w:eastAsia="Times New Roman"/>
            </w:rPr>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rsidRPr="00B55FD4" w:rsidR="00B55FD4" w:rsidP="00B55FD4" w:rsidRDefault="00B55FD4" w14:paraId="1E27E777" w14:textId="49FE2F2A">
          <w:r>
            <w:rPr>
              <w:rFonts w:eastAsia="Times New Roman"/>
            </w:rPr>
            <w:t> </w:t>
          </w:r>
        </w:p>
      </w:sdtContent>
    </w:sdt>
    <w:p w:rsidRPr="00B55FD4" w:rsidR="00B55FD4" w:rsidDel="00FD624C" w:rsidP="00B55FD4" w:rsidRDefault="00B55FD4" w14:paraId="7A04DD23" w14:textId="77777777">
      <w:pPr>
        <w:rPr>
          <w:del w:author="Portlock, Theo" w:date="2021-11-22T13:52:00Z" w:id="267"/>
        </w:rPr>
      </w:pPr>
    </w:p>
    <w:p w:rsidR="005D396F" w:rsidDel="00FD624C" w:rsidP="00B55FD4" w:rsidRDefault="005D396F" w14:paraId="060FF11E" w14:textId="57B4F3B4">
      <w:pPr>
        <w:rPr>
          <w:del w:author="Portlock, Theo" w:date="2021-11-22T13:52:00Z" w:id="268"/>
          <w:lang w:val="en-US"/>
        </w:rPr>
        <w:pPrChange w:author="Portlock, Theo" w:date="2021-11-30T11:04:00Z" w:id="269">
          <w:pPr/>
        </w:pPrChange>
      </w:pPr>
    </w:p>
    <w:p w:rsidR="005D396F" w:rsidDel="00FD624C" w:rsidP="00B55FD4" w:rsidRDefault="005D396F" w14:paraId="2EE9AF75" w14:textId="53F61AE7">
      <w:pPr>
        <w:rPr>
          <w:del w:author="Portlock, Theo" w:date="2021-11-22T13:52:00Z" w:id="270"/>
          <w:lang w:val="en-US"/>
        </w:rPr>
        <w:pPrChange w:author="Portlock, Theo" w:date="2021-11-30T11:04:00Z" w:id="271">
          <w:pPr/>
        </w:pPrChange>
      </w:pPr>
    </w:p>
    <w:p w:rsidR="005D396F" w:rsidDel="00FD624C" w:rsidP="00B55FD4" w:rsidRDefault="005D396F" w14:paraId="302A7615" w14:textId="2372F9F2">
      <w:pPr>
        <w:rPr>
          <w:del w:author="Portlock, Theo" w:date="2021-11-22T13:52:00Z" w:id="272"/>
          <w:lang w:val="en-US"/>
        </w:rPr>
        <w:pPrChange w:author="Portlock, Theo" w:date="2021-11-30T11:04:00Z" w:id="273">
          <w:pPr/>
        </w:pPrChange>
      </w:pPr>
    </w:p>
    <w:p w:rsidR="005D396F" w:rsidDel="00FD624C" w:rsidP="00B55FD4" w:rsidRDefault="005D396F" w14:paraId="1C7061E6" w14:textId="0CEB6D38">
      <w:pPr>
        <w:rPr>
          <w:del w:author="Portlock, Theo" w:date="2021-11-22T13:52:00Z" w:id="274"/>
          <w:lang w:val="en-US"/>
        </w:rPr>
        <w:pPrChange w:author="Portlock, Theo" w:date="2021-11-30T11:04:00Z" w:id="275">
          <w:pPr/>
        </w:pPrChange>
      </w:pPr>
    </w:p>
    <w:p w:rsidR="005D396F" w:rsidDel="00FD624C" w:rsidP="00B55FD4" w:rsidRDefault="005D396F" w14:paraId="703E51A7" w14:textId="3EC9A894">
      <w:pPr>
        <w:rPr>
          <w:del w:author="Portlock, Theo" w:date="2021-11-22T13:52:00Z" w:id="276"/>
          <w:lang w:val="en-US"/>
        </w:rPr>
        <w:pPrChange w:author="Portlock, Theo" w:date="2021-11-30T11:04:00Z" w:id="277">
          <w:pPr/>
        </w:pPrChange>
      </w:pPr>
    </w:p>
    <w:p w:rsidR="005D396F" w:rsidDel="00FD624C" w:rsidP="00B55FD4" w:rsidRDefault="005D396F" w14:paraId="5AFB9EFE" w14:textId="5955082F">
      <w:pPr>
        <w:rPr>
          <w:del w:author="Portlock, Theo" w:date="2021-11-22T13:52:00Z" w:id="278"/>
          <w:lang w:val="en-US"/>
        </w:rPr>
        <w:pPrChange w:author="Portlock, Theo" w:date="2021-11-30T11:04:00Z" w:id="279">
          <w:pPr/>
        </w:pPrChange>
      </w:pPr>
    </w:p>
    <w:p w:rsidR="005D396F" w:rsidDel="00FD624C" w:rsidP="00653711" w:rsidRDefault="005D396F" w14:paraId="1B4F5BB0" w14:textId="2B1C709A">
      <w:pPr>
        <w:pStyle w:val="Heading1"/>
        <w:spacing w:before="360"/>
        <w:contextualSpacing w:val="0"/>
        <w:rPr>
          <w:del w:author="Portlock, Theo" w:date="2021-11-22T13:53:00Z" w:id="280"/>
          <w:lang w:val="en-US"/>
        </w:rPr>
        <w:pPrChange w:author="Portlock, Theo" w:date="2021-11-30T11:04:00Z" w:id="281">
          <w:pPr/>
        </w:pPrChange>
      </w:pPr>
    </w:p>
    <w:p w:rsidRPr="00D46CCA" w:rsidR="005D396F" w:rsidP="00653711" w:rsidRDefault="005D396F" w14:paraId="34A86014" w14:textId="19A3816D">
      <w:pPr>
        <w:pStyle w:val="Heading1"/>
        <w:spacing w:before="360"/>
        <w:contextualSpacing w:val="0"/>
        <w:rPr>
          <w:lang w:val="en-US"/>
        </w:rPr>
        <w:pPrChange w:author="Portlock, Theo" w:date="2021-11-30T11:04:00Z" w:id="282">
          <w:pPr/>
        </w:pPrChange>
      </w:pPr>
      <w:r w:rsidRPr="00D46CCA">
        <w:rPr>
          <w:lang w:val="en-US"/>
        </w:rPr>
        <w:t>Methods</w:t>
      </w:r>
    </w:p>
    <w:p w:rsidRPr="007749A9" w:rsidR="005D396F" w:rsidP="00653711" w:rsidRDefault="005D396F" w14:paraId="3A7A9D4F" w14:textId="77777777">
      <w:pPr>
        <w:pStyle w:val="Heading2"/>
        <w:spacing w:before="360"/>
        <w:contextualSpacing w:val="0"/>
        <w:pPrChange w:author="Portlock, Theo" w:date="2021-11-30T11:03:00Z" w:id="283">
          <w:pPr/>
        </w:pPrChange>
      </w:pPr>
      <w:r w:rsidRPr="007749A9">
        <w:t>Metagenomics species pan-genome (MSP) creation</w:t>
      </w:r>
    </w:p>
    <w:p w:rsidRPr="00D46CCA" w:rsidR="005D396F" w:rsidRDefault="005D396F" w14:paraId="0CF1A277" w14:textId="60531BC2">
      <w:pPr>
        <w:ind w:firstLine="720"/>
        <w:rPr>
          <w:lang w:val="en-US"/>
        </w:rPr>
        <w:pPrChange w:author="Portlock, Theo" w:date="2021-11-30T10:01:00Z" w:id="284">
          <w:pPr/>
        </w:pPrChange>
      </w:pPr>
      <w:r w:rsidRPr="00D46CCA">
        <w:rPr>
          <w:lang w:val="en-US"/>
        </w:rPr>
        <w:t>1601 metagenomic samples used to build the Integrated Gene Catalog of the human gut microbiome (IGC2) were downloaded from the European Nucleotide Archive.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
          <w:id w:val="-2074350023"/>
          <w:placeholder>
            <w:docPart w:val="DefaultPlaceholder_-1854013440"/>
          </w:placeholder>
        </w:sdtPr>
        <w:sdtEndPr>
          <w:rPr>
            <w:lang w:val="en-GB"/>
          </w:rPr>
        </w:sdtEndPr>
        <w:sdtContent>
          <w:r w:rsidRPr="00B55FD4" w:rsidR="00B55FD4">
            <w:rPr>
              <w:color w:val="000000"/>
            </w:rPr>
            <w:t>[39]</w:t>
          </w:r>
        </w:sdtContent>
      </w:sdt>
      <w:r w:rsidRPr="00D46CCA">
        <w:rPr>
          <w:lang w:val="en-US"/>
        </w:rPr>
        <w:t xml:space="preserve">, reads from each sample were mapped against the IGC2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Content>
          <w:r w:rsidRPr="00B55FD4" w:rsidR="00B55FD4">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ins w:author="Portlock, Theo" w:date="2021-11-22T13:41:00Z" w:id="285">
        <w:r w:rsidR="00897040">
          <w:rPr>
            <w:lang w:val="en-US"/>
          </w:rPr>
          <w:t>were</w:t>
        </w:r>
      </w:ins>
      <w:del w:author="Portlock, Theo" w:date="2021-11-22T13:41:00Z" w:id="286">
        <w:r w:rsidRPr="00D46CCA" w:rsidDel="00897040">
          <w:rPr>
            <w:lang w:val="en-US"/>
          </w:rPr>
          <w:delText>was</w:delText>
        </w:r>
      </w:del>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
          <w:id w:val="376671924"/>
          <w:placeholder>
            <w:docPart w:val="DefaultPlaceholder_-1854013440"/>
          </w:placeholder>
        </w:sdtPr>
        <w:sdtContent>
          <w:r w:rsidRPr="00B55FD4" w:rsidR="00B55FD4">
            <w:rPr>
              <w:color w:val="000000"/>
              <w:lang w:val="en-US"/>
            </w:rPr>
            <w:t>[40]</w:t>
          </w:r>
        </w:sdtContent>
      </w:sdt>
      <w:r w:rsidRPr="00D46CCA">
        <w:rPr>
          <w:lang w:val="en-US"/>
        </w:rPr>
        <w:t xml:space="preserve"> and by checking taxonomic homogeneity. </w:t>
      </w:r>
    </w:p>
    <w:p w:rsidRPr="00D46CCA" w:rsidR="005D396F" w:rsidP="00177059" w:rsidRDefault="005D396F" w14:paraId="2CF25CA3" w14:textId="21F308E8">
      <w:pPr>
        <w:rPr>
          <w:lang w:val="en-US"/>
        </w:rPr>
      </w:pPr>
      <w:r w:rsidRPr="00D46CCA">
        <w:rPr>
          <w:lang w:val="en-US"/>
        </w:rPr>
        <w:t>MSP taxonomic annotation with phylogenetic tree</w:t>
      </w:r>
      <w:ins w:author="Portlock, Theo" w:date="2021-11-30T10:01:00Z" w:id="287">
        <w:r w:rsidR="005871F6">
          <w:rPr>
            <w:lang w:val="en-US"/>
          </w:rPr>
          <w:t>.</w:t>
        </w:r>
      </w:ins>
    </w:p>
    <w:p w:rsidRPr="00D46CCA" w:rsidR="005D396F" w:rsidRDefault="005D396F" w14:paraId="68D8B5E6" w14:textId="24906539">
      <w:pPr>
        <w:ind w:firstLine="720"/>
        <w:rPr>
          <w:lang w:val="en-US"/>
        </w:rPr>
        <w:pPrChange w:author="Portlock, Theo" w:date="2021-11-30T10:01:00Z" w:id="288">
          <w:pPr/>
        </w:pPrChange>
      </w:pPr>
      <w:r w:rsidRPr="00D46CCA">
        <w:rPr>
          <w:lang w:val="en-US"/>
        </w:rPr>
        <w:lastRenderedPageBreak/>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
          <w:id w:val="129752250"/>
          <w:placeholder>
            <w:docPart w:val="DefaultPlaceholder_-1854013440"/>
          </w:placeholder>
        </w:sdtPr>
        <w:sdtContent>
          <w:r w:rsidRPr="00B55FD4" w:rsidR="00B55FD4">
            <w:rPr>
              <w:color w:val="000000"/>
              <w:lang w:val="en-US"/>
            </w:rPr>
            <w:t>[41]</w:t>
          </w:r>
        </w:sdtContent>
      </w:sdt>
      <w:r w:rsidRPr="00D46CCA">
        <w:rPr>
          <w:lang w:val="en-US"/>
        </w:rPr>
        <w:t xml:space="preserve">. The 20 best hits for each gene were kept. A species-level assignment was given </w:t>
      </w:r>
      <w:del w:author="Portlock, Theo" w:date="2021-11-29T11:52:00Z" w:id="289">
        <w:r w:rsidRPr="00D46CCA" w:rsidDel="00420FC2">
          <w:rPr>
            <w:lang w:val="en-US"/>
          </w:rPr>
          <w:delText>if  more</w:delText>
        </w:r>
      </w:del>
      <w:ins w:author="Portlock, Theo" w:date="2021-11-29T11:52:00Z" w:id="290">
        <w:r w:rsidRPr="00D46CCA" w:rsidR="00420FC2">
          <w:rPr>
            <w:lang w:val="en-US"/>
          </w:rPr>
          <w:t>if more</w:t>
        </w:r>
      </w:ins>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w:t>
      </w:r>
      <w:del w:author="Portlock, Theo" w:date="2021-11-22T13:41:00Z" w:id="291">
        <w:r w:rsidRPr="00D46CCA" w:rsidDel="00897040">
          <w:rPr>
            <w:lang w:val="en-US"/>
          </w:rPr>
          <w:delText>,</w:delText>
        </w:r>
      </w:del>
      <w:r w:rsidRPr="00D46CCA">
        <w:rPr>
          <w:lang w:val="en-US"/>
        </w:rPr>
        <w:t xml:space="preserve"> if more than 50% of their genes had the same annotation.</w:t>
      </w:r>
    </w:p>
    <w:p w:rsidRPr="00D46CCA" w:rsidR="005D396F" w:rsidP="00653711" w:rsidRDefault="005D396F" w14:paraId="601030B6" w14:textId="7CA87A04">
      <w:pPr>
        <w:ind w:firstLine="720"/>
        <w:rPr>
          <w:lang w:val="en-US"/>
        </w:rPr>
        <w:pPrChange w:author="Portlock, Theo" w:date="2021-11-30T10:02:00Z" w:id="292">
          <w:pPr/>
        </w:pPrChange>
      </w:pPr>
      <w:r w:rsidRPr="00D46CCA">
        <w:rPr>
          <w:lang w:val="en-US"/>
        </w:rPr>
        <w:t>40 universal phylogenetic markers genes were extracted from the MSPs with</w:t>
      </w:r>
      <w:r w:rsidR="00922965">
        <w:rPr>
          <w:lang w:val="en-US"/>
        </w:rPr>
        <w:t xml:space="preserve"> </w:t>
      </w:r>
      <w:commentRangeStart w:id="293"/>
      <w:r w:rsidR="00922965">
        <w:rPr>
          <w:lang w:val="en-US"/>
        </w:rPr>
        <w:t>MOCAT</w:t>
      </w:r>
      <w:commentRangeEnd w:id="293"/>
      <w:r w:rsidR="00922965">
        <w:rPr>
          <w:rStyle w:val="CommentReference"/>
          <w:rFonts w:eastAsiaTheme="minorEastAsia"/>
          <w:lang w:val="en-US" w:eastAsia="ko-KR"/>
        </w:rPr>
        <w:commentReference w:id="293"/>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
          <w:id w:val="-1900586567"/>
          <w:placeholder>
            <w:docPart w:val="DefaultPlaceholder_-1854013440"/>
          </w:placeholder>
        </w:sdtPr>
        <w:sdtContent>
          <w:r w:rsidRPr="00B55FD4" w:rsidR="00B55FD4">
            <w:rPr>
              <w:color w:val="000000"/>
              <w:lang w:val="en-US"/>
            </w:rPr>
            <w:t>[42]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
          <w:id w:val="-601264156"/>
          <w:placeholder>
            <w:docPart w:val="DefaultPlaceholder_-1854013440"/>
          </w:placeholder>
        </w:sdtPr>
        <w:sdtContent>
          <w:r w:rsidRPr="00B55FD4" w:rsidR="00B55FD4">
            <w:rPr>
              <w:color w:val="000000"/>
              <w:lang w:val="en-US"/>
            </w:rPr>
            <w:t>[43]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
          <w:id w:val="1392315275"/>
          <w:placeholder>
            <w:docPart w:val="DefaultPlaceholder_-1854013440"/>
          </w:placeholder>
        </w:sdtPr>
        <w:sdtContent>
          <w:r w:rsidRPr="00B55FD4" w:rsidR="00B55FD4">
            <w:rPr>
              <w:color w:val="000000"/>
              <w:lang w:val="en-US"/>
            </w:rPr>
            <w:t>[44]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
          <w:id w:val="-499277812"/>
          <w:placeholder>
            <w:docPart w:val="DefaultPlaceholder_-1854013440"/>
          </w:placeholder>
        </w:sdtPr>
        <w:sdtContent>
          <w:r w:rsidRPr="00B55FD4" w:rsidR="00B55FD4">
            <w:rPr>
              <w:color w:val="000000"/>
              <w:lang w:val="en-US"/>
            </w:rPr>
            <w:t>[45]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
          <w:id w:val="2070454251"/>
          <w:placeholder>
            <w:docPart w:val="DefaultPlaceholder_-1854013440"/>
          </w:placeholder>
        </w:sdtPr>
        <w:sdtContent>
          <w:r w:rsidRPr="00B55FD4" w:rsidR="00B55FD4">
            <w:rPr>
              <w:color w:val="000000"/>
              <w:lang w:val="en-US"/>
            </w:rPr>
            <w:t>[46]</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p>
    <w:p w:rsidRPr="007749A9" w:rsidR="005D396F" w:rsidDel="00420FC2" w:rsidP="00653711" w:rsidRDefault="005D396F" w14:paraId="68299294" w14:textId="3BECB035">
      <w:pPr>
        <w:pStyle w:val="Heading2"/>
        <w:spacing w:before="360"/>
        <w:contextualSpacing w:val="0"/>
        <w:rPr>
          <w:del w:author="Portlock, Theo" w:date="2021-11-29T11:53:00Z" w:id="294"/>
        </w:rPr>
        <w:pPrChange w:author="Portlock, Theo" w:date="2021-11-30T11:03:00Z" w:id="295">
          <w:pPr/>
        </w:pPrChange>
      </w:pPr>
      <w:del w:author="Portlock, Theo" w:date="2021-11-29T11:53:00Z" w:id="296">
        <w:r w:rsidRPr="007749A9" w:rsidDel="00420FC2">
          <w:delText>Wellness study population, sample collection, extraction, library prep and sequencing</w:delText>
        </w:r>
      </w:del>
    </w:p>
    <w:p w:rsidRPr="007749A9" w:rsidR="005D396F" w:rsidDel="00420FC2" w:rsidP="00653711" w:rsidRDefault="005D396F" w14:paraId="1DE91727" w14:textId="015B8F62">
      <w:pPr>
        <w:pStyle w:val="Heading2"/>
        <w:spacing w:before="360"/>
        <w:contextualSpacing w:val="0"/>
        <w:rPr>
          <w:del w:author="Portlock, Theo" w:date="2021-11-29T11:53:00Z" w:id="297"/>
        </w:rPr>
        <w:pPrChange w:author="Portlock, Theo" w:date="2021-11-30T11:03:00Z" w:id="298">
          <w:pPr>
            <w:ind w:firstLine="720"/>
          </w:pPr>
        </w:pPrChange>
      </w:pPr>
      <w:del w:author="Portlock, Theo" w:date="2021-11-29T11:53:00Z" w:id="299">
        <w:r w:rsidRPr="007749A9" w:rsidDel="00420FC2">
          <w:delText>The wellness study is an ongoing prospective cohort study based on the Swedish CArdioPulmonary bioImage Study (SCAPIS) with 30,154 individuals enrolled at ages between 50 and 64 years recruited from random sampling of the general Swedish population. A total of 101 healthy individuals were recruited in the study and followed longitudinally for two years. Examinations in SCAPIS include imaging to assess coronary and carotid atherosclerosis, clinical chemistry, anthropometry, and extensive questionnaires, as previously described</w:del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 </w:delInstr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EN.CITE.DATA </w:delInstrText>
        </w:r>
        <w:r w:rsidRPr="007749A9" w:rsidDel="00420FC2">
          <w:rPr>
            <w:i w:val="0"/>
            <w:iCs w:val="0"/>
          </w:rPr>
        </w:r>
        <w:r w:rsidRPr="007749A9" w:rsidDel="00420FC2">
          <w:rPr>
            <w:i w:val="0"/>
            <w:iCs w:val="0"/>
          </w:rPr>
          <w:fldChar w:fldCharType="end"/>
        </w:r>
        <w:r w:rsidRPr="007749A9" w:rsidDel="00420FC2">
          <w:rPr>
            <w:i w:val="0"/>
            <w:iCs w:val="0"/>
          </w:rPr>
        </w:r>
        <w:r w:rsidRPr="007749A9" w:rsidDel="00420FC2">
          <w:rPr>
            <w:i w:val="0"/>
            <w:iCs w:val="0"/>
          </w:rPr>
          <w:fldChar w:fldCharType="separate"/>
        </w:r>
        <w:r w:rsidRPr="007749A9" w:rsidDel="00420FC2">
          <w:rPr>
            <w:rPrChange w:author="Portlock, Theo" w:date="2021-11-30T11:03:00Z" w:id="300">
              <w:rPr>
                <w:noProof/>
                <w:vertAlign w:val="superscript"/>
              </w:rPr>
            </w:rPrChange>
          </w:rPr>
          <w:delText>10</w:delText>
        </w:r>
        <w:r w:rsidRPr="007749A9" w:rsidDel="00420FC2">
          <w:rPr>
            <w:i w:val="0"/>
            <w:iCs w:val="0"/>
          </w:rPr>
          <w:fldChar w:fldCharType="end"/>
        </w:r>
        <w:r w:rsidRPr="007749A9" w:rsidDel="00420FC2">
          <w:delText>. All participants provided written informed consent. The study protocol conforms to the ethical guidelines of the 1975 Declaration of Helsinki.</w:delText>
        </w:r>
      </w:del>
    </w:p>
    <w:p w:rsidRPr="007749A9" w:rsidR="005D396F" w:rsidDel="00420FC2" w:rsidP="00653711" w:rsidRDefault="005D396F" w14:paraId="1229EF6A" w14:textId="72A19E6B">
      <w:pPr>
        <w:pStyle w:val="Heading2"/>
        <w:spacing w:before="360"/>
        <w:contextualSpacing w:val="0"/>
        <w:rPr>
          <w:del w:author="Portlock, Theo" w:date="2021-11-29T11:53:00Z" w:id="301"/>
        </w:rPr>
        <w:pPrChange w:author="Portlock, Theo" w:date="2021-11-30T11:03:00Z" w:id="302">
          <w:pPr>
            <w:ind w:firstLine="720"/>
          </w:pPr>
        </w:pPrChange>
      </w:pPr>
      <w:del w:author="Portlock, Theo" w:date="2021-11-29T11:53:00Z" w:id="303">
        <w:r w:rsidRPr="007749A9" w:rsidDel="00420FC2">
          <w:delText xml:space="preserve">Total genomic DNA was isolated from 100-120 mg of faces using a repeated bead beating method. Briefly, faces samples were placed in Lysing Matrix E tubes (MP Biomedicals) and extracted twice in lysis buffer (4% w/v SDS; 500 mmol/L NaCl; 50 mmol/L EDTA; 50 mmol/L Tris·HCl; pH 8) with bead beating at 5.0 m/s for 60 s in a FastPrep®-24 Instrument (MP Biomedicals). After each bead-beating cycle, samples were heated at 95ºC for 5 min and then centrifuged at full speed for 5 min at 4ºC. Supernatants from the two extractions were pooled and a 600 μL aliquot from each sample was purified using the QIAamp DNA Mini kit (QIAGEN) in the QIAcube (QIAGEN) instrument using the procedure for human DNA analysis. Samples were eluted in 200 μL of AE buffer (10 mmol/L Tris·Cl; 0.5 mmol/L EDTA; pH 9.0).. 1 ug of extracted DNA from each faeces sample </w:delText>
        </w:r>
      </w:del>
      <w:del w:author="Portlock, Theo" w:date="2021-11-22T13:42:00Z" w:id="304">
        <w:r w:rsidRPr="007749A9" w:rsidDel="00897040">
          <w:delText>were</w:delText>
        </w:r>
      </w:del>
      <w:del w:author="Portlock, Theo" w:date="2021-11-29T11:53:00Z" w:id="305">
        <w:r w:rsidRPr="007749A9" w:rsidDel="00420FC2">
          <w:delText xml:space="preserve"> prepared for sequencing using Illumina TruSeq DNA PCR-Free sample prep kit and sequenced paired-end, 125bp on an Illumina HiSeq 2500 sequencer. </w:delText>
        </w:r>
      </w:del>
    </w:p>
    <w:p w:rsidRPr="007749A9" w:rsidR="005D396F" w:rsidP="00653711" w:rsidRDefault="005D396F" w14:paraId="6DD26A7B" w14:textId="77777777">
      <w:pPr>
        <w:pStyle w:val="Heading2"/>
        <w:spacing w:before="360"/>
        <w:contextualSpacing w:val="0"/>
        <w:pPrChange w:author="Portlock, Theo" w:date="2021-11-30T11:03:00Z" w:id="306">
          <w:pPr/>
        </w:pPrChange>
      </w:pPr>
      <w:r w:rsidRPr="007749A9">
        <w:t>Functional annotation of the gut gene catalog and MSP</w:t>
      </w:r>
    </w:p>
    <w:p w:rsidRPr="00D46CCA" w:rsidR="005D396F" w:rsidP="00653711" w:rsidRDefault="005D396F" w14:paraId="3C4BDAA2" w14:textId="2E8A0D13">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
          <w:id w:val="2069292550"/>
          <w:placeholder>
            <w:docPart w:val="DefaultPlaceholder_-1854013440"/>
          </w:placeholder>
        </w:sdtPr>
        <w:sdtContent>
          <w:r w:rsidRPr="00B55FD4" w:rsidR="00B55FD4">
            <w:rPr>
              <w:color w:val="000000"/>
              <w:lang w:val="en-US"/>
            </w:rPr>
            <w:t>[47]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
          <w:id w:val="-290363258"/>
          <w:placeholder>
            <w:docPart w:val="DefaultPlaceholder_-1854013440"/>
          </w:placeholder>
        </w:sdtPr>
        <w:sdtContent>
          <w:r w:rsidRPr="00B55FD4" w:rsidR="00B55FD4">
            <w:rPr>
              <w:color w:val="000000"/>
              <w:lang w:val="en-US"/>
            </w:rPr>
            <w:t>[48]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
          <w:id w:val="9957305"/>
          <w:placeholder>
            <w:docPart w:val="DefaultPlaceholder_-1854013440"/>
          </w:placeholder>
        </w:sdtPr>
        <w:sdtContent>
          <w:r w:rsidRPr="00B55FD4" w:rsidR="00B55FD4">
            <w:rPr>
              <w:color w:val="000000"/>
              <w:lang w:val="en-US"/>
            </w:rPr>
            <w:t>[49]</w:t>
          </w:r>
        </w:sdtContent>
      </w:sdt>
      <w:r w:rsidRPr="00D46CCA">
        <w:rPr>
          <w:lang w:val="en-US"/>
        </w:rPr>
        <w:t xml:space="preserve">. Proteins of IGC2 catalog were also annotated to KEGG orthologous using Diamond </w:t>
      </w:r>
      <w:r w:rsidRPr="00D46CCA">
        <w:rPr>
          <w:lang w:val="en-US"/>
        </w:rPr>
        <w:lastRenderedPageBreak/>
        <w:t>(version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
          <w:id w:val="1991600825"/>
          <w:placeholder>
            <w:docPart w:val="DefaultPlaceholder_-1854013440"/>
          </w:placeholder>
        </w:sdtPr>
        <w:sdtContent>
          <w:r w:rsidRPr="00B55FD4" w:rsidR="00B55FD4">
            <w:rPr>
              <w:color w:val="000000"/>
              <w:lang w:val="en-US"/>
            </w:rPr>
            <w:t>[50]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customXmlInsRangeStart w:author="Portlock, Theo" w:date="2021-11-30T12:15:00Z" w:id="307"/>
      <w:sdt>
        <w:sdtPr>
          <w:rPr>
            <w:color w:val="000000"/>
            <w:rPrChange w:author="Portlock, Theo" w:date="2021-11-30T12:15:00Z" w:id="308">
              <w:rPr/>
            </w:rPrChange>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
          <w:id w:val="1929073581"/>
          <w:placeholder>
            <w:docPart w:val="DefaultPlaceholder_-1854013440"/>
          </w:placeholder>
        </w:sdtPr>
        <w:sdtContent>
          <w:customXmlInsRangeEnd w:id="307"/>
          <w:r w:rsidRPr="00B55FD4" w:rsidR="00B55FD4">
            <w:rPr>
              <w:color w:val="000000"/>
            </w:rPr>
            <w:t>[51], [52]</w:t>
          </w:r>
          <w:customXmlInsRangeStart w:author="Portlock, Theo" w:date="2021-11-30T12:15:00Z" w:id="309"/>
        </w:sdtContent>
      </w:sdt>
      <w:customXmlInsRangeEnd w:id="309"/>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Content>
          <w:r w:rsidRPr="00B55FD4" w:rsidR="00B55FD4">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
          <w:id w:val="-1193378010"/>
          <w:placeholder>
            <w:docPart w:val="DefaultPlaceholder_-1854013440"/>
          </w:placeholder>
        </w:sdtPr>
        <w:sdtContent>
          <w:r w:rsidRPr="00B55FD4" w:rsidR="00B55FD4">
            <w:rPr>
              <w:color w:val="000000"/>
            </w:rPr>
            <w:t>[53]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
          <w:id w:val="-1806688469"/>
          <w:placeholder>
            <w:docPart w:val="DefaultPlaceholder_-1854013440"/>
          </w:placeholder>
        </w:sdtPr>
        <w:sdtContent>
          <w:r w:rsidRPr="00B55FD4" w:rsidR="00B55FD4">
            <w:rPr>
              <w:color w:val="000000"/>
            </w:rPr>
            <w:t>[54]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rsidRPr="007749A9" w:rsidR="005D396F" w:rsidP="00653711" w:rsidRDefault="005D396F" w14:paraId="450F4CB2" w14:textId="77777777">
      <w:pPr>
        <w:pStyle w:val="Heading2"/>
        <w:spacing w:before="360"/>
        <w:contextualSpacing w:val="0"/>
        <w:pPrChange w:author="Portlock, Theo" w:date="2021-11-30T11:03:00Z" w:id="310">
          <w:pPr/>
        </w:pPrChange>
      </w:pPr>
      <w:r w:rsidRPr="007749A9">
        <w:t>Quality control/normalization of gene counts and species abundance profiling</w:t>
      </w:r>
    </w:p>
    <w:p w:rsidRPr="00D46CCA" w:rsidR="005D396F" w:rsidRDefault="005D396F" w14:paraId="76FE2C51" w14:textId="732717FF">
      <w:pPr>
        <w:ind w:firstLine="720"/>
        <w:pPrChange w:author="Portlock, Theo" w:date="2021-11-30T10:02:00Z" w:id="311">
          <w:pPr/>
        </w:pPrChange>
      </w:pPr>
      <w:r w:rsidRPr="00D46CCA">
        <w:t xml:space="preserve">We filtered out human reads and then mapped metagenomic data (Supplementary Table </w:t>
      </w:r>
      <w:r w:rsidR="00566274">
        <w:t>S</w:t>
      </w:r>
      <w:r w:rsidRPr="00D46CCA">
        <w:t>1)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
          <w:id w:val="-308856382"/>
          <w:placeholder>
            <w:docPart w:val="DefaultPlaceholder_-1854013440"/>
          </w:placeholder>
        </w:sdtPr>
        <w:sdtEndPr>
          <w:rPr>
            <w:noProof/>
          </w:rPr>
        </w:sdtEndPr>
        <w:sdtContent>
          <w:r w:rsidRPr="00B55FD4" w:rsidR="00B55FD4">
            <w:rPr>
              <w:noProof/>
              <w:color w:val="000000"/>
            </w:rPr>
            <w:t>[55]</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
          <w:id w:val="1704133905"/>
          <w:placeholder>
            <w:docPart w:val="DefaultPlaceholder_-1854013440"/>
          </w:placeholder>
        </w:sdtPr>
        <w:sdtContent>
          <w:r w:rsidRPr="00B55FD4" w:rsidR="00B55FD4">
            <w:rPr>
              <w:color w:val="000000"/>
            </w:rPr>
            <w:t>[56]</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rsidRPr="007749A9" w:rsidR="005D396F" w:rsidP="00653711" w:rsidRDefault="005D396F" w14:paraId="0FF70F99" w14:textId="77777777">
      <w:pPr>
        <w:pStyle w:val="Heading2"/>
        <w:spacing w:before="360"/>
        <w:contextualSpacing w:val="0"/>
        <w:pPrChange w:author="Portlock, Theo" w:date="2021-11-30T11:03:00Z" w:id="312">
          <w:pPr/>
        </w:pPrChange>
      </w:pPr>
      <w:r w:rsidRPr="007749A9">
        <w:t>Tracing the diversifications of healthy metagenomic samples of different geography</w:t>
      </w:r>
    </w:p>
    <w:p w:rsidRPr="00D46CCA" w:rsidR="005D396F" w:rsidRDefault="005D396F" w14:paraId="141E10EA" w14:textId="7BD7C44C">
      <w:pPr>
        <w:ind w:firstLine="720"/>
        <w:pPrChange w:author="Portlock, Theo" w:date="2021-11-30T10:02:00Z" w:id="313">
          <w:pPr/>
        </w:pPrChange>
      </w:pPr>
      <w:r w:rsidRPr="00D46CCA">
        <w:lastRenderedPageBreak/>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Content>
          <w:r w:rsidRPr="00B55FD4" w:rsidR="00B55FD4">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rsidRPr="007749A9" w:rsidR="005D396F" w:rsidP="00653711" w:rsidRDefault="005D396F" w14:paraId="607B9A8D" w14:textId="77777777">
      <w:pPr>
        <w:pStyle w:val="Heading2"/>
        <w:spacing w:before="360"/>
        <w:contextualSpacing w:val="0"/>
        <w:pPrChange w:author="Portlock, Theo" w:date="2021-11-30T11:03:00Z" w:id="314">
          <w:pPr/>
        </w:pPrChange>
      </w:pPr>
      <w:r w:rsidRPr="007749A9">
        <w:t>Identification of region-enriched species from geographically distinct cohorts</w:t>
      </w:r>
    </w:p>
    <w:p w:rsidRPr="00D46CCA" w:rsidR="005D396F" w:rsidRDefault="005D396F" w14:paraId="00E5003F" w14:textId="18ADFCDE">
      <w:pPr>
        <w:ind w:firstLine="720"/>
        <w:pPrChange w:author="Portlock, Theo" w:date="2021-11-30T10:02:00Z" w:id="315">
          <w:pPr/>
        </w:pPrChange>
      </w:pPr>
      <w:r w:rsidRPr="00D46CCA">
        <w:t>We selected healthy samples of 17 countries after excluding matched controls of two-year old subjects of Finland T1D cohort and redundant samples of subjects with multiple measurements (</w:t>
      </w:r>
      <w:proofErr w:type="gramStart"/>
      <w:r w:rsidRPr="00D46CCA">
        <w:t>i.e.</w:t>
      </w:r>
      <w:proofErr w:type="gramEnd"/>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1841071765"/>
          <w:placeholder>
            <w:docPart w:val="DefaultPlaceholder_-1854013440"/>
          </w:placeholder>
        </w:sdtPr>
        <w:sdtContent>
          <w:r w:rsidRPr="00B55FD4" w:rsidR="00B55FD4">
            <w:rPr>
              <w:color w:val="000000"/>
            </w:rPr>
            <w:t>[57]</w:t>
          </w:r>
        </w:sdtContent>
      </w:sdt>
      <w:r w:rsidRPr="00D46CCA">
        <w:t xml:space="preserve"> of different MSP abundances of two different countries. As one-sided tests were used, we set the lower bound of effect sizes as zero and the upper bound of effect sizes as one, avoiding negative and infinite values. Based on estimated effect sizes, we identified significantly enriched species having medium effect sizes of </w:t>
      </w:r>
      <w:ins w:author="Portlock, Theo" w:date="2021-11-22T13:43:00Z" w:id="316">
        <w:r w:rsidR="00F269BE">
          <w:t xml:space="preserve">a </w:t>
        </w:r>
      </w:ins>
      <w:r w:rsidRPr="00D46CCA">
        <w:t xml:space="preserve">specific country (effect size ≥ 0.3), compared to six or more countries, and defined those species as “region-enriched” species. </w:t>
      </w:r>
    </w:p>
    <w:p w:rsidRPr="00D46CCA" w:rsidR="005D396F" w:rsidRDefault="005D396F" w14:paraId="6C472F60" w14:textId="771B64F1">
      <w:pPr>
        <w:ind w:firstLine="720"/>
        <w:pPrChange w:author="Portlock, Theo" w:date="2021-11-30T10:02:00Z" w:id="317">
          <w:pPr/>
        </w:pPrChange>
      </w:pPr>
      <w:r w:rsidRPr="00D46CCA">
        <w:t>Next</w:t>
      </w:r>
      <w:ins w:author="Portlock, Theo" w:date="2021-11-22T13:43:00Z" w:id="318">
        <w:r w:rsidR="00F269BE">
          <w:t>,</w:t>
        </w:r>
      </w:ins>
      <w:r w:rsidRPr="00D46CCA">
        <w:t xml:space="preserve"> we categories species if enriched in 1) European countries, 2) non-westernized countries, and 3) China/Japan/US and identified contrasted functions among those three clusters of countries by multivariate regressions as follows: </w:t>
      </w:r>
    </w:p>
    <w:p w:rsidRPr="00D46CCA" w:rsidR="005D396F" w:rsidP="00922965" w:rsidRDefault="005D396F" w14:paraId="01F16274" w14:textId="77777777">
      <w:pPr>
        <w:jc w:val="center"/>
        <w:rPr>
          <w:lang w:val="fr-FR"/>
        </w:rPr>
      </w:pPr>
      <w:r w:rsidRPr="00D46CCA">
        <w:rPr>
          <w:lang w:val="fr-FR"/>
        </w:rPr>
        <w:t>Y</w:t>
      </w:r>
      <w:r w:rsidRPr="00D46CCA">
        <w:rPr>
          <w:vertAlign w:val="subscript"/>
          <w:lang w:val="fr-FR"/>
        </w:rPr>
        <w:t>i</w:t>
      </w:r>
      <w:r w:rsidRPr="00D46CCA">
        <w:rPr>
          <w:lang w:val="fr-FR"/>
        </w:rPr>
        <w:t xml:space="preserve"> = </w:t>
      </w:r>
      <w:bookmarkStart w:name="_Hlk34124166" w:id="319"/>
      <w:proofErr w:type="spellStart"/>
      <w:r w:rsidRPr="00D46CCA">
        <w:rPr>
          <w:lang w:val="fr-FR"/>
        </w:rPr>
        <w:t>E</w:t>
      </w:r>
      <w:r w:rsidRPr="00D46CCA">
        <w:rPr>
          <w:vertAlign w:val="subscript"/>
          <w:lang w:val="fr-FR"/>
        </w:rPr>
        <w:t>i</w:t>
      </w:r>
      <w:bookmarkEnd w:id="319"/>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rsidRPr="00D46CCA" w:rsidR="005D396F" w:rsidP="00177059" w:rsidRDefault="005D396F" w14:paraId="245A9C70" w14:textId="700C1AE4">
      <w:r w:rsidRPr="00D46CCA">
        <w:t xml:space="preserve">where </w:t>
      </w:r>
      <w:r w:rsidRPr="00D46CCA">
        <w:rPr>
          <w:i/>
          <w:iCs/>
        </w:rPr>
        <w:t>Y</w:t>
      </w:r>
      <w:r w:rsidRPr="00D46CCA">
        <w:rPr>
          <w:i/>
          <w:iCs/>
          <w:vertAlign w:val="subscript"/>
        </w:rPr>
        <w:t>i</w:t>
      </w:r>
      <w:r w:rsidRPr="00D46CCA">
        <w:t xml:space="preserve"> indicates a function </w:t>
      </w:r>
      <w:ins w:author="Portlock, Theo" w:date="2021-11-22T13:44:00Z" w:id="320">
        <w:r w:rsidR="00F269BE">
          <w:t xml:space="preserve">with </w:t>
        </w:r>
      </w:ins>
      <w:r w:rsidRPr="00D46CCA">
        <w:t>regard</w:t>
      </w:r>
      <w:ins w:author="Portlock, Theo" w:date="2021-11-22T13:44:00Z" w:id="321">
        <w:r w:rsidR="00F269BE">
          <w:t>s</w:t>
        </w:r>
      </w:ins>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lastRenderedPageBreak/>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rsidRPr="00D46CCA" w:rsidR="005D396F" w:rsidP="00922965" w:rsidRDefault="005D396F" w14:paraId="4330332E" w14:textId="77777777">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rsidRPr="00D46CCA" w:rsidR="005D396F" w:rsidP="00922965" w:rsidRDefault="005D396F" w14:paraId="2B2848EC" w14:textId="77777777">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rsidRPr="00D46CCA" w:rsidR="005D396F" w:rsidP="00922965" w:rsidRDefault="005D396F" w14:paraId="43825E13" w14:textId="77777777">
      <w:pPr>
        <w:jc w:val="center"/>
      </w:pPr>
      <w:r w:rsidRPr="00D46CCA">
        <w:rPr>
          <w:i/>
          <w:iCs/>
        </w:rPr>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rsidRPr="00D46CCA" w:rsidR="005D396F" w:rsidDel="005871F6" w:rsidRDefault="005D396F" w14:paraId="7B5FDEA8" w14:textId="77777777">
      <w:pPr>
        <w:rPr>
          <w:del w:author="Portlock, Theo" w:date="2021-11-30T10:04:00Z" w:id="322"/>
        </w:rPr>
      </w:pPr>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rsidRPr="007749A9" w:rsidR="005D396F" w:rsidDel="005871F6" w:rsidRDefault="005D396F" w14:paraId="27EDD87B" w14:textId="455F7EA4">
      <w:pPr>
        <w:rPr>
          <w:del w:author="Portlock, Theo" w:date="2021-11-30T10:04:00Z" w:id="323"/>
        </w:rPr>
      </w:pPr>
      <w:del w:author="Portlock, Theo" w:date="2021-11-30T10:04:00Z" w:id="324">
        <w:r w:rsidRPr="007749A9" w:rsidDel="005871F6">
          <w:delText>Modelling temporal changes of normal gut microbiota during a year</w:delText>
        </w:r>
      </w:del>
    </w:p>
    <w:p w:rsidRPr="00D46CCA" w:rsidR="005D396F" w:rsidDel="005871F6" w:rsidRDefault="005D396F" w14:paraId="6A96AD7D" w14:textId="6CD50E1B">
      <w:pPr>
        <w:rPr>
          <w:del w:author="Portlock, Theo" w:date="2021-11-30T10:04:00Z" w:id="325"/>
        </w:rPr>
      </w:pPr>
      <w:del w:author="Portlock, Theo" w:date="2021-11-30T10:04:00Z" w:id="326">
        <w:r w:rsidRPr="00D46CCA" w:rsidDel="005871F6">
          <w:delText xml:space="preserve">First, we chose samples with sequential visits of given subjects and counted presence/absence of all MSPs detected in samples. To decide detection limit here, we fitted all non-zero abundance of MSPs into gamma distribution after per-million scaling and log2-transformation using R </w:delText>
        </w:r>
        <w:r w:rsidRPr="00D46CCA" w:rsidDel="005871F6">
          <w:rPr>
            <w:i/>
            <w:iCs/>
          </w:rPr>
          <w:delText>fitdistrplus</w:delText>
        </w:r>
        <w:r w:rsidRPr="00D46CCA" w:rsidDel="005871F6">
          <w:delText xml:space="preserve"> package. Based on estimated shape and rate parameters from fitted gamma distribution, we counted species presence only when its abundance exceeded a percentile (&gt;1%) based on the gamma distribution. Presence/absence profiles were fitted into two-state Markov chain model (i.e. states of presence and absence) to estimate state transition probabilities between presence and absence (R </w:delText>
        </w:r>
        <w:r w:rsidRPr="00D46CCA" w:rsidDel="005871F6">
          <w:rPr>
            <w:i/>
            <w:iCs/>
          </w:rPr>
          <w:delText>markovchain</w:delText>
        </w:r>
        <w:r w:rsidRPr="00D46CCA" w:rsidDel="005871F6">
          <w:delText xml:space="preserve"> package). We did not include species of 100% prevalence, i.e., </w:delText>
        </w:r>
        <w:r w:rsidRPr="00D46CCA" w:rsidDel="005871F6">
          <w:rPr>
            <w:i/>
            <w:iCs/>
          </w:rPr>
          <w:delText>Blautia wexlerae</w:delText>
        </w:r>
        <w:r w:rsidRPr="00D46CCA" w:rsidDel="005871F6">
          <w:delText xml:space="preserve"> (msp_0076) to Markov chain model. Here we estimated inflow probability of state transition from absence to presence</w:delText>
        </w:r>
      </w:del>
      <w:del w:author="Portlock, Theo" w:date="2021-11-22T13:44:00Z" w:id="327">
        <w:r w:rsidRPr="00D46CCA" w:rsidDel="00F269BE">
          <w:delText>,</w:delText>
        </w:r>
      </w:del>
      <w:del w:author="Portlock, Theo" w:date="2021-11-30T10:04:00Z" w:id="328">
        <w:r w:rsidRPr="00D46CCA" w:rsidDel="005871F6">
          <w:delText xml:space="preserve"> and outflow probability of state transition from presence to absence. For the estimation of species-retaining probabilities, we modeled presence/absence profiles as “events” and estimated the retaining probability from the survival rates of Kaplan Meier estimates using R </w:delText>
        </w:r>
        <w:r w:rsidRPr="00D46CCA" w:rsidDel="005871F6">
          <w:rPr>
            <w:i/>
            <w:iCs/>
          </w:rPr>
          <w:delText>survival</w:delText>
        </w:r>
        <w:r w:rsidRPr="00D46CCA" w:rsidDel="005871F6">
          <w:delText xml:space="preserve"> and </w:delText>
        </w:r>
        <w:r w:rsidRPr="00D46CCA" w:rsidDel="005871F6">
          <w:rPr>
            <w:i/>
            <w:iCs/>
          </w:rPr>
          <w:delText>survminer</w:delText>
        </w:r>
        <w:r w:rsidRPr="00D46CCA" w:rsidDel="005871F6">
          <w:delText xml:space="preserve"> packages. </w:delText>
        </w:r>
      </w:del>
    </w:p>
    <w:p w:rsidRPr="00D46CCA" w:rsidR="005D396F" w:rsidDel="005871F6" w:rsidRDefault="005D396F" w14:paraId="318A8734" w14:textId="03D1EFA9">
      <w:pPr>
        <w:rPr>
          <w:del w:author="Portlock, Theo" w:date="2021-11-30T10:04:00Z" w:id="329"/>
        </w:rPr>
      </w:pPr>
      <w:del w:author="Portlock, Theo" w:date="2021-11-30T10:04:00Z" w:id="330">
        <w:r w:rsidRPr="00D46CCA" w:rsidDel="005871F6">
          <w:delText>For the validation of inflow and outflow from same Swedish wellness cohort, we additionally followed the two more visits (by every three months) and processed metagenomics data of 67 subjects (134 samples) after excluding subjects of missing visits and low sequencing depth less than 10 million reads. For the validation of inflow and outflow from independent cohorts, we processed metagenomics data from Italy (DINAMIC cohort) and US (</w:delText>
        </w:r>
        <w:r w:rsidDel="005871F6" w:rsidR="0074688B">
          <w:delText>HPFS</w:delText>
        </w:r>
        <w:r w:rsidRPr="00D46CCA" w:rsidDel="005871F6">
          <w:delText xml:space="preserve"> cohort) after excluding subjects of missing visits and low sequencing depth less than 10 million reads. In </w:delText>
        </w:r>
        <w:r w:rsidDel="005871F6" w:rsidR="0074688B">
          <w:delText>HPFS</w:delText>
        </w:r>
        <w:r w:rsidRPr="00D46CCA" w:rsidDel="005871F6">
          <w:delText xml:space="preserve"> cohort, we only took six-months interval samples of individuals, excluding one-day interval samples. We counted presence/absence of MSPs from the abundance profiles in a similar way of calculation in Swedish wellness cohort</w:delText>
        </w:r>
      </w:del>
      <w:del w:author="Portlock, Theo" w:date="2021-11-22T13:45:00Z" w:id="331">
        <w:r w:rsidRPr="00D46CCA" w:rsidDel="00F269BE">
          <w:delText>,</w:delText>
        </w:r>
      </w:del>
      <w:del w:author="Portlock, Theo" w:date="2021-11-30T10:04:00Z" w:id="332">
        <w:r w:rsidRPr="00D46CCA" w:rsidDel="005871F6">
          <w:delText xml:space="preserve"> and calculated state transition probabilities between presence and absence (i.e. inflow and outflow) after fitting presence/absence profiles into two-state Markov chain model. </w:delText>
        </w:r>
      </w:del>
    </w:p>
    <w:p w:rsidRPr="00D46CCA" w:rsidR="005D396F" w:rsidDel="005871F6" w:rsidRDefault="005D396F" w14:paraId="2A7193DC" w14:textId="50E1AB3C">
      <w:pPr>
        <w:rPr>
          <w:del w:author="Portlock, Theo" w:date="2021-11-30T10:04:00Z" w:id="333"/>
        </w:rPr>
      </w:pPr>
      <w:del w:author="Portlock, Theo" w:date="2021-11-30T10:04:00Z" w:id="334">
        <w:r w:rsidRPr="00D46CCA" w:rsidDel="005871F6">
          <w:delText xml:space="preserve">Based on estimated inflow and outflow probabilities, we identified </w:delText>
        </w:r>
        <w:r w:rsidDel="005871F6" w:rsidR="00552880">
          <w:delText>IFS</w:delText>
        </w:r>
        <w:r w:rsidRPr="00D46CCA" w:rsidDel="005871F6">
          <w:delText xml:space="preserve">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&gt; 0.3, and </w:delText>
        </w:r>
        <w:r w:rsidRPr="00D46CCA" w:rsidDel="005871F6">
          <w:rPr>
            <w:i/>
            <w:iCs/>
          </w:rPr>
          <w:delText>P</w:delText>
        </w:r>
        <w:r w:rsidRPr="00D46CCA" w:rsidDel="005871F6">
          <w:rPr>
            <w:i/>
            <w:iCs/>
            <w:vertAlign w:val="subscript"/>
          </w:rPr>
          <w:delText>outflow</w:delText>
        </w:r>
        <w:r w:rsidRPr="00D46CCA" w:rsidDel="005871F6">
          <w:rPr>
            <w:vertAlign w:val="subscript"/>
          </w:rPr>
          <w:delText xml:space="preserve"> </w:delText>
        </w:r>
        <w:r w:rsidRPr="00D46CCA" w:rsidDel="005871F6">
          <w:delText xml:space="preserve">&lt; 0.3) and </w:delText>
        </w:r>
        <w:r w:rsidDel="005871F6" w:rsidR="00552880">
          <w:delText>OFS</w:delText>
        </w:r>
        <w:r w:rsidRPr="00D46CCA" w:rsidDel="005871F6">
          <w:delText xml:space="preserve"> (</w:delText>
        </w:r>
        <w:r w:rsidRPr="00D46CCA" w:rsidDel="005871F6">
          <w:rPr>
            <w:i/>
            <w:iCs/>
          </w:rPr>
          <w:delText>P</w:delText>
        </w:r>
        <w:r w:rsidRPr="00D46CCA" w:rsidDel="005871F6">
          <w:rPr>
            <w:i/>
            <w:iCs/>
            <w:vertAlign w:val="subscript"/>
          </w:rPr>
          <w:delText>outflow</w:delText>
        </w:r>
        <w:r w:rsidRPr="00D46CCA" w:rsidDel="005871F6">
          <w:delText xml:space="preserve"> &gt; 0.3 and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&lt; 0.3) and calculated scaled abundance of </w:delText>
        </w:r>
        <w:r w:rsidDel="005871F6" w:rsidR="00552880">
          <w:delText xml:space="preserve">IFS </w:delText>
        </w:r>
        <w:r w:rsidRPr="00D46CCA" w:rsidDel="005871F6">
          <w:delText>(</w:delText>
        </w:r>
        <w:r w:rsidRPr="00D46CCA" w:rsidDel="005871F6">
          <w:rPr>
            <w:i/>
            <w:iCs/>
          </w:rPr>
          <w:delText>Z</w:delText>
        </w:r>
        <w:r w:rsidRPr="00D46CCA" w:rsidDel="005871F6">
          <w:rPr>
            <w:i/>
            <w:iCs/>
            <w:vertAlign w:val="subscript"/>
          </w:rPr>
          <w:delText>IFS</w:delText>
        </w:r>
        <w:r w:rsidRPr="00D46CCA" w:rsidDel="005871F6">
          <w:delText xml:space="preserve">) and </w:delText>
        </w:r>
        <w:r w:rsidDel="005871F6" w:rsidR="00552880">
          <w:delText>OFS</w:delText>
        </w:r>
        <w:r w:rsidRPr="00D46CCA" w:rsidDel="005871F6">
          <w:delText xml:space="preserve"> populations (</w:delText>
        </w:r>
        <w:r w:rsidRPr="00D46CCA" w:rsidDel="005871F6">
          <w:rPr>
            <w:i/>
            <w:iCs/>
          </w:rPr>
          <w:delText>Z</w:delText>
        </w:r>
        <w:r w:rsidRPr="00D46CCA" w:rsidDel="005871F6">
          <w:rPr>
            <w:i/>
            <w:iCs/>
            <w:vertAlign w:val="subscript"/>
          </w:rPr>
          <w:delText>OFS</w:delText>
        </w:r>
        <w:r w:rsidRPr="00D46CCA" w:rsidDel="005871F6">
          <w:delText xml:space="preserve">) like below. </w:delText>
        </w:r>
      </w:del>
    </w:p>
    <w:p w:rsidRPr="00D46CCA" w:rsidR="005D396F" w:rsidDel="005871F6" w:rsidRDefault="008F7CC0" w14:paraId="62421AB6" w14:textId="6E2AA61E">
      <w:pPr>
        <w:rPr>
          <w:del w:author="Portlock, Theo" w:date="2021-11-30T10:04:00Z" w:id="335"/>
        </w:rPr>
      </w:pPr>
      <m:oMathPara>
        <m:oMath>
          <m:sSub>
            <m:sSubPr>
              <m:ctrlPr>
                <w:del w:author="Portlock, Theo" w:date="2021-11-30T10:04:00Z" w:id="336">
                  <w:rPr>
                    <w:rFonts w:ascii="Cambria Math" w:hAnsi="Cambria Math"/>
                  </w:rPr>
                </w:del>
              </m:ctrlPr>
            </m:sSubPr>
            <m:e>
              <m:r>
                <w:del w:id="337" w:author="Portlock, Theo" w:date="2021-11-30T10:04:00Z">
                  <w:rPr>
                    <w:rFonts w:ascii="Cambria Math" w:hAnsi="Cambria Math"/>
                  </w:rPr>
                  <m:t>z</m:t>
                </w:del>
              </m:r>
            </m:e>
            <m:sub>
              <m:r>
                <w:del w:id="338" w:author="Portlock, Theo" w:date="2021-11-30T10:04:00Z">
                  <w:rPr>
                    <w:rFonts w:ascii="Cambria Math" w:hAnsi="Cambria Math"/>
                  </w:rPr>
                  <m:t>ij</m:t>
                </w:del>
              </m:r>
            </m:sub>
          </m:sSub>
          <m:r>
            <w:del w:id="339" w:author="Portlock, Theo" w:date="2021-11-30T10:04:00Z">
              <m:rPr>
                <m:sty m:val="p"/>
              </m:rPr>
              <w:rPr>
                <w:rFonts w:ascii="Cambria Math" w:hAnsi="Cambria Math"/>
              </w:rPr>
              <m:t xml:space="preserve">= </m:t>
            </w:del>
          </m:r>
          <m:f>
            <m:fPr>
              <m:ctrlPr>
                <w:del w:author="Portlock, Theo" w:date="2021-11-30T10:04:00Z" w:id="340">
                  <w:rPr>
                    <w:rFonts w:ascii="Cambria Math" w:hAnsi="Cambria Math"/>
                  </w:rPr>
                </w:del>
              </m:ctrlPr>
            </m:fPr>
            <m:num>
              <m:sSub>
                <m:sSubPr>
                  <m:ctrlPr>
                    <w:del w:author="Portlock, Theo" w:date="2021-11-30T10:04:00Z" w:id="341">
                      <w:rPr>
                        <w:rFonts w:ascii="Cambria Math" w:hAnsi="Cambria Math"/>
                      </w:rPr>
                    </w:del>
                  </m:ctrlPr>
                </m:sSubPr>
                <m:e>
                  <m:r>
                    <w:del w:id="342" w:author="Portlock, Theo" w:date="2021-11-30T10:04:00Z">
                      <w:rPr>
                        <w:rFonts w:ascii="Cambria Math" w:hAnsi="Cambria Math"/>
                      </w:rPr>
                      <m:t>A</m:t>
                    </w:del>
                  </m:r>
                </m:e>
                <m:sub>
                  <m:r>
                    <w:del w:id="343" w:author="Portlock, Theo" w:date="2021-11-30T10:04:00Z">
                      <w:rPr>
                        <w:rFonts w:ascii="Cambria Math" w:hAnsi="Cambria Math"/>
                      </w:rPr>
                      <m:t>ij</m:t>
                    </w:del>
                  </m:r>
                </m:sub>
              </m:sSub>
              <m:r>
                <w:del w:id="344" w:author="Portlock, Theo" w:date="2021-11-30T10:04:00Z">
                  <m:rPr>
                    <m:sty m:val="p"/>
                  </m:rPr>
                  <w:rPr>
                    <w:rFonts w:ascii="Cambria Math" w:hAnsi="Cambria Math"/>
                  </w:rPr>
                  <m:t>-</m:t>
                </w:del>
              </m:r>
              <m:sSub>
                <m:sSubPr>
                  <m:ctrlPr>
                    <w:del w:author="Portlock, Theo" w:date="2021-11-30T10:04:00Z" w:id="345">
                      <w:rPr>
                        <w:rFonts w:ascii="Cambria Math" w:hAnsi="Cambria Math"/>
                      </w:rPr>
                    </w:del>
                  </m:ctrlPr>
                </m:sSubPr>
                <m:e>
                  <m:r>
                    <w:del w:id="346" w:author="Portlock, Theo" w:date="2021-11-30T10:04:00Z">
                      <m:rPr>
                        <m:sty m:val="p"/>
                      </m:rPr>
                      <w:rPr>
                        <w:rFonts w:ascii="Cambria Math" w:hAnsi="Cambria Math"/>
                      </w:rPr>
                      <m:t>µ</m:t>
                    </w:del>
                  </m:r>
                </m:e>
                <m:sub>
                  <m:r>
                    <w:del w:id="347" w:author="Portlock, Theo" w:date="2021-11-30T10:04:00Z">
                      <w:rPr>
                        <w:rFonts w:ascii="Cambria Math" w:hAnsi="Cambria Math"/>
                      </w:rPr>
                      <m:t>i</m:t>
                    </w:del>
                  </m:r>
                </m:sub>
              </m:sSub>
            </m:num>
            <m:den>
              <m:sSub>
                <m:sSubPr>
                  <m:ctrlPr>
                    <w:del w:author="Portlock, Theo" w:date="2021-11-30T10:04:00Z" w:id="348">
                      <w:rPr>
                        <w:rFonts w:ascii="Cambria Math" w:hAnsi="Cambria Math"/>
                      </w:rPr>
                    </w:del>
                  </m:ctrlPr>
                </m:sSubPr>
                <m:e>
                  <m:r>
                    <w:del w:id="349" w:author="Portlock, Theo" w:date="2021-11-30T10:04:00Z">
                      <w:rPr>
                        <w:rFonts w:ascii="Cambria Math" w:hAnsi="Cambria Math"/>
                      </w:rPr>
                      <m:t>σ</m:t>
                    </w:del>
                  </m:r>
                </m:e>
                <m:sub>
                  <m:r>
                    <w:del w:id="350" w:author="Portlock, Theo" w:date="2021-11-30T10:04:00Z">
                      <w:rPr>
                        <w:rFonts w:ascii="Cambria Math" w:hAnsi="Cambria Math"/>
                      </w:rPr>
                      <m:t>i</m:t>
                    </w:del>
                  </m:r>
                </m:sub>
              </m:sSub>
            </m:den>
          </m:f>
        </m:oMath>
      </m:oMathPara>
    </w:p>
    <w:p w:rsidRPr="00D46CCA" w:rsidR="005D396F" w:rsidDel="005871F6" w:rsidRDefault="008F7CC0" w14:paraId="1D07B660" w14:textId="5E3FB85F">
      <w:pPr>
        <w:rPr>
          <w:del w:author="Portlock, Theo" w:date="2021-11-30T10:04:00Z" w:id="351"/>
        </w:rPr>
      </w:pPr>
      <m:oMathPara>
        <m:oMath>
          <m:sSub>
            <m:sSubPr>
              <m:ctrlPr>
                <w:del w:author="Portlock, Theo" w:date="2021-11-30T10:04:00Z" w:id="352">
                  <w:rPr>
                    <w:rFonts w:ascii="Cambria Math" w:hAnsi="Cambria Math"/>
                  </w:rPr>
                </w:del>
              </m:ctrlPr>
            </m:sSubPr>
            <m:e>
              <m:r>
                <w:del w:id="353" w:author="Portlock, Theo" w:date="2021-11-30T10:04:00Z">
                  <w:rPr>
                    <w:rFonts w:ascii="Cambria Math" w:hAnsi="Cambria Math"/>
                  </w:rPr>
                  <m:t>Z</m:t>
                </w:del>
              </m:r>
            </m:e>
            <m:sub>
              <m:r>
                <w:del w:id="354" w:author="Portlock, Theo" w:date="2021-11-30T10:04:00Z">
                  <w:rPr>
                    <w:rFonts w:ascii="Cambria Math" w:hAnsi="Cambria Math"/>
                  </w:rPr>
                  <m:t>IFS</m:t>
                </w:del>
              </m:r>
              <m:r>
                <w:del w:id="355" w:author="Portlock, Theo" w:date="2021-11-30T10:04:00Z">
                  <m:rPr>
                    <m:sty m:val="p"/>
                  </m:rPr>
                  <w:rPr>
                    <w:rFonts w:ascii="Cambria Math" w:hAnsi="Cambria Math"/>
                  </w:rPr>
                  <m:t xml:space="preserve"> </m:t>
                </w:del>
              </m:r>
            </m:sub>
          </m:sSub>
          <m:r>
            <w:del w:id="356" w:author="Portlock, Theo" w:date="2021-11-30T10:04:00Z">
              <m:rPr>
                <m:sty m:val="p"/>
              </m:rPr>
              <w:rPr>
                <w:rFonts w:ascii="Cambria Math" w:hAnsi="Cambria Math"/>
              </w:rPr>
              <m:t xml:space="preserve"> </m:t>
            </w:del>
          </m:r>
          <m:r>
            <w:del w:id="357" w:author="Portlock, Theo" w:date="2021-11-30T10:04:00Z">
              <w:rPr>
                <w:rFonts w:ascii="Cambria Math" w:hAnsi="Cambria Math"/>
              </w:rPr>
              <m:t>or</m:t>
            </w:del>
          </m:r>
          <m:r>
            <w:del w:id="358" w:author="Portlock, Theo" w:date="2021-11-30T10:04:00Z">
              <m:rPr>
                <m:sty m:val="p"/>
              </m:rPr>
              <w:rPr>
                <w:rFonts w:ascii="Cambria Math" w:hAnsi="Cambria Math"/>
              </w:rPr>
              <m:t xml:space="preserve"> </m:t>
            </w:del>
          </m:r>
          <m:sSub>
            <m:sSubPr>
              <m:ctrlPr>
                <w:del w:author="Portlock, Theo" w:date="2021-11-30T10:04:00Z" w:id="359">
                  <w:rPr>
                    <w:rFonts w:ascii="Cambria Math" w:hAnsi="Cambria Math"/>
                  </w:rPr>
                </w:del>
              </m:ctrlPr>
            </m:sSubPr>
            <m:e>
              <m:r>
                <w:del w:id="360" w:author="Portlock, Theo" w:date="2021-11-30T10:04:00Z">
                  <w:rPr>
                    <w:rFonts w:ascii="Cambria Math" w:hAnsi="Cambria Math"/>
                  </w:rPr>
                  <m:t>Z</m:t>
                </w:del>
              </m:r>
            </m:e>
            <m:sub>
              <m:r>
                <w:del w:id="361" w:author="Portlock, Theo" w:date="2021-11-30T10:04:00Z">
                  <w:rPr>
                    <w:rFonts w:ascii="Cambria Math" w:hAnsi="Cambria Math"/>
                  </w:rPr>
                  <m:t>OFS</m:t>
                </w:del>
              </m:r>
            </m:sub>
          </m:sSub>
          <m:r>
            <w:del w:id="362" w:author="Portlock, Theo" w:date="2021-11-30T10:04:00Z">
              <m:rPr>
                <m:sty m:val="p"/>
              </m:rPr>
              <w:rPr>
                <w:rFonts w:ascii="Cambria Math" w:hAnsi="Cambria Math"/>
              </w:rPr>
              <m:t xml:space="preserve">(j)= </m:t>
            </w:del>
          </m:r>
          <m:f>
            <m:fPr>
              <m:ctrlPr>
                <w:del w:author="Portlock, Theo" w:date="2021-11-30T10:04:00Z" w:id="363">
                  <w:rPr>
                    <w:rFonts w:ascii="Cambria Math" w:hAnsi="Cambria Math"/>
                  </w:rPr>
                </w:del>
              </m:ctrlPr>
            </m:fPr>
            <m:num>
              <m:r>
                <w:del w:id="364" w:author="Portlock, Theo" w:date="2021-11-30T10:04:00Z">
                  <m:rPr>
                    <m:sty m:val="p"/>
                  </m:rPr>
                  <w:rPr>
                    <w:rFonts w:ascii="Cambria Math" w:hAnsi="Cambria Math"/>
                  </w:rPr>
                  <m:t>1</m:t>
                </w:del>
              </m:r>
            </m:num>
            <m:den>
              <m:rad>
                <m:radPr>
                  <m:degHide m:val="1"/>
                  <m:ctrlPr>
                    <w:del w:author="Portlock, Theo" w:date="2021-11-30T10:04:00Z" w:id="365">
                      <w:rPr>
                        <w:rFonts w:ascii="Cambria Math" w:hAnsi="Cambria Math"/>
                      </w:rPr>
                    </w:del>
                  </m:ctrlPr>
                </m:radPr>
                <m:deg/>
                <m:e>
                  <m:r>
                    <w:del w:id="366" w:author="Portlock, Theo" w:date="2021-11-30T10:04:00Z">
                      <w:rPr>
                        <w:rFonts w:ascii="Cambria Math" w:hAnsi="Cambria Math"/>
                      </w:rPr>
                      <m:t>n</m:t>
                    </w:del>
                  </m:r>
                </m:e>
              </m:rad>
            </m:den>
          </m:f>
          <m:nary>
            <m:naryPr>
              <m:chr m:val="∑"/>
              <m:limLoc m:val="subSup"/>
              <m:supHide m:val="1"/>
              <m:ctrlPr>
                <w:del w:author="Portlock, Theo" w:date="2021-11-30T10:04:00Z" w:id="367">
                  <w:rPr>
                    <w:rFonts w:ascii="Cambria Math" w:hAnsi="Cambria Math"/>
                  </w:rPr>
                </w:del>
              </m:ctrlPr>
            </m:naryPr>
            <m:sub>
              <m:r>
                <w:del w:id="368" w:author="Portlock, Theo" w:date="2021-11-30T10:04:00Z">
                  <w:rPr>
                    <w:rFonts w:ascii="Cambria Math" w:hAnsi="Cambria Math"/>
                  </w:rPr>
                  <m:t>i</m:t>
                </w:del>
              </m:r>
            </m:sub>
            <m:sup/>
            <m:e>
              <m:sSub>
                <m:sSubPr>
                  <m:ctrlPr>
                    <w:del w:author="Portlock, Theo" w:date="2021-11-30T10:04:00Z" w:id="369">
                      <w:rPr>
                        <w:rFonts w:ascii="Cambria Math" w:hAnsi="Cambria Math"/>
                      </w:rPr>
                    </w:del>
                  </m:ctrlPr>
                </m:sSubPr>
                <m:e>
                  <m:r>
                    <w:del w:id="370" w:author="Portlock, Theo" w:date="2021-11-30T10:04:00Z">
                      <w:rPr>
                        <w:rFonts w:ascii="Cambria Math" w:hAnsi="Cambria Math"/>
                      </w:rPr>
                      <m:t>z</m:t>
                    </w:del>
                  </m:r>
                </m:e>
                <m:sub>
                  <m:r>
                    <w:del w:id="371" w:author="Portlock, Theo" w:date="2021-11-30T10:04:00Z">
                      <w:rPr>
                        <w:rFonts w:ascii="Cambria Math" w:hAnsi="Cambria Math"/>
                      </w:rPr>
                      <m:t>ij</m:t>
                    </w:del>
                  </m:r>
                </m:sub>
              </m:sSub>
            </m:e>
          </m:nary>
          <m:r>
            <w:del w:id="372" w:author="Portlock, Theo" w:date="2021-11-30T10:04:00Z">
              <m:rPr>
                <m:sty m:val="p"/>
              </m:rPr>
              <w:rPr>
                <w:rFonts w:ascii="Cambria Math" w:hAnsi="Cambria Math"/>
              </w:rPr>
              <m:t xml:space="preserve"> </m:t>
            </w:del>
          </m:r>
        </m:oMath>
      </m:oMathPara>
    </w:p>
    <w:p w:rsidRPr="00D46CCA" w:rsidR="005D396F" w:rsidDel="005871F6" w:rsidRDefault="005D396F" w14:paraId="4BEC36D3" w14:textId="452BF27A">
      <w:pPr>
        <w:rPr>
          <w:del w:author="Portlock, Theo" w:date="2021-11-30T10:04:00Z" w:id="373"/>
        </w:rPr>
      </w:pPr>
      <w:del w:author="Portlock, Theo" w:date="2021-11-30T10:04:00Z" w:id="374">
        <w:r w:rsidRPr="00D46CCA" w:rsidDel="005871F6">
          <w:delText xml:space="preserve">where </w:delText>
        </w:r>
        <w:r w:rsidRPr="00D46CCA" w:rsidDel="005871F6">
          <w:rPr>
            <w:i/>
            <w:iCs/>
          </w:rPr>
          <w:delText>i</w:delText>
        </w:r>
        <w:r w:rsidRPr="00D46CCA" w:rsidDel="005871F6">
          <w:delText xml:space="preserve"> is a given MSP belonging to IFS or OFS, </w:delText>
        </w:r>
        <w:r w:rsidRPr="00D46CCA" w:rsidDel="005871F6">
          <w:rPr>
            <w:i/>
            <w:iCs/>
          </w:rPr>
          <w:delText>A</w:delText>
        </w:r>
        <w:r w:rsidRPr="00D46CCA" w:rsidDel="005871F6">
          <w:rPr>
            <w:i/>
            <w:iCs/>
            <w:vertAlign w:val="subscript"/>
          </w:rPr>
          <w:delText>i</w:delText>
        </w:r>
        <w:r w:rsidRPr="00D46CCA" w:rsidDel="005871F6">
          <w:delText xml:space="preserve"> is the abundance of species </w:delText>
        </w:r>
        <w:r w:rsidRPr="00D46CCA" w:rsidDel="005871F6">
          <w:rPr>
            <w:i/>
            <w:iCs/>
          </w:rPr>
          <w:delText>i</w:delText>
        </w:r>
        <w:r w:rsidRPr="00D46CCA" w:rsidDel="005871F6">
          <w:delText xml:space="preserve">, </w:delText>
        </w:r>
        <w:r w:rsidRPr="00D46CCA" w:rsidDel="005871F6">
          <w:rPr>
            <w:i/>
            <w:iCs/>
          </w:rPr>
          <w:delText>u</w:delText>
        </w:r>
        <w:r w:rsidRPr="00D46CCA" w:rsidDel="005871F6">
          <w:rPr>
            <w:i/>
            <w:iCs/>
            <w:vertAlign w:val="subscript"/>
          </w:rPr>
          <w:delText>i</w:delText>
        </w:r>
        <w:r w:rsidRPr="00D46CCA" w:rsidDel="005871F6">
          <w:delText xml:space="preserve"> is mean abundance of species </w:delText>
        </w:r>
        <w:r w:rsidRPr="00D46CCA" w:rsidDel="005871F6">
          <w:rPr>
            <w:i/>
            <w:iCs/>
          </w:rPr>
          <w:delText>i</w:delText>
        </w:r>
        <w:r w:rsidRPr="00D46CCA" w:rsidDel="005871F6">
          <w:delText xml:space="preserve"> over all wellness cohort samples (344 samples), </w:delText>
        </w:r>
        <w:r w:rsidRPr="00D46CCA" w:rsidDel="005871F6">
          <w:rPr>
            <w:i/>
            <w:iCs/>
          </w:rPr>
          <w:delText>σ</w:delText>
        </w:r>
        <w:r w:rsidRPr="00D46CCA" w:rsidDel="005871F6">
          <w:rPr>
            <w:i/>
            <w:iCs/>
            <w:vertAlign w:val="subscript"/>
          </w:rPr>
          <w:delText>i</w:delText>
        </w:r>
        <w:r w:rsidRPr="00D46CCA" w:rsidDel="005871F6">
          <w:delText xml:space="preserve"> is the standard deviation of species </w:delText>
        </w:r>
        <w:r w:rsidRPr="00D46CCA" w:rsidDel="005871F6">
          <w:rPr>
            <w:i/>
            <w:iCs/>
          </w:rPr>
          <w:delText>i</w:delText>
        </w:r>
        <w:r w:rsidRPr="00D46CCA" w:rsidDel="005871F6">
          <w:delText xml:space="preserve"> over all wellness cohort samples, </w:delText>
        </w:r>
        <w:r w:rsidRPr="00D46CCA" w:rsidDel="005871F6">
          <w:rPr>
            <w:i/>
            <w:iCs/>
          </w:rPr>
          <w:delText>j</w:delText>
        </w:r>
        <w:r w:rsidRPr="00D46CCA" w:rsidDel="005871F6">
          <w:delText xml:space="preserve"> is a given sample of wellness cohort, and </w:delText>
        </w:r>
        <w:r w:rsidRPr="00D46CCA" w:rsidDel="005871F6">
          <w:rPr>
            <w:i/>
            <w:iCs/>
          </w:rPr>
          <w:delText>n</w:delText>
        </w:r>
        <w:r w:rsidRPr="00D46CCA" w:rsidDel="005871F6">
          <w:delText xml:space="preserve"> is the total number of IFS or OFS. Based on scaled abundance of single MSP (</w:delText>
        </w:r>
        <w:r w:rsidRPr="00D46CCA" w:rsidDel="005871F6">
          <w:rPr>
            <w:i/>
            <w:iCs/>
          </w:rPr>
          <w:delText>z</w:delText>
        </w:r>
        <w:r w:rsidRPr="00D46CCA" w:rsidDel="005871F6">
          <w:rPr>
            <w:i/>
            <w:iCs/>
            <w:vertAlign w:val="subscript"/>
          </w:rPr>
          <w:delText>ij</w:delText>
        </w:r>
        <w:r w:rsidRPr="00D46CCA" w:rsidDel="005871F6">
          <w:delText>), we calculated the aggregated z-score of all IFS species and OFS species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by summing scaled MSP abundance for </w:delText>
        </w:r>
        <w:r w:rsidRPr="00D46CCA" w:rsidDel="005871F6">
          <w:rPr>
            <w:i/>
            <w:iCs/>
          </w:rPr>
          <w:delText>n</w:delText>
        </w:r>
        <w:r w:rsidRPr="00D46CCA" w:rsidDel="005871F6">
          <w:delText xml:space="preserve"> species, where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 xml:space="preserve">OFS </w:delText>
        </w:r>
      </w:del>
      <w:del w:author="Portlock, Theo" w:date="2021-11-22T13:45:00Z" w:id="375">
        <w:r w:rsidRPr="00D46CCA" w:rsidDel="00F269BE">
          <w:delText>follows</w:delText>
        </w:r>
      </w:del>
      <w:del w:author="Portlock, Theo" w:date="2021-11-30T10:04:00Z" w:id="376">
        <w:r w:rsidRPr="00D46CCA" w:rsidDel="005871F6">
          <w:delText xml:space="preserve"> standard normal distribution, independent of </w:delText>
        </w:r>
        <w:r w:rsidRPr="00D46CCA" w:rsidDel="005871F6">
          <w:rPr>
            <w:i/>
            <w:iCs/>
          </w:rPr>
          <w:delText>n</w:delText>
        </w:r>
        <w:r w:rsidRPr="00D46CCA" w:rsidDel="005871F6">
          <w:delText xml:space="preserve"> value</w:delText>
        </w:r>
        <w:r w:rsidRPr="00D46CCA" w:rsidDel="005871F6">
          <w:fldChar w:fldCharType="begin"/>
        </w:r>
        <w:r w:rsidRPr="00D46CCA" w:rsidDel="005871F6">
          <w:delInstrText xml:space="preserve"> ADDIN EN.CITE &lt;EndNote&gt;&lt;Cite&gt;&lt;Author&gt;Ideker&lt;/Author&gt;&lt;Year&gt;2002&lt;/Year&gt;&lt;RecNum&gt;158&lt;/RecNum&gt;&lt;DisplayText&gt;&lt;style face="superscript"&gt;24&lt;/style&gt;&lt;/DisplayText&gt;&lt;record&gt;&lt;rec-number&gt;158&lt;/rec-number&gt;&lt;foreign-keys&gt;&lt;key app="EN" db-id="5sprpzf2ora95ge2wvn5e5e2w2r5ed22tses" timestamp="1583447484"&gt;158&lt;/key&gt;&lt;/foreign-keys&gt;&lt;ref-type name="Journal Article"&gt;17&lt;/ref-type&gt;&lt;contributors&gt;&lt;authors&gt;&lt;author&gt;Ideker, T.&lt;/author&gt;&lt;author&gt;Ozier, O.&lt;/author&gt;&lt;author&gt;Schwikowski, B.&lt;/author&gt;&lt;author&gt;Siegel, A. F.&lt;/author&gt;&lt;/authors&gt;&lt;/contributors&gt;&lt;auth-address&gt;Whitehead Institute for Biomedical Research, Cambridge, MA 02142, USA Institute for Systems Biology, Seattle, WA 98103, USA. trey@wi.mit.edu&lt;/auth-address&gt;&lt;titles&gt;&lt;title&gt;Discovering regulatory and signalling circuits in molecular interaction networks&lt;/title&gt;&lt;secondary-title&gt;Bioinformatics&lt;/secondary-title&gt;&lt;/titles&gt;&lt;periodical&gt;&lt;full-title&gt;Bioinformatics&lt;/full-title&gt;&lt;/periodical&gt;&lt;pages&gt;S233-40&lt;/pages&gt;&lt;volume&gt;18 Suppl 1&lt;/volume&gt;&lt;edition&gt;2002/08/10&lt;/edition&gt;&lt;keywords&gt;&lt;keyword&gt;*Algorithms&lt;/keyword&gt;&lt;keyword&gt;Computer Simulation&lt;/keyword&gt;&lt;keyword&gt;Gene Expression Profiling/*methods&lt;/keyword&gt;&lt;keyword&gt;Gene Expression Regulation/*physiology&lt;/keyword&gt;&lt;keyword&gt;*Models, Biological&lt;/keyword&gt;&lt;keyword&gt;Proteome/*genetics/*metabolism&lt;/keyword&gt;&lt;keyword&gt;Signal Transduction/*physiology&lt;/keyword&gt;&lt;keyword&gt;Yeasts/physiology&lt;/keyword&gt;&lt;/keywords&gt;&lt;dates&gt;&lt;year&gt;2002&lt;/year&gt;&lt;/dates&gt;&lt;isbn&gt;1367-4803 (Print)&amp;#xD;1367-4803 (Linking)&lt;/isbn&gt;&lt;accession-num&gt;12169552&lt;/accession-num&gt;&lt;urls&gt;&lt;related-urls&gt;&lt;url&gt;https://www.ncbi.nlm.nih.gov/pubmed/12169552&lt;/url&gt;&lt;/related-urls&gt;&lt;/urls&gt;&lt;electronic-resource-num&gt;10.1093/bioinformatics/18.suppl_1.s233&lt;/electronic-resource-num&gt;&lt;/record&gt;&lt;/Cite&gt;&lt;/EndNote&gt;</w:delInstrText>
        </w:r>
        <w:r w:rsidRPr="00D46CCA" w:rsidDel="005871F6">
          <w:fldChar w:fldCharType="separate"/>
        </w:r>
        <w:r w:rsidRPr="00D46CCA" w:rsidDel="005871F6">
          <w:rPr>
            <w:noProof/>
            <w:vertAlign w:val="superscript"/>
          </w:rPr>
          <w:delText>24</w:delText>
        </w:r>
        <w:r w:rsidRPr="00D46CCA" w:rsidDel="005871F6">
          <w:fldChar w:fldCharType="end"/>
        </w:r>
        <w:r w:rsidRPr="00D46CCA" w:rsidDel="005871F6">
          <w:delText>.</w:delText>
        </w:r>
      </w:del>
    </w:p>
    <w:p w:rsidRPr="00D46CCA" w:rsidR="005D396F" w:rsidDel="005871F6" w:rsidRDefault="005D396F" w14:paraId="40000E1A" w14:textId="1BB4F302">
      <w:pPr>
        <w:rPr>
          <w:del w:author="Portlock, Theo" w:date="2021-11-30T10:04:00Z" w:id="377"/>
        </w:rPr>
      </w:pPr>
      <w:del w:author="Portlock, Theo" w:date="2021-11-30T10:04:00Z" w:id="378">
        <w:r w:rsidRPr="00D46CCA" w:rsidDel="005871F6">
          <w:delText xml:space="preserve">Microbial functions associated with </w:delText>
        </w:r>
        <w:r w:rsidDel="005871F6" w:rsidR="004475CB">
          <w:delText>IFS and OFS</w:delText>
        </w:r>
      </w:del>
    </w:p>
    <w:p w:rsidRPr="00D46CCA" w:rsidR="005D396F" w:rsidDel="005871F6" w:rsidRDefault="005D396F" w14:paraId="5D29BFEE" w14:textId="0A739CD9">
      <w:pPr>
        <w:rPr>
          <w:del w:author="Portlock, Theo" w:date="2021-11-30T10:04:00Z" w:id="379"/>
        </w:rPr>
      </w:pPr>
      <w:del w:author="Portlock, Theo" w:date="2021-11-30T10:04:00Z" w:id="380">
        <w:r w:rsidRPr="00D46CCA" w:rsidDel="005871F6">
          <w:delText>Inflow/outflow scores of MSPs were tested their associations with function/phenotype annotations of given MSPs (i.e. presence/absence of functions) using univariate linear regressions. We selected significant associations of microbial functions to inflow/outflow scores when adjusted p-values of predictor variables (i.e. microbial functions) &lt; 10</w:delText>
        </w:r>
        <w:r w:rsidRPr="00D46CCA" w:rsidDel="005871F6">
          <w:rPr>
            <w:vertAlign w:val="superscript"/>
          </w:rPr>
          <w:delText>-3</w:delText>
        </w:r>
        <w:r w:rsidRPr="00D46CCA" w:rsidDel="005871F6">
          <w:delText xml:space="preserve"> and regression coefficients &gt; 0.</w:delText>
        </w:r>
      </w:del>
    </w:p>
    <w:p w:rsidRPr="00D46CCA" w:rsidR="005D396F" w:rsidDel="005871F6" w:rsidRDefault="005D396F" w14:paraId="25B4E80D" w14:textId="267F1D13">
      <w:pPr>
        <w:rPr>
          <w:del w:author="Portlock, Theo" w:date="2021-11-30T10:04:00Z" w:id="381"/>
        </w:rPr>
      </w:pPr>
      <w:del w:author="Portlock, Theo" w:date="2021-11-30T10:04:00Z" w:id="382">
        <w:r w:rsidRPr="00D46CCA" w:rsidDel="005871F6">
          <w:delText xml:space="preserve">Associations between MSP abundance profiles and clinical metadata </w:delText>
        </w:r>
      </w:del>
    </w:p>
    <w:p w:rsidRPr="00D46CCA" w:rsidR="005D396F" w:rsidDel="005871F6" w:rsidRDefault="005D396F" w14:paraId="2837055A" w14:textId="55FDFFB0">
      <w:pPr>
        <w:rPr>
          <w:del w:author="Portlock, Theo" w:date="2021-11-30T10:04:00Z" w:id="383"/>
        </w:rPr>
      </w:pPr>
      <w:del w:author="Portlock, Theo" w:date="2021-11-30T10:04:00Z" w:id="384">
        <w:r w:rsidRPr="00D46CCA" w:rsidDel="005871F6">
          <w:delText>Scaled abundance of IFS and OFS species populations together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were tested their associations with clinical parameters with considering random effects of individuals by linear mixed-effect models using R </w:delText>
        </w:r>
        <w:r w:rsidRPr="00D46CCA" w:rsidDel="005871F6">
          <w:rPr>
            <w:i/>
            <w:iCs/>
          </w:rPr>
          <w:delText>lme4</w:delText>
        </w:r>
        <w:r w:rsidRPr="00D46CCA" w:rsidDel="005871F6">
          <w:delText xml:space="preserve"> packages (p-values &lt; 0.05) like below:</w:delText>
        </w:r>
      </w:del>
    </w:p>
    <w:p w:rsidRPr="00D46CCA" w:rsidR="005D396F" w:rsidDel="005871F6" w:rsidRDefault="005D396F" w14:paraId="61D5243C" w14:textId="2576D133">
      <w:pPr>
        <w:rPr>
          <w:del w:author="Portlock, Theo" w:date="2021-11-30T10:04:00Z" w:id="385"/>
        </w:rPr>
      </w:pPr>
      <w:del w:author="Portlock, Theo" w:date="2021-11-30T10:04:00Z" w:id="386">
        <w:r w:rsidRPr="00D46CCA" w:rsidDel="005871F6">
          <w:delText>Y</w:delText>
        </w:r>
        <w:r w:rsidRPr="00D46CCA" w:rsidDel="005871F6">
          <w:rPr>
            <w:vertAlign w:val="subscript"/>
          </w:rPr>
          <w:delText>i</w:delText>
        </w:r>
        <w:r w:rsidRPr="00D46CCA" w:rsidDel="005871F6">
          <w:delText xml:space="preserve"> = Z</w:delText>
        </w:r>
        <w:r w:rsidRPr="00D46CCA" w:rsidDel="005871F6">
          <w:rPr>
            <w:vertAlign w:val="subscript"/>
          </w:rPr>
          <w:delText>IFS</w:delText>
        </w:r>
        <w:r w:rsidRPr="00D46CCA" w:rsidDel="005871F6">
          <w:delText xml:space="preserve"> β</w:delText>
        </w:r>
        <w:r w:rsidRPr="00D46CCA" w:rsidDel="005871F6">
          <w:rPr>
            <w:vertAlign w:val="subscript"/>
          </w:rPr>
          <w:delText>IFS</w:delText>
        </w:r>
        <w:r w:rsidRPr="00D46CCA" w:rsidDel="005871F6">
          <w:delText xml:space="preserve"> + Z</w:delText>
        </w:r>
        <w:r w:rsidRPr="00D46CCA" w:rsidDel="005871F6">
          <w:rPr>
            <w:vertAlign w:val="subscript"/>
          </w:rPr>
          <w:delText xml:space="preserve">OFS </w:delText>
        </w:r>
        <w:r w:rsidRPr="00D46CCA" w:rsidDel="005871F6">
          <w:delText>β</w:delText>
        </w:r>
        <w:r w:rsidRPr="00D46CCA" w:rsidDel="005871F6">
          <w:rPr>
            <w:vertAlign w:val="subscript"/>
          </w:rPr>
          <w:delText xml:space="preserve">OFS </w:delText>
        </w:r>
        <w:r w:rsidRPr="00D46CCA" w:rsidDel="005871F6">
          <w:delText>+ u</w:delText>
        </w:r>
        <w:r w:rsidRPr="00D46CCA" w:rsidDel="005871F6">
          <w:rPr>
            <w:vertAlign w:val="subscript"/>
          </w:rPr>
          <w:delText>i</w:delText>
        </w:r>
        <w:r w:rsidRPr="00D46CCA" w:rsidDel="005871F6">
          <w:delText xml:space="preserve"> + ϵ</w:delText>
        </w:r>
      </w:del>
    </w:p>
    <w:p w:rsidRPr="00D46CCA" w:rsidR="005D396F" w:rsidDel="005871F6" w:rsidRDefault="005D396F" w14:paraId="48DC0A22" w14:textId="4399601E">
      <w:pPr>
        <w:rPr>
          <w:del w:author="Portlock, Theo" w:date="2021-11-30T10:04:00Z" w:id="387"/>
        </w:rPr>
      </w:pPr>
      <w:del w:author="Portlock, Theo" w:date="2021-11-30T10:04:00Z" w:id="388">
        <w:r w:rsidRPr="00D46CCA" w:rsidDel="005871F6">
          <w:delText xml:space="preserve">where </w:delText>
        </w:r>
        <w:r w:rsidRPr="00D46CCA" w:rsidDel="005871F6">
          <w:rPr>
            <w:i/>
            <w:iCs/>
          </w:rPr>
          <w:delText>Y</w:delText>
        </w:r>
        <w:r w:rsidRPr="00D46CCA" w:rsidDel="005871F6">
          <w:delText xml:space="preserve"> is </w:delText>
        </w:r>
        <w:commentRangeStart w:id="389"/>
        <w:r w:rsidRPr="00D46CCA" w:rsidDel="005871F6">
          <w:delText>clinical parameter</w:delText>
        </w:r>
        <w:commentRangeEnd w:id="389"/>
        <w:r w:rsidDel="005871F6" w:rsidR="00F269BE">
          <w:rPr>
            <w:rStyle w:val="CommentReference"/>
            <w:rFonts w:eastAsiaTheme="minorEastAsia"/>
            <w:lang w:val="en-US" w:eastAsia="ko-KR"/>
          </w:rPr>
          <w:commentReference w:id="389"/>
        </w:r>
        <w:r w:rsidRPr="00D46CCA" w:rsidDel="005871F6">
          <w:delText xml:space="preserve">, </w:delText>
        </w:r>
        <w:r w:rsidRPr="00D46CCA" w:rsidDel="005871F6">
          <w:rPr>
            <w:i/>
            <w:iCs/>
          </w:rPr>
          <w:delText>β</w:delText>
        </w:r>
        <w:r w:rsidRPr="00D46CCA" w:rsidDel="005871F6">
          <w:rPr>
            <w:i/>
            <w:iCs/>
            <w:vertAlign w:val="subscript"/>
          </w:rPr>
          <w:delText>IFS</w:delText>
        </w:r>
        <w:r w:rsidRPr="00D46CCA" w:rsidDel="005871F6">
          <w:delText xml:space="preserve"> and </w:delText>
        </w:r>
        <w:r w:rsidRPr="00D46CCA" w:rsidDel="005871F6">
          <w:rPr>
            <w:i/>
            <w:iCs/>
          </w:rPr>
          <w:delText>β</w:delText>
        </w:r>
        <w:r w:rsidRPr="00D46CCA" w:rsidDel="005871F6">
          <w:rPr>
            <w:i/>
            <w:iCs/>
            <w:vertAlign w:val="subscript"/>
          </w:rPr>
          <w:delText>OFS</w:delText>
        </w:r>
        <w:r w:rsidRPr="00D46CCA" w:rsidDel="005871F6">
          <w:delText xml:space="preserve"> are coefficients of fixed effect variables, </w:delText>
        </w:r>
        <w:r w:rsidRPr="00D46CCA" w:rsidDel="005871F6">
          <w:rPr>
            <w:i/>
            <w:iCs/>
          </w:rPr>
          <w:delText>Z</w:delText>
        </w:r>
        <w:r w:rsidRPr="00D46CCA" w:rsidDel="005871F6">
          <w:rPr>
            <w:i/>
            <w:iCs/>
            <w:vertAlign w:val="subscript"/>
          </w:rPr>
          <w:delText>IFS</w:delText>
        </w:r>
        <w:r w:rsidRPr="00D46CCA" w:rsidDel="005871F6">
          <w:rPr>
            <w:vertAlign w:val="subscript"/>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delText>
        </w:r>
        <w:r w:rsidRPr="00D46CCA" w:rsidDel="005871F6">
          <w:rPr>
            <w:i/>
            <w:iCs/>
          </w:rPr>
          <w:delText>u</w:delText>
        </w:r>
        <w:r w:rsidRPr="00D46CCA" w:rsidDel="005871F6">
          <w:rPr>
            <w:i/>
            <w:iCs/>
            <w:vertAlign w:val="subscript"/>
          </w:rPr>
          <w:delText>i</w:delText>
        </w:r>
        <w:r w:rsidRPr="00D46CCA" w:rsidDel="005871F6">
          <w:delText xml:space="preserve"> is a random intercept for subject </w:delText>
        </w:r>
        <w:r w:rsidRPr="00D46CCA" w:rsidDel="005871F6">
          <w:rPr>
            <w:i/>
            <w:iCs/>
          </w:rPr>
          <w:delText>i</w:delText>
        </w:r>
        <w:r w:rsidRPr="00D46CCA" w:rsidDel="005871F6">
          <w:delText xml:space="preserve">, and </w:delText>
        </w:r>
        <w:r w:rsidRPr="00D46CCA" w:rsidDel="005871F6">
          <w:rPr>
            <w:i/>
            <w:iCs/>
          </w:rPr>
          <w:delText>ϵ</w:delText>
        </w:r>
        <w:r w:rsidRPr="00D46CCA" w:rsidDel="005871F6">
          <w:delText xml:space="preserve"> is residual.</w:delText>
        </w:r>
        <w:r w:rsidRPr="00D46CCA" w:rsidDel="005871F6">
          <w:tab/>
        </w:r>
      </w:del>
    </w:p>
    <w:p w:rsidRPr="00D46CCA" w:rsidR="005D396F" w:rsidDel="005871F6" w:rsidRDefault="005D396F" w14:paraId="3C7D8940" w14:textId="0431F2A5">
      <w:pPr>
        <w:rPr>
          <w:del w:author="Portlock, Theo" w:date="2021-11-30T10:04:00Z" w:id="390"/>
        </w:rPr>
      </w:pPr>
      <w:del w:author="Portlock, Theo" w:date="2021-11-30T10:04:00Z" w:id="391">
        <w:r w:rsidRPr="00D46CCA" w:rsidDel="005871F6">
          <w:delText xml:space="preserve">In addition, we tested associations of single MSP with clinical parameters of given samples of wellness cohorts by linear mixed effect models like below: </w:delText>
        </w:r>
      </w:del>
    </w:p>
    <w:p w:rsidRPr="00D46CCA" w:rsidR="005D396F" w:rsidDel="005871F6" w:rsidRDefault="005D396F" w14:paraId="3707405B" w14:textId="6C26B776">
      <w:pPr>
        <w:rPr>
          <w:del w:author="Portlock, Theo" w:date="2021-11-30T10:04:00Z" w:id="392"/>
        </w:rPr>
      </w:pPr>
      <w:del w:author="Portlock, Theo" w:date="2021-11-30T10:04:00Z" w:id="393">
        <w:r w:rsidRPr="00D46CCA" w:rsidDel="005871F6">
          <w:rPr>
            <w:i/>
            <w:iCs/>
          </w:rPr>
          <w:delText>Y</w:delText>
        </w:r>
        <w:r w:rsidRPr="00D46CCA" w:rsidDel="005871F6">
          <w:rPr>
            <w:i/>
            <w:iCs/>
            <w:vertAlign w:val="subscript"/>
          </w:rPr>
          <w:delText>ij</w:delText>
        </w:r>
        <w:r w:rsidRPr="00D46CCA" w:rsidDel="005871F6">
          <w:rPr>
            <w:i/>
            <w:iCs/>
          </w:rPr>
          <w:delText xml:space="preserve"> </w:delText>
        </w:r>
        <w:r w:rsidRPr="00D46CCA" w:rsidDel="005871F6">
          <w:delText xml:space="preserv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β</w:delText>
        </w:r>
        <w:r w:rsidRPr="00D46CCA" w:rsidDel="005871F6">
          <w:rPr>
            <w:i/>
            <w:iCs/>
            <w:vertAlign w:val="subscript"/>
          </w:rPr>
          <w:delText>i</w:delText>
        </w:r>
        <w:r w:rsidRPr="00D46CCA" w:rsidDel="005871F6">
          <w:delText xml:space="preserve"> + </w:delText>
        </w:r>
        <w:r w:rsidRPr="00D46CCA" w:rsidDel="005871F6">
          <w:rPr>
            <w:i/>
            <w:iCs/>
          </w:rPr>
          <w:delText>u</w:delText>
        </w:r>
        <w:r w:rsidRPr="00D46CCA" w:rsidDel="005871F6">
          <w:rPr>
            <w:i/>
            <w:iCs/>
            <w:vertAlign w:val="subscript"/>
          </w:rPr>
          <w:delText>j</w:delText>
        </w:r>
        <w:r w:rsidRPr="00D46CCA" w:rsidDel="005871F6">
          <w:delText xml:space="preserve"> + </w:delText>
        </w:r>
        <w:r w:rsidRPr="00D46CCA" w:rsidDel="005871F6">
          <w:rPr>
            <w:i/>
            <w:iCs/>
          </w:rPr>
          <w:delText>ϵ</w:delText>
        </w:r>
        <w:r w:rsidRPr="00D46CCA" w:rsidDel="005871F6">
          <w:delText xml:space="preserve">, </w:delText>
        </w:r>
        <w:r w:rsidRPr="00D46CCA" w:rsidDel="005871F6">
          <w:rPr>
            <w:i/>
            <w:iCs/>
          </w:rPr>
          <w:delText>i</w:delText>
        </w:r>
        <w:r w:rsidRPr="00D46CCA" w:rsidDel="005871F6">
          <w:delText xml:space="preserve"> </w:delText>
        </w:r>
        <w:r w:rsidRPr="00D46CCA" w:rsidDel="005871F6">
          <w:rPr>
            <w:rFonts w:ascii="Cambria Math" w:hAnsi="Cambria Math" w:cs="Cambria Math"/>
          </w:rPr>
          <w:delText>∊</w:delText>
        </w:r>
        <w:r w:rsidRPr="00D46CCA" w:rsidDel="005871F6">
          <w:delText xml:space="preserve"> IFS or OFS, </w:delText>
        </w:r>
        <w:r w:rsidRPr="00D46CCA" w:rsidDel="005871F6">
          <w:rPr>
            <w:i/>
            <w:iCs/>
          </w:rPr>
          <w:delText>A</w:delText>
        </w:r>
        <w:r w:rsidRPr="00D46CCA" w:rsidDel="005871F6">
          <w:rPr>
            <w:i/>
            <w:iCs/>
            <w:vertAlign w:val="subscript"/>
          </w:rPr>
          <w:delText>i</w:delText>
        </w:r>
        <w:r w:rsidRPr="00D46CCA" w:rsidDel="005871F6">
          <w:rPr>
            <w:i/>
            <w:iCs/>
          </w:rPr>
          <w:delText xml:space="preserve"> </w:delText>
        </w:r>
        <w:r w:rsidRPr="00D46CCA" w:rsidDel="005871F6">
          <w:delText>= species abundance</w:delText>
        </w:r>
      </w:del>
    </w:p>
    <w:p w:rsidRPr="00D46CCA" w:rsidR="005D396F" w:rsidDel="005871F6" w:rsidRDefault="005D396F" w14:paraId="2C3CB050" w14:textId="1DC92AF1">
      <w:pPr>
        <w:rPr>
          <w:del w:author="Portlock, Theo" w:date="2021-11-30T10:04:00Z" w:id="394"/>
        </w:rPr>
      </w:pPr>
      <w:del w:author="Portlock, Theo" w:date="2021-11-30T10:04:00Z" w:id="395">
        <w:r w:rsidRPr="00D46CCA" w:rsidDel="005871F6">
          <w:delText xml:space="preserve">where </w:delText>
        </w:r>
        <w:r w:rsidRPr="00D46CCA" w:rsidDel="005871F6">
          <w:rPr>
            <w:i/>
            <w:iCs/>
          </w:rPr>
          <w:delText>Y</w:delText>
        </w:r>
        <w:r w:rsidRPr="00D46CCA" w:rsidDel="005871F6">
          <w:delText xml:space="preserve"> is clinical parameter, </w:delText>
        </w:r>
        <w:r w:rsidRPr="00D46CCA" w:rsidDel="005871F6">
          <w:rPr>
            <w:i/>
            <w:iCs/>
          </w:rPr>
          <w:delText>β</w:delText>
        </w:r>
        <w:r w:rsidRPr="00D46CCA" w:rsidDel="005871F6">
          <w:rPr>
            <w:i/>
            <w:iCs/>
            <w:vertAlign w:val="subscript"/>
          </w:rPr>
          <w:delText xml:space="preserve">i </w:delText>
        </w:r>
        <w:r w:rsidRPr="00D46CCA" w:rsidDel="005871F6">
          <w:delText xml:space="preserve">is coefficient of fixed effect variable,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u</w:delText>
        </w:r>
        <w:r w:rsidRPr="00D46CCA" w:rsidDel="005871F6">
          <w:rPr>
            <w:i/>
            <w:iCs/>
            <w:vertAlign w:val="subscript"/>
          </w:rPr>
          <w:delText>j</w:delText>
        </w:r>
        <w:r w:rsidRPr="00D46CCA" w:rsidDel="005871F6">
          <w:delText xml:space="preserve"> is a random intercept for subject </w:delText>
        </w:r>
        <w:r w:rsidRPr="00D46CCA" w:rsidDel="005871F6">
          <w:rPr>
            <w:i/>
            <w:iCs/>
          </w:rPr>
          <w:delText>j</w:delText>
        </w:r>
        <w:r w:rsidRPr="00D46CCA" w:rsidDel="005871F6">
          <w:delText xml:space="preserve">, and </w:delText>
        </w:r>
        <w:r w:rsidRPr="00D46CCA" w:rsidDel="005871F6">
          <w:rPr>
            <w:i/>
            <w:iCs/>
          </w:rPr>
          <w:delText>ϵ</w:delText>
        </w:r>
        <w:r w:rsidRPr="00D46CCA" w:rsidDel="005871F6">
          <w:delText xml:space="preserve"> is residual. We identified significant associations between MSP abundance and clinical parameters based on explained variance of fixed effect calculated using R </w:delText>
        </w:r>
        <w:r w:rsidRPr="00D46CCA" w:rsidDel="005871F6">
          <w:rPr>
            <w:i/>
            <w:iCs/>
          </w:rPr>
          <w:delText>MuMIn</w:delText>
        </w:r>
        <w:r w:rsidRPr="00D46CCA" w:rsidDel="005871F6">
          <w:delText xml:space="preserve"> package (explained variance &gt; 10%). </w:delText>
        </w:r>
      </w:del>
    </w:p>
    <w:p w:rsidRPr="00D46CCA" w:rsidR="005D396F" w:rsidDel="005871F6" w:rsidRDefault="005D396F" w14:paraId="2F44AAF4" w14:textId="77C0E557">
      <w:pPr>
        <w:rPr>
          <w:del w:author="Portlock, Theo" w:date="2021-11-30T10:04:00Z" w:id="396"/>
        </w:rPr>
      </w:pPr>
      <w:del w:author="Portlock, Theo" w:date="2021-11-30T10:04:00Z" w:id="397">
        <w:r w:rsidRPr="00D46CCA" w:rsidDel="005871F6">
          <w:delText>Fecal fermentation in ARCOL bioreactor</w:delText>
        </w:r>
      </w:del>
    </w:p>
    <w:p w:rsidRPr="00D46CCA" w:rsidR="005D396F" w:rsidDel="005871F6" w:rsidRDefault="005D396F" w14:paraId="785F2DD3" w14:textId="3C51712F">
      <w:pPr>
        <w:rPr>
          <w:del w:author="Portlock, Theo" w:date="2021-11-30T10:04:00Z" w:id="398"/>
          <w:rFonts w:eastAsiaTheme="minorHAnsi"/>
        </w:rPr>
      </w:pPr>
      <w:del w:author="Portlock, Theo" w:date="2021-11-30T10:04:00Z" w:id="399">
        <w:r w:rsidRPr="00D46CCA" w:rsidDel="005871F6">
          <w:rPr>
            <w:lang w:eastAsia="fr-FR"/>
          </w:rPr>
          <w:delText xml:space="preserve">M-ARCOL is a </w:delText>
        </w:r>
        <w:r w:rsidRPr="00D46CCA" w:rsidDel="005871F6">
          <w:rPr>
            <w:color w:val="000000"/>
          </w:rPr>
          <w:delText>one-stage fermentation system run under semi-continuous conditions</w:delText>
        </w:r>
        <w:r w:rsidRPr="00D46CCA" w:rsidDel="005871F6">
          <w:rPr>
            <w:lang w:eastAsia="fr-FR"/>
          </w:rPr>
          <w:delText xml:space="preserve"> that simulates the main physicochemical and microbial conditions encountered in the human colonic ecosystem</w:del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 </w:delInstr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EN.CITE.DATA </w:delInstrText>
        </w:r>
        <w:r w:rsidRPr="00D46CCA" w:rsidDel="005871F6">
          <w:rPr>
            <w:lang w:eastAsia="fr-FR"/>
          </w:rPr>
        </w:r>
        <w:r w:rsidRPr="00D46CCA" w:rsidDel="005871F6">
          <w:rPr>
            <w:lang w:eastAsia="fr-FR"/>
          </w:rPr>
          <w:fldChar w:fldCharType="end"/>
        </w:r>
        <w:r w:rsidRPr="00D46CCA" w:rsidDel="005871F6">
          <w:rPr>
            <w:lang w:eastAsia="fr-FR"/>
          </w:rPr>
        </w:r>
        <w:r w:rsidRPr="00D46CCA" w:rsidDel="005871F6">
          <w:rPr>
            <w:lang w:eastAsia="fr-FR"/>
          </w:rPr>
          <w:fldChar w:fldCharType="separate"/>
        </w:r>
        <w:r w:rsidRPr="00D46CCA" w:rsidDel="005871F6">
          <w:rPr>
            <w:noProof/>
            <w:vertAlign w:val="superscript"/>
            <w:lang w:eastAsia="fr-FR"/>
          </w:rPr>
          <w:delText>25</w:delText>
        </w:r>
        <w:r w:rsidRPr="00D46CCA" w:rsidDel="005871F6">
          <w:rPr>
            <w:lang w:eastAsia="fr-FR"/>
          </w:rPr>
          <w:fldChar w:fldCharType="end"/>
        </w:r>
        <w:r w:rsidRPr="00D46CCA" w:rsidDel="005871F6">
          <w:rPr>
            <w:lang w:eastAsia="fr-FR"/>
          </w:rPr>
          <w:delText xml:space="preserve">. It consists of pH and temperature controlled, stirred (400 rpm), airtight glass vessels inoculated with fecal samples from human volunteers and maintained under anaerobic conditions by the sole activity of resident microbiota. The set-up in this study consisted </w:delText>
        </w:r>
      </w:del>
      <w:del w:author="Portlock, Theo" w:date="2021-11-22T13:47:00Z" w:id="400">
        <w:r w:rsidRPr="00D46CCA" w:rsidDel="00F269BE">
          <w:rPr>
            <w:lang w:eastAsia="fr-FR"/>
          </w:rPr>
          <w:delText>in</w:delText>
        </w:r>
      </w:del>
      <w:del w:author="Portlock, Theo" w:date="2021-11-30T10:04:00Z" w:id="401">
        <w:r w:rsidRPr="00D46CCA" w:rsidDel="005871F6">
          <w:rPr>
            <w:lang w:eastAsia="fr-FR"/>
          </w:rPr>
          <w:delText xml:space="preserve"> a main bioreactor containing the luminal-associated microbiota and a connected glass compartment with mucin beads to simulate the mucus-associated microbiota. </w:delText>
        </w:r>
        <w:r w:rsidRPr="00D46CCA" w:rsidDel="005871F6">
          <w:delText>The system was operated to simulate the colonic conditions of healthy human adults as described earlier (</w:delText>
        </w:r>
        <w:r w:rsidRPr="00D46CCA" w:rsidDel="005871F6">
          <w:rPr>
            <w:color w:val="131413"/>
          </w:rPr>
          <w:delText>temperature 37°C, pH 6.3, retention time 24 h)</w:del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 </w:delInstr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EN.CITE.DATA </w:delInstrText>
        </w:r>
        <w:r w:rsidRPr="00D46CCA" w:rsidDel="005871F6">
          <w:rPr>
            <w:color w:val="131413"/>
          </w:rPr>
        </w:r>
        <w:r w:rsidRPr="00D46CCA" w:rsidDel="005871F6">
          <w:rPr>
            <w:color w:val="131413"/>
          </w:rPr>
          <w:fldChar w:fldCharType="end"/>
        </w:r>
        <w:r w:rsidRPr="00D46CCA" w:rsidDel="005871F6">
          <w:rPr>
            <w:color w:val="131413"/>
          </w:rPr>
        </w:r>
        <w:r w:rsidRPr="00D46CCA" w:rsidDel="005871F6">
          <w:rPr>
            <w:color w:val="131413"/>
          </w:rPr>
          <w:fldChar w:fldCharType="separate"/>
        </w:r>
        <w:r w:rsidRPr="00D46CCA" w:rsidDel="005871F6">
          <w:rPr>
            <w:noProof/>
            <w:color w:val="131413"/>
            <w:vertAlign w:val="superscript"/>
          </w:rPr>
          <w:delText>25,26</w:delText>
        </w:r>
        <w:r w:rsidRPr="00D46CCA" w:rsidDel="005871F6">
          <w:rPr>
            <w:color w:val="131413"/>
          </w:rPr>
          <w:fldChar w:fldCharType="end"/>
        </w:r>
        <w:r w:rsidRPr="00D46CCA" w:rsidDel="005871F6">
          <w:rPr>
            <w:rStyle w:val="Strong"/>
            <w:lang w:val="en-US"/>
          </w:rPr>
          <w:delText xml:space="preserve">. </w:delText>
        </w:r>
        <w:r w:rsidRPr="0090098E" w:rsidDel="005871F6">
          <w:rPr>
            <w:rStyle w:val="Strong"/>
            <w:b w:val="0"/>
            <w:lang w:val="en-US"/>
          </w:rPr>
          <w:delText>T</w:delText>
        </w:r>
        <w:r w:rsidRPr="00D46CCA" w:rsidDel="005871F6">
          <w:rPr>
            <w:color w:val="000000"/>
          </w:rPr>
          <w:delText>he experiment</w:delText>
        </w:r>
        <w:r w:rsidDel="005871F6" w:rsidR="0090098E">
          <w:rPr>
            <w:color w:val="000000"/>
          </w:rPr>
          <w:delText>s</w:delText>
        </w:r>
        <w:r w:rsidRPr="00D46CCA" w:rsidDel="005871F6">
          <w:rPr>
            <w:color w:val="000000"/>
          </w:rPr>
          <w:delText xml:space="preserve"> </w:delText>
        </w:r>
        <w:r w:rsidDel="005871F6" w:rsidR="0090098E">
          <w:rPr>
            <w:color w:val="000000"/>
          </w:rPr>
          <w:delText>were</w:delText>
        </w:r>
        <w:r w:rsidRPr="00D46CCA" w:rsidDel="005871F6">
          <w:rPr>
            <w:color w:val="000000"/>
          </w:rPr>
          <w:delText xml:space="preserve"> conducted in duplicate with fecal samples from two donors (one male and one female, </w:delText>
        </w:r>
        <w:r w:rsidRPr="00D46CCA" w:rsidDel="005871F6">
          <w:rPr>
            <w:color w:val="131413"/>
          </w:rPr>
          <w:delText>ranging in age from 24 to 50 years, with</w:delText>
        </w:r>
        <w:r w:rsidRPr="00D46CCA" w:rsidDel="005871F6">
          <w:rPr>
            <w:color w:val="000000"/>
          </w:rPr>
          <w:delText xml:space="preserve"> no history of antibiotic or probiotic treatment 3 months prior the beginning of the study)</w:del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 </w:delInstr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EN.CITE.DATA </w:delInstrText>
        </w:r>
        <w:r w:rsidRPr="00D46CCA" w:rsidDel="005871F6">
          <w:rPr>
            <w:rStyle w:val="Strong"/>
            <w:b w:val="0"/>
            <w:bCs/>
            <w:lang w:val="en-US"/>
          </w:rPr>
        </w:r>
        <w:r w:rsidRPr="00D46CCA" w:rsidDel="005871F6">
          <w:rPr>
            <w:rStyle w:val="Strong"/>
            <w:b w:val="0"/>
            <w:bCs/>
            <w:lang w:val="en-US"/>
          </w:rPr>
          <w:fldChar w:fldCharType="end"/>
        </w:r>
        <w:r w:rsidRPr="00D46CCA" w:rsidDel="005871F6">
          <w:rPr>
            <w:rStyle w:val="Strong"/>
            <w:b w:val="0"/>
            <w:bCs/>
            <w:lang w:val="en-US"/>
          </w:rPr>
        </w:r>
        <w:r w:rsidRPr="00D46CCA" w:rsidDel="005871F6">
          <w:rPr>
            <w:rStyle w:val="Strong"/>
            <w:b w:val="0"/>
            <w:bCs/>
            <w:lang w:val="en-US"/>
          </w:rPr>
          <w:fldChar w:fldCharType="separate"/>
        </w:r>
        <w:r w:rsidRPr="00D46CCA" w:rsidDel="005871F6">
          <w:rPr>
            <w:rStyle w:val="Strong"/>
            <w:noProof/>
            <w:vertAlign w:val="superscript"/>
            <w:lang w:val="en-US"/>
          </w:rPr>
          <w:delText>25</w:delText>
        </w:r>
        <w:r w:rsidRPr="00D46CCA" w:rsidDel="005871F6">
          <w:rPr>
            <w:rStyle w:val="Strong"/>
            <w:b w:val="0"/>
            <w:bCs/>
            <w:lang w:val="en-US"/>
          </w:rPr>
          <w:fldChar w:fldCharType="end"/>
        </w:r>
        <w:r w:rsidRPr="00D46CCA" w:rsidDel="005871F6">
          <w:rPr>
            <w:color w:val="000000"/>
          </w:rPr>
          <w:delText xml:space="preserve">. </w:delText>
        </w:r>
        <w:r w:rsidRPr="00D46CCA" w:rsidDel="005871F6">
          <w:rPr>
            <w:rFonts w:eastAsia="Calibri"/>
          </w:rPr>
          <w:delText xml:space="preserve">Following fecal inoculation of the bioreactor, fermentations were conducted for a total duration of 9 days, including </w:delText>
        </w:r>
        <w:r w:rsidRPr="00D46CCA" w:rsidDel="005871F6">
          <w:delText>1 day under fed batch and the following 8 days under semi-continuous mode</w:delText>
        </w:r>
        <w:r w:rsidRPr="00D46CCA" w:rsidDel="005871F6">
          <w:rPr>
            <w:rFonts w:eastAsia="Calibri"/>
          </w:rPr>
          <w:delText xml:space="preserve">. </w:delText>
        </w:r>
        <w:r w:rsidRPr="00D46CCA" w:rsidDel="005871F6">
          <w:delText>Samples were collected daily in the bioreactor.</w:delText>
        </w:r>
      </w:del>
    </w:p>
    <w:p w:rsidRPr="00D46CCA" w:rsidR="005D396F" w:rsidP="00177059" w:rsidRDefault="005D396F" w14:paraId="7D1F20B3" w14:textId="77777777"/>
    <w:p w:rsidRPr="007749A9" w:rsidR="005D396F" w:rsidDel="005871F6" w:rsidP="00653711" w:rsidRDefault="005D396F" w14:paraId="2E3674F4" w14:textId="308811F4">
      <w:pPr>
        <w:pStyle w:val="Heading2"/>
        <w:spacing w:before="360"/>
        <w:contextualSpacing w:val="0"/>
        <w:rPr>
          <w:del w:author="Portlock, Theo" w:date="2021-11-30T10:04:00Z" w:id="402"/>
        </w:rPr>
        <w:pPrChange w:author="Portlock, Theo" w:date="2021-11-30T11:03:00Z" w:id="403">
          <w:pPr/>
        </w:pPrChange>
      </w:pPr>
      <w:del w:author="Portlock, Theo" w:date="2021-11-30T10:04:00Z" w:id="404">
        <w:r w:rsidRPr="007749A9" w:rsidDel="005871F6">
          <w:delText>Reconstruction of Genome Scale metabolic Model (GEM) and constrained based modelling for inflow</w:delText>
        </w:r>
        <w:r w:rsidRPr="007749A9" w:rsidDel="005871F6" w:rsidR="004475CB">
          <w:delText xml:space="preserve"> and </w:delText>
        </w:r>
        <w:r w:rsidRPr="007749A9" w:rsidDel="005871F6">
          <w:delText>outflow MSPs</w:delText>
        </w:r>
      </w:del>
    </w:p>
    <w:p w:rsidRPr="007749A9" w:rsidR="005D396F" w:rsidDel="005871F6" w:rsidP="00653711" w:rsidRDefault="005D396F" w14:paraId="7A318D47" w14:textId="70581A7C">
      <w:pPr>
        <w:pStyle w:val="Heading2"/>
        <w:spacing w:before="360"/>
        <w:contextualSpacing w:val="0"/>
        <w:rPr>
          <w:del w:author="Portlock, Theo" w:date="2021-11-30T10:04:00Z" w:id="405"/>
        </w:rPr>
        <w:pPrChange w:author="Portlock, Theo" w:date="2021-11-30T11:03:00Z" w:id="406">
          <w:pPr/>
        </w:pPrChange>
      </w:pPr>
      <w:del w:author="Portlock, Theo" w:date="2021-11-30T10:04:00Z" w:id="407">
        <w:r w:rsidRPr="007749A9" w:rsidDel="005871F6">
          <w:delText>We used the GEMs of  30 IFS species and 34 OFS species with high prevalence (≥ 10%) and taxonomy annotated at species-level (i.e. excluding unclassified MSPs) using our recently reconstructed GEMs</w:delText>
        </w:r>
        <w:r w:rsidRPr="007749A9" w:rsidDel="005871F6">
          <w:rPr>
            <w:i w:val="0"/>
            <w:iCs w:val="0"/>
          </w:rPr>
          <w:fldChar w:fldCharType="begin"/>
        </w:r>
        <w:r w:rsidRPr="007749A9" w:rsidDel="005871F6">
          <w:delInstrText xml:space="preserve"> ADDIN EN.CITE &lt;EndNote&gt;&lt;Cite&gt;&lt;Author&gt;Bidkhori&lt;/Author&gt;&lt;Year&gt;2021&lt;/Year&gt;&lt;RecNum&gt;91&lt;/RecNum&gt;&lt;DisplayText&gt;&lt;style face="superscript"&gt;29&lt;/style&gt;&lt;/DisplayText&gt;&lt;record&gt;&lt;rec-number&gt;91&lt;/rec-number&gt;&lt;foreign-keys&gt;&lt;key app="EN" db-id="5fpx2fte1adt5vefstmpt0wbt5f9w5s9t0f9" timestamp="1615908131"&gt;91&lt;/key&gt;&lt;/foreign-keys&gt;&lt;ref-type name="Journal Article"&gt;17&lt;/ref-type&gt;&lt;contributors&gt;&lt;authors&gt;&lt;author&gt;Bidkhori, Gholamreza&lt;/author&gt;&lt;author&gt;Lee, Sunjae&lt;/author&gt;&lt;author&gt;Edwards, Lindsey A.&lt;/author&gt;&lt;author&gt;Chatelier, Emmanuelle Le&lt;/author&gt;&lt;author&gt;Almeida, Mathieu&lt;/author&gt;&lt;author&gt;Ezzamouri, Bouchra&lt;/author&gt;&lt;author&gt;Onate, Florian Plaza&lt;/author&gt;&lt;author&gt;Ponte, Nicolas&lt;/author&gt;&lt;author&gt;Shawcross, Debbie L.&lt;/author&gt;&lt;author&gt;Proctor, Gordon&lt;/author&gt;&lt;author&gt;Nielsen, Lars&lt;/author&gt;&lt;author&gt;Nielsen, Jens&lt;/author&gt;&lt;author&gt;Uhlen, Mathias&lt;/author&gt;&lt;author&gt;Ehrlich, Stanislav Dusko&lt;/author&gt;&lt;author&gt;Shoaie, Saeed&lt;/author&gt;&lt;/authors&gt;&lt;/contributors&gt;&lt;titles&gt;&lt;title&gt;The Reactobiome Unravels a New Paradigm in Human Gut Microbiome Metabolism&lt;/title&gt;&lt;secondary-title&gt;bioRxiv&lt;/secondary-title&gt;&lt;/titles&gt;&lt;periodical&gt;&lt;full-title&gt;bioRxiv&lt;/full-title&gt;&lt;/periodical&gt;&lt;pages&gt;2021.02.01.428114&lt;/pages&gt;&lt;dates&gt;&lt;year&gt;2021&lt;/year&gt;&lt;/dates&gt;&lt;urls&gt;&lt;related-urls&gt;&lt;url&gt;https://www.biorxiv.org/content/biorxiv/early/2021/02/02/2021.02.01.428114.full.pdf&lt;/url&gt;&lt;/related-urls&gt;&lt;/urls&gt;&lt;electronic-resource-num&gt;10.1101/2021.02.01.428114&lt;/electronic-resource-num&gt;&lt;/record&gt;&lt;/Cite&gt;&lt;/EndNote&gt;</w:delInstrText>
        </w:r>
        <w:r w:rsidRPr="007749A9" w:rsidDel="005871F6">
          <w:rPr>
            <w:i w:val="0"/>
            <w:iCs w:val="0"/>
          </w:rPr>
          <w:fldChar w:fldCharType="separate"/>
        </w:r>
        <w:r w:rsidRPr="007749A9" w:rsidDel="005871F6">
          <w:rPr>
            <w:rPrChange w:author="Portlock, Theo" w:date="2021-11-30T11:03:00Z" w:id="408">
              <w:rPr>
                <w:noProof/>
                <w:vertAlign w:val="superscript"/>
              </w:rPr>
            </w:rPrChange>
          </w:rPr>
          <w:delText>29</w:delText>
        </w:r>
        <w:r w:rsidRPr="007749A9" w:rsidDel="005871F6">
          <w:rPr>
            <w:i w:val="0"/>
            <w:iCs w:val="0"/>
          </w:rPr>
          <w:fldChar w:fldCharType="end"/>
        </w:r>
        <w:r w:rsidRPr="007749A9" w:rsidDel="005871F6">
          <w:delText xml:space="preserve"> and KEGG orthology (KO) annotation of the gut catalogue. The KO profile of each MSP </w:delText>
        </w:r>
      </w:del>
      <w:del w:author="Portlock, Theo" w:date="2021-11-22T13:48:00Z" w:id="409">
        <w:r w:rsidRPr="007749A9" w:rsidDel="00F269BE">
          <w:delText>were</w:delText>
        </w:r>
      </w:del>
      <w:del w:author="Portlock, Theo" w:date="2021-11-30T10:04:00Z" w:id="410">
        <w:r w:rsidRPr="007749A9" w:rsidDel="005871F6">
          <w:delText xml:space="preserve"> mapped into KBase metabolic model </w:del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 </w:delInstr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EN.CITE.DATA </w:delInstrText>
        </w:r>
        <w:r w:rsidRPr="007749A9" w:rsidDel="005871F6">
          <w:rPr>
            <w:i w:val="0"/>
            <w:iCs w:val="0"/>
          </w:rPr>
        </w:r>
        <w:r w:rsidRPr="007749A9" w:rsidDel="005871F6">
          <w:rPr>
            <w:i w:val="0"/>
            <w:iCs w:val="0"/>
          </w:rPr>
          <w:fldChar w:fldCharType="end"/>
        </w:r>
        <w:r w:rsidRPr="007749A9" w:rsidDel="005871F6">
          <w:rPr>
            <w:i w:val="0"/>
            <w:iCs w:val="0"/>
          </w:rPr>
        </w:r>
        <w:r w:rsidRPr="007749A9" w:rsidDel="005871F6">
          <w:rPr>
            <w:i w:val="0"/>
            <w:iCs w:val="0"/>
          </w:rPr>
          <w:fldChar w:fldCharType="separate"/>
        </w:r>
        <w:r w:rsidRPr="007749A9" w:rsidDel="005871F6">
          <w:rPr>
            <w:rPrChange w:author="Portlock, Theo" w:date="2021-11-30T11:03:00Z" w:id="411">
              <w:rPr>
                <w:noProof/>
                <w:vertAlign w:val="superscript"/>
              </w:rPr>
            </w:rPrChange>
          </w:rPr>
          <w:delText>30</w:delText>
        </w:r>
        <w:r w:rsidRPr="007749A9" w:rsidDel="005871F6">
          <w:rPr>
            <w:i w:val="0"/>
            <w:iCs w:val="0"/>
          </w:rPr>
          <w:fldChar w:fldCharType="end"/>
        </w:r>
        <w:r w:rsidRPr="007749A9" w:rsidDel="005871F6">
          <w:delText xml:space="preserve"> as reference model to provide reaction profiles. Regarding the reaction profiles the context specific GEMs were reconstructed and the functionality of the models was checked based provided biomass objective function and the gap filling was done using the COBRA toolbox and the reference model. To investigate the response of the IFS and OFS MSPs to environmental changes and calculate the perturbations, we used four different diets i.e. high protein- and fibre- plant based diets and high-protein and fibre omnivorous diets. The composition of the diet was converted to mmol/gDW*hour for the simulation in anaerobic situation and the growth rate for each model were predicted for each diet using constraint-based modelling. To check the dependence of the IFS and OFS species to the compounds as input or medium and autotrophy, we performed an essentiality analysis in which the inability of each MSP to synthesize the metabolites was simulated by closing the corresponding exchange reactions; decreased growth rate shows the dependence of the MSP to the metabolites for growth.</w:delText>
        </w:r>
      </w:del>
    </w:p>
    <w:p w:rsidRPr="007749A9" w:rsidR="005D396F" w:rsidP="2E6EF70B" w:rsidRDefault="005D396F" w14:paraId="5A05D86C" w14:textId="77777777" w14:noSpellErr="1">
      <w:pPr>
        <w:pStyle w:val="Heading2"/>
        <w:spacing w:before="360"/>
        <w:contextualSpacing w:val="0"/>
        <w:pPrChange w:author="Portlock, Theo" w:date="2021-11-30T11:03:00Z" w:id="412">
          <w:pPr/>
        </w:pPrChange>
      </w:pPr>
      <w:commentRangeStart w:id="820832657"/>
      <w:r w:rsidR="2E6EF70B">
        <w:rPr/>
        <w:t>Gene richness and species associated with high and low gene richnes</w:t>
      </w:r>
      <w:commentRangeEnd w:id="820832657"/>
      <w:r>
        <w:rPr>
          <w:rStyle w:val="CommentReference"/>
        </w:rPr>
        <w:commentReference w:id="820832657"/>
      </w:r>
      <w:r w:rsidR="2E6EF70B">
        <w:rPr/>
        <w:t>s</w:t>
      </w:r>
    </w:p>
    <w:p w:rsidRPr="00D46CCA" w:rsidR="005D396F" w:rsidRDefault="005D396F" w14:paraId="2D4C9C59" w14:textId="77777777">
      <w:pPr>
        <w:ind w:firstLine="720"/>
        <w:pPrChange w:author="Portlock, Theo" w:date="2021-11-30T10:05:00Z" w:id="413">
          <w:pPr/>
        </w:pPrChange>
      </w:pPr>
      <w:r w:rsidRPr="00D46CCA">
        <w:t>Gene counts (</w:t>
      </w:r>
      <w:proofErr w:type="gramStart"/>
      <w:r w:rsidRPr="00D46CCA">
        <w:t>i.e.</w:t>
      </w:r>
      <w:proofErr w:type="gramEnd"/>
      <w:r w:rsidRPr="00D46CCA">
        <w:t xml:space="preserve"> mapped read counts) of all dataset samples were downsized into 10 million reads by R </w:t>
      </w:r>
      <w:proofErr w:type="spellStart"/>
      <w:r w:rsidRPr="00D46CCA">
        <w:rPr>
          <w:i/>
        </w:rPr>
        <w:t>momr</w:t>
      </w:r>
      <w:proofErr w:type="spellEnd"/>
      <w:r w:rsidRPr="00D46CCA">
        <w:t xml:space="preserve"> (</w:t>
      </w:r>
      <w:proofErr w:type="spellStart"/>
      <w:r w:rsidRPr="00D46CCA">
        <w:rPr>
          <w:i/>
          <w:iCs/>
        </w:rPr>
        <w:t>MetaOMineR</w:t>
      </w:r>
      <w:proofErr w:type="spellEnd"/>
      <w:r w:rsidRPr="00D46CCA">
        <w:t>) package. Based on detected genes from downsized gene count profiles, we identified gene richness of given samples. We first examined top-25% and bottom-25% gene richness of all HGMA samples and by Wilcoxon two-sided tests we compared species abundance between two groups of healthy samples: high gene richness (HGR) group for samples &lt; first quartile of richness (Q</w:t>
      </w:r>
      <w:r w:rsidRPr="00D46CCA">
        <w:rPr>
          <w:vertAlign w:val="subscript"/>
        </w:rPr>
        <w:t>1</w:t>
      </w:r>
      <w:r w:rsidRPr="00D46CCA">
        <w:t>); and low gene richness group (LGR) for samples &gt; third quartile of richness (Q3).</w:t>
      </w:r>
    </w:p>
    <w:p w:rsidRPr="007749A9" w:rsidR="005D396F" w:rsidP="00653711" w:rsidRDefault="005D396F" w14:paraId="6F16D87F" w14:textId="77777777">
      <w:pPr>
        <w:pStyle w:val="Heading2"/>
        <w:spacing w:before="360"/>
        <w:contextualSpacing w:val="0"/>
        <w:pPrChange w:author="Portlock, Theo" w:date="2021-11-30T11:03:00Z" w:id="414">
          <w:pPr/>
        </w:pPrChange>
      </w:pPr>
      <w:r w:rsidRPr="007749A9">
        <w:t>Pan-metagenomics association studies (Pan-MGAS)</w:t>
      </w:r>
    </w:p>
    <w:p w:rsidRPr="00D46CCA" w:rsidR="005D396F" w:rsidRDefault="005D396F" w14:paraId="5A7C7BFE" w14:textId="41489B68">
      <w:pPr>
        <w:ind w:firstLine="720"/>
        <w:pPrChange w:author="Portlock, Theo" w:date="2021-11-30T10:05:00Z" w:id="415">
          <w:pPr/>
        </w:pPrChange>
      </w:pPr>
      <w:r w:rsidRPr="00D46CCA">
        <w:t>First, we selected of healthy and disease samples without interventions and redundant measurement (</w:t>
      </w:r>
      <w:proofErr w:type="gramStart"/>
      <w:r w:rsidRPr="00D46CCA">
        <w:t>i.e.</w:t>
      </w:r>
      <w:proofErr w:type="gramEnd"/>
      <w:r w:rsidRPr="00D46CCA">
        <w:t xml:space="preserve"> multiple visits) and performed comparative analyses of chosen samples (number of selected samples were shown in Supplementary Table </w:t>
      </w:r>
      <w:r w:rsidR="00566274">
        <w:t>S</w:t>
      </w:r>
      <w:r w:rsidRPr="00D46CCA">
        <w:t>1).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987516557"/>
          <w:placeholder>
            <w:docPart w:val="DefaultPlaceholder_-1854013440"/>
          </w:placeholder>
        </w:sdtPr>
        <w:sdtContent>
          <w:r w:rsidRPr="00B55FD4" w:rsidR="00B55FD4">
            <w:rPr>
              <w:color w:val="000000"/>
            </w:rPr>
            <w:t>[57]</w:t>
          </w:r>
        </w:sdtContent>
      </w:sdt>
      <w:r w:rsidRPr="00D46CCA">
        <w:t xml:space="preserve"> and identified we identified significantly enriched or </w:t>
      </w:r>
      <w:r w:rsidRPr="00D46CCA">
        <w:lastRenderedPageBreak/>
        <w:t xml:space="preserve">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
          <w:id w:val="-1648581293"/>
          <w:placeholder>
            <w:docPart w:val="DefaultPlaceholder_-1854013440"/>
          </w:placeholder>
        </w:sdtPr>
        <w:sdtContent>
          <w:r w:rsidRPr="00B55FD4" w:rsidR="00B55FD4">
            <w:rPr>
              <w:color w:val="000000"/>
            </w:rPr>
            <w:t>[58]</w:t>
          </w:r>
        </w:sdtContent>
      </w:sdt>
      <w:r w:rsidRPr="00D46CCA">
        <w:t>.</w:t>
      </w:r>
      <w:del w:author="Portlock, Theo" w:date="2021-11-30T11:13:00Z" w:id="416">
        <w:r w:rsidRPr="00D46CCA" w:rsidDel="00B92AD3">
          <w:delText xml:space="preserve"> </w:delText>
        </w:r>
      </w:del>
    </w:p>
    <w:p w:rsidRPr="007749A9" w:rsidR="005D396F" w:rsidP="00653711" w:rsidRDefault="005D396F" w14:paraId="74ADA2DA" w14:textId="77777777">
      <w:pPr>
        <w:pStyle w:val="Heading2"/>
        <w:spacing w:before="360"/>
        <w:contextualSpacing w:val="0"/>
        <w:pPrChange w:author="Portlock, Theo" w:date="2021-11-30T11:03:00Z" w:id="417">
          <w:pPr/>
        </w:pPrChange>
      </w:pPr>
      <w:r w:rsidRPr="007749A9">
        <w:t>Unsupervised clustering of co-conserved functions of gut microbiota</w:t>
      </w:r>
    </w:p>
    <w:p w:rsidRPr="00D46CCA" w:rsidR="00653711" w:rsidDel="00023BB4" w:rsidP="00653711" w:rsidRDefault="005D396F" w14:paraId="19EFCC2F" w14:textId="4C7524C8">
      <w:pPr>
        <w:ind w:firstLine="720"/>
        <w:rPr>
          <w:del w:author="Portlock, Theo" w:date="2021-11-30T10:20:00Z" w:id="418"/>
        </w:rPr>
      </w:pPr>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
          <w:id w:val="978031220"/>
          <w:placeholder>
            <w:docPart w:val="DefaultPlaceholder_-1854013440"/>
          </w:placeholder>
        </w:sdtPr>
        <w:sdtContent>
          <w:r w:rsidRPr="00B55FD4" w:rsidR="00B55FD4">
            <w:rPr>
              <w:color w:val="000000"/>
            </w:rPr>
            <w:t>[59]</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
          <w:id w:val="616646630"/>
          <w:placeholder>
            <w:docPart w:val="DefaultPlaceholder_-1854013440"/>
          </w:placeholder>
        </w:sdtPr>
        <w:sdtContent>
          <w:r w:rsidRPr="00B55FD4" w:rsidR="00B55FD4">
            <w:rPr>
              <w:color w:val="000000"/>
            </w:rPr>
            <w:t>[60], [61]</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w:t>
      </w:r>
    </w:p>
    <w:p w:rsidRPr="00D46CCA" w:rsidR="005D396F" w:rsidP="00E00358" w:rsidRDefault="005D396F" w14:paraId="6990F36D" w14:textId="77777777"/>
    <w:p w:rsidRPr="00D46CCA" w:rsidR="005D396F" w:rsidDel="001A24FB" w:rsidRDefault="005D396F" w14:paraId="25C8DA08" w14:textId="17001C04">
      <w:pPr>
        <w:rPr>
          <w:del w:author="Portlock, Theo" w:date="2021-11-22T13:51:00Z" w:id="419"/>
        </w:rPr>
      </w:pPr>
    </w:p>
    <w:p w:rsidRPr="00495800" w:rsidR="0081282D" w:rsidDel="00FD624C" w:rsidRDefault="0081282D" w14:paraId="277D2DD1" w14:textId="520E0638">
      <w:pPr>
        <w:rPr>
          <w:del w:author="Portlock, Theo" w:date="2021-11-22T13:52:00Z" w:id="420"/>
        </w:rPr>
        <w:pPrChange w:author="Portlock, Theo" w:date="2021-11-29T17:48:00Z" w:id="421">
          <w:pPr>
            <w:pStyle w:val="EndNoteBibliography"/>
            <w:ind w:left="720" w:hanging="720"/>
            <w:jc w:val="left"/>
          </w:pPr>
        </w:pPrChange>
      </w:pPr>
      <w:del w:author="Portlock, Theo" w:date="2021-11-22T13:52:00Z" w:id="422">
        <w:r w:rsidRPr="00495800" w:rsidDel="00FD624C">
          <w:br w:type="page"/>
        </w:r>
      </w:del>
    </w:p>
    <w:p w:rsidRPr="00653711" w:rsidR="00465993" w:rsidP="00653711" w:rsidRDefault="00465993" w14:paraId="3FFCBB11" w14:textId="2B96EADD">
      <w:pPr>
        <w:pStyle w:val="Heading1"/>
        <w:spacing w:before="360"/>
        <w:contextualSpacing w:val="0"/>
        <w:pPrChange w:author="Portlock, Theo" w:date="2021-11-30T11:04:00Z" w:id="423">
          <w:pPr/>
        </w:pPrChange>
      </w:pPr>
      <w:r w:rsidRPr="00653711">
        <w:t>Figure legends</w:t>
      </w:r>
    </w:p>
    <w:p w:rsidR="00F77581" w:rsidP="00177059" w:rsidRDefault="00653867" w14:paraId="46F1D5EC" w14:textId="442D5366">
      <w:bookmarkStart w:name="_Hlk34216976" w:id="424"/>
      <w:r w:rsidRPr="00495800">
        <w:rPr>
          <w:rFonts w:eastAsiaTheme="minorEastAsia"/>
          <w:b/>
          <w:lang w:eastAsia="ko-KR"/>
        </w:rPr>
        <w:t xml:space="preserve">Fig. 1. </w:t>
      </w:r>
      <w:r w:rsidRPr="00495800" w:rsidR="00094DE2">
        <w:rPr>
          <w:b/>
        </w:rPr>
        <w:t xml:space="preserve">Characterization of the global gut microbiome in health and disease. </w:t>
      </w:r>
      <w:r w:rsidR="0003041B">
        <w:t>P</w:t>
      </w:r>
      <w:r w:rsidRPr="00495800" w:rsidR="0003041B">
        <w:t>an</w:t>
      </w:r>
      <w:r w:rsidRPr="00495800" w:rsidR="00094DE2">
        <w:t>-metagenomics studies of health and disease. Corresponding datasets were publicly shared as a resource: human gut microbiome atlas (HGMA).</w:t>
      </w:r>
      <w:r w:rsidRPr="00495800" w:rsidR="00094DE2">
        <w:rPr>
          <w:b/>
        </w:rPr>
        <w:t xml:space="preserve"> </w:t>
      </w:r>
      <w:proofErr w:type="gramStart"/>
      <w:r w:rsidRPr="00495800" w:rsidR="00094DE2">
        <w:rPr>
          <w:b/>
        </w:rPr>
        <w:t>a,</w:t>
      </w:r>
      <w:proofErr w:type="gramEnd"/>
      <w:r w:rsidRPr="00495800" w:rsidR="00094DE2">
        <w:rPr>
          <w:b/>
        </w:rPr>
        <w:t xml:space="preserve"> </w:t>
      </w:r>
      <w:r w:rsidRPr="00495800" w:rsidR="00094DE2">
        <w:rPr>
          <w:rFonts w:eastAsiaTheme="minorEastAsia"/>
          <w:lang w:eastAsia="ko-KR"/>
        </w:rPr>
        <w:t xml:space="preserve">geographical distribution of the datasets used in this study (the number of the samples is shown in parentheses). </w:t>
      </w:r>
      <w:r w:rsidRPr="00495800" w:rsidR="00094DE2">
        <w:rPr>
          <w:rFonts w:eastAsiaTheme="minorEastAsia"/>
          <w:b/>
          <w:lang w:eastAsia="ko-KR"/>
        </w:rPr>
        <w:t>b,</w:t>
      </w:r>
      <w:r w:rsidRPr="00495800" w:rsidR="00094DE2">
        <w:rPr>
          <w:rFonts w:eastAsiaTheme="minorEastAsia"/>
          <w:lang w:eastAsia="ko-KR"/>
        </w:rPr>
        <w:t xml:space="preserve"> types of disease datasets of shotgun metagenomics used in this study. </w:t>
      </w:r>
      <w:r w:rsidRPr="00495800" w:rsidR="00094DE2">
        <w:rPr>
          <w:rFonts w:eastAsiaTheme="minorEastAsia"/>
          <w:b/>
          <w:lang w:eastAsia="ko-KR"/>
        </w:rPr>
        <w:t>c,</w:t>
      </w:r>
      <w:r w:rsidRPr="00495800" w:rsidR="00094DE2">
        <w:rPr>
          <w:rFonts w:eastAsiaTheme="minorEastAsia"/>
          <w:lang w:eastAsia="ko-KR"/>
        </w:rPr>
        <w:t xml:space="preserve"> the workflow of the metagenomic species pan-genome (MSP) quantification together with functional characterization. In total</w:t>
      </w:r>
      <w:r w:rsidRPr="00495800" w:rsidR="00094DE2">
        <w:rPr>
          <w:rFonts w:eastAsia="Malgun Gothic"/>
          <w:lang w:eastAsia="ko-KR"/>
        </w:rPr>
        <w:t>,</w:t>
      </w:r>
      <w:r w:rsidRPr="00495800" w:rsidR="00094DE2">
        <w:rPr>
          <w:rFonts w:eastAsiaTheme="minorEastAsia"/>
          <w:lang w:eastAsia="ko-KR"/>
        </w:rPr>
        <w:t xml:space="preserve"> 5,224 shotgun metagenome samples, including 344 Swedish longitudinal samples, were aligned against </w:t>
      </w:r>
      <w:r w:rsidRPr="00495800" w:rsidR="00094DE2">
        <w:rPr>
          <w:rFonts w:eastAsia="Malgun Gothic"/>
          <w:lang w:eastAsia="ko-KR"/>
        </w:rPr>
        <w:t xml:space="preserve">the </w:t>
      </w:r>
      <w:r w:rsidRPr="00495800" w:rsidR="00094DE2">
        <w:rPr>
          <w:rFonts w:eastAsiaTheme="minorEastAsia"/>
          <w:lang w:eastAsia="ko-KR"/>
        </w:rPr>
        <w:t xml:space="preserve">gene catalogue of </w:t>
      </w:r>
      <w:r w:rsidRPr="00495800" w:rsidR="00094DE2">
        <w:rPr>
          <w:rFonts w:eastAsia="Malgun Gothic"/>
          <w:lang w:eastAsia="ko-KR"/>
        </w:rPr>
        <w:t xml:space="preserve">the </w:t>
      </w:r>
      <w:r w:rsidRPr="00495800" w:rsidR="00094DE2">
        <w:rPr>
          <w:rFonts w:eastAsiaTheme="minorEastAsia"/>
          <w:lang w:eastAsia="ko-KR"/>
        </w:rPr>
        <w:t xml:space="preserve">human gut microbiome and quantified at the level of MSP. All healthy samples </w:t>
      </w:r>
      <w:r w:rsidRPr="00495800" w:rsidR="00094DE2">
        <w:rPr>
          <w:rFonts w:eastAsiaTheme="minorEastAsia"/>
          <w:lang w:eastAsia="ko-KR"/>
        </w:rPr>
        <w:lastRenderedPageBreak/>
        <w:t xml:space="preserve">(3,039) were used for the analysis of </w:t>
      </w:r>
      <w:r w:rsidRPr="00495800" w:rsidR="00094DE2">
        <w:rPr>
          <w:rFonts w:eastAsia="Malgun Gothic"/>
          <w:lang w:eastAsia="ko-KR"/>
        </w:rPr>
        <w:t xml:space="preserve">the </w:t>
      </w:r>
      <w:r w:rsidRPr="00495800" w:rsidR="00094DE2">
        <w:rPr>
          <w:rFonts w:eastAsiaTheme="minorEastAsia"/>
          <w:lang w:eastAsia="ko-KR"/>
        </w:rPr>
        <w:t xml:space="preserve">global gut microbiome of healthy individuals, and all disease samples (2,185) </w:t>
      </w:r>
      <w:r w:rsidRPr="00495800" w:rsidR="00094DE2">
        <w:rPr>
          <w:rFonts w:eastAsia="Malgun Gothic"/>
          <w:lang w:eastAsia="ko-KR"/>
        </w:rPr>
        <w:t xml:space="preserve">were used </w:t>
      </w:r>
      <w:r w:rsidRPr="00495800" w:rsidR="00094DE2">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Pr="00495800" w:rsidR="00094DE2">
        <w:rPr>
          <w:rFonts w:eastAsiaTheme="minorEastAsia"/>
          <w:b/>
          <w:lang w:eastAsia="ko-KR"/>
        </w:rPr>
        <w:t>d,</w:t>
      </w:r>
      <w:r w:rsidRPr="00495800" w:rsidR="00094DE2">
        <w:rPr>
          <w:rFonts w:eastAsiaTheme="minorEastAsia"/>
          <w:lang w:eastAsia="ko-KR"/>
        </w:rPr>
        <w:t xml:space="preserve"> </w:t>
      </w:r>
      <w:r w:rsidR="002D379D">
        <w:rPr>
          <w:rFonts w:eastAsiaTheme="minorEastAsia"/>
          <w:lang w:eastAsia="ko-KR"/>
        </w:rPr>
        <w:t>heatmap showing the top 15 enriched MSPs between western and non-western cohorts coloured by mean Z-score.</w:t>
      </w:r>
      <w:r w:rsidRPr="00495800" w:rsidR="00094DE2">
        <w:rPr>
          <w:rFonts w:eastAsiaTheme="minorEastAsia"/>
          <w:lang w:eastAsia="ko-KR"/>
        </w:rPr>
        <w:t xml:space="preserve"> </w:t>
      </w:r>
      <w:r w:rsidRPr="00495800" w:rsidR="00094DE2">
        <w:rPr>
          <w:rFonts w:eastAsiaTheme="minorEastAsia"/>
          <w:b/>
          <w:lang w:eastAsia="ko-KR"/>
        </w:rPr>
        <w:t>e,</w:t>
      </w:r>
      <w:r w:rsidRPr="00495800" w:rsidR="00094DE2">
        <w:rPr>
          <w:rFonts w:eastAsiaTheme="minorEastAsia"/>
          <w:lang w:eastAsia="ko-KR"/>
        </w:rPr>
        <w:t xml:space="preserve"> </w:t>
      </w:r>
      <w:r w:rsidRPr="00495800" w:rsidR="00094DE2">
        <w:rPr>
          <w:rFonts w:eastAsiaTheme="minorEastAsia"/>
          <w:i/>
          <w:iCs/>
          <w:lang w:eastAsia="ko-KR"/>
        </w:rPr>
        <w:t>monocle</w:t>
      </w:r>
      <w:r w:rsidRPr="00495800" w:rsidR="00094DE2">
        <w:rPr>
          <w:rFonts w:eastAsiaTheme="minorEastAsia"/>
          <w:lang w:eastAsia="ko-KR"/>
        </w:rPr>
        <w:t xml:space="preserve"> ordination of </w:t>
      </w:r>
      <w:r w:rsidRPr="00495800" w:rsidR="00094DE2">
        <w:rPr>
          <w:rFonts w:eastAsia="Malgun Gothic"/>
          <w:lang w:eastAsia="ko-KR"/>
        </w:rPr>
        <w:t xml:space="preserve">the </w:t>
      </w:r>
      <w:r w:rsidRPr="00495800" w:rsidR="00094DE2">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Pr="00495800" w:rsidR="00094DE2">
        <w:rPr>
          <w:rFonts w:eastAsiaTheme="minorEastAsia"/>
          <w:lang w:eastAsia="ko-KR"/>
        </w:rPr>
        <w:t xml:space="preserve">, respectively. </w:t>
      </w:r>
      <w:r w:rsidRPr="00495800" w:rsidR="00094DE2">
        <w:rPr>
          <w:rFonts w:eastAsiaTheme="minorEastAsia"/>
          <w:b/>
          <w:lang w:eastAsia="ko-KR"/>
        </w:rPr>
        <w:t>f,</w:t>
      </w:r>
      <w:r w:rsidRPr="00495800" w:rsidR="00094DE2">
        <w:rPr>
          <w:rFonts w:eastAsiaTheme="minorEastAsia"/>
          <w:lang w:eastAsia="ko-KR"/>
        </w:rPr>
        <w:t xml:space="preserve"> </w:t>
      </w:r>
      <w:r w:rsidRPr="00495800" w:rsidR="00094DE2">
        <w:t xml:space="preserve">contrasted functions among region-enriched species originated from three different geographical clusters, that is, non-westernized countries, European countries, and US/China/Japan. Based on functional annotations of </w:t>
      </w:r>
      <w:proofErr w:type="spellStart"/>
      <w:r w:rsidRPr="00495800" w:rsidR="00094DE2">
        <w:t>CAZyme</w:t>
      </w:r>
      <w:proofErr w:type="spellEnd"/>
      <w:r w:rsidRPr="00495800" w:rsidR="00094DE2">
        <w:t xml:space="preserve">, </w:t>
      </w:r>
      <w:r w:rsidR="00E77A71">
        <w:t>antimicrobial</w:t>
      </w:r>
      <w:r w:rsidRPr="00495800" w:rsidR="00E77A71">
        <w:t xml:space="preserve"> </w:t>
      </w:r>
      <w:r w:rsidRPr="00495800" w:rsidR="00094DE2">
        <w:t>resistance (A</w:t>
      </w:r>
      <w:r w:rsidR="00E77A71">
        <w:t>M</w:t>
      </w:r>
      <w:r w:rsidRPr="00495800" w:rsidR="00094DE2">
        <w:t>R), secondary metabolism (</w:t>
      </w:r>
      <w:proofErr w:type="spellStart"/>
      <w:r w:rsidRPr="00495800" w:rsidR="00094DE2">
        <w:t>antiSMASH</w:t>
      </w:r>
      <w:proofErr w:type="spellEnd"/>
      <w:r w:rsidRPr="00495800" w:rsidR="00094DE2">
        <w:t xml:space="preserve">), and virulence factors (PATRIC database), we checked the enrichment of functions </w:t>
      </w:r>
      <w:r w:rsidR="00C0571A">
        <w:t>of</w:t>
      </w:r>
      <w:r w:rsidRPr="00495800" w:rsidR="00094DE2">
        <w:t xml:space="preserve"> a geographical cluster. </w:t>
      </w:r>
      <w:r w:rsidR="00C0571A">
        <w:t>Functional genes from western/non-western enriched MSPs were cumulatively summed</w:t>
      </w:r>
      <w:r w:rsidR="00F77581">
        <w:t>, filtered by top 18 extremes, and plotted.</w:t>
      </w:r>
    </w:p>
    <w:p w:rsidR="00094DE2" w:rsidP="2E6EF70B" w:rsidRDefault="00F77581" w14:paraId="39B786C6" w14:textId="4011A66F">
      <w:pPr>
        <w:pStyle w:val="Normal"/>
        <w:rPr>
          <w:rFonts w:eastAsia="맑은 고딕" w:eastAsiaTheme="minorEastAsia"/>
          <w:lang w:eastAsia="ko-KR"/>
        </w:rPr>
      </w:pPr>
      <w:r w:rsidR="2E6EF70B">
        <w:rPr/>
        <w:t>Fig 2</w:t>
      </w:r>
      <w:del w:author="JOSE FERNANDO GARCIA GUEVARA" w:date="2021-12-02T23:49:28.262Z" w:id="286997560">
        <w:r w:rsidRPr="2E6EF70B" w:rsidDel="2E6EF70B">
          <w:rPr>
            <w:b w:val="1"/>
            <w:bCs w:val="1"/>
          </w:rPr>
          <w:delText xml:space="preserve"> </w:delText>
        </w:r>
      </w:del>
      <w:r w:rsidR="2E6EF70B">
        <w:rPr/>
        <w:t xml:space="preserve"> </w:t>
      </w:r>
      <w:r w:rsidRPr="2E6EF70B" w:rsidR="2E6EF70B">
        <w:rPr>
          <w:rFonts w:eastAsia="맑은 고딕" w:eastAsiaTheme="minorEastAsia"/>
          <w:lang w:eastAsia="ko-KR"/>
        </w:rPr>
        <w:t xml:space="preserve">pan-metagenomics association studies (Pan-MGAS) of </w:t>
      </w:r>
      <w:ins w:author="JOSE FERNANDO GARCIA GUEVARA" w:date="2021-12-02T23:50:49.978Z" w:id="1893647207">
        <w:r w:rsidRPr="2E6EF70B" w:rsidR="2E6EF70B">
          <w:rPr>
            <w:rFonts w:eastAsia="맑은 고딕" w:eastAsiaTheme="minorEastAsia"/>
            <w:lang w:eastAsia="ko-KR"/>
          </w:rPr>
          <w:t>43</w:t>
        </w:r>
      </w:ins>
      <w:del w:author="JOSE FERNANDO GARCIA GUEVARA" w:date="2021-12-02T23:50:45.746Z" w:id="149964138">
        <w:r w:rsidRPr="2E6EF70B" w:rsidDel="2E6EF70B">
          <w:rPr>
            <w:rFonts w:eastAsia="맑은 고딕" w:eastAsiaTheme="minorEastAsia"/>
            <w:lang w:eastAsia="ko-KR"/>
          </w:rPr>
          <w:delText>28</w:delText>
        </w:r>
      </w:del>
      <w:r w:rsidRPr="2E6EF70B" w:rsidR="2E6EF70B">
        <w:rPr>
          <w:rFonts w:eastAsia="맑은 고딕" w:eastAsiaTheme="minorEastAsia"/>
          <w:lang w:eastAsia="ko-KR"/>
        </w:rPr>
        <w:t xml:space="preserve"> cohorts from </w:t>
      </w:r>
      <w:ins w:author="JOSE FERNANDO GARCIA GUEVARA" w:date="2021-12-02T23:50:55.131Z" w:id="966512830">
        <w:r w:rsidRPr="2E6EF70B" w:rsidR="2E6EF70B">
          <w:rPr>
            <w:rFonts w:eastAsia="맑은 고딕" w:eastAsiaTheme="minorEastAsia"/>
            <w:lang w:eastAsia="ko-KR"/>
          </w:rPr>
          <w:t>23</w:t>
        </w:r>
      </w:ins>
      <w:del w:author="JOSE FERNANDO GARCIA GUEVARA" w:date="2021-12-02T23:50:53.696Z" w:id="1390155705">
        <w:r w:rsidRPr="2E6EF70B" w:rsidDel="2E6EF70B">
          <w:rPr>
            <w:rFonts w:eastAsia="맑은 고딕" w:eastAsiaTheme="minorEastAsia"/>
            <w:lang w:eastAsia="ko-KR"/>
          </w:rPr>
          <w:delText>18</w:delText>
        </w:r>
      </w:del>
      <w:r w:rsidRPr="2E6EF70B" w:rsidR="2E6EF70B">
        <w:rPr>
          <w:rFonts w:eastAsia="맑은 고딕" w:eastAsiaTheme="minorEastAsia"/>
          <w:lang w:eastAsia="ko-KR"/>
        </w:rPr>
        <w:t xml:space="preserve"> different diseases and 1</w:t>
      </w:r>
      <w:ins w:author="JOSE FERNANDO GARCIA GUEVARA" w:date="2021-12-02T23:50:58.27Z" w:id="1555264736">
        <w:r w:rsidRPr="2E6EF70B" w:rsidR="2E6EF70B">
          <w:rPr>
            <w:rFonts w:eastAsia="맑은 고딕" w:eastAsiaTheme="minorEastAsia"/>
            <w:lang w:eastAsia="ko-KR"/>
          </w:rPr>
          <w:t>4</w:t>
        </w:r>
      </w:ins>
      <w:del w:author="JOSE FERNANDO GARCIA GUEVARA" w:date="2021-12-02T23:50:57.415Z" w:id="84552197">
        <w:r w:rsidRPr="2E6EF70B" w:rsidDel="2E6EF70B">
          <w:rPr>
            <w:rFonts w:eastAsia="맑은 고딕" w:eastAsiaTheme="minorEastAsia"/>
            <w:lang w:eastAsia="ko-KR"/>
          </w:rPr>
          <w:delText>1</w:delText>
        </w:r>
      </w:del>
      <w:r w:rsidRPr="2E6EF70B" w:rsidR="2E6EF70B">
        <w:rPr>
          <w:rFonts w:eastAsia="맑은 고딕" w:eastAsiaTheme="minorEastAsia"/>
          <w:lang w:eastAsia="ko-KR"/>
        </w:rPr>
        <w:t xml:space="preserve"> countries (n=</w:t>
      </w:r>
      <w:commentRangeStart w:id="678336843"/>
      <w:r w:rsidRPr="2E6EF70B" w:rsidR="2E6EF70B">
        <w:rPr>
          <w:rFonts w:eastAsia="맑은 고딕" w:eastAsiaTheme="minorEastAsia"/>
          <w:lang w:eastAsia="ko-KR"/>
        </w:rPr>
        <w:t>2</w:t>
      </w:r>
      <w:r w:rsidRPr="2E6EF70B" w:rsidR="2E6EF70B">
        <w:rPr>
          <w:rFonts w:eastAsia="맑은 고딕" w:eastAsiaTheme="minorEastAsia"/>
          <w:lang w:eastAsia="ko-KR"/>
        </w:rPr>
        <w:t>,</w:t>
      </w:r>
      <w:r w:rsidRPr="2E6EF70B" w:rsidR="2E6EF70B">
        <w:rPr>
          <w:rFonts w:eastAsia="맑은 고딕" w:eastAsiaTheme="minorEastAsia"/>
          <w:lang w:eastAsia="ko-KR"/>
        </w:rPr>
        <w:t>185)</w:t>
      </w:r>
      <w:commentRangeEnd w:id="678336843"/>
      <w:r>
        <w:rPr>
          <w:rStyle w:val="CommentReference"/>
        </w:rPr>
        <w:commentReference w:id="678336843"/>
      </w:r>
      <w:r w:rsidRPr="2E6EF70B" w:rsidR="2E6EF70B">
        <w:rPr>
          <w:rFonts w:eastAsia="맑은 고딕" w:eastAsiaTheme="minorEastAsia"/>
          <w:lang w:eastAsia="ko-KR"/>
        </w:rPr>
        <w:t>.</w:t>
      </w:r>
      <w:ins w:author="JOSE FERNANDO GARCIA GUEVARA" w:date="2021-12-02T23:56:06.701Z" w:id="1102630658">
        <w:r w:rsidRPr="2E6EF70B" w:rsidR="2E6EF70B">
          <w:rPr>
            <w:rFonts w:eastAsia="맑은 고딕" w:eastAsiaTheme="minorEastAsia"/>
            <w:b w:val="1"/>
            <w:bCs w:val="1"/>
            <w:lang w:eastAsia="ko-KR"/>
            <w:rPrChange w:author="JOSE FERNANDO GARCIA GUEVARA" w:date="2021-12-02T23:57:16.228Z" w:id="1502352764">
              <w:rPr>
                <w:rFonts w:eastAsia="맑은 고딕" w:eastAsiaTheme="minorEastAsia"/>
                <w:lang w:eastAsia="ko-KR"/>
              </w:rPr>
            </w:rPrChange>
          </w:rPr>
          <w:t>a</w:t>
        </w:r>
      </w:ins>
      <w:ins w:author="JOSE FERNANDO GARCIA GUEVARA" w:date="2021-12-02T23:57:18.995Z" w:id="2111146373">
        <w:r w:rsidRPr="2E6EF70B" w:rsidR="2E6EF70B">
          <w:rPr>
            <w:rFonts w:eastAsia="맑은 고딕" w:eastAsiaTheme="minorEastAsia"/>
            <w:b w:val="1"/>
            <w:bCs w:val="1"/>
            <w:lang w:eastAsia="ko-KR"/>
          </w:rPr>
          <w:t>,</w:t>
        </w:r>
      </w:ins>
      <w:r w:rsidRPr="2E6EF70B" w:rsidR="2E6EF70B">
        <w:rPr>
          <w:rFonts w:eastAsia="맑은 고딕" w:eastAsiaTheme="minorEastAsia"/>
          <w:lang w:eastAsia="ko-KR"/>
        </w:rPr>
        <w:t xml:space="preserve"> We identified significantly enriched/depleted species of cohorts based on effect sizes (ESs) of Wilcoxon one-sided tests (ES ≥ 0.3)</w:t>
      </w:r>
      <w:ins w:author="JOSE FERNANDO GARCIA GUEVARA" w:date="2021-12-03T00:06:48.175Z" w:id="1965482691">
        <w:r w:rsidRPr="2E6EF70B" w:rsidR="2E6EF70B">
          <w:rPr>
            <w:rFonts w:eastAsia="맑은 고딕" w:eastAsiaTheme="minorEastAsia"/>
            <w:lang w:eastAsia="ko-KR"/>
          </w:rPr>
          <w:t xml:space="preserve"> </w:t>
        </w:r>
      </w:ins>
      <w:ins w:author="JOSE FERNANDO GARCIA GUEVARA" w:date="2021-12-03T00:05:34.273Z" w:id="2129765013">
        <w:r w:rsidRPr="2E6EF70B" w:rsidR="2E6EF70B">
          <w:rPr>
            <w:rFonts w:eastAsia="맑은 고딕" w:eastAsiaTheme="minorEastAsia"/>
            <w:lang w:eastAsia="ko-KR"/>
          </w:rPr>
          <w:t xml:space="preserve">ACVD, Acute </w:t>
        </w:r>
      </w:ins>
      <w:ins w:author="JOSE FERNANDO GARCIA GUEVARA" w:date="2021-12-03T00:06:56.129Z" w:id="564734649">
        <w:r w:rsidRPr="2E6EF70B" w:rsidR="2E6EF70B">
          <w:rPr>
            <w:rFonts w:eastAsia="맑은 고딕" w:eastAsiaTheme="minorEastAsia"/>
            <w:lang w:eastAsia="ko-KR"/>
          </w:rPr>
          <w:t>C</w:t>
        </w:r>
      </w:ins>
      <w:ins w:author="JOSE FERNANDO GARCIA GUEVARA" w:date="2021-12-03T00:05:34.273Z" w:id="1427574283">
        <w:r w:rsidRPr="2E6EF70B" w:rsidR="2E6EF70B">
          <w:rPr>
            <w:rFonts w:eastAsia="맑은 고딕" w:eastAsiaTheme="minorEastAsia"/>
            <w:lang w:eastAsia="ko-KR"/>
          </w:rPr>
          <w:t xml:space="preserve">oronary </w:t>
        </w:r>
      </w:ins>
      <w:ins w:author="JOSE FERNANDO GARCIA GUEVARA" w:date="2021-12-03T00:07:05.906Z" w:id="1843023657">
        <w:r w:rsidRPr="2E6EF70B" w:rsidR="2E6EF70B">
          <w:rPr>
            <w:rFonts w:eastAsia="맑은 고딕" w:eastAsiaTheme="minorEastAsia"/>
            <w:lang w:eastAsia="ko-KR"/>
          </w:rPr>
          <w:t>Cardiovascular</w:t>
        </w:r>
      </w:ins>
      <w:ins w:author="JOSE FERNANDO GARCIA GUEVARA" w:date="2021-12-03T00:05:34.273Z" w:id="1064685829">
        <w:r w:rsidRPr="2E6EF70B" w:rsidR="2E6EF70B">
          <w:rPr>
            <w:rFonts w:eastAsia="맑은 고딕" w:eastAsiaTheme="minorEastAsia"/>
            <w:lang w:eastAsia="ko-KR"/>
          </w:rPr>
          <w:t xml:space="preserve"> </w:t>
        </w:r>
      </w:ins>
      <w:ins w:author="JOSE FERNANDO GARCIA GUEVARA" w:date="2021-12-03T00:07:01.915Z" w:id="140950495">
        <w:r w:rsidRPr="2E6EF70B" w:rsidR="2E6EF70B">
          <w:rPr>
            <w:rFonts w:eastAsia="맑은 고딕" w:eastAsiaTheme="minorEastAsia"/>
            <w:lang w:eastAsia="ko-KR"/>
          </w:rPr>
          <w:t>D</w:t>
        </w:r>
      </w:ins>
      <w:ins w:author="JOSE FERNANDO GARCIA GUEVARA" w:date="2021-12-03T00:05:34.273Z" w:id="1593269665">
        <w:r w:rsidRPr="2E6EF70B" w:rsidR="2E6EF70B">
          <w:rPr>
            <w:rFonts w:eastAsia="맑은 고딕" w:eastAsiaTheme="minorEastAsia"/>
            <w:lang w:eastAsia="ko-KR"/>
          </w:rPr>
          <w:t>isease</w:t>
        </w:r>
      </w:ins>
      <w:ins w:author="JOSE FERNANDO GARCIA GUEVARA" w:date="2021-12-03T00:07:24.197Z" w:id="1051432353">
        <w:r w:rsidRPr="2E6EF70B" w:rsidR="2E6EF70B">
          <w:rPr>
            <w:rFonts w:eastAsia="맑은 고딕" w:eastAsiaTheme="minorEastAsia"/>
            <w:lang w:eastAsia="ko-KR"/>
          </w:rPr>
          <w:t>;</w:t>
        </w:r>
      </w:ins>
      <w:ins w:author="JOSE FERNANDO GARCIA GUEVARA" w:date="2021-12-03T00:05:34.273Z" w:id="1057554008">
        <w:r w:rsidRPr="2E6EF70B" w:rsidR="2E6EF70B">
          <w:rPr>
            <w:rFonts w:eastAsia="맑은 고딕" w:eastAsiaTheme="minorEastAsia"/>
            <w:lang w:eastAsia="ko-KR"/>
          </w:rPr>
          <w:t xml:space="preserve"> Ob, obesity</w:t>
        </w:r>
      </w:ins>
      <w:ins w:author="JOSE FERNANDO GARCIA GUEVARA" w:date="2021-12-03T00:07:39.041Z" w:id="514130868">
        <w:r w:rsidRPr="2E6EF70B" w:rsidR="2E6EF70B">
          <w:rPr>
            <w:rFonts w:eastAsia="맑은 고딕" w:eastAsiaTheme="minorEastAsia"/>
            <w:lang w:eastAsia="ko-KR"/>
          </w:rPr>
          <w:t xml:space="preserve">; </w:t>
        </w:r>
      </w:ins>
      <w:ins w:author="JOSE FERNANDO GARCIA GUEVARA" w:date="2021-12-03T00:05:34.273Z" w:id="625582646">
        <w:r w:rsidRPr="2E6EF70B" w:rsidR="2E6EF70B">
          <w:rPr>
            <w:rFonts w:eastAsia="맑은 고딕" w:eastAsiaTheme="minorEastAsia"/>
            <w:lang w:eastAsia="ko-KR"/>
          </w:rPr>
          <w:t>CRC</w:t>
        </w:r>
      </w:ins>
      <w:ins w:author="JOSE FERNANDO GARCIA GUEVARA" w:date="2021-12-03T00:07:40.934Z" w:id="2110861912">
        <w:r w:rsidRPr="2E6EF70B" w:rsidR="2E6EF70B">
          <w:rPr>
            <w:rFonts w:eastAsia="맑은 고딕" w:eastAsiaTheme="minorEastAsia"/>
            <w:lang w:eastAsia="ko-KR"/>
          </w:rPr>
          <w:t>,</w:t>
        </w:r>
      </w:ins>
      <w:ins w:author="JOSE FERNANDO GARCIA GUEVARA" w:date="2021-12-03T00:05:34.273Z" w:id="1466455138">
        <w:r w:rsidRPr="2E6EF70B" w:rsidR="2E6EF70B">
          <w:rPr>
            <w:rFonts w:eastAsia="맑은 고딕" w:eastAsiaTheme="minorEastAsia"/>
            <w:lang w:eastAsia="ko-KR"/>
          </w:rPr>
          <w:t xml:space="preserve"> Colorectal Cancer</w:t>
        </w:r>
      </w:ins>
      <w:ins w:author="JOSE FERNANDO GARCIA GUEVARA" w:date="2021-12-03T00:07:56.417Z" w:id="165692482">
        <w:r w:rsidRPr="2E6EF70B" w:rsidR="2E6EF70B">
          <w:rPr>
            <w:rFonts w:eastAsia="맑은 고딕" w:eastAsiaTheme="minorEastAsia"/>
            <w:lang w:eastAsia="ko-KR"/>
          </w:rPr>
          <w:t xml:space="preserve">; </w:t>
        </w:r>
      </w:ins>
      <w:ins w:author="JOSE FERNANDO GARCIA GUEVARA" w:date="2021-12-03T00:05:34.273Z" w:id="982153046">
        <w:r w:rsidRPr="2E6EF70B" w:rsidR="2E6EF70B">
          <w:rPr>
            <w:rFonts w:eastAsia="맑은 고딕" w:eastAsiaTheme="minorEastAsia"/>
            <w:lang w:eastAsia="ko-KR"/>
          </w:rPr>
          <w:t xml:space="preserve">NSCLC, </w:t>
        </w:r>
      </w:ins>
      <w:ins w:author="JOSE FERNANDO GARCIA GUEVARA" w:date="2021-12-03T00:08:07.08Z" w:id="683372832">
        <w:r w:rsidRPr="2E6EF70B" w:rsidR="2E6EF70B">
          <w:rPr>
            <w:rFonts w:eastAsia="맑은 고딕" w:eastAsiaTheme="minorEastAsia"/>
            <w:lang w:eastAsia="ko-KR"/>
          </w:rPr>
          <w:t>Non-Small</w:t>
        </w:r>
      </w:ins>
      <w:ins w:author="JOSE FERNANDO GARCIA GUEVARA" w:date="2021-12-03T00:05:34.273Z" w:id="123018000">
        <w:r w:rsidRPr="2E6EF70B" w:rsidR="2E6EF70B">
          <w:rPr>
            <w:rFonts w:eastAsia="맑은 고딕" w:eastAsiaTheme="minorEastAsia"/>
            <w:lang w:eastAsia="ko-KR"/>
          </w:rPr>
          <w:t xml:space="preserve"> Cell Lung Cancer</w:t>
        </w:r>
      </w:ins>
      <w:ins w:author="JOSE FERNANDO GARCIA GUEVARA" w:date="2021-12-03T00:08:26.06Z" w:id="1020693952">
        <w:r w:rsidRPr="2E6EF70B" w:rsidR="2E6EF70B">
          <w:rPr>
            <w:rFonts w:eastAsia="맑은 고딕" w:eastAsiaTheme="minorEastAsia"/>
            <w:lang w:eastAsia="ko-KR"/>
          </w:rPr>
          <w:t xml:space="preserve">; </w:t>
        </w:r>
      </w:ins>
      <w:ins w:author="JOSE FERNANDO GARCIA GUEVARA" w:date="2021-12-03T00:05:34.273Z" w:id="420297974">
        <w:r w:rsidRPr="2E6EF70B" w:rsidR="2E6EF70B">
          <w:rPr>
            <w:rFonts w:eastAsia="맑은 고딕" w:eastAsiaTheme="minorEastAsia"/>
            <w:lang w:eastAsia="ko-KR"/>
          </w:rPr>
          <w:t xml:space="preserve">RCC </w:t>
        </w:r>
      </w:ins>
      <w:ins w:author="JOSE FERNANDO GARCIA GUEVARA" w:date="2021-12-03T00:08:33.11Z" w:id="1365075477">
        <w:r w:rsidRPr="2E6EF70B" w:rsidR="2E6EF70B">
          <w:rPr>
            <w:rFonts w:eastAsia="맑은 고딕" w:eastAsiaTheme="minorEastAsia"/>
            <w:lang w:eastAsia="ko-KR"/>
          </w:rPr>
          <w:t>R</w:t>
        </w:r>
      </w:ins>
      <w:ins w:author="JOSE FERNANDO GARCIA GUEVARA" w:date="2021-12-03T00:05:34.273Z" w:id="461306041">
        <w:r w:rsidRPr="2E6EF70B" w:rsidR="2E6EF70B">
          <w:rPr>
            <w:rFonts w:eastAsia="맑은 고딕" w:eastAsiaTheme="minorEastAsia"/>
            <w:lang w:eastAsia="ko-KR"/>
          </w:rPr>
          <w:t xml:space="preserve">enal </w:t>
        </w:r>
      </w:ins>
      <w:ins w:author="JOSE FERNANDO GARCIA GUEVARA" w:date="2021-12-03T00:08:35.095Z" w:id="1596563922">
        <w:r w:rsidRPr="2E6EF70B" w:rsidR="2E6EF70B">
          <w:rPr>
            <w:rFonts w:eastAsia="맑은 고딕" w:eastAsiaTheme="minorEastAsia"/>
            <w:lang w:eastAsia="ko-KR"/>
          </w:rPr>
          <w:t>C</w:t>
        </w:r>
      </w:ins>
      <w:ins w:author="JOSE FERNANDO GARCIA GUEVARA" w:date="2021-12-03T00:05:34.273Z" w:id="1113771086">
        <w:r w:rsidRPr="2E6EF70B" w:rsidR="2E6EF70B">
          <w:rPr>
            <w:rFonts w:eastAsia="맑은 고딕" w:eastAsiaTheme="minorEastAsia"/>
            <w:lang w:eastAsia="ko-KR"/>
          </w:rPr>
          <w:t xml:space="preserve">ell </w:t>
        </w:r>
      </w:ins>
      <w:ins w:author="JOSE FERNANDO GARCIA GUEVARA" w:date="2021-12-03T00:08:37.103Z" w:id="1733967164">
        <w:r w:rsidRPr="2E6EF70B" w:rsidR="2E6EF70B">
          <w:rPr>
            <w:rFonts w:eastAsia="맑은 고딕" w:eastAsiaTheme="minorEastAsia"/>
            <w:lang w:eastAsia="ko-KR"/>
          </w:rPr>
          <w:t>C</w:t>
        </w:r>
      </w:ins>
      <w:ins w:author="JOSE FERNANDO GARCIA GUEVARA" w:date="2021-12-03T00:05:34.273Z" w:id="1219980510">
        <w:r w:rsidRPr="2E6EF70B" w:rsidR="2E6EF70B">
          <w:rPr>
            <w:rFonts w:eastAsia="맑은 고딕" w:eastAsiaTheme="minorEastAsia"/>
            <w:lang w:eastAsia="ko-KR"/>
          </w:rPr>
          <w:t>arcinoma</w:t>
        </w:r>
      </w:ins>
      <w:ins w:author="JOSE FERNANDO GARCIA GUEVARA" w:date="2021-12-03T00:08:51.391Z" w:id="498881648">
        <w:r w:rsidRPr="2E6EF70B" w:rsidR="2E6EF70B">
          <w:rPr>
            <w:rFonts w:eastAsia="맑은 고딕" w:eastAsiaTheme="minorEastAsia"/>
            <w:lang w:eastAsia="ko-KR"/>
          </w:rPr>
          <w:t>;</w:t>
        </w:r>
      </w:ins>
      <w:ins w:author="JOSE FERNANDO GARCIA GUEVARA" w:date="2021-12-03T00:05:34.273Z" w:id="229823372">
        <w:r w:rsidRPr="2E6EF70B" w:rsidR="2E6EF70B">
          <w:rPr>
            <w:rFonts w:eastAsia="맑은 고딕" w:eastAsiaTheme="minorEastAsia"/>
            <w:lang w:eastAsia="ko-KR"/>
          </w:rPr>
          <w:t xml:space="preserve"> GDM</w:t>
        </w:r>
      </w:ins>
      <w:ins w:author="JOSE FERNANDO GARCIA GUEVARA" w:date="2021-12-03T00:09:21.634Z" w:id="1471649236">
        <w:r w:rsidRPr="2E6EF70B" w:rsidR="2E6EF70B">
          <w:rPr>
            <w:rFonts w:eastAsia="맑은 고딕" w:eastAsiaTheme="minorEastAsia"/>
            <w:lang w:eastAsia="ko-KR"/>
          </w:rPr>
          <w:t>,</w:t>
        </w:r>
      </w:ins>
      <w:ins w:author="JOSE FERNANDO GARCIA GUEVARA" w:date="2021-12-03T00:05:34.273Z" w:id="512177006">
        <w:r w:rsidRPr="2E6EF70B" w:rsidR="2E6EF70B">
          <w:rPr>
            <w:rFonts w:eastAsia="맑은 고딕" w:eastAsiaTheme="minorEastAsia"/>
            <w:lang w:eastAsia="ko-KR"/>
          </w:rPr>
          <w:t xml:space="preserve"> </w:t>
        </w:r>
      </w:ins>
      <w:ins w:author="JOSE FERNANDO GARCIA GUEVARA" w:date="2021-12-03T00:09:26.341Z" w:id="539695388">
        <w:r w:rsidRPr="2E6EF70B" w:rsidR="2E6EF70B">
          <w:rPr>
            <w:rFonts w:eastAsia="맑은 고딕" w:eastAsiaTheme="minorEastAsia"/>
            <w:lang w:eastAsia="ko-KR"/>
          </w:rPr>
          <w:t>G</w:t>
        </w:r>
      </w:ins>
      <w:ins w:author="JOSE FERNANDO GARCIA GUEVARA" w:date="2021-12-03T00:05:34.273Z" w:id="1579797822">
        <w:r w:rsidRPr="2E6EF70B" w:rsidR="2E6EF70B">
          <w:rPr>
            <w:rFonts w:eastAsia="맑은 고딕" w:eastAsiaTheme="minorEastAsia"/>
            <w:lang w:eastAsia="ko-KR"/>
          </w:rPr>
          <w:t xml:space="preserve">estational </w:t>
        </w:r>
      </w:ins>
      <w:ins w:author="JOSE FERNANDO GARCIA GUEVARA" w:date="2021-12-03T00:09:28.746Z" w:id="204146421">
        <w:r w:rsidRPr="2E6EF70B" w:rsidR="2E6EF70B">
          <w:rPr>
            <w:rFonts w:eastAsia="맑은 고딕" w:eastAsiaTheme="minorEastAsia"/>
            <w:lang w:eastAsia="ko-KR"/>
          </w:rPr>
          <w:t>D</w:t>
        </w:r>
      </w:ins>
      <w:ins w:author="JOSE FERNANDO GARCIA GUEVARA" w:date="2021-12-03T00:05:34.273Z" w:id="2009011729">
        <w:r w:rsidRPr="2E6EF70B" w:rsidR="2E6EF70B">
          <w:rPr>
            <w:rFonts w:eastAsia="맑은 고딕" w:eastAsiaTheme="minorEastAsia"/>
            <w:lang w:eastAsia="ko-KR"/>
          </w:rPr>
          <w:t xml:space="preserve">iabetes </w:t>
        </w:r>
      </w:ins>
      <w:ins w:author="JOSE FERNANDO GARCIA GUEVARA" w:date="2021-12-03T00:09:31.241Z" w:id="349390923">
        <w:r w:rsidRPr="2E6EF70B" w:rsidR="2E6EF70B">
          <w:rPr>
            <w:rFonts w:eastAsia="맑은 고딕" w:eastAsiaTheme="minorEastAsia"/>
            <w:lang w:eastAsia="ko-KR"/>
          </w:rPr>
          <w:t>M</w:t>
        </w:r>
      </w:ins>
      <w:ins w:author="JOSE FERNANDO GARCIA GUEVARA" w:date="2021-12-03T00:05:34.273Z" w:id="1173442145">
        <w:r w:rsidRPr="2E6EF70B" w:rsidR="2E6EF70B">
          <w:rPr>
            <w:rFonts w:eastAsia="맑은 고딕" w:eastAsiaTheme="minorEastAsia"/>
            <w:lang w:eastAsia="ko-KR"/>
          </w:rPr>
          <w:t>ellitus</w:t>
        </w:r>
      </w:ins>
      <w:ins w:author="JOSE FERNANDO GARCIA GUEVARA" w:date="2021-12-03T00:09:39.352Z" w:id="1401220326">
        <w:r w:rsidRPr="2E6EF70B" w:rsidR="2E6EF70B">
          <w:rPr>
            <w:rFonts w:eastAsia="맑은 고딕" w:eastAsiaTheme="minorEastAsia"/>
            <w:lang w:eastAsia="ko-KR"/>
          </w:rPr>
          <w:t>;</w:t>
        </w:r>
      </w:ins>
      <w:ins w:author="JOSE FERNANDO GARCIA GUEVARA" w:date="2021-12-03T00:05:34.273Z" w:id="446788073">
        <w:r w:rsidRPr="2E6EF70B" w:rsidR="2E6EF70B">
          <w:rPr>
            <w:rFonts w:eastAsia="맑은 고딕" w:eastAsiaTheme="minorEastAsia"/>
            <w:lang w:eastAsia="ko-KR"/>
          </w:rPr>
          <w:t xml:space="preserve"> T1D Type 1 diabetes</w:t>
        </w:r>
      </w:ins>
      <w:ins w:author="JOSE FERNANDO GARCIA GUEVARA" w:date="2021-12-03T00:09:43.818Z" w:id="1612448969">
        <w:r w:rsidRPr="2E6EF70B" w:rsidR="2E6EF70B">
          <w:rPr>
            <w:rFonts w:eastAsia="맑은 고딕" w:eastAsiaTheme="minorEastAsia"/>
            <w:lang w:eastAsia="ko-KR"/>
          </w:rPr>
          <w:t>;</w:t>
        </w:r>
      </w:ins>
      <w:ins w:author="JOSE FERNANDO GARCIA GUEVARA" w:date="2021-12-03T00:05:34.273Z" w:id="826479826">
        <w:r w:rsidRPr="2E6EF70B" w:rsidR="2E6EF70B">
          <w:rPr>
            <w:rFonts w:eastAsia="맑은 고딕" w:eastAsiaTheme="minorEastAsia"/>
            <w:lang w:eastAsia="ko-KR"/>
          </w:rPr>
          <w:t xml:space="preserve"> T2D</w:t>
        </w:r>
      </w:ins>
      <w:ins w:author="JOSE FERNANDO GARCIA GUEVARA" w:date="2021-12-03T00:09:46.209Z" w:id="743748718">
        <w:r w:rsidRPr="2E6EF70B" w:rsidR="2E6EF70B">
          <w:rPr>
            <w:rFonts w:eastAsia="맑은 고딕" w:eastAsiaTheme="minorEastAsia"/>
            <w:lang w:eastAsia="ko-KR"/>
          </w:rPr>
          <w:t>,</w:t>
        </w:r>
      </w:ins>
      <w:ins w:author="JOSE FERNANDO GARCIA GUEVARA" w:date="2021-12-03T00:05:34.273Z" w:id="906002141">
        <w:r w:rsidRPr="2E6EF70B" w:rsidR="2E6EF70B">
          <w:rPr>
            <w:rFonts w:eastAsia="맑은 고딕" w:eastAsiaTheme="minorEastAsia"/>
            <w:lang w:eastAsia="ko-KR"/>
          </w:rPr>
          <w:t xml:space="preserve"> Type 2 diabetes</w:t>
        </w:r>
      </w:ins>
      <w:ins w:author="JOSE FERNANDO GARCIA GUEVARA" w:date="2021-12-03T00:09:57.169Z" w:id="1254577176">
        <w:r w:rsidRPr="2E6EF70B" w:rsidR="2E6EF70B">
          <w:rPr>
            <w:rFonts w:eastAsia="맑은 고딕" w:eastAsiaTheme="minorEastAsia"/>
            <w:lang w:eastAsia="ko-KR"/>
          </w:rPr>
          <w:t xml:space="preserve">; </w:t>
        </w:r>
      </w:ins>
      <w:ins w:author="JOSE FERNANDO GARCIA GUEVARA" w:date="2021-12-03T00:13:36.435Z" w:id="306034889">
        <w:r w:rsidRPr="2E6EF70B" w:rsidR="2E6EF70B">
          <w:rPr>
            <w:rFonts w:eastAsia="맑은 고딕" w:eastAsiaTheme="minorEastAsia"/>
            <w:lang w:eastAsia="ko-KR"/>
          </w:rPr>
          <w:t>LC liver Cirrhosis</w:t>
        </w:r>
      </w:ins>
      <w:ins w:author="JOSE FERNANDO GARCIA GUEVARA" w:date="2021-12-03T00:14:13.717Z" w:id="1747359720">
        <w:r w:rsidRPr="2E6EF70B" w:rsidR="2E6EF70B">
          <w:rPr>
            <w:rFonts w:eastAsia="맑은 고딕" w:eastAsiaTheme="minorEastAsia"/>
            <w:lang w:eastAsia="ko-KR"/>
          </w:rPr>
          <w:t>; NAFLD Non-Alcoholic Fatty Acid Liver</w:t>
        </w:r>
      </w:ins>
      <w:ins w:author="JOSE FERNANDO GARCIA GUEVARA" w:date="2021-12-03T00:13:36.435Z" w:id="401637788">
        <w:r w:rsidRPr="2E6EF70B" w:rsidR="2E6EF70B">
          <w:rPr>
            <w:rFonts w:eastAsia="맑은 고딕" w:eastAsiaTheme="minorEastAsia"/>
            <w:lang w:eastAsia="ko-KR"/>
          </w:rPr>
          <w:t xml:space="preserve">; </w:t>
        </w:r>
      </w:ins>
      <w:ins w:author="JOSE FERNANDO GARCIA GUEVARA" w:date="2021-12-03T00:05:34.273Z" w:id="2047164149">
        <w:r w:rsidRPr="2E6EF70B" w:rsidR="2E6EF70B">
          <w:rPr>
            <w:rFonts w:eastAsia="맑은 고딕" w:eastAsiaTheme="minorEastAsia"/>
            <w:lang w:eastAsia="ko-KR"/>
          </w:rPr>
          <w:t>UC</w:t>
        </w:r>
      </w:ins>
      <w:ins w:author="JOSE FERNANDO GARCIA GUEVARA" w:date="2021-12-03T00:09:59.476Z" w:id="151318894">
        <w:r w:rsidRPr="2E6EF70B" w:rsidR="2E6EF70B">
          <w:rPr>
            <w:rFonts w:eastAsia="맑은 고딕" w:eastAsiaTheme="minorEastAsia"/>
            <w:lang w:eastAsia="ko-KR"/>
          </w:rPr>
          <w:t>,</w:t>
        </w:r>
      </w:ins>
      <w:ins w:author="JOSE FERNANDO GARCIA GUEVARA" w:date="2021-12-03T00:05:34.273Z" w:id="1078313598">
        <w:r w:rsidRPr="2E6EF70B" w:rsidR="2E6EF70B">
          <w:rPr>
            <w:rFonts w:eastAsia="맑은 고딕" w:eastAsiaTheme="minorEastAsia"/>
            <w:lang w:eastAsia="ko-KR"/>
          </w:rPr>
          <w:t xml:space="preserve"> </w:t>
        </w:r>
      </w:ins>
      <w:ins w:author="JOSE FERNANDO GARCIA GUEVARA" w:date="2021-12-03T00:10:02.529Z" w:id="1896640260">
        <w:r w:rsidRPr="2E6EF70B" w:rsidR="2E6EF70B">
          <w:rPr>
            <w:rFonts w:eastAsia="맑은 고딕" w:eastAsiaTheme="minorEastAsia"/>
            <w:lang w:eastAsia="ko-KR"/>
          </w:rPr>
          <w:t>U</w:t>
        </w:r>
      </w:ins>
      <w:ins w:author="JOSE FERNANDO GARCIA GUEVARA" w:date="2021-12-03T00:05:34.273Z" w:id="1210274375">
        <w:r w:rsidRPr="2E6EF70B" w:rsidR="2E6EF70B">
          <w:rPr>
            <w:rFonts w:eastAsia="맑은 고딕" w:eastAsiaTheme="minorEastAsia"/>
            <w:lang w:eastAsia="ko-KR"/>
          </w:rPr>
          <w:t xml:space="preserve">lcerative </w:t>
        </w:r>
      </w:ins>
      <w:ins w:author="JOSE FERNANDO GARCIA GUEVARA" w:date="2021-12-03T00:10:05.031Z" w:id="843494830">
        <w:r w:rsidRPr="2E6EF70B" w:rsidR="2E6EF70B">
          <w:rPr>
            <w:rFonts w:eastAsia="맑은 고딕" w:eastAsiaTheme="minorEastAsia"/>
            <w:lang w:eastAsia="ko-KR"/>
          </w:rPr>
          <w:t>C</w:t>
        </w:r>
      </w:ins>
      <w:ins w:author="JOSE FERNANDO GARCIA GUEVARA" w:date="2021-12-03T00:05:34.273Z" w:id="534570784">
        <w:r w:rsidRPr="2E6EF70B" w:rsidR="2E6EF70B">
          <w:rPr>
            <w:rFonts w:eastAsia="맑은 고딕" w:eastAsiaTheme="minorEastAsia"/>
            <w:lang w:eastAsia="ko-KR"/>
          </w:rPr>
          <w:t>olitis</w:t>
        </w:r>
      </w:ins>
      <w:ins w:author="JOSE FERNANDO GARCIA GUEVARA" w:date="2021-12-03T00:10:19.736Z" w:id="682332684">
        <w:r w:rsidRPr="2E6EF70B" w:rsidR="2E6EF70B">
          <w:rPr>
            <w:rFonts w:eastAsia="맑은 고딕" w:eastAsiaTheme="minorEastAsia"/>
            <w:lang w:eastAsia="ko-KR"/>
          </w:rPr>
          <w:t xml:space="preserve">; </w:t>
        </w:r>
      </w:ins>
      <w:ins w:author="JOSE FERNANDO GARCIA GUEVARA" w:date="2021-12-03T00:05:34.273Z" w:id="746070896">
        <w:r w:rsidRPr="2E6EF70B" w:rsidR="2E6EF70B">
          <w:rPr>
            <w:rFonts w:eastAsia="맑은 고딕" w:eastAsiaTheme="minorEastAsia"/>
            <w:lang w:eastAsia="ko-KR"/>
          </w:rPr>
          <w:t>CD</w:t>
        </w:r>
      </w:ins>
      <w:ins w:author="JOSE FERNANDO GARCIA GUEVARA" w:date="2021-12-03T00:10:28.345Z" w:id="1504176650">
        <w:r w:rsidRPr="2E6EF70B" w:rsidR="2E6EF70B">
          <w:rPr>
            <w:rFonts w:eastAsia="맑은 고딕" w:eastAsiaTheme="minorEastAsia"/>
            <w:lang w:eastAsia="ko-KR"/>
          </w:rPr>
          <w:t>,</w:t>
        </w:r>
      </w:ins>
      <w:ins w:author="JOSE FERNANDO GARCIA GUEVARA" w:date="2021-12-03T00:05:34.273Z" w:id="533201091">
        <w:r w:rsidRPr="2E6EF70B" w:rsidR="2E6EF70B">
          <w:rPr>
            <w:rFonts w:eastAsia="맑은 고딕" w:eastAsiaTheme="minorEastAsia"/>
            <w:lang w:eastAsia="ko-KR"/>
          </w:rPr>
          <w:t xml:space="preserve"> Crohn's disease</w:t>
        </w:r>
      </w:ins>
      <w:ins w:author="JOSE FERNANDO GARCIA GUEVARA" w:date="2021-12-03T00:10:24.886Z" w:id="1598447210">
        <w:r w:rsidRPr="2E6EF70B" w:rsidR="2E6EF70B">
          <w:rPr>
            <w:rFonts w:eastAsia="맑은 고딕" w:eastAsiaTheme="minorEastAsia"/>
            <w:lang w:eastAsia="ko-KR"/>
          </w:rPr>
          <w:t>;</w:t>
        </w:r>
      </w:ins>
      <w:ins w:author="JOSE FERNANDO GARCIA GUEVARA" w:date="2021-12-03T00:05:34.273Z" w:id="1841090766">
        <w:r w:rsidRPr="2E6EF70B" w:rsidR="2E6EF70B">
          <w:rPr>
            <w:rFonts w:eastAsia="맑은 고딕" w:eastAsiaTheme="minorEastAsia"/>
            <w:lang w:eastAsia="ko-KR"/>
          </w:rPr>
          <w:t xml:space="preserve"> BD </w:t>
        </w:r>
        <w:r w:rsidRPr="2E6EF70B" w:rsidR="2E6EF70B">
          <w:rPr>
            <w:rFonts w:eastAsia="맑은 고딕" w:eastAsiaTheme="minorEastAsia"/>
            <w:lang w:eastAsia="ko-KR"/>
          </w:rPr>
          <w:t>Becet’s</w:t>
        </w:r>
      </w:ins>
      <w:ins w:author="JOSE FERNANDO GARCIA GUEVARA" w:date="2021-12-03T00:11:07.92Z" w:id="565804181">
        <w:r w:rsidRPr="2E6EF70B" w:rsidR="2E6EF70B">
          <w:rPr>
            <w:rFonts w:eastAsia="맑은 고딕" w:eastAsiaTheme="minorEastAsia"/>
            <w:lang w:eastAsia="ko-KR"/>
          </w:rPr>
          <w:t>;</w:t>
        </w:r>
      </w:ins>
      <w:ins w:author="JOSE FERNANDO GARCIA GUEVARA" w:date="2021-12-03T00:05:34.273Z" w:id="2058610770">
        <w:r w:rsidRPr="2E6EF70B" w:rsidR="2E6EF70B">
          <w:rPr>
            <w:rFonts w:eastAsia="맑은 고딕" w:eastAsiaTheme="minorEastAsia"/>
            <w:lang w:eastAsia="ko-KR"/>
          </w:rPr>
          <w:t xml:space="preserve"> RA</w:t>
        </w:r>
      </w:ins>
      <w:ins w:author="JOSE FERNANDO GARCIA GUEVARA" w:date="2021-12-03T00:11:10.041Z" w:id="121620429">
        <w:r w:rsidRPr="2E6EF70B" w:rsidR="2E6EF70B">
          <w:rPr>
            <w:rFonts w:eastAsia="맑은 고딕" w:eastAsiaTheme="minorEastAsia"/>
            <w:lang w:eastAsia="ko-KR"/>
          </w:rPr>
          <w:t>,</w:t>
        </w:r>
      </w:ins>
      <w:ins w:author="JOSE FERNANDO GARCIA GUEVARA" w:date="2021-12-03T00:05:34.273Z" w:id="539255347">
        <w:r w:rsidRPr="2E6EF70B" w:rsidR="2E6EF70B">
          <w:rPr>
            <w:rFonts w:eastAsia="맑은 고딕" w:eastAsiaTheme="minorEastAsia"/>
            <w:lang w:eastAsia="ko-KR"/>
          </w:rPr>
          <w:t xml:space="preserve"> Rheumatoid Arthritis</w:t>
        </w:r>
      </w:ins>
      <w:ins w:author="JOSE FERNANDO GARCIA GUEVARA" w:date="2021-12-03T00:11:25.308Z" w:id="517858620">
        <w:r w:rsidRPr="2E6EF70B" w:rsidR="2E6EF70B">
          <w:rPr>
            <w:rFonts w:eastAsia="맑은 고딕" w:eastAsiaTheme="minorEastAsia"/>
            <w:lang w:eastAsia="ko-KR"/>
          </w:rPr>
          <w:t>;</w:t>
        </w:r>
      </w:ins>
      <w:ins w:author="JOSE FERNANDO GARCIA GUEVARA" w:date="2021-12-03T00:05:34.273Z" w:id="1081816693">
        <w:r w:rsidRPr="2E6EF70B" w:rsidR="2E6EF70B">
          <w:rPr>
            <w:rFonts w:eastAsia="맑은 고딕" w:eastAsiaTheme="minorEastAsia"/>
            <w:lang w:eastAsia="ko-KR"/>
          </w:rPr>
          <w:t xml:space="preserve"> SPA</w:t>
        </w:r>
      </w:ins>
      <w:ins w:author="JOSE FERNANDO GARCIA GUEVARA" w:date="2021-12-03T00:11:38.62Z" w:id="421436225">
        <w:r w:rsidRPr="2E6EF70B" w:rsidR="2E6EF70B">
          <w:rPr>
            <w:rFonts w:eastAsia="맑은 고딕" w:eastAsiaTheme="minorEastAsia"/>
            <w:lang w:eastAsia="ko-KR"/>
          </w:rPr>
          <w:t>,</w:t>
        </w:r>
      </w:ins>
      <w:ins w:author="JOSE FERNANDO GARCIA GUEVARA" w:date="2021-12-03T00:05:34.273Z" w:id="101850183">
        <w:r w:rsidRPr="2E6EF70B" w:rsidR="2E6EF70B">
          <w:rPr>
            <w:rFonts w:eastAsia="맑은 고딕" w:eastAsiaTheme="minorEastAsia"/>
            <w:lang w:eastAsia="ko-KR"/>
          </w:rPr>
          <w:t xml:space="preserve"> </w:t>
        </w:r>
      </w:ins>
      <w:ins w:author="JOSE FERNANDO GARCIA GUEVARA" w:date="2021-12-03T00:11:30.471Z" w:id="1117064215">
        <w:r w:rsidRPr="2E6EF70B" w:rsidR="2E6EF70B">
          <w:rPr>
            <w:rFonts w:eastAsia="맑은 고딕" w:eastAsiaTheme="minorEastAsia"/>
            <w:lang w:eastAsia="ko-KR"/>
          </w:rPr>
          <w:t>A</w:t>
        </w:r>
      </w:ins>
      <w:ins w:author="JOSE FERNANDO GARCIA GUEVARA" w:date="2021-12-03T00:05:34.273Z" w:id="1139733984">
        <w:r w:rsidRPr="2E6EF70B" w:rsidR="2E6EF70B">
          <w:rPr>
            <w:rFonts w:eastAsia="맑은 고딕" w:eastAsiaTheme="minorEastAsia"/>
            <w:lang w:eastAsia="ko-KR"/>
          </w:rPr>
          <w:t xml:space="preserve">nkylosing </w:t>
        </w:r>
      </w:ins>
      <w:ins w:author="JOSE FERNANDO GARCIA GUEVARA" w:date="2021-12-03T00:11:34.482Z" w:id="1728416367">
        <w:r w:rsidRPr="2E6EF70B" w:rsidR="2E6EF70B">
          <w:rPr>
            <w:rFonts w:eastAsia="맑은 고딕" w:eastAsiaTheme="minorEastAsia"/>
            <w:lang w:eastAsia="ko-KR"/>
          </w:rPr>
          <w:t>S</w:t>
        </w:r>
      </w:ins>
      <w:ins w:author="JOSE FERNANDO GARCIA GUEVARA" w:date="2021-12-03T00:05:34.273Z" w:id="236584759">
        <w:r w:rsidRPr="2E6EF70B" w:rsidR="2E6EF70B">
          <w:rPr>
            <w:rFonts w:eastAsia="맑은 고딕" w:eastAsiaTheme="minorEastAsia"/>
            <w:lang w:eastAsia="ko-KR"/>
          </w:rPr>
          <w:t>pondylitis</w:t>
        </w:r>
      </w:ins>
      <w:ins w:author="JOSE FERNANDO GARCIA GUEVARA" w:date="2021-12-03T00:11:45.933Z" w:id="658052678">
        <w:r w:rsidRPr="2E6EF70B" w:rsidR="2E6EF70B">
          <w:rPr>
            <w:rFonts w:eastAsia="맑은 고딕" w:eastAsiaTheme="minorEastAsia"/>
            <w:lang w:eastAsia="ko-KR"/>
          </w:rPr>
          <w:t>;</w:t>
        </w:r>
      </w:ins>
      <w:ins w:author="JOSE FERNANDO GARCIA GUEVARA" w:date="2021-12-03T00:05:34.273Z" w:id="194214126">
        <w:r w:rsidRPr="2E6EF70B" w:rsidR="2E6EF70B">
          <w:rPr>
            <w:rFonts w:eastAsia="맑은 고딕" w:eastAsiaTheme="minorEastAsia"/>
            <w:lang w:eastAsia="ko-KR"/>
          </w:rPr>
          <w:t xml:space="preserve"> ME/CFS </w:t>
        </w:r>
        <w:r w:rsidRPr="2E6EF70B" w:rsidR="2E6EF70B">
          <w:rPr>
            <w:rFonts w:eastAsia="맑은 고딕" w:eastAsiaTheme="minorEastAsia"/>
            <w:lang w:eastAsia="ko-KR"/>
          </w:rPr>
          <w:t>Myalgic</w:t>
        </w:r>
        <w:r w:rsidRPr="2E6EF70B" w:rsidR="2E6EF70B">
          <w:rPr>
            <w:rFonts w:eastAsia="맑은 고딕" w:eastAsiaTheme="minorEastAsia"/>
            <w:lang w:eastAsia="ko-KR"/>
          </w:rPr>
          <w:t xml:space="preserve"> Encephalomyelitis/</w:t>
        </w:r>
      </w:ins>
      <w:ins w:author="JOSE FERNANDO GARCIA GUEVARA" w:date="2021-12-03T00:12:14.152Z" w:id="1354212512">
        <w:r w:rsidRPr="2E6EF70B" w:rsidR="2E6EF70B">
          <w:rPr>
            <w:rFonts w:eastAsia="맑은 고딕" w:eastAsiaTheme="minorEastAsia"/>
            <w:lang w:eastAsia="ko-KR"/>
          </w:rPr>
          <w:t xml:space="preserve"> </w:t>
        </w:r>
      </w:ins>
      <w:ins w:author="JOSE FERNANDO GARCIA GUEVARA" w:date="2021-12-03T00:05:34.273Z" w:id="1290529033">
        <w:r w:rsidRPr="2E6EF70B" w:rsidR="2E6EF70B">
          <w:rPr>
            <w:rFonts w:eastAsia="맑은 고딕" w:eastAsiaTheme="minorEastAsia"/>
            <w:lang w:eastAsia="ko-KR"/>
          </w:rPr>
          <w:t>Chronic Fatigue Syndrome</w:t>
        </w:r>
      </w:ins>
      <w:ins w:author="JOSE FERNANDO GARCIA GUEVARA" w:date="2021-12-03T00:12:27.262Z" w:id="1513895013">
        <w:r w:rsidRPr="2E6EF70B" w:rsidR="2E6EF70B">
          <w:rPr>
            <w:rFonts w:eastAsia="맑은 고딕" w:eastAsiaTheme="minorEastAsia"/>
            <w:lang w:eastAsia="ko-KR"/>
          </w:rPr>
          <w:t>;</w:t>
        </w:r>
      </w:ins>
      <w:ins w:author="JOSE FERNANDO GARCIA GUEVARA" w:date="2021-12-03T00:05:34.273Z" w:id="1332329376">
        <w:r w:rsidRPr="2E6EF70B" w:rsidR="2E6EF70B">
          <w:rPr>
            <w:rFonts w:eastAsia="맑은 고딕" w:eastAsiaTheme="minorEastAsia"/>
            <w:lang w:eastAsia="ko-KR"/>
          </w:rPr>
          <w:t xml:space="preserve"> PD</w:t>
        </w:r>
      </w:ins>
      <w:ins w:author="JOSE FERNANDO GARCIA GUEVARA" w:date="2021-12-03T00:12:39.45Z" w:id="1320300008">
        <w:r w:rsidRPr="2E6EF70B" w:rsidR="2E6EF70B">
          <w:rPr>
            <w:rFonts w:eastAsia="맑은 고딕" w:eastAsiaTheme="minorEastAsia"/>
            <w:lang w:eastAsia="ko-KR"/>
          </w:rPr>
          <w:t>,</w:t>
        </w:r>
      </w:ins>
      <w:ins w:author="JOSE FERNANDO GARCIA GUEVARA" w:date="2021-12-03T00:05:34.273Z" w:id="347562754">
        <w:r w:rsidRPr="2E6EF70B" w:rsidR="2E6EF70B">
          <w:rPr>
            <w:rFonts w:eastAsia="맑은 고딕" w:eastAsiaTheme="minorEastAsia"/>
            <w:lang w:eastAsia="ko-KR"/>
          </w:rPr>
          <w:t xml:space="preserve"> </w:t>
        </w:r>
      </w:ins>
      <w:ins w:author="JOSE FERNANDO GARCIA GUEVARA" w:date="2021-12-03T00:12:41.5Z" w:id="1298993421">
        <w:r w:rsidRPr="2E6EF70B" w:rsidR="2E6EF70B">
          <w:rPr>
            <w:rFonts w:eastAsia="맑은 고딕" w:eastAsiaTheme="minorEastAsia"/>
            <w:lang w:eastAsia="ko-KR"/>
          </w:rPr>
          <w:t>P</w:t>
        </w:r>
      </w:ins>
      <w:ins w:author="JOSE FERNANDO GARCIA GUEVARA" w:date="2021-12-03T00:05:34.273Z" w:id="1722492623">
        <w:r w:rsidRPr="2E6EF70B" w:rsidR="2E6EF70B">
          <w:rPr>
            <w:rFonts w:eastAsia="맑은 고딕" w:eastAsiaTheme="minorEastAsia"/>
            <w:lang w:eastAsia="ko-KR"/>
          </w:rPr>
          <w:t xml:space="preserve">arkinson </w:t>
        </w:r>
      </w:ins>
      <w:ins w:author="JOSE FERNANDO GARCIA GUEVARA" w:date="2021-12-03T00:12:44.478Z" w:id="1449386278">
        <w:r w:rsidRPr="2E6EF70B" w:rsidR="2E6EF70B">
          <w:rPr>
            <w:rFonts w:eastAsia="맑은 고딕" w:eastAsiaTheme="minorEastAsia"/>
            <w:lang w:eastAsia="ko-KR"/>
          </w:rPr>
          <w:t>D</w:t>
        </w:r>
      </w:ins>
      <w:ins w:author="JOSE FERNANDO GARCIA GUEVARA" w:date="2021-12-03T00:05:34.273Z" w:id="1843684205">
        <w:r w:rsidRPr="2E6EF70B" w:rsidR="2E6EF70B">
          <w:rPr>
            <w:rFonts w:eastAsia="맑은 고딕" w:eastAsiaTheme="minorEastAsia"/>
            <w:lang w:eastAsia="ko-KR"/>
          </w:rPr>
          <w:t>isease</w:t>
        </w:r>
      </w:ins>
      <w:r w:rsidRPr="2E6EF70B" w:rsidR="2E6EF70B">
        <w:rPr>
          <w:rFonts w:eastAsia="맑은 고딕" w:eastAsiaTheme="minorEastAsia"/>
          <w:lang w:eastAsia="ko-KR"/>
        </w:rPr>
        <w:t xml:space="preserve">. </w:t>
      </w:r>
      <w:del w:author="JOSE FERNANDO GARCIA GUEVARA" w:date="2021-12-02T23:56:35.758Z" w:id="508761390">
        <w:r w:rsidRPr="2E6EF70B" w:rsidDel="2E6EF70B">
          <w:rPr>
            <w:rFonts w:eastAsia="맑은 고딕" w:eastAsiaTheme="minorEastAsia"/>
            <w:lang w:eastAsia="ko-KR"/>
          </w:rPr>
          <w:delText xml:space="preserve">We found species enriched with diseases in different </w:delText>
        </w:r>
        <w:r w:rsidRPr="2E6EF70B" w:rsidDel="2E6EF70B">
          <w:rPr>
            <w:rFonts w:eastAsia="Malgun Gothic"/>
            <w:lang w:eastAsia="ko-KR"/>
          </w:rPr>
          <w:delText>countries</w:delText>
        </w:r>
        <w:r w:rsidRPr="2E6EF70B" w:rsidDel="2E6EF70B">
          <w:rPr>
            <w:rFonts w:eastAsia="맑은 고딕" w:eastAsiaTheme="minorEastAsia"/>
            <w:lang w:eastAsia="ko-KR"/>
          </w:rPr>
          <w:delText xml:space="preserve"> such as </w:delText>
        </w:r>
        <w:r w:rsidRPr="2E6EF70B" w:rsidDel="2E6EF70B">
          <w:rPr>
            <w:rFonts w:eastAsia="맑은 고딕" w:eastAsiaTheme="minorEastAsia"/>
            <w:i w:val="1"/>
            <w:iCs w:val="1"/>
            <w:lang w:eastAsia="ko-KR"/>
          </w:rPr>
          <w:delText>A. histaminiformans</w:delText>
        </w:r>
        <w:r w:rsidRPr="2E6EF70B" w:rsidDel="2E6EF70B">
          <w:rPr>
            <w:rFonts w:eastAsia="맑은 고딕" w:eastAsiaTheme="minorEastAsia"/>
            <w:i w:val="1"/>
            <w:iCs w:val="1"/>
            <w:lang w:eastAsia="ko-KR"/>
          </w:rPr>
          <w:delText xml:space="preserve"> </w:delText>
        </w:r>
        <w:r w:rsidRPr="2E6EF70B" w:rsidDel="2E6EF70B">
          <w:rPr>
            <w:rFonts w:eastAsia="맑은 고딕" w:eastAsiaTheme="minorEastAsia"/>
            <w:lang w:eastAsia="ko-KR"/>
          </w:rPr>
          <w:delText>(NAFLD), and species depleted</w:delText>
        </w:r>
        <w:r w:rsidRPr="2E6EF70B" w:rsidDel="2E6EF70B">
          <w:rPr>
            <w:rFonts w:eastAsia="Malgun Gothic"/>
            <w:lang w:eastAsia="ko-KR"/>
          </w:rPr>
          <w:delText>,</w:delText>
        </w:r>
        <w:r w:rsidRPr="2E6EF70B" w:rsidDel="2E6EF70B">
          <w:rPr>
            <w:rFonts w:eastAsia="맑은 고딕" w:eastAsiaTheme="minorEastAsia"/>
            <w:lang w:eastAsia="ko-KR"/>
          </w:rPr>
          <w:delText xml:space="preserve"> such as </w:delText>
        </w:r>
        <w:r w:rsidRPr="2E6EF70B" w:rsidDel="2E6EF70B">
          <w:rPr>
            <w:rFonts w:eastAsia="맑은 고딕" w:eastAsiaTheme="minorEastAsia"/>
            <w:i w:val="1"/>
            <w:iCs w:val="1"/>
            <w:lang w:eastAsia="ko-KR"/>
          </w:rPr>
          <w:delText>G. urolithinfaciens</w:delText>
        </w:r>
        <w:r w:rsidRPr="2E6EF70B" w:rsidDel="2E6EF70B">
          <w:rPr>
            <w:rFonts w:eastAsia="맑은 고딕" w:eastAsiaTheme="minorEastAsia"/>
            <w:lang w:eastAsia="ko-KR"/>
          </w:rPr>
          <w:delText xml:space="preserve"> (NAFLD).</w:delText>
        </w:r>
      </w:del>
      <w:r w:rsidRPr="2E6EF70B" w:rsidR="2E6EF70B">
        <w:rPr>
          <w:rFonts w:eastAsia="맑은 고딕" w:eastAsiaTheme="minorEastAsia"/>
          <w:lang w:eastAsia="ko-KR"/>
        </w:rPr>
        <w:t xml:space="preserve"> </w:t>
      </w:r>
      <w:ins w:author="JOSE FERNANDO GARCIA GUEVARA" w:date="2021-12-02T23:56:46.391Z" w:id="1045227038">
        <w:r w:rsidRPr="2E6EF70B" w:rsidR="2E6EF70B">
          <w:rPr>
            <w:rFonts w:eastAsia="맑은 고딕" w:eastAsiaTheme="minorEastAsia"/>
            <w:b w:val="1"/>
            <w:bCs w:val="1"/>
            <w:lang w:eastAsia="ko-KR"/>
            <w:rPrChange w:author="JOSE FERNANDO GARCIA GUEVARA" w:date="2021-12-02T23:57:10.02Z" w:id="848351986">
              <w:rPr>
                <w:rFonts w:eastAsia="맑은 고딕" w:eastAsiaTheme="minorEastAsia"/>
                <w:lang w:eastAsia="ko-KR"/>
              </w:rPr>
            </w:rPrChange>
          </w:rPr>
          <w:t>b</w:t>
        </w:r>
        <w:r w:rsidRPr="2E6EF70B" w:rsidR="2E6EF70B">
          <w:rPr>
            <w:rFonts w:eastAsia="맑은 고딕" w:eastAsiaTheme="minorEastAsia"/>
            <w:lang w:eastAsia="ko-KR"/>
          </w:rPr>
          <w:t>,</w:t>
        </w:r>
      </w:ins>
      <w:del w:author="JOSE FERNANDO GARCIA GUEVARA" w:date="2021-12-02T23:56:39.826Z" w:id="124366295">
        <w:r w:rsidRPr="2E6EF70B" w:rsidDel="2E6EF70B">
          <w:rPr>
            <w:rFonts w:eastAsia="맑은 고딕" w:eastAsiaTheme="minorEastAsia"/>
            <w:b w:val="1"/>
            <w:bCs w:val="1"/>
            <w:lang w:eastAsia="ko-KR"/>
          </w:rPr>
          <w:delText>h</w:delText>
        </w:r>
      </w:del>
      <w:r w:rsidRPr="2E6EF70B" w:rsidR="2E6EF70B">
        <w:rPr>
          <w:rFonts w:eastAsia="맑은 고딕" w:eastAsiaTheme="minorEastAsia"/>
          <w:b w:val="1"/>
          <w:bCs w:val="1"/>
          <w:lang w:eastAsia="ko-KR"/>
        </w:rPr>
        <w:t>,</w:t>
      </w:r>
      <w:r w:rsidRPr="2E6EF70B" w:rsidR="2E6EF70B">
        <w:rPr>
          <w:rFonts w:eastAsia="맑은 고딕" w:eastAsiaTheme="minorEastAsia"/>
          <w:lang w:eastAsia="ko-KR"/>
        </w:rPr>
        <w:t xml:space="preserve"> </w:t>
      </w:r>
      <w:r w:rsidRPr="2E6EF70B" w:rsidR="2E6EF70B">
        <w:rPr>
          <w:rFonts w:eastAsia="맑은 고딕" w:eastAsiaTheme="minorEastAsia"/>
          <w:color w:val="000000" w:themeColor="text1" w:themeTint="FF" w:themeShade="FF"/>
          <w:lang w:eastAsia="ko-KR"/>
        </w:rPr>
        <w:t>Jitter plots of frequency of the significantly enriched/depleted cohorts of all MSPs</w:t>
      </w:r>
      <w:ins w:author="JOSE FERNANDO GARCIA GUEVARA" w:date="2021-12-03T11:23:34.982Z" w:id="1262940833">
        <w:r w:rsidRPr="2E6EF70B" w:rsidR="2E6EF70B">
          <w:rPr>
            <w:rFonts w:eastAsia="맑은 고딕" w:eastAsiaTheme="minorEastAsia"/>
            <w:color w:val="000000" w:themeColor="text1" w:themeTint="FF" w:themeShade="FF"/>
            <w:lang w:eastAsia="ko-KR"/>
          </w:rPr>
          <w:t xml:space="preserve"> (effect size &gt;0.3)</w:t>
        </w:r>
      </w:ins>
      <w:r w:rsidRPr="2E6EF70B" w:rsidR="2E6EF70B">
        <w:rPr>
          <w:rFonts w:eastAsia="맑은 고딕" w:eastAsiaTheme="minorEastAsia"/>
          <w:color w:val="000000" w:themeColor="text1" w:themeTint="FF" w:themeShade="FF"/>
          <w:lang w:eastAsia="ko-KR"/>
        </w:rPr>
        <w:t xml:space="preserve"> were calculated: total frequency of enriched/depleted cohorts (</w:t>
      </w:r>
      <w:del w:author="JOSE FERNANDO GARCIA GUEVARA" w:date="2021-12-02T23:53:30.197Z" w:id="499492930">
        <w:r w:rsidRPr="2E6EF70B" w:rsidDel="2E6EF70B">
          <w:rPr>
            <w:rFonts w:eastAsia="맑은 고딕" w:eastAsiaTheme="minorEastAsia"/>
            <w:color w:val="000000" w:themeColor="text1" w:themeTint="FF" w:themeShade="FF"/>
            <w:lang w:eastAsia="ko-KR"/>
          </w:rPr>
          <w:delText>|</w:delText>
        </w:r>
      </w:del>
      <w:r w:rsidRPr="2E6EF70B" w:rsidR="2E6EF70B">
        <w:rPr>
          <w:rFonts w:eastAsia="맑은 고딕" w:eastAsiaTheme="minorEastAsia"/>
          <w:color w:val="000000" w:themeColor="text1" w:themeTint="FF" w:themeShade="FF"/>
          <w:lang w:eastAsia="ko-KR"/>
        </w:rPr>
        <w:t>number of enriched cohorts</w:t>
      </w:r>
      <w:del w:author="JOSE FERNANDO GARCIA GUEVARA" w:date="2021-12-02T23:53:34.348Z" w:id="1925643251">
        <w:r w:rsidRPr="2E6EF70B" w:rsidDel="2E6EF70B">
          <w:rPr>
            <w:rFonts w:eastAsia="맑은 고딕" w:eastAsiaTheme="minorEastAsia"/>
            <w:color w:val="000000" w:themeColor="text1" w:themeTint="FF" w:themeShade="FF"/>
            <w:lang w:eastAsia="ko-KR"/>
          </w:rPr>
          <w:delText>|</w:delText>
        </w:r>
      </w:del>
      <w:r w:rsidRPr="2E6EF70B" w:rsidR="2E6EF70B">
        <w:rPr>
          <w:rFonts w:eastAsia="맑은 고딕" w:eastAsiaTheme="minorEastAsia"/>
          <w:color w:val="000000" w:themeColor="text1" w:themeTint="FF" w:themeShade="FF"/>
          <w:lang w:eastAsia="ko-KR"/>
        </w:rPr>
        <w:t xml:space="preserve"> + </w:t>
      </w:r>
      <w:del w:author="JOSE FERNANDO GARCIA GUEVARA" w:date="2021-12-02T23:53:05.168Z" w:id="1630887452">
        <w:r w:rsidRPr="2E6EF70B" w:rsidDel="2E6EF70B">
          <w:rPr>
            <w:rFonts w:eastAsia="맑은 고딕" w:eastAsiaTheme="minorEastAsia"/>
            <w:color w:val="000000" w:themeColor="text1" w:themeTint="FF" w:themeShade="FF"/>
            <w:lang w:eastAsia="ko-KR"/>
          </w:rPr>
          <w:delText>|</w:delText>
        </w:r>
      </w:del>
      <w:r w:rsidRPr="2E6EF70B" w:rsidR="2E6EF70B">
        <w:rPr>
          <w:rFonts w:eastAsia="맑은 고딕" w:eastAsiaTheme="minorEastAsia"/>
          <w:color w:val="000000" w:themeColor="text1" w:themeTint="FF" w:themeShade="FF"/>
          <w:lang w:eastAsia="ko-KR"/>
        </w:rPr>
        <w:t>number of depleted cohorts</w:t>
      </w:r>
      <w:del w:author="JOSE FERNANDO GARCIA GUEVARA" w:date="2021-12-02T23:53:51.132Z" w:id="1816130503">
        <w:r w:rsidRPr="2E6EF70B" w:rsidDel="2E6EF70B">
          <w:rPr>
            <w:rFonts w:eastAsia="맑은 고딕" w:eastAsiaTheme="minorEastAsia"/>
            <w:color w:val="000000" w:themeColor="text1" w:themeTint="FF" w:themeShade="FF"/>
            <w:lang w:eastAsia="ko-KR"/>
          </w:rPr>
          <w:delText>|</w:delText>
        </w:r>
      </w:del>
      <w:ins w:author="JOSE FERNANDO GARCIA GUEVARA" w:date="2021-12-02T23:54:31.985Z" w:id="992697920">
        <w:r w:rsidRPr="2E6EF70B" w:rsidR="2E6EF70B">
          <w:rPr>
            <w:rFonts w:eastAsia="맑은 고딕" w:eastAsiaTheme="minorEastAsia"/>
            <w:color w:val="000000" w:themeColor="text1" w:themeTint="FF" w:themeShade="FF"/>
            <w:lang w:eastAsia="ko-KR"/>
          </w:rPr>
          <w:t xml:space="preserve"> Y axis</w:t>
        </w:r>
      </w:ins>
      <w:r w:rsidRPr="2E6EF70B" w:rsidR="2E6EF70B">
        <w:rPr>
          <w:rFonts w:eastAsia="맑은 고딕" w:eastAsiaTheme="minorEastAsia"/>
          <w:color w:val="000000" w:themeColor="text1" w:themeTint="FF" w:themeShade="FF"/>
          <w:lang w:eastAsia="ko-KR"/>
        </w:rPr>
        <w:t>) and subtracted frequency between enriched cohorts and depleted cohorts (</w:t>
      </w:r>
      <w:del w:author="JOSE FERNANDO GARCIA GUEVARA" w:date="2021-12-02T23:54:40.412Z" w:id="2081022128">
        <w:r w:rsidRPr="2E6EF70B" w:rsidDel="2E6EF70B">
          <w:rPr>
            <w:rFonts w:eastAsia="맑은 고딕" w:eastAsiaTheme="minorEastAsia"/>
            <w:color w:val="000000" w:themeColor="text1" w:themeTint="FF" w:themeShade="FF"/>
            <w:lang w:eastAsia="ko-KR"/>
          </w:rPr>
          <w:delText>|</w:delText>
        </w:r>
      </w:del>
      <w:r w:rsidRPr="2E6EF70B" w:rsidR="2E6EF70B">
        <w:rPr>
          <w:rFonts w:eastAsia="맑은 고딕" w:eastAsiaTheme="minorEastAsia"/>
          <w:color w:val="000000" w:themeColor="text1" w:themeTint="FF" w:themeShade="FF"/>
          <w:lang w:eastAsia="ko-KR"/>
        </w:rPr>
        <w:t>number of enriched cohorts</w:t>
      </w:r>
      <w:del w:author="JOSE FERNANDO GARCIA GUEVARA" w:date="2021-12-02T23:54:45.559Z" w:id="991411308">
        <w:r w:rsidRPr="2E6EF70B" w:rsidDel="2E6EF70B">
          <w:rPr>
            <w:rFonts w:eastAsia="맑은 고딕" w:eastAsiaTheme="minorEastAsia"/>
            <w:color w:val="000000" w:themeColor="text1" w:themeTint="FF" w:themeShade="FF"/>
            <w:lang w:eastAsia="ko-KR"/>
          </w:rPr>
          <w:delText>|</w:delText>
        </w:r>
      </w:del>
      <w:r w:rsidRPr="2E6EF70B" w:rsidR="2E6EF70B">
        <w:rPr>
          <w:rFonts w:eastAsia="맑은 고딕" w:eastAsiaTheme="minorEastAsia"/>
          <w:color w:val="000000" w:themeColor="text1" w:themeTint="FF" w:themeShade="FF"/>
          <w:lang w:eastAsia="ko-KR"/>
        </w:rPr>
        <w:t xml:space="preserve"> - </w:t>
      </w:r>
      <w:del w:author="JOSE FERNANDO GARCIA GUEVARA" w:date="2021-12-02T23:54:49.649Z" w:id="1822175271">
        <w:r w:rsidRPr="2E6EF70B" w:rsidDel="2E6EF70B">
          <w:rPr>
            <w:rFonts w:eastAsia="맑은 고딕" w:eastAsiaTheme="minorEastAsia"/>
            <w:color w:val="000000" w:themeColor="text1" w:themeTint="FF" w:themeShade="FF"/>
            <w:lang w:eastAsia="ko-KR"/>
          </w:rPr>
          <w:delText>|</w:delText>
        </w:r>
      </w:del>
      <w:r w:rsidRPr="2E6EF70B" w:rsidR="2E6EF70B">
        <w:rPr>
          <w:rFonts w:eastAsia="맑은 고딕" w:eastAsiaTheme="minorEastAsia"/>
          <w:color w:val="000000" w:themeColor="text1" w:themeTint="FF" w:themeShade="FF"/>
          <w:lang w:eastAsia="ko-KR"/>
        </w:rPr>
        <w:t>number of depleted cohorts</w:t>
      </w:r>
      <w:del w:author="JOSE FERNANDO GARCIA GUEVARA" w:date="2021-12-02T23:54:53.427Z" w:id="638890683">
        <w:r w:rsidRPr="2E6EF70B" w:rsidDel="2E6EF70B">
          <w:rPr>
            <w:rFonts w:eastAsia="맑은 고딕" w:eastAsiaTheme="minorEastAsia"/>
            <w:color w:val="000000" w:themeColor="text1" w:themeTint="FF" w:themeShade="FF"/>
            <w:lang w:eastAsia="ko-KR"/>
          </w:rPr>
          <w:delText>|</w:delText>
        </w:r>
      </w:del>
      <w:ins w:author="JOSE FERNANDO GARCIA GUEVARA" w:date="2021-12-02T23:54:57.391Z" w:id="640241054">
        <w:r w:rsidRPr="2E6EF70B" w:rsidR="2E6EF70B">
          <w:rPr>
            <w:rFonts w:eastAsia="맑은 고딕" w:eastAsiaTheme="minorEastAsia"/>
            <w:color w:val="000000" w:themeColor="text1" w:themeTint="FF" w:themeShade="FF"/>
            <w:lang w:eastAsia="ko-KR"/>
          </w:rPr>
          <w:t>X axis</w:t>
        </w:r>
      </w:ins>
      <w:r w:rsidRPr="2E6EF70B" w:rsidR="2E6EF70B">
        <w:rPr>
          <w:rFonts w:eastAsia="맑은 고딕" w:eastAsiaTheme="minorEastAsia"/>
          <w:color w:val="000000" w:themeColor="text1" w:themeTint="FF" w:themeShade="FF"/>
          <w:lang w:eastAsia="ko-KR"/>
        </w:rPr>
        <w:t xml:space="preserve">). Point colours changed from red (left) to blue (right) according to x-axis values. Common </w:t>
      </w:r>
      <w:r w:rsidRPr="2E6EF70B" w:rsidR="2E6EF70B">
        <w:rPr>
          <w:rFonts w:eastAsia="맑은 고딕" w:eastAsiaTheme="minorEastAsia"/>
          <w:lang w:eastAsia="ko-KR"/>
        </w:rPr>
        <w:t xml:space="preserve">enriched/depleted species among cohorts were identified when total frequency </w:t>
      </w:r>
      <w:r w:rsidRPr="2E6EF70B" w:rsidR="2E6EF70B">
        <w:rPr>
          <w:rFonts w:eastAsia="맑은 고딕" w:eastAsiaTheme="minorEastAsia"/>
          <w:lang w:eastAsia="ko-KR"/>
        </w:rPr>
        <w:t>≥</w:t>
      </w:r>
      <w:r w:rsidRPr="2E6EF70B" w:rsidR="2E6EF70B">
        <w:rPr>
          <w:rFonts w:eastAsia="맑은 고딕" w:eastAsiaTheme="minorEastAsia"/>
          <w:lang w:eastAsia="ko-KR"/>
        </w:rPr>
        <w:t xml:space="preserve"> 3 and absolute subtracted frequency </w:t>
      </w:r>
      <w:r w:rsidRPr="2E6EF70B" w:rsidR="2E6EF70B">
        <w:rPr>
          <w:rFonts w:eastAsia="맑은 고딕" w:eastAsiaTheme="minorEastAsia"/>
          <w:lang w:eastAsia="ko-KR"/>
        </w:rPr>
        <w:t>≥</w:t>
      </w:r>
      <w:r w:rsidRPr="2E6EF70B" w:rsidR="2E6EF70B">
        <w:rPr>
          <w:rFonts w:eastAsia="맑은 고딕" w:eastAsiaTheme="minorEastAsia"/>
          <w:lang w:eastAsia="ko-KR"/>
        </w:rPr>
        <w:t xml:space="preserve"> 2.</w:t>
      </w:r>
      <w:ins w:author="JOSE FERNANDO GARCIA GUEVARA" w:date="2021-12-03T00:02:32.241Z" w:id="1950256763">
        <w:r w:rsidRPr="2E6EF70B" w:rsidR="2E6EF70B">
          <w:rPr>
            <w:rFonts w:eastAsia="맑은 고딕" w:eastAsiaTheme="minorEastAsia"/>
            <w:b w:val="1"/>
            <w:bCs w:val="1"/>
            <w:lang w:eastAsia="ko-KR"/>
            <w:rPrChange w:author="JOSE FERNANDO GARCIA GUEVARA" w:date="2021-12-03T00:02:35.605Z" w:id="1352127813">
              <w:rPr>
                <w:rFonts w:eastAsia="맑은 고딕" w:eastAsiaTheme="minorEastAsia"/>
                <w:lang w:eastAsia="ko-KR"/>
              </w:rPr>
            </w:rPrChange>
          </w:rPr>
          <w:t>c</w:t>
        </w:r>
        <w:r w:rsidRPr="2E6EF70B" w:rsidR="2E6EF70B">
          <w:rPr>
            <w:rFonts w:eastAsia="맑은 고딕" w:eastAsiaTheme="minorEastAsia"/>
            <w:lang w:eastAsia="ko-KR"/>
          </w:rPr>
          <w:t>,</w:t>
        </w:r>
      </w:ins>
      <w:ins w:author="JOSE FERNANDO GARCIA GUEVARA" w:date="2021-12-02T23:57:40.78Z" w:id="989405822">
        <w:r w:rsidRPr="2E6EF70B" w:rsidR="2E6EF70B">
          <w:rPr>
            <w:rFonts w:eastAsia="맑은 고딕" w:eastAsiaTheme="minorEastAsia"/>
            <w:lang w:eastAsia="ko-KR"/>
          </w:rPr>
          <w:t xml:space="preserve"> </w:t>
        </w:r>
      </w:ins>
      <w:ins w:author="JOSE FERNANDO GARCIA GUEVARA" w:date="2021-12-02T23:58:38.581Z" w:id="260675645">
        <w:r w:rsidRPr="2E6EF70B" w:rsidR="2E6EF70B">
          <w:rPr>
            <w:rFonts w:eastAsia="맑은 고딕" w:eastAsiaTheme="minorEastAsia"/>
            <w:lang w:eastAsia="ko-KR"/>
          </w:rPr>
          <w:t xml:space="preserve">Species found depleted </w:t>
        </w:r>
      </w:ins>
      <w:ins w:author="JOSE FERNANDO GARCIA GUEVARA" w:date="2021-12-03T00:00:41.802Z" w:id="832621595">
        <w:r w:rsidRPr="2E6EF70B" w:rsidR="2E6EF70B">
          <w:rPr>
            <w:rFonts w:eastAsia="맑은 고딕" w:eastAsiaTheme="minorEastAsia"/>
            <w:lang w:eastAsia="ko-KR"/>
          </w:rPr>
          <w:t>(</w:t>
        </w:r>
      </w:ins>
      <w:ins w:author="JOSE FERNANDO GARCIA GUEVARA" w:date="2021-12-03T00:00:43.678Z" w:id="784381712">
        <w:r w:rsidRPr="2E6EF70B" w:rsidR="2E6EF70B">
          <w:rPr>
            <w:rFonts w:ascii="Helvetica" w:hAnsi="Helvetica" w:eastAsia="Helvetica" w:cs="Helvetica"/>
            <w:i w:val="1"/>
            <w:iCs w:val="1"/>
            <w:noProof w:val="0"/>
            <w:sz w:val="20"/>
            <w:szCs w:val="20"/>
            <w:lang w:val="en-GB"/>
            <w:rPrChange w:author="JOSE FERNANDO GARCIA GUEVARA" w:date="2021-12-03T00:01:07.619Z" w:id="1522469689">
              <w:rPr>
                <w:rFonts w:ascii="Helvetica" w:hAnsi="Helvetica" w:eastAsia="Helvetica" w:cs="Helvetica"/>
                <w:noProof w:val="0"/>
                <w:sz w:val="20"/>
                <w:szCs w:val="20"/>
                <w:lang w:val="en-GB"/>
              </w:rPr>
            </w:rPrChange>
          </w:rPr>
          <w:t>Anaerostipes</w:t>
        </w:r>
        <w:r w:rsidRPr="2E6EF70B" w:rsidR="2E6EF70B">
          <w:rPr>
            <w:rFonts w:ascii="Helvetica" w:hAnsi="Helvetica" w:eastAsia="Helvetica" w:cs="Helvetica"/>
            <w:i w:val="1"/>
            <w:iCs w:val="1"/>
            <w:noProof w:val="0"/>
            <w:sz w:val="20"/>
            <w:szCs w:val="20"/>
            <w:lang w:val="en-GB"/>
            <w:rPrChange w:author="JOSE FERNANDO GARCIA GUEVARA" w:date="2021-12-03T00:01:07.62Z" w:id="1313308075">
              <w:rPr>
                <w:rFonts w:ascii="Helvetica" w:hAnsi="Helvetica" w:eastAsia="Helvetica" w:cs="Helvetica"/>
                <w:noProof w:val="0"/>
                <w:sz w:val="20"/>
                <w:szCs w:val="20"/>
                <w:lang w:val="en-GB"/>
              </w:rPr>
            </w:rPrChange>
          </w:rPr>
          <w:t xml:space="preserve"> </w:t>
        </w:r>
        <w:r w:rsidRPr="2E6EF70B" w:rsidR="2E6EF70B">
          <w:rPr>
            <w:rFonts w:ascii="Helvetica" w:hAnsi="Helvetica" w:eastAsia="Helvetica" w:cs="Helvetica"/>
            <w:i w:val="1"/>
            <w:iCs w:val="1"/>
            <w:noProof w:val="0"/>
            <w:sz w:val="20"/>
            <w:szCs w:val="20"/>
            <w:lang w:val="en-GB"/>
            <w:rPrChange w:author="JOSE FERNANDO GARCIA GUEVARA" w:date="2021-12-03T00:01:07.621Z" w:id="1360413807">
              <w:rPr>
                <w:rFonts w:ascii="Helvetica" w:hAnsi="Helvetica" w:eastAsia="Helvetica" w:cs="Helvetica"/>
                <w:noProof w:val="0"/>
                <w:sz w:val="20"/>
                <w:szCs w:val="20"/>
                <w:lang w:val="en-GB"/>
              </w:rPr>
            </w:rPrChange>
          </w:rPr>
          <w:t>hadrus</w:t>
        </w:r>
        <w:r w:rsidRPr="2E6EF70B" w:rsidR="2E6EF70B">
          <w:rPr>
            <w:rFonts w:eastAsia="맑은 고딕" w:eastAsiaTheme="minorEastAsia"/>
            <w:lang w:eastAsia="ko-KR"/>
          </w:rPr>
          <w:t xml:space="preserve">) </w:t>
        </w:r>
      </w:ins>
      <w:ins w:author="JOSE FERNANDO GARCIA GUEVARA" w:date="2021-12-02T23:58:38.581Z" w:id="2127685210">
        <w:r w:rsidRPr="2E6EF70B" w:rsidR="2E6EF70B">
          <w:rPr>
            <w:rFonts w:eastAsia="맑은 고딕" w:eastAsiaTheme="minorEastAsia"/>
            <w:lang w:eastAsia="ko-KR"/>
          </w:rPr>
          <w:t>and enriched (</w:t>
        </w:r>
        <w:r w:rsidRPr="2E6EF70B" w:rsidR="2E6EF70B">
          <w:rPr>
            <w:rFonts w:eastAsia="맑은 고딕" w:eastAsiaTheme="minorEastAsia"/>
            <w:i w:val="1"/>
            <w:iCs w:val="1"/>
            <w:lang w:eastAsia="ko-KR"/>
            <w:rPrChange w:author="JOSE FERNANDO GARCIA GUEVARA" w:date="2021-12-03T00:00:33.262Z" w:id="1554268730">
              <w:rPr>
                <w:rFonts w:eastAsia="맑은 고딕" w:eastAsiaTheme="minorEastAsia"/>
                <w:lang w:eastAsia="ko-KR"/>
              </w:rPr>
            </w:rPrChange>
          </w:rPr>
          <w:t xml:space="preserve">Fusobacterium </w:t>
        </w:r>
      </w:ins>
      <w:ins w:author="JOSE FERNANDO GARCIA GUEVARA" w:date="2021-12-03T00:00:21.113Z" w:id="1181738326">
        <w:r w:rsidRPr="2E6EF70B" w:rsidR="2E6EF70B">
          <w:rPr>
            <w:rFonts w:eastAsia="맑은 고딕" w:eastAsiaTheme="minorEastAsia"/>
            <w:i w:val="1"/>
            <w:iCs w:val="1"/>
            <w:lang w:eastAsia="ko-KR"/>
            <w:rPrChange w:author="JOSE FERNANDO GARCIA GUEVARA" w:date="2021-12-03T00:00:33.263Z" w:id="475696662">
              <w:rPr>
                <w:rFonts w:eastAsia="맑은 고딕" w:eastAsiaTheme="minorEastAsia"/>
                <w:lang w:eastAsia="ko-KR"/>
              </w:rPr>
            </w:rPrChange>
          </w:rPr>
          <w:t>nucleatum</w:t>
        </w:r>
        <w:r w:rsidRPr="2E6EF70B" w:rsidR="2E6EF70B">
          <w:rPr>
            <w:rFonts w:eastAsia="맑은 고딕" w:eastAsiaTheme="minorEastAsia"/>
            <w:i w:val="1"/>
            <w:iCs w:val="1"/>
            <w:lang w:eastAsia="ko-KR"/>
            <w:rPrChange w:author="JOSE FERNANDO GARCIA GUEVARA" w:date="2021-12-03T00:00:33.264Z" w:id="1658242053">
              <w:rPr>
                <w:rFonts w:eastAsia="맑은 고딕" w:eastAsiaTheme="minorEastAsia"/>
                <w:lang w:eastAsia="ko-KR"/>
              </w:rPr>
            </w:rPrChange>
          </w:rPr>
          <w:t xml:space="preserve"> subspecies </w:t>
        </w:r>
        <w:r w:rsidRPr="2E6EF70B" w:rsidR="2E6EF70B">
          <w:rPr>
            <w:rFonts w:eastAsia="맑은 고딕" w:eastAsiaTheme="minorEastAsia"/>
            <w:i w:val="1"/>
            <w:iCs w:val="1"/>
            <w:lang w:eastAsia="ko-KR"/>
            <w:rPrChange w:author="JOSE FERNANDO GARCIA GUEVARA" w:date="2021-12-03T00:00:33.264Z" w:id="704870380">
              <w:rPr>
                <w:rFonts w:eastAsia="맑은 고딕" w:eastAsiaTheme="minorEastAsia"/>
                <w:lang w:eastAsia="ko-KR"/>
              </w:rPr>
            </w:rPrChange>
          </w:rPr>
          <w:t>animalis</w:t>
        </w:r>
      </w:ins>
      <w:ins w:author="JOSE FERNANDO GARCIA GUEVARA" w:date="2021-12-02T23:58:38.581Z" w:id="973689616">
        <w:r w:rsidRPr="2E6EF70B" w:rsidR="2E6EF70B">
          <w:rPr>
            <w:rFonts w:eastAsia="맑은 고딕" w:eastAsiaTheme="minorEastAsia"/>
            <w:lang w:eastAsia="ko-KR"/>
          </w:rPr>
          <w:t>)</w:t>
        </w:r>
      </w:ins>
      <w:ins w:author="JOSE FERNANDO GARCIA GUEVARA" w:date="2021-12-02T23:57:40.78Z" w:id="185442152">
        <w:r w:rsidRPr="2E6EF70B" w:rsidR="2E6EF70B">
          <w:rPr>
            <w:rFonts w:eastAsia="맑은 고딕" w:eastAsiaTheme="minorEastAsia"/>
            <w:lang w:eastAsia="ko-KR"/>
          </w:rPr>
          <w:t xml:space="preserve"> </w:t>
        </w:r>
      </w:ins>
      <w:ins w:author="JOSE FERNANDO GARCIA GUEVARA" w:date="2021-12-03T00:02:12.865Z" w:id="340356658">
        <w:r w:rsidRPr="2E6EF70B" w:rsidR="2E6EF70B">
          <w:rPr>
            <w:rFonts w:eastAsia="맑은 고딕" w:eastAsiaTheme="minorEastAsia"/>
            <w:lang w:eastAsia="ko-KR"/>
          </w:rPr>
          <w:t>most times</w:t>
        </w:r>
        <w:r w:rsidRPr="2E6EF70B" w:rsidR="2E6EF70B">
          <w:rPr>
            <w:rFonts w:eastAsia="맑은 고딕" w:eastAsiaTheme="minorEastAsia"/>
            <w:lang w:eastAsia="ko-KR"/>
          </w:rPr>
          <w:t>.</w:t>
        </w:r>
      </w:ins>
      <w:r w:rsidRPr="2E6EF70B" w:rsidR="2E6EF70B">
        <w:rPr>
          <w:rFonts w:eastAsia="맑은 고딕" w:eastAsiaTheme="minorEastAsia"/>
          <w:lang w:eastAsia="ko-KR"/>
        </w:rPr>
        <w:t xml:space="preserve"> </w:t>
      </w:r>
    </w:p>
    <w:bookmarkEnd w:id="424"/>
    <w:p w:rsidR="2E6EF70B" w:rsidP="2E6EF70B" w:rsidRDefault="2E6EF70B" w14:paraId="3AD52F95" w14:textId="162F064F">
      <w:pPr>
        <w:pStyle w:val="Normal"/>
      </w:pPr>
      <w:ins w:author="JOSE FERNANDO GARCIA GUEVARA" w:date="2021-12-03T00:17:31.596Z" w:id="663513956">
        <w:r w:rsidRPr="2E6EF70B" w:rsidR="2E6EF70B">
          <w:rPr>
            <w:rFonts w:eastAsia="맑은 고딕" w:eastAsiaTheme="minorEastAsia"/>
            <w:b w:val="1"/>
            <w:bCs w:val="1"/>
            <w:lang w:eastAsia="ko-KR"/>
          </w:rPr>
          <w:t>Figure 3</w:t>
        </w:r>
      </w:ins>
      <w:ins w:author="JOSE FERNANDO GARCIA GUEVARA" w:date="2021-12-03T00:26:09.608Z" w:id="975943273">
        <w:r w:rsidR="2E6EF70B">
          <w:t xml:space="preserve"> </w:t>
        </w:r>
      </w:ins>
      <w:ins w:author="JOSE FERNANDO GARCIA GUEVARA" w:date="2021-12-03T11:51:32.976Z" w:id="842733782">
        <w:r w:rsidR="2E6EF70B">
          <w:t>F</w:t>
        </w:r>
      </w:ins>
      <w:ins w:author="JOSE FERNANDO GARCIA GUEVARA" w:date="2021-12-03T00:26:09.608Z" w:id="1397568996">
        <w:r w:rsidR="2E6EF70B">
          <w:t>unctional clusters</w:t>
        </w:r>
      </w:ins>
      <w:ins w:author="JOSE FERNANDO GARCIA GUEVARA" w:date="2021-12-03T11:51:39.589Z" w:id="1865704566">
        <w:r w:rsidR="2E6EF70B">
          <w:t xml:space="preserve"> identification</w:t>
        </w:r>
      </w:ins>
      <w:ins w:author="JOSE FERNANDO GARCIA GUEVARA" w:date="2021-12-03T00:26:09.608Z" w:id="244419564">
        <w:r w:rsidR="2E6EF70B">
          <w:t>.</w:t>
        </w:r>
      </w:ins>
      <w:ins w:author="JOSE FERNANDO GARCIA GUEVARA" w:date="2021-12-03T00:23:54.816Z" w:id="1686662683">
        <w:r w:rsidRPr="2E6EF70B" w:rsidR="2E6EF70B">
          <w:rPr>
            <w:rFonts w:eastAsia="맑은 고딕" w:eastAsiaTheme="minorEastAsia"/>
            <w:b w:val="1"/>
            <w:bCs w:val="1"/>
            <w:lang w:eastAsia="ko-KR"/>
          </w:rPr>
          <w:t xml:space="preserve"> </w:t>
        </w:r>
      </w:ins>
      <w:r w:rsidRPr="2E6EF70B" w:rsidR="2E6EF70B">
        <w:rPr>
          <w:b w:val="1"/>
          <w:bCs w:val="1"/>
        </w:rPr>
        <w:t>a,</w:t>
      </w:r>
      <w:r w:rsidR="2E6EF70B">
        <w:rPr/>
        <w:t xml:space="preserve"> </w:t>
      </w:r>
      <w:ins w:author="JOSE FERNANDO GARCIA GUEVARA" w:date="2021-12-03T11:53:01.11Z" w:id="42434218">
        <w:r w:rsidR="2E6EF70B">
          <w:t>I</w:t>
        </w:r>
      </w:ins>
      <w:del w:author="JOSE FERNANDO GARCIA GUEVARA" w:date="2021-12-03T11:53:00.543Z" w:id="1658557102">
        <w:r w:rsidDel="2E6EF70B">
          <w:delText>i</w:delText>
        </w:r>
      </w:del>
      <w:r w:rsidR="2E6EF70B">
        <w:rPr/>
        <w:t>dentification of functional clusters based on co-conserved genes across species. Unlike the manually curated module database, we identified functional clusters based on high co-conservation across species using the unsupervised clustering method.</w:t>
      </w:r>
      <w:r w:rsidRPr="2E6EF70B" w:rsidR="2E6EF70B">
        <w:rPr>
          <w:b w:val="1"/>
          <w:bCs w:val="1"/>
        </w:rPr>
        <w:t xml:space="preserve"> b, </w:t>
      </w:r>
      <w:r w:rsidR="2E6EF70B">
        <w:rPr/>
        <w:t>among different sources of microbial functional annotations (e.g. KEGG module and pathway), we found that co-conservation of genes across different species was substantially low (Jaccard index &lt; 0.5).</w:t>
      </w:r>
      <w:ins w:author="JOSE FERNANDO GARCIA GUEVARA" w:date="2021-12-03T11:26:22.827Z" w:id="73004246">
        <w:r w:rsidR="2E6EF70B">
          <w:t xml:space="preserve"> </w:t>
        </w:r>
        <w:r w:rsidRPr="2E6EF70B" w:rsidR="2E6EF70B">
          <w:rPr>
            <w:b w:val="1"/>
            <w:bCs w:val="1"/>
            <w:rPrChange w:author="JOSE FERNANDO GARCIA GUEVARA" w:date="2021-12-03T11:26:40.052Z" w:id="1383683858"/>
          </w:rPr>
          <w:t>c</w:t>
        </w:r>
      </w:ins>
      <w:ins w:author="JOSE FERNANDO GARCIA GUEVARA" w:date="2021-12-03T11:26:43.906Z" w:id="1625452760">
        <w:r w:rsidR="2E6EF70B">
          <w:t>,</w:t>
        </w:r>
      </w:ins>
      <w:r w:rsidR="2E6EF70B">
        <w:rPr/>
        <w:t xml:space="preserve"> Functional clusters </w:t>
      </w:r>
      <w:ins w:author="JOSE FERNANDO GARCIA GUEVARA" w:date="2021-12-03T11:42:22.963Z" w:id="1114001854">
        <w:r w:rsidR="2E6EF70B">
          <w:t xml:space="preserve">identified </w:t>
        </w:r>
      </w:ins>
      <w:ins w:author="JOSE FERNANDO GARCIA GUEVARA" w:date="2021-12-03T11:43:17.556Z" w:id="628953372">
        <w:r w:rsidR="2E6EF70B">
          <w:t xml:space="preserve"> </w:t>
        </w:r>
      </w:ins>
      <w:del w:author="JOSE FERNANDO GARCIA GUEVARA" w:date="2021-12-03T11:43:10.011Z" w:id="2035286588">
        <w:r w:rsidDel="2E6EF70B">
          <w:delText>within the network were identified</w:delText>
        </w:r>
      </w:del>
      <w:r w:rsidR="2E6EF70B">
        <w:rPr/>
        <w:t xml:space="preserve"> by unsupervised community detection,</w:t>
      </w:r>
      <w:ins w:author="JOSE FERNANDO GARCIA GUEVARA" w:date="2021-12-03T11:45:59.3Z" w:id="1228062722">
        <w:r w:rsidR="2E6EF70B">
          <w:t xml:space="preserve"> </w:t>
        </w:r>
      </w:ins>
      <w:ins w:author="JOSE FERNANDO GARCIA GUEVARA" w:date="2021-12-03T11:46:59.991Z" w:id="958920969">
        <w:r w:rsidR="2E6EF70B">
          <w:t xml:space="preserve">the </w:t>
        </w:r>
      </w:ins>
      <w:ins w:author="JOSE FERNANDO GARCIA GUEVARA" w:date="2021-12-03T11:47:58.796Z" w:id="1057372031">
        <w:r w:rsidR="2E6EF70B">
          <w:t>y-a</w:t>
        </w:r>
      </w:ins>
      <w:ins w:author="JOSE FERNANDO GARCIA GUEVARA" w:date="2021-12-03T11:48:23.39Z" w:id="1586570331">
        <w:r w:rsidR="2E6EF70B">
          <w:t xml:space="preserve">xis displays the number of genes within the functional cluster and the </w:t>
        </w:r>
      </w:ins>
      <w:ins w:author="JOSE FERNANDO GARCIA GUEVARA" w:date="2021-12-03T11:46:59.991Z" w:id="390064289">
        <w:r w:rsidR="2E6EF70B">
          <w:t xml:space="preserve">x axis displays the number of </w:t>
        </w:r>
      </w:ins>
      <w:ins w:author="JOSE FERNANDO GARCIA GUEVARA" w:date="2021-12-03T11:47:38.876Z" w:id="1490285811">
        <w:r w:rsidR="2E6EF70B">
          <w:t>MSP</w:t>
        </w:r>
      </w:ins>
      <w:ins w:author="JOSE FERNANDO GARCIA GUEVARA" w:date="2021-12-03T11:48:59.294Z" w:id="516795296">
        <w:r w:rsidR="2E6EF70B">
          <w:t>s</w:t>
        </w:r>
      </w:ins>
      <w:ins w:author="JOSE FERNANDO GARCIA GUEVARA" w:date="2021-12-03T11:47:38.876Z" w:id="406818177">
        <w:r w:rsidR="2E6EF70B">
          <w:t xml:space="preserve"> </w:t>
        </w:r>
      </w:ins>
      <w:ins w:author="JOSE FERNANDO GARCIA GUEVARA" w:date="2021-12-03T11:50:00.85Z" w:id="14372120">
        <w:r w:rsidR="2E6EF70B">
          <w:t>possessing</w:t>
        </w:r>
      </w:ins>
      <w:ins w:author="JOSE FERNANDO GARCIA GUEVARA" w:date="2021-12-03T11:49:52.644Z" w:id="612305936">
        <w:r w:rsidR="2E6EF70B">
          <w:t xml:space="preserve"> more than 70% of the clusters’ genes</w:t>
        </w:r>
      </w:ins>
      <w:r w:rsidR="2E6EF70B">
        <w:rPr/>
        <w:t xml:space="preserve">. </w:t>
      </w:r>
      <w:r w:rsidRPr="2E6EF70B" w:rsidR="2E6EF70B">
        <w:rPr>
          <w:b w:val="1"/>
          <w:bCs w:val="1"/>
          <w:rPrChange w:author="JOSE FERNANDO GARCIA GUEVARA" w:date="2021-12-03T00:28:32.432Z" w:id="1304117224"/>
        </w:rPr>
        <w:t>d</w:t>
      </w:r>
      <w:r w:rsidR="2E6EF70B">
        <w:rPr/>
        <w:t xml:space="preserve">, Functional clusters projected on enriched/depleted MSPs across disease cohorts. The </w:t>
      </w:r>
      <w:r w:rsidRPr="2E6EF70B" w:rsidR="2E6EF70B">
        <w:rPr>
          <w:rFonts w:eastAsia="맑은 고딕" w:eastAsiaTheme="minorEastAsia"/>
          <w:color w:val="000000" w:themeColor="text1" w:themeTint="FF" w:themeShade="FF"/>
          <w:lang w:eastAsia="ko-KR"/>
        </w:rPr>
        <w:t xml:space="preserve">Jitter plot display the frequency functional of functional clusters significantly associated with the enriched/depleted species (hypergeometric test p &lt; 0.001) in disease cohorts. Y axis shows the total frequency of cohorts where a functional cluster was found significantly associated with enriched/depleted species. X axis shows the difference in the number of cohorts where a function was found enriched minus the frequency it was found depleted. Point colours changed from red (left) to blue (right) according to x-axis values. Common </w:t>
      </w:r>
      <w:r w:rsidRPr="2E6EF70B" w:rsidR="2E6EF70B">
        <w:rPr>
          <w:rFonts w:eastAsia="맑은 고딕" w:eastAsiaTheme="minorEastAsia"/>
          <w:lang w:eastAsia="ko-KR"/>
        </w:rPr>
        <w:t xml:space="preserve">enriched/depleted species among cohorts were identified when total frequency </w:t>
      </w:r>
      <w:r w:rsidRPr="2E6EF70B" w:rsidR="2E6EF70B">
        <w:rPr>
          <w:rFonts w:eastAsia="맑은 고딕" w:eastAsiaTheme="minorEastAsia"/>
          <w:lang w:eastAsia="ko-KR"/>
        </w:rPr>
        <w:t>≥</w:t>
      </w:r>
      <w:r w:rsidRPr="2E6EF70B" w:rsidR="2E6EF70B">
        <w:rPr>
          <w:rFonts w:eastAsia="맑은 고딕" w:eastAsiaTheme="minorEastAsia"/>
          <w:lang w:eastAsia="ko-KR"/>
        </w:rPr>
        <w:t xml:space="preserve"> 3 and absolute subtracted frequency </w:t>
      </w:r>
      <w:r w:rsidRPr="2E6EF70B" w:rsidR="2E6EF70B">
        <w:rPr>
          <w:rFonts w:eastAsia="맑은 고딕" w:eastAsiaTheme="minorEastAsia"/>
          <w:lang w:eastAsia="ko-KR"/>
        </w:rPr>
        <w:t>≥</w:t>
      </w:r>
      <w:r w:rsidRPr="2E6EF70B" w:rsidR="2E6EF70B">
        <w:rPr>
          <w:rFonts w:eastAsia="맑은 고딕" w:eastAsiaTheme="minorEastAsia"/>
          <w:lang w:eastAsia="ko-KR"/>
        </w:rPr>
        <w:t xml:space="preserve"> 2</w:t>
      </w:r>
      <w:r w:rsidR="2E6EF70B">
        <w:rPr/>
        <w:t xml:space="preserve"> </w:t>
      </w:r>
    </w:p>
    <w:p w:rsidR="2E6EF70B" w:rsidP="2E6EF70B" w:rsidRDefault="2E6EF70B" w14:paraId="4BB18F7C" w14:textId="134F6E1B">
      <w:pPr>
        <w:pStyle w:val="Normal"/>
        <w:rPr>
          <w:rFonts w:ascii="Times New Roman" w:hAnsi="Times New Roman" w:eastAsia="Batang" w:cs="Times New Roman"/>
          <w:sz w:val="24"/>
          <w:szCs w:val="24"/>
        </w:rPr>
      </w:pPr>
    </w:p>
    <w:p w:rsidRPr="00BE196B" w:rsidR="00F77581" w:rsidP="00177059" w:rsidRDefault="00F77581" w14:paraId="54820B0C" w14:textId="3DF5553C">
      <w:pPr>
        <w:rPr>
          <w:lang w:eastAsia="ko-KR"/>
        </w:rPr>
      </w:pPr>
      <w:r w:rsidRPr="2E6EF70B" w:rsidR="2E6EF70B">
        <w:rPr>
          <w:rFonts w:eastAsia="맑은 고딕" w:eastAsiaTheme="minorEastAsia"/>
          <w:b w:val="1"/>
          <w:bCs w:val="1"/>
          <w:lang w:eastAsia="ko-KR"/>
        </w:rPr>
        <w:t xml:space="preserve">Fig 4. Phylogenetic differences between species function, disease enrichment, and region enrichment. </w:t>
      </w:r>
      <w:r w:rsidRPr="2E6EF70B" w:rsidR="2E6EF70B">
        <w:rPr>
          <w:rFonts w:eastAsia="맑은 고딕" w:eastAsiaTheme="minorEastAsia"/>
          <w:lang w:eastAsia="ko-KR"/>
        </w:rPr>
        <w:t>Inner annotation of dendrogram is species phylum, second is enrichment of functional cluster, third is the total number of disease cohorts that the species is enriched/</w:t>
      </w:r>
      <w:proofErr w:type="spellStart"/>
      <w:r w:rsidRPr="2E6EF70B" w:rsidR="2E6EF70B">
        <w:rPr>
          <w:rFonts w:eastAsia="맑은 고딕" w:eastAsiaTheme="minorEastAsia"/>
          <w:lang w:eastAsia="ko-KR"/>
        </w:rPr>
        <w:t>depleated</w:t>
      </w:r>
      <w:proofErr w:type="spellEnd"/>
      <w:r w:rsidRPr="2E6EF70B" w:rsidR="2E6EF70B">
        <w:rPr>
          <w:rFonts w:eastAsia="맑은 고딕" w:eastAsiaTheme="minorEastAsia"/>
          <w:lang w:eastAsia="ko-KR"/>
        </w:rPr>
        <w:t xml:space="preserve"> in, and the outer annotation is the normalised, mean Z-score between western and non-western cohorts.</w:t>
      </w:r>
    </w:p>
    <w:p w:rsidRPr="00495800" w:rsidR="00465993" w:rsidP="00653711" w:rsidRDefault="00465993" w14:paraId="2394F08E" w14:textId="77777777">
      <w:pPr>
        <w:pStyle w:val="Heading1"/>
        <w:spacing w:before="360"/>
        <w:contextualSpacing w:val="0"/>
        <w:pPrChange w:author="Portlock, Theo" w:date="2021-11-30T11:04:00Z" w:id="425">
          <w:pPr/>
        </w:pPrChange>
      </w:pPr>
      <w:r w:rsidRPr="00495800">
        <w:t>Extended figure legends</w:t>
      </w:r>
    </w:p>
    <w:p w:rsidRPr="00495800" w:rsidR="0032596F" w:rsidDel="00023BB4" w:rsidP="00177059" w:rsidRDefault="00465993" w14:paraId="03EE5B75" w14:textId="51B8504D">
      <w:pPr>
        <w:rPr>
          <w:del w:author="Portlock, Theo" w:date="2021-11-30T10:22:00Z" w:id="426"/>
        </w:rPr>
      </w:pPr>
      <w:r w:rsidRPr="00495800">
        <w:rPr>
          <w:b/>
        </w:rPr>
        <w:t xml:space="preserve">Extended Fig. 1. Regional differences in healthy gut microbiome composition and function. </w:t>
      </w:r>
      <w:proofErr w:type="gramStart"/>
      <w:r w:rsidRPr="00495800">
        <w:rPr>
          <w:b/>
        </w:rPr>
        <w:t>a,</w:t>
      </w:r>
      <w:proofErr w:type="gramEnd"/>
      <w:r w:rsidRPr="00495800">
        <w:t xml:space="preserve"> fraction of region-enriched species. Among the 1,977 species identified from the datasets used in the present study, we identified 39.6% that were regionally enriched (783 species). We checked enrichment by comparing the abundance of a given MSP between two different countries with the effect size of Wilcoxon one-sided tests and identified them if the MSP abundance of a given country was higher than that of more than six countries, i.e., one-third of other countries among all comparisons (based on effect size &gt;= 0.3). </w:t>
      </w:r>
      <w:r w:rsidRPr="00495800">
        <w:rPr>
          <w:b/>
        </w:rPr>
        <w:t>b,</w:t>
      </w:r>
      <w:r w:rsidRPr="00495800">
        <w:t xml:space="preserve"> number of region-enriched species per country. We found that non-westernized countries had a higher number of region-enriched species, whereas non-European westernized countries such as Japan, the US, and China had a smaller number of region-enriched species.</w:t>
      </w:r>
      <w:r w:rsidRPr="00495800">
        <w:rPr>
          <w:b/>
        </w:rPr>
        <w:t xml:space="preserve"> c,</w:t>
      </w:r>
      <w:r w:rsidRPr="00495800">
        <w:t xml:space="preserve"> overlaps of region-enriched species among three different geographical clusters. Comparing three distinct geographical clusters, non-westernized countries, European countries, and the US/China/Japan, we found few overlaps of region-enriched species. However, regarding region-enriched species in the US/China/Japan, half of those species were shared with those in European countries. </w:t>
      </w:r>
      <w:r w:rsidRPr="00495800">
        <w:rPr>
          <w:b/>
        </w:rPr>
        <w:t>d,</w:t>
      </w:r>
      <w:r w:rsidRPr="00495800">
        <w:t xml:space="preserve"> region-enriched species were clustered into two distinct clusters, westernized and non-westernized countries. Based on the scaled abundance of broadly region-enriched species (i.e., enriched in more than five countries), we performed hierarchical clustering. Here, we found two clear clusters of region-enriched species, which belong to either westernized </w:t>
      </w:r>
      <w:r w:rsidRPr="00495800">
        <w:lastRenderedPageBreak/>
        <w:t xml:space="preserve">countries or non-westernized countries. </w:t>
      </w:r>
      <w:r w:rsidRPr="00495800" w:rsidR="0032596F">
        <w:rPr>
          <w:b/>
        </w:rPr>
        <w:t>e,</w:t>
      </w:r>
      <w:r w:rsidRPr="00495800" w:rsidR="0032596F">
        <w:t xml:space="preserve"> the number of total depleted/enriched species of all disease cohorts when different types of healthy samples were used as controls: healthy samples from the same country or same geographical cluster (e.g., European and China/Japan/US clusters). The total number of depleted species from healthy samples of the same country were much greater in number compared to those of the same geographical cluster (top), so depleted species can be missed many if controls were not taken from same country and same geographical cluster (bottom). </w:t>
      </w:r>
      <w:r w:rsidRPr="00495800" w:rsidR="0032596F">
        <w:rPr>
          <w:b/>
        </w:rPr>
        <w:t xml:space="preserve">f, </w:t>
      </w:r>
      <w:r w:rsidRPr="00495800" w:rsidR="0032596F">
        <w:t>disease network based on shared enriched/depleted species.</w:t>
      </w:r>
      <w:r w:rsidRPr="00495800" w:rsidR="0032596F">
        <w:rPr>
          <w:b/>
        </w:rPr>
        <w:t xml:space="preserve"> </w:t>
      </w:r>
      <w:r w:rsidRPr="00495800" w:rsidR="0032596F">
        <w:t xml:space="preserve">More enriched than depleted species were shared among diseases. For the disease cohort from multiple countries, we averaged effect sizes to have representative effect sizes (assuming random-effects model rather than fixed-effects model; see Methods). Metabolic diseases are coloured red, and inflammatory/autoimmune diseases are coloured blue. </w:t>
      </w:r>
      <w:r w:rsidRPr="00495800" w:rsidR="0032596F">
        <w:rPr>
          <w:b/>
        </w:rPr>
        <w:t>g,</w:t>
      </w:r>
      <w:r w:rsidRPr="00495800" w:rsidR="0032596F">
        <w:t xml:space="preserve"> the number of disease cohorts that can be compared with associated matched controls, country controls, or geographical cluster controls. Enriched/depleted species were identified using different types of controls. Depleted species varied more than the enriched ones with different types of controls. </w:t>
      </w:r>
      <w:r w:rsidRPr="00495800" w:rsidR="0032596F">
        <w:rPr>
          <w:b/>
        </w:rPr>
        <w:t>h,</w:t>
      </w:r>
      <w:r w:rsidRPr="00495800" w:rsidR="0032596F">
        <w:t xml:space="preserve"> Venn diagrams of total depleted and enriched species detected from different types of controls. </w:t>
      </w:r>
      <w:proofErr w:type="spellStart"/>
      <w:r w:rsidRPr="00495800" w:rsidR="0032596F">
        <w:rPr>
          <w:b/>
        </w:rPr>
        <w:t>i</w:t>
      </w:r>
      <w:proofErr w:type="spellEnd"/>
      <w:r w:rsidRPr="00495800" w:rsidR="0032596F">
        <w:rPr>
          <w:b/>
        </w:rPr>
        <w:t>,</w:t>
      </w:r>
      <w:r w:rsidRPr="00495800" w:rsidR="0032596F">
        <w:t xml:space="preserve"> significance of depletion of region-enriched species of disease cohorts of given countries. We compared the effect sizes of country-enriched species by the Kolmogorov-Smirnov test (p-values &lt; 0.01) and found that many disease cohorts were significantly depleted of country-enriched species (p-values on the y-axis).</w:t>
      </w:r>
    </w:p>
    <w:p w:rsidRPr="00495800" w:rsidR="0032596F" w:rsidP="00177059" w:rsidRDefault="0032596F" w14:paraId="2A8CC9C5" w14:textId="77777777"/>
    <w:p w:rsidRPr="00495800" w:rsidR="00465993" w:rsidDel="00023BB4" w:rsidP="00177059" w:rsidRDefault="00465993" w14:paraId="7753D046" w14:textId="0CD1C11A">
      <w:pPr>
        <w:rPr>
          <w:del w:author="Portlock, Theo" w:date="2021-11-30T10:22:00Z" w:id="585248712"/>
        </w:rPr>
      </w:pPr>
      <w:del w:author="JOSE FERNANDO GARCIA GUEVARA" w:date="2021-12-03T00:24:52.093Z" w:id="1139826370">
        <w:r w:rsidRPr="2E6EF70B" w:rsidDel="2E6EF70B">
          <w:rPr>
            <w:b w:val="1"/>
            <w:bCs w:val="1"/>
          </w:rPr>
          <w:delText xml:space="preserve">Extended Fig. 2. Temporal dynamics of individual gut microbiome composition. a, </w:delText>
        </w:r>
        <w:r w:rsidDel="2E6EF70B">
          <w:delText xml:space="preserve">the frequency of identified MSPs per individual. The median number of MSPs identified per individual for 86 individuals across quarterly visits had was 293. </w:delText>
        </w:r>
        <w:r w:rsidRPr="2E6EF70B" w:rsidDel="2E6EF70B">
          <w:rPr>
            <w:b w:val="1"/>
            <w:bCs w:val="1"/>
          </w:rPr>
          <w:delText>b,</w:delText>
        </w:r>
        <w:r w:rsidDel="2E6EF70B">
          <w:delText xml:space="preserve"> fraction of retained species between sequential visits. </w:delText>
        </w:r>
        <w:r w:rsidRPr="2E6EF70B" w:rsidDel="2E6EF70B">
          <w:rPr>
            <w:b w:val="1"/>
            <w:bCs w:val="1"/>
          </w:rPr>
          <w:delText>c,</w:delText>
        </w:r>
        <w:r w:rsidDel="2E6EF70B">
          <w:delText xml:space="preserve"> overlap of species identified by visits. Most species (1,159 MSPs) were shared among visits. </w:delText>
        </w:r>
        <w:r w:rsidRPr="2E6EF70B" w:rsidDel="2E6EF70B">
          <w:rPr>
            <w:b w:val="1"/>
            <w:bCs w:val="1"/>
          </w:rPr>
          <w:delText>d,</w:delText>
        </w:r>
        <w:r w:rsidDel="2E6EF70B">
          <w:delText xml:space="preserve"> gene richness of 86 individuals by visit. We examined the microbial diversity of 86 individuals by gene richness, counting the detected microbial genes of the reference catalogue per sample after downsizing mapped reads to 10 million reads. Based on </w:delText>
        </w:r>
        <w:r w:rsidRPr="2E6EF70B" w:rsidDel="2E6EF70B">
          <w:rPr>
            <w:i w:val="1"/>
            <w:iCs w:val="1"/>
          </w:rPr>
          <w:delText>t</w:delText>
        </w:r>
        <w:r w:rsidDel="2E6EF70B">
          <w:delText>-tests, we found that there were no significant differences in gene richness among different visits of 86 individuals.</w:delText>
        </w:r>
        <w:r w:rsidRPr="2E6EF70B" w:rsidDel="2E6EF70B">
          <w:rPr>
            <w:b w:val="1"/>
            <w:bCs w:val="1"/>
          </w:rPr>
          <w:delText xml:space="preserve"> e, </w:delText>
        </w:r>
        <w:r w:rsidDel="2E6EF70B">
          <w:delText xml:space="preserve">species appearing or disappearing between visits. A median of 106.5 species appeared or disappeared per individual at the next visit. </w:delText>
        </w:r>
        <w:r w:rsidRPr="2E6EF70B" w:rsidDel="2E6EF70B">
          <w:rPr>
            <w:b w:val="1"/>
            <w:bCs w:val="1"/>
          </w:rPr>
          <w:delText>f,</w:delText>
        </w:r>
        <w:r w:rsidDel="2E6EF70B">
          <w:delText xml:space="preserve"> resilience of individual microbiomes observed in different cohorts. We checked how much species were retained by time based on Jaccard coefficients of shared species among different visits. First, we computed Jaccard coefficients for different individuals based on all healthy samples of our study (n=2,018) and found low Jaccard coefficients (</w:delText>
        </w:r>
        <w:r w:rsidDel="2E6EF70B">
          <w:delText>≤</w:delText>
        </w:r>
        <w:r w:rsidDel="2E6EF70B">
          <w:delText>0.3). In contrast, in healthy populations of Luxembourg (n=26) and Spain (n=47), we found high Jaccard coefficients for the same individuals with multiple visits (</w:delText>
        </w:r>
        <w:r w:rsidDel="2E6EF70B">
          <w:delText>≥</w:delText>
        </w:r>
        <w:r w:rsidDel="2E6EF70B">
          <w:delText xml:space="preserve">0.6). Similarly, high Jaccard coefficients were observed for the same individuals with multiple visits in the T2D and T1D disease cohorts. Except for antibiotics, Interventions such as metformin and immunotherapy, but not antibiotics, did not affect the similarity, as the Jaccard coefficients for the same individuals before/after treatment were still elevated. LU: Luxembourg, ES: Spain, DK: Denmark, FR: France. </w:delText>
        </w:r>
        <w:r w:rsidRPr="2E6EF70B" w:rsidDel="2E6EF70B">
          <w:rPr>
            <w:b w:val="1"/>
            <w:bCs w:val="1"/>
          </w:rPr>
          <w:delText>g</w:delText>
        </w:r>
        <w:r w:rsidDel="2E6EF70B">
          <w:delText>, abundance changes of inflow species (IFS) and outflow species (OFS) between visits (</w:delText>
        </w:r>
        <w:r w:rsidRPr="2E6EF70B" w:rsidDel="2E6EF70B">
          <w:rPr>
            <w:rFonts w:eastAsia="맑은 고딕" w:eastAsiaTheme="minorEastAsia"/>
            <w:lang w:eastAsia="ko-KR"/>
          </w:rPr>
          <w:delText>∆</w:delText>
        </w:r>
        <w:r w:rsidRPr="2E6EF70B" w:rsidDel="2E6EF70B">
          <w:rPr>
            <w:rFonts w:eastAsia="맑은 고딕" w:eastAsiaTheme="minorEastAsia"/>
            <w:vertAlign w:val="subscript"/>
            <w:lang w:eastAsia="ko-KR"/>
          </w:rPr>
          <w:delText xml:space="preserve">IFS </w:delText>
        </w:r>
        <w:r w:rsidDel="2E6EF70B">
          <w:delText xml:space="preserve">and </w:delText>
        </w:r>
        <w:r w:rsidRPr="2E6EF70B" w:rsidDel="2E6EF70B">
          <w:rPr>
            <w:rFonts w:eastAsia="맑은 고딕" w:eastAsiaTheme="minorEastAsia"/>
            <w:lang w:eastAsia="ko-KR"/>
          </w:rPr>
          <w:delText>∆</w:delText>
        </w:r>
        <w:r w:rsidRPr="2E6EF70B" w:rsidDel="2E6EF70B">
          <w:rPr>
            <w:rFonts w:eastAsia="맑은 고딕" w:eastAsiaTheme="minorEastAsia"/>
            <w:vertAlign w:val="subscript"/>
            <w:lang w:eastAsia="ko-KR"/>
          </w:rPr>
          <w:delText>OFS</w:delText>
        </w:r>
        <w:r w:rsidDel="2E6EF70B">
          <w:delText>, respectively) according to mean values of visits (</w:delText>
        </w:r>
        <w:r w:rsidRPr="2E6EF70B" w:rsidDel="2E6EF70B">
          <w:rPr>
            <w:rFonts w:eastAsia="맑은 고딕" w:eastAsiaTheme="minorEastAsia"/>
            <w:lang w:eastAsia="ko-KR"/>
          </w:rPr>
          <w:delText>μ</w:delText>
        </w:r>
        <w:r w:rsidRPr="2E6EF70B" w:rsidDel="2E6EF70B">
          <w:rPr>
            <w:rFonts w:eastAsia="맑은 고딕" w:eastAsiaTheme="minorEastAsia"/>
            <w:vertAlign w:val="subscript"/>
            <w:lang w:eastAsia="ko-KR"/>
          </w:rPr>
          <w:delText>IFS</w:delText>
        </w:r>
        <w:r w:rsidRPr="2E6EF70B" w:rsidDel="2E6EF70B">
          <w:rPr>
            <w:rFonts w:eastAsia="맑은 고딕" w:eastAsiaTheme="minorEastAsia"/>
            <w:vertAlign w:val="subscript"/>
            <w:lang w:eastAsia="ko-KR"/>
          </w:rPr>
          <w:delText xml:space="preserve"> </w:delText>
        </w:r>
        <w:r w:rsidDel="2E6EF70B">
          <w:delText>and</w:delText>
        </w:r>
        <w:r w:rsidRPr="2E6EF70B" w:rsidDel="2E6EF70B">
          <w:rPr>
            <w:rFonts w:eastAsia="맑은 고딕" w:eastAsiaTheme="minorEastAsia"/>
            <w:lang w:eastAsia="ko-KR"/>
          </w:rPr>
          <w:delText xml:space="preserve"> </w:delText>
        </w:r>
        <w:r w:rsidRPr="2E6EF70B" w:rsidDel="2E6EF70B">
          <w:rPr>
            <w:rFonts w:eastAsia="맑은 고딕" w:eastAsiaTheme="minorEastAsia"/>
            <w:lang w:eastAsia="ko-KR"/>
          </w:rPr>
          <w:delText>μ</w:delText>
        </w:r>
        <w:r w:rsidRPr="2E6EF70B" w:rsidDel="2E6EF70B">
          <w:rPr>
            <w:rFonts w:eastAsia="맑은 고딕" w:eastAsiaTheme="minorEastAsia"/>
            <w:vertAlign w:val="subscript"/>
            <w:lang w:eastAsia="ko-KR"/>
          </w:rPr>
          <w:delText>OFS</w:delText>
        </w:r>
        <w:r w:rsidDel="2E6EF70B">
          <w:delText>, respectively). Unlike OFS species, the abundance of IFS species rarely changed between visits (|</w:delText>
        </w:r>
        <w:r w:rsidRPr="2E6EF70B" w:rsidDel="2E6EF70B">
          <w:rPr>
            <w:rFonts w:eastAsia="맑은 고딕" w:eastAsiaTheme="minorEastAsia"/>
            <w:lang w:eastAsia="ko-KR"/>
          </w:rPr>
          <w:delText>∆</w:delText>
        </w:r>
        <w:r w:rsidRPr="2E6EF70B" w:rsidDel="2E6EF70B">
          <w:rPr>
            <w:rFonts w:eastAsia="맑은 고딕" w:eastAsiaTheme="minorEastAsia"/>
            <w:vertAlign w:val="subscript"/>
            <w:lang w:eastAsia="ko-KR"/>
          </w:rPr>
          <w:delText>IFS</w:delText>
        </w:r>
        <w:r w:rsidDel="2E6EF70B">
          <w:delText>| &lt; 2) according to the increase in mean values (</w:delText>
        </w:r>
        <w:r w:rsidRPr="2E6EF70B" w:rsidDel="2E6EF70B">
          <w:rPr>
            <w:rFonts w:eastAsia="맑은 고딕" w:eastAsiaTheme="minorEastAsia"/>
            <w:lang w:eastAsia="ko-KR"/>
          </w:rPr>
          <w:delText>μ</w:delText>
        </w:r>
        <w:r w:rsidRPr="2E6EF70B" w:rsidDel="2E6EF70B">
          <w:rPr>
            <w:rFonts w:eastAsia="맑은 고딕" w:eastAsiaTheme="minorEastAsia"/>
            <w:vertAlign w:val="subscript"/>
            <w:lang w:eastAsia="ko-KR"/>
          </w:rPr>
          <w:delText>IFS</w:delText>
        </w:r>
        <w:r w:rsidRPr="2E6EF70B" w:rsidDel="2E6EF70B">
          <w:rPr>
            <w:rFonts w:eastAsia="맑은 고딕" w:eastAsiaTheme="minorEastAsia"/>
            <w:vertAlign w:val="subscript"/>
            <w:lang w:eastAsia="ko-KR"/>
          </w:rPr>
          <w:delText xml:space="preserve"> </w:delText>
        </w:r>
        <w:r w:rsidDel="2E6EF70B">
          <w:delText>)</w:delText>
        </w:r>
        <w:r w:rsidDel="2E6EF70B">
          <w:delText xml:space="preserve">. </w:delText>
        </w:r>
        <w:r w:rsidRPr="2E6EF70B" w:rsidDel="2E6EF70B">
          <w:rPr>
            <w:b w:val="1"/>
            <w:bCs w:val="1"/>
          </w:rPr>
          <w:delText xml:space="preserve">h, </w:delText>
        </w:r>
        <w:r w:rsidDel="2E6EF70B">
          <w:delText>intra-individual similarity of IFS-enriched individuals (right panel) and OFS-enriched individuals (left panel). We identified OFS-enriched individuals among 86 healthy individuals based on scaled total abundance of OFS species by Z-score (Z</w:delText>
        </w:r>
        <w:r w:rsidRPr="2E6EF70B" w:rsidDel="2E6EF70B">
          <w:rPr>
            <w:vertAlign w:val="subscript"/>
          </w:rPr>
          <w:delText>t</w:delText>
        </w:r>
        <w:r w:rsidDel="2E6EF70B">
          <w:delText xml:space="preserve"> and Z</w:delText>
        </w:r>
        <w:r w:rsidRPr="2E6EF70B" w:rsidDel="2E6EF70B">
          <w:rPr>
            <w:vertAlign w:val="subscript"/>
          </w:rPr>
          <w:delText>t+1</w:delText>
        </w:r>
        <w:r w:rsidDel="2E6EF70B">
          <w:delText>) and its mean between visits (</w:delText>
        </w:r>
        <w:r w:rsidDel="2E6EF70B">
          <w:delText>µ</w:delText>
        </w:r>
        <w:r w:rsidRPr="2E6EF70B" w:rsidDel="2E6EF70B">
          <w:rPr>
            <w:vertAlign w:val="subscript"/>
          </w:rPr>
          <w:delText xml:space="preserve">OFS </w:delText>
        </w:r>
        <w:r w:rsidDel="2E6EF70B">
          <w:delText>= ½ × (</w:delText>
        </w:r>
        <w:r w:rsidDel="2E6EF70B">
          <w:delText>Z</w:delText>
        </w:r>
        <w:r w:rsidRPr="2E6EF70B" w:rsidDel="2E6EF70B">
          <w:rPr>
            <w:vertAlign w:val="subscript"/>
          </w:rPr>
          <w:delText>t</w:delText>
        </w:r>
        <w:r w:rsidDel="2E6EF70B">
          <w:delText xml:space="preserve"> + Z</w:delText>
        </w:r>
        <w:r w:rsidRPr="2E6EF70B" w:rsidDel="2E6EF70B">
          <w:rPr>
            <w:vertAlign w:val="subscript"/>
          </w:rPr>
          <w:delText>t+1</w:delText>
        </w:r>
        <w:r w:rsidDel="2E6EF70B">
          <w:delText xml:space="preserve">) &gt; 2). OFS-enriched individuals were less similar between visits than OFS-depleted individuals (t-test p-value &lt; 0.01), whereas IFS-enriched individuals were similar between visits, similar to IFS-depleted individuals. </w:delText>
        </w:r>
        <w:r w:rsidRPr="2E6EF70B" w:rsidDel="2E6EF70B">
          <w:rPr>
            <w:b w:val="1"/>
            <w:bCs w:val="1"/>
          </w:rPr>
          <w:delText>i</w:delText>
        </w:r>
        <w:r w:rsidRPr="2E6EF70B" w:rsidDel="2E6EF70B">
          <w:rPr>
            <w:b w:val="1"/>
            <w:bCs w:val="1"/>
          </w:rPr>
          <w:delText>,</w:delText>
        </w:r>
        <w:r w:rsidDel="2E6EF70B">
          <w:delText xml:space="preserve"> correlations of changes in gene richness to OFS species, and IFS species (left, middle, and right, respectively). Changes in IFS species abundance (</w:delText>
        </w:r>
        <w:r w:rsidRPr="2E6EF70B" w:rsidDel="2E6EF70B">
          <w:rPr>
            <w:rFonts w:eastAsia="맑은 고딕" w:eastAsiaTheme="minorEastAsia"/>
            <w:lang w:eastAsia="ko-KR"/>
          </w:rPr>
          <w:delText>∆</w:delText>
        </w:r>
        <w:r w:rsidRPr="2E6EF70B" w:rsidDel="2E6EF70B">
          <w:rPr>
            <w:rFonts w:eastAsia="맑은 고딕" w:eastAsiaTheme="minorEastAsia"/>
            <w:vertAlign w:val="subscript"/>
            <w:lang w:eastAsia="ko-KR"/>
          </w:rPr>
          <w:delText>IFS</w:delText>
        </w:r>
        <w:r w:rsidDel="2E6EF70B">
          <w:delText>) were significantly correlated with richness changes (p-value &lt; 0.05), whereas changes in BMI and OFS species (</w:delText>
        </w:r>
        <w:r w:rsidRPr="2E6EF70B" w:rsidDel="2E6EF70B">
          <w:rPr>
            <w:rFonts w:eastAsia="맑은 고딕" w:eastAsiaTheme="minorEastAsia"/>
            <w:lang w:eastAsia="ko-KR"/>
          </w:rPr>
          <w:delText>∆</w:delText>
        </w:r>
        <w:r w:rsidRPr="2E6EF70B" w:rsidDel="2E6EF70B">
          <w:rPr>
            <w:rFonts w:eastAsia="맑은 고딕" w:eastAsiaTheme="minorEastAsia"/>
            <w:vertAlign w:val="subscript"/>
            <w:lang w:eastAsia="ko-KR"/>
          </w:rPr>
          <w:delText>BMI</w:delText>
        </w:r>
        <w:r w:rsidDel="2E6EF70B">
          <w:delText xml:space="preserve"> and </w:delText>
        </w:r>
        <w:r w:rsidRPr="2E6EF70B" w:rsidDel="2E6EF70B">
          <w:rPr>
            <w:rFonts w:eastAsia="맑은 고딕" w:eastAsiaTheme="minorEastAsia"/>
            <w:lang w:eastAsia="ko-KR"/>
          </w:rPr>
          <w:delText>∆</w:delText>
        </w:r>
        <w:r w:rsidRPr="2E6EF70B" w:rsidDel="2E6EF70B">
          <w:rPr>
            <w:rFonts w:eastAsia="맑은 고딕" w:eastAsiaTheme="minorEastAsia"/>
            <w:vertAlign w:val="subscript"/>
            <w:lang w:eastAsia="ko-KR"/>
          </w:rPr>
          <w:delText>IFS</w:delText>
        </w:r>
        <w:r w:rsidRPr="2E6EF70B" w:rsidDel="2E6EF70B">
          <w:rPr>
            <w:rFonts w:eastAsia="맑은 고딕" w:eastAsiaTheme="minorEastAsia"/>
            <w:vertAlign w:val="subscript"/>
            <w:lang w:eastAsia="ko-KR"/>
          </w:rPr>
          <w:delText xml:space="preserve">, </w:delText>
        </w:r>
        <w:r w:rsidRPr="2E6EF70B" w:rsidDel="2E6EF70B">
          <w:rPr>
            <w:rFonts w:eastAsia="맑은 고딕" w:eastAsiaTheme="minorEastAsia"/>
            <w:lang w:eastAsia="ko-KR"/>
          </w:rPr>
          <w:delText>respectively</w:delText>
        </w:r>
        <w:r w:rsidDel="2E6EF70B">
          <w:delText>) were not significant.</w:delText>
        </w:r>
      </w:del>
    </w:p>
    <w:p w:rsidRPr="00495800" w:rsidR="00465993" w:rsidP="00177059" w:rsidRDefault="00465993" w14:paraId="656A0730" w14:textId="77777777"/>
    <w:p w:rsidRPr="00495800" w:rsidR="00465993" w:rsidDel="00023BB4" w:rsidP="00177059" w:rsidRDefault="00465993" w14:paraId="2FA29CB9" w14:textId="77777777">
      <w:pPr>
        <w:rPr>
          <w:del w:author="Portlock, Theo" w:date="2021-11-30T10:22:00Z" w:id="834024795"/>
        </w:rPr>
      </w:pPr>
      <w:del w:author="JOSE FERNANDO GARCIA GUEVARA" w:date="2021-12-03T00:17:52.375Z" w:id="1279594548">
        <w:r w:rsidRPr="2E6EF70B" w:rsidDel="2E6EF70B">
          <w:rPr>
            <w:b w:val="1"/>
            <w:bCs w:val="1"/>
          </w:rPr>
          <w:delText>Extended Fig. 3 Estimation of inflow, outflow probability at three depth levels of 15, 10 &amp; 5 million reads.</w:delText>
        </w:r>
        <w:r w:rsidDel="2E6EF70B">
          <w:delText xml:space="preserve"> We checked the probability of </w:delText>
        </w:r>
        <w:r w:rsidRPr="2E6EF70B" w:rsidDel="2E6EF70B">
          <w:rPr>
            <w:b w:val="1"/>
            <w:bCs w:val="1"/>
          </w:rPr>
          <w:delText>a</w:delText>
        </w:r>
        <w:r w:rsidDel="2E6EF70B">
          <w:delText xml:space="preserve">, inflow, and </w:delText>
        </w:r>
        <w:r w:rsidRPr="2E6EF70B" w:rsidDel="2E6EF70B">
          <w:rPr>
            <w:b w:val="1"/>
            <w:bCs w:val="1"/>
          </w:rPr>
          <w:delText>b</w:delText>
        </w:r>
        <w:r w:rsidDel="2E6EF70B">
          <w:delText>, outflow changes for different downsizing depths, 5M, 10M, and 15M. Inflow and outflow probability were highly correlated across different sequencing depths (Pearson’s correlation coefficients &gt; 0.82, p-values &lt; 10</w:delText>
        </w:r>
        <w:r w:rsidRPr="2E6EF70B" w:rsidDel="2E6EF70B">
          <w:rPr>
            <w:vertAlign w:val="superscript"/>
          </w:rPr>
          <w:delText>-15</w:delText>
        </w:r>
        <w:r w:rsidDel="2E6EF70B">
          <w:delText xml:space="preserve">). </w:delText>
        </w:r>
        <w:r w:rsidRPr="2E6EF70B" w:rsidDel="2E6EF70B">
          <w:rPr>
            <w:b w:val="1"/>
            <w:bCs w:val="1"/>
          </w:rPr>
          <w:delText>c,</w:delText>
        </w:r>
        <w:r w:rsidDel="2E6EF70B">
          <w:delText xml:space="preserve"> in the scatter plots a and b, the undetected species at 5M reads and 10M reads downsizing were excluded. Venn diagram showed that there were 62 species missing at 5M reads downsizing compared to 10M reads, and 1 species missing at 15M reads compared to 10M reads.</w:delText>
        </w:r>
      </w:del>
    </w:p>
    <w:p w:rsidRPr="00495800" w:rsidR="00774420" w:rsidP="00177059" w:rsidRDefault="00774420" w14:paraId="6D9E77F5" w14:textId="77777777"/>
    <w:p w:rsidRPr="00495800" w:rsidR="0057179B" w:rsidDel="00023BB4" w:rsidP="00177059" w:rsidRDefault="0057179B" w14:paraId="7369189D" w14:textId="76E5EC12">
      <w:pPr>
        <w:rPr>
          <w:del w:author="Portlock, Theo" w:date="2021-11-30T10:22:00Z" w:id="836407095"/>
        </w:rPr>
      </w:pPr>
      <w:del w:author="JOSE FERNANDO GARCIA GUEVARA" w:date="2021-12-03T00:18:03.376Z" w:id="1465219111">
        <w:r w:rsidRPr="2E6EF70B" w:rsidDel="2E6EF70B">
          <w:rPr>
            <w:b w:val="1"/>
            <w:bCs w:val="1"/>
          </w:rPr>
          <w:delText>Extended Fig. 4. Estimation of species-retaining probability from Swedish longitudinal cohorts. a,</w:delText>
        </w:r>
        <w:r w:rsidDel="2E6EF70B">
          <w:delText xml:space="preserve"> species-retaining probability estimated by Kaplan-Meier statistics. Based on the presence/absence events of a given species among the four visits, we estimated the retention probability from Kaplan-Meier estimators. As example, we show Kaplan-Meier plots of four species with different retaining probabilities. Higher outflow species, such as </w:delText>
        </w:r>
        <w:r w:rsidRPr="2E6EF70B" w:rsidDel="2E6EF70B">
          <w:rPr>
            <w:i w:val="1"/>
            <w:iCs w:val="1"/>
          </w:rPr>
          <w:delText xml:space="preserve">S. </w:delText>
        </w:r>
        <w:r w:rsidRPr="2E6EF70B" w:rsidDel="2E6EF70B">
          <w:rPr>
            <w:i w:val="1"/>
            <w:iCs w:val="1"/>
          </w:rPr>
          <w:delText>parasanguinis</w:delText>
        </w:r>
        <w:r w:rsidRPr="2E6EF70B" w:rsidDel="2E6EF70B">
          <w:rPr>
            <w:i w:val="1"/>
            <w:iCs w:val="1"/>
          </w:rPr>
          <w:delText xml:space="preserve"> </w:delText>
        </w:r>
        <w:r w:rsidDel="2E6EF70B">
          <w:delText xml:space="preserve">and </w:delText>
        </w:r>
        <w:r w:rsidRPr="2E6EF70B" w:rsidDel="2E6EF70B">
          <w:rPr>
            <w:i w:val="1"/>
            <w:iCs w:val="1"/>
          </w:rPr>
          <w:delText xml:space="preserve">V. </w:delText>
        </w:r>
        <w:r w:rsidRPr="2E6EF70B" w:rsidDel="2E6EF70B">
          <w:rPr>
            <w:i w:val="1"/>
            <w:iCs w:val="1"/>
          </w:rPr>
          <w:delText>infantium</w:delText>
        </w:r>
        <w:r w:rsidDel="2E6EF70B">
          <w:delText xml:space="preserve">, had lower retaining probabilities, whereas lower outflow species, such as </w:delText>
        </w:r>
        <w:r w:rsidRPr="2E6EF70B" w:rsidDel="2E6EF70B">
          <w:rPr>
            <w:i w:val="1"/>
            <w:iCs w:val="1"/>
          </w:rPr>
          <w:delText>B. vulgatus</w:delText>
        </w:r>
        <w:r w:rsidDel="2E6EF70B">
          <w:delText xml:space="preserve"> and </w:delText>
        </w:r>
        <w:r w:rsidRPr="2E6EF70B" w:rsidDel="2E6EF70B">
          <w:rPr>
            <w:i w:val="1"/>
            <w:iCs w:val="1"/>
          </w:rPr>
          <w:delText xml:space="preserve">P. </w:delText>
        </w:r>
        <w:r w:rsidRPr="2E6EF70B" w:rsidDel="2E6EF70B">
          <w:rPr>
            <w:i w:val="1"/>
            <w:iCs w:val="1"/>
          </w:rPr>
          <w:delText>copri</w:delText>
        </w:r>
        <w:r w:rsidDel="2E6EF70B">
          <w:delText>, had higher retaining probabilities.</w:delText>
        </w:r>
        <w:r w:rsidRPr="2E6EF70B" w:rsidDel="2E6EF70B">
          <w:rPr>
            <w:b w:val="1"/>
            <w:bCs w:val="1"/>
          </w:rPr>
          <w:delText xml:space="preserve"> b, </w:delText>
        </w:r>
        <w:r w:rsidDel="2E6EF70B">
          <w:delText xml:space="preserve">groups of species with different mean abundances (mean abundance bins) and corresponding species-retaining probabilities. We checked species-retaining probabilities according to mean abundance changes and found increasing trends, but with high variations. </w:delText>
        </w:r>
        <w:r w:rsidRPr="2E6EF70B" w:rsidDel="2E6EF70B">
          <w:rPr>
            <w:b w:val="1"/>
            <w:bCs w:val="1"/>
          </w:rPr>
          <w:delText>c,</w:delText>
        </w:r>
        <w:r w:rsidDel="2E6EF70B">
          <w:delText xml:space="preserve"> Cox regressions of MSP abundances to species-retention. No MSPs were significantly associated (all p-values &gt; 0.05).</w:delText>
        </w:r>
      </w:del>
    </w:p>
    <w:p w:rsidRPr="00495800" w:rsidR="00774420" w:rsidP="00177059" w:rsidRDefault="00774420" w14:paraId="58254F3D" w14:textId="77777777"/>
    <w:p w:rsidRPr="00495800" w:rsidR="009D5C2A" w:rsidDel="00023BB4" w:rsidP="00177059" w:rsidRDefault="009D5C2A" w14:paraId="0F51C8FF" w14:textId="4D7629DB">
      <w:pPr>
        <w:rPr>
          <w:del w:author="Portlock, Theo" w:date="2021-11-30T10:22:00Z" w:id="1061686966"/>
        </w:rPr>
      </w:pPr>
      <w:commentRangeStart w:id="348157226"/>
      <w:r w:rsidRPr="2E6EF70B" w:rsidR="2E6EF70B">
        <w:rPr>
          <w:b w:val="1"/>
          <w:bCs w:val="1"/>
        </w:rPr>
        <w:t xml:space="preserve">Extended Fig. 5. Characteristics of populations with high and low gene richness. </w:t>
      </w:r>
      <w:r w:rsidRPr="2E6EF70B" w:rsidR="2E6EF70B">
        <w:rPr>
          <w:b w:val="1"/>
          <w:bCs w:val="1"/>
        </w:rPr>
        <w:t>a,</w:t>
      </w:r>
      <w:commentRangeEnd w:id="348157226"/>
      <w:r>
        <w:rPr>
          <w:rStyle w:val="CommentReference"/>
        </w:rPr>
        <w:commentReference w:id="348157226"/>
      </w:r>
      <w:r w:rsidRPr="2E6EF70B" w:rsidR="2E6EF70B">
        <w:rPr>
          <w:b w:val="1"/>
          <w:bCs w:val="1"/>
        </w:rPr>
        <w:t xml:space="preserve"> </w:t>
      </w:r>
      <w:r w:rsidR="2E6EF70B">
        <w:rPr/>
        <w:t xml:space="preserve">Distribution of gene richness of all metagenomes sampled used in this study. We used the top 25% and bottom 25% over all samples as cut-offs to define high gene richness (HGR) and low gene richness (LGR) populations, respectively. </w:t>
      </w:r>
      <w:r w:rsidRPr="2E6EF70B" w:rsidR="2E6EF70B">
        <w:rPr>
          <w:rFonts w:eastAsia="맑은 고딕" w:eastAsiaTheme="minorEastAsia"/>
          <w:b w:val="1"/>
          <w:bCs w:val="1"/>
          <w:lang w:eastAsia="ko-KR"/>
        </w:rPr>
        <w:t>b,</w:t>
      </w:r>
      <w:r w:rsidRPr="2E6EF70B" w:rsidR="2E6EF70B">
        <w:rPr>
          <w:rFonts w:eastAsia="맑은 고딕" w:eastAsiaTheme="minorEastAsia"/>
          <w:lang w:eastAsia="ko-KR"/>
        </w:rPr>
        <w:t xml:space="preserve"> significantly enriched/depleted species in populations with high gene richness (HGR) compared to those with low gene richness (LGR) (|Log fold change| &gt; 2, Wilcoxon two-sided tests, adj. </w:t>
      </w:r>
      <w:r w:rsidRPr="2E6EF70B" w:rsidR="2E6EF70B">
        <w:rPr>
          <w:rFonts w:eastAsia="맑은 고딕" w:eastAsiaTheme="minorEastAsia"/>
          <w:i w:val="1"/>
          <w:iCs w:val="1"/>
          <w:lang w:eastAsia="ko-KR"/>
        </w:rPr>
        <w:t>P</w:t>
      </w:r>
      <w:r w:rsidRPr="2E6EF70B" w:rsidR="2E6EF70B">
        <w:rPr>
          <w:rFonts w:eastAsia="맑은 고딕" w:eastAsiaTheme="minorEastAsia"/>
          <w:lang w:eastAsia="ko-KR"/>
        </w:rPr>
        <w:t xml:space="preserve"> &lt; 10</w:t>
      </w:r>
      <w:r w:rsidRPr="2E6EF70B" w:rsidR="2E6EF70B">
        <w:rPr>
          <w:rFonts w:eastAsia="맑은 고딕" w:eastAsiaTheme="minorEastAsia"/>
          <w:vertAlign w:val="superscript"/>
          <w:lang w:eastAsia="ko-KR"/>
        </w:rPr>
        <w:t>-3</w:t>
      </w:r>
      <w:r w:rsidRPr="2E6EF70B" w:rsidR="2E6EF70B">
        <w:rPr>
          <w:rFonts w:eastAsia="맑은 고딕" w:eastAsiaTheme="minorEastAsia"/>
          <w:lang w:eastAsia="ko-KR"/>
        </w:rPr>
        <w:t xml:space="preserve">). For example, in </w:t>
      </w:r>
      <w:r w:rsidRPr="2E6EF70B" w:rsidR="2E6EF70B">
        <w:rPr>
          <w:rFonts w:eastAsia="Malgun Gothic"/>
          <w:lang w:eastAsia="ko-KR"/>
        </w:rPr>
        <w:t xml:space="preserve">the </w:t>
      </w:r>
      <w:r w:rsidRPr="2E6EF70B" w:rsidR="2E6EF70B">
        <w:rPr>
          <w:rFonts w:eastAsia="맑은 고딕" w:eastAsiaTheme="minorEastAsia"/>
          <w:lang w:eastAsia="ko-KR"/>
        </w:rPr>
        <w:t>HGR population</w:t>
      </w:r>
      <w:r w:rsidRPr="2E6EF70B" w:rsidR="2E6EF70B">
        <w:rPr>
          <w:rFonts w:eastAsia="Malgun Gothic"/>
          <w:lang w:eastAsia="ko-KR"/>
        </w:rPr>
        <w:t>,</w:t>
      </w:r>
      <w:r w:rsidRPr="2E6EF70B" w:rsidR="2E6EF70B">
        <w:rPr>
          <w:rFonts w:eastAsia="맑은 고딕" w:eastAsiaTheme="minorEastAsia"/>
          <w:lang w:eastAsia="ko-KR"/>
        </w:rPr>
        <w:t xml:space="preserve"> </w:t>
      </w:r>
      <w:r w:rsidRPr="2E6EF70B" w:rsidR="2E6EF70B">
        <w:rPr>
          <w:rFonts w:eastAsia="맑은 고딕" w:eastAsiaTheme="minorEastAsia"/>
          <w:i w:val="1"/>
          <w:iCs w:val="1"/>
          <w:lang w:eastAsia="ko-KR"/>
        </w:rPr>
        <w:t xml:space="preserve">Faecalibacterium </w:t>
      </w:r>
      <w:proofErr w:type="spellStart"/>
      <w:r w:rsidRPr="2E6EF70B" w:rsidR="2E6EF70B">
        <w:rPr>
          <w:rFonts w:eastAsia="맑은 고딕" w:eastAsiaTheme="minorEastAsia"/>
          <w:i w:val="1"/>
          <w:iCs w:val="1"/>
          <w:lang w:eastAsia="ko-KR"/>
        </w:rPr>
        <w:t>prausnitzii</w:t>
      </w:r>
      <w:proofErr w:type="spellEnd"/>
      <w:r w:rsidRPr="2E6EF70B" w:rsidR="2E6EF70B">
        <w:rPr>
          <w:rFonts w:eastAsia="맑은 고딕" w:eastAsiaTheme="minorEastAsia"/>
          <w:lang w:eastAsia="ko-KR"/>
        </w:rPr>
        <w:t xml:space="preserve">, </w:t>
      </w:r>
      <w:r w:rsidRPr="2E6EF70B" w:rsidR="2E6EF70B">
        <w:rPr>
          <w:rFonts w:eastAsia="맑은 고딕" w:eastAsiaTheme="minorEastAsia"/>
          <w:i w:val="1"/>
          <w:iCs w:val="1"/>
          <w:lang w:eastAsia="ko-KR"/>
        </w:rPr>
        <w:t>Dorea</w:t>
      </w:r>
      <w:r w:rsidRPr="2E6EF70B" w:rsidR="2E6EF70B">
        <w:rPr>
          <w:rFonts w:eastAsia="맑은 고딕" w:eastAsiaTheme="minorEastAsia"/>
          <w:i w:val="1"/>
          <w:iCs w:val="1"/>
          <w:lang w:eastAsia="ko-KR"/>
        </w:rPr>
        <w:t xml:space="preserve"> </w:t>
      </w:r>
      <w:proofErr w:type="spellStart"/>
      <w:r w:rsidRPr="2E6EF70B" w:rsidR="2E6EF70B">
        <w:rPr>
          <w:rFonts w:eastAsia="맑은 고딕" w:eastAsiaTheme="minorEastAsia"/>
          <w:i w:val="1"/>
          <w:iCs w:val="1"/>
          <w:lang w:eastAsia="ko-KR"/>
        </w:rPr>
        <w:t>longicatena</w:t>
      </w:r>
      <w:proofErr w:type="spellEnd"/>
      <w:r w:rsidRPr="2E6EF70B" w:rsidR="2E6EF70B">
        <w:rPr>
          <w:rFonts w:eastAsia="맑은 고딕" w:eastAsiaTheme="minorEastAsia"/>
          <w:lang w:eastAsia="ko-KR"/>
        </w:rPr>
        <w:t xml:space="preserve">, </w:t>
      </w:r>
      <w:proofErr w:type="spellStart"/>
      <w:r w:rsidRPr="2E6EF70B" w:rsidR="2E6EF70B">
        <w:rPr>
          <w:rFonts w:eastAsia="맑은 고딕" w:eastAsiaTheme="minorEastAsia"/>
          <w:i w:val="1"/>
          <w:iCs w:val="1"/>
          <w:lang w:eastAsia="ko-KR"/>
        </w:rPr>
        <w:t>Blautia</w:t>
      </w:r>
      <w:proofErr w:type="spellEnd"/>
      <w:r w:rsidRPr="2E6EF70B" w:rsidR="2E6EF70B">
        <w:rPr>
          <w:rFonts w:eastAsia="맑은 고딕" w:eastAsiaTheme="minorEastAsia"/>
          <w:i w:val="1"/>
          <w:iCs w:val="1"/>
          <w:lang w:eastAsia="ko-KR"/>
        </w:rPr>
        <w:t xml:space="preserve"> </w:t>
      </w:r>
      <w:proofErr w:type="spellStart"/>
      <w:r w:rsidRPr="2E6EF70B" w:rsidR="2E6EF70B">
        <w:rPr>
          <w:rFonts w:eastAsia="맑은 고딕" w:eastAsiaTheme="minorEastAsia"/>
          <w:i w:val="1"/>
          <w:iCs w:val="1"/>
          <w:lang w:eastAsia="ko-KR"/>
        </w:rPr>
        <w:t>obeum</w:t>
      </w:r>
      <w:proofErr w:type="spellEnd"/>
      <w:r w:rsidRPr="2E6EF70B" w:rsidR="2E6EF70B">
        <w:rPr>
          <w:rFonts w:eastAsia="맑은 고딕" w:eastAsiaTheme="minorEastAsia"/>
          <w:lang w:eastAsia="ko-KR"/>
        </w:rPr>
        <w:t xml:space="preserve">, and </w:t>
      </w:r>
      <w:proofErr w:type="spellStart"/>
      <w:r w:rsidRPr="2E6EF70B" w:rsidR="2E6EF70B">
        <w:rPr>
          <w:rFonts w:eastAsia="맑은 고딕" w:eastAsiaTheme="minorEastAsia"/>
          <w:i w:val="1"/>
          <w:iCs w:val="1"/>
          <w:lang w:eastAsia="ko-KR"/>
        </w:rPr>
        <w:t>Anaerobutyricum</w:t>
      </w:r>
      <w:proofErr w:type="spellEnd"/>
      <w:r w:rsidRPr="2E6EF70B" w:rsidR="2E6EF70B">
        <w:rPr>
          <w:rFonts w:eastAsia="맑은 고딕" w:eastAsiaTheme="minorEastAsia"/>
          <w:i w:val="1"/>
          <w:iCs w:val="1"/>
          <w:lang w:eastAsia="ko-KR"/>
        </w:rPr>
        <w:t xml:space="preserve"> </w:t>
      </w:r>
      <w:proofErr w:type="spellStart"/>
      <w:r w:rsidRPr="2E6EF70B" w:rsidR="2E6EF70B">
        <w:rPr>
          <w:rFonts w:eastAsia="맑은 고딕" w:eastAsiaTheme="minorEastAsia"/>
          <w:i w:val="1"/>
          <w:iCs w:val="1"/>
          <w:lang w:eastAsia="ko-KR"/>
        </w:rPr>
        <w:t>hallii</w:t>
      </w:r>
      <w:proofErr w:type="spellEnd"/>
      <w:r w:rsidRPr="2E6EF70B" w:rsidR="2E6EF70B">
        <w:rPr>
          <w:rFonts w:eastAsia="Malgun Gothic"/>
          <w:i w:val="1"/>
          <w:iCs w:val="1"/>
          <w:lang w:eastAsia="ko-KR"/>
        </w:rPr>
        <w:t xml:space="preserve"> </w:t>
      </w:r>
      <w:r w:rsidRPr="2E6EF70B" w:rsidR="2E6EF70B">
        <w:rPr>
          <w:rFonts w:eastAsia="Malgun Gothic"/>
          <w:lang w:eastAsia="ko-KR"/>
        </w:rPr>
        <w:t>were enriched</w:t>
      </w:r>
      <w:r w:rsidRPr="2E6EF70B" w:rsidR="2E6EF70B">
        <w:rPr>
          <w:rFonts w:eastAsia="맑은 고딕" w:eastAsiaTheme="minorEastAsia"/>
          <w:lang w:eastAsia="ko-KR"/>
        </w:rPr>
        <w:t xml:space="preserve">, whereas in </w:t>
      </w:r>
      <w:r w:rsidRPr="2E6EF70B" w:rsidR="2E6EF70B">
        <w:rPr>
          <w:rFonts w:eastAsia="Malgun Gothic"/>
          <w:lang w:eastAsia="ko-KR"/>
        </w:rPr>
        <w:t xml:space="preserve">the </w:t>
      </w:r>
      <w:r w:rsidRPr="2E6EF70B" w:rsidR="2E6EF70B">
        <w:rPr>
          <w:rFonts w:eastAsia="맑은 고딕" w:eastAsiaTheme="minorEastAsia"/>
          <w:lang w:eastAsia="ko-KR"/>
        </w:rPr>
        <w:t>LGR population</w:t>
      </w:r>
      <w:r w:rsidRPr="2E6EF70B" w:rsidR="2E6EF70B">
        <w:rPr>
          <w:rFonts w:eastAsia="Malgun Gothic"/>
          <w:lang w:eastAsia="ko-KR"/>
        </w:rPr>
        <w:t xml:space="preserve">, </w:t>
      </w:r>
      <w:proofErr w:type="spellStart"/>
      <w:r w:rsidRPr="2E6EF70B" w:rsidR="2E6EF70B">
        <w:rPr>
          <w:rFonts w:eastAsia="맑은 고딕" w:eastAsiaTheme="minorEastAsia"/>
          <w:i w:val="1"/>
          <w:iCs w:val="1"/>
          <w:lang w:eastAsia="ko-KR"/>
        </w:rPr>
        <w:t>Ruminococcus</w:t>
      </w:r>
      <w:proofErr w:type="spellEnd"/>
      <w:r w:rsidRPr="2E6EF70B" w:rsidR="2E6EF70B">
        <w:rPr>
          <w:rFonts w:eastAsia="맑은 고딕" w:eastAsiaTheme="minorEastAsia"/>
          <w:i w:val="1"/>
          <w:iCs w:val="1"/>
          <w:lang w:eastAsia="ko-KR"/>
        </w:rPr>
        <w:t xml:space="preserve"> </w:t>
      </w:r>
      <w:proofErr w:type="spellStart"/>
      <w:r w:rsidRPr="2E6EF70B" w:rsidR="2E6EF70B">
        <w:rPr>
          <w:rFonts w:eastAsia="맑은 고딕" w:eastAsiaTheme="minorEastAsia"/>
          <w:i w:val="1"/>
          <w:iCs w:val="1"/>
          <w:lang w:eastAsia="ko-KR"/>
        </w:rPr>
        <w:t>gnavus</w:t>
      </w:r>
      <w:proofErr w:type="spellEnd"/>
      <w:r w:rsidRPr="2E6EF70B" w:rsidR="2E6EF70B">
        <w:rPr>
          <w:rFonts w:eastAsia="맑은 고딕" w:eastAsiaTheme="minorEastAsia"/>
          <w:lang w:eastAsia="ko-KR"/>
        </w:rPr>
        <w:t xml:space="preserve">, </w:t>
      </w:r>
      <w:proofErr w:type="spellStart"/>
      <w:r w:rsidRPr="2E6EF70B" w:rsidR="2E6EF70B">
        <w:rPr>
          <w:rFonts w:eastAsia="맑은 고딕" w:eastAsiaTheme="minorEastAsia"/>
          <w:i w:val="1"/>
          <w:iCs w:val="1"/>
          <w:lang w:eastAsia="ko-KR"/>
        </w:rPr>
        <w:t>Flavonifractor</w:t>
      </w:r>
      <w:proofErr w:type="spellEnd"/>
      <w:r w:rsidRPr="2E6EF70B" w:rsidR="2E6EF70B">
        <w:rPr>
          <w:rFonts w:eastAsia="맑은 고딕" w:eastAsiaTheme="minorEastAsia"/>
          <w:i w:val="1"/>
          <w:iCs w:val="1"/>
          <w:lang w:eastAsia="ko-KR"/>
        </w:rPr>
        <w:t xml:space="preserve"> </w:t>
      </w:r>
      <w:proofErr w:type="spellStart"/>
      <w:r w:rsidRPr="2E6EF70B" w:rsidR="2E6EF70B">
        <w:rPr>
          <w:rFonts w:eastAsia="맑은 고딕" w:eastAsiaTheme="minorEastAsia"/>
          <w:i w:val="1"/>
          <w:iCs w:val="1"/>
          <w:lang w:eastAsia="ko-KR"/>
        </w:rPr>
        <w:t>plautii</w:t>
      </w:r>
      <w:proofErr w:type="spellEnd"/>
      <w:r w:rsidRPr="2E6EF70B" w:rsidR="2E6EF70B">
        <w:rPr>
          <w:rFonts w:eastAsia="맑은 고딕" w:eastAsiaTheme="minorEastAsia"/>
          <w:lang w:eastAsia="ko-KR"/>
        </w:rPr>
        <w:t xml:space="preserve">, </w:t>
      </w:r>
      <w:r w:rsidRPr="2E6EF70B" w:rsidR="2E6EF70B">
        <w:rPr>
          <w:rFonts w:eastAsia="맑은 고딕" w:eastAsiaTheme="minorEastAsia"/>
          <w:i w:val="1"/>
          <w:iCs w:val="1"/>
          <w:lang w:eastAsia="ko-KR"/>
        </w:rPr>
        <w:t xml:space="preserve">Clostridium </w:t>
      </w:r>
      <w:proofErr w:type="spellStart"/>
      <w:r w:rsidRPr="2E6EF70B" w:rsidR="2E6EF70B">
        <w:rPr>
          <w:rFonts w:eastAsia="맑은 고딕" w:eastAsiaTheme="minorEastAsia"/>
          <w:i w:val="1"/>
          <w:iCs w:val="1"/>
          <w:lang w:eastAsia="ko-KR"/>
        </w:rPr>
        <w:t>bolteae</w:t>
      </w:r>
      <w:proofErr w:type="spellEnd"/>
      <w:r w:rsidRPr="2E6EF70B" w:rsidR="2E6EF70B">
        <w:rPr>
          <w:rFonts w:eastAsia="맑은 고딕" w:eastAsiaTheme="minorEastAsia"/>
          <w:lang w:eastAsia="ko-KR"/>
        </w:rPr>
        <w:t xml:space="preserve">, </w:t>
      </w:r>
      <w:r w:rsidRPr="2E6EF70B" w:rsidR="2E6EF70B">
        <w:rPr>
          <w:rFonts w:eastAsia="맑은 고딕" w:eastAsiaTheme="minorEastAsia"/>
          <w:i w:val="1"/>
          <w:iCs w:val="1"/>
          <w:lang w:eastAsia="ko-KR"/>
        </w:rPr>
        <w:t>Fusobacterium</w:t>
      </w:r>
      <w:r w:rsidRPr="2E6EF70B" w:rsidR="2E6EF70B">
        <w:rPr>
          <w:rFonts w:eastAsia="맑은 고딕" w:eastAsiaTheme="minorEastAsia"/>
          <w:lang w:eastAsia="ko-KR"/>
        </w:rPr>
        <w:t xml:space="preserve"> spp., and </w:t>
      </w:r>
      <w:proofErr w:type="spellStart"/>
      <w:r w:rsidRPr="2E6EF70B" w:rsidR="2E6EF70B">
        <w:rPr>
          <w:rFonts w:eastAsia="맑은 고딕" w:eastAsiaTheme="minorEastAsia"/>
          <w:i w:val="1"/>
          <w:iCs w:val="1"/>
          <w:lang w:eastAsia="ko-KR"/>
        </w:rPr>
        <w:t>Clostridioides</w:t>
      </w:r>
      <w:proofErr w:type="spellEnd"/>
      <w:r w:rsidRPr="2E6EF70B" w:rsidR="2E6EF70B">
        <w:rPr>
          <w:rFonts w:eastAsia="맑은 고딕" w:eastAsiaTheme="minorEastAsia"/>
          <w:i w:val="1"/>
          <w:iCs w:val="1"/>
          <w:lang w:eastAsia="ko-KR"/>
        </w:rPr>
        <w:t xml:space="preserve"> difficile</w:t>
      </w:r>
      <w:r w:rsidRPr="2E6EF70B" w:rsidR="2E6EF70B">
        <w:rPr>
          <w:rFonts w:eastAsia="Malgun Gothic"/>
          <w:i w:val="1"/>
          <w:iCs w:val="1"/>
          <w:lang w:eastAsia="ko-KR"/>
        </w:rPr>
        <w:t xml:space="preserve"> </w:t>
      </w:r>
      <w:r w:rsidRPr="2E6EF70B" w:rsidR="2E6EF70B">
        <w:rPr>
          <w:rFonts w:eastAsia="Malgun Gothic"/>
          <w:lang w:eastAsia="ko-KR"/>
        </w:rPr>
        <w:t>were enriched</w:t>
      </w:r>
      <w:r w:rsidRPr="2E6EF70B" w:rsidR="2E6EF70B">
        <w:rPr>
          <w:rFonts w:eastAsia="맑은 고딕" w:eastAsiaTheme="minorEastAsia"/>
          <w:lang w:eastAsia="ko-KR"/>
        </w:rPr>
        <w:t xml:space="preserve">. </w:t>
      </w:r>
      <w:r w:rsidRPr="2E6EF70B" w:rsidR="2E6EF70B">
        <w:rPr>
          <w:rFonts w:eastAsia="맑은 고딕" w:eastAsiaTheme="minorEastAsia"/>
          <w:b w:val="1"/>
          <w:bCs w:val="1"/>
          <w:lang w:eastAsia="ko-KR"/>
        </w:rPr>
        <w:t xml:space="preserve">c, </w:t>
      </w:r>
      <w:r w:rsidRPr="2E6EF70B" w:rsidR="2E6EF70B">
        <w:rPr>
          <w:rFonts w:eastAsia="맑은 고딕" w:eastAsiaTheme="minorEastAsia"/>
          <w:lang w:eastAsia="ko-KR"/>
        </w:rPr>
        <w:t>Projected enrichment scores of HGR/LGR species (Z</w:t>
      </w:r>
      <w:r w:rsidRPr="2E6EF70B" w:rsidR="2E6EF70B">
        <w:rPr>
          <w:rFonts w:eastAsia="맑은 고딕" w:eastAsiaTheme="minorEastAsia"/>
          <w:vertAlign w:val="subscript"/>
          <w:lang w:eastAsia="ko-KR"/>
        </w:rPr>
        <w:t>HGR</w:t>
      </w:r>
      <w:r w:rsidRPr="2E6EF70B" w:rsidR="2E6EF70B">
        <w:rPr>
          <w:rFonts w:eastAsia="맑은 고딕" w:eastAsiaTheme="minorEastAsia"/>
          <w:lang w:eastAsia="ko-KR"/>
        </w:rPr>
        <w:t xml:space="preserve"> – Z</w:t>
      </w:r>
      <w:r w:rsidRPr="2E6EF70B" w:rsidR="2E6EF70B">
        <w:rPr>
          <w:rFonts w:eastAsia="맑은 고딕" w:eastAsiaTheme="minorEastAsia"/>
          <w:vertAlign w:val="subscript"/>
          <w:lang w:eastAsia="ko-KR"/>
        </w:rPr>
        <w:t>LGR</w:t>
      </w:r>
      <w:r w:rsidRPr="2E6EF70B" w:rsidR="2E6EF70B">
        <w:rPr>
          <w:rFonts w:eastAsia="맑은 고딕" w:eastAsiaTheme="minorEastAsia"/>
          <w:lang w:eastAsia="ko-KR"/>
        </w:rPr>
        <w:t xml:space="preserve">) over all </w:t>
      </w:r>
      <w:r w:rsidRPr="2E6EF70B" w:rsidR="2E6EF70B">
        <w:rPr>
          <w:rFonts w:eastAsia="맑은 고딕" w:eastAsiaTheme="minorEastAsia"/>
          <w:i w:val="1"/>
          <w:iCs w:val="1"/>
          <w:lang w:eastAsia="ko-KR"/>
        </w:rPr>
        <w:t>monocle</w:t>
      </w:r>
      <w:r w:rsidRPr="2E6EF70B" w:rsidR="2E6EF70B">
        <w:rPr>
          <w:rFonts w:eastAsia="맑은 고딕" w:eastAsiaTheme="minorEastAsia"/>
          <w:lang w:eastAsia="ko-KR"/>
        </w:rPr>
        <w:t xml:space="preserve"> </w:t>
      </w:r>
      <w:r w:rsidRPr="2E6EF70B" w:rsidR="2E6EF70B">
        <w:rPr>
          <w:rFonts w:eastAsia="Malgun Gothic"/>
          <w:lang w:eastAsia="ko-KR"/>
        </w:rPr>
        <w:t>ordinations</w:t>
      </w:r>
      <w:r w:rsidRPr="2E6EF70B" w:rsidR="2E6EF70B">
        <w:rPr>
          <w:rFonts w:eastAsia="맑은 고딕" w:eastAsiaTheme="minorEastAsia"/>
          <w:lang w:eastAsia="ko-KR"/>
        </w:rPr>
        <w:t xml:space="preserve"> in healthy populations (higher enrichment of HGR and LGR for red and blue, respectively). </w:t>
      </w:r>
      <w:r w:rsidRPr="2E6EF70B" w:rsidR="2E6EF70B">
        <w:rPr>
          <w:b w:val="1"/>
          <w:bCs w:val="1"/>
        </w:rPr>
        <w:t>d,</w:t>
      </w:r>
      <w:r w:rsidR="2E6EF70B">
        <w:rPr/>
        <w:t xml:space="preserve"> based on available clinical metadata of multiple cohorts, we associated clinical metadata with their HGR or LGR populations. We found that LGR populations had higher proportion of individuals displaying abnormal values of clinical variables such as CRP, ALT, TG, and HDL.</w:t>
      </w:r>
    </w:p>
    <w:p w:rsidRPr="00495800" w:rsidR="00774420" w:rsidP="00177059" w:rsidRDefault="00774420" w14:paraId="42D714C8" w14:textId="77777777"/>
    <w:p w:rsidRPr="00495800" w:rsidR="00465993" w:rsidDel="00023BB4" w:rsidP="2E6EF70B" w:rsidRDefault="00465993" w14:paraId="530F8837" w14:textId="72DA1EE7">
      <w:pPr>
        <w:rPr>
          <w:del w:author="Portlock, Theo" w:date="2021-11-30T10:22:00Z" w:id="25850531"/>
          <w:rFonts w:eastAsia="맑은 고딕" w:eastAsiaTheme="minorEastAsia"/>
          <w:lang w:eastAsia="ko-KR"/>
        </w:rPr>
      </w:pPr>
      <w:del w:author="JOSE FERNANDO GARCIA GUEVARA" w:date="2021-12-03T00:20:19.862Z" w:id="2047941232">
        <w:r w:rsidRPr="2E6EF70B" w:rsidDel="2E6EF70B">
          <w:rPr>
            <w:b w:val="1"/>
            <w:bCs w:val="1"/>
          </w:rPr>
          <w:delText>Extended Fig. 6. Clinical and functional association with microbiome changes. a-b</w:delText>
        </w:r>
        <w:r w:rsidDel="2E6EF70B">
          <w:delText xml:space="preserve">, inflow/outflow score-associated functions. Based on univariate linear regressions, we found functions significantly enriched in MSPs with high inflow/outflow scores (adjusted p-value &lt; 0.01) and showed some of enriched genera and functions as examples in the heatmap. By decreasing inflow/outflow scores (leftmost column), we showed the density of species of given taxonomy or functions within sliding windows of 100 MSPs along MSPs sorted with given inflow/outflow scores (right columns). We found </w:delText>
        </w:r>
        <w:r w:rsidRPr="2E6EF70B" w:rsidDel="2E6EF70B">
          <w:rPr>
            <w:i w:val="1"/>
            <w:iCs w:val="1"/>
          </w:rPr>
          <w:delText>Dorea</w:delText>
        </w:r>
        <w:r w:rsidDel="2E6EF70B">
          <w:delText xml:space="preserve"> and </w:delText>
        </w:r>
        <w:r w:rsidRPr="2E6EF70B" w:rsidDel="2E6EF70B">
          <w:rPr>
            <w:i w:val="1"/>
            <w:iCs w:val="1"/>
          </w:rPr>
          <w:delText>Faecalibacterium</w:delText>
        </w:r>
        <w:r w:rsidDel="2E6EF70B">
          <w:delText xml:space="preserve"> species were significantly associated with increased inflow scores (adjusted p-values 5.0×10</w:delText>
        </w:r>
        <w:r w:rsidRPr="2E6EF70B" w:rsidDel="2E6EF70B">
          <w:rPr>
            <w:vertAlign w:val="superscript"/>
          </w:rPr>
          <w:delText>-4</w:delText>
        </w:r>
        <w:r w:rsidDel="2E6EF70B">
          <w:delText xml:space="preserve"> and 1.2×10</w:delText>
        </w:r>
        <w:r w:rsidRPr="2E6EF70B" w:rsidDel="2E6EF70B">
          <w:rPr>
            <w:vertAlign w:val="superscript"/>
          </w:rPr>
          <w:delText>-3</w:delText>
        </w:r>
        <w:r w:rsidDel="2E6EF70B">
          <w:delText xml:space="preserve">, respectively), whereas </w:delText>
        </w:r>
        <w:r w:rsidRPr="2E6EF70B" w:rsidDel="2E6EF70B">
          <w:rPr>
            <w:i w:val="1"/>
            <w:iCs w:val="1"/>
          </w:rPr>
          <w:delText>Faecalicatena</w:delText>
        </w:r>
        <w:r w:rsidDel="2E6EF70B">
          <w:delText xml:space="preserve"> and </w:delText>
        </w:r>
        <w:r w:rsidRPr="2E6EF70B" w:rsidDel="2E6EF70B">
          <w:rPr>
            <w:i w:val="1"/>
            <w:iCs w:val="1"/>
          </w:rPr>
          <w:delText>Clostridium</w:delText>
        </w:r>
        <w:r w:rsidDel="2E6EF70B">
          <w:delText xml:space="preserve"> species significantly associated with increased outflow scores (adjusted p-values = 0.0069 for both genera). In addition, integrase (transposon) and MobC (plasmid mobilization relaxosome) were significantly associated with increased inflow scores (adjusted p-values 3.2×10</w:delText>
        </w:r>
        <w:r w:rsidRPr="2E6EF70B" w:rsidDel="2E6EF70B">
          <w:rPr>
            <w:vertAlign w:val="superscript"/>
          </w:rPr>
          <w:delText>-27</w:delText>
        </w:r>
        <w:r w:rsidDel="2E6EF70B">
          <w:delText xml:space="preserve"> and 6.5×10</w:delText>
        </w:r>
        <w:r w:rsidRPr="2E6EF70B" w:rsidDel="2E6EF70B">
          <w:rPr>
            <w:vertAlign w:val="superscript"/>
          </w:rPr>
          <w:delText>-15</w:delText>
        </w:r>
        <w:r w:rsidDel="2E6EF70B">
          <w:delText xml:space="preserve">), whereas facultative phenotype, microaerophilic phenotype, trigger factor (virulence) and </w:delText>
        </w:r>
        <w:r w:rsidDel="2E6EF70B">
          <w:delText>ComGF</w:delText>
        </w:r>
        <w:r w:rsidDel="2E6EF70B">
          <w:delText xml:space="preserve"> (competence) associated with increased outflow scores (adjusted p-values 4.0×10</w:delText>
        </w:r>
        <w:r w:rsidRPr="2E6EF70B" w:rsidDel="2E6EF70B">
          <w:rPr>
            <w:vertAlign w:val="superscript"/>
          </w:rPr>
          <w:delText>-8</w:delText>
        </w:r>
        <w:r w:rsidDel="2E6EF70B">
          <w:delText>, 3.3×10</w:delText>
        </w:r>
        <w:r w:rsidRPr="2E6EF70B" w:rsidDel="2E6EF70B">
          <w:rPr>
            <w:vertAlign w:val="superscript"/>
          </w:rPr>
          <w:delText>-3</w:delText>
        </w:r>
        <w:r w:rsidDel="2E6EF70B">
          <w:delText>, 1.2×10</w:delText>
        </w:r>
        <w:r w:rsidRPr="2E6EF70B" w:rsidDel="2E6EF70B">
          <w:rPr>
            <w:vertAlign w:val="superscript"/>
          </w:rPr>
          <w:delText>-9</w:delText>
        </w:r>
        <w:r w:rsidDel="2E6EF70B">
          <w:delText>, and 1.4×10</w:delText>
        </w:r>
        <w:r w:rsidRPr="2E6EF70B" w:rsidDel="2E6EF70B">
          <w:rPr>
            <w:vertAlign w:val="superscript"/>
          </w:rPr>
          <w:delText>-5</w:delText>
        </w:r>
        <w:r w:rsidDel="2E6EF70B">
          <w:delText xml:space="preserve">, respectively).  </w:delText>
        </w:r>
        <w:r w:rsidRPr="2E6EF70B" w:rsidDel="2E6EF70B">
          <w:rPr>
            <w:b w:val="1"/>
            <w:bCs w:val="1"/>
          </w:rPr>
          <w:delText>c-d</w:delText>
        </w:r>
        <w:r w:rsidDel="2E6EF70B">
          <w:delText xml:space="preserve">, association of microbiota changes with clinical parameters. We associated microbiota changes with clinical parameter changes based on linear mixed effect models, considering the random effects of individuals. Based on the explained variance of MSP to clinical parameters, we found significant associations between them (explained variance &gt; 10%) and showed their associations on the Chord diagram, presented with phyla </w:delText>
        </w:r>
        <w:r w:rsidRPr="2E6EF70B" w:rsidDel="2E6EF70B">
          <w:rPr>
            <w:b w:val="1"/>
            <w:bCs w:val="1"/>
          </w:rPr>
          <w:delText>(c)</w:delText>
        </w:r>
        <w:r w:rsidDel="2E6EF70B">
          <w:delText xml:space="preserve"> and genera </w:delText>
        </w:r>
        <w:r w:rsidRPr="2E6EF70B" w:rsidDel="2E6EF70B">
          <w:rPr>
            <w:b w:val="1"/>
            <w:bCs w:val="1"/>
          </w:rPr>
          <w:delText>(d)</w:delText>
        </w:r>
        <w:r w:rsidDel="2E6EF70B">
          <w:delText xml:space="preserve"> of respective MSPs.</w:delText>
        </w:r>
        <w:r w:rsidRPr="2E6EF70B" w:rsidDel="2E6EF70B">
          <w:rPr>
            <w:rFonts w:eastAsia="맑은 고딕" w:eastAsiaTheme="minorEastAsia"/>
            <w:b w:val="1"/>
            <w:bCs w:val="1"/>
            <w:lang w:eastAsia="ko-KR"/>
          </w:rPr>
          <w:delText xml:space="preserve"> </w:delText>
        </w:r>
        <w:r w:rsidRPr="2E6EF70B" w:rsidDel="2E6EF70B">
          <w:rPr>
            <w:rFonts w:eastAsia="맑은 고딕" w:eastAsiaTheme="minorEastAsia"/>
            <w:b w:val="1"/>
            <w:bCs w:val="1"/>
            <w:lang w:eastAsia="ko-KR"/>
          </w:rPr>
          <w:delText>e</w:delText>
        </w:r>
        <w:r w:rsidRPr="2E6EF70B" w:rsidDel="2E6EF70B">
          <w:rPr>
            <w:rFonts w:eastAsia="맑은 고딕" w:eastAsiaTheme="minorEastAsia"/>
            <w:b w:val="1"/>
            <w:bCs w:val="1"/>
            <w:lang w:eastAsia="ko-KR"/>
          </w:rPr>
          <w:delText>,</w:delText>
        </w:r>
        <w:r w:rsidRPr="2E6EF70B" w:rsidDel="2E6EF70B">
          <w:rPr>
            <w:rFonts w:eastAsia="맑은 고딕" w:eastAsiaTheme="minorEastAsia"/>
            <w:lang w:eastAsia="ko-KR"/>
          </w:rPr>
          <w:delText xml:space="preserve"> 10 clinical parameters significantly associated with MSPs by linear mixed effect models based on explained variance (&gt; 10%; See Supplementary Table S10</w:delText>
        </w:r>
        <w:r w:rsidRPr="2E6EF70B" w:rsidDel="2E6EF70B">
          <w:rPr>
            <w:rFonts w:eastAsia="맑은 고딕" w:eastAsiaTheme="minorEastAsia"/>
            <w:lang w:eastAsia="ko-KR"/>
          </w:rPr>
          <w:delText xml:space="preserve">). </w:delText>
        </w:r>
        <w:r w:rsidRPr="2E6EF70B" w:rsidDel="2E6EF70B">
          <w:rPr>
            <w:rFonts w:eastAsia="맑은 고딕" w:eastAsiaTheme="minorEastAsia"/>
            <w:b w:val="1"/>
            <w:bCs w:val="1"/>
            <w:lang w:eastAsia="ko-KR"/>
          </w:rPr>
          <w:delText>f</w:delText>
        </w:r>
        <w:r w:rsidRPr="2E6EF70B" w:rsidDel="2E6EF70B">
          <w:rPr>
            <w:rFonts w:eastAsia="맑은 고딕" w:eastAsiaTheme="minorEastAsia"/>
            <w:b w:val="1"/>
            <w:bCs w:val="1"/>
            <w:lang w:eastAsia="ko-KR"/>
          </w:rPr>
          <w:delText>-</w:delText>
        </w:r>
        <w:r w:rsidRPr="2E6EF70B" w:rsidDel="2E6EF70B">
          <w:rPr>
            <w:rFonts w:eastAsia="맑은 고딕" w:eastAsiaTheme="minorEastAsia"/>
            <w:b w:val="1"/>
            <w:bCs w:val="1"/>
            <w:lang w:eastAsia="ko-KR"/>
          </w:rPr>
          <w:delText>g</w:delText>
        </w:r>
        <w:r w:rsidRPr="2E6EF70B" w:rsidDel="2E6EF70B">
          <w:rPr>
            <w:rFonts w:eastAsia="맑은 고딕" w:eastAsiaTheme="minorEastAsia"/>
            <w:b w:val="1"/>
            <w:bCs w:val="1"/>
            <w:lang w:eastAsia="ko-KR"/>
          </w:rPr>
          <w:delText xml:space="preserve">, </w:delText>
        </w:r>
        <w:r w:rsidRPr="2E6EF70B" w:rsidDel="2E6EF70B">
          <w:rPr>
            <w:rFonts w:eastAsia="맑은 고딕" w:eastAsiaTheme="minorEastAsia"/>
            <w:i w:val="1"/>
            <w:iCs w:val="1"/>
            <w:lang w:eastAsia="ko-KR"/>
          </w:rPr>
          <w:delText>Bacteroides fragilis</w:delText>
        </w:r>
        <w:r w:rsidRPr="2E6EF70B" w:rsidDel="2E6EF70B">
          <w:rPr>
            <w:rFonts w:eastAsia="맑은 고딕" w:eastAsiaTheme="minorEastAsia"/>
            <w:lang w:eastAsia="ko-KR"/>
          </w:rPr>
          <w:delText xml:space="preserve"> (msp_0033) </w:delText>
        </w:r>
        <w:r w:rsidRPr="2E6EF70B" w:rsidDel="2E6EF70B">
          <w:rPr>
            <w:rFonts w:eastAsia="Malgun Gothic"/>
            <w:lang w:eastAsia="ko-KR"/>
          </w:rPr>
          <w:delText>was</w:delText>
        </w:r>
        <w:r w:rsidRPr="2E6EF70B" w:rsidDel="2E6EF70B">
          <w:rPr>
            <w:rFonts w:eastAsia="맑은 고딕" w:eastAsiaTheme="minorEastAsia"/>
            <w:lang w:eastAsia="ko-KR"/>
          </w:rPr>
          <w:delText xml:space="preserve"> significantly associated with (</w:delText>
        </w:r>
        <w:r w:rsidRPr="2E6EF70B" w:rsidDel="2E6EF70B">
          <w:rPr>
            <w:rFonts w:eastAsia="맑은 고딕" w:eastAsiaTheme="minorEastAsia"/>
            <w:b w:val="1"/>
            <w:bCs w:val="1"/>
            <w:lang w:eastAsia="ko-KR"/>
          </w:rPr>
          <w:delText>f</w:delText>
        </w:r>
        <w:r w:rsidRPr="2E6EF70B" w:rsidDel="2E6EF70B">
          <w:rPr>
            <w:rFonts w:eastAsia="맑은 고딕" w:eastAsiaTheme="minorEastAsia"/>
            <w:lang w:eastAsia="ko-KR"/>
          </w:rPr>
          <w:delText>) CRP and (</w:delText>
        </w:r>
        <w:r w:rsidRPr="2E6EF70B" w:rsidDel="2E6EF70B">
          <w:rPr>
            <w:rFonts w:eastAsia="맑은 고딕" w:eastAsiaTheme="minorEastAsia"/>
            <w:b w:val="1"/>
            <w:bCs w:val="1"/>
            <w:lang w:eastAsia="ko-KR"/>
          </w:rPr>
          <w:delText>g</w:delText>
        </w:r>
        <w:r w:rsidRPr="2E6EF70B" w:rsidDel="2E6EF70B">
          <w:rPr>
            <w:rFonts w:eastAsia="맑은 고딕" w:eastAsiaTheme="minorEastAsia"/>
            <w:lang w:eastAsia="ko-KR"/>
          </w:rPr>
          <w:delText xml:space="preserve">) </w:delText>
        </w:r>
        <w:r w:rsidRPr="2E6EF70B" w:rsidDel="2E6EF70B">
          <w:rPr>
            <w:rFonts w:eastAsia="Malgun Gothic"/>
            <w:lang w:eastAsia="ko-KR"/>
          </w:rPr>
          <w:delText>troponin</w:delText>
        </w:r>
        <w:r w:rsidRPr="2E6EF70B" w:rsidDel="2E6EF70B">
          <w:rPr>
            <w:rFonts w:eastAsia="맑은 고딕" w:eastAsiaTheme="minorEastAsia"/>
            <w:lang w:eastAsia="ko-KR"/>
          </w:rPr>
          <w:delText xml:space="preserve"> T levels (explained variances, 62.5% and 36%,</w:delText>
        </w:r>
        <w:r w:rsidRPr="2E6EF70B" w:rsidDel="2E6EF70B">
          <w:rPr>
            <w:rFonts w:eastAsia="맑은 고딕" w:eastAsiaTheme="minorEastAsia"/>
            <w:b w:val="1"/>
            <w:bCs w:val="1"/>
            <w:lang w:eastAsia="ko-KR"/>
          </w:rPr>
          <w:delText xml:space="preserve"> </w:delText>
        </w:r>
        <w:r w:rsidRPr="2E6EF70B" w:rsidDel="2E6EF70B">
          <w:rPr>
            <w:rFonts w:eastAsia="맑은 고딕" w:eastAsiaTheme="minorEastAsia"/>
            <w:lang w:eastAsia="ko-KR"/>
          </w:rPr>
          <w:delText>respectively).</w:delText>
        </w:r>
      </w:del>
    </w:p>
    <w:p w:rsidRPr="00495800" w:rsidR="00774420" w:rsidP="00177059" w:rsidRDefault="00774420" w14:paraId="7F8B6B6A" w14:textId="77777777"/>
    <w:p w:rsidRPr="00495800" w:rsidR="00774420" w:rsidP="00177059" w:rsidRDefault="00774420" w14:paraId="0700FFB0" w14:textId="28BD41A0">
      <w:r w:rsidRPr="00495800">
        <w:rPr>
          <w:b/>
        </w:rPr>
        <w:t>Extended Fig. 7. Analysis of functional clusters. a,</w:t>
      </w:r>
      <w:r w:rsidRPr="00495800">
        <w:t xml:space="preserve"> Overview of the identification of functional clusters. </w:t>
      </w:r>
      <w:r w:rsidRPr="00495800">
        <w:rPr>
          <w:b/>
        </w:rPr>
        <w:t>b,</w:t>
      </w:r>
      <w:r w:rsidRPr="00495800">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495800">
        <w:t>patho</w:t>
      </w:r>
      <w:proofErr w:type="spellEnd"/>
      <w:r w:rsidRPr="00495800">
        <w:t xml:space="preserve">-cluster” were coloured blue and red, respectively. </w:t>
      </w:r>
      <w:r w:rsidRPr="00495800">
        <w:rPr>
          <w:b/>
        </w:rPr>
        <w:t xml:space="preserve">c,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w:t>
      </w:r>
      <w:r w:rsidRPr="00495800">
        <w:rPr>
          <w:rFonts w:eastAsiaTheme="minorEastAsia"/>
          <w:lang w:eastAsia="ko-KR"/>
        </w:rPr>
        <w:lastRenderedPageBreak/>
        <w:t xml:space="preserve">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 </w:t>
      </w:r>
      <w:r w:rsidRPr="00495800">
        <w:rPr>
          <w:b/>
        </w:rPr>
        <w:t>d,</w:t>
      </w:r>
      <w:r w:rsidRPr="00495800">
        <w:t xml:space="preserve"> number of functional clusters mapped with microbial function/phenotype databases and their singleton cluster fractions (singleton and non-singleton coloured green and red, respectively).</w:t>
      </w:r>
    </w:p>
    <w:p w:rsidRPr="00495800" w:rsidR="00774420" w:rsidDel="00023BB4" w:rsidP="00177059" w:rsidRDefault="00173346" w14:paraId="1F74B055" w14:textId="35541BA1">
      <w:pPr>
        <w:rPr>
          <w:del w:author="Portlock, Theo" w:date="2021-11-30T10:23:00Z" w:id="432"/>
        </w:rPr>
      </w:pPr>
      <w:r w:rsidRPr="00495800">
        <w:rPr>
          <w:b/>
        </w:rPr>
        <w:t>Extended Fig. 8.</w:t>
      </w:r>
      <w:r w:rsidRPr="00495800">
        <w:t xml:space="preserve"> </w:t>
      </w:r>
      <w:r w:rsidRPr="00495800">
        <w:rPr>
          <w:b/>
        </w:rPr>
        <w:t>a,</w:t>
      </w:r>
      <w:r w:rsidRPr="00495800">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495800">
        <w:rPr>
          <w:b/>
        </w:rPr>
        <w:t xml:space="preserve"> b, </w:t>
      </w:r>
      <w:r w:rsidRPr="00495800">
        <w:t>among different sources of microbial functional annotations (</w:t>
      </w:r>
      <w:proofErr w:type="gramStart"/>
      <w:r w:rsidRPr="00495800">
        <w:t>e.g.</w:t>
      </w:r>
      <w:proofErr w:type="gramEnd"/>
      <w:r w:rsidRPr="00495800">
        <w:t xml:space="preserve"> KEGG module and pathway), we found that co-conservation of genes across different species was substantially low (Jaccard index &lt; 0.5).</w:t>
      </w:r>
    </w:p>
    <w:p w:rsidRPr="00495800" w:rsidR="00D10F6E" w:rsidDel="00023BB4" w:rsidP="00177059" w:rsidRDefault="00D10F6E" w14:paraId="0E5079AC" w14:textId="10C3EC22">
      <w:pPr>
        <w:rPr>
          <w:del w:author="Portlock, Theo" w:date="2021-11-30T10:23:00Z" w:id="433"/>
        </w:rPr>
      </w:pPr>
    </w:p>
    <w:p w:rsidRPr="00495800" w:rsidR="00465993" w:rsidP="00177059" w:rsidRDefault="00465993" w14:paraId="286A819E" w14:textId="77777777"/>
    <w:p w:rsidRPr="007749A9" w:rsidR="00465993" w:rsidP="00653711" w:rsidRDefault="00465993" w14:paraId="18FB61D8" w14:textId="77777777">
      <w:pPr>
        <w:pStyle w:val="Heading1"/>
        <w:spacing w:before="360"/>
        <w:contextualSpacing w:val="0"/>
        <w:pPrChange w:author="Portlock, Theo" w:date="2021-11-30T11:04:00Z" w:id="434">
          <w:pPr/>
        </w:pPrChange>
      </w:pPr>
      <w:r w:rsidRPr="007749A9">
        <w:t>Supplementary Figures Legends</w:t>
      </w:r>
    </w:p>
    <w:p w:rsidRPr="00495800" w:rsidR="00465993" w:rsidP="00177059" w:rsidRDefault="00465993" w14:paraId="7EE54DF8" w14:textId="11AC1339">
      <w:r w:rsidRPr="00495800">
        <w:rPr>
          <w:b/>
        </w:rPr>
        <w:t xml:space="preserve">Supplementary </w:t>
      </w:r>
      <w:r w:rsidRPr="00495800" w:rsidR="00173346">
        <w:rPr>
          <w:b/>
        </w:rPr>
        <w:t xml:space="preserve">Fig. </w:t>
      </w:r>
      <w:r w:rsidRPr="00495800">
        <w:rPr>
          <w:b/>
        </w:rPr>
        <w:t>1</w:t>
      </w:r>
      <w:r w:rsidRPr="00495800" w:rsidR="00173346">
        <w:rPr>
          <w:b/>
        </w:rPr>
        <w:t>.</w:t>
      </w:r>
      <w:r w:rsidRPr="00495800" w:rsidR="00173346">
        <w:t xml:space="preserve"> </w:t>
      </w:r>
      <w:r w:rsidRPr="00495800">
        <w:t xml:space="preserve">Preserved distinct geographical clusters through ordination analysis of </w:t>
      </w:r>
      <w:r w:rsidRPr="00495800">
        <w:rPr>
          <w:i/>
          <w:iCs/>
        </w:rPr>
        <w:t>monocle</w:t>
      </w:r>
      <w:r w:rsidRPr="00495800">
        <w:t>. We checked how clusters are changing after excluding (</w:t>
      </w:r>
      <w:r w:rsidRPr="00495800">
        <w:rPr>
          <w:b/>
        </w:rPr>
        <w:t>a</w:t>
      </w:r>
      <w:r w:rsidRPr="00495800">
        <w:t>) European countries, (</w:t>
      </w:r>
      <w:r w:rsidRPr="00495800">
        <w:rPr>
          <w:b/>
        </w:rPr>
        <w:t>b</w:t>
      </w:r>
      <w:r w:rsidRPr="00495800">
        <w:t>) US/Japan/China, and (</w:t>
      </w:r>
      <w:r w:rsidRPr="00495800">
        <w:rPr>
          <w:b/>
        </w:rPr>
        <w:t>c</w:t>
      </w:r>
      <w:r w:rsidRPr="00495800">
        <w:t xml:space="preserve">) </w:t>
      </w:r>
      <w:proofErr w:type="gramStart"/>
      <w:r w:rsidRPr="00495800">
        <w:t>Non-westernized</w:t>
      </w:r>
      <w:proofErr w:type="gramEnd"/>
      <w:r w:rsidRPr="00495800">
        <w:t xml:space="preserve"> countries. We still found that European samples were clustered together, and non-westernized countries clustered together, and US/Japan/China clustered together. In each subpanel (</w:t>
      </w:r>
      <w:r w:rsidRPr="00495800">
        <w:rPr>
          <w:b/>
        </w:rPr>
        <w:t>a-c</w:t>
      </w:r>
      <w:r w:rsidRPr="00495800">
        <w:t xml:space="preserve">), we showed monocle plots with clusters identified </w:t>
      </w:r>
      <w:r w:rsidRPr="00495800">
        <w:rPr>
          <w:i/>
          <w:iCs/>
        </w:rPr>
        <w:t>monocle</w:t>
      </w:r>
      <w:r w:rsidRPr="00495800">
        <w:t xml:space="preserve"> (ordination plots) and fraction of samples per given clusters (bar plots). </w:t>
      </w:r>
    </w:p>
    <w:p w:rsidRPr="00495800" w:rsidR="00465993" w:rsidP="00177059" w:rsidRDefault="00465993" w14:paraId="3DED0D45" w14:textId="26B5EFBF">
      <w:r w:rsidRPr="00495800">
        <w:rPr>
          <w:b/>
        </w:rPr>
        <w:t xml:space="preserve">Supplementary </w:t>
      </w:r>
      <w:r w:rsidRPr="00495800" w:rsidR="00D47E0A">
        <w:rPr>
          <w:b/>
        </w:rPr>
        <w:t xml:space="preserve">Fig. </w:t>
      </w:r>
      <w:r w:rsidRPr="00495800">
        <w:rPr>
          <w:b/>
        </w:rPr>
        <w:t>2</w:t>
      </w:r>
      <w:r w:rsidRPr="00495800" w:rsidR="00D47E0A">
        <w:rPr>
          <w:b/>
        </w:rPr>
        <w:t xml:space="preserve">. </w:t>
      </w:r>
      <w:r w:rsidRPr="00495800">
        <w:t>Mapping rates of metagenomics reads of healthy samples to integrated gene catalogue. We showed the mapping rate per country and found majority of countries are above 70%; non-westernized countries tend to be lower in mapping rates (</w:t>
      </w:r>
      <w:proofErr w:type="gramStart"/>
      <w:r w:rsidRPr="00495800">
        <w:t>e.g.</w:t>
      </w:r>
      <w:proofErr w:type="gramEnd"/>
      <w:r w:rsidRPr="00495800">
        <w:t xml:space="preserve"> </w:t>
      </w:r>
      <w:r w:rsidRPr="00495800">
        <w:rPr>
          <w:i/>
          <w:iCs/>
        </w:rPr>
        <w:t>Fiji</w:t>
      </w:r>
      <w:r w:rsidRPr="00495800">
        <w:t>).</w:t>
      </w:r>
    </w:p>
    <w:p w:rsidRPr="00495800" w:rsidR="004B74BD" w:rsidDel="00023BB4" w:rsidP="00177059" w:rsidRDefault="004B74BD" w14:paraId="3F27C0F2" w14:textId="2BDCC956">
      <w:pPr>
        <w:rPr>
          <w:del w:author="Portlock, Theo" w:date="2021-11-30T10:23:00Z" w:id="435"/>
        </w:rPr>
      </w:pPr>
      <w:r w:rsidRPr="00495800">
        <w:rPr>
          <w:b/>
        </w:rPr>
        <w:t>Supplementary Fig. 3.</w:t>
      </w:r>
      <w:r w:rsidRPr="00495800">
        <w:t xml:space="preserve"> Essentiality analysis. The heatmap of metabolites leading to </w:t>
      </w:r>
      <w:r w:rsidRPr="00495800" w:rsidR="00750E29">
        <w:t xml:space="preserve">the </w:t>
      </w:r>
      <w:r w:rsidRPr="00495800">
        <w:t>decrease of growth rate or lethality in the IFS and OFS species showed that essentiality is significantly different between the group (fisher exact test, p-value = 0.05).</w:t>
      </w:r>
    </w:p>
    <w:p w:rsidRPr="00495800" w:rsidR="002B4D07" w:rsidP="00177059" w:rsidRDefault="002B4D07" w14:paraId="25BB3F2D" w14:textId="77777777"/>
    <w:p w:rsidRPr="00495800" w:rsidR="002B4D07" w:rsidP="00177059" w:rsidRDefault="002B4D07" w14:paraId="4B241EC7" w14:textId="52E199A5">
      <w:pPr>
        <w:rPr>
          <w:del w:author="JOSE FERNANDO GARCIA GUEVARA" w:date="2021-12-03T00:21:52.757Z" w:id="777400558"/>
        </w:rPr>
      </w:pPr>
      <w:del w:author="JOSE FERNANDO GARCIA GUEVARA" w:date="2021-12-03T00:21:52.757Z" w:id="1219404294">
        <w:r w:rsidRPr="2E6EF70B" w:rsidDel="2E6EF70B">
          <w:rPr>
            <w:b w:val="1"/>
            <w:bCs w:val="1"/>
          </w:rPr>
          <w:delText>Supplementary Fig. 4.</w:delText>
        </w:r>
        <w:r w:rsidDel="2E6EF70B">
          <w:delText xml:space="preserve"> Constraint-based modelling of common IFS and OFS detected in three different cohorts, WELLNESS, DINAMIC, and HPFS cohorts. </w:delText>
        </w:r>
        <w:r w:rsidRPr="2E6EF70B" w:rsidDel="2E6EF70B">
          <w:rPr>
            <w:b w:val="1"/>
            <w:bCs w:val="1"/>
          </w:rPr>
          <w:delText>a,</w:delText>
        </w:r>
        <w:r w:rsidDel="2E6EF70B">
          <w:delText xml:space="preserve"> boxplot of growth rates of common IFS and OFS species, predicted in the four different diets </w:delText>
        </w:r>
        <w:r w:rsidRPr="2E6EF70B" w:rsidDel="2E6EF70B">
          <w:rPr>
            <w:b w:val="1"/>
            <w:bCs w:val="1"/>
          </w:rPr>
          <w:delText>b,</w:delText>
        </w:r>
        <w:r w:rsidDel="2E6EF70B">
          <w:delText xml:space="preserve"> boxplot of variance of growth rate changes for four different diets. To compare the variance among the MSPs the growth rates were normalized. </w:delText>
        </w:r>
        <w:r w:rsidRPr="2E6EF70B" w:rsidDel="2E6EF70B">
          <w:rPr>
            <w:b w:val="1"/>
            <w:bCs w:val="1"/>
          </w:rPr>
          <w:delText>c,</w:delText>
        </w:r>
        <w:r w:rsidDel="2E6EF70B">
          <w:delText xml:space="preserve"> the heatmap of metabolites leading to decrease of growth rate or lethality in the common IFS and OFS species by essentiality analysis showed that essentiality is significantly different between the group (fisher exact test, p-value = 0.05).</w:delText>
        </w:r>
      </w:del>
    </w:p>
    <w:p w:rsidRPr="00495800" w:rsidR="00465993" w:rsidDel="00F36B39" w:rsidP="00177059" w:rsidRDefault="00465993" w14:paraId="1BA89A5D" w14:textId="0FC327E3">
      <w:pPr>
        <w:rPr>
          <w:del w:author="Portlock, Theo" w:date="2021-11-30T10:35:00Z" w:id="1920233306"/>
        </w:rPr>
      </w:pPr>
      <w:del w:author="JOSE FERNANDO GARCIA GUEVARA" w:date="2021-12-03T00:22:21.503Z" w:id="1037084129">
        <w:r w:rsidRPr="2E6EF70B" w:rsidDel="2E6EF70B">
          <w:rPr>
            <w:b w:val="1"/>
            <w:bCs w:val="1"/>
          </w:rPr>
          <w:delText xml:space="preserve">Supplementary Fig. 5. </w:delText>
        </w:r>
        <w:r w:rsidDel="2E6EF70B">
          <w:delText>Examination of different enrichment functional terms between common enriched and depleted species (Chi-square tests p-values &lt; 0.05, log odd ratio (LOD) &gt; 3). We checked different enrichment of functional terms of IFS and OFS signatures, including vitamin synthesis, amino acid metabolism, nutrient transport, BTEX metabolism, phosphotransferase system (PTS), ABC transporters, drug efflux metabolism (KEGG), storage carbohydrate (CAZyme), mobile genetic elements (PFAM), virulence factors (PATRIC). Y-axis indicates -log 10 p-values of Chi-square tests and X-axis indicates log2 odd ratio. Among common enriched species, ABC transporters, PTS system were enriched, whereas among common depleted species, storage CAZyme, amino acids, vitamin, and mobile genetic elements were enriched.</w:delText>
        </w:r>
      </w:del>
    </w:p>
    <w:p w:rsidRPr="00495800" w:rsidR="00465993" w:rsidP="00177059" w:rsidRDefault="00465993" w14:paraId="2E36AD77" w14:textId="77777777" w14:noSpellErr="1">
      <w:pPr>
        <w:rPr>
          <w:del w:author="JOSE FERNANDO GARCIA GUEVARA" w:date="2021-12-03T00:22:21.502Z" w:id="483888069"/>
        </w:rPr>
      </w:pPr>
    </w:p>
    <w:p w:rsidRPr="007749A9" w:rsidR="00465993" w:rsidP="00653711" w:rsidRDefault="00465993" w14:paraId="02A9733E" w14:textId="77777777">
      <w:pPr>
        <w:pStyle w:val="Heading2"/>
        <w:spacing w:before="360"/>
        <w:contextualSpacing w:val="0"/>
        <w:pPrChange w:author="Portlock, Theo" w:date="2021-11-30T11:03:00Z" w:id="437">
          <w:pPr/>
        </w:pPrChange>
      </w:pPr>
      <w:r w:rsidRPr="007749A9">
        <w:t>Supplementary Tables Legends</w:t>
      </w:r>
    </w:p>
    <w:p w:rsidRPr="00495800" w:rsidR="00465993" w:rsidP="00177059" w:rsidRDefault="00465993" w14:paraId="39B6D02A" w14:textId="0EBB0C31">
      <w:r w:rsidRPr="00495800">
        <w:rPr>
          <w:b/>
        </w:rPr>
        <w:t xml:space="preserve">Supplementary Table </w:t>
      </w:r>
      <w:r w:rsidRPr="00495800" w:rsidR="00943444">
        <w:rPr>
          <w:b/>
        </w:rPr>
        <w:t>S</w:t>
      </w:r>
      <w:r w:rsidRPr="00495800">
        <w:rPr>
          <w:b/>
        </w:rPr>
        <w:t>1</w:t>
      </w:r>
      <w:r w:rsidRPr="00495800" w:rsidR="00943444">
        <w:rPr>
          <w:b/>
        </w:rPr>
        <w:t>.</w:t>
      </w:r>
      <w:r w:rsidRPr="00495800" w:rsidR="00943444">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rsidRPr="00495800" w:rsidR="00465993" w:rsidP="00177059" w:rsidRDefault="00465993" w14:paraId="355CAF68" w14:textId="4D3CC2D8">
      <w:r w:rsidRPr="00495800">
        <w:rPr>
          <w:b/>
        </w:rPr>
        <w:lastRenderedPageBreak/>
        <w:t xml:space="preserve">Supplementary Table </w:t>
      </w:r>
      <w:r w:rsidRPr="00495800" w:rsidR="00943444">
        <w:rPr>
          <w:b/>
        </w:rPr>
        <w:t>S</w:t>
      </w:r>
      <w:r w:rsidRPr="00495800">
        <w:rPr>
          <w:b/>
        </w:rPr>
        <w:t>2</w:t>
      </w:r>
      <w:r w:rsidRPr="00495800" w:rsidR="00943444">
        <w:rPr>
          <w:b/>
        </w:rPr>
        <w:t>.</w:t>
      </w:r>
      <w:r w:rsidRPr="00495800" w:rsidR="00943444">
        <w:t xml:space="preserve"> </w:t>
      </w:r>
      <w:r w:rsidRPr="00495800">
        <w:t xml:space="preserve">List of </w:t>
      </w:r>
      <w:proofErr w:type="gramStart"/>
      <w:r w:rsidRPr="00495800">
        <w:t>region-enriched</w:t>
      </w:r>
      <w:proofErr w:type="gramEnd"/>
      <w:r w:rsidRPr="00495800">
        <w:t xml:space="preserve"> MSPs. Based on effect sizes (&gt;0.3 in more than six countries of comparison), we identified total 782 regionally enriched MSPs among healthy samples of 17 countries. </w:t>
      </w:r>
    </w:p>
    <w:p w:rsidRPr="00495800" w:rsidR="00943444" w:rsidP="00177059" w:rsidRDefault="00943444" w14:paraId="122A9DFA" w14:textId="3DFBD2E2">
      <w:r w:rsidRPr="00495800">
        <w:rPr>
          <w:b/>
        </w:rPr>
        <w:t>Supplementary Table S3.</w:t>
      </w:r>
      <w:r w:rsidRPr="00495800">
        <w:t xml:space="preserve"> Statistics of pan-metagenomics association study (pan-MGAS) results of 28 geographically distinct disease cohorts. We performed pan-MGAS analysis (shown in Fig</w:t>
      </w:r>
      <w:r w:rsidRPr="00495800" w:rsidR="00651376">
        <w:t>.</w:t>
      </w:r>
      <w:r w:rsidRPr="00495800">
        <w:t xml:space="preserve"> </w:t>
      </w:r>
      <w:r w:rsidRPr="00495800" w:rsidR="00651376">
        <w:t>1g</w:t>
      </w:r>
      <w:r w:rsidRPr="00495800">
        <w:t>) and identified enriched/depleted species in each cohort with effect sizes by each column (positive and negative values were assigned with effect sizes to indicate species enriched and depleted in given cohort, respectively). We identified total 441 MSPs significantly enriched/depleted species among cohorts. (</w:t>
      </w:r>
      <w:proofErr w:type="gramStart"/>
      <w:r w:rsidRPr="00495800">
        <w:t>effect</w:t>
      </w:r>
      <w:proofErr w:type="gramEnd"/>
      <w:r w:rsidRPr="00495800">
        <w:t xml:space="preserve"> sizes &gt; 0.3). </w:t>
      </w:r>
    </w:p>
    <w:p w:rsidRPr="00495800" w:rsidR="004E07C6" w:rsidP="00177059" w:rsidRDefault="004E07C6" w14:paraId="41948950" w14:textId="4AACAC3F">
      <w:r w:rsidRPr="00495800">
        <w:rPr>
          <w:b/>
        </w:rPr>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For more detailed understanding of those 36 species, we presented their </w:t>
      </w:r>
      <w:r w:rsidR="00552880">
        <w:t>IFS</w:t>
      </w:r>
      <w:r w:rsidRPr="00495800">
        <w:t>/</w:t>
      </w:r>
      <w:r w:rsidR="00552880">
        <w:t>OFS</w:t>
      </w:r>
      <w:r w:rsidRPr="00495800">
        <w:t xml:space="preserve"> scores, log2 fold changes between HGR and LGR populations, and region-enrichment. </w:t>
      </w:r>
    </w:p>
    <w:p w:rsidRPr="00495800" w:rsidR="00863825" w:rsidP="00177059" w:rsidRDefault="00863825" w14:paraId="5D45A413" w14:textId="55D1CD9C">
      <w:commentRangeStart w:id="438"/>
      <w:r w:rsidRPr="00495800">
        <w:rPr>
          <w:b/>
        </w:rPr>
        <w:t>Supplementary Table S5.</w:t>
      </w:r>
      <w:r w:rsidRPr="00495800">
        <w:t xml:space="preserve"> Summary of Markov Chain Model (MCM) and species-retaining probability. We showed estimated </w:t>
      </w:r>
      <w:r w:rsidR="00552880">
        <w:t>IFS</w:t>
      </w:r>
      <w:r w:rsidRPr="00495800">
        <w:t xml:space="preserve"> and </w:t>
      </w:r>
      <w:r w:rsidR="00552880">
        <w:t>OFS</w:t>
      </w:r>
      <w:r w:rsidRPr="00495800">
        <w:t xml:space="preserve"> probability with upper and lower bounds and standard errors from MCM analysis. We also presented prevalence and average abundance of given MSP of Swedish wellness cohort and species-retaining probability at 6 months by Kaplan-Meier analysis. </w:t>
      </w:r>
      <w:r w:rsidR="00552880">
        <w:t>IFS</w:t>
      </w:r>
      <w:r w:rsidRPr="00495800">
        <w:t xml:space="preserve"> and </w:t>
      </w:r>
      <w:r w:rsidR="00552880">
        <w:t>OFS</w:t>
      </w:r>
      <w:r w:rsidRPr="00495800">
        <w:t xml:space="preserve"> probability were estimated at 10 million reads and in parallel we also showed </w:t>
      </w:r>
      <w:r w:rsidR="00552880">
        <w:t>IFS</w:t>
      </w:r>
      <w:r w:rsidRPr="00495800">
        <w:t xml:space="preserve"> and </w:t>
      </w:r>
      <w:r w:rsidR="00552880">
        <w:t>OFS</w:t>
      </w:r>
      <w:r w:rsidRPr="00495800">
        <w:t xml:space="preserve"> probability estimated at 5 and 15 million reads. We also showed species present at 10 million reads but absent at 5 and 15 million reads. For better understanding, we also added columns describing common enriched/depleted species among 28 geographically distinct </w:t>
      </w:r>
      <w:r w:rsidRPr="00495800">
        <w:lastRenderedPageBreak/>
        <w:t xml:space="preserve">disease cohorts (defined in Fig. </w:t>
      </w:r>
      <w:r w:rsidRPr="00495800" w:rsidR="00206C36">
        <w:t>1h</w:t>
      </w:r>
      <w:r w:rsidRPr="00495800">
        <w:t>), the number of significant cohorts identified enriched or depleted for common species, and microorganisms detected in bloodstream infection analysis</w:t>
      </w:r>
      <w:r w:rsidRPr="00495800" w:rsidR="00F70D64">
        <w:t xml:space="preserve"> (Ecker et al., Expert Review of Molecular Diagnostics, 2014)</w:t>
      </w:r>
      <w:r w:rsidRPr="00495800">
        <w:t>.</w:t>
      </w:r>
      <w:commentRangeEnd w:id="438"/>
      <w:r w:rsidR="00F36B39">
        <w:rPr>
          <w:rStyle w:val="CommentReference"/>
          <w:rFonts w:eastAsiaTheme="minorEastAsia"/>
          <w:lang w:val="en-US" w:eastAsia="ko-KR"/>
        </w:rPr>
        <w:commentReference w:id="438"/>
      </w:r>
    </w:p>
    <w:p w:rsidRPr="00495800" w:rsidR="004E07C6" w:rsidP="00177059" w:rsidRDefault="006239D6" w14:paraId="5A91746D" w14:textId="4B61F211">
      <w:r w:rsidRPr="00495800">
        <w:rPr>
          <w:b/>
        </w:rPr>
        <w:t xml:space="preserve">Supplementary Table S6. </w:t>
      </w:r>
      <w:r w:rsidRPr="00495800">
        <w:t xml:space="preserve">Summary of the simulated growth rates for 34 </w:t>
      </w:r>
      <w:r w:rsidR="009E3B5D">
        <w:t>OFS</w:t>
      </w:r>
      <w:r w:rsidRPr="00495800">
        <w:t xml:space="preserve"> and 30 </w:t>
      </w:r>
      <w:r w:rsidR="00552880">
        <w:t>IFS</w:t>
      </w:r>
      <w:r w:rsidRPr="00495800">
        <w:t xml:space="preserve"> GEMs based on four different dietary inputs.</w:t>
      </w:r>
    </w:p>
    <w:p w:rsidRPr="00495800" w:rsidR="00305BEF" w:rsidP="00177059" w:rsidRDefault="00465993" w14:paraId="52EFBB21" w14:textId="049587F5">
      <w:r w:rsidRPr="00495800">
        <w:rPr>
          <w:b/>
        </w:rPr>
        <w:t xml:space="preserve">Supplementary Table </w:t>
      </w:r>
      <w:r w:rsidRPr="00495800" w:rsidR="00500CCD">
        <w:rPr>
          <w:b/>
        </w:rPr>
        <w:t>S7.</w:t>
      </w:r>
      <w:r w:rsidRPr="00495800">
        <w:t xml:space="preserve"> Statistics of high-gene-richness (HGR)/low-gene-richness (LGR) enriched species. Comparing HGR and LGR populations (top-25% and bottom-25% in gene richness, respectively), we identified species significantly enriched in HGR or LGR (</w:t>
      </w:r>
      <w:r w:rsidRPr="00495800" w:rsidR="005B60A2">
        <w:t xml:space="preserve">Wilcoxon two-sided tests </w:t>
      </w:r>
      <w:r w:rsidRPr="00495800">
        <w:t>adjusted p-value &lt; 10</w:t>
      </w:r>
      <w:r w:rsidRPr="00495800">
        <w:rPr>
          <w:vertAlign w:val="superscript"/>
        </w:rPr>
        <w:t>-3</w:t>
      </w:r>
      <w:r w:rsidRPr="00495800">
        <w:t xml:space="preserve"> and |log </w:t>
      </w:r>
      <w:proofErr w:type="gramStart"/>
      <w:r w:rsidRPr="00495800">
        <w:t>2 fold</w:t>
      </w:r>
      <w:proofErr w:type="gramEnd"/>
      <w:r w:rsidRPr="00495800">
        <w:t xml:space="preserve"> change| &gt; 2) and presented relevant statistics of significant species, such as log 2 fold change, p-value (Wilcoxon </w:t>
      </w:r>
      <w:r w:rsidRPr="00495800" w:rsidR="00834A7E">
        <w:t xml:space="preserve">two-sided </w:t>
      </w:r>
      <w:r w:rsidRPr="00495800">
        <w:t xml:space="preserve">test), adjusted p-value, relative abundance at HGR and LGR. </w:t>
      </w:r>
    </w:p>
    <w:p w:rsidRPr="00495800" w:rsidR="00305BEF" w:rsidP="00177059" w:rsidRDefault="00305BEF" w14:paraId="396EDD47" w14:textId="229422E1">
      <w:r w:rsidRPr="00495800">
        <w:rPr>
          <w:b/>
        </w:rPr>
        <w:t>Supplementary Table S8.</w:t>
      </w:r>
      <w:r w:rsidRPr="00495800">
        <w:t xml:space="preserve"> Statistics of associations between </w:t>
      </w:r>
      <w:r w:rsidR="00552880">
        <w:t>IFS</w:t>
      </w:r>
      <w:r w:rsidRPr="00495800">
        <w:t>/</w:t>
      </w:r>
      <w:r w:rsidR="00552880">
        <w:t>OFS</w:t>
      </w:r>
      <w:r w:rsidRPr="00495800">
        <w:t xml:space="preserve"> species populations and clinical parameters. We identified six clinical parameters significantly associated with </w:t>
      </w:r>
      <w:r w:rsidR="00552880">
        <w:t>IFS</w:t>
      </w:r>
      <w:r w:rsidRPr="00495800">
        <w:t>/</w:t>
      </w:r>
      <w:r w:rsidR="00552880">
        <w:t>OFS</w:t>
      </w:r>
      <w:r w:rsidRPr="00495800">
        <w:t xml:space="preserve"> species populations by linear mixed effect models. We showed corresponding t-statistics, and p-values of significantly associated clinical parameters. </w:t>
      </w:r>
    </w:p>
    <w:p w:rsidRPr="00495800" w:rsidR="00251AFF" w:rsidP="00177059" w:rsidRDefault="00251AFF" w14:paraId="4954B543" w14:textId="2AB170C6">
      <w:r w:rsidRPr="00495800">
        <w:rPr>
          <w:b/>
        </w:rPr>
        <w:t>Supplementary Table S9.</w:t>
      </w:r>
      <w:r w:rsidRPr="00495800">
        <w:t xml:space="preserve"> Summary of clinical data of Swedish wellness cohorts of 86 individuals. Total 40 clinical parameters were presented with respective average score, standard deviation and the number of available samples. </w:t>
      </w:r>
    </w:p>
    <w:p w:rsidRPr="00495800" w:rsidR="00305BEF" w:rsidP="00177059" w:rsidRDefault="00251AFF" w14:paraId="03343A83" w14:textId="735BF9B1">
      <w:r w:rsidRPr="00495800">
        <w:rPr>
          <w:b/>
        </w:rPr>
        <w:t>Supplementary Table S10.</w:t>
      </w:r>
      <w:r w:rsidRPr="00495800">
        <w:t xml:space="preserve"> Statistics of associations between species abundance and clinical parameters. based on linear mixed effect models, we identified significant associations of MSP abundance and clinical parameters. We showed corresponding t-statistics, p-value, adjusted p-value and explained variance (%).</w:t>
      </w:r>
    </w:p>
    <w:p w:rsidRPr="00495800" w:rsidR="00465993" w:rsidP="00177059" w:rsidRDefault="00465993" w14:paraId="01DC7A1E" w14:textId="5ABE360C">
      <w:r w:rsidRPr="00495800">
        <w:rPr>
          <w:b/>
        </w:rPr>
        <w:lastRenderedPageBreak/>
        <w:t xml:space="preserve">Supplementary Table </w:t>
      </w:r>
      <w:r w:rsidRPr="00495800" w:rsidR="00251AFF">
        <w:rPr>
          <w:b/>
        </w:rPr>
        <w:t>S11.</w:t>
      </w:r>
      <w:r w:rsidRPr="00495800">
        <w:t xml:space="preserve"> Statistics of associations between </w:t>
      </w:r>
      <w:r w:rsidR="00552880">
        <w:t>IFS</w:t>
      </w:r>
      <w:r w:rsidRPr="00495800">
        <w:t>/</w:t>
      </w:r>
      <w:r w:rsidR="00552880">
        <w:t>OFS</w:t>
      </w:r>
      <w:r w:rsidRPr="00495800">
        <w:t xml:space="preserve"> scores and microbial functions. Among 19,540 features from seven databases, we identified 4,464 microbial functions significantly associated with </w:t>
      </w:r>
      <w:r w:rsidR="00552880">
        <w:t>IFS</w:t>
      </w:r>
      <w:r w:rsidRPr="00495800">
        <w:t>/</w:t>
      </w:r>
      <w:r w:rsidR="00552880">
        <w:t>OFS</w:t>
      </w:r>
      <w:r w:rsidRPr="00495800">
        <w:t xml:space="preserve"> scores among present species by linear regressions (adjusted p-value &lt; 10</w:t>
      </w:r>
      <w:r w:rsidRPr="00495800">
        <w:rPr>
          <w:vertAlign w:val="superscript"/>
        </w:rPr>
        <w:t>-3</w:t>
      </w:r>
      <w:r w:rsidRPr="00495800">
        <w:t xml:space="preserve">). We showed t-statistics, p-value, and adjusted p-value of regression tests of all significantly associated functions. Source of given functional annotation was shown at the Class column.  </w:t>
      </w:r>
    </w:p>
    <w:p w:rsidRPr="00495800" w:rsidR="00465993" w:rsidP="00177059" w:rsidRDefault="00465993" w14:paraId="02457551" w14:textId="25BB452A">
      <w:r w:rsidRPr="00495800">
        <w:rPr>
          <w:b/>
        </w:rPr>
        <w:t xml:space="preserve">Supplementary Table </w:t>
      </w:r>
      <w:r w:rsidRPr="00495800" w:rsidR="00251AFF">
        <w:rPr>
          <w:b/>
        </w:rPr>
        <w:t>S12.</w:t>
      </w:r>
      <w:r w:rsidRPr="00495800">
        <w:t xml:space="preserve"> Functional classes associated with </w:t>
      </w:r>
      <w:r w:rsidR="00552880">
        <w:t>IFS</w:t>
      </w:r>
      <w:r w:rsidRPr="00495800">
        <w:t xml:space="preserve"> and </w:t>
      </w:r>
      <w:r w:rsidR="00552880">
        <w:t>OFS</w:t>
      </w:r>
      <w:r w:rsidRPr="00495800">
        <w:t xml:space="preserve">. Among 4,464 significantly associated microbial functions to </w:t>
      </w:r>
      <w:r w:rsidR="00552880">
        <w:t>IFS</w:t>
      </w:r>
      <w:r w:rsidRPr="00495800">
        <w:t xml:space="preserve"> and </w:t>
      </w:r>
      <w:r w:rsidR="00552880">
        <w:t>OFS</w:t>
      </w:r>
      <w:r w:rsidRPr="00495800">
        <w:t xml:space="preserve"> (adjusted p-values &lt; 10</w:t>
      </w:r>
      <w:r w:rsidRPr="00495800">
        <w:rPr>
          <w:vertAlign w:val="superscript"/>
        </w:rPr>
        <w:t>-3</w:t>
      </w:r>
      <w:r w:rsidRPr="00495800">
        <w:t xml:space="preserve">), we found some functional classes were enriched with the associated functional terms. We showed functional classes and enriched fractions (%) in the table.  </w:t>
      </w:r>
    </w:p>
    <w:p w:rsidRPr="00465993" w:rsidR="00465993" w:rsidDel="001A24FB" w:rsidRDefault="00465993" w14:paraId="4DDD11A9" w14:textId="04C518D6">
      <w:pPr>
        <w:rPr>
          <w:del w:author="Portlock, Theo" w:date="2021-11-22T13:50:00Z" w:id="439"/>
        </w:rPr>
      </w:pPr>
      <w:r w:rsidRPr="00495800">
        <w:rPr>
          <w:b/>
        </w:rPr>
        <w:t xml:space="preserve">Supplementary Table </w:t>
      </w:r>
      <w:r w:rsidRPr="00495800" w:rsidR="00251AFF">
        <w:rPr>
          <w:b/>
        </w:rPr>
        <w:t>S</w:t>
      </w:r>
      <w:r w:rsidRPr="00495800">
        <w:rPr>
          <w:b/>
        </w:rPr>
        <w:t>1</w:t>
      </w:r>
      <w:r w:rsidRPr="00495800" w:rsidR="005A348A">
        <w:rPr>
          <w:b/>
        </w:rPr>
        <w:t>3</w:t>
      </w:r>
      <w:r w:rsidRPr="00495800" w:rsidR="00251AFF">
        <w:rPr>
          <w:b/>
        </w:rPr>
        <w:t>.</w:t>
      </w:r>
      <w:r w:rsidRPr="00495800" w:rsidR="00251AFF">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p w:rsidR="00465993" w:rsidDel="001A24FB" w:rsidRDefault="00465993" w14:paraId="7F835670" w14:textId="77777777">
      <w:pPr>
        <w:rPr>
          <w:del w:author="Portlock, Theo" w:date="2021-11-22T13:50:00Z" w:id="440"/>
        </w:rPr>
      </w:pPr>
    </w:p>
    <w:p w:rsidR="008D3327" w:rsidP="00177059" w:rsidRDefault="008D3327" w14:paraId="1B5E3EF0" w14:textId="6061CB1C"/>
    <w:sectPr w:rsidR="008D3327" w:rsidSect="0084771B">
      <w:pgSz w:w="12240" w:h="15840" w:orient="portrait" w:code="1"/>
      <w:pgMar w:top="1440" w:right="1440" w:bottom="1440" w:left="1440" w:header="708" w:footer="708" w:gutter="0"/>
      <w:lnNumType w:countBy="1" w:restart="continuous"/>
      <w:cols w:space="708"/>
      <w:docGrid w:linePitch="360"/>
      <w:headerReference w:type="default" r:id="R7382c3478c2547f1"/>
      <w:footerReference w:type="default" r:id="Rdcd3336904c740bc"/>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T" w:author="Portlock, Theo" w:date="2021-11-25T14:13:00Z" w:id="70">
    <w:p w:rsidR="00BE204A" w:rsidP="00177059" w:rsidRDefault="00BE204A" w14:paraId="0138BEBA" w14:textId="03533D37">
      <w:pPr>
        <w:pStyle w:val="CommentText"/>
      </w:pPr>
      <w:r>
        <w:rPr>
          <w:rStyle w:val="CommentReference"/>
        </w:rPr>
        <w:annotationRef/>
      </w:r>
      <w:r>
        <w:t>What is the story of the first paper?</w:t>
      </w:r>
    </w:p>
  </w:comment>
  <w:comment w:initials="PT" w:author="Portlock, Theo" w:date="2021-11-25T14:15:00Z" w:id="83">
    <w:p w:rsidR="00BE204A" w:rsidP="00177059" w:rsidRDefault="00BE204A" w14:paraId="128F1169" w14:textId="701C0DAF">
      <w:pPr>
        <w:pStyle w:val="CommentText"/>
      </w:pPr>
      <w:r>
        <w:rPr>
          <w:rStyle w:val="CommentReference"/>
        </w:rPr>
        <w:annotationRef/>
      </w:r>
      <w:r>
        <w:t>This is still the case right?</w:t>
      </w:r>
    </w:p>
  </w:comment>
  <w:comment w:initials="PT" w:author="Portlock, Theo" w:date="2021-11-25T14:16:00Z" w:id="87">
    <w:p w:rsidR="008F2CB4" w:rsidP="00177059" w:rsidRDefault="008F2CB4" w14:paraId="20DB283C" w14:textId="63475520">
      <w:pPr>
        <w:pStyle w:val="CommentText"/>
      </w:pPr>
      <w:r>
        <w:rPr>
          <w:rStyle w:val="CommentReference"/>
        </w:rPr>
        <w:annotationRef/>
      </w:r>
      <w:r>
        <w:t>Jose needs to make sure that this is still true, I suspect that it is</w:t>
      </w:r>
    </w:p>
  </w:comment>
  <w:comment w:initials="PT" w:author="Portlock, Theo" w:date="2021-11-25T14:17:00Z" w:id="88">
    <w:p w:rsidR="008F2CB4" w:rsidP="00177059" w:rsidRDefault="008F2CB4" w14:paraId="394E8907" w14:textId="0B7D25FC">
      <w:pPr>
        <w:pStyle w:val="CommentText"/>
      </w:pPr>
      <w:r>
        <w:rPr>
          <w:rStyle w:val="CommentReference"/>
        </w:rPr>
        <w:annotationRef/>
      </w:r>
      <w:r>
        <w:t>Check</w:t>
      </w:r>
    </w:p>
  </w:comment>
  <w:comment w:initials="PT" w:author="Portlock, Theo" w:date="2021-11-25T14:17:00Z" w:id="90">
    <w:p w:rsidR="008F2CB4" w:rsidP="00177059" w:rsidRDefault="008F2CB4" w14:paraId="5F564F44" w14:textId="7C50A53B">
      <w:pPr>
        <w:pStyle w:val="CommentText"/>
      </w:pPr>
      <w:r>
        <w:rPr>
          <w:rStyle w:val="CommentReference"/>
        </w:rPr>
        <w:annotationRef/>
      </w:r>
      <w:r>
        <w:t>Check here too</w:t>
      </w:r>
    </w:p>
  </w:comment>
  <w:comment w:initials="PT" w:author="Portlock, Theo" w:date="2021-11-25T14:18:00Z" w:id="95">
    <w:p w:rsidR="008F2CB4" w:rsidP="00177059" w:rsidRDefault="008F2CB4" w14:paraId="7CA6ECAB" w14:textId="39D07F61">
      <w:pPr>
        <w:pStyle w:val="CommentText"/>
      </w:pPr>
      <w:r>
        <w:rPr>
          <w:rStyle w:val="CommentReference"/>
        </w:rPr>
        <w:annotationRef/>
      </w:r>
      <w:r>
        <w:t>For the monocle, we separated to three groups (as before)</w:t>
      </w:r>
    </w:p>
  </w:comment>
  <w:comment w:initials="PT" w:author="Portlock, Theo" w:date="2021-11-25T14:18:00Z" w:id="96">
    <w:p w:rsidR="008F2CB4" w:rsidP="00177059" w:rsidRDefault="008F2CB4" w14:paraId="74C1BBA5" w14:textId="2C7475B0">
      <w:pPr>
        <w:pStyle w:val="CommentText"/>
      </w:pPr>
      <w:r>
        <w:rPr>
          <w:rStyle w:val="CommentReference"/>
        </w:rPr>
        <w:annotationRef/>
      </w:r>
      <w:r>
        <w:t>I need to check</w:t>
      </w:r>
    </w:p>
  </w:comment>
  <w:comment w:initials="PT" w:author="Portlock, Theo" w:date="2021-11-18T15:30:00Z" w:id="104">
    <w:p w:rsidR="006C5D62" w:rsidP="00177059" w:rsidRDefault="006C5D62" w14:paraId="1A6E5B11" w14:textId="67B737B0">
      <w:pPr>
        <w:pStyle w:val="CommentText"/>
      </w:pPr>
      <w:r>
        <w:rPr>
          <w:rStyle w:val="CommentReference"/>
        </w:rPr>
        <w:annotationRef/>
      </w:r>
      <w:r>
        <w:t>Not any more</w:t>
      </w:r>
    </w:p>
  </w:comment>
  <w:comment w:initials="PT" w:author="Portlock, Theo" w:date="2021-11-25T14:20:00Z" w:id="100">
    <w:p w:rsidR="008F2CB4" w:rsidP="00177059" w:rsidRDefault="008F2CB4" w14:paraId="3005F602" w14:textId="03A38454">
      <w:pPr>
        <w:pStyle w:val="CommentText"/>
      </w:pPr>
      <w:r>
        <w:rPr>
          <w:rStyle w:val="CommentReference"/>
        </w:rPr>
        <w:annotationRef/>
      </w:r>
      <w:r>
        <w:t>This section must be updated to match the new dataset</w:t>
      </w:r>
    </w:p>
  </w:comment>
  <w:comment w:initials="PT" w:author="Portlock, Theo" w:date="2021-11-25T14:21:00Z" w:id="155">
    <w:p w:rsidR="008F2CB4" w:rsidP="00177059" w:rsidRDefault="008F2CB4" w14:paraId="5D411949" w14:textId="76F49557">
      <w:pPr>
        <w:pStyle w:val="CommentText"/>
      </w:pPr>
      <w:r>
        <w:rPr>
          <w:rStyle w:val="CommentReference"/>
        </w:rPr>
        <w:annotationRef/>
      </w:r>
      <w:r>
        <w:t>This method is different now</w:t>
      </w:r>
    </w:p>
  </w:comment>
  <w:comment w:initials="PT" w:author="Portlock, Theo" w:date="2021-11-25T14:22:00Z" w:id="156">
    <w:p w:rsidR="000511EC" w:rsidP="00177059" w:rsidRDefault="000511EC" w14:paraId="3067A537" w14:textId="4C7E2F49">
      <w:pPr>
        <w:pStyle w:val="CommentText"/>
      </w:pPr>
      <w:r>
        <w:rPr>
          <w:rStyle w:val="CommentReference"/>
        </w:rPr>
        <w:annotationRef/>
      </w:r>
      <w:r>
        <w:t>Needs to be updated to Jose’s new results</w:t>
      </w:r>
    </w:p>
  </w:comment>
  <w:comment w:initials="PT" w:author="Portlock, Theo" w:date="2021-11-26T16:41:00Z" w:id="252">
    <w:p w:rsidR="004970BF" w:rsidP="00177059" w:rsidRDefault="004970BF" w14:paraId="1797E6D2" w14:textId="43472627">
      <w:pPr>
        <w:pStyle w:val="CommentText"/>
      </w:pPr>
      <w:r>
        <w:rPr>
          <w:rStyle w:val="CommentReference"/>
        </w:rPr>
        <w:annotationRef/>
      </w:r>
      <w:r>
        <w:t>talk about gh repo</w:t>
      </w:r>
    </w:p>
  </w:comment>
  <w:comment w:initials="PT" w:author="Portlock, Theo" w:date="2021-11-30T14:33:00Z" w:id="293">
    <w:p w:rsidR="00922965" w:rsidRDefault="00922965" w14:paraId="5C6FD8B7" w14:textId="77777777">
      <w:r>
        <w:rPr>
          <w:rStyle w:val="CommentReference"/>
        </w:rPr>
        <w:annotationRef/>
      </w:r>
      <w:r>
        <w:rPr>
          <w:rFonts w:ascii="Tahoma" w:hAnsi="Tahoma" w:cs="Tahoma" w:eastAsiaTheme="minorEastAsia"/>
          <w:sz w:val="16"/>
          <w:szCs w:val="20"/>
          <w:lang w:val="en-US" w:eastAsia="ko-KR"/>
        </w:rPr>
        <w:t>Check</w:t>
      </w:r>
    </w:p>
    <w:p w:rsidR="00922965" w:rsidP="00922965" w:rsidRDefault="00922965" w14:paraId="538ED581" w14:textId="49D9C8BC">
      <w:pPr>
        <w:pStyle w:val="CommentText"/>
      </w:pPr>
    </w:p>
  </w:comment>
  <w:comment w:initials="PT" w:author="Portlock, Theo" w:date="2021-11-22T13:46:00Z" w:id="389">
    <w:p w:rsidR="00F269BE" w:rsidP="00177059" w:rsidRDefault="00F269BE" w14:paraId="665CEC64" w14:textId="14814A30">
      <w:pPr>
        <w:pStyle w:val="CommentText"/>
      </w:pPr>
      <w:r>
        <w:rPr>
          <w:rStyle w:val="CommentReference"/>
        </w:rPr>
        <w:annotationRef/>
      </w:r>
      <w:r>
        <w:t>a bit vague perhaps?</w:t>
      </w:r>
    </w:p>
  </w:comment>
  <w:comment w:initials="PT" w:author="Portlock, Theo" w:date="2021-11-30T10:36:00Z" w:id="438">
    <w:p w:rsidR="00F36B39" w:rsidP="00F36B39" w:rsidRDefault="00F36B39" w14:paraId="3DA9D425" w14:textId="63F96ABE">
      <w:pPr>
        <w:pStyle w:val="CommentText"/>
      </w:pPr>
      <w:r>
        <w:rPr>
          <w:rStyle w:val="CommentReference"/>
        </w:rPr>
        <w:annotationRef/>
      </w:r>
      <w:r>
        <w:t>Don’t add this reference, just remove supplementary tables that don’t make sense any more</w:t>
      </w:r>
    </w:p>
  </w:comment>
  <w:comment w:initials="JG" w:author="JOSE FERNANDO GARCIA GUEVARA" w:date="2021-12-03T00:01:54" w:id="1588705086">
    <w:p w:rsidR="2E6EF70B" w:rsidRDefault="2E6EF70B" w14:paraId="7457A2B1" w14:textId="5C9DE0B5">
      <w:pPr>
        <w:pStyle w:val="CommentText"/>
      </w:pPr>
      <w:r w:rsidR="2E6EF70B">
        <w:rPr/>
        <w:t>Secondary metabolites no longer included</w:t>
      </w:r>
      <w:r>
        <w:rPr>
          <w:rStyle w:val="CommentReference"/>
        </w:rPr>
        <w:annotationRef/>
      </w:r>
    </w:p>
  </w:comment>
  <w:comment w:initials="JG" w:author="JOSE FERNANDO GARCIA GUEVARA" w:date="2021-12-03T00:51:34" w:id="678336843">
    <w:p w:rsidR="2E6EF70B" w:rsidRDefault="2E6EF70B" w14:paraId="336E022D" w14:textId="4667E2F1">
      <w:pPr>
        <w:pStyle w:val="CommentText"/>
      </w:pPr>
      <w:r w:rsidR="2E6EF70B">
        <w:rPr/>
        <w:t>needs update</w:t>
      </w:r>
      <w:r>
        <w:rPr>
          <w:rStyle w:val="CommentReference"/>
        </w:rPr>
        <w:annotationRef/>
      </w:r>
    </w:p>
  </w:comment>
  <w:comment w:initials="JG" w:author="JOSE FERNANDO GARCIA GUEVARA" w:date="2021-12-03T01:19:53" w:id="348157226">
    <w:p w:rsidR="2E6EF70B" w:rsidRDefault="2E6EF70B" w14:paraId="0F5D6CFB" w14:textId="6CA25E0A">
      <w:pPr>
        <w:pStyle w:val="CommentText"/>
      </w:pPr>
      <w:r w:rsidR="2E6EF70B">
        <w:rPr/>
        <w:t>We do not talk about gene richness anymore</w:t>
      </w:r>
      <w:r>
        <w:rPr>
          <w:rStyle w:val="CommentReference"/>
        </w:rPr>
        <w:annotationRef/>
      </w:r>
    </w:p>
  </w:comment>
  <w:comment w:initials="JG" w:author="JOSE FERNANDO GARCIA GUEVARA" w:date="2021-12-03T12:55:21" w:id="820832657">
    <w:p w:rsidR="2E6EF70B" w:rsidRDefault="2E6EF70B" w14:paraId="2A3E2453" w14:textId="108E2313">
      <w:pPr>
        <w:pStyle w:val="CommentText"/>
      </w:pPr>
      <w:r w:rsidR="2E6EF70B">
        <w:rPr/>
        <w:t>I think wir do not include this gene richness analysis anymore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138BEBA"/>
  <w15:commentEx w15:done="0" w15:paraId="128F1169"/>
  <w15:commentEx w15:done="0" w15:paraId="20DB283C"/>
  <w15:commentEx w15:done="0" w15:paraId="394E8907"/>
  <w15:commentEx w15:done="0" w15:paraId="5F564F44"/>
  <w15:commentEx w15:done="0" w15:paraId="7CA6ECAB"/>
  <w15:commentEx w15:done="0" w15:paraId="74C1BBA5"/>
  <w15:commentEx w15:done="0" w15:paraId="1A6E5B11"/>
  <w15:commentEx w15:done="0" w15:paraId="3005F602"/>
  <w15:commentEx w15:done="0" w15:paraId="5D411949"/>
  <w15:commentEx w15:done="0" w15:paraId="3067A537"/>
  <w15:commentEx w15:done="0" w15:paraId="1797E6D2"/>
  <w15:commentEx w15:done="0" w15:paraId="538ED581"/>
  <w15:commentEx w15:done="0" w15:paraId="665CEC64"/>
  <w15:commentEx w15:done="0" w15:paraId="3DA9D425"/>
  <w15:commentEx w15:done="0" w15:paraId="7457A2B1"/>
  <w15:commentEx w15:done="0" w15:paraId="336E022D"/>
  <w15:commentEx w15:done="0" w15:paraId="0F5D6CFB"/>
  <w15:commentEx w15:done="0" w15:paraId="2A3E245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4A188B" w16cex:dateUtc="2021-11-25T13:13:00Z"/>
  <w16cex:commentExtensible w16cex:durableId="254A191F" w16cex:dateUtc="2021-11-25T13:15:00Z"/>
  <w16cex:commentExtensible w16cex:durableId="254A193D" w16cex:dateUtc="2021-11-25T13:16:00Z"/>
  <w16cex:commentExtensible w16cex:durableId="254A1961" w16cex:dateUtc="2021-11-25T13:17:00Z"/>
  <w16cex:commentExtensible w16cex:durableId="254A1971" w16cex:dateUtc="2021-11-25T13:17:00Z"/>
  <w16cex:commentExtensible w16cex:durableId="254A19A4" w16cex:dateUtc="2021-11-25T13:18:00Z"/>
  <w16cex:commentExtensible w16cex:durableId="254A19C9" w16cex:dateUtc="2021-11-25T13:18:00Z"/>
  <w16cex:commentExtensible w16cex:durableId="2540F02F" w16cex:dateUtc="2021-11-18T14:30:00Z"/>
  <w16cex:commentExtensible w16cex:durableId="254A1A14" w16cex:dateUtc="2021-11-25T13:20:00Z"/>
  <w16cex:commentExtensible w16cex:durableId="254A1A53" w16cex:dateUtc="2021-11-25T13:21:00Z"/>
  <w16cex:commentExtensible w16cex:durableId="254A1A8C" w16cex:dateUtc="2021-11-25T13:22:00Z"/>
  <w16cex:commentExtensible w16cex:durableId="254B8CBE" w16cex:dateUtc="2021-11-26T15:41:00Z"/>
  <w16cex:commentExtensible w16cex:durableId="2550B4D6" w16cex:dateUtc="2021-11-30T13:33:00Z"/>
  <w16cex:commentExtensible w16cex:durableId="25461DCB" w16cex:dateUtc="2021-11-22T12:46:00Z"/>
  <w16cex:commentExtensible w16cex:durableId="25507D19" w16cex:dateUtc="2021-11-30T09:36:00Z"/>
  <w16cex:commentExtensible w16cex:durableId="7207F87E" w16cex:dateUtc="2021-12-02T23:01:54.513Z"/>
  <w16cex:commentExtensible w16cex:durableId="0D911CC1" w16cex:dateUtc="2021-12-02T23:51:34.828Z"/>
  <w16cex:commentExtensible w16cex:durableId="66C5B48D" w16cex:dateUtc="2021-12-03T00:19:53.839Z"/>
  <w16cex:commentExtensible w16cex:durableId="33A317F3" w16cex:dateUtc="2021-12-03T11:55:21.313Z"/>
</w16cex:commentsExtensible>
</file>

<file path=word/commentsIds.xml><?xml version="1.0" encoding="utf-8"?>
<w16cid:commentsIds xmlns:mc="http://schemas.openxmlformats.org/markup-compatibility/2006" xmlns:w16cid="http://schemas.microsoft.com/office/word/2016/wordml/cid" mc:Ignorable="w16cid">
  <w16cid:commentId w16cid:paraId="0138BEBA" w16cid:durableId="254A188B"/>
  <w16cid:commentId w16cid:paraId="128F1169" w16cid:durableId="254A191F"/>
  <w16cid:commentId w16cid:paraId="20DB283C" w16cid:durableId="254A193D"/>
  <w16cid:commentId w16cid:paraId="394E8907" w16cid:durableId="254A1961"/>
  <w16cid:commentId w16cid:paraId="5F564F44" w16cid:durableId="254A1971"/>
  <w16cid:commentId w16cid:paraId="7CA6ECAB" w16cid:durableId="254A19A4"/>
  <w16cid:commentId w16cid:paraId="74C1BBA5" w16cid:durableId="254A19C9"/>
  <w16cid:commentId w16cid:paraId="1A6E5B11" w16cid:durableId="2540F02F"/>
  <w16cid:commentId w16cid:paraId="3005F602" w16cid:durableId="254A1A14"/>
  <w16cid:commentId w16cid:paraId="5D411949" w16cid:durableId="254A1A53"/>
  <w16cid:commentId w16cid:paraId="3067A537" w16cid:durableId="254A1A8C"/>
  <w16cid:commentId w16cid:paraId="1797E6D2" w16cid:durableId="254B8CBE"/>
  <w16cid:commentId w16cid:paraId="538ED581" w16cid:durableId="2550B4D6"/>
  <w16cid:commentId w16cid:paraId="665CEC64" w16cid:durableId="25461DCB"/>
  <w16cid:commentId w16cid:paraId="3DA9D425" w16cid:durableId="25507D19"/>
  <w16cid:commentId w16cid:paraId="7457A2B1" w16cid:durableId="7207F87E"/>
  <w16cid:commentId w16cid:paraId="336E022D" w16cid:durableId="0D911CC1"/>
  <w16cid:commentId w16cid:paraId="0F5D6CFB" w16cid:durableId="66C5B48D"/>
  <w16cid:commentId w16cid:paraId="2A3E2453" w16cid:durableId="33A317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7CC0" w:rsidP="00177059" w:rsidRDefault="008F7CC0" w14:paraId="64AFACA1" w14:textId="77777777">
      <w:r>
        <w:separator/>
      </w:r>
    </w:p>
  </w:endnote>
  <w:endnote w:type="continuationSeparator" w:id="0">
    <w:p w:rsidR="008F7CC0" w:rsidP="00177059" w:rsidRDefault="008F7CC0" w14:paraId="0A2673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6EF70B" w:rsidTr="2E6EF70B" w14:paraId="0AD31503">
      <w:tc>
        <w:tcPr>
          <w:tcW w:w="3120" w:type="dxa"/>
          <w:tcMar/>
        </w:tcPr>
        <w:p w:rsidR="2E6EF70B" w:rsidP="2E6EF70B" w:rsidRDefault="2E6EF70B" w14:paraId="2A46E6AF" w14:textId="0A114355">
          <w:pPr>
            <w:pStyle w:val="Header"/>
            <w:bidi w:val="0"/>
            <w:ind w:left="-115"/>
            <w:jc w:val="left"/>
            <w:rPr>
              <w:rFonts w:ascii="Times New Roman" w:hAnsi="Times New Roman" w:eastAsia="Batang" w:cs="Times New Roman"/>
              <w:sz w:val="24"/>
              <w:szCs w:val="24"/>
            </w:rPr>
          </w:pPr>
        </w:p>
      </w:tc>
      <w:tc>
        <w:tcPr>
          <w:tcW w:w="3120" w:type="dxa"/>
          <w:tcMar/>
        </w:tcPr>
        <w:p w:rsidR="2E6EF70B" w:rsidP="2E6EF70B" w:rsidRDefault="2E6EF70B" w14:paraId="2E400945" w14:textId="2621621D">
          <w:pPr>
            <w:pStyle w:val="Header"/>
            <w:bidi w:val="0"/>
            <w:jc w:val="center"/>
            <w:rPr>
              <w:rFonts w:ascii="Times New Roman" w:hAnsi="Times New Roman" w:eastAsia="Batang" w:cs="Times New Roman"/>
              <w:sz w:val="24"/>
              <w:szCs w:val="24"/>
            </w:rPr>
          </w:pPr>
        </w:p>
      </w:tc>
      <w:tc>
        <w:tcPr>
          <w:tcW w:w="3120" w:type="dxa"/>
          <w:tcMar/>
        </w:tcPr>
        <w:p w:rsidR="2E6EF70B" w:rsidP="2E6EF70B" w:rsidRDefault="2E6EF70B" w14:paraId="319AE922" w14:textId="3CFE2114">
          <w:pPr>
            <w:pStyle w:val="Header"/>
            <w:bidi w:val="0"/>
            <w:ind w:right="-115"/>
            <w:jc w:val="right"/>
            <w:rPr>
              <w:rFonts w:ascii="Times New Roman" w:hAnsi="Times New Roman" w:eastAsia="Batang" w:cs="Times New Roman"/>
              <w:sz w:val="24"/>
              <w:szCs w:val="24"/>
            </w:rPr>
          </w:pPr>
        </w:p>
      </w:tc>
    </w:tr>
  </w:tbl>
  <w:p w:rsidR="2E6EF70B" w:rsidP="2E6EF70B" w:rsidRDefault="2E6EF70B" w14:paraId="5CD65991" w14:textId="39E1209C">
    <w:pPr>
      <w:pStyle w:val="Footer"/>
      <w:bidi w:val="0"/>
      <w:rPr>
        <w:rFonts w:ascii="Times New Roman" w:hAnsi="Times New Roman" w:eastAsia="Batang"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7CC0" w:rsidP="00177059" w:rsidRDefault="008F7CC0" w14:paraId="1E24E6E9" w14:textId="77777777">
      <w:r>
        <w:separator/>
      </w:r>
    </w:p>
  </w:footnote>
  <w:footnote w:type="continuationSeparator" w:id="0">
    <w:p w:rsidR="008F7CC0" w:rsidP="00177059" w:rsidRDefault="008F7CC0" w14:paraId="12F10C66"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6EF70B" w:rsidTr="2E6EF70B" w14:paraId="528D147F">
      <w:tc>
        <w:tcPr>
          <w:tcW w:w="3120" w:type="dxa"/>
          <w:tcMar/>
        </w:tcPr>
        <w:p w:rsidR="2E6EF70B" w:rsidP="2E6EF70B" w:rsidRDefault="2E6EF70B" w14:paraId="5A2FE504" w14:textId="2E3A1874">
          <w:pPr>
            <w:pStyle w:val="Header"/>
            <w:bidi w:val="0"/>
            <w:ind w:left="-115"/>
            <w:jc w:val="left"/>
            <w:rPr>
              <w:rFonts w:ascii="Times New Roman" w:hAnsi="Times New Roman" w:eastAsia="Batang" w:cs="Times New Roman"/>
              <w:sz w:val="24"/>
              <w:szCs w:val="24"/>
            </w:rPr>
          </w:pPr>
        </w:p>
      </w:tc>
      <w:tc>
        <w:tcPr>
          <w:tcW w:w="3120" w:type="dxa"/>
          <w:tcMar/>
        </w:tcPr>
        <w:p w:rsidR="2E6EF70B" w:rsidP="2E6EF70B" w:rsidRDefault="2E6EF70B" w14:paraId="0F9AE4C5" w14:textId="338C5BFF">
          <w:pPr>
            <w:pStyle w:val="Header"/>
            <w:bidi w:val="0"/>
            <w:jc w:val="center"/>
            <w:rPr>
              <w:rFonts w:ascii="Times New Roman" w:hAnsi="Times New Roman" w:eastAsia="Batang" w:cs="Times New Roman"/>
              <w:sz w:val="24"/>
              <w:szCs w:val="24"/>
            </w:rPr>
          </w:pPr>
        </w:p>
      </w:tc>
      <w:tc>
        <w:tcPr>
          <w:tcW w:w="3120" w:type="dxa"/>
          <w:tcMar/>
        </w:tcPr>
        <w:p w:rsidR="2E6EF70B" w:rsidP="2E6EF70B" w:rsidRDefault="2E6EF70B" w14:paraId="39E3F257" w14:textId="64E894F8">
          <w:pPr>
            <w:pStyle w:val="Header"/>
            <w:bidi w:val="0"/>
            <w:ind w:right="-115"/>
            <w:jc w:val="right"/>
            <w:rPr>
              <w:rFonts w:ascii="Times New Roman" w:hAnsi="Times New Roman" w:eastAsia="Batang" w:cs="Times New Roman"/>
              <w:sz w:val="24"/>
              <w:szCs w:val="24"/>
            </w:rPr>
          </w:pPr>
        </w:p>
      </w:tc>
    </w:tr>
  </w:tbl>
  <w:p w:rsidR="2E6EF70B" w:rsidP="2E6EF70B" w:rsidRDefault="2E6EF70B" w14:paraId="613D09BF" w14:textId="7C0D9A8F">
    <w:pPr>
      <w:pStyle w:val="Header"/>
      <w:bidi w:val="0"/>
      <w:rPr>
        <w:rFonts w:ascii="Times New Roman" w:hAnsi="Times New Roman" w:eastAsia="Batang"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hint="default" w:ascii="Symbol" w:hAnsi="Symbol"/>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hint="default" w:ascii="Symbol" w:hAnsi="Symbol"/>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hint="default" w:ascii="Symbol" w:hAnsi="Symbol"/>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hint="default" w:ascii="Symbol" w:hAnsi="Symbol"/>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hint="default" w:ascii="Wingdings" w:hAnsi="Wingdings" w:cs="Tahoma"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mc="http://schemas.openxmlformats.org/markup-compatibility/2006" xmlns:w15="http://schemas.microsoft.com/office/word/2012/wordml" mc:Ignorable="w15">
  <w15:person w15:author="Portlock, Theo">
    <w15:presenceInfo w15:providerId="AD" w15:userId="S::k1809704@kcl.ac.uk::8ac8ebd2-de34-4c04-b469-2f1671376a44"/>
  </w15:person>
  <w15:person w15:author="JOSE FERNANDO GARCIA GUEVARA">
    <w15:presenceInfo w15:providerId="Windows Live" w15:userId="ea5f8eddc758add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3CC4"/>
    <w:rsid w:val="000542A8"/>
    <w:rsid w:val="00054650"/>
    <w:rsid w:val="00055342"/>
    <w:rsid w:val="00056C6A"/>
    <w:rsid w:val="000613A0"/>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60DF"/>
    <w:rsid w:val="000E6CF7"/>
    <w:rsid w:val="000E7A23"/>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8A8"/>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1B1C"/>
    <w:rsid w:val="00264D37"/>
    <w:rsid w:val="00265119"/>
    <w:rsid w:val="00265387"/>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388"/>
    <w:rsid w:val="003C0588"/>
    <w:rsid w:val="003C431C"/>
    <w:rsid w:val="003C43EB"/>
    <w:rsid w:val="003C4A42"/>
    <w:rsid w:val="003C631E"/>
    <w:rsid w:val="003C63BB"/>
    <w:rsid w:val="003C7461"/>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83078"/>
    <w:rsid w:val="00484082"/>
    <w:rsid w:val="004848BE"/>
    <w:rsid w:val="00484B91"/>
    <w:rsid w:val="00485388"/>
    <w:rsid w:val="00485635"/>
    <w:rsid w:val="00485AA4"/>
    <w:rsid w:val="00485C2D"/>
    <w:rsid w:val="0048646B"/>
    <w:rsid w:val="004873C4"/>
    <w:rsid w:val="00487C8D"/>
    <w:rsid w:val="004918AD"/>
    <w:rsid w:val="00491B59"/>
    <w:rsid w:val="00491CFC"/>
    <w:rsid w:val="0049405D"/>
    <w:rsid w:val="0049482B"/>
    <w:rsid w:val="00495800"/>
    <w:rsid w:val="00496023"/>
    <w:rsid w:val="004970BF"/>
    <w:rsid w:val="004A19A5"/>
    <w:rsid w:val="004A284D"/>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60A3"/>
    <w:rsid w:val="00646DBF"/>
    <w:rsid w:val="00650F0B"/>
    <w:rsid w:val="00651376"/>
    <w:rsid w:val="006517C7"/>
    <w:rsid w:val="00651803"/>
    <w:rsid w:val="00653711"/>
    <w:rsid w:val="00653867"/>
    <w:rsid w:val="00654052"/>
    <w:rsid w:val="00654164"/>
    <w:rsid w:val="00654917"/>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8F7CC0"/>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AAE"/>
    <w:rsid w:val="009B3405"/>
    <w:rsid w:val="009B360F"/>
    <w:rsid w:val="009B594E"/>
    <w:rsid w:val="009B69BC"/>
    <w:rsid w:val="009B7927"/>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F5C"/>
    <w:rsid w:val="009F3574"/>
    <w:rsid w:val="009F3E62"/>
    <w:rsid w:val="009F3FDD"/>
    <w:rsid w:val="009F461F"/>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CD6"/>
    <w:rsid w:val="00AD1343"/>
    <w:rsid w:val="00AD2D7F"/>
    <w:rsid w:val="00AD391A"/>
    <w:rsid w:val="00AD3D52"/>
    <w:rsid w:val="00AD429E"/>
    <w:rsid w:val="00AD4D56"/>
    <w:rsid w:val="00AD5640"/>
    <w:rsid w:val="00AD6DC1"/>
    <w:rsid w:val="00AD7FBA"/>
    <w:rsid w:val="00AE0B93"/>
    <w:rsid w:val="00AE0ED0"/>
    <w:rsid w:val="00AE14E2"/>
    <w:rsid w:val="00AE1886"/>
    <w:rsid w:val="00AE2277"/>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B0D09"/>
    <w:rsid w:val="00BB2B2F"/>
    <w:rsid w:val="00BB3047"/>
    <w:rsid w:val="00BB5001"/>
    <w:rsid w:val="00BB507F"/>
    <w:rsid w:val="00BB5DB1"/>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64A3"/>
    <w:rsid w:val="00CF0768"/>
    <w:rsid w:val="00CF1598"/>
    <w:rsid w:val="00CF1AA6"/>
    <w:rsid w:val="00CF37E1"/>
    <w:rsid w:val="00CF3B77"/>
    <w:rsid w:val="00CF4A59"/>
    <w:rsid w:val="00CF5C65"/>
    <w:rsid w:val="00CF6CC4"/>
    <w:rsid w:val="00D00D56"/>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924"/>
    <w:rsid w:val="00D35D72"/>
    <w:rsid w:val="00D35F26"/>
    <w:rsid w:val="00D36AC4"/>
    <w:rsid w:val="00D37586"/>
    <w:rsid w:val="00D37628"/>
    <w:rsid w:val="00D379BC"/>
    <w:rsid w:val="00D37A36"/>
    <w:rsid w:val="00D4091E"/>
    <w:rsid w:val="00D41514"/>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8A7"/>
    <w:rsid w:val="00E01A25"/>
    <w:rsid w:val="00E029D4"/>
    <w:rsid w:val="00E02D09"/>
    <w:rsid w:val="00E0367E"/>
    <w:rsid w:val="00E03D01"/>
    <w:rsid w:val="00E04C99"/>
    <w:rsid w:val="00E06494"/>
    <w:rsid w:val="00E100BD"/>
    <w:rsid w:val="00E13434"/>
    <w:rsid w:val="00E174B4"/>
    <w:rsid w:val="00E20147"/>
    <w:rsid w:val="00E208CA"/>
    <w:rsid w:val="00E20B95"/>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B31"/>
    <w:rsid w:val="00E36EA6"/>
    <w:rsid w:val="00E376B0"/>
    <w:rsid w:val="00E3789E"/>
    <w:rsid w:val="00E403DA"/>
    <w:rsid w:val="00E40902"/>
    <w:rsid w:val="00E40C7B"/>
    <w:rsid w:val="00E40EAD"/>
    <w:rsid w:val="00E41756"/>
    <w:rsid w:val="00E425E8"/>
    <w:rsid w:val="00E42A00"/>
    <w:rsid w:val="00E42E9E"/>
    <w:rsid w:val="00E4337D"/>
    <w:rsid w:val="00E45057"/>
    <w:rsid w:val="00E45CD8"/>
    <w:rsid w:val="00E463AE"/>
    <w:rsid w:val="00E467C2"/>
    <w:rsid w:val="00E47AC1"/>
    <w:rsid w:val="00E47CE6"/>
    <w:rsid w:val="00E47FA9"/>
    <w:rsid w:val="00E51BEA"/>
    <w:rsid w:val="00E550CB"/>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5C1A"/>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75B5"/>
    <w:rsid w:val="00F47CEF"/>
    <w:rsid w:val="00F5037C"/>
    <w:rsid w:val="00F504A8"/>
    <w:rsid w:val="00F51A28"/>
    <w:rsid w:val="00F52786"/>
    <w:rsid w:val="00F52CC4"/>
    <w:rsid w:val="00F53A14"/>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B0530"/>
    <w:rsid w:val="00FB0DCC"/>
    <w:rsid w:val="00FB1D8E"/>
    <w:rsid w:val="00FB2775"/>
    <w:rsid w:val="00FB2F1E"/>
    <w:rsid w:val="00FB3A17"/>
    <w:rsid w:val="00FB3BE1"/>
    <w:rsid w:val="00FB3E41"/>
    <w:rsid w:val="00FB5DE3"/>
    <w:rsid w:val="00FB5EC5"/>
    <w:rsid w:val="00FB67C5"/>
    <w:rsid w:val="00FB6B85"/>
    <w:rsid w:val="00FB73BA"/>
    <w:rsid w:val="00FC0A3F"/>
    <w:rsid w:val="00FC133D"/>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172E"/>
    <w:rsid w:val="00FF43C1"/>
    <w:rsid w:val="00FF52B7"/>
    <w:rsid w:val="00FF5BD9"/>
    <w:rsid w:val="00FF7198"/>
    <w:rsid w:val="00FF77CF"/>
    <w:rsid w:val="00FF7A5D"/>
    <w:rsid w:val="2E6EF70B"/>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Batang"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styleId="BalloonTextChar" w:customStyle="1">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hAnsi="Tahoma" w:cs="Tahoma" w:eastAsiaTheme="minorEastAsia"/>
      <w:sz w:val="16"/>
      <w:szCs w:val="20"/>
      <w:lang w:val="en-US" w:eastAsia="ko-KR"/>
    </w:rPr>
  </w:style>
  <w:style w:type="character" w:styleId="CommentTextChar" w:customStyle="1">
    <w:name w:val="Comment Text Char"/>
    <w:basedOn w:val="DefaultParagraphFont"/>
    <w:link w:val="CommentText"/>
    <w:uiPriority w:val="99"/>
    <w:qFormat/>
    <w:rsid w:val="00FD3873"/>
    <w:rPr>
      <w:rFonts w:ascii="Tahoma" w:hAnsi="Tahoma" w:cs="Tahoma" w:eastAsiaTheme="minorEastAsi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styleId="UnresolvedMention1" w:customStyle="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styleId="CommentSubjectChar" w:customStyle="1">
    <w:name w:val="Comment Subject Char"/>
    <w:basedOn w:val="CommentTextChar"/>
    <w:link w:val="CommentSubject"/>
    <w:uiPriority w:val="99"/>
    <w:semiHidden/>
    <w:rsid w:val="00875DB6"/>
    <w:rPr>
      <w:rFonts w:ascii="Tahoma" w:hAnsi="Tahoma" w:cs="Tahoma" w:eastAsiaTheme="minorHAnsi"/>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styleId="HeaderChar" w:customStyle="1">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styleId="FooterChar" w:customStyle="1">
    <w:name w:val="Footer Char"/>
    <w:basedOn w:val="DefaultParagraphFont"/>
    <w:link w:val="Footer"/>
    <w:uiPriority w:val="99"/>
    <w:rsid w:val="00F67FAF"/>
  </w:style>
  <w:style w:type="paragraph" w:styleId="EndNoteBibliographyTitle" w:customStyle="1">
    <w:name w:val="EndNote Bibliography Title"/>
    <w:basedOn w:val="Normal"/>
    <w:link w:val="EndNoteBibliographyTitleChar"/>
    <w:rsid w:val="005F0D23"/>
    <w:pPr>
      <w:jc w:val="center"/>
    </w:pPr>
    <w:rPr>
      <w:lang w:val="en-US"/>
    </w:rPr>
  </w:style>
  <w:style w:type="character" w:styleId="EndNoteBibliographyTitleChar" w:customStyle="1">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styleId="EndNoteBibliography" w:customStyle="1">
    <w:name w:val="EndNote Bibliography"/>
    <w:basedOn w:val="Normal"/>
    <w:link w:val="EndNoteBibliographyChar"/>
    <w:rsid w:val="005F0D23"/>
    <w:rPr>
      <w:lang w:val="en-US"/>
    </w:rPr>
  </w:style>
  <w:style w:type="character" w:styleId="EndNoteBibliographyChar" w:customStyle="1">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hAnsi="Calibri" w:eastAsia="SimSun"/>
      <w:lang w:val="en-US" w:eastAsia="zh-CN"/>
    </w:rPr>
  </w:style>
  <w:style w:type="character" w:styleId="UnresolvedMention2" w:customStyle="1">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styleId="UnresolvedMention3" w:customStyle="1">
    <w:name w:val="Unresolved Mention3"/>
    <w:basedOn w:val="DefaultParagraphFont"/>
    <w:uiPriority w:val="99"/>
    <w:semiHidden/>
    <w:unhideWhenUsed/>
    <w:rsid w:val="00C779E5"/>
    <w:rPr>
      <w:color w:val="605E5C"/>
      <w:shd w:val="clear" w:color="auto" w:fill="E1DFDD"/>
    </w:rPr>
  </w:style>
  <w:style w:type="character" w:styleId="UnresolvedMention4" w:customStyle="1">
    <w:name w:val="Unresolved Mention4"/>
    <w:basedOn w:val="DefaultParagraphFont"/>
    <w:uiPriority w:val="99"/>
    <w:semiHidden/>
    <w:unhideWhenUsed/>
    <w:rsid w:val="00865798"/>
    <w:rPr>
      <w:color w:val="605E5C"/>
      <w:shd w:val="clear" w:color="auto" w:fill="E1DFDD"/>
    </w:rPr>
  </w:style>
  <w:style w:type="character" w:styleId="UnresolvedMention5" w:customStyle="1">
    <w:name w:val="Unresolved Mention5"/>
    <w:basedOn w:val="DefaultParagraphFont"/>
    <w:uiPriority w:val="99"/>
    <w:semiHidden/>
    <w:unhideWhenUsed/>
    <w:rsid w:val="0045460B"/>
    <w:rPr>
      <w:color w:val="605E5C"/>
      <w:shd w:val="clear" w:color="auto" w:fill="E1DFDD"/>
    </w:rPr>
  </w:style>
  <w:style w:type="character" w:styleId="UnresolvedMention6" w:customStyle="1">
    <w:name w:val="Unresolved Mention6"/>
    <w:basedOn w:val="DefaultParagraphFont"/>
    <w:uiPriority w:val="99"/>
    <w:semiHidden/>
    <w:unhideWhenUsed/>
    <w:rsid w:val="0025067B"/>
    <w:rPr>
      <w:color w:val="605E5C"/>
      <w:shd w:val="clear" w:color="auto" w:fill="E1DFDD"/>
    </w:rPr>
  </w:style>
  <w:style w:type="character" w:styleId="UnresolvedMention7" w:customStyle="1">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styleId="TitleChar" w:customStyle="1">
    <w:name w:val="Title Char"/>
    <w:basedOn w:val="DefaultParagraphFont"/>
    <w:link w:val="Title"/>
    <w:uiPriority w:val="10"/>
    <w:rsid w:val="00E02D09"/>
    <w:rPr>
      <w:rFonts w:ascii="Times New Roman" w:hAnsi="Times New Roman" w:cs="Times New Roman"/>
      <w:b/>
      <w:sz w:val="24"/>
      <w:szCs w:val="24"/>
    </w:rPr>
  </w:style>
  <w:style w:type="character" w:styleId="Heading1Char" w:customStyle="1">
    <w:name w:val="Heading 1 Char"/>
    <w:basedOn w:val="DefaultParagraphFont"/>
    <w:link w:val="Heading1"/>
    <w:uiPriority w:val="9"/>
    <w:rsid w:val="007749A9"/>
    <w:rPr>
      <w:rFonts w:ascii="Times New Roman" w:hAnsi="Times New Roman" w:cs="Times New Roman"/>
      <w:b/>
      <w:bCs/>
      <w:sz w:val="24"/>
      <w:szCs w:val="24"/>
    </w:rPr>
  </w:style>
  <w:style w:type="character" w:styleId="Heading2Char" w:customStyle="1">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saeed.shoaie@kcl.ac.uk" TargetMode="External" Id="rId8" /><Relationship Type="http://schemas.microsoft.com/office/2016/09/relationships/commentsIds" Target="commentsIds.xml" Id="rId13"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endnotes" Target="endnote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11" /><Relationship Type="http://schemas.openxmlformats.org/officeDocument/2006/relationships/webSettings" Target="webSettings.xml" Id="rId5" /><Relationship Type="http://schemas.openxmlformats.org/officeDocument/2006/relationships/hyperlink" Target="mailto:mathias.uhlen@scilifelab.se"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dusko.ehrlich@inrae.fr" TargetMode="External" Id="rId9" /><Relationship Type="http://schemas.microsoft.com/office/2018/08/relationships/commentsExtensible" Target="commentsExtensible.xml" Id="rId14" /><Relationship Type="http://schemas.openxmlformats.org/officeDocument/2006/relationships/hyperlink" Target="https://www.proteinatlas.org" TargetMode="External" Id="Rd08cb3dc5f3b4ef3" /><Relationship Type="http://schemas.openxmlformats.org/officeDocument/2006/relationships/header" Target="header.xml" Id="R7382c3478c2547f1" /><Relationship Type="http://schemas.openxmlformats.org/officeDocument/2006/relationships/footer" Target="footer.xml" Id="Rdcd3336904c740b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000000"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A74CE5"/>
    <w:rsid w:val="00C76A9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0], [6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Bidkhori, Gholamreza</dc:creator>
  <keywords/>
  <dc:description/>
  <lastModifiedBy>JOSE FERNANDO GARCIA GUEVARA</lastModifiedBy>
  <revision>14</revision>
  <lastPrinted>2021-03-17T22:44:00.0000000Z</lastPrinted>
  <dcterms:created xsi:type="dcterms:W3CDTF">2021-11-29T11:45:00.0000000Z</dcterms:created>
  <dcterms:modified xsi:type="dcterms:W3CDTF">2021-12-03T12:34:36.0020735Z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