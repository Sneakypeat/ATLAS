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7777777" w:rsidR="00FD3873" w:rsidRPr="00F62C29" w:rsidRDefault="008F6C80" w:rsidP="00B74686">
      <w:pPr>
        <w:pStyle w:val="Title"/>
      </w:pPr>
      <w:r w:rsidRPr="00E02D09">
        <w:t xml:space="preserve">Global and temporal state of </w:t>
      </w:r>
      <w:r w:rsidR="00D73517" w:rsidRPr="00F62C29">
        <w:t xml:space="preserve">the </w:t>
      </w:r>
      <w:r w:rsidRPr="00F62C29">
        <w:t>human gut microbiome in health and disease</w:t>
      </w:r>
    </w:p>
    <w:p w14:paraId="48B2C77E" w14:textId="2B5E5A88" w:rsidR="004057FF" w:rsidRDefault="004057FF" w:rsidP="00B74686">
      <w:proofErr w:type="spellStart"/>
      <w:r w:rsidRPr="004057FF">
        <w:t>Sunjae</w:t>
      </w:r>
      <w:proofErr w:type="spellEnd"/>
      <w:r w:rsidRPr="004057FF">
        <w:t xml:space="preserve"> Lee</w:t>
      </w:r>
      <w:r w:rsidRPr="00DF04D5">
        <w:rPr>
          <w:vertAlign w:val="superscript"/>
        </w:rPr>
        <w:t>1*</w:t>
      </w:r>
      <w:r w:rsidRPr="004057FF">
        <w:t>, Theo Portlock</w:t>
      </w:r>
      <w:r w:rsidRPr="00DF04D5">
        <w:rPr>
          <w:vertAlign w:val="superscript"/>
        </w:rPr>
        <w:t>2*</w:t>
      </w:r>
      <w:r w:rsidRPr="004057FF">
        <w:t>, Emmanuelle Le Chatelier</w:t>
      </w:r>
      <w:r w:rsidRPr="00DF04D5">
        <w:rPr>
          <w:vertAlign w:val="superscript"/>
        </w:rPr>
        <w:t>3*</w:t>
      </w:r>
      <w:r w:rsidRPr="004057FF">
        <w:t xml:space="preserve">, </w:t>
      </w:r>
      <w:del w:id="0" w:author="JOSE FERNANDO GARCIA GUEVARA" w:date="2022-02-03T15:32:00Z">
        <w:r w:rsidRPr="004057FF" w:rsidDel="007E7364">
          <w:delText xml:space="preserve">Jose </w:delText>
        </w:r>
      </w:del>
      <w:ins w:id="1" w:author="JOSE FERNANDO GARCIA GUEVARA" w:date="2022-02-03T15:32:00Z">
        <w:r w:rsidR="007E7364">
          <w:t>Fernando</w:t>
        </w:r>
        <w:r w:rsidR="007E7364" w:rsidRPr="004057FF">
          <w:t xml:space="preserve"> </w:t>
        </w:r>
      </w:ins>
      <w:r w:rsidRPr="004057FF">
        <w:t>Garcia</w:t>
      </w:r>
      <w:ins w:id="2" w:author="JOSE FERNANDO GARCIA GUEVARA" w:date="2022-02-03T15:32:00Z">
        <w:r w:rsidR="007E7364">
          <w:t>-Guevara</w:t>
        </w:r>
      </w:ins>
      <w:r w:rsidRPr="00DF04D5">
        <w:rPr>
          <w:vertAlign w:val="superscript"/>
        </w:rPr>
        <w:t>2*</w:t>
      </w:r>
      <w:r w:rsidRPr="004057FF">
        <w:t>, Nicolas Pons</w:t>
      </w:r>
      <w:r w:rsidR="002D127B">
        <w:rPr>
          <w:vertAlign w:val="superscript"/>
        </w:rPr>
        <w:t>3</w:t>
      </w:r>
      <w:r w:rsidRPr="004057FF">
        <w:t>, Florian Plaza Onate</w:t>
      </w:r>
      <w:r w:rsidR="002D127B">
        <w:rPr>
          <w:vertAlign w:val="superscript"/>
        </w:rPr>
        <w:t>3</w:t>
      </w:r>
      <w:r w:rsidRPr="004057FF">
        <w:t xml:space="preserve">, </w:t>
      </w:r>
      <w:proofErr w:type="spellStart"/>
      <w:r w:rsidRPr="004057FF">
        <w:t>Neelu</w:t>
      </w:r>
      <w:proofErr w:type="spellEnd"/>
      <w:r w:rsidRPr="004057FF">
        <w:t xml:space="preserve"> Begum</w:t>
      </w:r>
      <w:r w:rsidRPr="00DF04D5">
        <w:rPr>
          <w:vertAlign w:val="superscript"/>
        </w:rPr>
        <w:t>1</w:t>
      </w:r>
      <w:r w:rsidRPr="004057FF">
        <w:t>, Ceri Proffitt</w:t>
      </w:r>
      <w:r w:rsidRPr="00DF04D5">
        <w:rPr>
          <w:vertAlign w:val="superscript"/>
        </w:rPr>
        <w:t>1</w:t>
      </w:r>
      <w:r w:rsidRPr="004057FF">
        <w:t xml:space="preserve">, </w:t>
      </w:r>
      <w:proofErr w:type="spellStart"/>
      <w:r w:rsidRPr="004057FF">
        <w:t>Dorines</w:t>
      </w:r>
      <w:proofErr w:type="spellEnd"/>
      <w:r w:rsidRPr="004057FF">
        <w:t xml:space="preserve"> Rosario</w:t>
      </w:r>
      <w:r w:rsidRPr="00DF04D5">
        <w:rPr>
          <w:vertAlign w:val="superscript"/>
        </w:rPr>
        <w:t>1</w:t>
      </w:r>
      <w:r w:rsidRPr="004057FF">
        <w:t>, Stefania Vaga</w:t>
      </w:r>
      <w:r w:rsidRPr="00DF04D5">
        <w:rPr>
          <w:vertAlign w:val="superscript"/>
        </w:rPr>
        <w:t>1</w:t>
      </w:r>
      <w:r w:rsidRPr="004057FF">
        <w:t xml:space="preserve">, </w:t>
      </w:r>
      <w:proofErr w:type="spellStart"/>
      <w:r w:rsidRPr="004057FF">
        <w:t>Junseok</w:t>
      </w:r>
      <w:proofErr w:type="spellEnd"/>
      <w:r w:rsidRPr="004057FF">
        <w:t xml:space="preserve"> Park</w:t>
      </w:r>
      <w:r w:rsidR="002D127B">
        <w:rPr>
          <w:vertAlign w:val="superscript"/>
        </w:rPr>
        <w:t>4</w:t>
      </w:r>
      <w:r w:rsidRPr="004057FF">
        <w:t xml:space="preserve">, </w:t>
      </w:r>
      <w:proofErr w:type="spellStart"/>
      <w:r w:rsidRPr="004057FF">
        <w:t>Kalle</w:t>
      </w:r>
      <w:proofErr w:type="spellEnd"/>
      <w:r w:rsidRPr="004057FF">
        <w:t xml:space="preserve"> von Feilitzen</w:t>
      </w:r>
      <w:r w:rsidRPr="00DF04D5">
        <w:rPr>
          <w:vertAlign w:val="superscript"/>
        </w:rPr>
        <w:t>2</w:t>
      </w:r>
      <w:r w:rsidRPr="004057FF">
        <w:t>, Fredric Johansson</w:t>
      </w:r>
      <w:r w:rsidRPr="00DF04D5">
        <w:rPr>
          <w:vertAlign w:val="superscript"/>
        </w:rPr>
        <w:t>2</w:t>
      </w:r>
      <w:r w:rsidRPr="004057FF">
        <w:t xml:space="preserve">, </w:t>
      </w:r>
      <w:proofErr w:type="spellStart"/>
      <w:r w:rsidRPr="004057FF">
        <w:t>Azadeh</w:t>
      </w:r>
      <w:proofErr w:type="spellEnd"/>
      <w:r w:rsidRPr="004057FF">
        <w:t xml:space="preserve"> Harzandi</w:t>
      </w:r>
      <w:r w:rsidRPr="00DF04D5">
        <w:rPr>
          <w:vertAlign w:val="superscript"/>
        </w:rPr>
        <w:t>1</w:t>
      </w:r>
      <w:r w:rsidRPr="004057FF">
        <w:t>, Cheng Zhang</w:t>
      </w:r>
      <w:r w:rsidR="002D127B">
        <w:rPr>
          <w:vertAlign w:val="superscript"/>
        </w:rPr>
        <w:t>2</w:t>
      </w:r>
      <w:r w:rsidRPr="004057FF">
        <w:t>, Lindsey A. Edwards</w:t>
      </w:r>
      <w:r w:rsidR="002D127B">
        <w:rPr>
          <w:vertAlign w:val="superscript"/>
        </w:rPr>
        <w:t>5</w:t>
      </w:r>
      <w:r w:rsidRPr="004057FF">
        <w:t>, Vincent Lombard</w:t>
      </w:r>
      <w:r w:rsidR="002D127B">
        <w:rPr>
          <w:vertAlign w:val="superscript"/>
        </w:rPr>
        <w:t>6,7</w:t>
      </w:r>
      <w:r w:rsidRPr="004057FF">
        <w:t>, Franck Gauthier</w:t>
      </w:r>
      <w:r w:rsidR="002D127B">
        <w:rPr>
          <w:vertAlign w:val="superscript"/>
        </w:rPr>
        <w:t>3</w:t>
      </w:r>
      <w:r w:rsidRPr="004057FF">
        <w:t>, Claire J. Steves</w:t>
      </w:r>
      <w:r w:rsidR="002D127B">
        <w:rPr>
          <w:vertAlign w:val="superscript"/>
        </w:rPr>
        <w:t>8</w:t>
      </w:r>
      <w:r w:rsidRPr="004057FF">
        <w:t>, David Gomez-Cabrero</w:t>
      </w:r>
      <w:r w:rsidRPr="00DF04D5">
        <w:rPr>
          <w:vertAlign w:val="superscript"/>
        </w:rPr>
        <w:t>1,</w:t>
      </w:r>
      <w:r w:rsidR="002D127B">
        <w:rPr>
          <w:vertAlign w:val="superscript"/>
        </w:rPr>
        <w:t>9</w:t>
      </w:r>
      <w:r w:rsidRPr="004057FF">
        <w:t>, Bernard Henrissat</w:t>
      </w:r>
      <w:r w:rsidR="002D127B">
        <w:rPr>
          <w:vertAlign w:val="superscript"/>
        </w:rPr>
        <w:t>6,7,10</w:t>
      </w:r>
      <w:r w:rsidRPr="004057FF">
        <w:t xml:space="preserve">, </w:t>
      </w:r>
      <w:proofErr w:type="spellStart"/>
      <w:r w:rsidRPr="004057FF">
        <w:t>Doheon</w:t>
      </w:r>
      <w:proofErr w:type="spellEnd"/>
      <w:r w:rsidRPr="004057FF">
        <w:t xml:space="preserve"> Lee</w:t>
      </w:r>
      <w:r w:rsidR="002D127B">
        <w:rPr>
          <w:vertAlign w:val="superscript"/>
        </w:rPr>
        <w:t>4</w:t>
      </w:r>
      <w:r w:rsidRPr="004057FF">
        <w:t>, Debbie L. Shawcross</w:t>
      </w:r>
      <w:r w:rsidR="002D127B">
        <w:rPr>
          <w:vertAlign w:val="superscript"/>
        </w:rPr>
        <w:t>5</w:t>
      </w:r>
      <w:r w:rsidRPr="004057FF">
        <w:t>, Gordon Proctor</w:t>
      </w:r>
      <w:r w:rsidRPr="00DF04D5">
        <w:rPr>
          <w:vertAlign w:val="superscript"/>
        </w:rPr>
        <w:t>1</w:t>
      </w:r>
      <w:r w:rsidRPr="004057FF">
        <w:t>, Jens Nielsen</w:t>
      </w:r>
      <w:r w:rsidRPr="00DF04D5">
        <w:rPr>
          <w:vertAlign w:val="superscript"/>
        </w:rPr>
        <w:t>14,15,16</w:t>
      </w:r>
      <w:r w:rsidRPr="004057FF">
        <w:t xml:space="preserve">, </w:t>
      </w:r>
      <w:r w:rsidR="003F0F5A" w:rsidRPr="004057FF">
        <w:t>David Moyes</w:t>
      </w:r>
      <w:r w:rsidR="002D127B" w:rsidRPr="002D127B">
        <w:rPr>
          <w:vertAlign w:val="superscript"/>
        </w:rPr>
        <w:t>1</w:t>
      </w:r>
      <w:r w:rsidR="003F0F5A" w:rsidRPr="004057FF">
        <w:t xml:space="preserve">, </w:t>
      </w:r>
      <w:r w:rsidRPr="004057FF">
        <w:t>Adil Mardinoglu</w:t>
      </w:r>
      <w:r w:rsidR="002D127B" w:rsidRPr="002D127B">
        <w:rPr>
          <w:vertAlign w:val="superscript"/>
        </w:rPr>
        <w:t>1,2</w:t>
      </w:r>
      <w:r w:rsidRPr="004057FF">
        <w:t xml:space="preserve"> , Stanislav </w:t>
      </w:r>
      <w:proofErr w:type="spellStart"/>
      <w:r w:rsidRPr="004057FF">
        <w:t>Dusko</w:t>
      </w:r>
      <w:proofErr w:type="spellEnd"/>
      <w:r w:rsidRPr="004057FF">
        <w:t xml:space="preserve"> Ehrlich</w:t>
      </w:r>
      <w:r w:rsidR="002D127B">
        <w:rPr>
          <w:vertAlign w:val="superscript"/>
        </w:rPr>
        <w:t>3</w:t>
      </w:r>
      <w:r w:rsidRPr="004057FF">
        <w:t>, Mathias Uhlen</w:t>
      </w:r>
      <w:r w:rsidRPr="00DF04D5">
        <w:rPr>
          <w:vertAlign w:val="superscript"/>
        </w:rPr>
        <w:t>2</w:t>
      </w:r>
      <w:r w:rsidR="002D127B">
        <w:rPr>
          <w:vertAlign w:val="superscript"/>
        </w:rPr>
        <w:t>,#</w:t>
      </w:r>
      <w:r w:rsidRPr="004057FF">
        <w:t>, Saeed Shoaie</w:t>
      </w:r>
      <w:r w:rsidR="002D127B" w:rsidRPr="002D127B">
        <w:rPr>
          <w:vertAlign w:val="superscript"/>
        </w:rPr>
        <w:t>1,2,#</w:t>
      </w:r>
    </w:p>
    <w:p w14:paraId="0E89ECBA" w14:textId="7702CAFF" w:rsidR="00C01102" w:rsidRPr="00495800" w:rsidRDefault="00C01102" w:rsidP="00794ECE">
      <w:pPr>
        <w:spacing w:line="240" w:lineRule="auto"/>
      </w:pPr>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794ECE">
      <w:pPr>
        <w:spacing w:line="240" w:lineRule="auto"/>
      </w:pPr>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025D8DFF" w14:textId="4B11D231" w:rsidR="002D127B" w:rsidRPr="0084149B" w:rsidRDefault="002D127B" w:rsidP="002D127B">
      <w:pPr>
        <w:spacing w:line="240" w:lineRule="auto"/>
        <w:rPr>
          <w:vertAlign w:val="superscript"/>
          <w:lang w:val="en-US"/>
        </w:rPr>
      </w:pPr>
      <w:r>
        <w:rPr>
          <w:vertAlign w:val="superscript"/>
          <w:lang w:val="en-US"/>
        </w:rPr>
        <w:t>3</w:t>
      </w:r>
      <w:r w:rsidRPr="0084149B">
        <w:rPr>
          <w:vertAlign w:val="superscript"/>
          <w:lang w:val="en-US"/>
        </w:rPr>
        <w:t xml:space="preserve"> </w:t>
      </w:r>
      <w:r w:rsidRPr="0084149B">
        <w:rPr>
          <w:lang w:val="en-US"/>
        </w:rPr>
        <w:t>University Paris-</w:t>
      </w:r>
      <w:proofErr w:type="spellStart"/>
      <w:r w:rsidRPr="0084149B">
        <w:rPr>
          <w:lang w:val="en-US"/>
        </w:rPr>
        <w:t>Saclay</w:t>
      </w:r>
      <w:proofErr w:type="spellEnd"/>
      <w:r w:rsidRPr="0084149B">
        <w:rPr>
          <w:lang w:val="en-US"/>
        </w:rPr>
        <w:t xml:space="preserve">, INRAE, </w:t>
      </w:r>
      <w:proofErr w:type="spellStart"/>
      <w:r w:rsidRPr="0084149B">
        <w:rPr>
          <w:lang w:val="en-US"/>
        </w:rPr>
        <w:t>MetaGenoPolis</w:t>
      </w:r>
      <w:proofErr w:type="spellEnd"/>
      <w:r w:rsidRPr="0084149B">
        <w:rPr>
          <w:lang w:val="en-US"/>
        </w:rPr>
        <w:t xml:space="preserve">, 78350 </w:t>
      </w:r>
      <w:proofErr w:type="spellStart"/>
      <w:r w:rsidRPr="0084149B">
        <w:rPr>
          <w:lang w:val="en-US"/>
        </w:rPr>
        <w:t>Jouy-en-Josas</w:t>
      </w:r>
      <w:proofErr w:type="spellEnd"/>
      <w:r w:rsidRPr="0084149B">
        <w:rPr>
          <w:lang w:val="en-US"/>
        </w:rPr>
        <w:t>, France</w:t>
      </w:r>
    </w:p>
    <w:p w14:paraId="1E2C5D5D" w14:textId="4AB0E63D" w:rsidR="00C01102" w:rsidRPr="00495800" w:rsidRDefault="002D127B" w:rsidP="00794ECE">
      <w:pPr>
        <w:spacing w:line="240" w:lineRule="auto"/>
      </w:pPr>
      <w:r>
        <w:rPr>
          <w:vertAlign w:val="superscript"/>
        </w:rPr>
        <w:t>4</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134F99D" w14:textId="5D377043" w:rsidR="00617FDD" w:rsidRPr="00495800" w:rsidRDefault="002D127B" w:rsidP="00794ECE">
      <w:pPr>
        <w:spacing w:line="240" w:lineRule="auto"/>
        <w:rPr>
          <w:lang w:val="en-US"/>
        </w:rPr>
      </w:pPr>
      <w:r>
        <w:rPr>
          <w:vertAlign w:val="superscript"/>
          <w:lang w:val="en-US"/>
        </w:rPr>
        <w:t>5</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6D357112" w:rsidR="00E85CFA" w:rsidRPr="00350F72" w:rsidRDefault="002D127B" w:rsidP="00794ECE">
      <w:pPr>
        <w:spacing w:line="240" w:lineRule="auto"/>
        <w:rPr>
          <w:lang w:val="fr-FR"/>
        </w:rPr>
      </w:pPr>
      <w:r>
        <w:rPr>
          <w:vertAlign w:val="superscript"/>
          <w:lang w:val="fr-FR"/>
        </w:rPr>
        <w:t>6</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461E94F0" w:rsidR="003F6CC4" w:rsidRPr="00350F72" w:rsidRDefault="002D127B" w:rsidP="00794ECE">
      <w:pPr>
        <w:spacing w:line="240" w:lineRule="auto"/>
        <w:rPr>
          <w:lang w:val="fr-FR"/>
        </w:rPr>
      </w:pPr>
      <w:r>
        <w:rPr>
          <w:vertAlign w:val="superscript"/>
          <w:lang w:val="fr-FR"/>
        </w:rPr>
        <w:t>7</w:t>
      </w:r>
      <w:r w:rsidR="00D83EFB">
        <w:rPr>
          <w:vertAlign w:val="superscript"/>
          <w:lang w:val="fr-FR"/>
        </w:rPr>
        <w:t xml:space="preserve">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19AB5C0F" w:rsidR="00350F72" w:rsidRPr="00AE2277" w:rsidRDefault="002D127B" w:rsidP="00794ECE">
      <w:pPr>
        <w:spacing w:line="240" w:lineRule="auto"/>
        <w:rPr>
          <w:lang w:val="en-US"/>
        </w:rPr>
      </w:pPr>
      <w:r>
        <w:rPr>
          <w:vertAlign w:val="superscript"/>
          <w:lang w:val="en-US"/>
        </w:rPr>
        <w:t>8</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4DF415C6" w:rsidR="00385F39" w:rsidRPr="007E7364" w:rsidRDefault="002D127B" w:rsidP="00794ECE">
      <w:pPr>
        <w:spacing w:line="240" w:lineRule="auto"/>
        <w:rPr>
          <w:lang w:val="es-ES"/>
        </w:rPr>
      </w:pPr>
      <w:r w:rsidRPr="007E7364">
        <w:rPr>
          <w:vertAlign w:val="superscript"/>
          <w:lang w:val="es-ES"/>
        </w:rPr>
        <w:t>9</w:t>
      </w:r>
      <w:r w:rsidR="00960B27" w:rsidRPr="007E7364">
        <w:rPr>
          <w:vertAlign w:val="superscript"/>
          <w:lang w:val="es-ES"/>
        </w:rPr>
        <w:t xml:space="preserve"> </w:t>
      </w:r>
      <w:proofErr w:type="spellStart"/>
      <w:r w:rsidR="00385F39" w:rsidRPr="007E7364">
        <w:rPr>
          <w:lang w:val="es-ES"/>
        </w:rPr>
        <w:t>Translational</w:t>
      </w:r>
      <w:proofErr w:type="spellEnd"/>
      <w:r w:rsidR="00385F39" w:rsidRPr="007E7364">
        <w:rPr>
          <w:lang w:val="es-ES"/>
        </w:rPr>
        <w:t xml:space="preserve"> </w:t>
      </w:r>
      <w:proofErr w:type="spellStart"/>
      <w:r w:rsidR="00385F39" w:rsidRPr="007E7364">
        <w:rPr>
          <w:lang w:val="es-ES"/>
        </w:rPr>
        <w:t>Bioinformatics</w:t>
      </w:r>
      <w:proofErr w:type="spellEnd"/>
      <w:r w:rsidR="00385F39" w:rsidRPr="007E7364">
        <w:rPr>
          <w:lang w:val="es-ES"/>
        </w:rPr>
        <w:t xml:space="preserve"> </w:t>
      </w:r>
      <w:proofErr w:type="spellStart"/>
      <w:r w:rsidR="00385F39" w:rsidRPr="007E7364">
        <w:rPr>
          <w:lang w:val="es-ES"/>
        </w:rPr>
        <w:t>Unit</w:t>
      </w:r>
      <w:proofErr w:type="spellEnd"/>
      <w:r w:rsidR="00385F39" w:rsidRPr="007E7364">
        <w:rPr>
          <w:lang w:val="es-ES"/>
        </w:rPr>
        <w:t xml:space="preserve">, </w:t>
      </w:r>
      <w:proofErr w:type="spellStart"/>
      <w:r w:rsidR="00385F39" w:rsidRPr="007E7364">
        <w:rPr>
          <w:lang w:val="es-ES"/>
        </w:rPr>
        <w:t>NavarraBiomed</w:t>
      </w:r>
      <w:proofErr w:type="spellEnd"/>
      <w:r w:rsidR="00385F39" w:rsidRPr="007E7364">
        <w:rPr>
          <w:lang w:val="es-ES"/>
        </w:rPr>
        <w:t xml:space="preserve">, Departamento de Salud-Universidad Pública de Navarra, Pamplona, 31008, Navarra, </w:t>
      </w:r>
      <w:proofErr w:type="spellStart"/>
      <w:r w:rsidR="00385F39" w:rsidRPr="007E7364">
        <w:rPr>
          <w:lang w:val="es-ES"/>
        </w:rPr>
        <w:t>Spain</w:t>
      </w:r>
      <w:proofErr w:type="spellEnd"/>
    </w:p>
    <w:p w14:paraId="3AF71600" w14:textId="5E448CE5" w:rsidR="00350F72" w:rsidRPr="00AE2277" w:rsidRDefault="002D127B" w:rsidP="00794ECE">
      <w:pPr>
        <w:spacing w:line="240" w:lineRule="auto"/>
        <w:rPr>
          <w:lang w:val="en-US"/>
        </w:rPr>
      </w:pPr>
      <w:r>
        <w:rPr>
          <w:vertAlign w:val="superscript"/>
          <w:lang w:val="en-US"/>
        </w:rPr>
        <w:t>10</w:t>
      </w:r>
      <w:r w:rsidR="00350F72" w:rsidRPr="00AE2277">
        <w:rPr>
          <w:vertAlign w:val="superscript"/>
          <w:lang w:val="en-US"/>
        </w:rPr>
        <w:t xml:space="preserve"> </w:t>
      </w:r>
      <w:r w:rsidR="00350F72" w:rsidRPr="00AE2277">
        <w:rPr>
          <w:lang w:val="en-US"/>
        </w:rPr>
        <w:t xml:space="preserve">Department of Biological Sciences, King </w:t>
      </w:r>
      <w:proofErr w:type="spellStart"/>
      <w:r w:rsidR="00350F72" w:rsidRPr="00AE2277">
        <w:rPr>
          <w:lang w:val="en-US"/>
        </w:rPr>
        <w:t>Abdulaziz</w:t>
      </w:r>
      <w:proofErr w:type="spellEnd"/>
      <w:r w:rsidR="00350F72" w:rsidRPr="00AE2277">
        <w:rPr>
          <w:lang w:val="en-US"/>
        </w:rPr>
        <w:t xml:space="preserve"> University, Jeddah, Saudi Arabia</w:t>
      </w:r>
    </w:p>
    <w:p w14:paraId="5522C502" w14:textId="38365FC7" w:rsidR="00F62C29" w:rsidRPr="00495800" w:rsidRDefault="00385F39" w:rsidP="00794ECE">
      <w:pPr>
        <w:spacing w:line="240" w:lineRule="auto"/>
      </w:pPr>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3CBBF4C7" w14:textId="3CEC5330" w:rsidR="00C01102" w:rsidRPr="00495800" w:rsidRDefault="0019455F" w:rsidP="00794ECE">
      <w:pPr>
        <w:spacing w:line="240" w:lineRule="auto"/>
        <w:rPr>
          <w:lang w:val="sv-SE"/>
        </w:rPr>
      </w:pPr>
      <w:r w:rsidRPr="00495800">
        <w:rPr>
          <w:vertAlign w:val="superscript"/>
          <w:lang w:val="sv-SE"/>
        </w:rPr>
        <w:lastRenderedPageBreak/>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794ECE">
      <w:pPr>
        <w:spacing w:line="240" w:lineRule="auto"/>
      </w:pPr>
      <w:r w:rsidRPr="00495800">
        <w:rPr>
          <w:vertAlign w:val="superscript"/>
        </w:rPr>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3DF181F0" w:rsidR="00E85CFA" w:rsidRPr="00495800" w:rsidRDefault="00A3654C" w:rsidP="00794ECE">
      <w:pPr>
        <w:spacing w:line="240" w:lineRule="auto"/>
      </w:pPr>
      <w:ins w:id="3" w:author="Shoaie, Saeed" w:date="2022-02-01T12:10:00Z">
        <w:r w:rsidRPr="00DF04D5">
          <w:rPr>
            <w:vertAlign w:val="superscript"/>
          </w:rPr>
          <w:t>*</w:t>
        </w:r>
        <w:r>
          <w:rPr>
            <w:vertAlign w:val="superscript"/>
          </w:rPr>
          <w:t xml:space="preserve"> </w:t>
        </w:r>
      </w:ins>
      <w:r w:rsidR="00E85CFA" w:rsidRPr="00495800">
        <w:t>These authors contributed equally.</w:t>
      </w:r>
    </w:p>
    <w:p w14:paraId="3BE5443C" w14:textId="7B7A355E" w:rsidR="006506A3" w:rsidRDefault="00F67464" w:rsidP="00794ECE">
      <w:pPr>
        <w:spacing w:line="240" w:lineRule="auto"/>
        <w:rPr>
          <w:rStyle w:val="Hyperlink"/>
        </w:rPr>
      </w:pPr>
      <w:r w:rsidRPr="00495800">
        <w:t>Email:</w:t>
      </w:r>
      <w:r w:rsidR="00DA5A8E" w:rsidRPr="00495800">
        <w:t xml:space="preserve"> </w:t>
      </w:r>
      <w:hyperlink r:id="rId8" w:history="1">
        <w:r w:rsidR="002D127B" w:rsidRPr="003A3915">
          <w:rPr>
            <w:rStyle w:val="Hyperlink"/>
          </w:rPr>
          <w:t>mathias.uhlen@scilifelab.se</w:t>
        </w:r>
      </w:hyperlink>
      <w:r w:rsidR="002D127B">
        <w:t xml:space="preserve">; </w:t>
      </w:r>
      <w:hyperlink r:id="rId9" w:history="1">
        <w:r w:rsidR="00DA5A8E" w:rsidRPr="00495800">
          <w:rPr>
            <w:rStyle w:val="Hyperlink"/>
          </w:rPr>
          <w:t>saeed.shoaie@kcl.ac.uk</w:t>
        </w:r>
      </w:hyperlink>
    </w:p>
    <w:p w14:paraId="0D222276" w14:textId="7E098B20" w:rsidR="00F67464" w:rsidRPr="006506A3" w:rsidRDefault="00F67464" w:rsidP="006506A3">
      <w:pPr>
        <w:spacing w:after="160" w:line="259" w:lineRule="auto"/>
        <w:jc w:val="left"/>
        <w:rPr>
          <w:color w:val="0563C1" w:themeColor="hyperlink"/>
          <w:u w:val="single"/>
        </w:rPr>
      </w:pPr>
    </w:p>
    <w:p w14:paraId="220FFBF3" w14:textId="3A13F17E" w:rsidR="0041134B" w:rsidRPr="0043327C" w:rsidRDefault="0C22591A" w:rsidP="00794ECE">
      <w:pPr>
        <w:pStyle w:val="Heading1"/>
      </w:pPr>
      <w:commentRangeStart w:id="4"/>
      <w:r>
        <w:t>Abstract</w:t>
      </w:r>
      <w:commentRangeEnd w:id="4"/>
      <w:r w:rsidR="002D127B">
        <w:rPr>
          <w:rStyle w:val="CommentReference"/>
          <w:rFonts w:eastAsiaTheme="minorEastAsia"/>
          <w:b w:val="0"/>
          <w:lang w:val="en-US" w:eastAsia="ko-KR"/>
        </w:rPr>
        <w:commentReference w:id="4"/>
      </w:r>
    </w:p>
    <w:p w14:paraId="100CDC9A" w14:textId="6D25F30B" w:rsidR="009D265D" w:rsidRPr="00495800" w:rsidRDefault="0C22591A" w:rsidP="00B74686">
      <w:r>
        <w:t xml:space="preserve">The role of gut microbiota in humans is of great interest, and metagenomics provides the possibilities for extensively analysing bacterial diversity in health and disease. </w:t>
      </w:r>
      <w:r w:rsidR="00DE1ADB">
        <w:t xml:space="preserve">Despite increasing effort in expansion of the microbial gene catalogues and increasing number of </w:t>
      </w:r>
      <w:r w:rsidR="005571F0">
        <w:t>metagenomes</w:t>
      </w:r>
      <w:r w:rsidR="00DE1ADB">
        <w:t xml:space="preserve"> assembled genomes, little is </w:t>
      </w:r>
      <w:r w:rsidR="005571F0">
        <w:t xml:space="preserve">done on </w:t>
      </w:r>
      <w:r w:rsidR="00E410BC">
        <w:t>pan-metagenomics</w:t>
      </w:r>
      <w:r w:rsidR="005571F0">
        <w:t xml:space="preserve"> and in-depth</w:t>
      </w:r>
      <w:r w:rsidR="00DE1ADB">
        <w:t xml:space="preserve"> functional </w:t>
      </w:r>
      <w:r w:rsidR="005571F0">
        <w:t xml:space="preserve">analysis </w:t>
      </w:r>
      <w:r w:rsidR="00E410BC">
        <w:t>across different</w:t>
      </w:r>
      <w:r w:rsidR="005571F0">
        <w:t xml:space="preserve"> geogr</w:t>
      </w:r>
      <w:r w:rsidR="00E410BC">
        <w:t>aphies</w:t>
      </w:r>
      <w:r w:rsidR="005571F0">
        <w:t xml:space="preserve"> and diseases. </w:t>
      </w:r>
      <w:r>
        <w:t>Here we explored</w:t>
      </w:r>
      <w:commentRangeStart w:id="5"/>
      <w:r>
        <w:t xml:space="preserve"> </w:t>
      </w:r>
      <w:r w:rsidR="005571F0">
        <w:t xml:space="preserve">XXXNUMBER </w:t>
      </w:r>
      <w:commentRangeEnd w:id="5"/>
      <w:r w:rsidR="007E7364">
        <w:rPr>
          <w:rStyle w:val="CommentReference"/>
          <w:rFonts w:eastAsiaTheme="minorEastAsia"/>
          <w:lang w:val="en-US" w:eastAsia="ko-KR"/>
        </w:rPr>
        <w:commentReference w:id="5"/>
      </w:r>
      <w:r w:rsidR="005571F0">
        <w:t xml:space="preserve">of </w:t>
      </w:r>
      <w:r>
        <w:t xml:space="preserve">human gut </w:t>
      </w:r>
      <w:r w:rsidR="005571F0">
        <w:t xml:space="preserve">metagenome </w:t>
      </w:r>
      <w:r>
        <w:t>samples</w:t>
      </w:r>
      <w:r w:rsidR="005571F0">
        <w:t xml:space="preserve"> </w:t>
      </w:r>
      <w:r>
        <w:t xml:space="preserve">across </w:t>
      </w:r>
      <w:commentRangeStart w:id="6"/>
      <w:r>
        <w:t>19</w:t>
      </w:r>
      <w:commentRangeEnd w:id="6"/>
      <w:r w:rsidR="005571F0">
        <w:rPr>
          <w:rStyle w:val="CommentReference"/>
          <w:rFonts w:eastAsiaTheme="minorEastAsia"/>
          <w:lang w:val="en-US" w:eastAsia="ko-KR"/>
        </w:rPr>
        <w:commentReference w:id="6"/>
      </w:r>
      <w:r>
        <w:t xml:space="preserve"> countries</w:t>
      </w:r>
      <w:r w:rsidR="005571F0">
        <w:t xml:space="preserve"> and 23 </w:t>
      </w:r>
      <w:proofErr w:type="gramStart"/>
      <w:r w:rsidR="005571F0">
        <w:t xml:space="preserve">diseases </w:t>
      </w:r>
      <w:r>
        <w:t xml:space="preserve"> performing</w:t>
      </w:r>
      <w:proofErr w:type="gramEnd"/>
      <w:r>
        <w:t xml:space="preserve"> compositional, functional</w:t>
      </w:r>
      <w:r w:rsidR="005C771D">
        <w:t xml:space="preserve"> cluster</w:t>
      </w:r>
      <w:r>
        <w:t>, and integrative analysis</w:t>
      </w:r>
      <w:r w:rsidR="005C771D">
        <w:t>.</w:t>
      </w:r>
      <w:r w:rsidR="005571F0">
        <w:t xml:space="preserve"> We identified </w:t>
      </w:r>
      <w:r w:rsidR="00BE0941" w:rsidRPr="00C25E84">
        <w:rPr>
          <w:i/>
          <w:iCs/>
        </w:rPr>
        <w:t xml:space="preserve">Fusobacterium </w:t>
      </w:r>
      <w:proofErr w:type="spellStart"/>
      <w:r w:rsidR="00BE0941" w:rsidRPr="00C25E84">
        <w:rPr>
          <w:i/>
          <w:iCs/>
        </w:rPr>
        <w:t>nucleatum</w:t>
      </w:r>
      <w:proofErr w:type="spellEnd"/>
      <w:r w:rsidR="00BE0941">
        <w:t xml:space="preserve"> </w:t>
      </w:r>
      <w:r w:rsidR="005C0830">
        <w:t xml:space="preserve">and </w:t>
      </w:r>
      <w:proofErr w:type="spellStart"/>
      <w:r w:rsidR="005C0830" w:rsidRPr="009A2AF3">
        <w:rPr>
          <w:i/>
          <w:iCs/>
        </w:rPr>
        <w:t>Anaerostipes</w:t>
      </w:r>
      <w:proofErr w:type="spellEnd"/>
      <w:r w:rsidR="005C0830" w:rsidRPr="009A2AF3">
        <w:rPr>
          <w:i/>
          <w:iCs/>
        </w:rPr>
        <w:t xml:space="preserve"> </w:t>
      </w:r>
      <w:proofErr w:type="spellStart"/>
      <w:r w:rsidR="005C0830" w:rsidRPr="009A2AF3">
        <w:rPr>
          <w:i/>
          <w:iCs/>
        </w:rPr>
        <w:t>hadrus</w:t>
      </w:r>
      <w:proofErr w:type="spellEnd"/>
      <w:r w:rsidR="005C0830">
        <w:t xml:space="preserve"> </w:t>
      </w:r>
      <w:r w:rsidR="00BE0941">
        <w:t xml:space="preserve">with higher frequency enriched </w:t>
      </w:r>
      <w:r w:rsidR="005C0830">
        <w:t>and depleted</w:t>
      </w:r>
      <w:r w:rsidR="005C771D">
        <w:t>,</w:t>
      </w:r>
      <w:r w:rsidR="005C0830">
        <w:t xml:space="preserve"> </w:t>
      </w:r>
      <w:r w:rsidR="005C771D">
        <w:t xml:space="preserve">respectively, </w:t>
      </w:r>
      <w:r w:rsidR="00BE0941">
        <w:t>across diseased cohorts</w:t>
      </w:r>
      <w:r w:rsidR="005C0830">
        <w:t>.</w:t>
      </w:r>
      <w:r w:rsidR="002E141E">
        <w:t xml:space="preserve"> </w:t>
      </w:r>
      <w:r w:rsidR="00E4156A">
        <w:t>Distinct function</w:t>
      </w:r>
      <w:r w:rsidR="00CD78E5">
        <w:t>al</w:t>
      </w:r>
      <w:r w:rsidR="00E4156A">
        <w:t xml:space="preserve"> distribution observed on gut microbial of westernized and non-westernized population</w:t>
      </w:r>
      <w:r w:rsidR="001F57FF">
        <w:t>.</w:t>
      </w:r>
      <w:r w:rsidR="00E4156A">
        <w:t xml:space="preserve"> </w:t>
      </w:r>
      <w:r w:rsidR="00E410BC">
        <w:t xml:space="preserve">Additionally, </w:t>
      </w:r>
      <w:r w:rsidR="001F57FF">
        <w:t xml:space="preserve">machine learning </w:t>
      </w:r>
      <w:r w:rsidR="00E410BC">
        <w:t>model identif</w:t>
      </w:r>
      <w:r w:rsidR="001F57FF">
        <w:t>ied</w:t>
      </w:r>
      <w:r w:rsidR="00E410BC">
        <w:t xml:space="preserve"> key species as diseases predictors. </w:t>
      </w:r>
      <w:r w:rsidR="00E410BC" w:rsidRPr="00E410BC">
        <w:t>Th</w:t>
      </w:r>
      <w:r w:rsidR="00E410BC">
        <w:t xml:space="preserve">is </w:t>
      </w:r>
      <w:r w:rsidR="001F57FF">
        <w:t>compositional and functional analysis</w:t>
      </w:r>
      <w:r w:rsidR="00E410BC" w:rsidRPr="00E410BC">
        <w:t xml:space="preserve"> </w:t>
      </w:r>
      <w:r w:rsidR="001F57FF">
        <w:t>are</w:t>
      </w:r>
      <w:r w:rsidR="00E410BC" w:rsidRPr="00E410BC">
        <w:t xml:space="preserve"> presented in an open-access Human Gut Microbiome Atlas (www.microbiomeatlas.org), to explore </w:t>
      </w:r>
      <w:r w:rsidR="001F57FF">
        <w:t xml:space="preserve">the </w:t>
      </w:r>
      <w:r w:rsidR="00E410BC" w:rsidRPr="00E410BC">
        <w:t xml:space="preserve">richness, diseases, and region signatures </w:t>
      </w:r>
      <w:r w:rsidR="001F57FF">
        <w:t>of</w:t>
      </w:r>
      <w:r w:rsidR="00E410BC" w:rsidRPr="00E410BC">
        <w:t xml:space="preserve"> the gut microbiota</w:t>
      </w:r>
      <w:r w:rsidR="001F57FF">
        <w:t xml:space="preserve"> across the cohorts. </w:t>
      </w:r>
    </w:p>
    <w:p w14:paraId="3EA25121" w14:textId="65C10E18" w:rsidR="00BB7E5F" w:rsidRPr="00F62C29" w:rsidRDefault="0C22591A" w:rsidP="00260D05">
      <w:pPr>
        <w:pStyle w:val="Heading1"/>
      </w:pPr>
      <w:commentRangeStart w:id="7"/>
      <w:r>
        <w:t>Introduction</w:t>
      </w:r>
      <w:commentRangeEnd w:id="7"/>
      <w:r w:rsidR="00B1583D">
        <w:rPr>
          <w:rStyle w:val="CommentReference"/>
          <w:rFonts w:eastAsiaTheme="minorEastAsia"/>
          <w:b w:val="0"/>
          <w:lang w:val="en-US" w:eastAsia="ko-KR"/>
        </w:rPr>
        <w:commentReference w:id="7"/>
      </w:r>
    </w:p>
    <w:p w14:paraId="064BF6F8" w14:textId="0BBB0A21" w:rsidR="00B812C5" w:rsidRPr="00495800" w:rsidRDefault="00257255" w:rsidP="00B74686">
      <w:r w:rsidRPr="00495800">
        <w:t xml:space="preserve">Metagenomic studies </w:t>
      </w:r>
      <w:r w:rsidR="00B07F04" w:rsidRPr="00495800">
        <w:t xml:space="preserve">of </w:t>
      </w:r>
      <w:r w:rsidRPr="00495800">
        <w:t>the human microbiome enable the characterization of the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ins w:id="8" w:author="JOSE FERNANDO GARCIA GUEVARA" w:date="2022-02-03T20:13:00Z">
            <w:r w:rsidR="00E41788" w:rsidRPr="00E41788">
              <w:rPr>
                <w:noProof/>
                <w:color w:val="000000"/>
              </w:rPr>
              <w:t>[1]</w:t>
            </w:r>
          </w:ins>
          <w:del w:id="9" w:author="JOSE FERNANDO GARCIA GUEVARA" w:date="2022-02-03T19:27:00Z">
            <w:r w:rsidR="007F228A" w:rsidRPr="00E41788" w:rsidDel="009A4754">
              <w:rPr>
                <w:noProof/>
                <w:color w:val="000000"/>
              </w:rPr>
              <w:delText>[1]</w:delText>
            </w:r>
          </w:del>
        </w:sdtContent>
      </w:sdt>
      <w:r w:rsidRPr="00495800">
        <w:t xml:space="preserve">. </w:t>
      </w:r>
      <w:r w:rsidR="001F57FF" w:rsidRPr="001F57FF">
        <w:t xml:space="preserve">A deeper understanding of the functional potential </w:t>
      </w:r>
      <w:r w:rsidR="001F57FF" w:rsidRPr="001F57FF">
        <w:lastRenderedPageBreak/>
        <w:t>and the taxonomic composition of the microbiome may have major implications in the identification of signatures in health and disease across different regions</w:t>
      </w:r>
      <w:r w:rsidR="00C83CCE">
        <w:t xml:space="preserve"> </w:t>
      </w:r>
      <w:sdt>
        <w:sdtPr>
          <w:rPr>
            <w:color w:val="000000"/>
          </w:rPr>
          <w:tag w:val="MENDELEY_CITATION_v3_eyJwcm9wZXJ0aWVzIjp7Im5vdGVJbmRleCI6MH0sImNpdGF0aW9uSUQiOiJNRU5ERUxFWV9DSVRBVElPTl8xZWFhZWE5NC03YWE2LTRlYzEtYWRjZC0wNmM0OTI0ZDI5MDYiLCJpc0VkaXRlZCI6ZmFsc2UsImNpdGF0aW9uSXRlbXMiOlt7ImlkIjoiMTQyMWQ3ODktZjZhMC0zYzE0LTkyMTYtZDI4M2I4NTcyODllIiwiaXNUZW1wb3JhcnkiOmZhbHNlLCJpdGVtRGF0YSI6eyJ0eXBlIjoiYXJ0aWNsZS1qb3VybmFsIiwiaWQiOiIxNDIxZDc4OS1mNmEwLTNjMTQtOTIxNi1kMjgzYjg1NzI4OWU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"/>
          <w:id w:val="654882686"/>
          <w:placeholder>
            <w:docPart w:val="DefaultPlaceholder_-1854013440"/>
          </w:placeholder>
        </w:sdtPr>
        <w:sdtContent>
          <w:ins w:id="10" w:author="JOSE FERNANDO GARCIA GUEVARA" w:date="2022-02-03T20:13:00Z">
            <w:r w:rsidR="00E41788" w:rsidRPr="00E41788">
              <w:rPr>
                <w:color w:val="000000"/>
              </w:rPr>
              <w:t>[2]</w:t>
            </w:r>
            <w:proofErr w:type="gramStart"/>
            <w:r w:rsidR="00E41788" w:rsidRPr="00E41788">
              <w:rPr>
                <w:color w:val="000000"/>
              </w:rPr>
              <w:t>–[</w:t>
            </w:r>
            <w:proofErr w:type="gramEnd"/>
            <w:r w:rsidR="00E41788" w:rsidRPr="00E41788">
              <w:rPr>
                <w:color w:val="000000"/>
              </w:rPr>
              <w:t>4]</w:t>
            </w:r>
          </w:ins>
          <w:del w:id="11" w:author="JOSE FERNANDO GARCIA GUEVARA" w:date="2022-02-03T19:27:00Z">
            <w:r w:rsidR="007F228A" w:rsidRPr="00E41788" w:rsidDel="009A4754">
              <w:rPr>
                <w:color w:val="000000"/>
              </w:rPr>
              <w:delText>[2]–[4]</w:delText>
            </w:r>
          </w:del>
        </w:sdtContent>
      </w:sdt>
      <w:r w:rsidR="00C83CCE">
        <w:rPr>
          <w:color w:val="000000"/>
        </w:rPr>
        <w:t>.</w:t>
      </w:r>
      <w:r w:rsidR="001F57FF" w:rsidRPr="001F57FF">
        <w:t xml:space="preserve"> </w:t>
      </w:r>
      <w:r w:rsidR="001F57FF" w:rsidRPr="00495800">
        <w:t>Large-scale integration of microbiome functional changes and their associations with clinical data may provide novel information on temporal changes in the microbiome and host physiology</w:t>
      </w:r>
      <w:r w:rsidR="001F57FF" w:rsidRPr="001F57FF">
        <w:t xml:space="preserve"> and even</w:t>
      </w:r>
      <w:r w:rsidR="001F57FF">
        <w:t xml:space="preserve"> </w:t>
      </w:r>
      <w:r w:rsidR="001F57FF" w:rsidRPr="001F57FF">
        <w:t>new</w:t>
      </w:r>
      <w:r w:rsidR="001F57FF">
        <w:t xml:space="preserve"> microbiome-based</w:t>
      </w:r>
      <w:r w:rsidR="001F57FF" w:rsidRPr="001F57FF">
        <w:t xml:space="preserve"> treatments and therapies</w:t>
      </w:r>
      <w:r w:rsidR="001F57FF" w:rsidRPr="001F57FF">
        <w:rPr>
          <w:color w:val="000000"/>
        </w:rPr>
        <w:t xml:space="preserve"> </w:t>
      </w:r>
      <w:sdt>
        <w:sdtPr>
          <w:rPr>
            <w:color w:val="000000"/>
          </w:rPr>
          <w:tag w:val="MENDELEY_CITATION_v3_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"/>
          <w:id w:val="1834793913"/>
          <w:placeholder>
            <w:docPart w:val="43703A0613A0B04D9460C7F878B3F56E"/>
          </w:placeholder>
        </w:sdtPr>
        <w:sdtEndPr/>
        <w:sdtContent>
          <w:ins w:id="12" w:author="JOSE FERNANDO GARCIA GUEVARA" w:date="2022-02-03T20:13:00Z">
            <w:r w:rsidR="00E41788" w:rsidRPr="00E41788">
              <w:rPr>
                <w:color w:val="000000"/>
              </w:rPr>
              <w:t>[5], [6]</w:t>
            </w:r>
          </w:ins>
          <w:del w:id="13" w:author="JOSE FERNANDO GARCIA GUEVARA" w:date="2022-02-03T19:27:00Z">
            <w:r w:rsidR="007F228A" w:rsidRPr="00E41788" w:rsidDel="009A4754">
              <w:rPr>
                <w:color w:val="000000"/>
              </w:rPr>
              <w:delText>[5], [6]</w:delText>
            </w:r>
          </w:del>
        </w:sdtContent>
      </w:sdt>
      <w:r w:rsidR="001F57FF" w:rsidRPr="001F57FF">
        <w:t xml:space="preserve"> (</w:t>
      </w:r>
      <w:proofErr w:type="spellStart"/>
      <w:r w:rsidR="001F57FF" w:rsidRPr="001F57FF">
        <w:t>Schupack</w:t>
      </w:r>
      <w:proofErr w:type="spellEnd"/>
      <w:r w:rsidR="001F57FF" w:rsidRPr="001F57FF">
        <w:t xml:space="preserve"> et al., 2021). </w:t>
      </w:r>
      <w:r w:rsidR="001F57FF">
        <w:t>Several recent</w:t>
      </w:r>
      <w:r w:rsidR="001F57FF" w:rsidRPr="001F57FF">
        <w:t xml:space="preserve"> studies </w:t>
      </w:r>
      <w:r w:rsidR="001F57FF">
        <w:t xml:space="preserve">have </w:t>
      </w:r>
      <w:r w:rsidR="001F57FF" w:rsidRPr="001F57FF">
        <w:t xml:space="preserve">focused on the discovery of new uncultured microbes </w:t>
      </w:r>
      <w:r w:rsidR="001F57FF">
        <w:t xml:space="preserve">through </w:t>
      </w:r>
      <w:r w:rsidR="001F57FF" w:rsidRPr="00495800">
        <w:t>generation of metagenome species</w:t>
      </w:r>
      <w:sdt>
        <w:sdtPr>
          <w:rPr>
            <w:color w:val="000000"/>
          </w:rPr>
          <w:tag w:val="MENDELEY_CITATION_v3_eyJjaXRhdGlvbklEIjoiTUVOREVMRVlfQ0lUQVRJT05fOGU5MzhhNGUtNTJmYi00YTlhLWE0MDUtOTY4YWMyNTliMDB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bWFudWFsT3ZlcnJpZGVUZXh0IjoiIiwiY2l0ZXByb2NUZXh0IjoiWzdd4oCTWzExXSJ9fQ=="/>
          <w:id w:val="-603029310"/>
          <w:placeholder>
            <w:docPart w:val="11E6F285CDAB2F40BAE299396D1F60B4"/>
          </w:placeholder>
        </w:sdtPr>
        <w:sdtEndPr/>
        <w:sdtContent>
          <w:ins w:id="14" w:author="JOSE FERNANDO GARCIA GUEVARA" w:date="2022-02-03T20:13:00Z">
            <w:r w:rsidR="00E41788" w:rsidRPr="00E41788">
              <w:rPr>
                <w:color w:val="000000"/>
              </w:rPr>
              <w:t>[7]</w:t>
            </w:r>
            <w:proofErr w:type="gramStart"/>
            <w:r w:rsidR="00E41788" w:rsidRPr="00E41788">
              <w:rPr>
                <w:color w:val="000000"/>
              </w:rPr>
              <w:t>–[</w:t>
            </w:r>
            <w:proofErr w:type="gramEnd"/>
            <w:r w:rsidR="00E41788" w:rsidRPr="00E41788">
              <w:rPr>
                <w:color w:val="000000"/>
              </w:rPr>
              <w:t>11]</w:t>
            </w:r>
          </w:ins>
          <w:del w:id="15" w:author="JOSE FERNANDO GARCIA GUEVARA" w:date="2022-02-03T19:27:00Z">
            <w:r w:rsidR="007F228A" w:rsidRPr="00E41788" w:rsidDel="009A4754">
              <w:rPr>
                <w:color w:val="000000"/>
              </w:rPr>
              <w:delText>[7]–[11]</w:delText>
            </w:r>
          </w:del>
        </w:sdtContent>
      </w:sdt>
      <w:r w:rsidR="001F57FF">
        <w:t xml:space="preserve"> and some on investigation of </w:t>
      </w:r>
      <w:r w:rsidR="001F57FF" w:rsidRPr="001F57FF">
        <w:t>diseases</w:t>
      </w:r>
      <w:r w:rsidR="001F57FF">
        <w:t>, geographical changes and interventions in gut microbiome</w:t>
      </w:r>
      <w:r w:rsidR="006D62A7">
        <w:t xml:space="preserve"> </w:t>
      </w:r>
      <w:sdt>
        <w:sdtPr>
          <w:rPr>
            <w:color w:val="000000"/>
          </w:rPr>
          <w:tag w:val="MENDELEY_CITATION_v3_eyJwcm9wZXJ0aWVzIjp7Im5vdGVJbmRleCI6MH0sImNpdGF0aW9uSUQiOiJNRU5ERUxFWV9DSVRBVElPTl81MWVhZGFiMi02YWZhLTQzMjgtOTcyMS1jNThhMDIzMjhmYjAiLCJpc0VkaXRlZCI6ZmFsc2UsImNpdGF0aW9uSXRlbXMiOlt7ImlkIjoiMTQyMWQ3ODktZjZhMC0zYzE0LTkyMTYtZDI4M2I4NTcyODllIiwiaXNUZW1wb3JhcnkiOmZhbHNlLCJpdGVtRGF0YSI6eyJ0eXBlIjoiYXJ0aWNsZS1qb3VybmFsIiwiaWQiOiIxNDIxZDc4OS1mNmEwLTNjMTQtOTIxNi1kMjgzYjg1NzI4OWU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iwiZXhwYW5kZWRKb3VybmFsVGl0bGUiOiJOYXR1cmUgTWljcm9iaW9sb2d5IDIwMTggMzozIn19XSwibWFudWFsT3ZlcnJpZGUiOnsiaXNNYW51YWxseU92ZXJyaWRkZW4iOmZhbHNlLCJtYW51YWxPdmVycmlkZVRleHQiOiIiLCJjaXRlcHJvY1RleHQiOiJbMl0sIFsxMl0sIFsxM10ifX0="/>
          <w:id w:val="426624058"/>
          <w:placeholder>
            <w:docPart w:val="DefaultPlaceholder_-1854013440"/>
          </w:placeholder>
        </w:sdtPr>
        <w:sdtContent>
          <w:ins w:id="16" w:author="JOSE FERNANDO GARCIA GUEVARA" w:date="2022-02-03T20:13:00Z">
            <w:r w:rsidR="00E41788" w:rsidRPr="00E41788">
              <w:rPr>
                <w:color w:val="000000"/>
              </w:rPr>
              <w:t>[2], [12], [13]</w:t>
            </w:r>
          </w:ins>
          <w:del w:id="17" w:author="JOSE FERNANDO GARCIA GUEVARA" w:date="2022-02-03T19:27:00Z">
            <w:r w:rsidR="007F228A" w:rsidRPr="00E41788" w:rsidDel="009A4754">
              <w:rPr>
                <w:color w:val="000000"/>
              </w:rPr>
              <w:delText>[2], [12], [13]</w:delText>
            </w:r>
          </w:del>
        </w:sdtContent>
      </w:sdt>
      <w:r w:rsidR="001F57FF">
        <w:t xml:space="preserve"> </w:t>
      </w:r>
    </w:p>
    <w:p w14:paraId="1E4185C3" w14:textId="62861084" w:rsidR="009E7189" w:rsidRPr="00495800" w:rsidRDefault="001F57FF" w:rsidP="00B74686">
      <w:r w:rsidRPr="001F57FF">
        <w:t xml:space="preserve">Public resources collecting and processing microbiome data exist, contributing to laborious and necessary task to standardize and make accessible this accumulated information. Some of them focused in particular in Human gut microbiome </w:t>
      </w:r>
      <w:del w:id="18" w:author="JOSE FERNANDO GARCIA GUEVARA" w:date="2022-02-03T15:46:00Z">
        <w:r w:rsidRPr="001F57FF" w:rsidDel="008C39C8">
          <w:delText>(</w:delText>
        </w:r>
        <w:commentRangeStart w:id="19"/>
        <w:r w:rsidRPr="001F57FF" w:rsidDel="008C39C8">
          <w:delText xml:space="preserve">gutMDisorder, GIMICA, and DISBIOME and GMRepo </w:delText>
        </w:r>
        <w:commentRangeEnd w:id="19"/>
        <w:r w:rsidR="00844646" w:rsidDel="008C39C8">
          <w:rPr>
            <w:rStyle w:val="CommentReference"/>
            <w:rFonts w:eastAsiaTheme="minorEastAsia"/>
            <w:lang w:val="en-US" w:eastAsia="ko-KR"/>
          </w:rPr>
          <w:commentReference w:id="19"/>
        </w:r>
      </w:del>
      <w:sdt>
        <w:sdtPr>
          <w:rPr>
            <w:color w:val="000000"/>
          </w:rPr>
          <w:tag w:val="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nVjbGVpYyBBY2lkcyBSZXMiLCJpc3N1ZSI6IkQxIiwidm9sdW1lIjoiNDkiLCJleHBhbmRlZEpvdXJuYWxUaXRsZSI6Ik51Y2xlaWMgYWNpZHMgcmVzZWFyY2gifX1dLCJtYW51YWxPdmVycmlkZSI6eyJpc01hbnVhbGx5T3ZlcnJpZGRlbiI6ZmFsc2UsIm1hbnVhbE92ZXJyaWRlVGV4dCI6IiIsImNpdGVwcm9jVGV4dCI6IlsxNF3igJNbMTddIn19"/>
          <w:id w:val="-2119821077"/>
          <w:placeholder>
            <w:docPart w:val="DefaultPlaceholder_-1854013440"/>
          </w:placeholder>
        </w:sdtPr>
        <w:sdtContent>
          <w:ins w:id="20" w:author="JOSE FERNANDO GARCIA GUEVARA" w:date="2022-02-03T20:13:00Z">
            <w:r w:rsidR="00E41788" w:rsidRPr="00E41788">
              <w:rPr>
                <w:color w:val="000000"/>
              </w:rPr>
              <w:t>[14]</w:t>
            </w:r>
            <w:proofErr w:type="gramStart"/>
            <w:r w:rsidR="00E41788" w:rsidRPr="00E41788">
              <w:rPr>
                <w:color w:val="000000"/>
              </w:rPr>
              <w:t>–[</w:t>
            </w:r>
            <w:proofErr w:type="gramEnd"/>
            <w:r w:rsidR="00E41788" w:rsidRPr="00E41788">
              <w:rPr>
                <w:color w:val="000000"/>
              </w:rPr>
              <w:t>17]</w:t>
            </w:r>
          </w:ins>
          <w:del w:id="21" w:author="JOSE FERNANDO GARCIA GUEVARA" w:date="2022-02-03T19:27:00Z">
            <w:r w:rsidR="007F228A" w:rsidRPr="00E41788" w:rsidDel="009A4754">
              <w:rPr>
                <w:color w:val="000000"/>
              </w:rPr>
              <w:delText>[14]–[17]</w:delText>
            </w:r>
          </w:del>
        </w:sdtContent>
      </w:sdt>
      <w:r w:rsidR="00D73517" w:rsidRPr="00495800">
        <w:t>Here</w:t>
      </w:r>
      <w:r w:rsidR="00A66A89" w:rsidRPr="00495800">
        <w:t>in</w:t>
      </w:r>
      <w:r w:rsidR="00D73517" w:rsidRPr="00495800">
        <w:t xml:space="preserve">, we integrated publicly available data from </w:t>
      </w:r>
      <w:r w:rsidR="00B55FD4" w:rsidRPr="00495800">
        <w:t>many</w:t>
      </w:r>
      <w:r w:rsidR="00D73517" w:rsidRPr="00495800">
        <w:t xml:space="preserve"> studies across different countries </w:t>
      </w:r>
      <w:r w:rsidR="00F001F4" w:rsidRPr="00495800">
        <w:t xml:space="preserve">from </w:t>
      </w:r>
      <w:r w:rsidR="00D73517" w:rsidRPr="00495800">
        <w:t>healthy and diseased individuals.</w:t>
      </w:r>
      <w:r>
        <w:t xml:space="preserve"> We performed </w:t>
      </w:r>
      <w:r w:rsidR="00A3654C" w:rsidRPr="00A3654C">
        <w:t xml:space="preserve">Random Forest classification model </w:t>
      </w:r>
      <w:r w:rsidR="00A3654C">
        <w:t>to</w:t>
      </w:r>
      <w:r w:rsidR="00A3654C" w:rsidRPr="00A3654C">
        <w:t xml:space="preserve"> characterise biomarkers of disease from metagenomic species</w:t>
      </w:r>
      <w:r w:rsidR="00A3654C">
        <w:t>.</w:t>
      </w:r>
      <w:r w:rsidR="00D73517" w:rsidRPr="00495800">
        <w:t xml:space="preserve"> </w:t>
      </w:r>
      <w:r w:rsidR="00324E4C">
        <w:t>Additionally,</w:t>
      </w:r>
      <w:r w:rsidR="00A3654C">
        <w:t xml:space="preserve"> we</w:t>
      </w:r>
      <w:r w:rsidR="00A3654C" w:rsidRPr="00495800">
        <w:t xml:space="preserve"> </w:t>
      </w:r>
      <w:r w:rsidR="00D73517" w:rsidRPr="00495800">
        <w:t>presented open</w:t>
      </w:r>
      <w:r w:rsidR="00D71D39" w:rsidRPr="00495800">
        <w:t>-</w:t>
      </w:r>
      <w:r w:rsidR="00D73517" w:rsidRPr="00495800">
        <w:t>access Human Gut Microbiome Atlas (www.microbiomeatlas.</w:t>
      </w:r>
      <w:r w:rsidR="00F56118">
        <w:t>org</w:t>
      </w:r>
      <w:r w:rsidR="00D73517" w:rsidRPr="00495800">
        <w:t>)</w:t>
      </w:r>
      <w:r w:rsidR="00F001F4" w:rsidRPr="00495800">
        <w:t>,</w:t>
      </w:r>
      <w:r w:rsidR="00D73517" w:rsidRPr="00495800">
        <w:t xml:space="preserve"> </w:t>
      </w:r>
      <w:r w:rsidR="00E8222D" w:rsidRPr="00495800">
        <w:t>allowing</w:t>
      </w:r>
      <w:r w:rsidR="00D73517" w:rsidRPr="00495800">
        <w:t xml:space="preserve"> researchers to explore </w:t>
      </w:r>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00D73517" w:rsidRPr="00495800">
        <w:t>richness</w:t>
      </w:r>
      <w:r w:rsidR="00266CB6" w:rsidRPr="00495800">
        <w:t>, diseases</w:t>
      </w:r>
      <w:r w:rsidR="00C81974">
        <w:t>,</w:t>
      </w:r>
      <w:r w:rsidR="00266CB6" w:rsidRPr="00495800">
        <w:t xml:space="preserve"> and region signatures</w:t>
      </w:r>
      <w:r w:rsidR="00DB45BA" w:rsidRPr="00495800">
        <w:t xml:space="preserve"> </w:t>
      </w:r>
      <w:r w:rsidR="007A10CE" w:rsidRPr="00495800">
        <w:t>for</w:t>
      </w:r>
      <w:r w:rsidR="00D73517" w:rsidRPr="00495800">
        <w:t xml:space="preserve"> </w:t>
      </w:r>
      <w:r w:rsidR="00A520DE" w:rsidRPr="00495800">
        <w:t xml:space="preserve">the </w:t>
      </w:r>
      <w:r w:rsidR="00D73517" w:rsidRPr="00495800">
        <w:t xml:space="preserve">gut microbiota across </w:t>
      </w:r>
      <w:commentRangeStart w:id="22"/>
      <w:r w:rsidR="000158D5" w:rsidRPr="00495800">
        <w:t>1</w:t>
      </w:r>
      <w:r w:rsidR="000158D5">
        <w:t>9</w:t>
      </w:r>
      <w:r w:rsidR="000158D5" w:rsidRPr="00495800">
        <w:t xml:space="preserve"> </w:t>
      </w:r>
      <w:commentRangeEnd w:id="22"/>
      <w:r w:rsidR="00C509CF">
        <w:rPr>
          <w:rStyle w:val="CommentReference"/>
          <w:rFonts w:eastAsiaTheme="minorEastAsia"/>
          <w:lang w:val="en-US" w:eastAsia="ko-KR"/>
        </w:rPr>
        <w:commentReference w:id="22"/>
      </w:r>
      <w:r w:rsidR="00D73517" w:rsidRPr="00495800">
        <w:t xml:space="preserve">geographical regions and </w:t>
      </w:r>
      <w:commentRangeStart w:id="23"/>
      <w:r w:rsidR="0039530A" w:rsidRPr="00495800">
        <w:t>2</w:t>
      </w:r>
      <w:r w:rsidR="00433BA1">
        <w:t>3</w:t>
      </w:r>
      <w:commentRangeEnd w:id="23"/>
      <w:r w:rsidR="00C509CF">
        <w:rPr>
          <w:rStyle w:val="CommentReference"/>
          <w:rFonts w:eastAsiaTheme="minorEastAsia"/>
          <w:lang w:val="en-US" w:eastAsia="ko-KR"/>
        </w:rPr>
        <w:commentReference w:id="23"/>
      </w:r>
      <w:r w:rsidR="0039530A" w:rsidRPr="00495800">
        <w:t xml:space="preserve"> </w:t>
      </w:r>
      <w:r w:rsidR="00D73517" w:rsidRPr="00495800">
        <w:t>diseases.</w:t>
      </w:r>
      <w:r>
        <w:t xml:space="preserve"> </w:t>
      </w:r>
    </w:p>
    <w:p w14:paraId="74B5D44B" w14:textId="085F3A74" w:rsidR="00FE6FB8" w:rsidRPr="00495800" w:rsidRDefault="0C22591A" w:rsidP="00260D05">
      <w:pPr>
        <w:pStyle w:val="Heading1"/>
      </w:pPr>
      <w:r>
        <w:t>Human Gut Microbiome Atlas; Pan-metagenomics study on compositional and functional changes of the human gut microbiome</w:t>
      </w:r>
    </w:p>
    <w:p w14:paraId="59CEF72A" w14:textId="7AA180CC" w:rsidR="00C34A76" w:rsidRPr="00495800" w:rsidRDefault="00A026AF" w:rsidP="00B74686">
      <w:r w:rsidRPr="00495800">
        <w:t>W</w:t>
      </w:r>
      <w:r w:rsidR="00C34A76" w:rsidRPr="00495800">
        <w:t xml:space="preserve">e performed </w:t>
      </w:r>
      <w:r w:rsidR="00C81974">
        <w:t xml:space="preserve">a </w:t>
      </w:r>
      <w:r w:rsidR="00C34A76" w:rsidRPr="00495800">
        <w:t xml:space="preserve">large-scale integrative analysis of </w:t>
      </w:r>
      <w:commentRangeStart w:id="24"/>
      <w:r w:rsidR="008E0DF4">
        <w:t>6,014</w:t>
      </w:r>
      <w:r w:rsidR="00C34A76" w:rsidRPr="00495800">
        <w:t xml:space="preserve"> </w:t>
      </w:r>
      <w:commentRangeEnd w:id="24"/>
      <w:r w:rsidR="00C509CF">
        <w:rPr>
          <w:rStyle w:val="CommentReference"/>
          <w:rFonts w:eastAsiaTheme="minorEastAsia"/>
          <w:lang w:val="en-US" w:eastAsia="ko-KR"/>
        </w:rPr>
        <w:commentReference w:id="24"/>
      </w:r>
      <w:r w:rsidR="00EE0F44">
        <w:t xml:space="preserve">publicly available </w:t>
      </w:r>
      <w:r w:rsidR="00C34A76" w:rsidRPr="00495800">
        <w:t>shotgun metagenomics stool samples</w:t>
      </w:r>
      <w:r w:rsidR="00EE0F44">
        <w:t xml:space="preserve"> with</w:t>
      </w:r>
      <w:r w:rsidR="008E0DF4">
        <w:t xml:space="preserve"> </w:t>
      </w:r>
      <w:r w:rsidR="00EE0F44">
        <w:t>addition</w:t>
      </w:r>
      <w:r w:rsidR="008E0DF4">
        <w:t xml:space="preserve"> to one Swedish cohort </w:t>
      </w:r>
      <w:r w:rsidR="00EE0F44">
        <w:t>of 344 samples (</w:t>
      </w:r>
      <w:commentRangeStart w:id="25"/>
      <w:r w:rsidR="00EE0F44">
        <w:t>under submission</w:t>
      </w:r>
      <w:commentRangeEnd w:id="25"/>
      <w:r w:rsidR="00B1583D">
        <w:rPr>
          <w:rStyle w:val="CommentReference"/>
          <w:rFonts w:eastAsiaTheme="minorEastAsia"/>
          <w:lang w:val="en-US" w:eastAsia="ko-KR"/>
        </w:rPr>
        <w:commentReference w:id="25"/>
      </w:r>
      <w:r w:rsidR="00EE0F44">
        <w:t xml:space="preserve">). </w:t>
      </w:r>
      <w:commentRangeStart w:id="26"/>
      <w:r w:rsidR="00B1583D">
        <w:t>The selected samples had</w:t>
      </w:r>
      <w:r w:rsidR="00EE0F44">
        <w:t xml:space="preserve"> at</w:t>
      </w:r>
      <w:r w:rsidR="00C34A76" w:rsidRPr="00495800">
        <w:t xml:space="preserve"> least 10 million high-quality s</w:t>
      </w:r>
      <w:commentRangeEnd w:id="26"/>
      <w:r w:rsidR="00B1583D">
        <w:rPr>
          <w:rStyle w:val="CommentReference"/>
          <w:rFonts w:eastAsiaTheme="minorEastAsia"/>
          <w:lang w:val="en-US" w:eastAsia="ko-KR"/>
        </w:rPr>
        <w:commentReference w:id="26"/>
      </w:r>
      <w:r w:rsidR="00C34A76" w:rsidRPr="00495800">
        <w:t xml:space="preserve">equencing reads from healthy and diseased </w:t>
      </w:r>
      <w:r w:rsidR="00C34A76" w:rsidRPr="00495800">
        <w:lastRenderedPageBreak/>
        <w:t xml:space="preserve">cohorts </w:t>
      </w:r>
      <w:r w:rsidR="00447AC9">
        <w:t>from</w:t>
      </w:r>
      <w:r w:rsidR="00C34A76" w:rsidRPr="00495800">
        <w:t xml:space="preserve"> </w:t>
      </w:r>
      <w:commentRangeStart w:id="27"/>
      <w:r w:rsidR="00C34A76" w:rsidRPr="00495800">
        <w:t>19</w:t>
      </w:r>
      <w:commentRangeEnd w:id="27"/>
      <w:r w:rsidR="00C509CF">
        <w:rPr>
          <w:rStyle w:val="CommentReference"/>
          <w:rFonts w:eastAsiaTheme="minorEastAsia"/>
          <w:lang w:val="en-US" w:eastAsia="ko-KR"/>
        </w:rPr>
        <w:commentReference w:id="27"/>
      </w:r>
      <w:r w:rsidR="00C34A76" w:rsidRPr="00495800">
        <w:t xml:space="preserve">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t>Table S1</w:t>
      </w:r>
      <w:r w:rsidR="00CB7D3B" w:rsidRPr="00495800">
        <w:t>)</w:t>
      </w:r>
      <w:r w:rsidR="00C34A76" w:rsidRPr="00495800">
        <w:t xml:space="preserve">. </w:t>
      </w:r>
      <w:r w:rsidR="006B4200" w:rsidRPr="00495800">
        <w:t xml:space="preserve">We rarefied all metagenomic samples into 10 million reads per sample, which </w:t>
      </w:r>
      <w:r w:rsidR="00C81974">
        <w:t>enables</w:t>
      </w:r>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xml:space="preserve">). </w:t>
      </w:r>
      <w:r w:rsidR="00B1583D">
        <w:t>Here, t</w:t>
      </w:r>
      <w:r w:rsidR="00B1583D" w:rsidRPr="00495800">
        <w:t xml:space="preserve">he </w:t>
      </w:r>
      <w:r w:rsidR="00CB7D3B" w:rsidRPr="00495800">
        <w:t>MSP number was increased</w:t>
      </w:r>
      <w:r w:rsidR="00274D7A" w:rsidRPr="00495800">
        <w:t xml:space="preserve"> from 1,661 (</w:t>
      </w:r>
      <w:r w:rsidR="00CB7D3B" w:rsidRPr="00495800">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tYW51YWxPdmVycmlkZVRleHQiOiIiLCJjaXRlcHJvY1RleHQiOiJbMTBdIn19"/>
          <w:id w:val="485980565"/>
          <w:placeholder>
            <w:docPart w:val="DefaultPlaceholder_-1854013440"/>
          </w:placeholder>
        </w:sdtPr>
        <w:sdtEndPr/>
        <w:sdtContent>
          <w:ins w:id="28" w:author="JOSE FERNANDO GARCIA GUEVARA" w:date="2022-02-03T20:13:00Z">
            <w:r w:rsidR="00E41788" w:rsidRPr="00E41788">
              <w:rPr>
                <w:color w:val="000000"/>
              </w:rPr>
              <w:t>[10]</w:t>
            </w:r>
          </w:ins>
          <w:del w:id="29" w:author="JOSE FERNANDO GARCIA GUEVARA" w:date="2022-02-03T19:27:00Z">
            <w:r w:rsidR="007F228A" w:rsidRPr="00E41788" w:rsidDel="009A4754">
              <w:rPr>
                <w:color w:val="000000"/>
              </w:rPr>
              <w:delText>[10]</w:delText>
            </w:r>
          </w:del>
        </w:sdtContent>
      </w:sdt>
      <w:r w:rsidR="00274D7A" w:rsidRPr="00495800">
        <w:t>)</w:t>
      </w:r>
      <w:r w:rsidR="00CB7D3B" w:rsidRPr="00495800">
        <w:t xml:space="preserve"> to 1,989 (average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1hbnVhbE92ZXJyaWRlVGV4dCI6IiIsImNpdGVwcm9jVGV4dCI6IlsxOF0ifX0="/>
          <w:id w:val="-1346012777"/>
          <w:placeholder>
            <w:docPart w:val="DefaultPlaceholder_-1854013440"/>
          </w:placeholder>
        </w:sdtPr>
        <w:sdtEndPr/>
        <w:sdtContent>
          <w:ins w:id="30" w:author="JOSE FERNANDO GARCIA GUEVARA" w:date="2022-02-03T20:13:00Z">
            <w:r w:rsidR="00E41788" w:rsidRPr="00E41788">
              <w:rPr>
                <w:color w:val="000000"/>
              </w:rPr>
              <w:t>[18]</w:t>
            </w:r>
          </w:ins>
          <w:del w:id="31" w:author="JOSE FERNANDO GARCIA GUEVARA" w:date="2022-02-03T19:27:00Z">
            <w:r w:rsidR="007F228A" w:rsidRPr="00E41788" w:rsidDel="009A4754">
              <w:rPr>
                <w:color w:val="000000"/>
              </w:rPr>
              <w:delText>[18]</w:delText>
            </w:r>
          </w:del>
        </w:sdtContent>
      </w:sdt>
      <w:r w:rsidR="00CB7D3B" w:rsidRPr="00495800">
        <w:t xml:space="preserve">. </w:t>
      </w:r>
      <w:r w:rsidR="006B4200" w:rsidRPr="00495800">
        <w:t>We also characterized the functions and phenotype of the MSPs in 7 different categories (</w:t>
      </w:r>
      <w:r w:rsidR="00B1583D" w:rsidRPr="00495800">
        <w:t>K</w:t>
      </w:r>
      <w:r w:rsidR="00B1583D">
        <w:t>EGG orthologs</w:t>
      </w:r>
      <w:r w:rsidR="002E141E">
        <w:t xml:space="preserve"> (</w:t>
      </w:r>
      <w:r w:rsidR="00B1583D">
        <w:t>K</w:t>
      </w:r>
      <w:r w:rsidR="002E141E">
        <w:t>O</w:t>
      </w:r>
      <w:r w:rsidR="00B1583D">
        <w:t>s</w:t>
      </w:r>
      <w:r w:rsidR="002E141E">
        <w:t>)</w:t>
      </w:r>
      <w:r w:rsidR="00693228">
        <w:t xml:space="preserve"> [REF]</w:t>
      </w:r>
      <w:r w:rsidR="006B4200" w:rsidRPr="00495800">
        <w:t xml:space="preserve">, </w:t>
      </w:r>
      <w:r w:rsidR="00B1583D">
        <w:t>protein families</w:t>
      </w:r>
      <w:r w:rsidR="002E141E">
        <w:t xml:space="preserve"> (</w:t>
      </w:r>
      <w:r w:rsidR="00693228">
        <w:t>PFAM</w:t>
      </w:r>
      <w:r w:rsidR="002E141E">
        <w:t>)</w:t>
      </w:r>
      <w:r w:rsidR="00693228">
        <w:t xml:space="preserve"> [REF]</w:t>
      </w:r>
      <w:r w:rsidR="00B1583D">
        <w:t xml:space="preserve"> carbohydrate active enzyme</w:t>
      </w:r>
      <w:r w:rsidR="002E141E">
        <w:t xml:space="preserve"> (</w:t>
      </w:r>
      <w:proofErr w:type="spellStart"/>
      <w:r w:rsidR="00E451C3">
        <w:t>CAZymes</w:t>
      </w:r>
      <w:proofErr w:type="spellEnd"/>
      <w:r w:rsidR="002E141E">
        <w:t>)</w:t>
      </w:r>
      <w:r w:rsidR="00693228">
        <w:t xml:space="preserve"> [REF]</w:t>
      </w:r>
      <w:r w:rsidR="006B4200" w:rsidRPr="00495800">
        <w:t xml:space="preserve">, </w:t>
      </w:r>
      <w:r w:rsidR="002E141E">
        <w:t>antimicrobial</w:t>
      </w:r>
      <w:r w:rsidR="00693228">
        <w:t xml:space="preserve"> resistance</w:t>
      </w:r>
      <w:r w:rsidR="002E141E">
        <w:t xml:space="preserve"> (AMR)</w:t>
      </w:r>
      <w:r w:rsidR="00693228">
        <w:t xml:space="preserve"> [</w:t>
      </w:r>
      <w:r w:rsidR="002E141E">
        <w:t>REF</w:t>
      </w:r>
      <w:r w:rsidR="00693228">
        <w:t>]</w:t>
      </w:r>
      <w:r w:rsidR="006B4200" w:rsidRPr="00495800">
        <w:t xml:space="preserve">, </w:t>
      </w:r>
      <w:r w:rsidR="002E141E">
        <w:t xml:space="preserve">microbial </w:t>
      </w:r>
      <w:r w:rsidR="006B4200" w:rsidRPr="00495800">
        <w:t>phenotype</w:t>
      </w:r>
      <w:r w:rsidR="002E141E">
        <w:t>(</w:t>
      </w:r>
      <w:r w:rsidR="00693228">
        <w:t>[REF]</w:t>
      </w:r>
      <w:r w:rsidR="006B4200" w:rsidRPr="00495800">
        <w:t>, virulence factor</w:t>
      </w:r>
      <w:r w:rsidR="00693228">
        <w:t xml:space="preserve"> [REF]</w:t>
      </w:r>
      <w:r w:rsidR="006B4200" w:rsidRPr="00495800">
        <w:t xml:space="preserve">, and </w:t>
      </w:r>
      <w:r w:rsidR="00907256" w:rsidRPr="00495800">
        <w:t>biosynthetic gene clusters</w:t>
      </w:r>
      <w:r w:rsidR="002E141E">
        <w:t xml:space="preserve"> (BGCs)</w:t>
      </w:r>
      <w:r w:rsidR="00693228">
        <w:t xml:space="preserve"> [REF]</w:t>
      </w:r>
      <w:r w:rsidR="006B4200" w:rsidRPr="00495800">
        <w:t xml:space="preserve">) and identified co-conserved </w:t>
      </w:r>
      <w:r w:rsidR="00693228" w:rsidRPr="00495800">
        <w:t xml:space="preserve">7,763 </w:t>
      </w:r>
      <w:r w:rsidR="006B4200" w:rsidRPr="00495800">
        <w:t xml:space="preserve">functional clusters across species </w:t>
      </w:r>
      <w:r w:rsidR="00CB7D3B" w:rsidRPr="00495800">
        <w:t>(</w:t>
      </w:r>
      <w:r w:rsidR="00CB7D3B" w:rsidRPr="00495800">
        <w:rPr>
          <w:color w:val="FF0000"/>
        </w:rPr>
        <w:t>Methods</w:t>
      </w:r>
      <w:r w:rsidR="00CB7D3B" w:rsidRPr="00495800">
        <w:t>)</w:t>
      </w:r>
      <w:r w:rsidR="00013384" w:rsidRPr="008E0DF4">
        <w:t>.</w:t>
      </w:r>
      <w:r w:rsidR="00013384">
        <w:rPr>
          <w:b/>
        </w:rPr>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r w:rsidR="00013384" w:rsidRPr="00502401">
        <w:t>www.proteinatlas.org</w:t>
      </w:r>
      <w:r w:rsidR="00206484" w:rsidRPr="00495800">
        <w:t xml:space="preserve">). </w:t>
      </w:r>
      <w:r w:rsidR="00CB7D3B" w:rsidRPr="00495800">
        <w:t xml:space="preserve">All MSPs and functions are highlighted together with the </w:t>
      </w:r>
      <w:r w:rsidR="0019234C" w:rsidRPr="00C25E84">
        <w:rPr>
          <w:highlight w:val="yellow"/>
        </w:rPr>
        <w:t>6,014</w:t>
      </w:r>
      <w:r w:rsidR="00CB7D3B" w:rsidRPr="00495800">
        <w:t xml:space="preserve"> samples across </w:t>
      </w:r>
      <w:r w:rsidR="00CB7D3B" w:rsidRPr="00C25E84">
        <w:rPr>
          <w:highlight w:val="yellow"/>
        </w:rPr>
        <w:t>19</w:t>
      </w:r>
      <w:r w:rsidR="00CB7D3B" w:rsidRPr="00495800">
        <w:t xml:space="preserve"> countries with disease and healthy cohorts. </w:t>
      </w:r>
    </w:p>
    <w:p w14:paraId="0356A3E5" w14:textId="1D95EC96" w:rsidR="007F228A" w:rsidRDefault="00C34A76" w:rsidP="00B74686">
      <w:r w:rsidRPr="00495800">
        <w:t xml:space="preserve">Using </w:t>
      </w:r>
      <w:r w:rsidR="008605EA" w:rsidRPr="00495800">
        <w:t>all</w:t>
      </w:r>
      <w:r w:rsidR="0019234C">
        <w:t xml:space="preserve"> </w:t>
      </w:r>
      <w:r w:rsidRPr="00495800">
        <w:t xml:space="preserve">samples obtained from individuals across </w:t>
      </w:r>
      <w:r w:rsidRPr="00C25E84">
        <w:rPr>
          <w:highlight w:val="yellow"/>
        </w:rPr>
        <w:t>1</w:t>
      </w:r>
      <w:r w:rsidR="0019234C" w:rsidRPr="00C25E84">
        <w:rPr>
          <w:highlight w:val="yellow"/>
        </w:rPr>
        <w:t>9</w:t>
      </w:r>
      <w:r w:rsidRPr="00495800">
        <w:t xml:space="preserve"> countries, we uncovered the geographical distribution of the gut microbiome. </w:t>
      </w:r>
      <w:r w:rsidR="00D41E56">
        <w:t xml:space="preserve">Enrichment of </w:t>
      </w:r>
      <w:r w:rsidR="00D41E56">
        <w:rPr>
          <w:i/>
          <w:iCs/>
        </w:rPr>
        <w:t xml:space="preserve">Clostridium </w:t>
      </w:r>
      <w:r w:rsidR="00D41E56">
        <w:t xml:space="preserve">and </w:t>
      </w:r>
      <w:proofErr w:type="spellStart"/>
      <w:r w:rsidR="00D41E56">
        <w:rPr>
          <w:i/>
          <w:iCs/>
        </w:rPr>
        <w:t>Bacteriodes</w:t>
      </w:r>
      <w:proofErr w:type="spellEnd"/>
      <w:r w:rsidR="00D41E56">
        <w:rPr>
          <w:i/>
          <w:iCs/>
        </w:rPr>
        <w:t xml:space="preserve"> </w:t>
      </w:r>
      <w:r w:rsidR="00D41E56">
        <w:t xml:space="preserve">were found to </w:t>
      </w:r>
      <w:r w:rsidR="003D3121">
        <w:t>have higher mean relative abundance</w:t>
      </w:r>
      <w:r w:rsidR="00D41E56">
        <w:t xml:space="preserve"> withing western countries whereas </w:t>
      </w:r>
      <w:proofErr w:type="spellStart"/>
      <w:r w:rsidR="00D41E56">
        <w:rPr>
          <w:i/>
          <w:iCs/>
        </w:rPr>
        <w:t>Prevotella</w:t>
      </w:r>
      <w:proofErr w:type="spellEnd"/>
      <w:r w:rsidR="00693228">
        <w:rPr>
          <w:i/>
          <w:iCs/>
        </w:rPr>
        <w:t xml:space="preserve"> species</w:t>
      </w:r>
      <w:r w:rsidR="00D41E56">
        <w:rPr>
          <w:i/>
          <w:iCs/>
        </w:rPr>
        <w:t xml:space="preserve"> </w:t>
      </w:r>
      <w:r w:rsidR="00D41E56">
        <w:t xml:space="preserve">were </w:t>
      </w:r>
      <w:r w:rsidR="003D3121">
        <w:t xml:space="preserve">had higher mean relative abundance within </w:t>
      </w:r>
      <w:r w:rsidR="00D41E56">
        <w:t>non-western countries (</w:t>
      </w:r>
      <w:r w:rsidR="00D41E56" w:rsidRPr="00D41E56">
        <w:rPr>
          <w:color w:val="FF0000"/>
        </w:rPr>
        <w:t>Fig. 1d</w:t>
      </w:r>
      <w:r w:rsidR="00D41E56">
        <w:t>). W</w:t>
      </w:r>
      <w:r w:rsidRPr="00495800">
        <w:t xml:space="preserve">e applied the unsupervised clustering method, </w:t>
      </w:r>
      <w:r w:rsidRPr="00495800">
        <w:rPr>
          <w:i/>
        </w:rPr>
        <w:t>monocle</w:t>
      </w:r>
      <w:r w:rsidRPr="00495800">
        <w:t>, to MSP abundance profiles</w:t>
      </w:r>
      <w:r w:rsidR="00274D7A" w:rsidRPr="00495800">
        <w:t xml:space="preserve"> of </w:t>
      </w:r>
      <w:r w:rsidR="003D3121">
        <w:t>all</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bWFudWFsT3ZlcnJpZGVUZXh0IjoiIiwiY2l0ZXByb2NUZXh0IjoiWzE5XSwgWzIwXSJ9fQ=="/>
          <w:id w:val="-896284188"/>
          <w:placeholder>
            <w:docPart w:val="DefaultPlaceholder_-1854013440"/>
          </w:placeholder>
        </w:sdtPr>
        <w:sdtEndPr/>
        <w:sdtContent>
          <w:ins w:id="32" w:author="JOSE FERNANDO GARCIA GUEVARA" w:date="2022-02-03T20:13:00Z">
            <w:r w:rsidR="00E41788" w:rsidRPr="00E41788">
              <w:rPr>
                <w:color w:val="000000"/>
              </w:rPr>
              <w:t>[19], [20]</w:t>
            </w:r>
          </w:ins>
          <w:del w:id="33" w:author="JOSE FERNANDO GARCIA GUEVARA" w:date="2022-02-03T19:27:00Z">
            <w:r w:rsidR="007F228A" w:rsidRPr="00E41788" w:rsidDel="009A4754">
              <w:rPr>
                <w:color w:val="000000"/>
              </w:rPr>
              <w:delText>[19], [20]</w:delText>
            </w:r>
          </w:del>
        </w:sdtContent>
      </w:sdt>
      <w:r w:rsidRPr="00495800">
        <w:t xml:space="preserve">. </w:t>
      </w:r>
      <w:commentRangeStart w:id="34"/>
      <w:r w:rsidRPr="00495800">
        <w:t xml:space="preserve">We observed that there were </w:t>
      </w:r>
      <w:r w:rsidR="003D3121">
        <w:t>two</w:t>
      </w:r>
      <w:r w:rsidRPr="00495800">
        <w:t xml:space="preserve"> distinct ordinations of non-westernized and European samples</w:t>
      </w:r>
      <w:r w:rsidR="00274D7A" w:rsidRPr="00495800">
        <w:t xml:space="preserve"> of subjects</w:t>
      </w:r>
      <w:r w:rsidR="00F47DE2">
        <w:t xml:space="preserve"> connected by </w:t>
      </w:r>
      <w:r w:rsidR="008605EA">
        <w:t xml:space="preserve">a mixture of western/non-western </w:t>
      </w:r>
      <w:r w:rsidR="00F47DE2">
        <w:t xml:space="preserve">samples </w:t>
      </w:r>
      <w:r w:rsidR="008605EA">
        <w:t xml:space="preserve">belonging </w:t>
      </w:r>
      <w:r w:rsidR="008605EA">
        <w:lastRenderedPageBreak/>
        <w:t>to</w:t>
      </w:r>
      <w:r w:rsidR="00F47DE2">
        <w:t xml:space="preserve"> China/Japan/US </w:t>
      </w:r>
      <w:r w:rsidRPr="00495800">
        <w:t>(</w:t>
      </w:r>
      <w:r w:rsidRPr="00495800">
        <w:rPr>
          <w:color w:val="FF0000"/>
        </w:rPr>
        <w:t xml:space="preserve">Fig. </w:t>
      </w:r>
      <w:r w:rsidR="00C54ACC" w:rsidRPr="00495800">
        <w:rPr>
          <w:color w:val="FF0000"/>
        </w:rPr>
        <w:t>1e</w:t>
      </w:r>
      <w:r w:rsidR="00AE2277">
        <w:rPr>
          <w:color w:val="FF0000"/>
        </w:rPr>
        <w:t>)</w:t>
      </w:r>
      <w:r w:rsidRPr="00495800">
        <w:t xml:space="preserve">. </w:t>
      </w:r>
      <w:commentRangeEnd w:id="34"/>
      <w:r w:rsidR="00C509CF">
        <w:rPr>
          <w:rStyle w:val="CommentReference"/>
          <w:rFonts w:eastAsiaTheme="minorEastAsia"/>
          <w:lang w:val="en-US" w:eastAsia="ko-KR"/>
        </w:rPr>
        <w:commentReference w:id="34"/>
      </w:r>
      <w:commentRangeStart w:id="35"/>
      <w:commentRangeStart w:id="36"/>
      <w:r w:rsidR="00900F7B" w:rsidRPr="00495800">
        <w:t xml:space="preserve">Based on comparative analysis across different regions, we also identified </w:t>
      </w:r>
      <w:r w:rsidR="00551103">
        <w:t>624</w:t>
      </w:r>
      <w:r w:rsidR="00551103" w:rsidRPr="00495800">
        <w:t xml:space="preserve"> </w:t>
      </w:r>
      <w:r w:rsidR="00900F7B" w:rsidRPr="00495800">
        <w:t xml:space="preserve">MSPs specifically enriched in certain countries </w:t>
      </w:r>
      <w:commentRangeEnd w:id="35"/>
      <w:r w:rsidR="00C509CF">
        <w:rPr>
          <w:rStyle w:val="CommentReference"/>
          <w:rFonts w:eastAsiaTheme="minorEastAsia"/>
          <w:lang w:val="en-US" w:eastAsia="ko-KR"/>
        </w:rPr>
        <w:commentReference w:id="35"/>
      </w:r>
      <w:commentRangeEnd w:id="36"/>
      <w:r w:rsidR="00841529">
        <w:rPr>
          <w:rStyle w:val="CommentReference"/>
          <w:rFonts w:eastAsiaTheme="minorEastAsia"/>
          <w:lang w:val="en-US" w:eastAsia="ko-KR"/>
        </w:rPr>
        <w:commentReference w:id="36"/>
      </w:r>
      <w:r w:rsidR="00900F7B" w:rsidRPr="00495800">
        <w:t>(</w:t>
      </w:r>
      <w:r w:rsidR="00900F7B" w:rsidRPr="00495800">
        <w:rPr>
          <w:color w:val="FF0000"/>
        </w:rPr>
        <w:t>See Methods</w:t>
      </w:r>
      <w:r w:rsidR="00C81974">
        <w:rPr>
          <w:color w:val="FF0000"/>
        </w:rPr>
        <w:t>,</w:t>
      </w:r>
      <w:r w:rsidR="00900F7B" w:rsidRPr="00495800">
        <w:rPr>
          <w:color w:val="FF0000"/>
        </w:rPr>
        <w:t xml:space="preserve"> and </w:t>
      </w:r>
      <w:commentRangeStart w:id="37"/>
      <w:commentRangeStart w:id="38"/>
      <w:r w:rsidR="00784997" w:rsidRPr="00495800">
        <w:rPr>
          <w:color w:val="FF0000"/>
        </w:rPr>
        <w:t xml:space="preserve">Supplementary </w:t>
      </w:r>
      <w:r w:rsidR="00900F7B" w:rsidRPr="00495800">
        <w:rPr>
          <w:color w:val="FF0000"/>
        </w:rPr>
        <w:t>Table S2</w:t>
      </w:r>
      <w:commentRangeEnd w:id="37"/>
      <w:r w:rsidR="00C509CF">
        <w:rPr>
          <w:rStyle w:val="CommentReference"/>
          <w:rFonts w:eastAsiaTheme="minorEastAsia"/>
          <w:lang w:val="en-US" w:eastAsia="ko-KR"/>
        </w:rPr>
        <w:commentReference w:id="37"/>
      </w:r>
      <w:commentRangeEnd w:id="38"/>
      <w:r w:rsidR="00841529">
        <w:rPr>
          <w:rStyle w:val="CommentReference"/>
          <w:rFonts w:eastAsiaTheme="minorEastAsia"/>
          <w:lang w:val="en-US" w:eastAsia="ko-KR"/>
        </w:rPr>
        <w:commentReference w:id="38"/>
      </w:r>
      <w:r w:rsidR="00900F7B" w:rsidRPr="00495800">
        <w:rPr>
          <w:color w:val="FF0000"/>
        </w:rPr>
        <w:t>).</w:t>
      </w:r>
      <w:r w:rsidR="00F47DE2">
        <w:rPr>
          <w:color w:val="FF0000"/>
        </w:rPr>
        <w:t xml:space="preserve"> </w:t>
      </w:r>
      <w:r w:rsidR="00F47DE2">
        <w:t xml:space="preserve">The following analysis was based on the </w:t>
      </w:r>
      <w:r w:rsidR="008605EA">
        <w:t xml:space="preserve">western/non-western groups.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 </w:t>
      </w:r>
      <w:r w:rsidR="00721D49">
        <w:rPr>
          <w:color w:val="000000" w:themeColor="text1"/>
        </w:rPr>
        <w:t xml:space="preserve">revealed </w:t>
      </w:r>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degrading host mucins and storage carbohydrates</w:t>
      </w:r>
      <w:r w:rsidR="0056696D">
        <w:rPr>
          <w:color w:val="000000" w:themeColor="text1"/>
        </w:rPr>
        <w:t xml:space="preserve"> in</w:t>
      </w:r>
      <w:r w:rsidR="00C54ACC" w:rsidRPr="00495800">
        <w:rPr>
          <w:color w:val="000000" w:themeColor="text1"/>
        </w:rPr>
        <w:t xml:space="preserve"> westernized </w:t>
      </w:r>
      <w:r w:rsidR="00C81974">
        <w:rPr>
          <w:color w:val="000000" w:themeColor="text1"/>
        </w:rPr>
        <w:t>populations</w:t>
      </w:r>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r w:rsidR="00E34921" w:rsidRPr="00495800">
        <w:t>region enriched</w:t>
      </w:r>
      <w:r w:rsidR="006D2A45" w:rsidRPr="00495800">
        <w:t xml:space="preserve"> MSPs in </w:t>
      </w:r>
      <w:r w:rsidR="005314EF">
        <w:t>w</w:t>
      </w:r>
      <w:r w:rsidR="00CF287A">
        <w:t>esternised countries</w:t>
      </w:r>
      <w:r w:rsidR="006D2A45" w:rsidRPr="00495800">
        <w:t xml:space="preserve"> revealed that </w:t>
      </w:r>
      <w:r w:rsidR="00CF287A">
        <w:t xml:space="preserve">genes encoding for </w:t>
      </w:r>
      <w:r w:rsidR="00E34921">
        <w:t>vancomycin</w:t>
      </w:r>
      <w:r w:rsidR="006D2A45" w:rsidRPr="00495800">
        <w:t xml:space="preserve"> resistance</w:t>
      </w:r>
      <w:r w:rsidR="00CF287A">
        <w:t xml:space="preserve">, </w:t>
      </w:r>
      <w:r w:rsidR="00FA373D" w:rsidRPr="00FA373D">
        <w:t xml:space="preserve">lipopolysaccharide </w:t>
      </w:r>
      <w:r w:rsidR="00FA373D">
        <w:t>(</w:t>
      </w:r>
      <w:r w:rsidR="00CF287A">
        <w:t>LPS</w:t>
      </w:r>
      <w:r w:rsidR="00FA373D">
        <w:t>)</w:t>
      </w:r>
    </w:p>
    <w:p w14:paraId="7286B1B0" w14:textId="6EEC8928" w:rsidR="00C34A76" w:rsidRPr="00495800" w:rsidRDefault="00CF287A" w:rsidP="00B74686">
      <w:r>
        <w:t xml:space="preserve"> biogenesis, and mucin degradation are</w:t>
      </w:r>
      <w:r w:rsidR="006D2A45" w:rsidRPr="00495800">
        <w:t xml:space="preserve"> </w:t>
      </w:r>
      <w:r w:rsidR="005314EF">
        <w:t>overrepresented</w:t>
      </w:r>
      <w:r w:rsidR="006D2A45" w:rsidRPr="00495800">
        <w:t>.</w:t>
      </w:r>
      <w:r w:rsidR="002238B4">
        <w:t xml:space="preserve"> An </w:t>
      </w:r>
      <w:r w:rsidR="005314EF">
        <w:t>overrepresentation</w:t>
      </w:r>
      <w:r w:rsidR="002238B4">
        <w:t xml:space="preserve"> of genes encoding for complex polysaccharide binding proteins mostly belonging to </w:t>
      </w:r>
      <w:proofErr w:type="spellStart"/>
      <w:r w:rsidR="002238B4" w:rsidRPr="00D41E56">
        <w:rPr>
          <w:i/>
          <w:iCs/>
        </w:rPr>
        <w:t>Prevotella</w:t>
      </w:r>
      <w:proofErr w:type="spellEnd"/>
      <w:r w:rsidR="00D41E56">
        <w:t xml:space="preserve"> genus</w:t>
      </w:r>
      <w:r w:rsidR="002238B4">
        <w:t xml:space="preserve"> </w:t>
      </w:r>
      <w:r w:rsidR="005314EF">
        <w:t>was found in the non-westernized cohorts.</w:t>
      </w:r>
      <w:r w:rsidR="002E141E">
        <w:t xml:space="preserve"> Moreover, we identified c</w:t>
      </w:r>
      <w:r w:rsidR="002E141E" w:rsidRPr="002E141E">
        <w:t>luster of vancomycin resistance is enriched in westernized and tetracyclic in non-westernized</w:t>
      </w:r>
      <w:r w:rsidR="0003527D" w:rsidRPr="0003527D">
        <w:t xml:space="preserve"> </w:t>
      </w:r>
      <w:r w:rsidR="0003527D" w:rsidRPr="002E141E">
        <w:t>population</w:t>
      </w:r>
      <w:r w:rsidR="002E141E">
        <w:t xml:space="preserve">. </w:t>
      </w:r>
    </w:p>
    <w:p w14:paraId="124EFDAC" w14:textId="30A22972" w:rsidR="00F62C29" w:rsidRDefault="0C22591A" w:rsidP="00260D05">
      <w:pPr>
        <w:pStyle w:val="Heading1"/>
      </w:pPr>
      <w:r>
        <w:t xml:space="preserve">Pan-metagenomics association study across 23 diseases </w:t>
      </w:r>
    </w:p>
    <w:p w14:paraId="7C4639C3" w14:textId="71B6CA67" w:rsidR="00043BB8" w:rsidRDefault="59AC96BE" w:rsidP="00B74686">
      <w:r>
        <w:t>To distinguish diseased and healthy microbiomes from multiple cohorts, we performed a Pan-metagenomics association (Pan-MGAS) of multiple disease cohorts (23 diseases across 43 cohorts from 14 countries). We determined the enriched and depleted species within disease cohorts compared to healthy samples from the same country, showing an effect size greater than 0.3 (</w:t>
      </w:r>
      <w:r w:rsidRPr="59AC96BE">
        <w:rPr>
          <w:color w:val="FF0000"/>
        </w:rPr>
        <w:t>Fig. 2a, Supplementary Table S3 and Method</w:t>
      </w:r>
      <w:r>
        <w:t xml:space="preserve">). Some cohorts showed a depletion of multiple species such as cohorts Non-Small Cell Lung Cancer (NSCLC, from France), renal cell carcinoma (RCC </w:t>
      </w:r>
      <w:proofErr w:type="spellStart"/>
      <w:r>
        <w:t>frorm</w:t>
      </w:r>
      <w:proofErr w:type="spellEnd"/>
      <w:r>
        <w:t xml:space="preserve"> France), adenoma </w:t>
      </w:r>
      <w:proofErr w:type="spellStart"/>
      <w:r>
        <w:t>frorm</w:t>
      </w:r>
      <w:proofErr w:type="spellEnd"/>
      <w:r>
        <w:t xml:space="preserve"> Italy (</w:t>
      </w:r>
      <w:r w:rsidRPr="59AC96BE">
        <w:rPr>
          <w:color w:val="FF0000"/>
        </w:rPr>
        <w:t>Fig. 2a</w:t>
      </w:r>
      <w:r>
        <w:t xml:space="preserve">). Conversely in some diseases had several enriched species, as we can see for most Colorectal Cancer (CRC) cohorts. </w:t>
      </w:r>
    </w:p>
    <w:p w14:paraId="319CBBF4" w14:textId="61781064" w:rsidR="00043BB8" w:rsidRPr="008213BE" w:rsidRDefault="00043BB8" w:rsidP="00B74686">
      <w:r>
        <w:lastRenderedPageBreak/>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r w:rsidR="000F7207">
        <w:rPr>
          <w:i/>
          <w:iCs/>
        </w:rPr>
        <w:t>,</w:t>
      </w:r>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r w:rsidR="00E34921">
        <w:t>most depleted</w:t>
      </w:r>
      <w:r>
        <w:t xml:space="preserve"> species</w:t>
      </w:r>
      <w:r w:rsidR="00777BBE">
        <w:t xml:space="preserve"> with</w:t>
      </w:r>
      <w:r>
        <w:rPr>
          <w:i/>
          <w:iCs/>
        </w:rPr>
        <w:t xml:space="preserve"> </w:t>
      </w:r>
      <w:r w:rsidR="00AC6468">
        <w:t>all</w:t>
      </w:r>
      <w:r>
        <w:t xml:space="preserve"> </w:t>
      </w:r>
      <w:r w:rsidR="00777BBE">
        <w:t>these examples</w:t>
      </w:r>
      <w:r>
        <w:t xml:space="preserve"> found depleted in at least </w:t>
      </w:r>
      <w:r w:rsidR="00AC6468">
        <w:t>six</w:t>
      </w:r>
      <w:r>
        <w:t xml:space="preserve"> different cohorts (</w:t>
      </w:r>
      <w:r w:rsidR="007838A6" w:rsidRPr="00AC6468">
        <w:rPr>
          <w:color w:val="FF0000"/>
        </w:rPr>
        <w:t>Fig</w:t>
      </w:r>
      <w:r w:rsidR="008727B1">
        <w:rPr>
          <w:color w:val="FF0000"/>
        </w:rPr>
        <w:t>.</w:t>
      </w:r>
      <w:r w:rsidR="007838A6" w:rsidRPr="00AC6468">
        <w:rPr>
          <w:color w:val="FF0000"/>
        </w:rPr>
        <w:t xml:space="preserve"> 2</w:t>
      </w:r>
      <w:r w:rsidR="003838E2">
        <w:rPr>
          <w:color w:val="FF0000"/>
        </w:rPr>
        <w:t>b</w:t>
      </w:r>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w:t>
      </w:r>
      <w:r>
        <w:rPr>
          <w:i/>
          <w:iCs/>
        </w:rPr>
        <w:t xml:space="preserve">. </w:t>
      </w:r>
      <w:r>
        <w:t>The first</w:t>
      </w:r>
      <w:r>
        <w:rPr>
          <w:i/>
          <w:iCs/>
        </w:rPr>
        <w:t xml:space="preserve"> </w:t>
      </w:r>
      <w:r>
        <w:t>two</w:t>
      </w:r>
      <w:r w:rsidR="003838E2">
        <w:t xml:space="preserve"> species</w:t>
      </w:r>
      <w:r>
        <w:t xml:space="preserve"> have been described as butyrate producers </w:t>
      </w:r>
      <w:r w:rsidRPr="008213BE">
        <w:t>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bWFudWFsT3ZlcnJpZGVUZXh0IjoiIiwiY2l0ZXByb2NUZXh0IjoiWzIxXeKAk1syM10ifX0="/>
          <w:id w:val="-148602649"/>
          <w:placeholder>
            <w:docPart w:val="DefaultPlaceholder_-1854013440"/>
          </w:placeholder>
        </w:sdtPr>
        <w:sdtEndPr/>
        <w:sdtContent>
          <w:ins w:id="39" w:author="JOSE FERNANDO GARCIA GUEVARA" w:date="2022-02-03T20:13:00Z">
            <w:r w:rsidR="00E41788" w:rsidRPr="00E41788">
              <w:rPr>
                <w:color w:val="000000"/>
              </w:rPr>
              <w:t>[21]</w:t>
            </w:r>
            <w:proofErr w:type="gramStart"/>
            <w:r w:rsidR="00E41788" w:rsidRPr="00E41788">
              <w:rPr>
                <w:color w:val="000000"/>
              </w:rPr>
              <w:t>–[</w:t>
            </w:r>
            <w:proofErr w:type="gramEnd"/>
            <w:r w:rsidR="00E41788" w:rsidRPr="00E41788">
              <w:rPr>
                <w:color w:val="000000"/>
              </w:rPr>
              <w:t>23]</w:t>
            </w:r>
          </w:ins>
        </w:sdtContent>
      </w:sdt>
      <w:r w:rsidRPr="008213BE">
        <w:t xml:space="preserve">, and the third has been associated </w:t>
      </w:r>
      <w:r w:rsidRPr="008213BE">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1hbnVhbE92ZXJyaWRlVGV4dCI6IiIsImNpdGVwcm9jVGV4dCI6IlsyNF0ifX0="/>
          <w:id w:val="1994067054"/>
          <w:placeholder>
            <w:docPart w:val="DefaultPlaceholder_-1854013440"/>
          </w:placeholder>
        </w:sdtPr>
        <w:sdtEndPr/>
        <w:sdtContent>
          <w:ins w:id="40" w:author="JOSE FERNANDO GARCIA GUEVARA" w:date="2022-02-03T20:13:00Z">
            <w:r w:rsidR="00E41788" w:rsidRPr="00E41788">
              <w:rPr>
                <w:color w:val="000000"/>
                <w:shd w:val="clear" w:color="auto" w:fill="FFFFFF"/>
              </w:rPr>
              <w:t>[24]</w:t>
            </w:r>
          </w:ins>
          <w:del w:id="41" w:author="JOSE FERNANDO GARCIA GUEVARA" w:date="2022-02-03T19:27:00Z">
            <w:r w:rsidR="007F228A" w:rsidRPr="00E41788" w:rsidDel="009A4754">
              <w:rPr>
                <w:color w:val="000000"/>
                <w:shd w:val="clear" w:color="auto" w:fill="FFFFFF"/>
              </w:rPr>
              <w:delText>[24]</w:delText>
            </w:r>
          </w:del>
        </w:sdtContent>
      </w:sdt>
      <w:r w:rsidR="007838A6" w:rsidRPr="008213BE">
        <w:rPr>
          <w:color w:val="000000"/>
          <w:shd w:val="clear" w:color="auto" w:fill="FFFFFF"/>
        </w:rPr>
        <w:t>.</w:t>
      </w:r>
    </w:p>
    <w:p w14:paraId="22B6375F" w14:textId="089EA3E6" w:rsidR="00043BB8" w:rsidRDefault="00043BB8" w:rsidP="00B74686">
      <w:r>
        <w:t>Between the species found enriched</w:t>
      </w:r>
      <w:r w:rsidR="005314EF">
        <w:t xml:space="preserve"> and</w:t>
      </w:r>
      <w:r>
        <w:t xml:space="preserve"> in at least 6 different cohorts we find </w:t>
      </w:r>
      <w:r w:rsidRPr="008E69F5">
        <w:rPr>
          <w:i/>
          <w:iCs/>
        </w:rPr>
        <w:t xml:space="preserve">Fusobacterium </w:t>
      </w:r>
      <w:proofErr w:type="spellStart"/>
      <w:r w:rsidRPr="008E69F5">
        <w:rPr>
          <w:i/>
          <w:iCs/>
        </w:rPr>
        <w:t>nucleatum</w:t>
      </w:r>
      <w:proofErr w:type="spellEnd"/>
      <w:r w:rsidRPr="008E69F5">
        <w:rPr>
          <w:i/>
          <w:iCs/>
        </w:rPr>
        <w:t xml:space="preserve">, Clostridium </w:t>
      </w:r>
      <w:proofErr w:type="spellStart"/>
      <w:r w:rsidRPr="008E69F5">
        <w:rPr>
          <w:i/>
          <w:iCs/>
        </w:rPr>
        <w:t>bolteae</w:t>
      </w:r>
      <w:proofErr w:type="spellEnd"/>
      <w:r w:rsidRPr="008E69F5">
        <w:rPr>
          <w:i/>
          <w:iCs/>
        </w:rPr>
        <w:t xml:space="preserve">, </w:t>
      </w:r>
      <w:r w:rsidR="00AC6468" w:rsidRPr="008E69F5">
        <w:rPr>
          <w:i/>
          <w:iCs/>
        </w:rPr>
        <w:t>C</w:t>
      </w:r>
      <w:r w:rsidRPr="008E69F5">
        <w:rPr>
          <w:i/>
          <w:iCs/>
        </w:rPr>
        <w:t xml:space="preserve">lostridium </w:t>
      </w:r>
      <w:proofErr w:type="spellStart"/>
      <w:r w:rsidRPr="008E69F5">
        <w:rPr>
          <w:i/>
          <w:iCs/>
        </w:rPr>
        <w:t>clostridioforme</w:t>
      </w:r>
      <w:proofErr w:type="spellEnd"/>
      <w:r w:rsidRPr="008E69F5">
        <w:rPr>
          <w:i/>
          <w:iCs/>
        </w:rPr>
        <w:t xml:space="preserve">, </w:t>
      </w:r>
      <w:proofErr w:type="spellStart"/>
      <w:r w:rsidRPr="008E69F5">
        <w:rPr>
          <w:i/>
          <w:iCs/>
        </w:rPr>
        <w:t>Clostriduium</w:t>
      </w:r>
      <w:proofErr w:type="spellEnd"/>
      <w:r w:rsidRPr="008E69F5">
        <w:rPr>
          <w:i/>
          <w:iCs/>
        </w:rPr>
        <w:t xml:space="preserve"> </w:t>
      </w:r>
      <w:proofErr w:type="spellStart"/>
      <w:r w:rsidR="007838A6" w:rsidRPr="008E69F5">
        <w:rPr>
          <w:i/>
          <w:iCs/>
        </w:rPr>
        <w:t>symbiosum</w:t>
      </w:r>
      <w:proofErr w:type="spellEnd"/>
      <w:r w:rsidR="007838A6" w:rsidRPr="008E69F5">
        <w:rPr>
          <w:i/>
          <w:iCs/>
        </w:rPr>
        <w:t xml:space="preserve">, </w:t>
      </w:r>
      <w:proofErr w:type="spellStart"/>
      <w:r w:rsidR="007838A6" w:rsidRPr="008E69F5">
        <w:rPr>
          <w:i/>
          <w:iCs/>
        </w:rPr>
        <w:t>Peptostreptococcus</w:t>
      </w:r>
      <w:proofErr w:type="spellEnd"/>
      <w:r w:rsidRPr="008E69F5">
        <w:rPr>
          <w:i/>
          <w:iCs/>
        </w:rPr>
        <w:t xml:space="preserve"> </w:t>
      </w:r>
      <w:proofErr w:type="spellStart"/>
      <w:r w:rsidRPr="008E69F5">
        <w:rPr>
          <w:i/>
          <w:iCs/>
        </w:rPr>
        <w:t>stomatis</w:t>
      </w:r>
      <w:proofErr w:type="spellEnd"/>
      <w:r w:rsidRPr="008E69F5">
        <w:rPr>
          <w:i/>
          <w:iCs/>
        </w:rPr>
        <w:t xml:space="preserve">, </w:t>
      </w:r>
      <w:proofErr w:type="spellStart"/>
      <w:r w:rsidRPr="008E69F5">
        <w:rPr>
          <w:i/>
          <w:iCs/>
        </w:rPr>
        <w:t>Flavonifractor</w:t>
      </w:r>
      <w:proofErr w:type="spellEnd"/>
      <w:r w:rsidRPr="008E69F5">
        <w:rPr>
          <w:i/>
          <w:iCs/>
        </w:rPr>
        <w:t xml:space="preserve"> </w:t>
      </w:r>
      <w:proofErr w:type="spellStart"/>
      <w:r w:rsidR="00E34921" w:rsidRPr="008E69F5">
        <w:rPr>
          <w:i/>
          <w:iCs/>
        </w:rPr>
        <w:t>plautii</w:t>
      </w:r>
      <w:proofErr w:type="spellEnd"/>
      <w:r w:rsidR="00E34921" w:rsidRPr="008E69F5">
        <w:rPr>
          <w:i/>
          <w:iCs/>
        </w:rPr>
        <w:t xml:space="preserve">, </w:t>
      </w:r>
      <w:proofErr w:type="spellStart"/>
      <w:r w:rsidR="00E34921" w:rsidRPr="008E69F5">
        <w:rPr>
          <w:i/>
          <w:iCs/>
        </w:rPr>
        <w:t>Parvimonas</w:t>
      </w:r>
      <w:proofErr w:type="spellEnd"/>
      <w:r w:rsidRPr="008E69F5">
        <w:rPr>
          <w:i/>
          <w:iCs/>
        </w:rPr>
        <w:t xml:space="preserve"> micra, </w:t>
      </w:r>
      <w:r>
        <w:t>among others (</w:t>
      </w:r>
      <w:r w:rsidR="007838A6" w:rsidRPr="008727B1">
        <w:rPr>
          <w:color w:val="FF0000"/>
        </w:rPr>
        <w:t>Fig</w:t>
      </w:r>
      <w:r w:rsidR="008727B1">
        <w:rPr>
          <w:color w:val="FF0000"/>
        </w:rPr>
        <w:t xml:space="preserve">. </w:t>
      </w:r>
      <w:r w:rsidR="007838A6" w:rsidRPr="008727B1">
        <w:rPr>
          <w:color w:val="FF0000"/>
        </w:rPr>
        <w:t>2C</w:t>
      </w:r>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 xml:space="preserve">). </w:t>
      </w:r>
      <w:r w:rsidR="00BA30AF">
        <w:t>Several of</w:t>
      </w:r>
      <w:r>
        <w:t xml:space="preserve"> them also have been isolated from oral samples (</w:t>
      </w:r>
      <w:r w:rsidR="006B4EFF" w:rsidRPr="008E69F5">
        <w:rPr>
          <w:i/>
          <w:iCs/>
        </w:rPr>
        <w:t xml:space="preserve">F. </w:t>
      </w:r>
      <w:proofErr w:type="spellStart"/>
      <w:r w:rsidRPr="008E69F5">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1hbnVhbE92ZXJyaWRlVGV4dCI6IiIsImNpdGVwcm9jVGV4dCI6IlsyNV0ifX0="/>
          <w:id w:val="-2140870688"/>
          <w:placeholder>
            <w:docPart w:val="DefaultPlaceholder_-1854013440"/>
          </w:placeholder>
        </w:sdtPr>
        <w:sdtEndPr/>
        <w:sdtContent>
          <w:ins w:id="42" w:author="JOSE FERNANDO GARCIA GUEVARA" w:date="2022-02-03T20:13:00Z">
            <w:r w:rsidR="00E41788" w:rsidRPr="00E41788">
              <w:rPr>
                <w:color w:val="000000"/>
              </w:rPr>
              <w:t>[25]</w:t>
            </w:r>
          </w:ins>
          <w:del w:id="43" w:author="JOSE FERNANDO GARCIA GUEVARA" w:date="2022-02-03T19:27:00Z">
            <w:r w:rsidR="007F228A" w:rsidRPr="00E41788" w:rsidDel="009A4754">
              <w:rPr>
                <w:color w:val="000000"/>
              </w:rPr>
              <w:delText>[25]</w:delText>
            </w:r>
          </w:del>
        </w:sdtContent>
      </w:sdt>
      <w:r w:rsidR="000F7207">
        <w:rPr>
          <w:color w:val="000000"/>
        </w:rPr>
        <w:t>,</w:t>
      </w:r>
      <w:r w:rsidR="00512F77">
        <w:rPr>
          <w:color w:val="000000"/>
        </w:rPr>
        <w:t xml:space="preserve"> </w:t>
      </w:r>
      <w:r w:rsidR="006B4EFF" w:rsidRPr="008E69F5">
        <w:rPr>
          <w:i/>
          <w:iCs/>
        </w:rPr>
        <w:t xml:space="preserve">P. </w:t>
      </w:r>
      <w:proofErr w:type="spellStart"/>
      <w:r w:rsidRPr="008E69F5">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bWFudWFsT3ZlcnJpZGVUZXh0IjoiIiwiY2l0ZXByb2NUZXh0IjoiWzI2XSJ9fQ=="/>
          <w:id w:val="-1424566356"/>
          <w:placeholder>
            <w:docPart w:val="DefaultPlaceholder_-1854013440"/>
          </w:placeholder>
        </w:sdtPr>
        <w:sdtEndPr/>
        <w:sdtContent>
          <w:ins w:id="44" w:author="JOSE FERNANDO GARCIA GUEVARA" w:date="2022-02-03T20:13:00Z">
            <w:r w:rsidR="00E41788" w:rsidRPr="00E41788">
              <w:rPr>
                <w:color w:val="000000"/>
              </w:rPr>
              <w:t>[26]</w:t>
            </w:r>
          </w:ins>
          <w:del w:id="45" w:author="JOSE FERNANDO GARCIA GUEVARA" w:date="2022-02-03T19:27:00Z">
            <w:r w:rsidR="007F228A" w:rsidRPr="00E41788" w:rsidDel="009A4754">
              <w:rPr>
                <w:color w:val="000000"/>
              </w:rPr>
              <w:delText>[26]</w:delText>
            </w:r>
          </w:del>
        </w:sdtContent>
      </w:sdt>
      <w:r w:rsidRPr="008E69F5">
        <w:rPr>
          <w:i/>
          <w:iCs/>
        </w:rPr>
        <w:t xml:space="preserve">, </w:t>
      </w:r>
      <w:r w:rsidR="006B4EFF" w:rsidRPr="008E69F5">
        <w:rPr>
          <w:i/>
          <w:iCs/>
        </w:rPr>
        <w:t>P.</w:t>
      </w:r>
      <w:r w:rsidR="00551103" w:rsidRPr="008E69F5">
        <w:rPr>
          <w:i/>
          <w:iCs/>
        </w:rPr>
        <w:t xml:space="preserve"> </w:t>
      </w:r>
      <w:r w:rsidRPr="008E69F5">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tYW51YWxPdmVycmlkZVRleHQiOiIiLCJjaXRlcHJvY1RleHQiOiJbMjddIn19"/>
          <w:id w:val="-1011378268"/>
          <w:placeholder>
            <w:docPart w:val="DefaultPlaceholder_-1854013440"/>
          </w:placeholder>
        </w:sdtPr>
        <w:sdtEndPr/>
        <w:sdtContent>
          <w:ins w:id="46" w:author="JOSE FERNANDO GARCIA GUEVARA" w:date="2022-02-03T20:13:00Z">
            <w:r w:rsidR="00E41788" w:rsidRPr="00E41788">
              <w:rPr>
                <w:color w:val="000000"/>
              </w:rPr>
              <w:t>[27]</w:t>
            </w:r>
          </w:ins>
          <w:del w:id="47" w:author="JOSE FERNANDO GARCIA GUEVARA" w:date="2022-02-03T19:27:00Z">
            <w:r w:rsidR="007F228A" w:rsidRPr="00E41788" w:rsidDel="009A4754">
              <w:rPr>
                <w:color w:val="000000"/>
              </w:rPr>
              <w:delText>[27]</w:delText>
            </w:r>
          </w:del>
        </w:sdtContent>
      </w:sdt>
      <w:r>
        <w:t xml:space="preserve">) and </w:t>
      </w:r>
      <w:r w:rsidR="00B55FD4">
        <w:t>some of</w:t>
      </w:r>
      <w:r>
        <w:t xml:space="preserve"> them have been identified</w:t>
      </w:r>
      <w:r w:rsidR="0000495C">
        <w:t xml:space="preserve"> </w:t>
      </w:r>
      <w:r w:rsidR="00032C43">
        <w:t>in</w:t>
      </w:r>
      <w:r>
        <w:t xml:space="preserve"> infections including </w:t>
      </w:r>
      <w:proofErr w:type="spellStart"/>
      <w:r>
        <w:t>bacteremia</w:t>
      </w:r>
      <w:proofErr w:type="spellEnd"/>
      <w:r w:rsidR="000F7207">
        <w:t xml:space="preserve"> </w:t>
      </w:r>
      <w:r>
        <w:t>(</w:t>
      </w:r>
      <w:r w:rsidR="006B4EFF" w:rsidRPr="008E69F5">
        <w:rPr>
          <w:i/>
          <w:iCs/>
        </w:rPr>
        <w:t xml:space="preserve">C. </w:t>
      </w:r>
      <w:proofErr w:type="spellStart"/>
      <w:r w:rsidRPr="008E69F5">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tYW51YWxPdmVycmlkZVRleHQiOiIiLCJjaXRlcHJvY1RleHQiOiJbMjhdIn19"/>
          <w:id w:val="434872071"/>
          <w:placeholder>
            <w:docPart w:val="DefaultPlaceholder_-1854013440"/>
          </w:placeholder>
        </w:sdtPr>
        <w:sdtEndPr/>
        <w:sdtContent>
          <w:ins w:id="48" w:author="JOSE FERNANDO GARCIA GUEVARA" w:date="2022-02-03T20:13:00Z">
            <w:r w:rsidR="00E41788" w:rsidRPr="00E41788">
              <w:rPr>
                <w:color w:val="000000"/>
              </w:rPr>
              <w:t>[28]</w:t>
            </w:r>
          </w:ins>
          <w:del w:id="49" w:author="JOSE FERNANDO GARCIA GUEVARA" w:date="2022-02-03T19:27:00Z">
            <w:r w:rsidR="007F228A" w:rsidRPr="00E41788" w:rsidDel="009A4754">
              <w:rPr>
                <w:color w:val="000000"/>
              </w:rPr>
              <w:delText>[28]</w:delText>
            </w:r>
          </w:del>
        </w:sdtContent>
      </w:sdt>
      <w:r>
        <w:t>,</w:t>
      </w:r>
      <w:r w:rsidR="000F7207">
        <w:t xml:space="preserve"> </w:t>
      </w:r>
      <w:r w:rsidR="006B4EFF" w:rsidRPr="008E69F5">
        <w:rPr>
          <w:i/>
          <w:iCs/>
        </w:rPr>
        <w:t xml:space="preserve">C. </w:t>
      </w:r>
      <w:proofErr w:type="spellStart"/>
      <w:r w:rsidRPr="008E69F5">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tYW51YWxPdmVycmlkZVRleHQiOiIiLCJjaXRlcHJvY1RleHQiOiJbMjldIn19"/>
          <w:id w:val="359634300"/>
          <w:placeholder>
            <w:docPart w:val="DefaultPlaceholder_-1854013440"/>
          </w:placeholder>
        </w:sdtPr>
        <w:sdtEndPr/>
        <w:sdtContent>
          <w:ins w:id="50" w:author="JOSE FERNANDO GARCIA GUEVARA" w:date="2022-02-03T20:13:00Z">
            <w:r w:rsidR="00E41788" w:rsidRPr="00E41788">
              <w:rPr>
                <w:color w:val="000000"/>
              </w:rPr>
              <w:t>[29]</w:t>
            </w:r>
          </w:ins>
          <w:del w:id="51" w:author="JOSE FERNANDO GARCIA GUEVARA" w:date="2022-02-03T19:27:00Z">
            <w:r w:rsidR="007F228A" w:rsidRPr="00E41788" w:rsidDel="009A4754">
              <w:rPr>
                <w:color w:val="000000"/>
              </w:rPr>
              <w:delText>[29]</w:delText>
            </w:r>
          </w:del>
        </w:sdtContent>
      </w:sdt>
      <w:r>
        <w:t xml:space="preserve">, </w:t>
      </w:r>
      <w:r w:rsidR="006B4EFF" w:rsidRPr="008E69F5">
        <w:rPr>
          <w:i/>
          <w:iCs/>
        </w:rPr>
        <w:t xml:space="preserve">P. </w:t>
      </w:r>
      <w:r w:rsidRPr="008E69F5">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tYW51YWxPdmVycmlkZVRleHQiOiIiLCJjaXRlcHJvY1RleHQiOiJbMzBdIn19"/>
          <w:id w:val="-203868535"/>
          <w:placeholder>
            <w:docPart w:val="DefaultPlaceholder_-1854013440"/>
          </w:placeholder>
        </w:sdtPr>
        <w:sdtEndPr/>
        <w:sdtContent>
          <w:ins w:id="52" w:author="JOSE FERNANDO GARCIA GUEVARA" w:date="2022-02-03T20:13:00Z">
            <w:r w:rsidR="00E41788" w:rsidRPr="00E41788">
              <w:rPr>
                <w:color w:val="000000"/>
              </w:rPr>
              <w:t>[30]</w:t>
            </w:r>
          </w:ins>
          <w:del w:id="53" w:author="JOSE FERNANDO GARCIA GUEVARA" w:date="2022-02-03T19:27:00Z">
            <w:r w:rsidR="007F228A" w:rsidRPr="00E41788" w:rsidDel="009A4754">
              <w:rPr>
                <w:color w:val="000000"/>
              </w:rPr>
              <w:delText>[30]</w:delText>
            </w:r>
          </w:del>
        </w:sdtContent>
      </w:sdt>
      <w:r>
        <w:t>).</w:t>
      </w:r>
      <w:r w:rsidR="00777BBE">
        <w:t xml:space="preserve"> </w:t>
      </w:r>
      <w:r>
        <w:t xml:space="preserve">Besides </w:t>
      </w:r>
      <w:r w:rsidR="006B4EFF" w:rsidRPr="008E69F5">
        <w:rPr>
          <w:i/>
          <w:iCs/>
        </w:rPr>
        <w:t xml:space="preserve">F. </w:t>
      </w:r>
      <w:proofErr w:type="spellStart"/>
      <w:r w:rsidRPr="008E69F5">
        <w:rPr>
          <w:i/>
          <w:iCs/>
        </w:rPr>
        <w:t>nucleatum</w:t>
      </w:r>
      <w:proofErr w:type="spellEnd"/>
      <w:r>
        <w:t xml:space="preserve"> and </w:t>
      </w:r>
      <w:r w:rsidR="006B4EFF" w:rsidRPr="008E69F5">
        <w:rPr>
          <w:i/>
          <w:iCs/>
        </w:rPr>
        <w:t xml:space="preserve">C. </w:t>
      </w:r>
      <w:proofErr w:type="spellStart"/>
      <w:r w:rsidRPr="008E69F5">
        <w:rPr>
          <w:i/>
          <w:iCs/>
        </w:rPr>
        <w:t>symbiosum</w:t>
      </w:r>
      <w:proofErr w:type="spellEnd"/>
      <w:r>
        <w:t xml:space="preserve">, which </w:t>
      </w:r>
      <w:r w:rsidR="00AC6468">
        <w:t xml:space="preserve">were enriched in western </w:t>
      </w:r>
      <w:r w:rsidR="003C7DAC">
        <w:t>countries and are</w:t>
      </w:r>
      <w:r>
        <w:t xml:space="preserve"> linked 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1hbnVhbE92ZXJyaWRlVGV4dCI6IiIsImNpdGVwcm9jVGV4dCI6IlszMV3igJNbMzNdIn19"/>
          <w:id w:val="1492144409"/>
          <w:placeholder>
            <w:docPart w:val="DefaultPlaceholder_-1854013440"/>
          </w:placeholder>
        </w:sdtPr>
        <w:sdtEndPr/>
        <w:sdtContent>
          <w:ins w:id="54" w:author="JOSE FERNANDO GARCIA GUEVARA" w:date="2022-02-03T20:13:00Z">
            <w:r w:rsidR="00E41788" w:rsidRPr="00E41788">
              <w:rPr>
                <w:color w:val="000000"/>
              </w:rPr>
              <w:t>[31]</w:t>
            </w:r>
            <w:proofErr w:type="gramStart"/>
            <w:r w:rsidR="00E41788" w:rsidRPr="00E41788">
              <w:rPr>
                <w:color w:val="000000"/>
              </w:rPr>
              <w:t>–[</w:t>
            </w:r>
            <w:proofErr w:type="gramEnd"/>
            <w:r w:rsidR="00E41788" w:rsidRPr="00E41788">
              <w:rPr>
                <w:color w:val="000000"/>
              </w:rPr>
              <w:t>33]</w:t>
            </w:r>
          </w:ins>
          <w:del w:id="55" w:author="JOSE FERNANDO GARCIA GUEVARA" w:date="2022-02-03T19:27:00Z">
            <w:r w:rsidR="007F228A" w:rsidRPr="00E41788" w:rsidDel="009A4754">
              <w:rPr>
                <w:color w:val="000000"/>
              </w:rPr>
              <w:delText>[31]–[33]</w:delText>
            </w:r>
          </w:del>
        </w:sdtContent>
      </w:sdt>
      <w:r>
        <w:t xml:space="preserve">, we also identify </w:t>
      </w:r>
      <w:r w:rsidR="006B4EFF" w:rsidRPr="008E69F5">
        <w:rPr>
          <w:i/>
          <w:iCs/>
        </w:rPr>
        <w:t xml:space="preserve">P. </w:t>
      </w:r>
      <w:r w:rsidRPr="008E69F5">
        <w:rPr>
          <w:i/>
          <w:iCs/>
        </w:rPr>
        <w:t>micra</w:t>
      </w:r>
      <w:r>
        <w:t xml:space="preserve"> </w:t>
      </w:r>
      <w:r w:rsidR="00777BBE">
        <w:t xml:space="preserve">to be </w:t>
      </w:r>
      <w:r>
        <w:t xml:space="preserve">enriched </w:t>
      </w:r>
      <w:r w:rsidR="00032C43">
        <w:t>in multiple cohorts of</w:t>
      </w:r>
      <w:r>
        <w:t xml:space="preserve"> CRC and </w:t>
      </w:r>
      <w:r w:rsidR="006B4EFF" w:rsidRPr="008E69F5">
        <w:rPr>
          <w:i/>
          <w:iCs/>
        </w:rPr>
        <w:t xml:space="preserve">P. </w:t>
      </w:r>
      <w:proofErr w:type="spellStart"/>
      <w:r w:rsidRPr="008E69F5">
        <w:rPr>
          <w:i/>
          <w:iCs/>
        </w:rPr>
        <w:t>stomatis</w:t>
      </w:r>
      <w:proofErr w:type="spellEnd"/>
      <w:r>
        <w:t xml:space="preserve"> enriched several times only in </w:t>
      </w:r>
      <w:r w:rsidR="00777BBE">
        <w:t xml:space="preserve">solid </w:t>
      </w:r>
      <w:r w:rsidR="006B4EFF">
        <w:t xml:space="preserve">tumour cohorts </w:t>
      </w:r>
      <w:r>
        <w:t>(</w:t>
      </w:r>
      <w:r w:rsidRPr="00B709AE">
        <w:rPr>
          <w:color w:val="FF0000"/>
        </w:rPr>
        <w:t xml:space="preserve">Supplementary </w:t>
      </w:r>
      <w:r w:rsidR="003B6045">
        <w:rPr>
          <w:color w:val="FF0000"/>
        </w:rPr>
        <w:t>T</w:t>
      </w:r>
      <w:r w:rsidRPr="00B709AE">
        <w:rPr>
          <w:color w:val="FF0000"/>
        </w:rPr>
        <w:t>able S4</w:t>
      </w:r>
      <w:r>
        <w:t xml:space="preserve">, </w:t>
      </w:r>
      <w:r w:rsidR="00B709AE" w:rsidRPr="00B709AE">
        <w:rPr>
          <w:color w:val="FF0000"/>
        </w:rPr>
        <w:t>S</w:t>
      </w:r>
      <w:r w:rsidRPr="00B709AE">
        <w:rPr>
          <w:color w:val="FF0000"/>
        </w:rPr>
        <w:t xml:space="preserve">upplementary </w:t>
      </w:r>
      <w:r w:rsidR="003B6045">
        <w:rPr>
          <w:color w:val="FF0000"/>
        </w:rPr>
        <w:t>F</w:t>
      </w:r>
      <w:r w:rsidRPr="00B709AE">
        <w:rPr>
          <w:color w:val="FF0000"/>
        </w:rPr>
        <w:t>ig</w:t>
      </w:r>
      <w:r w:rsidR="003B6045">
        <w:rPr>
          <w:color w:val="FF0000"/>
        </w:rPr>
        <w:t>.</w:t>
      </w:r>
      <w:r w:rsidR="00BB664A" w:rsidRPr="00B709AE">
        <w:rPr>
          <w:color w:val="FF0000"/>
        </w:rPr>
        <w:t xml:space="preserve"> </w:t>
      </w:r>
      <w:r w:rsidR="00B709AE" w:rsidRPr="00B709AE">
        <w:rPr>
          <w:color w:val="FF0000"/>
        </w:rPr>
        <w:t>S</w:t>
      </w:r>
      <w:r w:rsidR="00D03332">
        <w:rPr>
          <w:color w:val="FF0000"/>
        </w:rPr>
        <w:t>1</w:t>
      </w:r>
      <w:r>
        <w:t>)</w:t>
      </w:r>
      <w:r w:rsidR="00CB0911">
        <w:t>.</w:t>
      </w:r>
    </w:p>
    <w:p w14:paraId="59F10703" w14:textId="48E23BF7" w:rsidR="00142DFE" w:rsidRPr="00495800" w:rsidRDefault="0C22591A" w:rsidP="00260D05">
      <w:pPr>
        <w:pStyle w:val="Heading1"/>
      </w:pPr>
      <w:r>
        <w:t>Disease enriched-functional clusters showed distinct links to gut microbiome dysbiosis</w:t>
      </w:r>
    </w:p>
    <w:p w14:paraId="0EA6D59C" w14:textId="0B313786" w:rsidR="00142DFE" w:rsidRPr="00495800" w:rsidRDefault="00142DFE" w:rsidP="00B74686">
      <w:r>
        <w:t>We</w:t>
      </w:r>
      <w:r w:rsidRPr="00495800">
        <w:t xml:space="preserve"> identified co-conserved functional clusters of </w:t>
      </w:r>
      <w:r w:rsidR="009A7501">
        <w:t xml:space="preserve">the </w:t>
      </w:r>
      <w:r w:rsidRPr="00495800">
        <w:t>microbiome by applying an unsupervised clustering approach on MSPs (</w:t>
      </w:r>
      <w:r w:rsidRPr="001E5587">
        <w:rPr>
          <w:color w:val="FF0000"/>
        </w:rPr>
        <w:t xml:space="preserve">Fig. </w:t>
      </w:r>
      <w:r w:rsidR="00032C43">
        <w:rPr>
          <w:color w:val="FF0000"/>
        </w:rPr>
        <w:t>3a</w:t>
      </w:r>
      <w:r w:rsidR="00BF0961">
        <w:rPr>
          <w:color w:val="FF0000"/>
        </w:rPr>
        <w:t>-c</w:t>
      </w:r>
      <w:r w:rsidRPr="001E5587">
        <w:rPr>
          <w:color w:val="FF0000"/>
        </w:rPr>
        <w:t>,</w:t>
      </w:r>
      <w:r w:rsidRPr="00495800">
        <w:rPr>
          <w:color w:val="FF0000"/>
        </w:rPr>
        <w:t xml:space="preserve"> </w:t>
      </w:r>
      <w:r w:rsidR="00DF04D5">
        <w:rPr>
          <w:color w:val="FF0000"/>
        </w:rPr>
        <w:t>Supplementary</w:t>
      </w:r>
      <w:r w:rsidRPr="00495800">
        <w:rPr>
          <w:color w:val="FF0000"/>
        </w:rPr>
        <w:t xml:space="preserve"> Fig. </w:t>
      </w:r>
      <w:r w:rsidR="008213BE">
        <w:rPr>
          <w:color w:val="FF0000"/>
        </w:rPr>
        <w:t>2</w:t>
      </w:r>
      <w:r w:rsidRPr="00495800">
        <w:t xml:space="preserve"> and </w:t>
      </w:r>
      <w:r w:rsidRPr="00B503DC">
        <w:rPr>
          <w:color w:val="FF0000"/>
        </w:rPr>
        <w:t>Methods</w:t>
      </w:r>
      <w:r w:rsidRPr="00495800">
        <w:t>). This analysis provided a better representation of microbial functions than single annotations or known pathway definitions (</w:t>
      </w:r>
      <w:r w:rsidR="00E34921" w:rsidRPr="00495800">
        <w:t>e.g.,</w:t>
      </w:r>
      <w:r w:rsidRPr="00495800">
        <w:t xml:space="preserve"> KEGG)</w:t>
      </w:r>
      <w:r w:rsidR="00C64F2F">
        <w:t xml:space="preserve"> (Fig. 3b)</w:t>
      </w:r>
      <w:r w:rsidR="00032C43">
        <w:t>.</w:t>
      </w:r>
      <w:r w:rsidRPr="00495800">
        <w:t xml:space="preserve"> From the community detection algorithm, we identified 7,763 functional clusters, 6,297 singletons, and 591 representative clusters (</w:t>
      </w:r>
      <w:r w:rsidRPr="00495800">
        <w:rPr>
          <w:color w:val="FF0000"/>
        </w:rPr>
        <w:t xml:space="preserve">Supplementary Table </w:t>
      </w:r>
      <w:r w:rsidR="00D87354">
        <w:rPr>
          <w:color w:val="FF0000"/>
        </w:rPr>
        <w:t>5</w:t>
      </w:r>
      <w:r w:rsidRPr="00495800">
        <w:t xml:space="preserve">). For </w:t>
      </w:r>
      <w:r w:rsidRPr="00495800">
        <w:lastRenderedPageBreak/>
        <w:t xml:space="preserve">example, </w:t>
      </w:r>
      <w:r>
        <w:t xml:space="preserve">antimicrobial </w:t>
      </w:r>
      <w:r w:rsidRPr="00495800">
        <w:t xml:space="preserve">resistance and secondary biosynthetic genes were found to be singletons and not co-conserved with other functional genes. After excluding singletons and unreliable functional clusters detected in less than three species, we </w:t>
      </w:r>
      <w:r>
        <w:t>retained</w:t>
      </w:r>
      <w:r w:rsidRPr="00495800">
        <w:t xml:space="preserve"> 591 representative clusters </w:t>
      </w:r>
      <w:r>
        <w:t>of</w:t>
      </w:r>
      <w:r w:rsidRPr="00495800">
        <w:t xml:space="preserve"> microbial functions. One of the two largest clusters (CL-12 in </w:t>
      </w:r>
      <w:r w:rsidRPr="00495800">
        <w:rPr>
          <w:color w:val="FF0000"/>
        </w:rPr>
        <w:t xml:space="preserve">Supplementary Table </w:t>
      </w:r>
      <w:r w:rsidR="00D87354">
        <w:rPr>
          <w:color w:val="FF0000"/>
        </w:rPr>
        <w:t>5</w:t>
      </w:r>
      <w:r w:rsidRPr="00495800">
        <w:t>, named “</w:t>
      </w:r>
      <w:r w:rsidRPr="00495800">
        <w:rPr>
          <w:i/>
          <w:iCs/>
        </w:rPr>
        <w:t>comm-cluster</w:t>
      </w:r>
      <w:r w:rsidRPr="00495800">
        <w:t>” herewith) was over-represented among many commensal species, while the other (CL-10, named “</w:t>
      </w:r>
      <w:proofErr w:type="spellStart"/>
      <w:r w:rsidRPr="00495800">
        <w:rPr>
          <w:i/>
          <w:iCs/>
        </w:rPr>
        <w:t>patho</w:t>
      </w:r>
      <w:proofErr w:type="spellEnd"/>
      <w:r w:rsidRPr="00495800">
        <w:rPr>
          <w:i/>
          <w:iCs/>
        </w:rPr>
        <w:t>-cluster</w:t>
      </w:r>
      <w:r w:rsidRPr="00495800">
        <w:t xml:space="preserve">”) was enriched in a few pathobionts, such as </w:t>
      </w:r>
      <w:r w:rsidRPr="00495800">
        <w:rPr>
          <w:i/>
          <w:iCs/>
        </w:rPr>
        <w:t>Klebsiella</w:t>
      </w:r>
      <w:r w:rsidRPr="00495800">
        <w:t xml:space="preserve"> spp., </w:t>
      </w:r>
      <w:r w:rsidRPr="00495800">
        <w:rPr>
          <w:i/>
          <w:iCs/>
        </w:rPr>
        <w:t>Enterobacter</w:t>
      </w:r>
      <w:r w:rsidRPr="00495800">
        <w:t xml:space="preserve"> spp., and </w:t>
      </w:r>
      <w:r w:rsidRPr="00495800">
        <w:rPr>
          <w:i/>
          <w:iCs/>
        </w:rPr>
        <w:t>E. coli</w:t>
      </w:r>
      <w:r w:rsidRPr="00495800">
        <w:t xml:space="preserve">. Interestingly, the </w:t>
      </w:r>
      <w:r w:rsidRPr="00495800">
        <w:rPr>
          <w:i/>
          <w:iCs/>
        </w:rPr>
        <w:t>comm-cluster</w:t>
      </w:r>
      <w:r w:rsidRPr="00495800">
        <w:t xml:space="preserve"> was enriched with genes involved in the biosynthesis of amino acids indicative of functions. In contrast, the </w:t>
      </w:r>
      <w:proofErr w:type="spellStart"/>
      <w:r w:rsidRPr="00495800">
        <w:rPr>
          <w:i/>
          <w:iCs/>
        </w:rPr>
        <w:t>patho</w:t>
      </w:r>
      <w:proofErr w:type="spellEnd"/>
      <w:r w:rsidRPr="00495800">
        <w:rPr>
          <w:i/>
          <w:iCs/>
        </w:rPr>
        <w:t>-cluster</w:t>
      </w:r>
      <w:r w:rsidRPr="00495800">
        <w:t xml:space="preserve"> was enriched in functions associated with </w:t>
      </w:r>
      <w:r>
        <w:t xml:space="preserve">the uptake of </w:t>
      </w:r>
      <w:r w:rsidRPr="00495800">
        <w:t>several substrate</w:t>
      </w:r>
      <w:r>
        <w:t>s</w:t>
      </w:r>
      <w:r w:rsidRPr="00495800">
        <w:t xml:space="preserve">. These included siderophore, ion, amino acid, and vitamin transport, thus competing with host and commensal bacteria. We also found other enriched-functional clusters, such as </w:t>
      </w:r>
      <w:commentRangeStart w:id="56"/>
      <w:r w:rsidRPr="00495800">
        <w:t>butyrate metabolism, propionate metabolism, vitamin B12, coenzyme metabolism, chemotaxis, ATPase, and mobile genetic elements (i.e., integrase and transposase) and the CRISPR-</w:t>
      </w:r>
      <w:proofErr w:type="spellStart"/>
      <w:r w:rsidRPr="00495800">
        <w:t>cas</w:t>
      </w:r>
      <w:proofErr w:type="spellEnd"/>
      <w:r w:rsidRPr="00495800">
        <w:t xml:space="preserve"> system (</w:t>
      </w:r>
      <w:r w:rsidRPr="00495800">
        <w:rPr>
          <w:color w:val="FF0000"/>
        </w:rPr>
        <w:t xml:space="preserve">Fig. </w:t>
      </w:r>
      <w:r w:rsidR="00C64F2F">
        <w:rPr>
          <w:color w:val="FF0000"/>
        </w:rPr>
        <w:t>3c</w:t>
      </w:r>
      <w:r w:rsidRPr="00495800">
        <w:t>); a number of these were correlated with phylum-level taxonomy (</w:t>
      </w:r>
      <w:r w:rsidR="004F3885">
        <w:rPr>
          <w:color w:val="FF0000"/>
        </w:rPr>
        <w:t>Supplementary</w:t>
      </w:r>
      <w:r w:rsidR="004F3885" w:rsidRPr="00495800">
        <w:rPr>
          <w:color w:val="FF0000"/>
        </w:rPr>
        <w:t xml:space="preserve"> </w:t>
      </w:r>
      <w:r w:rsidRPr="001E5587">
        <w:rPr>
          <w:color w:val="FF0000"/>
        </w:rPr>
        <w:t xml:space="preserve">Fig. </w:t>
      </w:r>
      <w:r w:rsidR="008213BE">
        <w:rPr>
          <w:color w:val="FF0000"/>
        </w:rPr>
        <w:t>2</w:t>
      </w:r>
      <w:r w:rsidRPr="001E5587">
        <w:rPr>
          <w:color w:val="FF0000"/>
        </w:rPr>
        <w:t>c</w:t>
      </w:r>
      <w:r w:rsidRPr="00495800">
        <w:t>).</w:t>
      </w:r>
      <w:commentRangeEnd w:id="56"/>
      <w:r w:rsidR="00C64F2F">
        <w:rPr>
          <w:rStyle w:val="CommentReference"/>
          <w:rFonts w:eastAsiaTheme="minorEastAsia"/>
          <w:lang w:val="en-US" w:eastAsia="ko-KR"/>
        </w:rPr>
        <w:commentReference w:id="56"/>
      </w:r>
    </w:p>
    <w:p w14:paraId="27ED2B9E" w14:textId="33EB3809" w:rsidR="0059466F" w:rsidRDefault="59AC96BE" w:rsidP="00B74686">
      <w:r>
        <w:t>We next projected the functional clusters on enriched/depleted MSPs in HGMA disease cohorts (</w:t>
      </w:r>
      <w:r w:rsidRPr="59AC96BE">
        <w:rPr>
          <w:color w:val="FF0000"/>
        </w:rPr>
        <w:t>Fig. 3d</w:t>
      </w:r>
      <w:r w:rsidRPr="59AC96BE">
        <w:rPr>
          <w:color w:val="000000" w:themeColor="text1"/>
        </w:rPr>
        <w:t>:</w:t>
      </w:r>
      <w:r w:rsidRPr="59AC96BE">
        <w:rPr>
          <w:color w:val="FF0000"/>
        </w:rPr>
        <w:t xml:space="preserve"> </w:t>
      </w:r>
      <w:r>
        <w:t>hypergeometric tests, p-value &lt; 10</w:t>
      </w:r>
      <w:r w:rsidRPr="59AC96BE">
        <w:rPr>
          <w:vertAlign w:val="superscript"/>
        </w:rPr>
        <w:t>-4</w:t>
      </w:r>
      <w:r>
        <w:t>). We found several functional clusters commonly associated with the enriched species in disease.</w:t>
      </w:r>
      <w:r w:rsidR="000223CF">
        <w:t xml:space="preserve"> </w:t>
      </w:r>
      <w:r>
        <w:t>Between them we could mention CL-1006, related to antibiotic resistance; CL-1032, a competence-related DNA transformation transport, which could provide an advantage to integrate new functions into the genome; or clusters related to metabolic pathways that could contribute indirectly to pathogenicity like the Pentose Phosphate Pathway</w:t>
      </w:r>
      <w:r w:rsidR="005F549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1hbnVhbE92ZXJyaWRlVGV4dCI6IiIsImNpdGVwcm9jVGV4dCI6IlszNF0ifX0="/>
          <w:id w:val="1503240363"/>
          <w:placeholder>
            <w:docPart w:val="DefaultPlaceholder_-1854013440"/>
          </w:placeholder>
        </w:sdtPr>
        <w:sdtEndPr/>
        <w:sdtContent>
          <w:ins w:id="57" w:author="JOSE FERNANDO GARCIA GUEVARA" w:date="2022-02-03T20:13:00Z">
            <w:r w:rsidR="00E41788" w:rsidRPr="00E41788">
              <w:rPr>
                <w:color w:val="000000"/>
              </w:rPr>
              <w:t>[34]</w:t>
            </w:r>
          </w:ins>
        </w:sdtContent>
      </w:sdt>
      <w:r w:rsidR="00905C82">
        <w:rPr>
          <w:color w:val="000000"/>
        </w:rPr>
        <w:t xml:space="preserve"> </w:t>
      </w:r>
      <w:r>
        <w:t>or Ethanolamine utilization</w:t>
      </w:r>
      <w:r w:rsidR="00905C82">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1hbnVhbE92ZXJyaWRlVGV4dCI6IiIsImNpdGVwcm9jVGV4dCI6IlszNV0ifX0="/>
          <w:id w:val="-1463408500"/>
          <w:placeholder>
            <w:docPart w:val="DefaultPlaceholder_-1854013440"/>
          </w:placeholder>
        </w:sdtPr>
        <w:sdtEndPr/>
        <w:sdtContent>
          <w:ins w:id="58" w:author="JOSE FERNANDO GARCIA GUEVARA" w:date="2022-02-03T20:13:00Z">
            <w:r w:rsidR="00E41788" w:rsidRPr="00E41788">
              <w:rPr>
                <w:color w:val="000000"/>
              </w:rPr>
              <w:t>[35]</w:t>
            </w:r>
          </w:ins>
          <w:del w:id="59" w:author="JOSE FERNANDO GARCIA GUEVARA" w:date="2022-02-03T19:27:00Z">
            <w:r w:rsidR="007F228A" w:rsidRPr="00E41788" w:rsidDel="009A4754">
              <w:rPr>
                <w:color w:val="000000"/>
              </w:rPr>
              <w:delText>[35]</w:delText>
            </w:r>
          </w:del>
        </w:sdtContent>
      </w:sdt>
      <w:r w:rsidR="00905C82">
        <w:t xml:space="preserve">. </w:t>
      </w:r>
      <w:r>
        <w:t xml:space="preserve">Among the most frequent functional clusters that accompany the depleted species in disease we find the CL-12 comm-cluster, and some other </w:t>
      </w:r>
      <w:r>
        <w:lastRenderedPageBreak/>
        <w:t>clusters with functions related with pectate degradation and biofilm formation (</w:t>
      </w:r>
      <w:r w:rsidRPr="59AC96BE">
        <w:rPr>
          <w:color w:val="FF0000"/>
        </w:rPr>
        <w:t>Fig. 3d)</w:t>
      </w:r>
      <w:hyperlink r:id="rId14" w:history="1"/>
      <w:r>
        <w:t>, all of them related with the normal function of the healthy microbiota.</w:t>
      </w:r>
      <w:r w:rsidR="00905C82">
        <w:t xml:space="preserve"> </w:t>
      </w:r>
    </w:p>
    <w:p w14:paraId="34AD7A74" w14:textId="27B83919" w:rsidR="004A19A5" w:rsidRPr="0059466F" w:rsidRDefault="0C22591A" w:rsidP="007F228A">
      <w:pPr>
        <w:spacing w:before="360"/>
        <w:ind w:left="357" w:hanging="357"/>
        <w:outlineLvl w:val="0"/>
        <w:rPr>
          <w:b/>
          <w:rPrChange w:id="60" w:author="JOSE FERNANDO GARCIA GUEVARA" w:date="2022-02-03T09:42:00Z">
            <w:rPr/>
          </w:rPrChange>
        </w:rPr>
      </w:pPr>
      <w:r w:rsidRPr="007F228A">
        <w:rPr>
          <w:b/>
        </w:rPr>
        <w:t>Global view of gut</w:t>
      </w:r>
      <w:r w:rsidR="0059466F">
        <w:rPr>
          <w:b/>
        </w:rPr>
        <w:t xml:space="preserve"> </w:t>
      </w:r>
      <w:r w:rsidRPr="007F228A">
        <w:rPr>
          <w:b/>
        </w:rPr>
        <w:t>microbiome species</w:t>
      </w:r>
      <w:r w:rsidR="0025211B">
        <w:rPr>
          <w:b/>
        </w:rPr>
        <w:t xml:space="preserve"> pangenomes</w:t>
      </w:r>
    </w:p>
    <w:p w14:paraId="08E8CA58" w14:textId="1232CEC6" w:rsidR="008C319B" w:rsidRDefault="000273F2" w:rsidP="00B74686">
      <w:pPr>
        <w:rPr>
          <w:ins w:id="61" w:author="JOSE FERNANDO GARCIA GUEVARA" w:date="2022-02-03T16:48:00Z"/>
        </w:rPr>
      </w:pPr>
      <w:ins w:id="62" w:author="JOSE FERNANDO GARCIA GUEVARA" w:date="2022-02-03T16:08:00Z">
        <w:r>
          <w:t xml:space="preserve">To get a holistic view of the </w:t>
        </w:r>
      </w:ins>
      <w:ins w:id="63" w:author="JOSE FERNANDO GARCIA GUEVARA" w:date="2022-02-03T16:09:00Z">
        <w:r>
          <w:t xml:space="preserve">human gut </w:t>
        </w:r>
      </w:ins>
      <w:ins w:id="64" w:author="JOSE FERNANDO GARCIA GUEVARA" w:date="2022-02-03T16:08:00Z">
        <w:r>
          <w:t>MSP</w:t>
        </w:r>
      </w:ins>
      <w:ins w:id="65" w:author="JOSE FERNANDO GARCIA GUEVARA" w:date="2022-02-03T16:09:00Z">
        <w:r>
          <w:t>s w</w:t>
        </w:r>
      </w:ins>
      <w:ins w:id="66" w:author="JOSE FERNANDO GARCIA GUEVARA" w:date="2022-02-03T16:06:00Z">
        <w:r>
          <w:t xml:space="preserve">e </w:t>
        </w:r>
      </w:ins>
      <w:ins w:id="67" w:author="JOSE FERNANDO GARCIA GUEVARA" w:date="2022-02-03T16:10:00Z">
        <w:r>
          <w:t>generated a phylogenetic tree</w:t>
        </w:r>
      </w:ins>
      <w:ins w:id="68" w:author="JOSE FERNANDO GARCIA GUEVARA" w:date="2022-02-03T16:11:00Z">
        <w:r>
          <w:t xml:space="preserve"> </w:t>
        </w:r>
      </w:ins>
      <w:ins w:id="69" w:author="JOSE FERNANDO GARCIA GUEVARA" w:date="2022-02-03T16:13:00Z">
        <w:r>
          <w:t>displaying</w:t>
        </w:r>
      </w:ins>
      <w:ins w:id="70" w:author="JOSE FERNANDO GARCIA GUEVARA" w:date="2022-02-03T16:11:00Z">
        <w:r>
          <w:t xml:space="preserve"> the </w:t>
        </w:r>
      </w:ins>
      <w:ins w:id="71" w:author="JOSE FERNANDO GARCIA GUEVARA" w:date="2022-02-03T16:35:00Z">
        <w:r w:rsidR="00320A25">
          <w:t>taxonomic resolution of disease and region enriched species (</w:t>
        </w:r>
        <w:r w:rsidR="00320A25" w:rsidRPr="0064534D">
          <w:rPr>
            <w:color w:val="FF0000"/>
          </w:rPr>
          <w:t>Fig. 4, Methods</w:t>
        </w:r>
        <w:r w:rsidR="00320A25">
          <w:t>)</w:t>
        </w:r>
      </w:ins>
      <w:ins w:id="72" w:author="JOSE FERNANDO GARCIA GUEVARA" w:date="2022-02-03T17:28:00Z">
        <w:r w:rsidR="00190FF4">
          <w:t xml:space="preserve"> </w:t>
        </w:r>
        <w:proofErr w:type="gramStart"/>
        <w:r w:rsidR="00190FF4">
          <w:t>and also</w:t>
        </w:r>
        <w:proofErr w:type="gramEnd"/>
        <w:r w:rsidR="00190FF4">
          <w:t xml:space="preserve"> estimated </w:t>
        </w:r>
      </w:ins>
      <w:ins w:id="73" w:author="JOSE FERNANDO GARCIA GUEVARA" w:date="2022-02-03T19:17:00Z">
        <w:r w:rsidR="005F0627">
          <w:t>proportionality</w:t>
        </w:r>
      </w:ins>
      <w:ins w:id="74" w:author="JOSE FERNANDO GARCIA GUEVARA" w:date="2022-02-03T17:29:00Z">
        <w:r w:rsidR="00190FF4">
          <w:t xml:space="preserve"> (see methods) between MSPs</w:t>
        </w:r>
      </w:ins>
      <w:ins w:id="75" w:author="JOSE FERNANDO GARCIA GUEVARA" w:date="2022-02-03T17:30:00Z">
        <w:r w:rsidR="00190FF4">
          <w:t xml:space="preserve"> pairs</w:t>
        </w:r>
      </w:ins>
      <w:ins w:id="76" w:author="JOSE FERNANDO GARCIA GUEVARA" w:date="2022-02-03T16:15:00Z">
        <w:r>
          <w:t xml:space="preserve">. </w:t>
        </w:r>
      </w:ins>
      <w:ins w:id="77" w:author="JOSE FERNANDO GARCIA GUEVARA" w:date="2022-02-03T16:36:00Z">
        <w:r w:rsidR="00320A25">
          <w:t>W</w:t>
        </w:r>
      </w:ins>
      <w:ins w:id="78" w:author="JOSE FERNANDO GARCIA GUEVARA" w:date="2022-02-03T16:16:00Z">
        <w:r>
          <w:t xml:space="preserve">e </w:t>
        </w:r>
      </w:ins>
      <w:ins w:id="79" w:author="JOSE FERNANDO GARCIA GUEVARA" w:date="2022-02-03T17:03:00Z">
        <w:r w:rsidR="00AA22FA">
          <w:t>notice</w:t>
        </w:r>
      </w:ins>
      <w:ins w:id="80" w:author="JOSE FERNANDO GARCIA GUEVARA" w:date="2022-02-03T16:19:00Z">
        <w:r w:rsidR="00D23317">
          <w:t xml:space="preserve"> </w:t>
        </w:r>
      </w:ins>
      <w:ins w:id="81" w:author="JOSE FERNANDO GARCIA GUEVARA" w:date="2022-02-03T16:41:00Z">
        <w:r w:rsidR="00320A25">
          <w:t>mo</w:t>
        </w:r>
      </w:ins>
      <w:ins w:id="82" w:author="JOSE FERNANDO GARCIA GUEVARA" w:date="2022-02-03T16:42:00Z">
        <w:r w:rsidR="00320A25">
          <w:t xml:space="preserve">st </w:t>
        </w:r>
      </w:ins>
      <w:ins w:id="83" w:author="JOSE FERNANDO GARCIA GUEVARA" w:date="2022-02-03T16:19:00Z">
        <w:r w:rsidR="00D23317">
          <w:t xml:space="preserve">MSP </w:t>
        </w:r>
      </w:ins>
      <w:ins w:id="84" w:author="JOSE FERNANDO GARCIA GUEVARA" w:date="2022-02-03T16:42:00Z">
        <w:r w:rsidR="00320A25">
          <w:t>are present in both weste</w:t>
        </w:r>
      </w:ins>
      <w:ins w:id="85" w:author="JOSE FERNANDO GARCIA GUEVARA" w:date="2022-02-03T16:44:00Z">
        <w:r w:rsidR="0015502A">
          <w:t>r</w:t>
        </w:r>
      </w:ins>
      <w:ins w:id="86" w:author="JOSE FERNANDO GARCIA GUEVARA" w:date="2022-02-03T16:42:00Z">
        <w:r w:rsidR="00320A25">
          <w:t xml:space="preserve">n and </w:t>
        </w:r>
      </w:ins>
      <w:ins w:id="87" w:author="JOSE FERNANDO GARCIA GUEVARA" w:date="2022-02-03T16:44:00Z">
        <w:r w:rsidR="0015502A">
          <w:t>non-western</w:t>
        </w:r>
      </w:ins>
      <w:ins w:id="88" w:author="JOSE FERNANDO GARCIA GUEVARA" w:date="2022-02-03T16:42:00Z">
        <w:r w:rsidR="00320A25">
          <w:t xml:space="preserve"> regions, </w:t>
        </w:r>
      </w:ins>
      <w:ins w:id="89" w:author="JOSE FERNANDO GARCIA GUEVARA" w:date="2022-02-03T16:45:00Z">
        <w:r w:rsidR="0015502A">
          <w:t>and</w:t>
        </w:r>
      </w:ins>
      <w:ins w:id="90" w:author="JOSE FERNANDO GARCIA GUEVARA" w:date="2022-02-03T17:03:00Z">
        <w:r w:rsidR="00AA22FA">
          <w:t>,</w:t>
        </w:r>
      </w:ins>
      <w:ins w:id="91" w:author="JOSE FERNANDO GARCIA GUEVARA" w:date="2022-02-03T16:45:00Z">
        <w:r w:rsidR="0015502A">
          <w:t xml:space="preserve"> while </w:t>
        </w:r>
      </w:ins>
      <w:ins w:id="92" w:author="JOSE FERNANDO GARCIA GUEVARA" w:date="2022-02-03T16:42:00Z">
        <w:r w:rsidR="00320A25">
          <w:t xml:space="preserve">some of them </w:t>
        </w:r>
      </w:ins>
      <w:ins w:id="93" w:author="JOSE FERNANDO GARCIA GUEVARA" w:date="2022-02-03T16:45:00Z">
        <w:r w:rsidR="0015502A">
          <w:t xml:space="preserve">are </w:t>
        </w:r>
      </w:ins>
      <w:ins w:id="94" w:author="JOSE FERNANDO GARCIA GUEVARA" w:date="2022-02-03T17:03:00Z">
        <w:r w:rsidR="00AA22FA">
          <w:t>enriched</w:t>
        </w:r>
        <w:r w:rsidR="008D623A">
          <w:t xml:space="preserve"> in</w:t>
        </w:r>
      </w:ins>
      <w:ins w:id="95" w:author="JOSE FERNANDO GARCIA GUEVARA" w:date="2022-02-03T16:45:00Z">
        <w:r w:rsidR="0015502A">
          <w:t xml:space="preserve"> towards one</w:t>
        </w:r>
      </w:ins>
      <w:ins w:id="96" w:author="JOSE FERNANDO GARCIA GUEVARA" w:date="2022-02-03T17:04:00Z">
        <w:r w:rsidR="008D623A">
          <w:t xml:space="preserve"> of the two regions,</w:t>
        </w:r>
      </w:ins>
      <w:ins w:id="97" w:author="JOSE FERNANDO GARCIA GUEVARA" w:date="2022-02-03T16:45:00Z">
        <w:r w:rsidR="0015502A">
          <w:t xml:space="preserve"> </w:t>
        </w:r>
      </w:ins>
      <w:ins w:id="98" w:author="JOSE FERNANDO GARCIA GUEVARA" w:date="2022-02-03T16:46:00Z">
        <w:r w:rsidR="0015502A">
          <w:t>we could not spot</w:t>
        </w:r>
      </w:ins>
      <w:ins w:id="99" w:author="JOSE FERNANDO GARCIA GUEVARA" w:date="2022-02-03T16:45:00Z">
        <w:r w:rsidR="0015502A">
          <w:t xml:space="preserve"> </w:t>
        </w:r>
      </w:ins>
      <w:ins w:id="100" w:author="JOSE FERNANDO GARCIA GUEVARA" w:date="2022-02-03T16:43:00Z">
        <w:r w:rsidR="0015502A">
          <w:t>an obvious phylogenetic pattern.</w:t>
        </w:r>
      </w:ins>
      <w:ins w:id="101" w:author="JOSE FERNANDO GARCIA GUEVARA" w:date="2022-02-03T17:08:00Z">
        <w:r w:rsidR="008D623A">
          <w:t xml:space="preserve"> When looking at the enrichment/depletion acro</w:t>
        </w:r>
      </w:ins>
      <w:ins w:id="102" w:author="JOSE FERNANDO GARCIA GUEVARA" w:date="2022-02-03T17:09:00Z">
        <w:r w:rsidR="008D623A">
          <w:t xml:space="preserve">ss the </w:t>
        </w:r>
      </w:ins>
      <w:ins w:id="103" w:author="JOSE FERNANDO GARCIA GUEVARA" w:date="2022-02-03T20:01:00Z">
        <w:r w:rsidR="00787674">
          <w:t>different</w:t>
        </w:r>
      </w:ins>
      <w:ins w:id="104" w:author="JOSE FERNANDO GARCIA GUEVARA" w:date="2022-02-03T17:09:00Z">
        <w:r w:rsidR="008D623A">
          <w:t xml:space="preserve"> cohorts</w:t>
        </w:r>
      </w:ins>
      <w:ins w:id="105" w:author="JOSE FERNANDO GARCIA GUEVARA" w:date="2022-02-03T17:05:00Z">
        <w:r w:rsidR="008D623A">
          <w:t>, t</w:t>
        </w:r>
      </w:ins>
      <w:ins w:id="106" w:author="JOSE FERNANDO GARCIA GUEVARA" w:date="2022-02-03T16:53:00Z">
        <w:r w:rsidR="00AA22FA">
          <w:t xml:space="preserve">he </w:t>
        </w:r>
        <w:r w:rsidR="00AA22FA" w:rsidRPr="00AA22FA">
          <w:rPr>
            <w:i/>
            <w:iCs/>
            <w:rPrChange w:id="107" w:author="JOSE FERNANDO GARCIA GUEVARA" w:date="2022-02-03T16:53:00Z">
              <w:rPr/>
            </w:rPrChange>
          </w:rPr>
          <w:t>Streptococcus</w:t>
        </w:r>
        <w:r w:rsidR="00AA22FA">
          <w:t xml:space="preserve"> genus</w:t>
        </w:r>
      </w:ins>
      <w:ins w:id="108" w:author="JOSE FERNANDO GARCIA GUEVARA" w:date="2022-02-03T16:54:00Z">
        <w:r w:rsidR="00AA22FA">
          <w:t xml:space="preserve"> caught our attention</w:t>
        </w:r>
      </w:ins>
      <w:ins w:id="109" w:author="JOSE FERNANDO GARCIA GUEVARA" w:date="2022-02-03T17:17:00Z">
        <w:r w:rsidR="00C65B18">
          <w:t>:</w:t>
        </w:r>
      </w:ins>
      <w:ins w:id="110" w:author="JOSE FERNANDO GARCIA GUEVARA" w:date="2022-02-03T17:05:00Z">
        <w:r w:rsidR="008D623A">
          <w:t xml:space="preserve"> </w:t>
        </w:r>
      </w:ins>
      <w:ins w:id="111" w:author="JOSE FERNANDO GARCIA GUEVARA" w:date="2022-02-03T17:06:00Z">
        <w:r w:rsidR="008D623A">
          <w:t xml:space="preserve">members within this genus were </w:t>
        </w:r>
      </w:ins>
      <w:ins w:id="112" w:author="JOSE FERNANDO GARCIA GUEVARA" w:date="2022-02-03T17:11:00Z">
        <w:r w:rsidR="008D623A">
          <w:t>found</w:t>
        </w:r>
      </w:ins>
      <w:ins w:id="113" w:author="JOSE FERNANDO GARCIA GUEVARA" w:date="2022-02-03T17:09:00Z">
        <w:r w:rsidR="008D623A">
          <w:t xml:space="preserve"> enriched in some cohorts and depleted in others</w:t>
        </w:r>
      </w:ins>
      <w:ins w:id="114" w:author="JOSE FERNANDO GARCIA GUEVARA" w:date="2022-02-03T17:11:00Z">
        <w:r w:rsidR="008D623A">
          <w:t>, for example</w:t>
        </w:r>
      </w:ins>
      <w:ins w:id="115" w:author="JOSE FERNANDO GARCIA GUEVARA" w:date="2022-02-03T17:12:00Z">
        <w:r w:rsidR="008D623A">
          <w:t>,</w:t>
        </w:r>
      </w:ins>
      <w:ins w:id="116" w:author="JOSE FERNANDO GARCIA GUEVARA" w:date="2022-02-03T17:11:00Z">
        <w:r w:rsidR="008D623A">
          <w:t xml:space="preserve"> </w:t>
        </w:r>
      </w:ins>
      <w:ins w:id="117" w:author="JOSE FERNANDO GARCIA GUEVARA" w:date="2022-02-03T17:12:00Z">
        <w:r w:rsidR="008D623A">
          <w:t>t</w:t>
        </w:r>
      </w:ins>
      <w:ins w:id="118" w:author="JOSE FERNANDO GARCIA GUEVARA" w:date="2022-02-03T16:57:00Z">
        <w:r w:rsidR="00AA22FA">
          <w:t xml:space="preserve">hree different species </w:t>
        </w:r>
      </w:ins>
      <w:ins w:id="119" w:author="JOSE FERNANDO GARCIA GUEVARA" w:date="2022-02-03T17:18:00Z">
        <w:r w:rsidR="00C65B18">
          <w:t>within the</w:t>
        </w:r>
      </w:ins>
      <w:ins w:id="120" w:author="JOSE FERNANDO GARCIA GUEVARA" w:date="2022-02-03T16:57:00Z">
        <w:r w:rsidR="00AA22FA">
          <w:t xml:space="preserve"> genus (</w:t>
        </w:r>
        <w:r w:rsidR="00AA22FA" w:rsidRPr="59AC96BE">
          <w:rPr>
            <w:i/>
            <w:iCs/>
          </w:rPr>
          <w:t xml:space="preserve">S. </w:t>
        </w:r>
        <w:proofErr w:type="spellStart"/>
        <w:r w:rsidR="00AA22FA" w:rsidRPr="59AC96BE">
          <w:rPr>
            <w:i/>
            <w:iCs/>
          </w:rPr>
          <w:t>anginosus</w:t>
        </w:r>
        <w:proofErr w:type="spellEnd"/>
        <w:r w:rsidR="00AA22FA" w:rsidRPr="59AC96BE">
          <w:rPr>
            <w:i/>
            <w:iCs/>
          </w:rPr>
          <w:t>,</w:t>
        </w:r>
        <w:r w:rsidR="00AA22FA">
          <w:t xml:space="preserve"> </w:t>
        </w:r>
        <w:r w:rsidR="00AA22FA" w:rsidRPr="59AC96BE">
          <w:rPr>
            <w:i/>
            <w:iCs/>
          </w:rPr>
          <w:t xml:space="preserve">S. </w:t>
        </w:r>
        <w:proofErr w:type="spellStart"/>
        <w:r w:rsidR="00AA22FA" w:rsidRPr="59AC96BE">
          <w:rPr>
            <w:i/>
            <w:iCs/>
          </w:rPr>
          <w:t>parasanguinis</w:t>
        </w:r>
        <w:proofErr w:type="spellEnd"/>
        <w:r w:rsidR="00AA22FA">
          <w:t xml:space="preserve"> and </w:t>
        </w:r>
        <w:r w:rsidR="00AA22FA" w:rsidRPr="59AC96BE">
          <w:rPr>
            <w:i/>
            <w:iCs/>
          </w:rPr>
          <w:t xml:space="preserve">S. </w:t>
        </w:r>
        <w:proofErr w:type="spellStart"/>
        <w:r w:rsidR="00AA22FA" w:rsidRPr="59AC96BE">
          <w:rPr>
            <w:i/>
            <w:iCs/>
          </w:rPr>
          <w:t>vestibularis</w:t>
        </w:r>
        <w:proofErr w:type="spellEnd"/>
        <w:r w:rsidR="00AA22FA">
          <w:t>)</w:t>
        </w:r>
      </w:ins>
      <w:ins w:id="121" w:author="JOSE FERNANDO GARCIA GUEVARA" w:date="2022-02-03T17:12:00Z">
        <w:r w:rsidR="008D623A">
          <w:t xml:space="preserve"> </w:t>
        </w:r>
        <w:r w:rsidR="008D623A">
          <w:t>were enriched in two di</w:t>
        </w:r>
      </w:ins>
      <w:ins w:id="122" w:author="JOSE FERNANDO GARCIA GUEVARA" w:date="2022-02-03T17:13:00Z">
        <w:r w:rsidR="008D623A">
          <w:t xml:space="preserve">stinct </w:t>
        </w:r>
      </w:ins>
      <w:ins w:id="123" w:author="JOSE FERNANDO GARCIA GUEVARA" w:date="2022-02-03T17:12:00Z">
        <w:r w:rsidR="008D623A">
          <w:t>liver disease cohorts</w:t>
        </w:r>
      </w:ins>
      <w:ins w:id="124" w:author="JOSE FERNANDO GARCIA GUEVARA" w:date="2022-02-03T17:19:00Z">
        <w:r w:rsidR="00C65B18">
          <w:t xml:space="preserve">, </w:t>
        </w:r>
      </w:ins>
      <w:ins w:id="125" w:author="JOSE FERNANDO GARCIA GUEVARA" w:date="2022-02-03T17:21:00Z">
        <w:r w:rsidR="00C65B18">
          <w:t>mean</w:t>
        </w:r>
      </w:ins>
      <w:ins w:id="126" w:author="JOSE FERNANDO GARCIA GUEVARA" w:date="2022-02-03T17:19:00Z">
        <w:r w:rsidR="00C65B18">
          <w:t xml:space="preserve">while </w:t>
        </w:r>
      </w:ins>
      <w:ins w:id="127" w:author="JOSE FERNANDO GARCIA GUEVARA" w:date="2022-02-03T17:15:00Z">
        <w:r w:rsidR="00C65B18">
          <w:t xml:space="preserve">species </w:t>
        </w:r>
      </w:ins>
      <w:ins w:id="128" w:author="JOSE FERNANDO GARCIA GUEVARA" w:date="2022-02-03T17:20:00Z">
        <w:r w:rsidR="00C65B18">
          <w:t xml:space="preserve">like </w:t>
        </w:r>
      </w:ins>
      <w:ins w:id="129" w:author="JOSE FERNANDO GARCIA GUEVARA" w:date="2022-02-03T17:16:00Z">
        <w:r w:rsidR="00C65B18" w:rsidRPr="00C65B18">
          <w:rPr>
            <w:i/>
            <w:iCs/>
            <w:rPrChange w:id="130" w:author="JOSE FERNANDO GARCIA GUEVARA" w:date="2022-02-03T17:22:00Z">
              <w:rPr/>
            </w:rPrChange>
          </w:rPr>
          <w:t xml:space="preserve">S. </w:t>
        </w:r>
        <w:proofErr w:type="spellStart"/>
        <w:r w:rsidR="00C65B18" w:rsidRPr="00C65B18">
          <w:rPr>
            <w:i/>
            <w:iCs/>
            <w:rPrChange w:id="131" w:author="JOSE FERNANDO GARCIA GUEVARA" w:date="2022-02-03T17:22:00Z">
              <w:rPr/>
            </w:rPrChange>
          </w:rPr>
          <w:t>salivarius</w:t>
        </w:r>
        <w:proofErr w:type="spellEnd"/>
        <w:r w:rsidR="00C65B18" w:rsidRPr="00C65B18">
          <w:rPr>
            <w:i/>
            <w:iCs/>
            <w:rPrChange w:id="132" w:author="JOSE FERNANDO GARCIA GUEVARA" w:date="2022-02-03T17:22:00Z">
              <w:rPr/>
            </w:rPrChange>
          </w:rPr>
          <w:t xml:space="preserve"> </w:t>
        </w:r>
        <w:r w:rsidR="00C65B18" w:rsidRPr="00C65B18">
          <w:t>and</w:t>
        </w:r>
      </w:ins>
      <w:ins w:id="133" w:author="JOSE FERNANDO GARCIA GUEVARA" w:date="2022-02-03T17:19:00Z">
        <w:r w:rsidR="00C65B18" w:rsidRPr="00C65B18">
          <w:rPr>
            <w:i/>
            <w:iCs/>
            <w:rPrChange w:id="134" w:author="JOSE FERNANDO GARCIA GUEVARA" w:date="2022-02-03T17:22:00Z">
              <w:rPr/>
            </w:rPrChange>
          </w:rPr>
          <w:t xml:space="preserve"> S. </w:t>
        </w:r>
      </w:ins>
      <w:ins w:id="135" w:author="JOSE FERNANDO GARCIA GUEVARA" w:date="2022-02-03T17:20:00Z">
        <w:r w:rsidR="00C65B18" w:rsidRPr="00C65B18">
          <w:rPr>
            <w:i/>
            <w:iCs/>
            <w:rPrChange w:id="136" w:author="JOSE FERNANDO GARCIA GUEVARA" w:date="2022-02-03T17:22:00Z">
              <w:rPr/>
            </w:rPrChange>
          </w:rPr>
          <w:t>sanguinis</w:t>
        </w:r>
        <w:r w:rsidR="00C65B18">
          <w:t xml:space="preserve"> were depleted in </w:t>
        </w:r>
      </w:ins>
      <w:ins w:id="137" w:author="JOSE FERNANDO GARCIA GUEVARA" w:date="2022-02-03T17:21:00Z">
        <w:r w:rsidR="00C65B18">
          <w:t>cancer cohorts</w:t>
        </w:r>
      </w:ins>
      <w:ins w:id="138" w:author="JOSE FERNANDO GARCIA GUEVARA" w:date="2022-02-03T17:22:00Z">
        <w:r w:rsidR="00C65B18">
          <w:t xml:space="preserve"> </w:t>
        </w:r>
      </w:ins>
      <w:ins w:id="139" w:author="JOSE FERNANDO GARCIA GUEVARA" w:date="2022-02-03T17:12:00Z">
        <w:r w:rsidR="008D623A">
          <w:t>(</w:t>
        </w:r>
      </w:ins>
      <w:ins w:id="140" w:author="JOSE FERNANDO GARCIA GUEVARA" w:date="2022-02-03T20:17:00Z">
        <w:r w:rsidR="00E41788">
          <w:t>Supplementary Figure S3</w:t>
        </w:r>
      </w:ins>
      <w:ins w:id="141" w:author="JOSE FERNANDO GARCIA GUEVARA" w:date="2022-02-03T20:18:00Z">
        <w:r w:rsidR="00E41788">
          <w:t xml:space="preserve">, </w:t>
        </w:r>
      </w:ins>
      <w:ins w:id="142" w:author="JOSE FERNANDO GARCIA GUEVARA" w:date="2022-02-03T17:12:00Z">
        <w:r w:rsidR="008D623A" w:rsidRPr="59AC96BE">
          <w:rPr>
            <w:color w:val="FF0000"/>
          </w:rPr>
          <w:t>Supplementary Table S4</w:t>
        </w:r>
        <w:r w:rsidR="008D623A">
          <w:t>).</w:t>
        </w:r>
      </w:ins>
    </w:p>
    <w:p w14:paraId="74876B9C" w14:textId="4E8AC081" w:rsidR="0015502A" w:rsidRPr="00787674" w:rsidRDefault="00976A08" w:rsidP="00B74686">
      <w:pPr>
        <w:rPr>
          <w:ins w:id="143" w:author="JOSE FERNANDO GARCIA GUEVARA" w:date="2022-02-03T15:49:00Z"/>
          <w:lang w:val="en-SE"/>
          <w:rPrChange w:id="144" w:author="JOSE FERNANDO GARCIA GUEVARA" w:date="2022-02-03T20:03:00Z">
            <w:rPr>
              <w:ins w:id="145" w:author="JOSE FERNANDO GARCIA GUEVARA" w:date="2022-02-03T15:49:00Z"/>
            </w:rPr>
          </w:rPrChange>
        </w:rPr>
      </w:pPr>
      <w:ins w:id="146" w:author="JOSE FERNANDO GARCIA GUEVARA" w:date="2022-02-03T18:28:00Z">
        <w:r w:rsidRPr="009A4754">
          <w:rPr>
            <w:rPrChange w:id="147" w:author="JOSE FERNANDO GARCIA GUEVARA" w:date="2022-02-03T19:30:00Z">
              <w:rPr>
                <w:rFonts w:ascii="Calibri" w:eastAsia="Calibri" w:hAnsi="Calibri" w:cs="Calibri"/>
                <w:bCs w:val="0"/>
                <w:color w:val="000000" w:themeColor="text1"/>
                <w:sz w:val="22"/>
                <w:szCs w:val="22"/>
                <w:lang w:val="en-US"/>
              </w:rPr>
            </w:rPrChange>
          </w:rPr>
          <w:t>In addition</w:t>
        </w:r>
      </w:ins>
      <w:ins w:id="148" w:author="JOSE FERNANDO GARCIA GUEVARA" w:date="2022-02-03T19:30:00Z">
        <w:r w:rsidR="009A4754">
          <w:t>,</w:t>
        </w:r>
      </w:ins>
      <w:ins w:id="149" w:author="JOSE FERNANDO GARCIA GUEVARA" w:date="2022-02-03T18:28:00Z">
        <w:r w:rsidRPr="009A4754">
          <w:rPr>
            <w:rPrChange w:id="150" w:author="JOSE FERNANDO GARCIA GUEVARA" w:date="2022-02-03T19:30:00Z">
              <w:rPr>
                <w:rFonts w:ascii="Calibri" w:eastAsia="Calibri" w:hAnsi="Calibri" w:cs="Calibri"/>
                <w:bCs w:val="0"/>
                <w:color w:val="000000" w:themeColor="text1"/>
                <w:sz w:val="22"/>
                <w:szCs w:val="22"/>
                <w:lang w:val="en-US"/>
              </w:rPr>
            </w:rPrChange>
          </w:rPr>
          <w:t xml:space="preserve"> we observed proportionality </w:t>
        </w:r>
      </w:ins>
      <w:ins w:id="151" w:author="JOSE FERNANDO GARCIA GUEVARA" w:date="2022-02-03T19:31:00Z">
        <w:r w:rsidR="009A4754">
          <w:t>between MSP</w:t>
        </w:r>
      </w:ins>
      <w:ins w:id="152" w:author="JOSE FERNANDO GARCIA GUEVARA" w:date="2022-02-03T19:32:00Z">
        <w:r w:rsidR="009A4754">
          <w:t>s</w:t>
        </w:r>
      </w:ins>
      <w:ins w:id="153" w:author="JOSE FERNANDO GARCIA GUEVARA" w:date="2022-02-03T20:17:00Z">
        <w:r w:rsidR="00E41788">
          <w:t xml:space="preserve"> (Supplementary FigureS3)</w:t>
        </w:r>
      </w:ins>
      <w:ins w:id="154" w:author="JOSE FERNANDO GARCIA GUEVARA" w:date="2022-02-03T19:32:00Z">
        <w:r w:rsidR="009A4754">
          <w:t xml:space="preserve">. </w:t>
        </w:r>
      </w:ins>
      <w:ins w:id="155" w:author="JOSE FERNANDO GARCIA GUEVARA" w:date="2022-02-03T17:25:00Z">
        <w:r w:rsidR="00C65B18" w:rsidRPr="009A4754">
          <w:rPr>
            <w:rPrChange w:id="156" w:author="JOSE FERNANDO GARCIA GUEVARA" w:date="2022-02-03T19:30:00Z">
              <w:rPr>
                <w:rFonts w:ascii="Calibri" w:eastAsia="Calibri" w:hAnsi="Calibri" w:cs="Calibri"/>
                <w:bCs w:val="0"/>
                <w:color w:val="000000" w:themeColor="text1"/>
                <w:sz w:val="22"/>
                <w:szCs w:val="22"/>
                <w:lang w:val="en-US"/>
              </w:rPr>
            </w:rPrChange>
          </w:rPr>
          <w:t>A high proportionality value between a pair of MSPs suggest the</w:t>
        </w:r>
      </w:ins>
      <w:ins w:id="157" w:author="JOSE FERNANDO GARCIA GUEVARA" w:date="2022-02-03T19:32:00Z">
        <w:r w:rsidR="009A4754">
          <w:t>y</w:t>
        </w:r>
      </w:ins>
      <w:ins w:id="158" w:author="JOSE FERNANDO GARCIA GUEVARA" w:date="2022-02-03T17:25:00Z">
        <w:r w:rsidR="00C65B18" w:rsidRPr="009A4754">
          <w:rPr>
            <w:rPrChange w:id="159" w:author="JOSE FERNANDO GARCIA GUEVARA" w:date="2022-02-03T19:30:00Z">
              <w:rPr>
                <w:rFonts w:ascii="Calibri" w:eastAsia="Calibri" w:hAnsi="Calibri" w:cs="Calibri"/>
                <w:bCs w:val="0"/>
                <w:color w:val="000000" w:themeColor="text1"/>
                <w:sz w:val="22"/>
                <w:szCs w:val="22"/>
                <w:lang w:val="en-US"/>
              </w:rPr>
            </w:rPrChange>
          </w:rPr>
          <w:t xml:space="preserve"> tend to increase or decrease together. Most MSPs showing the highest proportionality values belong to the same genus</w:t>
        </w:r>
      </w:ins>
      <w:ins w:id="160" w:author="JOSE FERNANDO GARCIA GUEVARA" w:date="2022-02-03T19:33:00Z">
        <w:r w:rsidR="009A4754">
          <w:t>. Only a smal</w:t>
        </w:r>
      </w:ins>
      <w:ins w:id="161" w:author="JOSE FERNANDO GARCIA GUEVARA" w:date="2022-02-03T19:34:00Z">
        <w:r w:rsidR="009A4754">
          <w:t xml:space="preserve">l subset of MSP </w:t>
        </w:r>
      </w:ins>
      <w:ins w:id="162" w:author="JOSE FERNANDO GARCIA GUEVARA" w:date="2022-02-03T19:38:00Z">
        <w:r w:rsidR="00E51A32">
          <w:t>was</w:t>
        </w:r>
      </w:ins>
      <w:ins w:id="163" w:author="JOSE FERNANDO GARCIA GUEVARA" w:date="2022-02-03T19:34:00Z">
        <w:r w:rsidR="00E51A32">
          <w:t xml:space="preserve"> found with proportionality values above the</w:t>
        </w:r>
      </w:ins>
      <w:ins w:id="164" w:author="JOSE FERNANDO GARCIA GUEVARA" w:date="2022-02-03T19:36:00Z">
        <w:r w:rsidR="00E51A32">
          <w:t xml:space="preserve"> selected</w:t>
        </w:r>
      </w:ins>
      <w:ins w:id="165" w:author="JOSE FERNANDO GARCIA GUEVARA" w:date="2022-02-03T19:35:00Z">
        <w:r w:rsidR="00E51A32">
          <w:t xml:space="preserve"> threshold.</w:t>
        </w:r>
      </w:ins>
      <w:ins w:id="166" w:author="JOSE FERNANDO GARCIA GUEVARA" w:date="2022-02-03T19:40:00Z">
        <w:r w:rsidR="00E51A32">
          <w:t xml:space="preserve"> Between the</w:t>
        </w:r>
      </w:ins>
      <w:ins w:id="167" w:author="JOSE FERNANDO GARCIA GUEVARA" w:date="2022-02-03T19:41:00Z">
        <w:r w:rsidR="00E51A32">
          <w:t xml:space="preserve"> MSP pairs</w:t>
        </w:r>
      </w:ins>
      <w:ins w:id="168" w:author="JOSE FERNANDO GARCIA GUEVARA" w:date="2022-02-03T19:35:00Z">
        <w:r w:rsidR="00E51A32">
          <w:t xml:space="preserve"> </w:t>
        </w:r>
      </w:ins>
      <w:ins w:id="169" w:author="JOSE FERNANDO GARCIA GUEVARA" w:date="2022-02-03T19:42:00Z">
        <w:r w:rsidR="00E51A32">
          <w:t>we f</w:t>
        </w:r>
      </w:ins>
      <w:ins w:id="170" w:author="JOSE FERNANDO GARCIA GUEVARA" w:date="2022-02-03T19:43:00Z">
        <w:r w:rsidR="00E51A32">
          <w:t>ound,</w:t>
        </w:r>
      </w:ins>
      <w:ins w:id="171" w:author="JOSE FERNANDO GARCIA GUEVARA" w:date="2022-02-03T19:42:00Z">
        <w:r w:rsidR="00E51A32">
          <w:t xml:space="preserve"> many of</w:t>
        </w:r>
      </w:ins>
      <w:ins w:id="172" w:author="JOSE FERNANDO GARCIA GUEVARA" w:date="2022-02-03T19:43:00Z">
        <w:r w:rsidR="00E51A32">
          <w:t xml:space="preserve"> them are</w:t>
        </w:r>
      </w:ins>
      <w:ins w:id="173" w:author="JOSE FERNANDO GARCIA GUEVARA" w:date="2022-02-03T19:45:00Z">
        <w:r w:rsidR="006F203D">
          <w:t xml:space="preserve"> inhabitants of the oral cavity </w:t>
        </w:r>
      </w:ins>
      <w:ins w:id="174" w:author="JOSE FERNANDO GARCIA GUEVARA" w:date="2022-02-03T19:46:00Z">
        <w:r w:rsidR="006F203D">
          <w:t xml:space="preserve">and the </w:t>
        </w:r>
      </w:ins>
      <w:ins w:id="175" w:author="JOSE FERNANDO GARCIA GUEVARA" w:date="2022-02-03T19:36:00Z">
        <w:r w:rsidR="00E51A32" w:rsidRPr="00E51A32">
          <w:rPr>
            <w:i/>
            <w:iCs/>
            <w:rPrChange w:id="176" w:author="JOSE FERNANDO GARCIA GUEVARA" w:date="2022-02-03T19:41:00Z">
              <w:rPr/>
            </w:rPrChange>
          </w:rPr>
          <w:t>Streptococcus</w:t>
        </w:r>
        <w:r w:rsidR="00E51A32">
          <w:t xml:space="preserve"> genus </w:t>
        </w:r>
      </w:ins>
      <w:ins w:id="177" w:author="JOSE FERNANDO GARCIA GUEVARA" w:date="2022-02-03T19:37:00Z">
        <w:r w:rsidR="00E51A32">
          <w:t>stands ou</w:t>
        </w:r>
      </w:ins>
      <w:ins w:id="178" w:author="JOSE FERNANDO GARCIA GUEVARA" w:date="2022-02-03T19:42:00Z">
        <w:r w:rsidR="00E51A32">
          <w:t>t again</w:t>
        </w:r>
      </w:ins>
      <w:ins w:id="179" w:author="JOSE FERNANDO GARCIA GUEVARA" w:date="2022-02-03T19:41:00Z">
        <w:r w:rsidR="00E51A32">
          <w:t>.</w:t>
        </w:r>
      </w:ins>
    </w:p>
    <w:p w14:paraId="150F6CAB" w14:textId="2DED7FB8" w:rsidR="006B05DF" w:rsidRPr="00786599" w:rsidDel="00787674" w:rsidRDefault="00787674" w:rsidP="0059466F">
      <w:pPr>
        <w:rPr>
          <w:del w:id="180" w:author="JOSE FERNANDO GARCIA GUEVARA" w:date="2022-02-03T17:26:00Z"/>
          <w:rFonts w:eastAsia="Times New Roman"/>
          <w:bCs w:val="0"/>
          <w:lang w:val="en-US" w:eastAsia="en-GB"/>
          <w:rPrChange w:id="181" w:author="JOSE FERNANDO GARCIA GUEVARA" w:date="2022-02-03T20:19:00Z">
            <w:rPr>
              <w:del w:id="182" w:author="JOSE FERNANDO GARCIA GUEVARA" w:date="2022-02-03T17:26:00Z"/>
            </w:rPr>
          </w:rPrChange>
        </w:rPr>
      </w:pPr>
      <w:ins w:id="183" w:author="JOSE FERNANDO GARCIA GUEVARA" w:date="2022-02-03T20:08:00Z">
        <w:r>
          <w:rPr>
            <w:rFonts w:eastAsia="Times New Roman"/>
            <w:bCs w:val="0"/>
            <w:color w:val="000000"/>
            <w:shd w:val="clear" w:color="auto" w:fill="FFFFFF"/>
            <w:lang w:val="en-US" w:eastAsia="en-GB"/>
          </w:rPr>
          <w:lastRenderedPageBreak/>
          <w:t>Bacterial infections</w:t>
        </w:r>
      </w:ins>
      <w:ins w:id="184" w:author="JOSE FERNANDO GARCIA GUEVARA" w:date="2022-02-03T20:07:00Z">
        <w:r w:rsidRPr="00787674">
          <w:rPr>
            <w:rFonts w:eastAsia="Times New Roman"/>
            <w:bCs w:val="0"/>
            <w:color w:val="000000"/>
            <w:shd w:val="clear" w:color="auto" w:fill="FFFFFF"/>
            <w:lang w:val="en-SE" w:eastAsia="en-GB"/>
          </w:rPr>
          <w:t xml:space="preserve"> of the </w:t>
        </w:r>
        <w:r w:rsidRPr="00787674">
          <w:rPr>
            <w:rFonts w:eastAsia="Times New Roman"/>
            <w:bCs w:val="0"/>
            <w:i/>
            <w:iCs/>
            <w:color w:val="000000"/>
            <w:shd w:val="clear" w:color="auto" w:fill="FFFFFF"/>
            <w:lang w:val="en-SE" w:eastAsia="en-GB"/>
          </w:rPr>
          <w:t>Streptococcus</w:t>
        </w:r>
        <w:r w:rsidRPr="00787674">
          <w:rPr>
            <w:rFonts w:eastAsia="Times New Roman"/>
            <w:bCs w:val="0"/>
            <w:color w:val="000000"/>
            <w:shd w:val="clear" w:color="auto" w:fill="FFFFFF"/>
            <w:lang w:val="en-SE" w:eastAsia="en-GB"/>
          </w:rPr>
          <w:t xml:space="preserve"> genus </w:t>
        </w:r>
      </w:ins>
      <w:ins w:id="185" w:author="JOSE FERNANDO GARCIA GUEVARA" w:date="2022-02-03T20:08:00Z">
        <w:r>
          <w:rPr>
            <w:rFonts w:eastAsia="Times New Roman"/>
            <w:bCs w:val="0"/>
            <w:color w:val="000000"/>
            <w:shd w:val="clear" w:color="auto" w:fill="FFFFFF"/>
            <w:lang w:val="en-US" w:eastAsia="en-GB"/>
          </w:rPr>
          <w:t xml:space="preserve">play a central role </w:t>
        </w:r>
      </w:ins>
      <w:ins w:id="186" w:author="JOSE FERNANDO GARCIA GUEVARA" w:date="2022-02-03T20:07:00Z">
        <w:r w:rsidRPr="00787674">
          <w:rPr>
            <w:rFonts w:eastAsia="Times New Roman"/>
            <w:bCs w:val="0"/>
            <w:color w:val="000000"/>
            <w:shd w:val="clear" w:color="auto" w:fill="FFFFFF"/>
            <w:lang w:val="en-SE" w:eastAsia="en-GB"/>
          </w:rPr>
          <w:t>from a clinical point of view</w:t>
        </w:r>
        <w:r>
          <w:rPr>
            <w:rFonts w:eastAsia="Times New Roman"/>
            <w:bCs w:val="0"/>
            <w:color w:val="000000"/>
            <w:shd w:val="clear" w:color="auto" w:fill="FFFFFF"/>
            <w:lang w:val="en-US" w:eastAsia="en-GB"/>
          </w:rPr>
          <w:t xml:space="preserve">, </w:t>
        </w:r>
      </w:ins>
      <w:ins w:id="187" w:author="JOSE FERNANDO GARCIA GUEVARA" w:date="2022-02-03T20:09:00Z">
        <w:r>
          <w:rPr>
            <w:rFonts w:eastAsia="Times New Roman"/>
            <w:bCs w:val="0"/>
            <w:color w:val="000000"/>
            <w:shd w:val="clear" w:color="auto" w:fill="FFFFFF"/>
            <w:lang w:val="en-US" w:eastAsia="en-GB"/>
          </w:rPr>
          <w:t>although</w:t>
        </w:r>
      </w:ins>
      <w:ins w:id="188" w:author="JOSE FERNANDO GARCIA GUEVARA" w:date="2022-02-03T20:07:00Z">
        <w:r>
          <w:rPr>
            <w:rFonts w:eastAsia="Times New Roman"/>
            <w:bCs w:val="0"/>
            <w:color w:val="000000"/>
            <w:shd w:val="clear" w:color="auto" w:fill="FFFFFF"/>
            <w:lang w:val="en-US" w:eastAsia="en-GB"/>
          </w:rPr>
          <w:t xml:space="preserve"> </w:t>
        </w:r>
      </w:ins>
      <w:ins w:id="189" w:author="JOSE FERNANDO GARCIA GUEVARA" w:date="2022-02-03T20:11:00Z">
        <w:r>
          <w:rPr>
            <w:rFonts w:eastAsia="Times New Roman"/>
            <w:bCs w:val="0"/>
            <w:color w:val="000000"/>
            <w:shd w:val="clear" w:color="auto" w:fill="FFFFFF"/>
            <w:lang w:val="en-US" w:eastAsia="en-GB"/>
          </w:rPr>
          <w:t>the complete role</w:t>
        </w:r>
      </w:ins>
      <w:ins w:id="190" w:author="JOSE FERNANDO GARCIA GUEVARA" w:date="2022-02-03T20:12:00Z">
        <w:r>
          <w:rPr>
            <w:rFonts w:eastAsia="Times New Roman"/>
            <w:bCs w:val="0"/>
            <w:color w:val="000000"/>
            <w:shd w:val="clear" w:color="auto" w:fill="FFFFFF"/>
            <w:lang w:val="en-US" w:eastAsia="en-GB"/>
          </w:rPr>
          <w:t xml:space="preserve"> of this genus</w:t>
        </w:r>
      </w:ins>
      <w:ins w:id="191" w:author="JOSE FERNANDO GARCIA GUEVARA" w:date="2022-02-03T20:06:00Z">
        <w:r w:rsidRPr="00787674">
          <w:rPr>
            <w:rFonts w:eastAsia="Times New Roman"/>
            <w:bCs w:val="0"/>
            <w:color w:val="000000"/>
            <w:shd w:val="clear" w:color="auto" w:fill="FFFFFF"/>
            <w:lang w:val="en-SE" w:eastAsia="en-GB"/>
          </w:rPr>
          <w:t xml:space="preserve"> is still not fully </w:t>
        </w:r>
      </w:ins>
      <w:ins w:id="192" w:author="JOSE FERNANDO GARCIA GUEVARA" w:date="2022-02-03T20:11:00Z">
        <w:r>
          <w:rPr>
            <w:rFonts w:eastAsia="Times New Roman"/>
            <w:bCs w:val="0"/>
            <w:color w:val="000000"/>
            <w:shd w:val="clear" w:color="auto" w:fill="FFFFFF"/>
            <w:lang w:val="en-US" w:eastAsia="en-GB"/>
          </w:rPr>
          <w:t>understood</w:t>
        </w:r>
      </w:ins>
      <w:ins w:id="193" w:author="JOSE FERNANDO GARCIA GUEVARA" w:date="2022-02-03T20:06:00Z">
        <w:r w:rsidRPr="00787674">
          <w:rPr>
            <w:rFonts w:eastAsia="Times New Roman"/>
            <w:bCs w:val="0"/>
            <w:color w:val="000000"/>
            <w:shd w:val="clear" w:color="auto" w:fill="FFFFFF"/>
            <w:lang w:val="en-SE" w:eastAsia="en-GB"/>
          </w:rPr>
          <w:t xml:space="preserve"> and should be the subject of further</w:t>
        </w:r>
      </w:ins>
      <w:ins w:id="194" w:author="JOSE FERNANDO GARCIA GUEVARA" w:date="2022-02-03T20:13:00Z">
        <w:r w:rsidR="00E41788">
          <w:rPr>
            <w:rFonts w:eastAsia="Times New Roman"/>
            <w:bCs w:val="0"/>
            <w:color w:val="000000"/>
            <w:shd w:val="clear" w:color="auto" w:fill="FFFFFF"/>
            <w:lang w:val="en-US" w:eastAsia="en-GB"/>
          </w:rPr>
          <w:t xml:space="preserve"> research</w:t>
        </w:r>
      </w:ins>
      <w:ins w:id="195" w:author="JOSE FERNANDO GARCIA GUEVARA" w:date="2022-02-03T20:15:00Z">
        <w:r w:rsidR="00E41788">
          <w:rPr>
            <w:rFonts w:eastAsia="Times New Roman"/>
            <w:bCs w:val="0"/>
            <w:color w:val="000000"/>
            <w:shd w:val="clear" w:color="auto" w:fill="FFFFFF"/>
            <w:lang w:val="en-US" w:eastAsia="en-GB"/>
          </w:rPr>
          <w:t xml:space="preserve"> </w:t>
        </w:r>
      </w:ins>
      <w:customXmlInsRangeStart w:id="196" w:author="JOSE FERNANDO GARCIA GUEVARA" w:date="2022-02-03T20:15:00Z"/>
      <w:sdt>
        <w:sdtPr>
          <w:rPr>
            <w:rFonts w:eastAsia="Times New Roman"/>
            <w:bCs w:val="0"/>
            <w:color w:val="000000"/>
            <w:shd w:val="clear" w:color="auto" w:fill="FFFFFF"/>
            <w:lang w:val="en-US"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zNl0sIFszN10ifX0="/>
          <w:id w:val="1256169499"/>
          <w:placeholder>
            <w:docPart w:val="DefaultPlaceholder_-1854013440"/>
          </w:placeholder>
        </w:sdtPr>
        <w:sdtContent>
          <w:customXmlInsRangeEnd w:id="196"/>
          <w:ins w:id="197" w:author="JOSE FERNANDO GARCIA GUEVARA" w:date="2022-02-03T20:15:00Z">
            <w:r w:rsidR="00E41788" w:rsidRPr="00E41788">
              <w:rPr>
                <w:rFonts w:eastAsia="Times New Roman"/>
                <w:bCs w:val="0"/>
                <w:color w:val="000000"/>
                <w:shd w:val="clear" w:color="auto" w:fill="FFFFFF"/>
                <w:lang w:val="en-US" w:eastAsia="en-GB"/>
              </w:rPr>
              <w:t>[36], [37]</w:t>
            </w:r>
          </w:ins>
          <w:customXmlInsRangeStart w:id="198" w:author="JOSE FERNANDO GARCIA GUEVARA" w:date="2022-02-03T20:15:00Z"/>
        </w:sdtContent>
      </w:sdt>
      <w:customXmlInsRangeEnd w:id="198"/>
      <w:ins w:id="199" w:author="JOSE FERNANDO GARCIA GUEVARA" w:date="2022-02-03T20:06:00Z">
        <w:r w:rsidRPr="00787674">
          <w:rPr>
            <w:rFonts w:eastAsia="Times New Roman"/>
            <w:bCs w:val="0"/>
            <w:color w:val="000000"/>
            <w:shd w:val="clear" w:color="auto" w:fill="FFFFFF"/>
            <w:lang w:val="en-SE" w:eastAsia="en-GB"/>
          </w:rPr>
          <w:t>.</w:t>
        </w:r>
      </w:ins>
      <w:ins w:id="200" w:author="Shoaie, Saeed" w:date="2021-12-07T01:55:00Z">
        <w:del w:id="201" w:author="JOSE FERNANDO GARCIA GUEVARA" w:date="2022-02-03T17:26:00Z">
          <w:r w:rsidR="005F2D5E" w:rsidDel="00190FF4">
            <w:delText xml:space="preserve">To capture a holistic </w:delText>
          </w:r>
        </w:del>
      </w:ins>
      <w:ins w:id="202" w:author="Shoaie, Saeed" w:date="2021-12-07T01:56:00Z">
        <w:del w:id="203" w:author="JOSE FERNANDO GARCIA GUEVARA" w:date="2022-02-03T17:26:00Z">
          <w:r w:rsidR="005F2D5E" w:rsidDel="00190FF4">
            <w:delText xml:space="preserve">view of the gut </w:delText>
          </w:r>
        </w:del>
      </w:ins>
      <w:ins w:id="204" w:author="Shoaie, Saeed" w:date="2021-12-07T01:57:00Z">
        <w:del w:id="205" w:author="JOSE FERNANDO GARCIA GUEVARA" w:date="2022-02-03T17:26:00Z">
          <w:r w:rsidR="005F2D5E" w:rsidRPr="005F2D5E" w:rsidDel="00190FF4">
            <w:delText xml:space="preserve">Pan-MGAS </w:delText>
          </w:r>
          <w:r w:rsidR="005F2D5E" w:rsidDel="00190FF4">
            <w:delText xml:space="preserve">across diseases </w:delText>
          </w:r>
        </w:del>
      </w:ins>
      <w:ins w:id="206" w:author="Shoaie, Saeed" w:date="2021-12-07T01:56:00Z">
        <w:del w:id="207" w:author="JOSE FERNANDO GARCIA GUEVARA" w:date="2022-02-03T17:26:00Z">
          <w:r w:rsidR="005F2D5E" w:rsidDel="00190FF4">
            <w:delText xml:space="preserve">and geographical regions together with </w:delText>
          </w:r>
        </w:del>
      </w:ins>
      <w:ins w:id="208" w:author="Shoaie, Saeed" w:date="2021-12-07T01:57:00Z">
        <w:del w:id="209" w:author="JOSE FERNANDO GARCIA GUEVARA" w:date="2022-02-03T17:26:00Z">
          <w:r w:rsidR="005F2D5E" w:rsidDel="00190FF4">
            <w:delText xml:space="preserve">changes of the </w:delText>
          </w:r>
        </w:del>
      </w:ins>
      <w:ins w:id="210" w:author="Shoaie, Saeed" w:date="2021-12-07T01:58:00Z">
        <w:del w:id="211" w:author="JOSE FERNANDO GARCIA GUEVARA" w:date="2022-02-03T17:26:00Z">
          <w:r w:rsidR="005F2D5E" w:rsidDel="00190FF4">
            <w:delText xml:space="preserve">functional cluster, </w:delText>
          </w:r>
        </w:del>
      </w:ins>
      <w:del w:id="212" w:author="JOSE FERNANDO GARCIA GUEVARA" w:date="2022-02-03T17:26:00Z">
        <w:r w:rsidR="0064534D" w:rsidDel="00190FF4">
          <w:delText xml:space="preserve">phylogenetic tree of the </w:delText>
        </w:r>
      </w:del>
      <w:ins w:id="213" w:author="Shoaie, Saeed" w:date="2021-12-07T01:58:00Z">
        <w:del w:id="214" w:author="JOSE FERNANDO GARCIA GUEVARA" w:date="2022-02-03T17:26:00Z">
          <w:r w:rsidR="005F2D5E" w:rsidDel="00190FF4">
            <w:delText>MSPs</w:delText>
          </w:r>
        </w:del>
      </w:ins>
      <w:ins w:id="215" w:author="Shoaie, Saeed" w:date="2021-12-07T01:44:00Z">
        <w:del w:id="216" w:author="JOSE FERNANDO GARCIA GUEVARA" w:date="2022-02-03T17:26:00Z">
          <w:r w:rsidR="00C64F2F" w:rsidDel="00190FF4">
            <w:delText xml:space="preserve"> </w:delText>
          </w:r>
        </w:del>
      </w:ins>
      <w:del w:id="217" w:author="JOSE FERNANDO GARCIA GUEVARA" w:date="2022-02-03T17:26:00Z">
        <w:r w:rsidR="0064534D" w:rsidDel="00190FF4">
          <w:delText xml:space="preserve">was calculated and </w:delText>
        </w:r>
      </w:del>
      <w:ins w:id="218" w:author="Shoaie, Saeed" w:date="2021-12-07T01:58:00Z">
        <w:del w:id="219" w:author="JOSE FERNANDO GARCIA GUEVARA" w:date="2022-02-03T17:26:00Z">
          <w:r w:rsidR="005F2D5E" w:rsidDel="00190FF4">
            <w:delText xml:space="preserve">generated with </w:delText>
          </w:r>
        </w:del>
      </w:ins>
      <w:del w:id="220" w:author="JOSE FERNANDO GARCIA GUEVARA" w:date="2022-02-03T17:26:00Z">
        <w:r w:rsidR="0064534D" w:rsidDel="00190FF4">
          <w:delText>taxonomic resolution of disease</w:delText>
        </w:r>
        <w:r w:rsidR="00AE0097" w:rsidDel="00190FF4">
          <w:delText xml:space="preserve"> and region</w:delText>
        </w:r>
        <w:r w:rsidR="0064534D" w:rsidDel="00190FF4">
          <w:delText xml:space="preserve"> enriched species (</w:delText>
        </w:r>
        <w:r w:rsidR="0064534D" w:rsidRPr="0064534D" w:rsidDel="00190FF4">
          <w:rPr>
            <w:color w:val="FF0000"/>
          </w:rPr>
          <w:delText>Fig. 4, Methods</w:delText>
        </w:r>
        <w:r w:rsidR="0064534D" w:rsidDel="00190FF4">
          <w:delText xml:space="preserve">). </w:delText>
        </w:r>
        <w:r w:rsidR="00AE0097" w:rsidDel="00190FF4">
          <w:delText>Employing this tree as a</w:delText>
        </w:r>
        <w:r w:rsidR="005F2D5E" w:rsidDel="00190FF4">
          <w:delText xml:space="preserve">n interactive </w:delText>
        </w:r>
        <w:r w:rsidR="00AE0097" w:rsidDel="00190FF4">
          <w:delText>tool, it was possible to group species also by shared functional clusters that are enriched in disease</w:delText>
        </w:r>
        <w:r w:rsidR="00AE05A5" w:rsidDel="00190FF4">
          <w:delText xml:space="preserve"> in their phylogenetic context</w:delText>
        </w:r>
        <w:r w:rsidR="00AE0097" w:rsidDel="00190FF4">
          <w:delText xml:space="preserve"> (</w:delText>
        </w:r>
        <w:r w:rsidR="00AE0097" w:rsidRPr="00AE0097" w:rsidDel="00190FF4">
          <w:rPr>
            <w:color w:val="FF0000"/>
          </w:rPr>
          <w:delText xml:space="preserve">Fig. </w:delText>
        </w:r>
        <w:r w:rsidR="00AE05A5" w:rsidDel="00190FF4">
          <w:rPr>
            <w:color w:val="FF0000"/>
          </w:rPr>
          <w:delText>4</w:delText>
        </w:r>
        <w:r w:rsidR="00AE0097" w:rsidDel="00190FF4">
          <w:delText xml:space="preserve">). </w:delText>
        </w:r>
      </w:del>
    </w:p>
    <w:p w14:paraId="20075B30" w14:textId="77777777" w:rsidR="00787674" w:rsidRPr="00DE1ADB" w:rsidRDefault="00787674">
      <w:pPr>
        <w:rPr>
          <w:ins w:id="221" w:author="JOSE FERNANDO GARCIA GUEVARA" w:date="2022-02-03T20:05:00Z"/>
        </w:rPr>
        <w:pPrChange w:id="222" w:author="Portlock, Theo" w:date="2021-12-07T11:50:00Z">
          <w:pPr>
            <w:pStyle w:val="Heading1"/>
            <w:ind w:firstLine="720"/>
          </w:pPr>
        </w:pPrChange>
      </w:pPr>
    </w:p>
    <w:p w14:paraId="7F2EEC0C" w14:textId="070ECAC2" w:rsidR="002218ED" w:rsidRPr="00B74686" w:rsidDel="00190FF4" w:rsidRDefault="59AC96BE" w:rsidP="00B74686">
      <w:pPr>
        <w:rPr>
          <w:del w:id="223" w:author="JOSE FERNANDO GARCIA GUEVARA" w:date="2022-02-03T17:26:00Z"/>
        </w:rPr>
      </w:pPr>
      <w:del w:id="224" w:author="JOSE FERNANDO GARCIA GUEVARA" w:date="2022-02-03T17:26:00Z">
        <w:r w:rsidRPr="59AC96BE" w:rsidDel="00190FF4">
          <w:rPr>
            <w:rPrChange w:id="225" w:author="Portlock, Theo" w:date="2021-12-07T11:50:00Z">
              <w:rPr>
                <w:b/>
              </w:rPr>
            </w:rPrChange>
          </w:rPr>
          <w:delText xml:space="preserve">An example of how this tool can be used to analyse a metagenomic species is demonstrated with </w:delText>
        </w:r>
        <w:r w:rsidRPr="59AC96BE" w:rsidDel="00190FF4">
          <w:rPr>
            <w:i/>
            <w:iCs/>
            <w:rPrChange w:id="226" w:author="Portlock, Theo" w:date="2021-12-07T11:50:00Z">
              <w:rPr>
                <w:b/>
                <w:i/>
                <w:iCs/>
              </w:rPr>
            </w:rPrChange>
          </w:rPr>
          <w:delText>Streptococcus</w:delText>
        </w:r>
        <w:r w:rsidRPr="59AC96BE" w:rsidDel="00190FF4">
          <w:rPr>
            <w:rPrChange w:id="227" w:author="Portlock, Theo" w:date="2021-12-07T11:50:00Z">
              <w:rPr>
                <w:b/>
              </w:rPr>
            </w:rPrChange>
          </w:rPr>
          <w:delText xml:space="preserve"> (</w:delText>
        </w:r>
        <w:r w:rsidRPr="59AC96BE" w:rsidDel="00190FF4">
          <w:rPr>
            <w:color w:val="FF0000"/>
            <w:rPrChange w:id="228" w:author="Portlock, Theo" w:date="2021-12-07T11:50:00Z">
              <w:rPr>
                <w:b/>
                <w:color w:val="FF0000"/>
              </w:rPr>
            </w:rPrChange>
          </w:rPr>
          <w:delText>Fig. 4</w:delText>
        </w:r>
        <w:r w:rsidRPr="59AC96BE" w:rsidDel="00190FF4">
          <w:rPr>
            <w:rPrChange w:id="229" w:author="Portlock, Theo" w:date="2021-12-07T11:50:00Z">
              <w:rPr>
                <w:b/>
              </w:rPr>
            </w:rPrChange>
          </w:rPr>
          <w:delText xml:space="preserve">). </w:delText>
        </w:r>
      </w:del>
    </w:p>
    <w:p w14:paraId="062C50BC" w14:textId="169C2675" w:rsidR="002218ED" w:rsidDel="00190FF4" w:rsidRDefault="59AC96BE" w:rsidP="00C83CCE">
      <w:pPr>
        <w:rPr>
          <w:del w:id="230" w:author="JOSE FERNANDO GARCIA GUEVARA" w:date="2022-02-03T17:26:00Z"/>
        </w:rPr>
      </w:pPr>
      <w:ins w:id="231" w:author="Portlock, Theo" w:date="2021-12-07T16:11:00Z">
        <w:del w:id="232" w:author="JOSE FERNANDO GARCIA GUEVARA" w:date="2022-02-03T17:26:00Z">
          <w:r w:rsidDel="00190FF4">
            <w:delText xml:space="preserve">Three different species belonging to the </w:delText>
          </w:r>
          <w:r w:rsidRPr="59AC96BE" w:rsidDel="00190FF4">
            <w:rPr>
              <w:i/>
              <w:iCs/>
            </w:rPr>
            <w:delText>Streptococcus</w:delText>
          </w:r>
          <w:r w:rsidDel="00190FF4">
            <w:delText xml:space="preserve"> genus (</w:delText>
          </w:r>
          <w:r w:rsidRPr="59AC96BE" w:rsidDel="00190FF4">
            <w:rPr>
              <w:i/>
              <w:iCs/>
            </w:rPr>
            <w:delText>S. anginosus,</w:delText>
          </w:r>
          <w:r w:rsidDel="00190FF4">
            <w:delText xml:space="preserve"> </w:delText>
          </w:r>
          <w:r w:rsidRPr="59AC96BE" w:rsidDel="00190FF4">
            <w:rPr>
              <w:i/>
              <w:iCs/>
            </w:rPr>
            <w:delText>S. parasanguinis</w:delText>
          </w:r>
          <w:r w:rsidDel="00190FF4">
            <w:delText xml:space="preserve"> and </w:delText>
          </w:r>
          <w:r w:rsidRPr="59AC96BE" w:rsidDel="00190FF4">
            <w:rPr>
              <w:i/>
              <w:iCs/>
            </w:rPr>
            <w:delText>S. vestibularis</w:delText>
          </w:r>
          <w:r w:rsidDel="00190FF4">
            <w:delText xml:space="preserve">) and three more species from the </w:delText>
          </w:r>
          <w:r w:rsidRPr="59AC96BE" w:rsidDel="00190FF4">
            <w:rPr>
              <w:i/>
              <w:iCs/>
            </w:rPr>
            <w:delText>Veillonella</w:delText>
          </w:r>
          <w:r w:rsidDel="00190FF4">
            <w:delText xml:space="preserve"> genus (</w:delText>
          </w:r>
          <w:r w:rsidRPr="59AC96BE" w:rsidDel="00190FF4">
            <w:rPr>
              <w:i/>
              <w:iCs/>
            </w:rPr>
            <w:delText>V. atypica</w:delText>
          </w:r>
          <w:r w:rsidDel="00190FF4">
            <w:delText xml:space="preserve">, </w:delText>
          </w:r>
          <w:r w:rsidRPr="59AC96BE" w:rsidDel="00190FF4">
            <w:rPr>
              <w:i/>
              <w:iCs/>
            </w:rPr>
            <w:delText>V. dispar</w:delText>
          </w:r>
          <w:r w:rsidDel="00190FF4">
            <w:delText xml:space="preserve">, </w:delText>
          </w:r>
          <w:r w:rsidRPr="59AC96BE" w:rsidDel="00190FF4">
            <w:rPr>
              <w:i/>
              <w:iCs/>
            </w:rPr>
            <w:delText>V. parvula</w:delText>
          </w:r>
          <w:r w:rsidDel="00190FF4">
            <w:delText>)</w:delText>
          </w:r>
        </w:del>
        <w:del w:id="233" w:author="JOSE FERNANDO GARCIA GUEVARA" w:date="2022-02-03T17:11:00Z">
          <w:r w:rsidDel="008D623A">
            <w:delText xml:space="preserve"> were enriched in two different liver disease cohorts, all of which are common inhabitants of the oral cavity (</w:delText>
          </w:r>
          <w:r w:rsidRPr="59AC96BE" w:rsidDel="008D623A">
            <w:rPr>
              <w:color w:val="FF0000"/>
            </w:rPr>
            <w:delText>Supplementary Table S4</w:delText>
          </w:r>
          <w:r w:rsidDel="008D623A">
            <w:delText>).</w:delText>
          </w:r>
        </w:del>
        <w:del w:id="234" w:author="JOSE FERNANDO GARCIA GUEVARA" w:date="2022-02-03T17:26:00Z">
          <w:r w:rsidDel="00190FF4">
            <w:delText xml:space="preserve"> </w:delText>
          </w:r>
        </w:del>
      </w:ins>
    </w:p>
    <w:p w14:paraId="5EE6A87C" w14:textId="26B065F3" w:rsidR="00347491" w:rsidRPr="004F3885" w:rsidRDefault="59AC96BE" w:rsidP="0059466F">
      <w:pPr>
        <w:rPr>
          <w:color w:val="000000" w:themeColor="text1"/>
        </w:rPr>
      </w:pPr>
      <w:del w:id="235" w:author="JOSE FERNANDO GARCIA GUEVARA" w:date="2022-02-03T17:26:00Z">
        <w:r w:rsidRPr="59AC96BE" w:rsidDel="00190FF4">
          <w:rPr>
            <w:rPrChange w:id="236" w:author="Portlock, Theo" w:date="2021-12-07T11:50:00Z">
              <w:rPr>
                <w:b/>
              </w:rPr>
            </w:rPrChange>
          </w:rPr>
          <w:delText>Here, it’s enrichment in liver disease (ES=0.43) can be compared with its depletion in cancer (melanoma) (ES=0.30) across multiple species and cohorts. Another example can be found when looking at the species specificity of enri</w:delText>
        </w:r>
        <w:r w:rsidDel="00190FF4">
          <w:delText>e</w:delText>
        </w:r>
        <w:r w:rsidRPr="59AC96BE" w:rsidDel="00190FF4">
          <w:rPr>
            <w:rPrChange w:id="237" w:author="Portlock, Theo" w:date="2021-12-07T11:50:00Z">
              <w:rPr>
                <w:b/>
              </w:rPr>
            </w:rPrChange>
          </w:rPr>
          <w:delText>chment</w:delText>
        </w:r>
      </w:del>
      <w:ins w:id="238" w:author="Shoaie, Saeed" w:date="2022-02-01T12:17:00Z">
        <w:del w:id="239" w:author="JOSE FERNANDO GARCIA GUEVARA" w:date="2022-02-03T17:26:00Z">
          <w:r w:rsidR="00A3654C" w:rsidRPr="00A3654C" w:rsidDel="00190FF4">
            <w:delText>enri</w:delText>
          </w:r>
          <w:r w:rsidR="00A3654C" w:rsidDel="00190FF4">
            <w:delText>c</w:delText>
          </w:r>
          <w:r w:rsidR="00A3654C" w:rsidRPr="00A3654C" w:rsidDel="00190FF4">
            <w:delText>hment</w:delText>
          </w:r>
        </w:del>
      </w:ins>
      <w:del w:id="240" w:author="JOSE FERNANDO GARCIA GUEVARA" w:date="2022-02-03T17:26:00Z">
        <w:r w:rsidRPr="59AC96BE" w:rsidDel="00190FF4">
          <w:rPr>
            <w:rPrChange w:id="241" w:author="Portlock, Theo" w:date="2021-12-07T11:50:00Z">
              <w:rPr>
                <w:b/>
              </w:rPr>
            </w:rPrChange>
          </w:rPr>
          <w:delText xml:space="preserve"> of </w:delText>
        </w:r>
        <w:r w:rsidRPr="59AC96BE" w:rsidDel="00190FF4">
          <w:rPr>
            <w:i/>
            <w:iCs/>
            <w:rPrChange w:id="242" w:author="Portlock, Theo" w:date="2021-12-07T11:50:00Z">
              <w:rPr>
                <w:b/>
                <w:i/>
                <w:iCs/>
              </w:rPr>
            </w:rPrChange>
          </w:rPr>
          <w:delText xml:space="preserve">Fusobacterium nucleatum </w:delText>
        </w:r>
        <w:r w:rsidRPr="59AC96BE" w:rsidDel="00190FF4">
          <w:rPr>
            <w:rPrChange w:id="243" w:author="Portlock, Theo" w:date="2021-12-07T11:50:00Z">
              <w:rPr>
                <w:b/>
              </w:rPr>
            </w:rPrChange>
          </w:rPr>
          <w:delText>in cancers. The species was not shown to be regionally enriched but shared functional clusters with this species also contribute to multiple cancers and in inflammatory diseases such as liver disease (</w:delText>
        </w:r>
        <w:r w:rsidRPr="59AC96BE" w:rsidDel="00190FF4">
          <w:rPr>
            <w:color w:val="FF0000"/>
            <w:rPrChange w:id="244" w:author="Portlock, Theo" w:date="2021-12-07T11:50:00Z">
              <w:rPr>
                <w:b/>
                <w:color w:val="FF0000"/>
              </w:rPr>
            </w:rPrChange>
          </w:rPr>
          <w:delText>Fig. 2c</w:delText>
        </w:r>
        <w:r w:rsidRPr="59AC96BE" w:rsidDel="00190FF4">
          <w:rPr>
            <w:color w:val="000000" w:themeColor="text1"/>
            <w:rPrChange w:id="245" w:author="Portlock, Theo" w:date="2021-12-07T11:50:00Z">
              <w:rPr>
                <w:b/>
                <w:color w:val="000000" w:themeColor="text1"/>
              </w:rPr>
            </w:rPrChange>
          </w:rPr>
          <w:delText xml:space="preserve">). </w:delText>
        </w:r>
      </w:del>
    </w:p>
    <w:p w14:paraId="0A1844A1" w14:textId="77777777" w:rsidR="00A3654C" w:rsidRPr="00045FF0" w:rsidRDefault="00A3654C" w:rsidP="00A3654C">
      <w:pPr>
        <w:spacing w:before="360"/>
        <w:ind w:left="357" w:hanging="357"/>
        <w:outlineLvl w:val="0"/>
        <w:rPr>
          <w:b/>
          <w:bCs w:val="0"/>
        </w:rPr>
      </w:pPr>
      <w:r w:rsidRPr="00045FF0">
        <w:rPr>
          <w:b/>
        </w:rPr>
        <w:t>A Random Forest classification model can characterise biomarkers of disease from metagenomic species</w:t>
      </w:r>
    </w:p>
    <w:p w14:paraId="600D85CA" w14:textId="77777777" w:rsidR="00A3654C" w:rsidRPr="00045FF0" w:rsidRDefault="00A3654C" w:rsidP="00A3654C">
      <w:pPr>
        <w:rPr>
          <w:bCs w:val="0"/>
        </w:rPr>
      </w:pPr>
      <w:r w:rsidRPr="00045FF0">
        <w:t>We implemented feature selection based random forest classifier prediction models trained using the MSPs from each cohort on the HGMA grouped by disease (</w:t>
      </w:r>
      <w:r w:rsidRPr="00045FF0">
        <w:rPr>
          <w:color w:val="FF0000"/>
        </w:rPr>
        <w:t>Fig. 5</w:t>
      </w:r>
      <w:r w:rsidRPr="00045FF0">
        <w:t>). These models were able to classify between a pool of randomly selected healthy samples and disease groups with variable discriminatory performances. Prediction performance was evaluated by the area under the curve (AUC) metric. The models with the highest predictive capabilities were for the prediction of IGT, VKH, NSCLC, melanoma, advanced adenoma, and CD (AUCROC = 1.0, 1.0, 0.96, 0.95 0.92, 0.91 respectively).</w:t>
      </w:r>
    </w:p>
    <w:p w14:paraId="01D28428" w14:textId="48055EDB" w:rsidR="00A3654C" w:rsidRPr="00045FF0" w:rsidRDefault="00A3654C" w:rsidP="00A3654C">
      <w:pPr>
        <w:rPr>
          <w:bCs w:val="0"/>
          <w:color w:val="000000"/>
        </w:rPr>
      </w:pPr>
      <w:r w:rsidRPr="00045FF0">
        <w:rPr>
          <w:color w:val="000000"/>
        </w:rPr>
        <w:t xml:space="preserve">The generalization of these models was assessed with an interstudy cross validation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"/>
          <w:id w:val="1107850920"/>
          <w:placeholder>
            <w:docPart w:val="33E1446526DC6C4190652D64655E7D8E"/>
          </w:placeholder>
        </w:sdtPr>
        <w:sdtEndPr/>
        <w:sdtContent>
          <w:ins w:id="246" w:author="JOSE FERNANDO GARCIA GUEVARA" w:date="2022-02-03T20:15:00Z">
            <w:r w:rsidR="00E41788" w:rsidRPr="00E41788">
              <w:rPr>
                <w:color w:val="000000"/>
              </w:rPr>
              <w:t>[38]</w:t>
            </w:r>
          </w:ins>
          <w:del w:id="247" w:author="JOSE FERNANDO GARCIA GUEVARA" w:date="2022-02-03T19:27:00Z">
            <w:r w:rsidR="007F228A" w:rsidRPr="00E41788" w:rsidDel="009A4754">
              <w:rPr>
                <w:color w:val="000000"/>
              </w:rPr>
              <w:delText>[36]</w:delText>
            </w:r>
          </w:del>
        </w:sdtContent>
      </w:sdt>
      <w:r w:rsidRPr="00045FF0">
        <w:rPr>
          <w:color w:val="000000"/>
        </w:rPr>
        <w:t xml:space="preserve"> was able to maintain high predictive precision of disease classification of the CRC test cohort PRJEB6070 </w:t>
      </w:r>
      <w:sdt>
        <w:sdtPr>
          <w:rPr>
            <w:bCs w:val="0"/>
            <w:color w:val="000000"/>
          </w:rPr>
          <w:tag w:val="MENDELEY_CITATION_v3_eyJjaXRhdGlvbklEIjoiTUVOREVMRVlfQ0lUQVRJT05fMWMzZTQ3NGEtZGFmZC00YzBlLWJmODUtY2FiMTJkNGMyZDdjIiwicHJvcGVydGllcyI6eyJub3RlSW5kZXgiOjB9LCJpc0VkaXRlZCI6ZmFsc2U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0sIm1hbnVhbE92ZXJyaWRlIjp7ImlzTWFudWFsbHlPdmVycmlkZGVuIjpmYWxzZSwibWFudWFsT3ZlcnJpZGVUZXh0IjoiIiwiY2l0ZXByb2NUZXh0IjoiWzM5XSJ9fQ=="/>
          <w:id w:val="-85856304"/>
          <w:placeholder>
            <w:docPart w:val="33E1446526DC6C4190652D64655E7D8E"/>
          </w:placeholder>
        </w:sdtPr>
        <w:sdtEndPr/>
        <w:sdtContent>
          <w:ins w:id="248" w:author="JOSE FERNANDO GARCIA GUEVARA" w:date="2022-02-03T20:15:00Z">
            <w:r w:rsidR="00E41788" w:rsidRPr="00E41788">
              <w:rPr>
                <w:color w:val="000000"/>
              </w:rPr>
              <w:t>[39]</w:t>
            </w:r>
          </w:ins>
          <w:del w:id="249" w:author="JOSE FERNANDO GARCIA GUEVARA" w:date="2022-02-03T19:27:00Z">
            <w:r w:rsidR="007F228A" w:rsidRPr="00E41788" w:rsidDel="009A4754">
              <w:rPr>
                <w:color w:val="000000"/>
              </w:rPr>
              <w:delText>[37]</w:delText>
            </w:r>
          </w:del>
        </w:sdtContent>
      </w:sdt>
      <w:r w:rsidRPr="00045FF0">
        <w:rPr>
          <w:color w:val="000000"/>
        </w:rPr>
        <w:t xml:space="preserve"> (</w:t>
      </w:r>
      <w:proofErr w:type="gramStart"/>
      <w:r w:rsidRPr="00045FF0">
        <w:rPr>
          <w:color w:val="FF0000"/>
        </w:rPr>
        <w:t>Fig .</w:t>
      </w:r>
      <w:proofErr w:type="gramEnd"/>
      <w:r w:rsidRPr="00045FF0">
        <w:rPr>
          <w:color w:val="FF0000"/>
        </w:rPr>
        <w:t xml:space="preserve"> 5A</w:t>
      </w:r>
      <w:r w:rsidRPr="00045FF0">
        <w:rPr>
          <w:color w:val="000000"/>
        </w:rPr>
        <w:t>) (AUCROC = 0.68). Additional validation of the importance of the randomly selected healthy samples was done by selecting 30 random groups of healthy samples and repeating the cross validation. It was shown that the AUCROC of predicting the test cohort was 0.69 ± 0.04 showing low variability in predictive capabilities.</w:t>
      </w:r>
    </w:p>
    <w:p w14:paraId="0424A9FB" w14:textId="5127CEE1" w:rsidR="00A3654C" w:rsidRPr="00045FF0" w:rsidRDefault="00A3654C" w:rsidP="00A3654C">
      <w:pPr>
        <w:rPr>
          <w:bCs w:val="0"/>
        </w:rPr>
      </w:pPr>
      <w:r w:rsidRPr="00045FF0">
        <w:lastRenderedPageBreak/>
        <w:t>The interpretable machine learning framework, SHAP, was used to identify disease specific gut microbiome features</w:t>
      </w:r>
      <w:r w:rsidRPr="00045FF0">
        <w:rPr>
          <w:i/>
          <w:iCs/>
        </w:rPr>
        <w:t>.</w:t>
      </w:r>
      <w:r w:rsidRPr="00045FF0">
        <w:t xml:space="preserve"> The disease classification models were able to reproduce importance of metagenomic species as biomarkers for several diseases in the HGMA. As with the effect size method for biomarker identification, the number of shared species deemed important for disease prediction between diseases was low. Of note, an increase in abundance of the commensal oral bacteria </w:t>
      </w:r>
      <w:r w:rsidRPr="00045FF0">
        <w:rPr>
          <w:i/>
          <w:iCs/>
        </w:rPr>
        <w:t xml:space="preserve">Haemophilus </w:t>
      </w:r>
      <w:proofErr w:type="spellStart"/>
      <w:r w:rsidRPr="00045FF0">
        <w:rPr>
          <w:i/>
          <w:iCs/>
        </w:rPr>
        <w:t>parainfluenzae</w:t>
      </w:r>
      <w:proofErr w:type="spellEnd"/>
      <w:r w:rsidRPr="00045FF0">
        <w:rPr>
          <w:i/>
          <w:iCs/>
        </w:rPr>
        <w:t>,</w:t>
      </w:r>
      <w:r w:rsidRPr="00045FF0">
        <w:t xml:space="preserve"> </w:t>
      </w:r>
      <w:proofErr w:type="spellStart"/>
      <w:r w:rsidRPr="00045FF0">
        <w:rPr>
          <w:i/>
          <w:iCs/>
        </w:rPr>
        <w:t>Veillonnella</w:t>
      </w:r>
      <w:proofErr w:type="spellEnd"/>
      <w:r w:rsidRPr="00045FF0">
        <w:rPr>
          <w:i/>
          <w:iCs/>
        </w:rPr>
        <w:t xml:space="preserve"> </w:t>
      </w:r>
      <w:proofErr w:type="spellStart"/>
      <w:r w:rsidRPr="00045FF0">
        <w:rPr>
          <w:i/>
          <w:iCs/>
        </w:rPr>
        <w:t>dispar</w:t>
      </w:r>
      <w:proofErr w:type="spellEnd"/>
      <w:r w:rsidRPr="00045FF0">
        <w:t xml:space="preserve">, </w:t>
      </w:r>
      <w:proofErr w:type="spellStart"/>
      <w:r w:rsidRPr="00045FF0">
        <w:rPr>
          <w:i/>
          <w:iCs/>
        </w:rPr>
        <w:t>Veillonella</w:t>
      </w:r>
      <w:proofErr w:type="spellEnd"/>
      <w:r w:rsidRPr="00045FF0">
        <w:rPr>
          <w:i/>
          <w:iCs/>
        </w:rPr>
        <w:t xml:space="preserve"> </w:t>
      </w:r>
      <w:proofErr w:type="spellStart"/>
      <w:r w:rsidRPr="00045FF0">
        <w:rPr>
          <w:i/>
          <w:iCs/>
        </w:rPr>
        <w:t>atypica</w:t>
      </w:r>
      <w:proofErr w:type="spellEnd"/>
      <w:r w:rsidRPr="00045FF0">
        <w:t xml:space="preserve">, and </w:t>
      </w:r>
      <w:proofErr w:type="spellStart"/>
      <w:r w:rsidRPr="00045FF0">
        <w:rPr>
          <w:i/>
          <w:iCs/>
        </w:rPr>
        <w:t>Veillonella</w:t>
      </w:r>
      <w:proofErr w:type="spellEnd"/>
      <w:r w:rsidRPr="00045FF0">
        <w:rPr>
          <w:i/>
          <w:iCs/>
        </w:rPr>
        <w:t xml:space="preserve"> </w:t>
      </w:r>
      <w:proofErr w:type="spellStart"/>
      <w:r w:rsidRPr="00045FF0">
        <w:rPr>
          <w:i/>
          <w:iCs/>
        </w:rPr>
        <w:t>parvula</w:t>
      </w:r>
      <w:proofErr w:type="spellEnd"/>
      <w:r w:rsidRPr="00045FF0">
        <w:t xml:space="preserve"> were shown to have high importance in predicting liver cirrhosis but not NAFLD, as found previously </w:t>
      </w:r>
      <w:sdt>
        <w:sdtPr>
          <w:rPr>
            <w:bCs w:val="0"/>
            <w:color w:val="000000"/>
          </w:rPr>
          <w:tag w:val="MENDELEY_CITATION_v3_eyJjaXRhdGlvbklEIjoiTUVOREVMRVlfQ0lUQVRJT05fZGQ3ODM0ZmEtOTI4OS00NzgzLWIyYjUtNmUxOTZiNDliYjZ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1hbnVhbE92ZXJyaWRlVGV4dCI6IiIsImNpdGVwcm9jVGV4dCI6Ils0MF0ifX0="/>
          <w:id w:val="1808428462"/>
          <w:placeholder>
            <w:docPart w:val="33E1446526DC6C4190652D64655E7D8E"/>
          </w:placeholder>
        </w:sdtPr>
        <w:sdtEndPr/>
        <w:sdtContent>
          <w:ins w:id="250" w:author="JOSE FERNANDO GARCIA GUEVARA" w:date="2022-02-03T20:15:00Z">
            <w:r w:rsidR="00E41788" w:rsidRPr="00E41788">
              <w:rPr>
                <w:color w:val="000000"/>
              </w:rPr>
              <w:t>[40]</w:t>
            </w:r>
          </w:ins>
          <w:del w:id="251" w:author="JOSE FERNANDO GARCIA GUEVARA" w:date="2022-02-03T19:27:00Z">
            <w:r w:rsidR="007F228A" w:rsidRPr="00E41788" w:rsidDel="009A4754">
              <w:rPr>
                <w:color w:val="000000"/>
              </w:rPr>
              <w:delText>[38]</w:delText>
            </w:r>
          </w:del>
        </w:sdtContent>
      </w:sdt>
      <w:r w:rsidRPr="00045FF0">
        <w:rPr>
          <w:color w:val="000000"/>
        </w:rPr>
        <w:t>,</w:t>
      </w:r>
      <w:r w:rsidRPr="00045FF0">
        <w:t xml:space="preserve"> and were found to be enriched in multiple cohorts regardless of region (</w:t>
      </w:r>
      <w:r w:rsidRPr="00045FF0">
        <w:rPr>
          <w:color w:val="FF0000"/>
        </w:rPr>
        <w:t>Fig. 2</w:t>
      </w:r>
      <w:r w:rsidRPr="00045FF0">
        <w:t xml:space="preserve">). In the NAFLD model, an increase in abundance of </w:t>
      </w:r>
      <w:r w:rsidRPr="00045FF0">
        <w:rPr>
          <w:i/>
          <w:iCs/>
        </w:rPr>
        <w:t xml:space="preserve">Streptococcus </w:t>
      </w:r>
      <w:proofErr w:type="spellStart"/>
      <w:r w:rsidRPr="00045FF0">
        <w:rPr>
          <w:i/>
          <w:iCs/>
        </w:rPr>
        <w:t>parasanguinis</w:t>
      </w:r>
      <w:proofErr w:type="spellEnd"/>
      <w:r w:rsidRPr="00045FF0">
        <w:t xml:space="preserve"> was the most important factor for the prediction of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NzJlZDA5MTQtYTcyNS00ODk4LTgzMGUtNWMwMzAzNGZhM2Mw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tYW51YWxPdmVycmlkZVRleHQiOiIiLCJjaXRlcHJvY1RleHQiOiJbNDFdIn19"/>
          <w:id w:val="-123458633"/>
          <w:placeholder>
            <w:docPart w:val="33E1446526DC6C4190652D64655E7D8E"/>
          </w:placeholder>
        </w:sdtPr>
        <w:sdtEndPr/>
        <w:sdtContent>
          <w:ins w:id="252" w:author="JOSE FERNANDO GARCIA GUEVARA" w:date="2022-02-03T20:15:00Z">
            <w:r w:rsidR="00E41788" w:rsidRPr="00E41788">
              <w:rPr>
                <w:color w:val="000000"/>
              </w:rPr>
              <w:t>[41]</w:t>
            </w:r>
          </w:ins>
          <w:del w:id="253" w:author="JOSE FERNANDO GARCIA GUEVARA" w:date="2022-02-03T19:27:00Z">
            <w:r w:rsidR="007F228A" w:rsidRPr="00E41788" w:rsidDel="009A4754">
              <w:rPr>
                <w:color w:val="000000"/>
              </w:rPr>
              <w:delText>[39]</w:delText>
            </w:r>
          </w:del>
        </w:sdtContent>
      </w:sdt>
      <w:r w:rsidRPr="00045FF0">
        <w:t xml:space="preserve">. In the prediction of VKH, enrichment </w:t>
      </w:r>
      <w:r w:rsidRPr="00045FF0">
        <w:rPr>
          <w:i/>
          <w:iCs/>
        </w:rPr>
        <w:t xml:space="preserve">Eubacteria </w:t>
      </w:r>
      <w:proofErr w:type="spellStart"/>
      <w:r w:rsidRPr="00045FF0">
        <w:rPr>
          <w:i/>
          <w:iCs/>
        </w:rPr>
        <w:t>eligens</w:t>
      </w:r>
      <w:proofErr w:type="spellEnd"/>
      <w:r w:rsidRPr="00045FF0">
        <w:rPr>
          <w:i/>
          <w:iCs/>
        </w:rPr>
        <w:t xml:space="preserve"> </w:t>
      </w:r>
      <w:r w:rsidRPr="00045FF0">
        <w:t xml:space="preserve">and </w:t>
      </w:r>
      <w:proofErr w:type="spellStart"/>
      <w:r w:rsidRPr="00045FF0">
        <w:rPr>
          <w:i/>
          <w:iCs/>
        </w:rPr>
        <w:t>Paraprevotella</w:t>
      </w:r>
      <w:proofErr w:type="spellEnd"/>
      <w:r w:rsidRPr="00045FF0">
        <w:rPr>
          <w:i/>
          <w:iCs/>
        </w:rPr>
        <w:t xml:space="preserve"> </w:t>
      </w:r>
      <w:proofErr w:type="spellStart"/>
      <w:r w:rsidRPr="00045FF0">
        <w:rPr>
          <w:i/>
          <w:iCs/>
        </w:rPr>
        <w:t>clara</w:t>
      </w:r>
      <w:proofErr w:type="spellEnd"/>
      <w:r w:rsidRPr="00045FF0">
        <w:rPr>
          <w:i/>
          <w:iCs/>
        </w:rPr>
        <w:t xml:space="preserve"> </w:t>
      </w:r>
      <w:r w:rsidRPr="00045FF0">
        <w:t xml:space="preserve">also demonstrated high feature importance for the prediction of the disease; enrichment of which in disease was also found previously </w:t>
      </w:r>
      <w:sdt>
        <w:sdtPr>
          <w:rPr>
            <w:bCs w:val="0"/>
            <w:color w:val="000000"/>
          </w:rPr>
          <w:tag w:val="MENDELEY_CITATION_v3_eyJjaXRhdGlvbklEIjoiTUVOREVMRVlfQ0lUQVRJT05fZWM5M2NhZjMtZThiNC00N2E2LTllNGQtNmE2MWYwNWE1MmY5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1hbnVhbE92ZXJyaWRlVGV4dCI6IiIsImNpdGVwcm9jVGV4dCI6Ils0Ml0ifX0="/>
          <w:id w:val="1489985302"/>
          <w:placeholder>
            <w:docPart w:val="B4F26456FFE8A54D9A1F612924F2DE15"/>
          </w:placeholder>
        </w:sdtPr>
        <w:sdtEndPr/>
        <w:sdtContent>
          <w:ins w:id="254" w:author="JOSE FERNANDO GARCIA GUEVARA" w:date="2022-02-03T20:15:00Z">
            <w:r w:rsidR="00E41788" w:rsidRPr="00E41788">
              <w:rPr>
                <w:color w:val="000000"/>
              </w:rPr>
              <w:t>[42]</w:t>
            </w:r>
          </w:ins>
          <w:del w:id="255" w:author="JOSE FERNANDO GARCIA GUEVARA" w:date="2022-02-03T19:27:00Z">
            <w:r w:rsidR="007F228A" w:rsidRPr="00E41788" w:rsidDel="009A4754">
              <w:rPr>
                <w:color w:val="000000"/>
              </w:rPr>
              <w:delText>[40]</w:delText>
            </w:r>
          </w:del>
        </w:sdtContent>
      </w:sdt>
      <w:r w:rsidRPr="00045FF0">
        <w:rPr>
          <w:color w:val="000000"/>
        </w:rPr>
        <w:t>.</w:t>
      </w:r>
      <w:r w:rsidRPr="00045FF0">
        <w:t xml:space="preserve"> Interestingly, in the highest Z-score adjusted SHAP scoring species for the CRC predictive model, there were several absent biomarkers found previously to be important in CRC diagnosis being absent including </w:t>
      </w:r>
      <w:r w:rsidRPr="00045FF0">
        <w:rPr>
          <w:i/>
          <w:iCs/>
        </w:rPr>
        <w:t xml:space="preserve">F. </w:t>
      </w:r>
      <w:proofErr w:type="spellStart"/>
      <w:r w:rsidRPr="00045FF0">
        <w:rPr>
          <w:i/>
          <w:iCs/>
        </w:rPr>
        <w:t>nucleatum</w:t>
      </w:r>
      <w:proofErr w:type="spellEnd"/>
      <w:r w:rsidRPr="00045FF0">
        <w:t xml:space="preserve">. However, presence of </w:t>
      </w:r>
      <w:proofErr w:type="spellStart"/>
      <w:r w:rsidRPr="00045FF0">
        <w:rPr>
          <w:i/>
          <w:iCs/>
        </w:rPr>
        <w:t>Ruminococcus</w:t>
      </w:r>
      <w:proofErr w:type="spellEnd"/>
      <w:r w:rsidRPr="00045FF0">
        <w:rPr>
          <w:i/>
          <w:iCs/>
        </w:rPr>
        <w:t xml:space="preserve"> torques</w:t>
      </w:r>
      <w:r w:rsidRPr="00045FF0">
        <w:t xml:space="preserve"> was the greatest contributing factor to the prediction of CRC; an association that has been shown previously </w:t>
      </w:r>
      <w:sdt>
        <w:sdtPr>
          <w:rPr>
            <w:bCs w:val="0"/>
            <w:color w:val="000000"/>
          </w:rPr>
          <w:tag w:val="MENDELEY_CITATION_v3_eyJjaXRhdGlvbklEIjoiTUVOREVMRVlfQ0lUQVRJT05fZjhmNzBkMzUtNTY3OC00ODhjLTljNjYtMTkzNDNhNjMxMTI2IiwicHJvcGVydGllcyI6eyJub3RlSW5kZXgiOjB9LCJpc0VkaXRlZCI6ZmFsc2U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LCJtYW51YWxPdmVycmlkZSI6eyJpc01hbnVhbGx5T3ZlcnJpZGRlbiI6ZmFsc2UsIm1hbnVhbE92ZXJyaWRlVGV4dCI6IiIsImNpdGVwcm9jVGV4dCI6Ils0M10ifX0="/>
          <w:id w:val="1611861125"/>
          <w:placeholder>
            <w:docPart w:val="33E1446526DC6C4190652D64655E7D8E"/>
          </w:placeholder>
        </w:sdtPr>
        <w:sdtEndPr/>
        <w:sdtContent>
          <w:ins w:id="256" w:author="JOSE FERNANDO GARCIA GUEVARA" w:date="2022-02-03T20:15:00Z">
            <w:r w:rsidR="00E41788" w:rsidRPr="00E41788">
              <w:rPr>
                <w:color w:val="000000"/>
              </w:rPr>
              <w:t>[43]</w:t>
            </w:r>
          </w:ins>
          <w:del w:id="257" w:author="JOSE FERNANDO GARCIA GUEVARA" w:date="2022-02-03T19:27:00Z">
            <w:r w:rsidR="007F228A" w:rsidRPr="00E41788" w:rsidDel="009A4754">
              <w:rPr>
                <w:color w:val="000000"/>
              </w:rPr>
              <w:delText>[41]</w:delText>
            </w:r>
          </w:del>
        </w:sdtContent>
      </w:sdt>
      <w:r w:rsidRPr="00045FF0">
        <w:rPr>
          <w:color w:val="000000"/>
        </w:rPr>
        <w:t>.</w:t>
      </w:r>
      <w:r w:rsidRPr="00045FF0">
        <w:t xml:space="preserve"> Models for the prediction of CRC and adenoma had similar profiles of species important for their predictions. A discrimination of this difference has been investigated in more detail previously </w:t>
      </w:r>
      <w:sdt>
        <w:sdtPr>
          <w:rPr>
            <w:bCs w:val="0"/>
            <w:color w:val="000000"/>
          </w:rPr>
          <w:tag w:val="MENDELEY_CITATION_v3_eyJjaXRhdGlvbklEIjoiTUVOREVMRVlfQ0lUQVRJT05fOTAzYzUyMTItNjMyOC00YTUzLWIxNmUtY2E4OTc2Y2QzNzE5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bWFudWFsT3ZlcnJpZGVUZXh0IjoiIiwiY2l0ZXByb2NUZXh0IjoiWzQ0XSJ9fQ=="/>
          <w:id w:val="399263681"/>
          <w:placeholder>
            <w:docPart w:val="33E1446526DC6C4190652D64655E7D8E"/>
          </w:placeholder>
        </w:sdtPr>
        <w:sdtEndPr/>
        <w:sdtContent>
          <w:ins w:id="258" w:author="JOSE FERNANDO GARCIA GUEVARA" w:date="2022-02-03T20:15:00Z">
            <w:r w:rsidR="00E41788" w:rsidRPr="00E41788">
              <w:rPr>
                <w:color w:val="000000"/>
              </w:rPr>
              <w:t>[44]</w:t>
            </w:r>
          </w:ins>
          <w:del w:id="259" w:author="JOSE FERNANDO GARCIA GUEVARA" w:date="2022-02-03T19:27:00Z">
            <w:r w:rsidR="007F228A" w:rsidRPr="00E41788" w:rsidDel="009A4754">
              <w:rPr>
                <w:color w:val="000000"/>
              </w:rPr>
              <w:delText>[42]</w:delText>
            </w:r>
          </w:del>
        </w:sdtContent>
      </w:sdt>
      <w:r w:rsidRPr="00045FF0">
        <w:rPr>
          <w:color w:val="000000"/>
        </w:rPr>
        <w:t xml:space="preserve">. Additionally, there were some shared species, such as </w:t>
      </w:r>
      <w:proofErr w:type="spellStart"/>
      <w:r w:rsidRPr="00045FF0">
        <w:rPr>
          <w:i/>
          <w:iCs/>
          <w:color w:val="000000"/>
        </w:rPr>
        <w:t>Acidaminococcus</w:t>
      </w:r>
      <w:proofErr w:type="spellEnd"/>
      <w:r w:rsidRPr="00045FF0">
        <w:rPr>
          <w:i/>
          <w:iCs/>
          <w:color w:val="000000"/>
        </w:rPr>
        <w:t xml:space="preserve"> </w:t>
      </w:r>
      <w:proofErr w:type="spellStart"/>
      <w:r w:rsidRPr="00045FF0">
        <w:rPr>
          <w:i/>
          <w:iCs/>
          <w:color w:val="000000"/>
        </w:rPr>
        <w:t>intestini</w:t>
      </w:r>
      <w:proofErr w:type="spellEnd"/>
      <w:r w:rsidRPr="00045FF0">
        <w:rPr>
          <w:color w:val="000000"/>
        </w:rPr>
        <w:t xml:space="preserve"> and </w:t>
      </w:r>
      <w:proofErr w:type="spellStart"/>
      <w:r w:rsidRPr="00045FF0">
        <w:rPr>
          <w:i/>
          <w:iCs/>
          <w:color w:val="000000"/>
        </w:rPr>
        <w:t>Faecalibacterium</w:t>
      </w:r>
      <w:proofErr w:type="spellEnd"/>
      <w:r w:rsidRPr="00045FF0">
        <w:rPr>
          <w:i/>
          <w:iCs/>
          <w:color w:val="000000"/>
        </w:rPr>
        <w:t xml:space="preserve"> </w:t>
      </w:r>
      <w:proofErr w:type="spellStart"/>
      <w:r w:rsidRPr="00045FF0">
        <w:rPr>
          <w:i/>
          <w:iCs/>
          <w:color w:val="000000"/>
        </w:rPr>
        <w:t>prausnitzii</w:t>
      </w:r>
      <w:proofErr w:type="spellEnd"/>
      <w:r w:rsidRPr="00045FF0">
        <w:rPr>
          <w:color w:val="000000"/>
        </w:rPr>
        <w:t xml:space="preserve"> with their presence and absence characterising a general </w:t>
      </w:r>
      <w:proofErr w:type="spellStart"/>
      <w:r w:rsidRPr="00045FF0">
        <w:rPr>
          <w:color w:val="000000"/>
        </w:rPr>
        <w:t>dysbiotic</w:t>
      </w:r>
      <w:proofErr w:type="spellEnd"/>
      <w:r w:rsidRPr="00045FF0">
        <w:rPr>
          <w:color w:val="000000"/>
        </w:rPr>
        <w:t xml:space="preserve"> state respectively.</w:t>
      </w:r>
    </w:p>
    <w:p w14:paraId="3BEEEA9E" w14:textId="6DD613F2" w:rsidR="003C1C32" w:rsidRPr="003C1C32" w:rsidRDefault="0C22591A" w:rsidP="00260D05">
      <w:pPr>
        <w:pStyle w:val="Heading1"/>
      </w:pPr>
      <w:r>
        <w:t>Discussion</w:t>
      </w:r>
    </w:p>
    <w:p w14:paraId="1ADEC17E" w14:textId="1F13DB5E" w:rsidR="00B429E3" w:rsidRDefault="00A35527" w:rsidP="00B74686">
      <w:r w:rsidRPr="00495800">
        <w:lastRenderedPageBreak/>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Pr="00495800">
        <w:t>,</w:t>
      </w:r>
      <w:r w:rsidR="0027317D" w:rsidRPr="00495800">
        <w:t xml:space="preserve"> and </w:t>
      </w:r>
      <w:r w:rsidRPr="00495800">
        <w:t xml:space="preserve">we </w:t>
      </w:r>
      <w:r w:rsidR="004C6B87" w:rsidRPr="00495800">
        <w:t xml:space="preserve">provide </w:t>
      </w:r>
      <w:r w:rsidR="0027317D" w:rsidRPr="00495800">
        <w:t xml:space="preserve">an open access HMGA portal </w:t>
      </w:r>
      <w:bookmarkStart w:id="260" w:name="_Hlk34215145"/>
      <w:r w:rsidR="0027317D" w:rsidRPr="00495800">
        <w:t>(http://microbiomeatlas.</w:t>
      </w:r>
      <w:r w:rsidR="00557855">
        <w:t>org</w:t>
      </w:r>
      <w:r w:rsidR="00E403DA" w:rsidRPr="00495800">
        <w:t>)</w:t>
      </w:r>
      <w:bookmarkEnd w:id="260"/>
      <w:r w:rsidR="00E403DA" w:rsidRPr="00495800">
        <w:t xml:space="preserve">. </w:t>
      </w:r>
      <w:r w:rsidR="00AC6C0F">
        <w:t>This tool allows for the integration of several studies simultaneously that link species to disease</w:t>
      </w:r>
      <w:r w:rsidR="00486CC9">
        <w:t>, region, and function</w:t>
      </w:r>
      <w:r w:rsidR="00AC6C0F">
        <w:t>.</w:t>
      </w:r>
      <w:r w:rsidR="00B429E3">
        <w:t xml:space="preserve"> It also presents a means of contextualising gene and species enrichments phylogenetically. </w:t>
      </w:r>
      <w:r w:rsidR="00DB2C7A">
        <w:t xml:space="preserve">We demonstrated that difference in origin (western/non-western) is reflected by the gut microbial composition with species/genes being over/under-represented in </w:t>
      </w:r>
      <w:r w:rsidR="00B429E3">
        <w:t>each origin</w:t>
      </w:r>
      <w:r w:rsidR="00DB2C7A">
        <w:t xml:space="preserve">. </w:t>
      </w:r>
      <w:r w:rsidR="00B429E3">
        <w:t>Finally,</w:t>
      </w:r>
      <w:r w:rsidR="00DB2C7A">
        <w:t xml:space="preserve"> </w:t>
      </w:r>
      <w:r w:rsidR="00B429E3">
        <w:t xml:space="preserve">we </w:t>
      </w:r>
      <w:r w:rsidR="00DB2C7A">
        <w:t>also found that some species</w:t>
      </w:r>
      <w:r w:rsidR="00B429E3">
        <w:t xml:space="preserve"> and functions</w:t>
      </w:r>
      <w:r w:rsidR="00DB2C7A">
        <w:t xml:space="preserve"> are enriched</w:t>
      </w:r>
      <w:r w:rsidR="00B429E3">
        <w:t xml:space="preserve"> or depleted</w:t>
      </w:r>
      <w:r w:rsidR="00DB2C7A">
        <w:t xml:space="preserve"> across multiple diseases</w:t>
      </w:r>
      <w:r w:rsidR="00B429E3">
        <w:t xml:space="preserve"> and studies</w:t>
      </w:r>
      <w:r w:rsidR="009D13FD">
        <w:t xml:space="preserve"> and t</w:t>
      </w:r>
      <w:r w:rsidR="004A0EDA">
        <w:t>hat a number of those species were important in predicting those diseases using a random forest classification model</w:t>
      </w:r>
      <w:r w:rsidR="00B429E3">
        <w:t>.</w:t>
      </w:r>
    </w:p>
    <w:p w14:paraId="45CA8685" w14:textId="466D1F0C" w:rsidR="002C0DA5" w:rsidRPr="00495800" w:rsidRDefault="004C251B" w:rsidP="00B74686">
      <w:pPr>
        <w:rPr>
          <w:b/>
        </w:rPr>
      </w:pPr>
      <w:r w:rsidRPr="00495800">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bWFudWFsT3ZlcnJpZGVUZXh0IjoiNl0iLCJjaXRlcHJvY1RleHQiOiJbMTFdIn19"/>
          <w:id w:val="-932203617"/>
          <w:placeholder>
            <w:docPart w:val="DefaultPlaceholder_-1854013440"/>
          </w:placeholder>
        </w:sdtPr>
        <w:sdtEndPr/>
        <w:sdtContent>
          <w:ins w:id="261" w:author="JOSE FERNANDO GARCIA GUEVARA" w:date="2022-02-03T20:13:00Z">
            <w:r w:rsidR="00E41788" w:rsidRPr="00E41788">
              <w:rPr>
                <w:color w:val="000000"/>
              </w:rPr>
              <w:t>6]</w:t>
            </w:r>
          </w:ins>
          <w:del w:id="262" w:author="JOSE FERNANDO GARCIA GUEVARA" w:date="2022-02-03T19:27:00Z">
            <w:r w:rsidR="00C25E84" w:rsidRPr="00E41788" w:rsidDel="009A4754">
              <w:rPr>
                <w:color w:val="000000"/>
              </w:rPr>
              <w:delText>6]</w:delText>
            </w:r>
          </w:del>
        </w:sdtContent>
      </w:sdt>
      <w:r w:rsidRPr="00495800">
        <w:t>,</w:t>
      </w:r>
      <w:r w:rsidR="00E403DA" w:rsidRPr="00495800">
        <w:t xml:space="preserve"> </w:t>
      </w:r>
      <w:r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t xml:space="preserve">for </w:t>
      </w:r>
      <w:r w:rsidR="00502166" w:rsidRPr="00495800">
        <w:t>designing intervention studies</w:t>
      </w:r>
      <w:r w:rsidR="002B785F" w:rsidRPr="00495800">
        <w:t>.</w:t>
      </w:r>
      <w:r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0BE2E622" w14:textId="401F9EB4" w:rsidR="00121C98" w:rsidRDefault="59AC96BE" w:rsidP="00B74686">
      <w:r>
        <w:t>The physiological changes caused by the disease might partly explain why some diseases have a pronounced compositional imbalance while others do not. Diseases affecting the bowel and CRC show a high species enrichment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1hbnVhbE92ZXJyaWRlVGV4dCI6IiIsImNpdGVwcm9jVGV4dCI6Ils0NV0sIFs0Nl0ifX0="/>
          <w:id w:val="1690283333"/>
          <w:placeholder>
            <w:docPart w:val="DefaultPlaceholder_-1854013440"/>
          </w:placeholder>
        </w:sdtPr>
        <w:sdtEndPr/>
        <w:sdtContent>
          <w:ins w:id="263" w:author="JOSE FERNANDO GARCIA GUEVARA" w:date="2022-02-03T20:15:00Z">
            <w:r w:rsidR="00E41788" w:rsidRPr="00E41788">
              <w:rPr>
                <w:color w:val="000000"/>
              </w:rPr>
              <w:t>[45], [46]</w:t>
            </w:r>
          </w:ins>
          <w:del w:id="264" w:author="JOSE FERNANDO GARCIA GUEVARA" w:date="2022-02-03T19:27:00Z">
            <w:r w:rsidR="00C25E84" w:rsidRPr="00E41788" w:rsidDel="009A4754">
              <w:rPr>
                <w:color w:val="000000"/>
              </w:rPr>
              <w:delText>[43], [44]</w:delText>
            </w:r>
          </w:del>
        </w:sdtContent>
      </w:sdt>
      <w:r>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1hbnVhbE92ZXJyaWRlVGV4dCI6IiIsImNpdGVwcm9jVGV4dCI6Ils0N13igJNbNDldIn19"/>
          <w:id w:val="650366457"/>
          <w:placeholder>
            <w:docPart w:val="DefaultPlaceholder_-1854013440"/>
          </w:placeholder>
        </w:sdtPr>
        <w:sdtEndPr/>
        <w:sdtContent>
          <w:ins w:id="265" w:author="JOSE FERNANDO GARCIA GUEVARA" w:date="2022-02-03T20:15:00Z">
            <w:r w:rsidR="00E41788" w:rsidRPr="00E41788">
              <w:rPr>
                <w:color w:val="000000"/>
              </w:rPr>
              <w:t>[47]</w:t>
            </w:r>
            <w:proofErr w:type="gramStart"/>
            <w:r w:rsidR="00E41788" w:rsidRPr="00E41788">
              <w:rPr>
                <w:color w:val="000000"/>
              </w:rPr>
              <w:t>–[</w:t>
            </w:r>
            <w:proofErr w:type="gramEnd"/>
            <w:r w:rsidR="00E41788" w:rsidRPr="00E41788">
              <w:rPr>
                <w:color w:val="000000"/>
              </w:rPr>
              <w:t>49]</w:t>
            </w:r>
          </w:ins>
          <w:del w:id="266" w:author="JOSE FERNANDO GARCIA GUEVARA" w:date="2022-02-03T19:27:00Z">
            <w:r w:rsidR="00C25E84" w:rsidRPr="00E41788" w:rsidDel="009A4754">
              <w:rPr>
                <w:color w:val="000000"/>
              </w:rPr>
              <w:delText>[45]–[47]</w:delText>
            </w:r>
          </w:del>
        </w:sdtContent>
      </w:sdt>
      <w:r>
        <w:t>).</w:t>
      </w:r>
    </w:p>
    <w:p w14:paraId="24428A0A" w14:textId="03983D5C" w:rsidR="00AC6C0F" w:rsidRDefault="59AC96BE" w:rsidP="00B74686">
      <w:r>
        <w:t xml:space="preserve">The loss of species actively contributing to maintain a healthy gut environment could increase the host’s vulnerability to further health complications. For example, we observed some of the more frequently depleted species have been described as butyrate producers. Butyrate has been </w:t>
      </w:r>
      <w:r>
        <w:lastRenderedPageBreak/>
        <w:t xml:space="preserve">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1hbnVhbE92ZXJyaWRlVGV4dCI6IiIsImNpdGVwcm9jVGV4dCI6Ils1MF0ifX0="/>
          <w:id w:val="1410107429"/>
          <w:placeholder>
            <w:docPart w:val="DefaultPlaceholder_-1854013440"/>
          </w:placeholder>
        </w:sdtPr>
        <w:sdtEndPr/>
        <w:sdtContent>
          <w:ins w:id="267" w:author="JOSE FERNANDO GARCIA GUEVARA" w:date="2022-02-03T20:15:00Z">
            <w:r w:rsidR="00E41788" w:rsidRPr="00E41788">
              <w:rPr>
                <w:color w:val="000000"/>
              </w:rPr>
              <w:t>[50]</w:t>
            </w:r>
          </w:ins>
          <w:del w:id="268" w:author="JOSE FERNANDO GARCIA GUEVARA" w:date="2022-02-03T19:27:00Z">
            <w:r w:rsidR="00C25E84" w:rsidRPr="00E41788" w:rsidDel="009A4754">
              <w:rPr>
                <w:color w:val="000000"/>
              </w:rPr>
              <w:delText>[48]</w:delText>
            </w:r>
          </w:del>
        </w:sdtContent>
      </w:sdt>
      <w:r>
        <w:t>.</w:t>
      </w:r>
      <w:r w:rsidR="001E6EC3">
        <w:t xml:space="preserve"> We also observed that </w:t>
      </w:r>
      <w:proofErr w:type="gramStart"/>
      <w:r w:rsidR="001E6EC3">
        <w:t>the majority of</w:t>
      </w:r>
      <w:proofErr w:type="gramEnd"/>
      <w:r w:rsidR="001E6EC3">
        <w:t xml:space="preserve"> important species for the prediction of disease were commensal pathogens.</w:t>
      </w:r>
      <w:r>
        <w:t xml:space="preserve"> Conversely, some of the enriched species might worsen the health status, by leading to new infections, potentiating the disease symptoms and even weakening the immune response. Some reports suggest </w:t>
      </w:r>
      <w:r w:rsidRPr="59AC96BE">
        <w:rPr>
          <w:i/>
          <w:iCs/>
        </w:rPr>
        <w:t>F</w:t>
      </w:r>
      <w:r w:rsidR="00A60C7E">
        <w:rPr>
          <w:i/>
          <w:iCs/>
        </w:rPr>
        <w:t>.</w:t>
      </w:r>
      <w:r w:rsidRPr="59AC96BE">
        <w:rPr>
          <w:i/>
          <w:iCs/>
        </w:rPr>
        <w:t xml:space="preserve"> </w:t>
      </w:r>
      <w:proofErr w:type="spellStart"/>
      <w:r w:rsidRPr="59AC96BE">
        <w:rPr>
          <w:i/>
          <w:iCs/>
        </w:rPr>
        <w:t>nucleatum</w:t>
      </w:r>
      <w:proofErr w:type="spellEnd"/>
      <w:r>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1hbnVhbE92ZXJyaWRlVGV4dCI6IiIsImNpdGVwcm9jVGV4dCI6Ils1MV0sIFs1Ml0ifX0="/>
          <w:id w:val="933800040"/>
          <w:placeholder>
            <w:docPart w:val="DefaultPlaceholder_-1854013440"/>
          </w:placeholder>
        </w:sdtPr>
        <w:sdtEndPr/>
        <w:sdtContent>
          <w:ins w:id="269" w:author="JOSE FERNANDO GARCIA GUEVARA" w:date="2022-02-03T20:15:00Z">
            <w:r w:rsidR="00E41788" w:rsidRPr="00E41788">
              <w:rPr>
                <w:color w:val="000000"/>
              </w:rPr>
              <w:t>[51], [52]</w:t>
            </w:r>
          </w:ins>
          <w:del w:id="270" w:author="JOSE FERNANDO GARCIA GUEVARA" w:date="2022-02-03T19:27:00Z">
            <w:r w:rsidR="00C25E84" w:rsidRPr="00E41788" w:rsidDel="009A4754">
              <w:rPr>
                <w:color w:val="000000"/>
              </w:rPr>
              <w:delText>[49], [50]</w:delText>
            </w:r>
          </w:del>
        </w:sdtContent>
      </w:sdt>
      <w:r>
        <w:t xml:space="preserve">. A previous report found </w:t>
      </w:r>
      <w:proofErr w:type="spellStart"/>
      <w:r w:rsidRPr="59AC96BE">
        <w:rPr>
          <w:i/>
          <w:iCs/>
        </w:rPr>
        <w:t>Flavonifractor</w:t>
      </w:r>
      <w:proofErr w:type="spellEnd"/>
      <w:r w:rsidRPr="59AC96BE">
        <w:rPr>
          <w:i/>
          <w:iCs/>
        </w:rPr>
        <w:t xml:space="preserve"> </w:t>
      </w:r>
      <w:proofErr w:type="spellStart"/>
      <w:r w:rsidRPr="59AC96BE">
        <w:rPr>
          <w:i/>
          <w:iCs/>
        </w:rPr>
        <w:t>plautii</w:t>
      </w:r>
      <w:proofErr w:type="spellEnd"/>
      <w:r>
        <w:t>, a species we found enriched in 6 cohorts, suppresses the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bWFudWFsT3ZlcnJpZGVUZXh0IjoiIiwiY2l0ZXByb2NUZXh0IjoiWzUzXSJ9fQ=="/>
          <w:id w:val="1950943321"/>
          <w:placeholder>
            <w:docPart w:val="DefaultPlaceholder_-1854013440"/>
          </w:placeholder>
        </w:sdtPr>
        <w:sdtEndPr/>
        <w:sdtContent>
          <w:ins w:id="271" w:author="JOSE FERNANDO GARCIA GUEVARA" w:date="2022-02-03T20:15:00Z">
            <w:r w:rsidR="00E41788" w:rsidRPr="00E41788">
              <w:rPr>
                <w:color w:val="000000"/>
              </w:rPr>
              <w:t>[53]</w:t>
            </w:r>
          </w:ins>
          <w:del w:id="272" w:author="JOSE FERNANDO GARCIA GUEVARA" w:date="2022-02-03T19:27:00Z">
            <w:r w:rsidR="00C25E84" w:rsidRPr="00E41788" w:rsidDel="009A4754">
              <w:rPr>
                <w:color w:val="000000"/>
              </w:rPr>
              <w:delText>[51]</w:delText>
            </w:r>
          </w:del>
        </w:sdtContent>
      </w:sdt>
      <w:r>
        <w:t xml:space="preserve"> which makes us speculate it could exert a similar effect in the humans. The Pan-MGAS we present shows a clear bias toward CRC studies due to the increased availability of these studies. We expect new studies released in the future to include more countries and diseases that would help to update our analysis and balance this bias.</w:t>
      </w:r>
    </w:p>
    <w:p w14:paraId="21553E89" w14:textId="5B1CC953" w:rsidR="00AC6C0F" w:rsidRDefault="59AC96BE" w:rsidP="00B74686">
      <w:r w:rsidRPr="59AC96BE">
        <w:t xml:space="preserve">The projection of functions associated to enriched/depleted species in disease support the observations made with species alone. The functions found commonly enriched in disease suggest they provide their carriers better chances to thrive in altered conditions, playing indirect roles in pathogenesis, for example using additional carbon sources (CL543-pentose phosphate </w:t>
      </w:r>
      <w:r w:rsidR="0025438C" w:rsidRPr="59AC96BE">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1hbnVhbE92ZXJyaWRlVGV4dCI6IiIsImNpdGVwcm9jVGV4dCI6Ils1NF0ifX0="/>
          <w:id w:val="1408652795"/>
          <w:placeholder>
            <w:docPart w:val="DefaultPlaceholder_-1854013440"/>
          </w:placeholder>
        </w:sdtPr>
        <w:sdtEndPr/>
        <w:sdtContent>
          <w:ins w:id="273" w:author="JOSE FERNANDO GARCIA GUEVARA" w:date="2022-02-03T20:15:00Z">
            <w:r w:rsidR="00E41788" w:rsidRPr="00E41788">
              <w:rPr>
                <w:color w:val="000000"/>
              </w:rPr>
              <w:t>[54]</w:t>
            </w:r>
          </w:ins>
          <w:del w:id="274" w:author="JOSE FERNANDO GARCIA GUEVARA" w:date="2022-02-03T19:27:00Z">
            <w:r w:rsidR="00C25E84" w:rsidRPr="00E41788" w:rsidDel="009A4754">
              <w:rPr>
                <w:color w:val="000000"/>
              </w:rPr>
              <w:delText>[52]</w:delText>
            </w:r>
          </w:del>
        </w:sdtContent>
      </w:sdt>
      <w:r w:rsidRPr="59AC96BE">
        <w:t xml:space="preserve">, ethanolamine </w:t>
      </w:r>
      <w:hyperlink r:id="rId15"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1hbnVhbE92ZXJyaWRlVGV4dCI6IiIsImNpdGVwcm9jVGV4dCI6Ils1NV0ifX0="/>
          <w:id w:val="-843161700"/>
          <w:placeholder>
            <w:docPart w:val="DefaultPlaceholder_-1854013440"/>
          </w:placeholder>
        </w:sdtPr>
        <w:sdtEndPr/>
        <w:sdtContent>
          <w:ins w:id="275" w:author="JOSE FERNANDO GARCIA GUEVARA" w:date="2022-02-03T20:15:00Z">
            <w:r w:rsidR="00E41788" w:rsidRPr="00E41788">
              <w:rPr>
                <w:color w:val="000000"/>
              </w:rPr>
              <w:t>[55]</w:t>
            </w:r>
          </w:ins>
          <w:del w:id="276" w:author="JOSE FERNANDO GARCIA GUEVARA" w:date="2022-02-03T19:27:00Z">
            <w:r w:rsidR="00C25E84" w:rsidRPr="00E41788" w:rsidDel="009A4754">
              <w:rPr>
                <w:color w:val="000000"/>
              </w:rPr>
              <w:delText>[53]</w:delText>
            </w:r>
          </w:del>
        </w:sdtContent>
      </w:sdt>
      <w:r w:rsidRPr="59AC96BE">
        <w:t xml:space="preserve">) or giving them the ability to survive environmental stresses CL-592 </w:t>
      </w:r>
      <w:proofErr w:type="spellStart"/>
      <w:r w:rsidRPr="59AC96BE">
        <w:t>osmoprotectan</w:t>
      </w:r>
      <w:proofErr w:type="spellEnd"/>
      <w:r w:rsidRPr="59AC96BE">
        <w:t xml:space="preserve"> cluster</w:t>
      </w:r>
      <w:r w:rsidR="00B62442">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tYW51YWxPdmVycmlkZVRleHQiOiIiLCJjaXRlcHJvY1RleHQiOiJbNTZdIn19"/>
          <w:id w:val="-1664999371"/>
          <w:placeholder>
            <w:docPart w:val="DefaultPlaceholder_-1854013440"/>
          </w:placeholder>
        </w:sdtPr>
        <w:sdtEndPr/>
        <w:sdtContent>
          <w:ins w:id="277" w:author="JOSE FERNANDO GARCIA GUEVARA" w:date="2022-02-03T20:15:00Z">
            <w:r w:rsidR="00E41788" w:rsidRPr="00E41788">
              <w:rPr>
                <w:color w:val="000000"/>
              </w:rPr>
              <w:t>[56]</w:t>
            </w:r>
          </w:ins>
          <w:del w:id="278" w:author="JOSE FERNANDO GARCIA GUEVARA" w:date="2022-02-03T19:27:00Z">
            <w:r w:rsidR="00C25E84" w:rsidRPr="00E41788" w:rsidDel="009A4754">
              <w:rPr>
                <w:color w:val="000000"/>
              </w:rPr>
              <w:delText>[54]</w:delText>
            </w:r>
          </w:del>
        </w:sdtContent>
      </w:sdt>
      <w:r w:rsidRPr="59AC96BE">
        <w:t>. The enrichment of this functions does not imply they are exclusive of pathogenic organisms, anaerobic sulphite reducing activity is often used as a marker for food contamination</w:t>
      </w:r>
      <w:r w:rsidR="00905C82">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1hbnVhbE92ZXJyaWRlVGV4dCI6IiIsImNpdGVwcm9jVGV4dCI6Ils1N10ifX0="/>
          <w:id w:val="1420139776"/>
          <w:placeholder>
            <w:docPart w:val="DefaultPlaceholder_-1854013440"/>
          </w:placeholder>
        </w:sdtPr>
        <w:sdtEndPr/>
        <w:sdtContent>
          <w:ins w:id="279" w:author="JOSE FERNANDO GARCIA GUEVARA" w:date="2022-02-03T20:15:00Z">
            <w:r w:rsidR="00E41788" w:rsidRPr="00E41788">
              <w:rPr>
                <w:color w:val="000000"/>
              </w:rPr>
              <w:t>[57]</w:t>
            </w:r>
          </w:ins>
          <w:del w:id="280" w:author="JOSE FERNANDO GARCIA GUEVARA" w:date="2022-02-03T19:27:00Z">
            <w:r w:rsidR="00C25E84" w:rsidRPr="00E41788" w:rsidDel="009A4754">
              <w:rPr>
                <w:color w:val="000000"/>
              </w:rPr>
              <w:delText>[55]</w:delText>
            </w:r>
          </w:del>
        </w:sdtContent>
      </w:sdt>
      <w:r w:rsidR="00905C82">
        <w:rPr>
          <w:color w:val="000000"/>
        </w:rPr>
        <w:t xml:space="preserve"> </w:t>
      </w:r>
      <w:r w:rsidRPr="59AC96BE">
        <w:t xml:space="preserve">the activity is also present in </w:t>
      </w:r>
      <w:r w:rsidR="00B62442" w:rsidRPr="59AC96BE">
        <w:t>several</w:t>
      </w:r>
      <w:r w:rsidRPr="59AC96BE">
        <w:t xml:space="preserve"> non-pathogenic bacteria. </w:t>
      </w:r>
      <w:r w:rsidR="000020AF">
        <w:t>Conversely</w:t>
      </w:r>
      <w:r w:rsidRPr="59AC96BE">
        <w:t xml:space="preserve">, functions depleted multiple times across </w:t>
      </w:r>
      <w:r w:rsidR="006B1FF0" w:rsidRPr="59AC96BE">
        <w:t>different</w:t>
      </w:r>
      <w:r w:rsidRPr="59AC96BE">
        <w:t xml:space="preserve"> diseases could be playing an active role in health maintenance, for example, recent research has revealed that pectic substances can inhibit gut inflammation and relieve inflammatory bowel disease symptoms</w:t>
      </w:r>
      <w:r w:rsidR="00B62442">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tYW51YWxPdmVycmlkZVRleHQiOiIiLCJjaXRlcHJvY1RleHQiOiJbNThdIn19"/>
          <w:id w:val="1696033745"/>
          <w:placeholder>
            <w:docPart w:val="DefaultPlaceholder_-1854013440"/>
          </w:placeholder>
        </w:sdtPr>
        <w:sdtEndPr/>
        <w:sdtContent>
          <w:ins w:id="281" w:author="JOSE FERNANDO GARCIA GUEVARA" w:date="2022-02-03T20:15:00Z">
            <w:r w:rsidR="00E41788" w:rsidRPr="00E41788">
              <w:rPr>
                <w:color w:val="000000"/>
              </w:rPr>
              <w:t>[58]</w:t>
            </w:r>
          </w:ins>
          <w:del w:id="282" w:author="JOSE FERNANDO GARCIA GUEVARA" w:date="2022-02-03T19:27:00Z">
            <w:r w:rsidR="00C25E84" w:rsidRPr="00E41788" w:rsidDel="009A4754">
              <w:rPr>
                <w:color w:val="000000"/>
              </w:rPr>
              <w:delText>[56]</w:delText>
            </w:r>
          </w:del>
        </w:sdtContent>
      </w:sdt>
      <w:r w:rsidR="00CB5C07">
        <w:rPr>
          <w:color w:val="000000"/>
        </w:rPr>
        <w:t>.</w:t>
      </w:r>
    </w:p>
    <w:p w14:paraId="5D624265" w14:textId="03AC0CBF" w:rsidR="00AC6C0F" w:rsidRDefault="0C22591A" w:rsidP="00B74686">
      <w:pPr>
        <w:rPr>
          <w:rFonts w:ascii="Helvetica Neue" w:eastAsia="Helvetica Neue" w:hAnsi="Helvetica Neue" w:cs="Helvetica Neue"/>
          <w:color w:val="000000" w:themeColor="text1"/>
          <w:sz w:val="19"/>
          <w:szCs w:val="19"/>
        </w:rPr>
      </w:pPr>
      <w:r>
        <w:lastRenderedPageBreak/>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microbiome </w:t>
      </w:r>
      <w:proofErr w:type="gramStart"/>
      <w:r>
        <w:t>project</w:t>
      </w:r>
      <w:proofErr w:type="gramEnd"/>
      <w:r>
        <w:t xml:space="preserve">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 </w:t>
      </w:r>
    </w:p>
    <w:p w14:paraId="4E72A117" w14:textId="291D878D" w:rsidR="005D396F" w:rsidRPr="00495800" w:rsidRDefault="0C22591A" w:rsidP="00260D05">
      <w:pPr>
        <w:pStyle w:val="Heading1"/>
        <w:rPr>
          <w:lang w:val="en-US"/>
        </w:rPr>
      </w:pPr>
      <w:r w:rsidRPr="0C22591A">
        <w:rPr>
          <w:lang w:val="en-US"/>
        </w:rPr>
        <w:t>Data availability</w:t>
      </w:r>
    </w:p>
    <w:p w14:paraId="1E9AD988" w14:textId="513CCC52" w:rsidR="005D396F" w:rsidRPr="00495800" w:rsidRDefault="00302776" w:rsidP="00B74686">
      <w:pPr>
        <w:rPr>
          <w:lang w:val="en-US"/>
        </w:rPr>
      </w:pPr>
      <w:r w:rsidRPr="00302776">
        <w:rPr>
          <w:lang w:val="en-US"/>
        </w:rPr>
        <w:t xml:space="preserve">The datasets used in this study, </w:t>
      </w:r>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sidRPr="008727B1">
        <w:rPr>
          <w:color w:val="FF0000"/>
          <w:lang w:val="en-US"/>
        </w:rPr>
        <w:t>Supplementary Table S1</w:t>
      </w:r>
      <w:r w:rsidRPr="00302776">
        <w:rPr>
          <w:lang w:val="en-US"/>
        </w:rPr>
        <w:t xml:space="preserve">. </w:t>
      </w:r>
    </w:p>
    <w:p w14:paraId="3597F8A5" w14:textId="77777777" w:rsidR="005D396F" w:rsidRPr="00495800" w:rsidRDefault="0C22591A" w:rsidP="00260D05">
      <w:pPr>
        <w:pStyle w:val="Heading1"/>
        <w:rPr>
          <w:lang w:val="en-US"/>
        </w:rPr>
      </w:pPr>
      <w:r w:rsidRPr="0C22591A">
        <w:rPr>
          <w:lang w:val="en-US"/>
        </w:rPr>
        <w:t>Code availability</w:t>
      </w:r>
    </w:p>
    <w:p w14:paraId="579485C7" w14:textId="07A117AC" w:rsidR="005D396F" w:rsidRPr="00495800" w:rsidRDefault="005D396F" w:rsidP="00B74686">
      <w:pPr>
        <w:rPr>
          <w:lang w:val="en-US"/>
        </w:rPr>
      </w:pPr>
      <w:r w:rsidRPr="00495800">
        <w:rPr>
          <w:lang w:val="en-US"/>
        </w:rPr>
        <w:t xml:space="preserve">The functional cluster analysis can be applied on gene counts and species abundances. The other pipeline scripts for analysis are also </w:t>
      </w:r>
      <w:r w:rsidR="009C039A">
        <w:rPr>
          <w:lang w:val="en-US"/>
        </w:rPr>
        <w:t xml:space="preserve">shared publicly and can be found at </w:t>
      </w:r>
      <w:commentRangeStart w:id="283"/>
      <w:commentRangeStart w:id="284"/>
      <w:r w:rsidR="009C039A" w:rsidRPr="009C039A">
        <w:rPr>
          <w:lang w:val="en-US"/>
        </w:rPr>
        <w:t>https://github.com/</w:t>
      </w:r>
      <w:r w:rsidR="00594A53">
        <w:rPr>
          <w:lang w:val="en-US"/>
        </w:rPr>
        <w:t>sysbiomelab</w:t>
      </w:r>
      <w:r w:rsidR="009C039A" w:rsidRPr="009C039A">
        <w:rPr>
          <w:lang w:val="en-US"/>
        </w:rPr>
        <w:t>/ATLAS</w:t>
      </w:r>
      <w:r w:rsidR="009C039A">
        <w:rPr>
          <w:lang w:val="en-US"/>
        </w:rPr>
        <w:t xml:space="preserve"> </w:t>
      </w:r>
      <w:commentRangeEnd w:id="283"/>
      <w:r w:rsidR="00C64F2F">
        <w:rPr>
          <w:rStyle w:val="CommentReference"/>
          <w:rFonts w:eastAsiaTheme="minorEastAsia"/>
          <w:lang w:val="en-US" w:eastAsia="ko-KR"/>
        </w:rPr>
        <w:commentReference w:id="283"/>
      </w:r>
      <w:commentRangeEnd w:id="284"/>
      <w:r w:rsidR="00F0051E">
        <w:rPr>
          <w:rStyle w:val="CommentReference"/>
          <w:rFonts w:eastAsiaTheme="minorEastAsia"/>
          <w:lang w:val="en-US" w:eastAsia="ko-KR"/>
        </w:rPr>
        <w:commentReference w:id="284"/>
      </w:r>
    </w:p>
    <w:p w14:paraId="77DD14F5" w14:textId="5E2C7A31" w:rsidR="005D396F" w:rsidRDefault="0C22591A" w:rsidP="00260D05">
      <w:pPr>
        <w:pStyle w:val="Heading1"/>
        <w:rPr>
          <w:lang w:val="en-US"/>
        </w:rPr>
      </w:pPr>
      <w:r w:rsidRPr="0C22591A">
        <w:rPr>
          <w:lang w:val="en-US"/>
        </w:rPr>
        <w:t>Acknowledgements</w:t>
      </w:r>
    </w:p>
    <w:p w14:paraId="1B0EEFCD" w14:textId="5882BBD6" w:rsidR="005D396F" w:rsidRPr="00495800" w:rsidRDefault="005D396F" w:rsidP="00B74686">
      <w:pPr>
        <w:rPr>
          <w:lang w:val="en-US"/>
        </w:rPr>
      </w:pPr>
      <w:r w:rsidRPr="00495800">
        <w:rPr>
          <w:lang w:val="en-US"/>
        </w:rPr>
        <w:t xml:space="preserve">This study was supported by </w:t>
      </w:r>
      <w:r w:rsidR="00C64F2F">
        <w:rPr>
          <w:lang w:val="en-US"/>
        </w:rPr>
        <w:t>Science for Life Laboratory (</w:t>
      </w:r>
      <w:proofErr w:type="spellStart"/>
      <w:r w:rsidR="00C64F2F">
        <w:rPr>
          <w:lang w:val="en-US"/>
        </w:rPr>
        <w:t>SciLifelab</w:t>
      </w:r>
      <w:proofErr w:type="spellEnd"/>
      <w:r w:rsidR="00C64F2F">
        <w:rPr>
          <w:lang w:val="en-US"/>
        </w:rPr>
        <w:t xml:space="preserve">), </w:t>
      </w:r>
      <w:r w:rsidRPr="00495800">
        <w:rPr>
          <w:lang w:val="en-US"/>
        </w:rPr>
        <w:t>Engineering and Physical Sciences Research Council (EPSRC), EP/S001301/1, Biotechnology Biological Sciences Research Council (BBSRC)</w:t>
      </w:r>
      <w:r w:rsidRPr="00495800">
        <w:t xml:space="preserve"> </w:t>
      </w:r>
      <w:r w:rsidRPr="00495800">
        <w:rPr>
          <w:lang w:val="en-US"/>
        </w:rPr>
        <w:t>BB/S016899/1, the Knut and Alice Wallenberg Foundation</w:t>
      </w:r>
      <w:r w:rsidR="00897040">
        <w:rPr>
          <w:lang w:val="en-US"/>
        </w:rPr>
        <w:t>,</w:t>
      </w:r>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w:t>
      </w:r>
      <w:r w:rsidRPr="00495800">
        <w:rPr>
          <w:lang w:val="en-US"/>
        </w:rPr>
        <w:lastRenderedPageBreak/>
        <w:t xml:space="preserve">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r w:rsidR="00897040">
        <w:rPr>
          <w:lang w:val="en-US"/>
        </w:rPr>
        <w:t>,</w:t>
      </w:r>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r w:rsidR="00897040">
        <w:rPr>
          <w:lang w:val="en-US"/>
        </w:rPr>
        <w:t>,</w:t>
      </w:r>
      <w:r w:rsidRPr="00B503DC">
        <w:rPr>
          <w:lang w:val="en-US"/>
        </w:rPr>
        <w:t xml:space="preserve"> and the National Institute for Health Research (NIHR)-funded </w:t>
      </w:r>
      <w:proofErr w:type="spellStart"/>
      <w:r w:rsidRPr="00B503DC">
        <w:rPr>
          <w:lang w:val="en-US"/>
        </w:rPr>
        <w:t>BioResource</w:t>
      </w:r>
      <w:proofErr w:type="spellEnd"/>
      <w:r w:rsidRPr="00B503DC">
        <w:rPr>
          <w:lang w:val="en-US"/>
        </w:rPr>
        <w:t>, Clinical Research Facility</w:t>
      </w:r>
      <w:r w:rsidR="00897040">
        <w:rPr>
          <w:lang w:val="en-US"/>
        </w:rPr>
        <w:t>,</w:t>
      </w:r>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r w:rsidR="00897040">
        <w:rPr>
          <w:lang w:val="en-US"/>
        </w:rPr>
        <w:t>assisting</w:t>
      </w:r>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SNIC 2020-5-222, SNIC 2019/3-226, SNIC 2020/6-153</w:t>
      </w:r>
      <w:r>
        <w:rPr>
          <w:lang w:val="en-US"/>
        </w:rPr>
        <w:t xml:space="preserve"> </w:t>
      </w:r>
      <w:r w:rsidRPr="00495800">
        <w:rPr>
          <w:lang w:val="en-US"/>
        </w:rPr>
        <w:t>and King’s College London computational infrastructure facility, Rosalind (https://rosalind.kcl.ac.uk) for high performance computing.</w:t>
      </w:r>
    </w:p>
    <w:p w14:paraId="27125DD2" w14:textId="6F1E3838" w:rsidR="005D396F" w:rsidRDefault="0C22591A" w:rsidP="00260D05">
      <w:pPr>
        <w:pStyle w:val="Heading1"/>
        <w:rPr>
          <w:lang w:val="en-US"/>
        </w:rPr>
      </w:pPr>
      <w:r w:rsidRPr="0C22591A">
        <w:rPr>
          <w:lang w:val="en-US"/>
        </w:rPr>
        <w:t>Author contributions</w:t>
      </w:r>
    </w:p>
    <w:p w14:paraId="06A60CAC" w14:textId="1434F3FA" w:rsidR="005D396F" w:rsidRPr="00495800" w:rsidRDefault="0C22591A" w:rsidP="00B74686">
      <w:pPr>
        <w:rPr>
          <w:lang w:val="en-US"/>
        </w:rPr>
      </w:pPr>
      <w:r w:rsidRPr="0C22591A">
        <w:rPr>
          <w:lang w:val="en-US"/>
        </w:rPr>
        <w:t xml:space="preserve">S.S., S.D.E., and M.U. conceived the project. S.L., T.P, J.G. and S.S. led the design and analysis of the data. S.L., T.P, and J.G developed the temporal pipeline, analysis, and made the figures. L.E. and M.U. provided the wellness gut metagenomics samples. M.A., F.P., E.L., and S.D.E. generated the MSPs, performed quality check and taxonomy update. N.P. annotated the updated gut gene catalog. M.A., V.M. and F.P. performed the analysis on the Italian and American cohorts for validation. N.B., C.P., S.V., D. R. and A.H. analyzed part of the data and prepared the materials for the HGMA. K.F. and F.J. developed the HGMA website. V.L. and B.H. annotated the gut </w:t>
      </w:r>
      <w:r w:rsidRPr="0C22591A">
        <w:rPr>
          <w:lang w:val="en-US"/>
        </w:rPr>
        <w:lastRenderedPageBreak/>
        <w:t xml:space="preserve">catalog with new </w:t>
      </w:r>
      <w:proofErr w:type="spellStart"/>
      <w:r w:rsidRPr="0C22591A">
        <w:rPr>
          <w:lang w:val="en-US"/>
        </w:rPr>
        <w:t>CAZymes</w:t>
      </w:r>
      <w:proofErr w:type="spellEnd"/>
      <w:r w:rsidRPr="0C22591A">
        <w:rPr>
          <w:lang w:val="en-US"/>
        </w:rPr>
        <w:t>. J.P. and D.L. annotated the secondary metabolites of the gene catalog. M.A. and G.B. contributed to testing the pipeline, statistical and functional analysis. S.S., S.L. and T.P.</w:t>
      </w:r>
      <w:r w:rsidR="00DB5F03">
        <w:rPr>
          <w:lang w:val="en-US"/>
        </w:rPr>
        <w:t xml:space="preserve"> </w:t>
      </w:r>
      <w:r w:rsidRPr="0C22591A">
        <w:rPr>
          <w:lang w:val="en-US"/>
        </w:rPr>
        <w:t xml:space="preserve">wrote and drafted the manuscript. L.A.E, D.L.S, A.M., G.P. J.N. provided critical feedback on the data and manuscript. All authors read, edited and reviewed the </w:t>
      </w:r>
      <w:commentRangeStart w:id="285"/>
      <w:r w:rsidRPr="0C22591A">
        <w:rPr>
          <w:lang w:val="en-US"/>
        </w:rPr>
        <w:t>manuscript</w:t>
      </w:r>
      <w:commentRangeEnd w:id="285"/>
      <w:r w:rsidR="005D396F">
        <w:rPr>
          <w:rStyle w:val="CommentReference"/>
        </w:rPr>
        <w:commentReference w:id="285"/>
      </w:r>
      <w:r w:rsidRPr="0C22591A">
        <w:rPr>
          <w:lang w:val="en-US"/>
        </w:rPr>
        <w:t>.</w:t>
      </w:r>
    </w:p>
    <w:p w14:paraId="2B40CB9F" w14:textId="77777777" w:rsidR="005D396F" w:rsidRPr="00495800" w:rsidRDefault="0C22591A" w:rsidP="00260D05">
      <w:pPr>
        <w:pStyle w:val="Heading1"/>
        <w:rPr>
          <w:lang w:val="en-US"/>
        </w:rPr>
      </w:pPr>
      <w:r w:rsidRPr="0C22591A">
        <w:rPr>
          <w:lang w:val="en-US"/>
        </w:rPr>
        <w:t xml:space="preserve">Competing interests </w:t>
      </w:r>
    </w:p>
    <w:p w14:paraId="6FD061E2" w14:textId="77777777" w:rsidR="005D396F" w:rsidRPr="00495800" w:rsidRDefault="005D396F" w:rsidP="00B74686">
      <w:pPr>
        <w:rPr>
          <w:lang w:val="en-US"/>
        </w:rPr>
      </w:pPr>
      <w:r w:rsidRPr="00495800">
        <w:rPr>
          <w:lang w:val="en-US"/>
        </w:rPr>
        <w:t>The authors declare no competing financial interests.</w:t>
      </w:r>
    </w:p>
    <w:p w14:paraId="2848141D" w14:textId="77777777" w:rsidR="005D396F" w:rsidRPr="00495800" w:rsidRDefault="0C22591A" w:rsidP="00260D05">
      <w:pPr>
        <w:pStyle w:val="Heading1"/>
        <w:rPr>
          <w:lang w:val="en-US"/>
        </w:rPr>
      </w:pPr>
      <w:r w:rsidRPr="0C22591A">
        <w:rPr>
          <w:lang w:val="en-US"/>
        </w:rPr>
        <w:t>Additional information</w:t>
      </w:r>
    </w:p>
    <w:p w14:paraId="6DAF3F56" w14:textId="61B03DBC" w:rsidR="0081282D" w:rsidRPr="00B55FD4" w:rsidRDefault="005D396F" w:rsidP="00B74686">
      <w:pPr>
        <w:rPr>
          <w:lang w:val="en-US"/>
        </w:rPr>
      </w:pPr>
      <w:r w:rsidRPr="00495800">
        <w:rPr>
          <w:lang w:val="en-US"/>
        </w:rPr>
        <w:t>Correspondence and requests for materials should be addressed to S.S. or D.E. or M.U.</w:t>
      </w:r>
    </w:p>
    <w:p w14:paraId="2CAC2334" w14:textId="31E44B42" w:rsidR="005D396F" w:rsidRDefault="0C22591A" w:rsidP="00260D05">
      <w:pPr>
        <w:pStyle w:val="Heading1"/>
      </w:pPr>
      <w:bookmarkStart w:id="286" w:name="_Hlk34216416"/>
      <w:r>
        <w:t>References</w:t>
      </w:r>
      <w:bookmarkEnd w:id="286"/>
    </w:p>
    <w:sdt>
      <w:sdtPr>
        <w:tag w:val="MENDELEY_BIBLIOGRAPHY"/>
        <w:id w:val="-1338611044"/>
        <w:placeholder>
          <w:docPart w:val="DefaultPlaceholder_-1854013440"/>
        </w:placeholder>
      </w:sdtPr>
      <w:sdtEndPr/>
      <w:sdtContent>
        <w:p w14:paraId="60D2D35E" w14:textId="77777777" w:rsidR="00E41788" w:rsidRDefault="00E41788">
          <w:pPr>
            <w:autoSpaceDE w:val="0"/>
            <w:autoSpaceDN w:val="0"/>
            <w:ind w:hanging="640"/>
            <w:divId w:val="153297415"/>
            <w:rPr>
              <w:ins w:id="287" w:author="JOSE FERNANDO GARCIA GUEVARA" w:date="2022-02-03T20:15:00Z"/>
              <w:rFonts w:eastAsia="Times New Roman"/>
            </w:rPr>
          </w:pPr>
          <w:ins w:id="288" w:author="JOSE FERNANDO GARCIA GUEVARA" w:date="2022-02-03T20:15: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ins>
        </w:p>
        <w:p w14:paraId="13039737" w14:textId="77777777" w:rsidR="00E41788" w:rsidRDefault="00E41788">
          <w:pPr>
            <w:autoSpaceDE w:val="0"/>
            <w:autoSpaceDN w:val="0"/>
            <w:ind w:hanging="640"/>
            <w:divId w:val="2040276155"/>
            <w:rPr>
              <w:ins w:id="289" w:author="JOSE FERNANDO GARCIA GUEVARA" w:date="2022-02-03T20:15:00Z"/>
              <w:rFonts w:eastAsia="Times New Roman"/>
            </w:rPr>
          </w:pPr>
          <w:ins w:id="290" w:author="JOSE FERNANDO GARCIA GUEVARA" w:date="2022-02-03T20:15: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ins>
        </w:p>
        <w:p w14:paraId="0BCCD933" w14:textId="77777777" w:rsidR="00E41788" w:rsidRDefault="00E41788">
          <w:pPr>
            <w:autoSpaceDE w:val="0"/>
            <w:autoSpaceDN w:val="0"/>
            <w:ind w:hanging="640"/>
            <w:divId w:val="630284867"/>
            <w:rPr>
              <w:ins w:id="291" w:author="JOSE FERNANDO GARCIA GUEVARA" w:date="2022-02-03T20:15:00Z"/>
              <w:rFonts w:eastAsia="Times New Roman"/>
            </w:rPr>
          </w:pPr>
          <w:ins w:id="292" w:author="JOSE FERNANDO GARCIA GUEVARA" w:date="2022-02-03T20:15:00Z">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w:t>
            </w:r>
            <w:r>
              <w:rPr>
                <w:rFonts w:eastAsia="Times New Roman"/>
              </w:rPr>
              <w:t xml:space="preserve">, vol. 489, no. 7415, pp. 220–230, 2012, </w:t>
            </w:r>
            <w:proofErr w:type="spellStart"/>
            <w:r>
              <w:rPr>
                <w:rFonts w:eastAsia="Times New Roman"/>
              </w:rPr>
              <w:t>doi</w:t>
            </w:r>
            <w:proofErr w:type="spellEnd"/>
            <w:r>
              <w:rPr>
                <w:rFonts w:eastAsia="Times New Roman"/>
              </w:rPr>
              <w:t>: 10.1038/nature11550.</w:t>
            </w:r>
          </w:ins>
        </w:p>
        <w:p w14:paraId="4CB52031" w14:textId="77777777" w:rsidR="00E41788" w:rsidRDefault="00E41788">
          <w:pPr>
            <w:autoSpaceDE w:val="0"/>
            <w:autoSpaceDN w:val="0"/>
            <w:ind w:hanging="640"/>
            <w:divId w:val="984700465"/>
            <w:rPr>
              <w:ins w:id="293" w:author="JOSE FERNANDO GARCIA GUEVARA" w:date="2022-02-03T20:15:00Z"/>
              <w:rFonts w:eastAsia="Times New Roman"/>
            </w:rPr>
          </w:pPr>
          <w:ins w:id="294" w:author="JOSE FERNANDO GARCIA GUEVARA" w:date="2022-02-03T20:15:00Z">
            <w:r>
              <w:rPr>
                <w:rFonts w:eastAsia="Times New Roman"/>
              </w:rPr>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 xml:space="preserve">Nat. Rev. </w:t>
            </w:r>
            <w:proofErr w:type="spellStart"/>
            <w:r>
              <w:rPr>
                <w:rFonts w:eastAsia="Times New Roman"/>
                <w:i/>
                <w:iCs/>
              </w:rPr>
              <w:t>Microbiol</w:t>
            </w:r>
            <w:proofErr w:type="spellEnd"/>
            <w:r>
              <w:rPr>
                <w:rFonts w:eastAsia="Times New Roman"/>
                <w:i/>
                <w:iCs/>
              </w:rPr>
              <w:t>.</w:t>
            </w:r>
            <w:r>
              <w:rPr>
                <w:rFonts w:eastAsia="Times New Roman"/>
              </w:rPr>
              <w:t xml:space="preserve">, vol. 15, no. 10, pp. 630–638, 2017, </w:t>
            </w:r>
            <w:proofErr w:type="spellStart"/>
            <w:r>
              <w:rPr>
                <w:rFonts w:eastAsia="Times New Roman"/>
              </w:rPr>
              <w:t>doi</w:t>
            </w:r>
            <w:proofErr w:type="spellEnd"/>
            <w:r>
              <w:rPr>
                <w:rFonts w:eastAsia="Times New Roman"/>
              </w:rPr>
              <w:t>: 10.1038/nrmicro.2017.58.</w:t>
            </w:r>
          </w:ins>
        </w:p>
        <w:p w14:paraId="5BA0C726" w14:textId="77777777" w:rsidR="00E41788" w:rsidRDefault="00E41788">
          <w:pPr>
            <w:autoSpaceDE w:val="0"/>
            <w:autoSpaceDN w:val="0"/>
            <w:ind w:hanging="640"/>
            <w:divId w:val="927538054"/>
            <w:rPr>
              <w:ins w:id="295" w:author="JOSE FERNANDO GARCIA GUEVARA" w:date="2022-02-03T20:15:00Z"/>
              <w:rFonts w:eastAsia="Times New Roman"/>
            </w:rPr>
          </w:pPr>
          <w:ins w:id="296" w:author="JOSE FERNANDO GARCIA GUEVARA" w:date="2022-02-03T20:15:00Z">
            <w:r>
              <w:rPr>
                <w:rFonts w:eastAsia="Times New Roman"/>
              </w:rPr>
              <w:lastRenderedPageBreak/>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ins>
        </w:p>
        <w:p w14:paraId="4204E45B" w14:textId="77777777" w:rsidR="00E41788" w:rsidRDefault="00E41788">
          <w:pPr>
            <w:autoSpaceDE w:val="0"/>
            <w:autoSpaceDN w:val="0"/>
            <w:ind w:hanging="640"/>
            <w:divId w:val="1775978694"/>
            <w:rPr>
              <w:ins w:id="297" w:author="JOSE FERNANDO GARCIA GUEVARA" w:date="2022-02-03T20:15:00Z"/>
              <w:rFonts w:eastAsia="Times New Roman"/>
            </w:rPr>
          </w:pPr>
          <w:ins w:id="298" w:author="JOSE FERNANDO GARCIA GUEVARA" w:date="2022-02-03T20:15:00Z">
            <w:r>
              <w:rPr>
                <w:rFonts w:eastAsia="Times New Roman"/>
              </w:rPr>
              <w:t>[6]</w:t>
            </w:r>
            <w:r>
              <w:rPr>
                <w:rFonts w:eastAsia="Times New Roman"/>
              </w:rPr>
              <w:tab/>
              <w:t xml:space="preserve">D. A. </w:t>
            </w:r>
            <w:proofErr w:type="spellStart"/>
            <w:r>
              <w:rPr>
                <w:rFonts w:eastAsia="Times New Roman"/>
              </w:rPr>
              <w:t>Schupack</w:t>
            </w:r>
            <w:proofErr w:type="spellEnd"/>
            <w:r>
              <w:rPr>
                <w:rFonts w:eastAsia="Times New Roman"/>
              </w:rPr>
              <w:t xml:space="preserve">, R. A. T. Mars, D. H. Voelker, J. P. </w:t>
            </w:r>
            <w:proofErr w:type="spellStart"/>
            <w:r>
              <w:rPr>
                <w:rFonts w:eastAsia="Times New Roman"/>
              </w:rPr>
              <w:t>Abeykoon</w:t>
            </w:r>
            <w:proofErr w:type="spellEnd"/>
            <w:r>
              <w:rPr>
                <w:rFonts w:eastAsia="Times New Roman"/>
              </w:rPr>
              <w:t xml:space="preserve">, and P. C. Kashyap, “The promise of the gut microbiome as part of individualized treatment strategies,” </w:t>
            </w:r>
            <w:r>
              <w:rPr>
                <w:rFonts w:eastAsia="Times New Roman"/>
                <w:i/>
                <w:iCs/>
              </w:rPr>
              <w:t>Nature Reviews Gastroenterology &amp; Hepatology 2021 19:1</w:t>
            </w:r>
            <w:r>
              <w:rPr>
                <w:rFonts w:eastAsia="Times New Roman"/>
              </w:rPr>
              <w:t xml:space="preserve">, vol. 19, no. 1, pp. 7–25, Aug. 2021, </w:t>
            </w:r>
            <w:proofErr w:type="spellStart"/>
            <w:r>
              <w:rPr>
                <w:rFonts w:eastAsia="Times New Roman"/>
              </w:rPr>
              <w:t>doi</w:t>
            </w:r>
            <w:proofErr w:type="spellEnd"/>
            <w:r>
              <w:rPr>
                <w:rFonts w:eastAsia="Times New Roman"/>
              </w:rPr>
              <w:t>: 10.1038/s41575-021-00499-1.</w:t>
            </w:r>
          </w:ins>
        </w:p>
        <w:p w14:paraId="50B951F2" w14:textId="77777777" w:rsidR="00E41788" w:rsidRDefault="00E41788">
          <w:pPr>
            <w:autoSpaceDE w:val="0"/>
            <w:autoSpaceDN w:val="0"/>
            <w:ind w:hanging="640"/>
            <w:divId w:val="1926188971"/>
            <w:rPr>
              <w:ins w:id="299" w:author="JOSE FERNANDO GARCIA GUEVARA" w:date="2022-02-03T20:15:00Z"/>
              <w:rFonts w:eastAsia="Times New Roman"/>
            </w:rPr>
          </w:pPr>
          <w:ins w:id="300" w:author="JOSE FERNANDO GARCIA GUEVARA" w:date="2022-02-03T20:15:00Z">
            <w:r>
              <w:rPr>
                <w:rFonts w:eastAsia="Times New Roman"/>
              </w:rPr>
              <w:t>[7]</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ins>
        </w:p>
        <w:p w14:paraId="7089976A" w14:textId="77777777" w:rsidR="00E41788" w:rsidRDefault="00E41788">
          <w:pPr>
            <w:autoSpaceDE w:val="0"/>
            <w:autoSpaceDN w:val="0"/>
            <w:ind w:hanging="640"/>
            <w:divId w:val="1857501449"/>
            <w:rPr>
              <w:ins w:id="301" w:author="JOSE FERNANDO GARCIA GUEVARA" w:date="2022-02-03T20:15:00Z"/>
              <w:rFonts w:eastAsia="Times New Roman"/>
            </w:rPr>
          </w:pPr>
          <w:ins w:id="302" w:author="JOSE FERNANDO GARCIA GUEVARA" w:date="2022-02-03T20:15:00Z">
            <w:r>
              <w:rPr>
                <w:rFonts w:eastAsia="Times New Roman"/>
              </w:rPr>
              <w:t>[8]</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ins>
        </w:p>
        <w:p w14:paraId="6982A9ED" w14:textId="77777777" w:rsidR="00E41788" w:rsidRDefault="00E41788">
          <w:pPr>
            <w:autoSpaceDE w:val="0"/>
            <w:autoSpaceDN w:val="0"/>
            <w:ind w:hanging="640"/>
            <w:divId w:val="385878096"/>
            <w:rPr>
              <w:ins w:id="303" w:author="JOSE FERNANDO GARCIA GUEVARA" w:date="2022-02-03T20:15:00Z"/>
              <w:rFonts w:eastAsia="Times New Roman"/>
            </w:rPr>
          </w:pPr>
          <w:ins w:id="304" w:author="JOSE FERNANDO GARCIA GUEVARA" w:date="2022-02-03T20:15:00Z">
            <w:r>
              <w:rPr>
                <w:rFonts w:eastAsia="Times New Roman"/>
              </w:rPr>
              <w:t>[9]</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ins>
        </w:p>
        <w:p w14:paraId="54BDE301" w14:textId="77777777" w:rsidR="00E41788" w:rsidRDefault="00E41788">
          <w:pPr>
            <w:autoSpaceDE w:val="0"/>
            <w:autoSpaceDN w:val="0"/>
            <w:ind w:hanging="640"/>
            <w:divId w:val="1962227638"/>
            <w:rPr>
              <w:ins w:id="305" w:author="JOSE FERNANDO GARCIA GUEVARA" w:date="2022-02-03T20:15:00Z"/>
              <w:rFonts w:eastAsia="Times New Roman"/>
            </w:rPr>
          </w:pPr>
          <w:ins w:id="306" w:author="JOSE FERNANDO GARCIA GUEVARA" w:date="2022-02-03T20:15:00Z">
            <w:r>
              <w:rPr>
                <w:rFonts w:eastAsia="Times New Roman"/>
              </w:rPr>
              <w:t>[10]</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ins>
        </w:p>
        <w:p w14:paraId="13BA8B83" w14:textId="77777777" w:rsidR="00E41788" w:rsidRDefault="00E41788">
          <w:pPr>
            <w:autoSpaceDE w:val="0"/>
            <w:autoSpaceDN w:val="0"/>
            <w:ind w:hanging="640"/>
            <w:divId w:val="1450776174"/>
            <w:rPr>
              <w:ins w:id="307" w:author="JOSE FERNANDO GARCIA GUEVARA" w:date="2022-02-03T20:15:00Z"/>
              <w:rFonts w:eastAsia="Times New Roman"/>
            </w:rPr>
          </w:pPr>
          <w:ins w:id="308" w:author="JOSE FERNANDO GARCIA GUEVARA" w:date="2022-02-03T20:15:00Z">
            <w:r>
              <w:rPr>
                <w:rFonts w:eastAsia="Times New Roman"/>
              </w:rPr>
              <w:t>[11]</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ins>
        </w:p>
        <w:p w14:paraId="7686D483" w14:textId="77777777" w:rsidR="00E41788" w:rsidRDefault="00E41788">
          <w:pPr>
            <w:autoSpaceDE w:val="0"/>
            <w:autoSpaceDN w:val="0"/>
            <w:ind w:hanging="640"/>
            <w:divId w:val="2101172955"/>
            <w:rPr>
              <w:ins w:id="309" w:author="JOSE FERNANDO GARCIA GUEVARA" w:date="2022-02-03T20:15:00Z"/>
              <w:rFonts w:eastAsia="Times New Roman"/>
            </w:rPr>
          </w:pPr>
          <w:ins w:id="310" w:author="JOSE FERNANDO GARCIA GUEVARA" w:date="2022-02-03T20:15:00Z">
            <w:r>
              <w:rPr>
                <w:rFonts w:eastAsia="Times New Roman"/>
              </w:rPr>
              <w:lastRenderedPageBreak/>
              <w:t>[12]</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ins>
        </w:p>
        <w:p w14:paraId="2D93A113" w14:textId="77777777" w:rsidR="00E41788" w:rsidRDefault="00E41788">
          <w:pPr>
            <w:autoSpaceDE w:val="0"/>
            <w:autoSpaceDN w:val="0"/>
            <w:ind w:hanging="640"/>
            <w:divId w:val="508257180"/>
            <w:rPr>
              <w:ins w:id="311" w:author="JOSE FERNANDO GARCIA GUEVARA" w:date="2022-02-03T20:15:00Z"/>
              <w:rFonts w:eastAsia="Times New Roman"/>
            </w:rPr>
          </w:pPr>
          <w:ins w:id="312" w:author="JOSE FERNANDO GARCIA GUEVARA" w:date="2022-02-03T20:15:00Z">
            <w:r>
              <w:rPr>
                <w:rFonts w:eastAsia="Times New Roman"/>
              </w:rPr>
              <w:t>[13]</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ins>
        </w:p>
        <w:p w14:paraId="13971692" w14:textId="77777777" w:rsidR="00E41788" w:rsidRDefault="00E41788">
          <w:pPr>
            <w:autoSpaceDE w:val="0"/>
            <w:autoSpaceDN w:val="0"/>
            <w:ind w:hanging="640"/>
            <w:divId w:val="253318880"/>
            <w:rPr>
              <w:ins w:id="313" w:author="JOSE FERNANDO GARCIA GUEVARA" w:date="2022-02-03T20:15:00Z"/>
              <w:rFonts w:eastAsia="Times New Roman"/>
            </w:rPr>
          </w:pPr>
          <w:ins w:id="314" w:author="JOSE FERNANDO GARCIA GUEVARA" w:date="2022-02-03T20:15:00Z">
            <w:r>
              <w:rPr>
                <w:rFonts w:eastAsia="Times New Roman"/>
              </w:rPr>
              <w:t>[14]</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ins>
        </w:p>
        <w:p w14:paraId="26498927" w14:textId="77777777" w:rsidR="00E41788" w:rsidRDefault="00E41788">
          <w:pPr>
            <w:autoSpaceDE w:val="0"/>
            <w:autoSpaceDN w:val="0"/>
            <w:ind w:hanging="640"/>
            <w:divId w:val="1975023042"/>
            <w:rPr>
              <w:ins w:id="315" w:author="JOSE FERNANDO GARCIA GUEVARA" w:date="2022-02-03T20:15:00Z"/>
              <w:rFonts w:eastAsia="Times New Roman"/>
            </w:rPr>
          </w:pPr>
          <w:ins w:id="316" w:author="JOSE FERNANDO GARCIA GUEVARA" w:date="2022-02-03T20:15:00Z">
            <w:r>
              <w:rPr>
                <w:rFonts w:eastAsia="Times New Roman"/>
              </w:rPr>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ins>
        </w:p>
        <w:p w14:paraId="6E1F53CA" w14:textId="77777777" w:rsidR="00E41788" w:rsidRDefault="00E41788">
          <w:pPr>
            <w:autoSpaceDE w:val="0"/>
            <w:autoSpaceDN w:val="0"/>
            <w:ind w:hanging="640"/>
            <w:divId w:val="827021421"/>
            <w:rPr>
              <w:ins w:id="317" w:author="JOSE FERNANDO GARCIA GUEVARA" w:date="2022-02-03T20:15:00Z"/>
              <w:rFonts w:eastAsia="Times New Roman"/>
            </w:rPr>
          </w:pPr>
          <w:ins w:id="318" w:author="JOSE FERNANDO GARCIA GUEVARA" w:date="2022-02-03T20:15:00Z">
            <w:r>
              <w:rPr>
                <w:rFonts w:eastAsia="Times New Roman"/>
              </w:rPr>
              <w:t>[16]</w:t>
            </w:r>
            <w:r>
              <w:rPr>
                <w:rFonts w:eastAsia="Times New Roman"/>
              </w:rPr>
              <w:tab/>
              <w:t xml:space="preserve">D. Dai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v2: a curated human gut microbiome database with special focus on disease markers and cross-dataset comparison,” </w:t>
            </w:r>
            <w:r>
              <w:rPr>
                <w:rFonts w:eastAsia="Times New Roman"/>
                <w:i/>
                <w:iCs/>
              </w:rPr>
              <w:t>Nucleic Acids Research</w:t>
            </w:r>
            <w:r>
              <w:rPr>
                <w:rFonts w:eastAsia="Times New Roman"/>
              </w:rPr>
              <w:t xml:space="preserve">, vol. 50, no. D1, pp. D777–D784, Jan. 2022, </w:t>
            </w:r>
            <w:proofErr w:type="spellStart"/>
            <w:r>
              <w:rPr>
                <w:rFonts w:eastAsia="Times New Roman"/>
              </w:rPr>
              <w:t>doi</w:t>
            </w:r>
            <w:proofErr w:type="spellEnd"/>
            <w:r>
              <w:rPr>
                <w:rFonts w:eastAsia="Times New Roman"/>
              </w:rPr>
              <w:t>: 10.1093/NAR/GKAB1019.</w:t>
            </w:r>
          </w:ins>
        </w:p>
        <w:p w14:paraId="42DE562F" w14:textId="77777777" w:rsidR="00E41788" w:rsidRDefault="00E41788">
          <w:pPr>
            <w:autoSpaceDE w:val="0"/>
            <w:autoSpaceDN w:val="0"/>
            <w:ind w:hanging="640"/>
            <w:divId w:val="1953971132"/>
            <w:rPr>
              <w:ins w:id="319" w:author="JOSE FERNANDO GARCIA GUEVARA" w:date="2022-02-03T20:15:00Z"/>
              <w:rFonts w:eastAsia="Times New Roman"/>
            </w:rPr>
          </w:pPr>
          <w:ins w:id="320" w:author="JOSE FERNANDO GARCIA GUEVARA" w:date="2022-02-03T20:15:00Z">
            <w:r>
              <w:rPr>
                <w:rFonts w:eastAsia="Times New Roman"/>
              </w:rPr>
              <w:t>[17]</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ins>
        </w:p>
        <w:p w14:paraId="669D0ED5" w14:textId="77777777" w:rsidR="00E41788" w:rsidRDefault="00E41788">
          <w:pPr>
            <w:autoSpaceDE w:val="0"/>
            <w:autoSpaceDN w:val="0"/>
            <w:ind w:hanging="640"/>
            <w:divId w:val="800459656"/>
            <w:rPr>
              <w:ins w:id="321" w:author="JOSE FERNANDO GARCIA GUEVARA" w:date="2022-02-03T20:15:00Z"/>
              <w:rFonts w:eastAsia="Times New Roman"/>
            </w:rPr>
          </w:pPr>
          <w:ins w:id="322" w:author="JOSE FERNANDO GARCIA GUEVARA" w:date="2022-02-03T20:15:00Z">
            <w:r>
              <w:rPr>
                <w:rFonts w:eastAsia="Times New Roman"/>
              </w:rPr>
              <w:t>[18]</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ins>
        </w:p>
        <w:p w14:paraId="324EDF57" w14:textId="77777777" w:rsidR="00E41788" w:rsidRDefault="00E41788">
          <w:pPr>
            <w:autoSpaceDE w:val="0"/>
            <w:autoSpaceDN w:val="0"/>
            <w:ind w:hanging="640"/>
            <w:divId w:val="1928224075"/>
            <w:rPr>
              <w:ins w:id="323" w:author="JOSE FERNANDO GARCIA GUEVARA" w:date="2022-02-03T20:15:00Z"/>
              <w:rFonts w:eastAsia="Times New Roman"/>
            </w:rPr>
          </w:pPr>
          <w:ins w:id="324" w:author="JOSE FERNANDO GARCIA GUEVARA" w:date="2022-02-03T20:15:00Z">
            <w:r>
              <w:rPr>
                <w:rFonts w:eastAsia="Times New Roman"/>
              </w:rPr>
              <w:lastRenderedPageBreak/>
              <w:t>[19]</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ins>
        </w:p>
        <w:p w14:paraId="16DADDE8" w14:textId="77777777" w:rsidR="00E41788" w:rsidRDefault="00E41788">
          <w:pPr>
            <w:autoSpaceDE w:val="0"/>
            <w:autoSpaceDN w:val="0"/>
            <w:ind w:hanging="640"/>
            <w:divId w:val="494876048"/>
            <w:rPr>
              <w:ins w:id="325" w:author="JOSE FERNANDO GARCIA GUEVARA" w:date="2022-02-03T20:15:00Z"/>
              <w:rFonts w:eastAsia="Times New Roman"/>
            </w:rPr>
          </w:pPr>
          <w:ins w:id="326" w:author="JOSE FERNANDO GARCIA GUEVARA" w:date="2022-02-03T20:15:00Z">
            <w:r>
              <w:rPr>
                <w:rFonts w:eastAsia="Times New Roman"/>
              </w:rPr>
              <w:t>[20]</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ins>
        </w:p>
        <w:p w14:paraId="657FC3D4" w14:textId="77777777" w:rsidR="00E41788" w:rsidRDefault="00E41788">
          <w:pPr>
            <w:autoSpaceDE w:val="0"/>
            <w:autoSpaceDN w:val="0"/>
            <w:ind w:hanging="640"/>
            <w:divId w:val="1617716829"/>
            <w:rPr>
              <w:ins w:id="327" w:author="JOSE FERNANDO GARCIA GUEVARA" w:date="2022-02-03T20:15:00Z"/>
              <w:rFonts w:eastAsia="Times New Roman"/>
            </w:rPr>
          </w:pPr>
          <w:ins w:id="328" w:author="JOSE FERNANDO GARCIA GUEVARA" w:date="2022-02-03T20:15:00Z">
            <w:r>
              <w:rPr>
                <w:rFonts w:eastAsia="Times New Roman"/>
              </w:rPr>
              <w:t>[21]</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ins>
        </w:p>
        <w:p w14:paraId="71887ED8" w14:textId="77777777" w:rsidR="00E41788" w:rsidRDefault="00E41788">
          <w:pPr>
            <w:autoSpaceDE w:val="0"/>
            <w:autoSpaceDN w:val="0"/>
            <w:ind w:hanging="640"/>
            <w:divId w:val="704208945"/>
            <w:rPr>
              <w:ins w:id="329" w:author="JOSE FERNANDO GARCIA GUEVARA" w:date="2022-02-03T20:15:00Z"/>
              <w:rFonts w:eastAsia="Times New Roman"/>
            </w:rPr>
          </w:pPr>
          <w:ins w:id="330" w:author="JOSE FERNANDO GARCIA GUEVARA" w:date="2022-02-03T20:15:00Z">
            <w:r>
              <w:rPr>
                <w:rFonts w:eastAsia="Times New Roman"/>
              </w:rPr>
              <w:t>[22]</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w:t>
            </w:r>
            <w:proofErr w:type="gramStart"/>
            <w:r>
              <w:rPr>
                <w:rFonts w:eastAsia="Times New Roman"/>
              </w:rPr>
              <w:t>01514.X.</w:t>
            </w:r>
            <w:proofErr w:type="gramEnd"/>
          </w:ins>
        </w:p>
        <w:p w14:paraId="1C7714B7" w14:textId="77777777" w:rsidR="00E41788" w:rsidRDefault="00E41788">
          <w:pPr>
            <w:autoSpaceDE w:val="0"/>
            <w:autoSpaceDN w:val="0"/>
            <w:ind w:hanging="640"/>
            <w:divId w:val="1689715791"/>
            <w:rPr>
              <w:ins w:id="331" w:author="JOSE FERNANDO GARCIA GUEVARA" w:date="2022-02-03T20:15:00Z"/>
              <w:rFonts w:eastAsia="Times New Roman"/>
            </w:rPr>
          </w:pPr>
          <w:ins w:id="332" w:author="JOSE FERNANDO GARCIA GUEVARA" w:date="2022-02-03T20:15:00Z">
            <w:r>
              <w:rPr>
                <w:rFonts w:eastAsia="Times New Roman"/>
              </w:rPr>
              <w:t>[23]</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ins>
        </w:p>
        <w:p w14:paraId="1F6267DB" w14:textId="77777777" w:rsidR="00E41788" w:rsidRDefault="00E41788">
          <w:pPr>
            <w:autoSpaceDE w:val="0"/>
            <w:autoSpaceDN w:val="0"/>
            <w:ind w:hanging="640"/>
            <w:divId w:val="1096756363"/>
            <w:rPr>
              <w:ins w:id="333" w:author="JOSE FERNANDO GARCIA GUEVARA" w:date="2022-02-03T20:15:00Z"/>
              <w:rFonts w:eastAsia="Times New Roman"/>
            </w:rPr>
          </w:pPr>
          <w:ins w:id="334" w:author="JOSE FERNANDO GARCIA GUEVARA" w:date="2022-02-03T20:15:00Z">
            <w:r>
              <w:rPr>
                <w:rFonts w:eastAsia="Times New Roman"/>
              </w:rPr>
              <w:t>[24]</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ins>
        </w:p>
        <w:p w14:paraId="1D36F8F4" w14:textId="77777777" w:rsidR="00E41788" w:rsidRDefault="00E41788">
          <w:pPr>
            <w:autoSpaceDE w:val="0"/>
            <w:autoSpaceDN w:val="0"/>
            <w:ind w:hanging="640"/>
            <w:divId w:val="1990015402"/>
            <w:rPr>
              <w:ins w:id="335" w:author="JOSE FERNANDO GARCIA GUEVARA" w:date="2022-02-03T20:15:00Z"/>
              <w:rFonts w:eastAsia="Times New Roman"/>
            </w:rPr>
          </w:pPr>
          <w:ins w:id="336" w:author="JOSE FERNANDO GARCIA GUEVARA" w:date="2022-02-03T20:15:00Z">
            <w:r>
              <w:rPr>
                <w:rFonts w:eastAsia="Times New Roman"/>
              </w:rPr>
              <w:lastRenderedPageBreak/>
              <w:t>[25]</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w:t>
            </w:r>
            <w:proofErr w:type="gramStart"/>
            <w:r>
              <w:rPr>
                <w:rFonts w:eastAsia="Times New Roman"/>
              </w:rPr>
              <w:t>02419.X.</w:t>
            </w:r>
            <w:proofErr w:type="gramEnd"/>
          </w:ins>
        </w:p>
        <w:p w14:paraId="60F96B8D" w14:textId="77777777" w:rsidR="00E41788" w:rsidRDefault="00E41788">
          <w:pPr>
            <w:autoSpaceDE w:val="0"/>
            <w:autoSpaceDN w:val="0"/>
            <w:ind w:hanging="640"/>
            <w:divId w:val="1256087349"/>
            <w:rPr>
              <w:ins w:id="337" w:author="JOSE FERNANDO GARCIA GUEVARA" w:date="2022-02-03T20:15:00Z"/>
              <w:rFonts w:eastAsia="Times New Roman"/>
            </w:rPr>
          </w:pPr>
          <w:ins w:id="338" w:author="JOSE FERNANDO GARCIA GUEVARA" w:date="2022-02-03T20:15:00Z">
            <w:r>
              <w:rPr>
                <w:rFonts w:eastAsia="Times New Roman"/>
              </w:rPr>
              <w:t>[26]</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ins>
        </w:p>
        <w:p w14:paraId="5B9FE1EE" w14:textId="77777777" w:rsidR="00E41788" w:rsidRDefault="00E41788">
          <w:pPr>
            <w:autoSpaceDE w:val="0"/>
            <w:autoSpaceDN w:val="0"/>
            <w:ind w:hanging="640"/>
            <w:divId w:val="282883616"/>
            <w:rPr>
              <w:ins w:id="339" w:author="JOSE FERNANDO GARCIA GUEVARA" w:date="2022-02-03T20:15:00Z"/>
              <w:rFonts w:eastAsia="Times New Roman"/>
            </w:rPr>
          </w:pPr>
          <w:ins w:id="340" w:author="JOSE FERNANDO GARCIA GUEVARA" w:date="2022-02-03T20:15:00Z">
            <w:r>
              <w:rPr>
                <w:rFonts w:eastAsia="Times New Roman"/>
              </w:rPr>
              <w:t>[27]</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ins>
        </w:p>
        <w:p w14:paraId="1FAB3BE8" w14:textId="77777777" w:rsidR="00E41788" w:rsidRDefault="00E41788">
          <w:pPr>
            <w:autoSpaceDE w:val="0"/>
            <w:autoSpaceDN w:val="0"/>
            <w:ind w:hanging="640"/>
            <w:divId w:val="1187596342"/>
            <w:rPr>
              <w:ins w:id="341" w:author="JOSE FERNANDO GARCIA GUEVARA" w:date="2022-02-03T20:15:00Z"/>
              <w:rFonts w:eastAsia="Times New Roman"/>
            </w:rPr>
          </w:pPr>
          <w:ins w:id="342" w:author="JOSE FERNANDO GARCIA GUEVARA" w:date="2022-02-03T20:15:00Z">
            <w:r>
              <w:rPr>
                <w:rFonts w:eastAsia="Times New Roman"/>
              </w:rPr>
              <w:t>[28]</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072601F6" w14:textId="77777777" w:rsidR="00E41788" w:rsidRDefault="00E41788">
          <w:pPr>
            <w:autoSpaceDE w:val="0"/>
            <w:autoSpaceDN w:val="0"/>
            <w:ind w:hanging="640"/>
            <w:divId w:val="1604534518"/>
            <w:rPr>
              <w:ins w:id="343" w:author="JOSE FERNANDO GARCIA GUEVARA" w:date="2022-02-03T20:15:00Z"/>
              <w:rFonts w:eastAsia="Times New Roman"/>
            </w:rPr>
          </w:pPr>
          <w:ins w:id="344" w:author="JOSE FERNANDO GARCIA GUEVARA" w:date="2022-02-03T20:15:00Z">
            <w:r>
              <w:rPr>
                <w:rFonts w:eastAsia="Times New Roman"/>
              </w:rPr>
              <w:t>[29]</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5825E334" w14:textId="77777777" w:rsidR="00E41788" w:rsidRDefault="00E41788">
          <w:pPr>
            <w:autoSpaceDE w:val="0"/>
            <w:autoSpaceDN w:val="0"/>
            <w:ind w:hanging="640"/>
            <w:divId w:val="853879931"/>
            <w:rPr>
              <w:ins w:id="345" w:author="JOSE FERNANDO GARCIA GUEVARA" w:date="2022-02-03T20:15:00Z"/>
              <w:rFonts w:eastAsia="Times New Roman"/>
            </w:rPr>
          </w:pPr>
          <w:ins w:id="346" w:author="JOSE FERNANDO GARCIA GUEVARA" w:date="2022-02-03T20:15:00Z">
            <w:r>
              <w:rPr>
                <w:rFonts w:eastAsia="Times New Roman"/>
              </w:rPr>
              <w:t>[30]</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ins>
        </w:p>
        <w:p w14:paraId="408A1B81" w14:textId="77777777" w:rsidR="00E41788" w:rsidRDefault="00E41788">
          <w:pPr>
            <w:autoSpaceDE w:val="0"/>
            <w:autoSpaceDN w:val="0"/>
            <w:ind w:hanging="640"/>
            <w:divId w:val="125006559"/>
            <w:rPr>
              <w:ins w:id="347" w:author="JOSE FERNANDO GARCIA GUEVARA" w:date="2022-02-03T20:15:00Z"/>
              <w:rFonts w:eastAsia="Times New Roman"/>
            </w:rPr>
          </w:pPr>
          <w:ins w:id="348" w:author="JOSE FERNANDO GARCIA GUEVARA" w:date="2022-02-03T20:15:00Z">
            <w:r>
              <w:rPr>
                <w:rFonts w:eastAsia="Times New Roman"/>
              </w:rPr>
              <w:lastRenderedPageBreak/>
              <w:t>[31]</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ins>
        </w:p>
        <w:p w14:paraId="0D4E06FF" w14:textId="77777777" w:rsidR="00E41788" w:rsidRDefault="00E41788">
          <w:pPr>
            <w:autoSpaceDE w:val="0"/>
            <w:autoSpaceDN w:val="0"/>
            <w:ind w:hanging="640"/>
            <w:divId w:val="221138251"/>
            <w:rPr>
              <w:ins w:id="349" w:author="JOSE FERNANDO GARCIA GUEVARA" w:date="2022-02-03T20:15:00Z"/>
              <w:rFonts w:eastAsia="Times New Roman"/>
            </w:rPr>
          </w:pPr>
          <w:ins w:id="350" w:author="JOSE FERNANDO GARCIA GUEVARA" w:date="2022-02-03T20:15:00Z">
            <w:r>
              <w:rPr>
                <w:rFonts w:eastAsia="Times New Roman"/>
              </w:rPr>
              <w:t>[32]</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ins>
        </w:p>
        <w:p w14:paraId="056F2408" w14:textId="77777777" w:rsidR="00E41788" w:rsidRDefault="00E41788">
          <w:pPr>
            <w:autoSpaceDE w:val="0"/>
            <w:autoSpaceDN w:val="0"/>
            <w:ind w:hanging="640"/>
            <w:divId w:val="1682468853"/>
            <w:rPr>
              <w:ins w:id="351" w:author="JOSE FERNANDO GARCIA GUEVARA" w:date="2022-02-03T20:15:00Z"/>
              <w:rFonts w:eastAsia="Times New Roman"/>
            </w:rPr>
          </w:pPr>
          <w:ins w:id="352" w:author="JOSE FERNANDO GARCIA GUEVARA" w:date="2022-02-03T20:15:00Z">
            <w:r>
              <w:rPr>
                <w:rFonts w:eastAsia="Times New Roman"/>
              </w:rPr>
              <w:t>[33]</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ins>
        </w:p>
        <w:p w14:paraId="13C5EDA6" w14:textId="77777777" w:rsidR="00E41788" w:rsidRDefault="00E41788">
          <w:pPr>
            <w:autoSpaceDE w:val="0"/>
            <w:autoSpaceDN w:val="0"/>
            <w:ind w:hanging="640"/>
            <w:divId w:val="581372891"/>
            <w:rPr>
              <w:ins w:id="353" w:author="JOSE FERNANDO GARCIA GUEVARA" w:date="2022-02-03T20:15:00Z"/>
              <w:rFonts w:eastAsia="Times New Roman"/>
            </w:rPr>
          </w:pPr>
          <w:ins w:id="354" w:author="JOSE FERNANDO GARCIA GUEVARA" w:date="2022-02-03T20:15:00Z">
            <w:r>
              <w:rPr>
                <w:rFonts w:eastAsia="Times New Roman"/>
              </w:rPr>
              <w:t>[34]</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2B3AA943" w14:textId="77777777" w:rsidR="00E41788" w:rsidRDefault="00E41788">
          <w:pPr>
            <w:autoSpaceDE w:val="0"/>
            <w:autoSpaceDN w:val="0"/>
            <w:ind w:hanging="640"/>
            <w:divId w:val="1322076433"/>
            <w:rPr>
              <w:ins w:id="355" w:author="JOSE FERNANDO GARCIA GUEVARA" w:date="2022-02-03T20:15:00Z"/>
              <w:rFonts w:eastAsia="Times New Roman"/>
            </w:rPr>
          </w:pPr>
          <w:ins w:id="356" w:author="JOSE FERNANDO GARCIA GUEVARA" w:date="2022-02-03T20:15:00Z">
            <w:r>
              <w:rPr>
                <w:rFonts w:eastAsia="Times New Roman"/>
              </w:rPr>
              <w:t>[35]</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047C2C69" w14:textId="77777777" w:rsidR="00E41788" w:rsidRDefault="00E41788">
          <w:pPr>
            <w:autoSpaceDE w:val="0"/>
            <w:autoSpaceDN w:val="0"/>
            <w:ind w:hanging="640"/>
            <w:divId w:val="763960840"/>
            <w:rPr>
              <w:ins w:id="357" w:author="JOSE FERNANDO GARCIA GUEVARA" w:date="2022-02-03T20:15:00Z"/>
              <w:rFonts w:eastAsia="Times New Roman"/>
            </w:rPr>
          </w:pPr>
          <w:ins w:id="358" w:author="JOSE FERNANDO GARCIA GUEVARA" w:date="2022-02-03T20:15:00Z">
            <w:r>
              <w:rPr>
                <w:rFonts w:eastAsia="Times New Roman"/>
              </w:rPr>
              <w:t>[36]</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ins>
        </w:p>
        <w:p w14:paraId="2AC06D0C" w14:textId="77777777" w:rsidR="00E41788" w:rsidRDefault="00E41788">
          <w:pPr>
            <w:autoSpaceDE w:val="0"/>
            <w:autoSpaceDN w:val="0"/>
            <w:ind w:hanging="640"/>
            <w:divId w:val="382759167"/>
            <w:rPr>
              <w:ins w:id="359" w:author="JOSE FERNANDO GARCIA GUEVARA" w:date="2022-02-03T20:15:00Z"/>
              <w:rFonts w:eastAsia="Times New Roman"/>
            </w:rPr>
          </w:pPr>
          <w:ins w:id="360" w:author="JOSE FERNANDO GARCIA GUEVARA" w:date="2022-02-03T20:15:00Z">
            <w:r>
              <w:rPr>
                <w:rFonts w:eastAsia="Times New Roman"/>
              </w:rPr>
              <w:t>[37]</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ins>
        </w:p>
        <w:p w14:paraId="332421FA" w14:textId="77777777" w:rsidR="00E41788" w:rsidRDefault="00E41788">
          <w:pPr>
            <w:autoSpaceDE w:val="0"/>
            <w:autoSpaceDN w:val="0"/>
            <w:ind w:hanging="640"/>
            <w:divId w:val="280648452"/>
            <w:rPr>
              <w:ins w:id="361" w:author="JOSE FERNANDO GARCIA GUEVARA" w:date="2022-02-03T20:15:00Z"/>
              <w:rFonts w:eastAsia="Times New Roman"/>
            </w:rPr>
          </w:pPr>
          <w:ins w:id="362" w:author="JOSE FERNANDO GARCIA GUEVARA" w:date="2022-02-03T20:15:00Z">
            <w:r>
              <w:rPr>
                <w:rFonts w:eastAsia="Times New Roman"/>
              </w:rPr>
              <w:lastRenderedPageBreak/>
              <w:t>[38]</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ins>
        </w:p>
        <w:p w14:paraId="0C384BA4" w14:textId="77777777" w:rsidR="00E41788" w:rsidRDefault="00E41788">
          <w:pPr>
            <w:autoSpaceDE w:val="0"/>
            <w:autoSpaceDN w:val="0"/>
            <w:ind w:hanging="640"/>
            <w:divId w:val="1562522703"/>
            <w:rPr>
              <w:ins w:id="363" w:author="JOSE FERNANDO GARCIA GUEVARA" w:date="2022-02-03T20:15:00Z"/>
              <w:rFonts w:eastAsia="Times New Roman"/>
            </w:rPr>
          </w:pPr>
          <w:ins w:id="364" w:author="JOSE FERNANDO GARCIA GUEVARA" w:date="2022-02-03T20:15:00Z">
            <w:r>
              <w:rPr>
                <w:rFonts w:eastAsia="Times New Roman"/>
              </w:rPr>
              <w:t>[39]</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ins>
        </w:p>
        <w:p w14:paraId="66BA818E" w14:textId="77777777" w:rsidR="00E41788" w:rsidRDefault="00E41788">
          <w:pPr>
            <w:autoSpaceDE w:val="0"/>
            <w:autoSpaceDN w:val="0"/>
            <w:ind w:hanging="640"/>
            <w:divId w:val="1095859095"/>
            <w:rPr>
              <w:ins w:id="365" w:author="JOSE FERNANDO GARCIA GUEVARA" w:date="2022-02-03T20:15:00Z"/>
              <w:rFonts w:eastAsia="Times New Roman"/>
            </w:rPr>
          </w:pPr>
          <w:ins w:id="366" w:author="JOSE FERNANDO GARCIA GUEVARA" w:date="2022-02-03T20:15:00Z">
            <w:r>
              <w:rPr>
                <w:rFonts w:eastAsia="Times New Roman"/>
              </w:rPr>
              <w:t>[40]</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1C092085" w14:textId="77777777" w:rsidR="00E41788" w:rsidRDefault="00E41788">
          <w:pPr>
            <w:autoSpaceDE w:val="0"/>
            <w:autoSpaceDN w:val="0"/>
            <w:ind w:hanging="640"/>
            <w:divId w:val="1938054287"/>
            <w:rPr>
              <w:ins w:id="367" w:author="JOSE FERNANDO GARCIA GUEVARA" w:date="2022-02-03T20:15:00Z"/>
              <w:rFonts w:eastAsia="Times New Roman"/>
            </w:rPr>
          </w:pPr>
          <w:ins w:id="368" w:author="JOSE FERNANDO GARCIA GUEVARA" w:date="2022-02-03T20:15:00Z">
            <w:r>
              <w:rPr>
                <w:rFonts w:eastAsia="Times New Roman"/>
              </w:rPr>
              <w:t>[41]</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ins>
        </w:p>
        <w:p w14:paraId="2531526E" w14:textId="77777777" w:rsidR="00E41788" w:rsidRDefault="00E41788">
          <w:pPr>
            <w:autoSpaceDE w:val="0"/>
            <w:autoSpaceDN w:val="0"/>
            <w:ind w:hanging="640"/>
            <w:divId w:val="53740140"/>
            <w:rPr>
              <w:ins w:id="369" w:author="JOSE FERNANDO GARCIA GUEVARA" w:date="2022-02-03T20:15:00Z"/>
              <w:rFonts w:eastAsia="Times New Roman"/>
            </w:rPr>
          </w:pPr>
          <w:ins w:id="370" w:author="JOSE FERNANDO GARCIA GUEVARA" w:date="2022-02-03T20:15:00Z">
            <w:r>
              <w:rPr>
                <w:rFonts w:eastAsia="Times New Roman"/>
              </w:rPr>
              <w:t>[42]</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ins>
        </w:p>
        <w:p w14:paraId="7033FDB4" w14:textId="77777777" w:rsidR="00E41788" w:rsidRDefault="00E41788">
          <w:pPr>
            <w:autoSpaceDE w:val="0"/>
            <w:autoSpaceDN w:val="0"/>
            <w:ind w:hanging="640"/>
            <w:divId w:val="1670600777"/>
            <w:rPr>
              <w:ins w:id="371" w:author="JOSE FERNANDO GARCIA GUEVARA" w:date="2022-02-03T20:15:00Z"/>
              <w:rFonts w:eastAsia="Times New Roman"/>
            </w:rPr>
          </w:pPr>
          <w:ins w:id="372" w:author="JOSE FERNANDO GARCIA GUEVARA" w:date="2022-02-03T20:15:00Z">
            <w:r>
              <w:rPr>
                <w:rFonts w:eastAsia="Times New Roman"/>
              </w:rPr>
              <w:t>[43]</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ins>
        </w:p>
        <w:p w14:paraId="1598E7FE" w14:textId="77777777" w:rsidR="00E41788" w:rsidRDefault="00E41788">
          <w:pPr>
            <w:autoSpaceDE w:val="0"/>
            <w:autoSpaceDN w:val="0"/>
            <w:ind w:hanging="640"/>
            <w:divId w:val="452863670"/>
            <w:rPr>
              <w:ins w:id="373" w:author="JOSE FERNANDO GARCIA GUEVARA" w:date="2022-02-03T20:15:00Z"/>
              <w:rFonts w:eastAsia="Times New Roman"/>
            </w:rPr>
          </w:pPr>
          <w:ins w:id="374" w:author="JOSE FERNANDO GARCIA GUEVARA" w:date="2022-02-03T20:15:00Z">
            <w:r>
              <w:rPr>
                <w:rFonts w:eastAsia="Times New Roman"/>
              </w:rPr>
              <w:t>[44]</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ins>
        </w:p>
        <w:p w14:paraId="2608A9A8" w14:textId="77777777" w:rsidR="00E41788" w:rsidRDefault="00E41788">
          <w:pPr>
            <w:autoSpaceDE w:val="0"/>
            <w:autoSpaceDN w:val="0"/>
            <w:ind w:hanging="640"/>
            <w:divId w:val="789786430"/>
            <w:rPr>
              <w:ins w:id="375" w:author="JOSE FERNANDO GARCIA GUEVARA" w:date="2022-02-03T20:15:00Z"/>
              <w:rFonts w:eastAsia="Times New Roman"/>
            </w:rPr>
          </w:pPr>
          <w:ins w:id="376" w:author="JOSE FERNANDO GARCIA GUEVARA" w:date="2022-02-03T20:15:00Z">
            <w:r>
              <w:rPr>
                <w:rFonts w:eastAsia="Times New Roman"/>
              </w:rPr>
              <w:lastRenderedPageBreak/>
              <w:t>[45]</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ins>
        </w:p>
        <w:p w14:paraId="35615638" w14:textId="77777777" w:rsidR="00E41788" w:rsidRDefault="00E41788">
          <w:pPr>
            <w:autoSpaceDE w:val="0"/>
            <w:autoSpaceDN w:val="0"/>
            <w:ind w:hanging="640"/>
            <w:divId w:val="1925726007"/>
            <w:rPr>
              <w:ins w:id="377" w:author="JOSE FERNANDO GARCIA GUEVARA" w:date="2022-02-03T20:15:00Z"/>
              <w:rFonts w:eastAsia="Times New Roman"/>
            </w:rPr>
          </w:pPr>
          <w:ins w:id="378" w:author="JOSE FERNANDO GARCIA GUEVARA" w:date="2022-02-03T20:15:00Z">
            <w:r>
              <w:rPr>
                <w:rFonts w:eastAsia="Times New Roman"/>
              </w:rPr>
              <w:t>[46]</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ins>
        </w:p>
        <w:p w14:paraId="7235610E" w14:textId="77777777" w:rsidR="00E41788" w:rsidRDefault="00E41788">
          <w:pPr>
            <w:autoSpaceDE w:val="0"/>
            <w:autoSpaceDN w:val="0"/>
            <w:ind w:hanging="640"/>
            <w:divId w:val="808743152"/>
            <w:rPr>
              <w:ins w:id="379" w:author="JOSE FERNANDO GARCIA GUEVARA" w:date="2022-02-03T20:15:00Z"/>
              <w:rFonts w:eastAsia="Times New Roman"/>
            </w:rPr>
          </w:pPr>
          <w:ins w:id="380" w:author="JOSE FERNANDO GARCIA GUEVARA" w:date="2022-02-03T20:15:00Z">
            <w:r>
              <w:rPr>
                <w:rFonts w:eastAsia="Times New Roman"/>
              </w:rPr>
              <w:t>[47]</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ins>
        </w:p>
        <w:p w14:paraId="04D95791" w14:textId="77777777" w:rsidR="00E41788" w:rsidRDefault="00E41788">
          <w:pPr>
            <w:autoSpaceDE w:val="0"/>
            <w:autoSpaceDN w:val="0"/>
            <w:ind w:hanging="640"/>
            <w:divId w:val="1569463914"/>
            <w:rPr>
              <w:ins w:id="381" w:author="JOSE FERNANDO GARCIA GUEVARA" w:date="2022-02-03T20:15:00Z"/>
              <w:rFonts w:eastAsia="Times New Roman"/>
            </w:rPr>
          </w:pPr>
          <w:ins w:id="382" w:author="JOSE FERNANDO GARCIA GUEVARA" w:date="2022-02-03T20:15:00Z">
            <w:r>
              <w:rPr>
                <w:rFonts w:eastAsia="Times New Roman"/>
              </w:rPr>
              <w:t>[48]</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ins>
        </w:p>
        <w:p w14:paraId="2101045C" w14:textId="77777777" w:rsidR="00E41788" w:rsidRDefault="00E41788">
          <w:pPr>
            <w:autoSpaceDE w:val="0"/>
            <w:autoSpaceDN w:val="0"/>
            <w:ind w:hanging="640"/>
            <w:divId w:val="1717120671"/>
            <w:rPr>
              <w:ins w:id="383" w:author="JOSE FERNANDO GARCIA GUEVARA" w:date="2022-02-03T20:15:00Z"/>
              <w:rFonts w:eastAsia="Times New Roman"/>
            </w:rPr>
          </w:pPr>
          <w:ins w:id="384" w:author="JOSE FERNANDO GARCIA GUEVARA" w:date="2022-02-03T20:15:00Z">
            <w:r>
              <w:rPr>
                <w:rFonts w:eastAsia="Times New Roman"/>
              </w:rPr>
              <w:t>[49]</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ins>
        </w:p>
        <w:p w14:paraId="3F10F71E" w14:textId="77777777" w:rsidR="00E41788" w:rsidRDefault="00E41788">
          <w:pPr>
            <w:autoSpaceDE w:val="0"/>
            <w:autoSpaceDN w:val="0"/>
            <w:ind w:hanging="640"/>
            <w:divId w:val="618805555"/>
            <w:rPr>
              <w:ins w:id="385" w:author="JOSE FERNANDO GARCIA GUEVARA" w:date="2022-02-03T20:15:00Z"/>
              <w:rFonts w:eastAsia="Times New Roman"/>
            </w:rPr>
          </w:pPr>
          <w:ins w:id="386" w:author="JOSE FERNANDO GARCIA GUEVARA" w:date="2022-02-03T20:15:00Z">
            <w:r>
              <w:rPr>
                <w:rFonts w:eastAsia="Times New Roman"/>
              </w:rPr>
              <w:t>[50]</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w:t>
            </w:r>
            <w:proofErr w:type="gramStart"/>
            <w:r>
              <w:rPr>
                <w:rFonts w:eastAsia="Times New Roman"/>
              </w:rPr>
              <w:t>03562.X.</w:t>
            </w:r>
            <w:proofErr w:type="gramEnd"/>
          </w:ins>
        </w:p>
        <w:p w14:paraId="08E50E7F" w14:textId="77777777" w:rsidR="00E41788" w:rsidRDefault="00E41788">
          <w:pPr>
            <w:autoSpaceDE w:val="0"/>
            <w:autoSpaceDN w:val="0"/>
            <w:ind w:hanging="640"/>
            <w:divId w:val="2076931989"/>
            <w:rPr>
              <w:ins w:id="387" w:author="JOSE FERNANDO GARCIA GUEVARA" w:date="2022-02-03T20:15:00Z"/>
              <w:rFonts w:eastAsia="Times New Roman"/>
            </w:rPr>
          </w:pPr>
          <w:ins w:id="388" w:author="JOSE FERNANDO GARCIA GUEVARA" w:date="2022-02-03T20:15:00Z">
            <w:r>
              <w:rPr>
                <w:rFonts w:eastAsia="Times New Roman"/>
              </w:rPr>
              <w:lastRenderedPageBreak/>
              <w:t>[51]</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ins>
        </w:p>
        <w:p w14:paraId="5669D462" w14:textId="77777777" w:rsidR="00E41788" w:rsidRDefault="00E41788">
          <w:pPr>
            <w:autoSpaceDE w:val="0"/>
            <w:autoSpaceDN w:val="0"/>
            <w:ind w:hanging="640"/>
            <w:divId w:val="781530521"/>
            <w:rPr>
              <w:ins w:id="389" w:author="JOSE FERNANDO GARCIA GUEVARA" w:date="2022-02-03T20:15:00Z"/>
              <w:rFonts w:eastAsia="Times New Roman"/>
            </w:rPr>
          </w:pPr>
          <w:ins w:id="390" w:author="JOSE FERNANDO GARCIA GUEVARA" w:date="2022-02-03T20:15:00Z">
            <w:r>
              <w:rPr>
                <w:rFonts w:eastAsia="Times New Roman"/>
              </w:rPr>
              <w:t>[52]</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ins>
        </w:p>
        <w:p w14:paraId="3505A0EC" w14:textId="77777777" w:rsidR="00E41788" w:rsidRDefault="00E41788">
          <w:pPr>
            <w:autoSpaceDE w:val="0"/>
            <w:autoSpaceDN w:val="0"/>
            <w:ind w:hanging="640"/>
            <w:divId w:val="1027951973"/>
            <w:rPr>
              <w:ins w:id="391" w:author="JOSE FERNANDO GARCIA GUEVARA" w:date="2022-02-03T20:15:00Z"/>
              <w:rFonts w:eastAsia="Times New Roman"/>
            </w:rPr>
          </w:pPr>
          <w:ins w:id="392" w:author="JOSE FERNANDO GARCIA GUEVARA" w:date="2022-02-03T20:15:00Z">
            <w:r>
              <w:rPr>
                <w:rFonts w:eastAsia="Times New Roman"/>
              </w:rPr>
              <w:t>[53]</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ins>
        </w:p>
        <w:p w14:paraId="33FB5819" w14:textId="77777777" w:rsidR="00E41788" w:rsidRDefault="00E41788">
          <w:pPr>
            <w:autoSpaceDE w:val="0"/>
            <w:autoSpaceDN w:val="0"/>
            <w:ind w:hanging="640"/>
            <w:divId w:val="1079909654"/>
            <w:rPr>
              <w:ins w:id="393" w:author="JOSE FERNANDO GARCIA GUEVARA" w:date="2022-02-03T20:15:00Z"/>
              <w:rFonts w:eastAsia="Times New Roman"/>
            </w:rPr>
          </w:pPr>
          <w:ins w:id="394" w:author="JOSE FERNANDO GARCIA GUEVARA" w:date="2022-02-03T20:15:00Z">
            <w:r>
              <w:rPr>
                <w:rFonts w:eastAsia="Times New Roman"/>
              </w:rPr>
              <w:t>[54]</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4C6F932B" w14:textId="77777777" w:rsidR="00E41788" w:rsidRDefault="00E41788">
          <w:pPr>
            <w:autoSpaceDE w:val="0"/>
            <w:autoSpaceDN w:val="0"/>
            <w:ind w:hanging="640"/>
            <w:divId w:val="1661469670"/>
            <w:rPr>
              <w:ins w:id="395" w:author="JOSE FERNANDO GARCIA GUEVARA" w:date="2022-02-03T20:15:00Z"/>
              <w:rFonts w:eastAsia="Times New Roman"/>
            </w:rPr>
          </w:pPr>
          <w:ins w:id="396" w:author="JOSE FERNANDO GARCIA GUEVARA" w:date="2022-02-03T20:15:00Z">
            <w:r>
              <w:rPr>
                <w:rFonts w:eastAsia="Times New Roman"/>
              </w:rPr>
              <w:t>[55]</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6F6DBB86" w14:textId="77777777" w:rsidR="00E41788" w:rsidRDefault="00E41788">
          <w:pPr>
            <w:autoSpaceDE w:val="0"/>
            <w:autoSpaceDN w:val="0"/>
            <w:ind w:hanging="640"/>
            <w:divId w:val="502670559"/>
            <w:rPr>
              <w:ins w:id="397" w:author="JOSE FERNANDO GARCIA GUEVARA" w:date="2022-02-03T20:15:00Z"/>
              <w:rFonts w:eastAsia="Times New Roman"/>
            </w:rPr>
          </w:pPr>
          <w:ins w:id="398" w:author="JOSE FERNANDO GARCIA GUEVARA" w:date="2022-02-03T20:15:00Z">
            <w:r>
              <w:rPr>
                <w:rFonts w:eastAsia="Times New Roman"/>
              </w:rPr>
              <w:t>[56]</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w:t>
            </w:r>
            <w:r>
              <w:rPr>
                <w:rFonts w:eastAsia="Times New Roman"/>
              </w:rPr>
              <w:lastRenderedPageBreak/>
              <w:t xml:space="preserve">Jun. 2001, </w:t>
            </w:r>
            <w:proofErr w:type="spellStart"/>
            <w:r>
              <w:rPr>
                <w:rFonts w:eastAsia="Times New Roman"/>
              </w:rPr>
              <w:t>doi</w:t>
            </w:r>
            <w:proofErr w:type="spellEnd"/>
            <w:r>
              <w:rPr>
                <w:rFonts w:eastAsia="Times New Roman"/>
              </w:rPr>
              <w:t>: 10.1128/AEM.67.6.2692-2698.2001/ASSET/49E38C45-4C3C-4900-8F08-81D24F36FA09/ASSETS/GRAPHIC/AM0611704004.JPEG.</w:t>
            </w:r>
          </w:ins>
        </w:p>
        <w:p w14:paraId="5FBFFAE4" w14:textId="77777777" w:rsidR="00E41788" w:rsidRDefault="00E41788">
          <w:pPr>
            <w:autoSpaceDE w:val="0"/>
            <w:autoSpaceDN w:val="0"/>
            <w:ind w:hanging="640"/>
            <w:divId w:val="170071670"/>
            <w:rPr>
              <w:ins w:id="399" w:author="JOSE FERNANDO GARCIA GUEVARA" w:date="2022-02-03T20:15:00Z"/>
              <w:rFonts w:eastAsia="Times New Roman"/>
            </w:rPr>
          </w:pPr>
          <w:ins w:id="400" w:author="JOSE FERNANDO GARCIA GUEVARA" w:date="2022-02-03T20:15:00Z">
            <w:r>
              <w:rPr>
                <w:rFonts w:eastAsia="Times New Roman"/>
              </w:rPr>
              <w:t>[57]</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ins>
        </w:p>
        <w:p w14:paraId="6308D65E" w14:textId="77777777" w:rsidR="00E41788" w:rsidRDefault="00E41788">
          <w:pPr>
            <w:autoSpaceDE w:val="0"/>
            <w:autoSpaceDN w:val="0"/>
            <w:ind w:hanging="640"/>
            <w:divId w:val="833178434"/>
            <w:rPr>
              <w:ins w:id="401" w:author="JOSE FERNANDO GARCIA GUEVARA" w:date="2022-02-03T20:15:00Z"/>
              <w:rFonts w:eastAsia="Times New Roman"/>
            </w:rPr>
          </w:pPr>
          <w:ins w:id="402" w:author="JOSE FERNANDO GARCIA GUEVARA" w:date="2022-02-03T20:15:00Z">
            <w:r>
              <w:rPr>
                <w:rFonts w:eastAsia="Times New Roman"/>
              </w:rPr>
              <w:t>[58]</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ins>
        </w:p>
        <w:p w14:paraId="6514B04F" w14:textId="77777777" w:rsidR="00E41788" w:rsidRDefault="00E41788">
          <w:pPr>
            <w:autoSpaceDE w:val="0"/>
            <w:autoSpaceDN w:val="0"/>
            <w:ind w:hanging="640"/>
            <w:divId w:val="1360931438"/>
            <w:rPr>
              <w:ins w:id="403" w:author="JOSE FERNANDO GARCIA GUEVARA" w:date="2022-02-03T20:15:00Z"/>
              <w:rFonts w:eastAsia="Times New Roman"/>
            </w:rPr>
          </w:pPr>
          <w:ins w:id="404" w:author="JOSE FERNANDO GARCIA GUEVARA" w:date="2022-02-03T20:15:00Z">
            <w:r>
              <w:rPr>
                <w:rFonts w:eastAsia="Times New Roman"/>
              </w:rPr>
              <w:t>[59]</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ins>
        </w:p>
        <w:p w14:paraId="65BCB092" w14:textId="77777777" w:rsidR="00E41788" w:rsidRDefault="00E41788">
          <w:pPr>
            <w:autoSpaceDE w:val="0"/>
            <w:autoSpaceDN w:val="0"/>
            <w:ind w:hanging="640"/>
            <w:divId w:val="1301879548"/>
            <w:rPr>
              <w:ins w:id="405" w:author="JOSE FERNANDO GARCIA GUEVARA" w:date="2022-02-03T20:15:00Z"/>
              <w:rFonts w:eastAsia="Times New Roman"/>
            </w:rPr>
          </w:pPr>
          <w:ins w:id="406" w:author="JOSE FERNANDO GARCIA GUEVARA" w:date="2022-02-03T20:15:00Z">
            <w:r>
              <w:rPr>
                <w:rFonts w:eastAsia="Times New Roman"/>
              </w:rPr>
              <w:t>[60]</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ins>
        </w:p>
        <w:p w14:paraId="12CEC422" w14:textId="77777777" w:rsidR="00E41788" w:rsidRDefault="00E41788">
          <w:pPr>
            <w:autoSpaceDE w:val="0"/>
            <w:autoSpaceDN w:val="0"/>
            <w:ind w:hanging="640"/>
            <w:divId w:val="1484466677"/>
            <w:rPr>
              <w:ins w:id="407" w:author="JOSE FERNANDO GARCIA GUEVARA" w:date="2022-02-03T20:15:00Z"/>
              <w:rFonts w:eastAsia="Times New Roman"/>
            </w:rPr>
          </w:pPr>
          <w:ins w:id="408" w:author="JOSE FERNANDO GARCIA GUEVARA" w:date="2022-02-03T20:15:00Z">
            <w:r>
              <w:rPr>
                <w:rFonts w:eastAsia="Times New Roman"/>
              </w:rPr>
              <w:t>[61]</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ins>
        </w:p>
        <w:p w14:paraId="2146FFD4" w14:textId="77777777" w:rsidR="00E41788" w:rsidRDefault="00E41788">
          <w:pPr>
            <w:autoSpaceDE w:val="0"/>
            <w:autoSpaceDN w:val="0"/>
            <w:ind w:hanging="640"/>
            <w:divId w:val="839807450"/>
            <w:rPr>
              <w:ins w:id="409" w:author="JOSE FERNANDO GARCIA GUEVARA" w:date="2022-02-03T20:15:00Z"/>
              <w:rFonts w:eastAsia="Times New Roman"/>
            </w:rPr>
          </w:pPr>
          <w:ins w:id="410" w:author="JOSE FERNANDO GARCIA GUEVARA" w:date="2022-02-03T20:15:00Z">
            <w:r>
              <w:rPr>
                <w:rFonts w:eastAsia="Times New Roman"/>
              </w:rPr>
              <w:t>[62]</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ins>
        </w:p>
        <w:p w14:paraId="3BD139B0" w14:textId="77777777" w:rsidR="00E41788" w:rsidRDefault="00E41788">
          <w:pPr>
            <w:autoSpaceDE w:val="0"/>
            <w:autoSpaceDN w:val="0"/>
            <w:ind w:hanging="640"/>
            <w:divId w:val="1959599633"/>
            <w:rPr>
              <w:ins w:id="411" w:author="JOSE FERNANDO GARCIA GUEVARA" w:date="2022-02-03T20:15:00Z"/>
              <w:rFonts w:eastAsia="Times New Roman"/>
            </w:rPr>
          </w:pPr>
          <w:ins w:id="412" w:author="JOSE FERNANDO GARCIA GUEVARA" w:date="2022-02-03T20:15:00Z">
            <w:r>
              <w:rPr>
                <w:rFonts w:eastAsia="Times New Roman"/>
              </w:rPr>
              <w:t>[63]</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ins>
        </w:p>
        <w:p w14:paraId="649EEE53" w14:textId="77777777" w:rsidR="00E41788" w:rsidRDefault="00E41788">
          <w:pPr>
            <w:autoSpaceDE w:val="0"/>
            <w:autoSpaceDN w:val="0"/>
            <w:ind w:hanging="640"/>
            <w:divId w:val="353575662"/>
            <w:rPr>
              <w:ins w:id="413" w:author="JOSE FERNANDO GARCIA GUEVARA" w:date="2022-02-03T20:15:00Z"/>
              <w:rFonts w:eastAsia="Times New Roman"/>
            </w:rPr>
          </w:pPr>
          <w:ins w:id="414" w:author="JOSE FERNANDO GARCIA GUEVARA" w:date="2022-02-03T20:15:00Z">
            <w:r>
              <w:rPr>
                <w:rFonts w:eastAsia="Times New Roman"/>
              </w:rPr>
              <w:lastRenderedPageBreak/>
              <w:t>[64]</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ins>
        </w:p>
        <w:p w14:paraId="4029DABE" w14:textId="77777777" w:rsidR="00E41788" w:rsidRDefault="00E41788">
          <w:pPr>
            <w:autoSpaceDE w:val="0"/>
            <w:autoSpaceDN w:val="0"/>
            <w:ind w:hanging="640"/>
            <w:divId w:val="180823246"/>
            <w:rPr>
              <w:ins w:id="415" w:author="JOSE FERNANDO GARCIA GUEVARA" w:date="2022-02-03T20:15:00Z"/>
              <w:rFonts w:eastAsia="Times New Roman"/>
            </w:rPr>
          </w:pPr>
          <w:ins w:id="416" w:author="JOSE FERNANDO GARCIA GUEVARA" w:date="2022-02-03T20:15:00Z">
            <w:r>
              <w:rPr>
                <w:rFonts w:eastAsia="Times New Roman"/>
              </w:rPr>
              <w:t>[65]</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ins>
        </w:p>
        <w:p w14:paraId="20B976C7" w14:textId="77777777" w:rsidR="00E41788" w:rsidRDefault="00E41788">
          <w:pPr>
            <w:autoSpaceDE w:val="0"/>
            <w:autoSpaceDN w:val="0"/>
            <w:ind w:hanging="640"/>
            <w:divId w:val="220406333"/>
            <w:rPr>
              <w:ins w:id="417" w:author="JOSE FERNANDO GARCIA GUEVARA" w:date="2022-02-03T20:15:00Z"/>
              <w:rFonts w:eastAsia="Times New Roman"/>
            </w:rPr>
          </w:pPr>
          <w:ins w:id="418" w:author="JOSE FERNANDO GARCIA GUEVARA" w:date="2022-02-03T20:15:00Z">
            <w:r>
              <w:rPr>
                <w:rFonts w:eastAsia="Times New Roman"/>
              </w:rPr>
              <w:t>[66]</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ins>
        </w:p>
        <w:p w14:paraId="060E7C46" w14:textId="77777777" w:rsidR="00E41788" w:rsidRDefault="00E41788">
          <w:pPr>
            <w:autoSpaceDE w:val="0"/>
            <w:autoSpaceDN w:val="0"/>
            <w:ind w:hanging="640"/>
            <w:divId w:val="299306901"/>
            <w:rPr>
              <w:ins w:id="419" w:author="JOSE FERNANDO GARCIA GUEVARA" w:date="2022-02-03T20:15:00Z"/>
              <w:rFonts w:eastAsia="Times New Roman"/>
            </w:rPr>
          </w:pPr>
          <w:ins w:id="420" w:author="JOSE FERNANDO GARCIA GUEVARA" w:date="2022-02-03T20:15:00Z">
            <w:r>
              <w:rPr>
                <w:rFonts w:eastAsia="Times New Roman"/>
              </w:rPr>
              <w:t>[67]</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ins>
        </w:p>
        <w:p w14:paraId="74C243F2" w14:textId="77777777" w:rsidR="00E41788" w:rsidRDefault="00E41788">
          <w:pPr>
            <w:autoSpaceDE w:val="0"/>
            <w:autoSpaceDN w:val="0"/>
            <w:ind w:hanging="640"/>
            <w:divId w:val="1082143164"/>
            <w:rPr>
              <w:ins w:id="421" w:author="JOSE FERNANDO GARCIA GUEVARA" w:date="2022-02-03T20:15:00Z"/>
              <w:rFonts w:eastAsia="Times New Roman"/>
            </w:rPr>
          </w:pPr>
          <w:ins w:id="422" w:author="JOSE FERNANDO GARCIA GUEVARA" w:date="2022-02-03T20:15:00Z">
            <w:r>
              <w:rPr>
                <w:rFonts w:eastAsia="Times New Roman"/>
              </w:rPr>
              <w:t>[68]</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ins>
        </w:p>
        <w:p w14:paraId="5BB595CC" w14:textId="77777777" w:rsidR="00E41788" w:rsidRDefault="00E41788">
          <w:pPr>
            <w:autoSpaceDE w:val="0"/>
            <w:autoSpaceDN w:val="0"/>
            <w:ind w:hanging="640"/>
            <w:divId w:val="557975858"/>
            <w:rPr>
              <w:ins w:id="423" w:author="JOSE FERNANDO GARCIA GUEVARA" w:date="2022-02-03T20:15:00Z"/>
              <w:rFonts w:eastAsia="Times New Roman"/>
            </w:rPr>
          </w:pPr>
          <w:ins w:id="424" w:author="JOSE FERNANDO GARCIA GUEVARA" w:date="2022-02-03T20:15:00Z">
            <w:r>
              <w:rPr>
                <w:rFonts w:eastAsia="Times New Roman"/>
              </w:rPr>
              <w:t>[69]</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ins>
        </w:p>
        <w:p w14:paraId="604088C0" w14:textId="77777777" w:rsidR="00E41788" w:rsidRDefault="00E41788">
          <w:pPr>
            <w:autoSpaceDE w:val="0"/>
            <w:autoSpaceDN w:val="0"/>
            <w:ind w:hanging="640"/>
            <w:divId w:val="1166165193"/>
            <w:rPr>
              <w:ins w:id="425" w:author="JOSE FERNANDO GARCIA GUEVARA" w:date="2022-02-03T20:15:00Z"/>
              <w:rFonts w:eastAsia="Times New Roman"/>
            </w:rPr>
          </w:pPr>
          <w:ins w:id="426" w:author="JOSE FERNANDO GARCIA GUEVARA" w:date="2022-02-03T20:15:00Z">
            <w:r>
              <w:rPr>
                <w:rFonts w:eastAsia="Times New Roman"/>
              </w:rPr>
              <w:t>[70]</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ins>
        </w:p>
        <w:p w14:paraId="26CB1F31" w14:textId="77777777" w:rsidR="00E41788" w:rsidRDefault="00E41788">
          <w:pPr>
            <w:autoSpaceDE w:val="0"/>
            <w:autoSpaceDN w:val="0"/>
            <w:ind w:hanging="640"/>
            <w:divId w:val="1657221291"/>
            <w:rPr>
              <w:ins w:id="427" w:author="JOSE FERNANDO GARCIA GUEVARA" w:date="2022-02-03T20:15:00Z"/>
              <w:rFonts w:eastAsia="Times New Roman"/>
            </w:rPr>
          </w:pPr>
          <w:ins w:id="428" w:author="JOSE FERNANDO GARCIA GUEVARA" w:date="2022-02-03T20:15:00Z">
            <w:r>
              <w:rPr>
                <w:rFonts w:eastAsia="Times New Roman"/>
              </w:rPr>
              <w:lastRenderedPageBreak/>
              <w:t>[71]</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ins>
        </w:p>
        <w:p w14:paraId="597874CA" w14:textId="77777777" w:rsidR="00E41788" w:rsidRDefault="00E41788">
          <w:pPr>
            <w:autoSpaceDE w:val="0"/>
            <w:autoSpaceDN w:val="0"/>
            <w:ind w:hanging="640"/>
            <w:divId w:val="631710536"/>
            <w:rPr>
              <w:ins w:id="429" w:author="JOSE FERNANDO GARCIA GUEVARA" w:date="2022-02-03T20:15:00Z"/>
              <w:rFonts w:eastAsia="Times New Roman"/>
            </w:rPr>
          </w:pPr>
          <w:ins w:id="430" w:author="JOSE FERNANDO GARCIA GUEVARA" w:date="2022-02-03T20:15:00Z">
            <w:r>
              <w:rPr>
                <w:rFonts w:eastAsia="Times New Roman"/>
              </w:rPr>
              <w:t>[72]</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ins>
        </w:p>
        <w:p w14:paraId="7D2548FD" w14:textId="77777777" w:rsidR="00E41788" w:rsidRDefault="00E41788">
          <w:pPr>
            <w:autoSpaceDE w:val="0"/>
            <w:autoSpaceDN w:val="0"/>
            <w:ind w:hanging="640"/>
            <w:divId w:val="279607656"/>
            <w:rPr>
              <w:ins w:id="431" w:author="JOSE FERNANDO GARCIA GUEVARA" w:date="2022-02-03T20:15:00Z"/>
              <w:rFonts w:eastAsia="Times New Roman"/>
            </w:rPr>
          </w:pPr>
          <w:ins w:id="432" w:author="JOSE FERNANDO GARCIA GUEVARA" w:date="2022-02-03T20:15:00Z">
            <w:r>
              <w:rPr>
                <w:rFonts w:eastAsia="Times New Roman"/>
              </w:rPr>
              <w:t>[73]</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ins>
        </w:p>
        <w:p w14:paraId="1A6E096C" w14:textId="77777777" w:rsidR="00E41788" w:rsidRDefault="00E41788">
          <w:pPr>
            <w:autoSpaceDE w:val="0"/>
            <w:autoSpaceDN w:val="0"/>
            <w:ind w:hanging="640"/>
            <w:divId w:val="1118767308"/>
            <w:rPr>
              <w:ins w:id="433" w:author="JOSE FERNANDO GARCIA GUEVARA" w:date="2022-02-03T20:15:00Z"/>
              <w:rFonts w:eastAsia="Times New Roman"/>
            </w:rPr>
          </w:pPr>
          <w:ins w:id="434" w:author="JOSE FERNANDO GARCIA GUEVARA" w:date="2022-02-03T20:15:00Z">
            <w:r>
              <w:rPr>
                <w:rFonts w:eastAsia="Times New Roman"/>
              </w:rPr>
              <w:t>[74]</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ins>
        </w:p>
        <w:p w14:paraId="0A6C434A" w14:textId="77777777" w:rsidR="00E41788" w:rsidRDefault="00E41788">
          <w:pPr>
            <w:autoSpaceDE w:val="0"/>
            <w:autoSpaceDN w:val="0"/>
            <w:ind w:hanging="640"/>
            <w:divId w:val="2048482895"/>
            <w:rPr>
              <w:ins w:id="435" w:author="JOSE FERNANDO GARCIA GUEVARA" w:date="2022-02-03T20:15:00Z"/>
              <w:rFonts w:eastAsia="Times New Roman"/>
            </w:rPr>
          </w:pPr>
          <w:ins w:id="436" w:author="JOSE FERNANDO GARCIA GUEVARA" w:date="2022-02-03T20:15:00Z">
            <w:r>
              <w:rPr>
                <w:rFonts w:eastAsia="Times New Roman"/>
              </w:rPr>
              <w:t>[75]</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ins>
        </w:p>
        <w:p w14:paraId="765E1332" w14:textId="77777777" w:rsidR="00E41788" w:rsidRDefault="00E41788">
          <w:pPr>
            <w:autoSpaceDE w:val="0"/>
            <w:autoSpaceDN w:val="0"/>
            <w:ind w:hanging="640"/>
            <w:divId w:val="833450773"/>
            <w:rPr>
              <w:ins w:id="437" w:author="JOSE FERNANDO GARCIA GUEVARA" w:date="2022-02-03T20:15:00Z"/>
              <w:rFonts w:eastAsia="Times New Roman"/>
            </w:rPr>
          </w:pPr>
          <w:ins w:id="438" w:author="JOSE FERNANDO GARCIA GUEVARA" w:date="2022-02-03T20:15:00Z">
            <w:r>
              <w:rPr>
                <w:rFonts w:eastAsia="Times New Roman"/>
              </w:rPr>
              <w:t>[76]</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ins>
        </w:p>
        <w:p w14:paraId="1213508A" w14:textId="77777777" w:rsidR="00E41788" w:rsidRDefault="00E41788">
          <w:pPr>
            <w:autoSpaceDE w:val="0"/>
            <w:autoSpaceDN w:val="0"/>
            <w:ind w:hanging="640"/>
            <w:divId w:val="176430031"/>
            <w:rPr>
              <w:ins w:id="439" w:author="JOSE FERNANDO GARCIA GUEVARA" w:date="2022-02-03T20:15:00Z"/>
              <w:rFonts w:eastAsia="Times New Roman"/>
            </w:rPr>
          </w:pPr>
          <w:ins w:id="440" w:author="JOSE FERNANDO GARCIA GUEVARA" w:date="2022-02-03T20:15:00Z">
            <w:r>
              <w:rPr>
                <w:rFonts w:eastAsia="Times New Roman"/>
              </w:rPr>
              <w:t>[77]</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ins>
        </w:p>
        <w:p w14:paraId="0A057CDA" w14:textId="77777777" w:rsidR="00E41788" w:rsidRDefault="00E41788">
          <w:pPr>
            <w:autoSpaceDE w:val="0"/>
            <w:autoSpaceDN w:val="0"/>
            <w:ind w:hanging="640"/>
            <w:divId w:val="1554005548"/>
            <w:rPr>
              <w:ins w:id="441" w:author="JOSE FERNANDO GARCIA GUEVARA" w:date="2022-02-03T20:15:00Z"/>
              <w:rFonts w:eastAsia="Times New Roman"/>
            </w:rPr>
          </w:pPr>
          <w:ins w:id="442" w:author="JOSE FERNANDO GARCIA GUEVARA" w:date="2022-02-03T20:15:00Z">
            <w:r>
              <w:rPr>
                <w:rFonts w:eastAsia="Times New Roman"/>
              </w:rPr>
              <w:lastRenderedPageBreak/>
              <w:t>[78]</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ins>
        </w:p>
        <w:p w14:paraId="0F936BF3" w14:textId="77777777" w:rsidR="00E41788" w:rsidRDefault="00E41788">
          <w:pPr>
            <w:autoSpaceDE w:val="0"/>
            <w:autoSpaceDN w:val="0"/>
            <w:ind w:hanging="640"/>
            <w:divId w:val="660356885"/>
            <w:rPr>
              <w:ins w:id="443" w:author="JOSE FERNANDO GARCIA GUEVARA" w:date="2022-02-03T20:15:00Z"/>
              <w:rFonts w:eastAsia="Times New Roman"/>
            </w:rPr>
          </w:pPr>
          <w:ins w:id="444" w:author="JOSE FERNANDO GARCIA GUEVARA" w:date="2022-02-03T20:15:00Z">
            <w:r>
              <w:rPr>
                <w:rFonts w:eastAsia="Times New Roman"/>
              </w:rPr>
              <w:t>[79]</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ins>
        </w:p>
        <w:p w14:paraId="25A0F7F6" w14:textId="77777777" w:rsidR="00E41788" w:rsidRDefault="00E41788">
          <w:pPr>
            <w:autoSpaceDE w:val="0"/>
            <w:autoSpaceDN w:val="0"/>
            <w:ind w:hanging="640"/>
            <w:divId w:val="904031854"/>
            <w:rPr>
              <w:ins w:id="445" w:author="JOSE FERNANDO GARCIA GUEVARA" w:date="2022-02-03T20:15:00Z"/>
              <w:rFonts w:eastAsia="Times New Roman"/>
            </w:rPr>
          </w:pPr>
          <w:ins w:id="446" w:author="JOSE FERNANDO GARCIA GUEVARA" w:date="2022-02-03T20:15:00Z">
            <w:r>
              <w:rPr>
                <w:rFonts w:eastAsia="Times New Roman"/>
              </w:rPr>
              <w:t>[80]</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ins>
        </w:p>
        <w:p w14:paraId="2B555210" w14:textId="77777777" w:rsidR="00E41788" w:rsidRDefault="00E41788">
          <w:pPr>
            <w:autoSpaceDE w:val="0"/>
            <w:autoSpaceDN w:val="0"/>
            <w:ind w:hanging="640"/>
            <w:divId w:val="699402577"/>
            <w:rPr>
              <w:ins w:id="447" w:author="JOSE FERNANDO GARCIA GUEVARA" w:date="2022-02-03T20:15:00Z"/>
              <w:rFonts w:eastAsia="Times New Roman"/>
            </w:rPr>
          </w:pPr>
          <w:ins w:id="448" w:author="JOSE FERNANDO GARCIA GUEVARA" w:date="2022-02-03T20:15:00Z">
            <w:r>
              <w:rPr>
                <w:rFonts w:eastAsia="Times New Roman"/>
              </w:rPr>
              <w:t>[81]</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ins>
        </w:p>
        <w:p w14:paraId="033A0469" w14:textId="77777777" w:rsidR="00E41788" w:rsidRDefault="00E41788">
          <w:pPr>
            <w:autoSpaceDE w:val="0"/>
            <w:autoSpaceDN w:val="0"/>
            <w:ind w:hanging="640"/>
            <w:divId w:val="1946308605"/>
            <w:rPr>
              <w:ins w:id="449" w:author="JOSE FERNANDO GARCIA GUEVARA" w:date="2022-02-03T20:15:00Z"/>
              <w:rFonts w:eastAsia="Times New Roman"/>
            </w:rPr>
          </w:pPr>
          <w:ins w:id="450" w:author="JOSE FERNANDO GARCIA GUEVARA" w:date="2022-02-03T20:15:00Z">
            <w:r>
              <w:rPr>
                <w:rFonts w:eastAsia="Times New Roman"/>
              </w:rPr>
              <w:t>[82]</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w:t>
            </w:r>
            <w:proofErr w:type="gramStart"/>
            <w:r>
              <w:rPr>
                <w:rFonts w:eastAsia="Times New Roman"/>
              </w:rPr>
              <w:t>science.aan</w:t>
            </w:r>
            <w:proofErr w:type="gramEnd"/>
            <w:r>
              <w:rPr>
                <w:rFonts w:eastAsia="Times New Roman"/>
              </w:rPr>
              <w:t>2507.</w:t>
            </w:r>
          </w:ins>
        </w:p>
        <w:p w14:paraId="63C7E664" w14:textId="77777777" w:rsidR="00E41788" w:rsidRDefault="00E41788">
          <w:pPr>
            <w:autoSpaceDE w:val="0"/>
            <w:autoSpaceDN w:val="0"/>
            <w:ind w:hanging="640"/>
            <w:divId w:val="1331643218"/>
            <w:rPr>
              <w:ins w:id="451" w:author="JOSE FERNANDO GARCIA GUEVARA" w:date="2022-02-03T20:15:00Z"/>
              <w:rFonts w:eastAsia="Times New Roman"/>
            </w:rPr>
          </w:pPr>
          <w:ins w:id="452" w:author="JOSE FERNANDO GARCIA GUEVARA" w:date="2022-02-03T20:15:00Z">
            <w:r>
              <w:rPr>
                <w:rFonts w:eastAsia="Times New Roman"/>
              </w:rPr>
              <w:t>[83]</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ins>
        </w:p>
        <w:p w14:paraId="06DE77A8" w14:textId="77777777" w:rsidR="00E41788" w:rsidRDefault="00E41788">
          <w:pPr>
            <w:autoSpaceDE w:val="0"/>
            <w:autoSpaceDN w:val="0"/>
            <w:ind w:hanging="640"/>
            <w:divId w:val="951984733"/>
            <w:rPr>
              <w:ins w:id="453" w:author="JOSE FERNANDO GARCIA GUEVARA" w:date="2022-02-03T20:15:00Z"/>
              <w:rFonts w:eastAsia="Times New Roman"/>
            </w:rPr>
          </w:pPr>
          <w:ins w:id="454" w:author="JOSE FERNANDO GARCIA GUEVARA" w:date="2022-02-03T20:15:00Z">
            <w:r>
              <w:rPr>
                <w:rFonts w:eastAsia="Times New Roman"/>
              </w:rPr>
              <w:t>[84]</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2E022D61" w14:textId="1FA10CAC" w:rsidR="00C25E84" w:rsidDel="009A4754" w:rsidRDefault="00E41788">
          <w:pPr>
            <w:autoSpaceDE w:val="0"/>
            <w:autoSpaceDN w:val="0"/>
            <w:ind w:hanging="640"/>
            <w:divId w:val="449979307"/>
            <w:rPr>
              <w:del w:id="455" w:author="JOSE FERNANDO GARCIA GUEVARA" w:date="2022-02-03T19:27:00Z"/>
              <w:rFonts w:eastAsia="Times New Roman"/>
            </w:rPr>
          </w:pPr>
          <w:ins w:id="456" w:author="JOSE FERNANDO GARCIA GUEVARA" w:date="2022-02-03T20:15:00Z">
            <w:r>
              <w:rPr>
                <w:rFonts w:eastAsia="Times New Roman"/>
              </w:rPr>
              <w:lastRenderedPageBreak/>
              <w:t> </w:t>
            </w:r>
          </w:ins>
          <w:del w:id="457" w:author="JOSE FERNANDO GARCIA GUEVARA" w:date="2022-02-03T19:27:00Z">
            <w:r w:rsidR="00C25E84" w:rsidDel="009A4754">
              <w:rPr>
                <w:rFonts w:eastAsia="Times New Roman"/>
              </w:rPr>
              <w:delText>[1]</w:delText>
            </w:r>
            <w:r w:rsidR="00C25E84" w:rsidDel="009A4754">
              <w:rPr>
                <w:rFonts w:eastAsia="Times New Roman"/>
              </w:rPr>
              <w:tab/>
              <w:delText xml:space="preserve">J. Lloyd-Price </w:delText>
            </w:r>
            <w:r w:rsidR="00C25E84" w:rsidDel="009A4754">
              <w:rPr>
                <w:rFonts w:eastAsia="Times New Roman"/>
                <w:i/>
                <w:iCs/>
              </w:rPr>
              <w:delText>et al.</w:delText>
            </w:r>
            <w:r w:rsidR="00C25E84" w:rsidDel="009A4754">
              <w:rPr>
                <w:rFonts w:eastAsia="Times New Roman"/>
              </w:rPr>
              <w:delText xml:space="preserve">, “Strains, functions and dynamics in the expanded Human Microbiome Project,” </w:delText>
            </w:r>
            <w:r w:rsidR="00C25E84" w:rsidDel="009A4754">
              <w:rPr>
                <w:rFonts w:eastAsia="Times New Roman"/>
                <w:i/>
                <w:iCs/>
              </w:rPr>
              <w:delText>Nature</w:delText>
            </w:r>
            <w:r w:rsidR="00C25E84" w:rsidDel="009A4754">
              <w:rPr>
                <w:rFonts w:eastAsia="Times New Roman"/>
              </w:rPr>
              <w:delText>, vol. 550, no. 7674, pp. 61–66, 2017, doi: 10.1038/nature23889.</w:delText>
            </w:r>
          </w:del>
        </w:p>
        <w:p w14:paraId="2493A620" w14:textId="0D8EEAAF" w:rsidR="00C25E84" w:rsidDel="009A4754" w:rsidRDefault="00C25E84">
          <w:pPr>
            <w:autoSpaceDE w:val="0"/>
            <w:autoSpaceDN w:val="0"/>
            <w:ind w:hanging="640"/>
            <w:divId w:val="1984430968"/>
            <w:rPr>
              <w:del w:id="458" w:author="JOSE FERNANDO GARCIA GUEVARA" w:date="2022-02-03T19:27:00Z"/>
              <w:rFonts w:eastAsia="Times New Roman"/>
            </w:rPr>
          </w:pPr>
          <w:del w:id="459" w:author="JOSE FERNANDO GARCIA GUEVARA" w:date="2022-02-03T19:27:00Z">
            <w:r w:rsidDel="009A4754">
              <w:rPr>
                <w:rFonts w:eastAsia="Times New Roman"/>
              </w:rPr>
              <w:delText>[2]</w:delText>
            </w:r>
            <w:r w:rsidDel="009A4754">
              <w:rPr>
                <w:rFonts w:eastAsia="Times New Roman"/>
              </w:rPr>
              <w:tab/>
              <w:delText xml:space="preserve">L. A. David </w:delText>
            </w:r>
            <w:r w:rsidDel="009A4754">
              <w:rPr>
                <w:rFonts w:eastAsia="Times New Roman"/>
                <w:i/>
                <w:iCs/>
              </w:rPr>
              <w:delText>et al.</w:delText>
            </w:r>
            <w:r w:rsidDel="009A4754">
              <w:rPr>
                <w:rFonts w:eastAsia="Times New Roman"/>
              </w:rPr>
              <w:delText xml:space="preserve">, “Host lifestyle affects human microbiota on daily timescales,” </w:delText>
            </w:r>
            <w:r w:rsidDel="009A4754">
              <w:rPr>
                <w:rFonts w:eastAsia="Times New Roman"/>
                <w:i/>
                <w:iCs/>
              </w:rPr>
              <w:delText>Genome Biol</w:delText>
            </w:r>
            <w:r w:rsidDel="009A4754">
              <w:rPr>
                <w:rFonts w:eastAsia="Times New Roman"/>
              </w:rPr>
              <w:delText>, vol. 15, no. 7, p. R89, 2014, doi: 10.1186/gb-2014-15-7-r89.</w:delText>
            </w:r>
          </w:del>
        </w:p>
        <w:p w14:paraId="4F58E2D4" w14:textId="55AF71C2" w:rsidR="00C25E84" w:rsidDel="009A4754" w:rsidRDefault="00C25E84">
          <w:pPr>
            <w:autoSpaceDE w:val="0"/>
            <w:autoSpaceDN w:val="0"/>
            <w:ind w:hanging="640"/>
            <w:divId w:val="749427450"/>
            <w:rPr>
              <w:del w:id="460" w:author="JOSE FERNANDO GARCIA GUEVARA" w:date="2022-02-03T19:27:00Z"/>
              <w:rFonts w:eastAsia="Times New Roman"/>
            </w:rPr>
          </w:pPr>
          <w:del w:id="461" w:author="JOSE FERNANDO GARCIA GUEVARA" w:date="2022-02-03T19:27:00Z">
            <w:r w:rsidDel="009A4754">
              <w:rPr>
                <w:rFonts w:eastAsia="Times New Roman"/>
              </w:rPr>
              <w:delText>[3]</w:delText>
            </w:r>
            <w:r w:rsidDel="009A4754">
              <w:rPr>
                <w:rFonts w:eastAsia="Times New Roman"/>
              </w:rPr>
              <w:tab/>
              <w:delText xml:space="preserve">C. A. Lozupone, J. I. Stombaugh, J. I. Gordon, J. K. Jansson, and R. Knight, “Diversity, stability and resilience of the human gut microbiota,” </w:delText>
            </w:r>
            <w:r w:rsidDel="009A4754">
              <w:rPr>
                <w:rFonts w:eastAsia="Times New Roman"/>
                <w:i/>
                <w:iCs/>
              </w:rPr>
              <w:delText>Nature</w:delText>
            </w:r>
            <w:r w:rsidDel="009A4754">
              <w:rPr>
                <w:rFonts w:eastAsia="Times New Roman"/>
              </w:rPr>
              <w:delText>, vol. 489, no. 7415, pp. 220–230, 2012, doi: 10.1038/nature11550.</w:delText>
            </w:r>
          </w:del>
        </w:p>
        <w:p w14:paraId="2002CA9D" w14:textId="624A590A" w:rsidR="00C25E84" w:rsidDel="009A4754" w:rsidRDefault="00C25E84">
          <w:pPr>
            <w:autoSpaceDE w:val="0"/>
            <w:autoSpaceDN w:val="0"/>
            <w:ind w:hanging="640"/>
            <w:divId w:val="1139153427"/>
            <w:rPr>
              <w:del w:id="462" w:author="JOSE FERNANDO GARCIA GUEVARA" w:date="2022-02-03T19:27:00Z"/>
              <w:rFonts w:eastAsia="Times New Roman"/>
            </w:rPr>
          </w:pPr>
          <w:del w:id="463" w:author="JOSE FERNANDO GARCIA GUEVARA" w:date="2022-02-03T19:27:00Z">
            <w:r w:rsidDel="009A4754">
              <w:rPr>
                <w:rFonts w:eastAsia="Times New Roman"/>
              </w:rPr>
              <w:delText>[4]</w:delText>
            </w:r>
            <w:r w:rsidDel="009A4754">
              <w:rPr>
                <w:rFonts w:eastAsia="Times New Roman"/>
              </w:rPr>
              <w:tab/>
              <w:delText xml:space="preserve">F. Sommer, J. M. Anderson, R. Bharti, J. Raes, and P. Rosenstiel, “The resilience of the intestinal microbiota influences health and disease,” </w:delText>
            </w:r>
            <w:r w:rsidDel="009A4754">
              <w:rPr>
                <w:rFonts w:eastAsia="Times New Roman"/>
                <w:i/>
                <w:iCs/>
              </w:rPr>
              <w:delText>Nat. Rev. Microbiol.</w:delText>
            </w:r>
            <w:r w:rsidDel="009A4754">
              <w:rPr>
                <w:rFonts w:eastAsia="Times New Roman"/>
              </w:rPr>
              <w:delText>, vol. 15, no. 10, pp. 630–638, 2017, doi: 10.1038/nrmicro.2017.58.</w:delText>
            </w:r>
          </w:del>
        </w:p>
        <w:p w14:paraId="2623BC95" w14:textId="4B5DDF12" w:rsidR="00C25E84" w:rsidDel="009A4754" w:rsidRDefault="00C25E84">
          <w:pPr>
            <w:autoSpaceDE w:val="0"/>
            <w:autoSpaceDN w:val="0"/>
            <w:ind w:hanging="640"/>
            <w:divId w:val="1453207009"/>
            <w:rPr>
              <w:del w:id="464" w:author="JOSE FERNANDO GARCIA GUEVARA" w:date="2022-02-03T19:27:00Z"/>
              <w:rFonts w:eastAsia="Times New Roman"/>
            </w:rPr>
          </w:pPr>
          <w:del w:id="465" w:author="JOSE FERNANDO GARCIA GUEVARA" w:date="2022-02-03T19:27:00Z">
            <w:r w:rsidDel="009A4754">
              <w:rPr>
                <w:rFonts w:eastAsia="Times New Roman"/>
              </w:rPr>
              <w:delText>[5]</w:delText>
            </w:r>
            <w:r w:rsidDel="009A4754">
              <w:rPr>
                <w:rFonts w:eastAsia="Times New Roman"/>
              </w:rPr>
              <w:tab/>
              <w:delText xml:space="preserve">A. Heintz-Buschart </w:delText>
            </w:r>
            <w:r w:rsidDel="009A4754">
              <w:rPr>
                <w:rFonts w:eastAsia="Times New Roman"/>
                <w:i/>
                <w:iCs/>
              </w:rPr>
              <w:delText>et al.</w:delText>
            </w:r>
            <w:r w:rsidDel="009A4754">
              <w:rPr>
                <w:rFonts w:eastAsia="Times New Roman"/>
              </w:rPr>
              <w:delText xml:space="preserve">, “Integrated multi-omics of the human gut microbiome in a case study of familial type 1 diabetes,” </w:delText>
            </w:r>
            <w:r w:rsidDel="009A4754">
              <w:rPr>
                <w:rFonts w:eastAsia="Times New Roman"/>
                <w:i/>
                <w:iCs/>
              </w:rPr>
              <w:delText>Nat. Microbiol.</w:delText>
            </w:r>
            <w:r w:rsidDel="009A4754">
              <w:rPr>
                <w:rFonts w:eastAsia="Times New Roman"/>
              </w:rPr>
              <w:delText>, vol. 2, p. 16180, 2016, doi: 10.1038/nmicrobiol.2016.180.</w:delText>
            </w:r>
          </w:del>
        </w:p>
        <w:p w14:paraId="440667E9" w14:textId="674B81F0" w:rsidR="00C25E84" w:rsidDel="009A4754" w:rsidRDefault="00C25E84">
          <w:pPr>
            <w:autoSpaceDE w:val="0"/>
            <w:autoSpaceDN w:val="0"/>
            <w:ind w:hanging="640"/>
            <w:divId w:val="796723972"/>
            <w:rPr>
              <w:del w:id="466" w:author="JOSE FERNANDO GARCIA GUEVARA" w:date="2022-02-03T19:27:00Z"/>
              <w:rFonts w:eastAsia="Times New Roman"/>
            </w:rPr>
          </w:pPr>
          <w:del w:id="467" w:author="JOSE FERNANDO GARCIA GUEVARA" w:date="2022-02-03T19:27:00Z">
            <w:r w:rsidDel="009A4754">
              <w:rPr>
                <w:rFonts w:eastAsia="Times New Roman"/>
              </w:rPr>
              <w:delText>[6]</w:delText>
            </w:r>
            <w:r w:rsidDel="009A4754">
              <w:rPr>
                <w:rFonts w:eastAsia="Times New Roman"/>
              </w:rPr>
              <w:tab/>
              <w:delText xml:space="preserve">D. A. Schupack, R. A. T. Mars, D. H. Voelker, J. P. Abeykoon, and P. C. Kashyap, “The promise of the gut microbiome as part of individualized treatment strategies,” </w:delText>
            </w:r>
            <w:r w:rsidDel="009A4754">
              <w:rPr>
                <w:rFonts w:eastAsia="Times New Roman"/>
                <w:i/>
                <w:iCs/>
              </w:rPr>
              <w:delText>Nature Reviews Gastroenterology &amp; Hepatology 2021 19:1</w:delText>
            </w:r>
            <w:r w:rsidDel="009A4754">
              <w:rPr>
                <w:rFonts w:eastAsia="Times New Roman"/>
              </w:rPr>
              <w:delText>, vol. 19, no. 1, pp. 7–25, Aug. 2021, doi: 10.1038/s41575-021-00499-1.</w:delText>
            </w:r>
          </w:del>
        </w:p>
        <w:p w14:paraId="44CD2FEF" w14:textId="6359C3B1" w:rsidR="00C25E84" w:rsidDel="009A4754" w:rsidRDefault="00C25E84">
          <w:pPr>
            <w:autoSpaceDE w:val="0"/>
            <w:autoSpaceDN w:val="0"/>
            <w:ind w:hanging="640"/>
            <w:divId w:val="436563170"/>
            <w:rPr>
              <w:del w:id="468" w:author="JOSE FERNANDO GARCIA GUEVARA" w:date="2022-02-03T19:27:00Z"/>
              <w:rFonts w:eastAsia="Times New Roman"/>
            </w:rPr>
          </w:pPr>
          <w:del w:id="469" w:author="JOSE FERNANDO GARCIA GUEVARA" w:date="2022-02-03T19:27:00Z">
            <w:r w:rsidDel="009A4754">
              <w:rPr>
                <w:rFonts w:eastAsia="Times New Roman"/>
              </w:rPr>
              <w:delText>[7]</w:delText>
            </w:r>
            <w:r w:rsidDel="009A4754">
              <w:rPr>
                <w:rFonts w:eastAsia="Times New Roman"/>
              </w:rPr>
              <w:tab/>
              <w:delText xml:space="preserve">H. B. Nielsen </w:delText>
            </w:r>
            <w:r w:rsidDel="009A4754">
              <w:rPr>
                <w:rFonts w:eastAsia="Times New Roman"/>
                <w:i/>
                <w:iCs/>
              </w:rPr>
              <w:delText>et al.</w:delText>
            </w:r>
            <w:r w:rsidDel="009A4754">
              <w:rPr>
                <w:rFonts w:eastAsia="Times New Roman"/>
              </w:rPr>
              <w:delText xml:space="preserve">, “Identification and assembly of genomes and genetic elements in complex metagenomic samples without using reference genomes,” </w:delText>
            </w:r>
            <w:r w:rsidDel="009A4754">
              <w:rPr>
                <w:rFonts w:eastAsia="Times New Roman"/>
                <w:i/>
                <w:iCs/>
              </w:rPr>
              <w:delText>Nat. Biotechnol.</w:delText>
            </w:r>
            <w:r w:rsidDel="009A4754">
              <w:rPr>
                <w:rFonts w:eastAsia="Times New Roman"/>
              </w:rPr>
              <w:delText>, vol. 32, no. 8, pp. 822–828, 2014, doi: 10.1038/nbt.2939.</w:delText>
            </w:r>
          </w:del>
        </w:p>
        <w:p w14:paraId="0EB4B8F2" w14:textId="6CF72E31" w:rsidR="00C25E84" w:rsidDel="009A4754" w:rsidRDefault="00C25E84">
          <w:pPr>
            <w:autoSpaceDE w:val="0"/>
            <w:autoSpaceDN w:val="0"/>
            <w:ind w:hanging="640"/>
            <w:divId w:val="934098771"/>
            <w:rPr>
              <w:del w:id="470" w:author="JOSE FERNANDO GARCIA GUEVARA" w:date="2022-02-03T19:27:00Z"/>
              <w:rFonts w:eastAsia="Times New Roman"/>
            </w:rPr>
          </w:pPr>
          <w:del w:id="471" w:author="JOSE FERNANDO GARCIA GUEVARA" w:date="2022-02-03T19:27:00Z">
            <w:r w:rsidDel="009A4754">
              <w:rPr>
                <w:rFonts w:eastAsia="Times New Roman"/>
              </w:rPr>
              <w:delText>[8]</w:delText>
            </w:r>
            <w:r w:rsidDel="009A4754">
              <w:rPr>
                <w:rFonts w:eastAsia="Times New Roman"/>
              </w:rPr>
              <w:tab/>
              <w:delText xml:space="preserve">S. Nayfach, Z. J. Shi, R. Seshadri, K. S. Pollard, and N. C. Kyrpides, “New insights from uncultivated genomes of the global human gut microbiome,” </w:delText>
            </w:r>
            <w:r w:rsidDel="009A4754">
              <w:rPr>
                <w:rFonts w:eastAsia="Times New Roman"/>
                <w:i/>
                <w:iCs/>
              </w:rPr>
              <w:delText>Nature</w:delText>
            </w:r>
            <w:r w:rsidDel="009A4754">
              <w:rPr>
                <w:rFonts w:eastAsia="Times New Roman"/>
              </w:rPr>
              <w:delText>, vol. 568, no. 7753, pp. 505–510, 2019, doi: 10.1038/s41586-019-1058-x.</w:delText>
            </w:r>
          </w:del>
        </w:p>
        <w:p w14:paraId="4627DC94" w14:textId="32B813FF" w:rsidR="00C25E84" w:rsidDel="009A4754" w:rsidRDefault="00C25E84">
          <w:pPr>
            <w:autoSpaceDE w:val="0"/>
            <w:autoSpaceDN w:val="0"/>
            <w:ind w:hanging="640"/>
            <w:divId w:val="1937133355"/>
            <w:rPr>
              <w:del w:id="472" w:author="JOSE FERNANDO GARCIA GUEVARA" w:date="2022-02-03T19:27:00Z"/>
              <w:rFonts w:eastAsia="Times New Roman"/>
            </w:rPr>
          </w:pPr>
          <w:del w:id="473" w:author="JOSE FERNANDO GARCIA GUEVARA" w:date="2022-02-03T19:27:00Z">
            <w:r w:rsidDel="009A4754">
              <w:rPr>
                <w:rFonts w:eastAsia="Times New Roman"/>
              </w:rPr>
              <w:delText>[9]</w:delText>
            </w:r>
            <w:r w:rsidDel="009A4754">
              <w:rPr>
                <w:rFonts w:eastAsia="Times New Roman"/>
              </w:rPr>
              <w:tab/>
              <w:delText xml:space="preserve">A. Almeida </w:delText>
            </w:r>
            <w:r w:rsidDel="009A4754">
              <w:rPr>
                <w:rFonts w:eastAsia="Times New Roman"/>
                <w:i/>
                <w:iCs/>
              </w:rPr>
              <w:delText>et al.</w:delText>
            </w:r>
            <w:r w:rsidDel="009A4754">
              <w:rPr>
                <w:rFonts w:eastAsia="Times New Roman"/>
              </w:rPr>
              <w:delText xml:space="preserve">, “A new genomic blueprint of the human gut microbiota,” </w:delText>
            </w:r>
            <w:r w:rsidDel="009A4754">
              <w:rPr>
                <w:rFonts w:eastAsia="Times New Roman"/>
                <w:i/>
                <w:iCs/>
              </w:rPr>
              <w:delText>Nature</w:delText>
            </w:r>
            <w:r w:rsidDel="009A4754">
              <w:rPr>
                <w:rFonts w:eastAsia="Times New Roman"/>
              </w:rPr>
              <w:delText>, vol. 568, no. 7753, pp. 499–504, 2019, doi: 10.1038/s41586-019-0965-1.</w:delText>
            </w:r>
          </w:del>
        </w:p>
        <w:p w14:paraId="0245EA3E" w14:textId="62BC8078" w:rsidR="00C25E84" w:rsidDel="009A4754" w:rsidRDefault="00C25E84">
          <w:pPr>
            <w:autoSpaceDE w:val="0"/>
            <w:autoSpaceDN w:val="0"/>
            <w:ind w:hanging="640"/>
            <w:divId w:val="1398162104"/>
            <w:rPr>
              <w:del w:id="474" w:author="JOSE FERNANDO GARCIA GUEVARA" w:date="2022-02-03T19:27:00Z"/>
              <w:rFonts w:eastAsia="Times New Roman"/>
            </w:rPr>
          </w:pPr>
          <w:del w:id="475" w:author="JOSE FERNANDO GARCIA GUEVARA" w:date="2022-02-03T19:27:00Z">
            <w:r w:rsidDel="009A4754">
              <w:rPr>
                <w:rFonts w:eastAsia="Times New Roman"/>
              </w:rPr>
              <w:delText>[10]</w:delText>
            </w:r>
            <w:r w:rsidDel="009A4754">
              <w:rPr>
                <w:rFonts w:eastAsia="Times New Roman"/>
              </w:rPr>
              <w:tab/>
              <w:delText xml:space="preserve">F. Plaza Onate </w:delText>
            </w:r>
            <w:r w:rsidDel="009A4754">
              <w:rPr>
                <w:rFonts w:eastAsia="Times New Roman"/>
                <w:i/>
                <w:iCs/>
              </w:rPr>
              <w:delText>et al.</w:delText>
            </w:r>
            <w:r w:rsidDel="009A4754">
              <w:rPr>
                <w:rFonts w:eastAsia="Times New Roman"/>
              </w:rPr>
              <w:delText xml:space="preserve">, “MSPminer: abundance-based reconstitution of microbial pan-genomes from shotgun metagenomic data,” </w:delText>
            </w:r>
            <w:r w:rsidDel="009A4754">
              <w:rPr>
                <w:rFonts w:eastAsia="Times New Roman"/>
                <w:i/>
                <w:iCs/>
              </w:rPr>
              <w:delText>Bioinformatics</w:delText>
            </w:r>
            <w:r w:rsidDel="009A4754">
              <w:rPr>
                <w:rFonts w:eastAsia="Times New Roman"/>
              </w:rPr>
              <w:delText>, vol. 35, no. 9, pp. 1544–1552, 2019, doi: 10.1093/bioinformatics/bty830.</w:delText>
            </w:r>
          </w:del>
        </w:p>
        <w:p w14:paraId="4F380325" w14:textId="1CAC5E56" w:rsidR="00C25E84" w:rsidDel="009A4754" w:rsidRDefault="00C25E84">
          <w:pPr>
            <w:autoSpaceDE w:val="0"/>
            <w:autoSpaceDN w:val="0"/>
            <w:ind w:hanging="640"/>
            <w:divId w:val="430247597"/>
            <w:rPr>
              <w:del w:id="476" w:author="JOSE FERNANDO GARCIA GUEVARA" w:date="2022-02-03T19:27:00Z"/>
              <w:rFonts w:eastAsia="Times New Roman"/>
            </w:rPr>
          </w:pPr>
          <w:del w:id="477" w:author="JOSE FERNANDO GARCIA GUEVARA" w:date="2022-02-03T19:27:00Z">
            <w:r w:rsidDel="009A4754">
              <w:rPr>
                <w:rFonts w:eastAsia="Times New Roman"/>
              </w:rPr>
              <w:delText>[11]</w:delText>
            </w:r>
            <w:r w:rsidDel="009A4754">
              <w:rPr>
                <w:rFonts w:eastAsia="Times New Roman"/>
              </w:rPr>
              <w:tab/>
              <w:delText xml:space="preserve">E. Pasolli </w:delText>
            </w:r>
            <w:r w:rsidDel="009A4754">
              <w:rPr>
                <w:rFonts w:eastAsia="Times New Roman"/>
                <w:i/>
                <w:iCs/>
              </w:rPr>
              <w:delText>et al.</w:delText>
            </w:r>
            <w:r w:rsidDel="009A4754">
              <w:rPr>
                <w:rFonts w:eastAsia="Times New Roman"/>
              </w:rPr>
              <w:delText xml:space="preserve">, “Extensive unexplored human microbiome diversity revealed by over 150,000 genomes from metagenomes spanning age, geography, and lifestyle,” </w:delText>
            </w:r>
            <w:r w:rsidDel="009A4754">
              <w:rPr>
                <w:rFonts w:eastAsia="Times New Roman"/>
                <w:i/>
                <w:iCs/>
              </w:rPr>
              <w:delText>Cell</w:delText>
            </w:r>
            <w:r w:rsidDel="009A4754">
              <w:rPr>
                <w:rFonts w:eastAsia="Times New Roman"/>
              </w:rPr>
              <w:delText>, vol. 176, no. 3. 2019. doi: 10.1016/j.cell.2019.01.001.</w:delText>
            </w:r>
          </w:del>
        </w:p>
        <w:p w14:paraId="32DD8C3E" w14:textId="0FED426B" w:rsidR="00C25E84" w:rsidDel="009A4754" w:rsidRDefault="00C25E84">
          <w:pPr>
            <w:autoSpaceDE w:val="0"/>
            <w:autoSpaceDN w:val="0"/>
            <w:ind w:hanging="640"/>
            <w:divId w:val="2097749093"/>
            <w:rPr>
              <w:del w:id="478" w:author="JOSE FERNANDO GARCIA GUEVARA" w:date="2022-02-03T19:27:00Z"/>
              <w:rFonts w:eastAsia="Times New Roman"/>
            </w:rPr>
          </w:pPr>
          <w:del w:id="479" w:author="JOSE FERNANDO GARCIA GUEVARA" w:date="2022-02-03T19:27:00Z">
            <w:r w:rsidDel="009A4754">
              <w:rPr>
                <w:rFonts w:eastAsia="Times New Roman"/>
              </w:rPr>
              <w:delText>[12]</w:delText>
            </w:r>
            <w:r w:rsidDel="009A4754">
              <w:rPr>
                <w:rFonts w:eastAsia="Times New Roman"/>
              </w:rPr>
              <w:tab/>
              <w:delText xml:space="preserve">J. Jalanka-Tuovinen </w:delText>
            </w:r>
            <w:r w:rsidDel="009A4754">
              <w:rPr>
                <w:rFonts w:eastAsia="Times New Roman"/>
                <w:i/>
                <w:iCs/>
              </w:rPr>
              <w:delText>et al.</w:delText>
            </w:r>
            <w:r w:rsidDel="009A4754">
              <w:rPr>
                <w:rFonts w:eastAsia="Times New Roman"/>
              </w:rPr>
              <w:delText xml:space="preserve">, “Intestinal microbiota in healthy adults: temporal analysis reveals individual and common core and relation to intestinal symptoms,” </w:delText>
            </w:r>
            <w:r w:rsidDel="009A4754">
              <w:rPr>
                <w:rFonts w:eastAsia="Times New Roman"/>
                <w:i/>
                <w:iCs/>
              </w:rPr>
              <w:delText>PLoS One</w:delText>
            </w:r>
            <w:r w:rsidDel="009A4754">
              <w:rPr>
                <w:rFonts w:eastAsia="Times New Roman"/>
              </w:rPr>
              <w:delText>, vol. 6, no. 7, p. e23035, 2011, doi: 10.1371/journal.pone.0023035.</w:delText>
            </w:r>
          </w:del>
        </w:p>
        <w:p w14:paraId="785A0348" w14:textId="0BB25683" w:rsidR="00C25E84" w:rsidDel="009A4754" w:rsidRDefault="00C25E84">
          <w:pPr>
            <w:autoSpaceDE w:val="0"/>
            <w:autoSpaceDN w:val="0"/>
            <w:ind w:hanging="640"/>
            <w:divId w:val="1821456062"/>
            <w:rPr>
              <w:del w:id="480" w:author="JOSE FERNANDO GARCIA GUEVARA" w:date="2022-02-03T19:27:00Z"/>
              <w:rFonts w:eastAsia="Times New Roman"/>
            </w:rPr>
          </w:pPr>
          <w:del w:id="481" w:author="JOSE FERNANDO GARCIA GUEVARA" w:date="2022-02-03T19:27:00Z">
            <w:r w:rsidDel="009A4754">
              <w:rPr>
                <w:rFonts w:eastAsia="Times New Roman"/>
              </w:rPr>
              <w:delText>[13]</w:delText>
            </w:r>
            <w:r w:rsidDel="009A4754">
              <w:rPr>
                <w:rFonts w:eastAsia="Times New Roman"/>
              </w:rPr>
              <w:tab/>
              <w:delText xml:space="preserve">R. S. Mehta </w:delText>
            </w:r>
            <w:r w:rsidDel="009A4754">
              <w:rPr>
                <w:rFonts w:eastAsia="Times New Roman"/>
                <w:i/>
                <w:iCs/>
              </w:rPr>
              <w:delText>et al.</w:delText>
            </w:r>
            <w:r w:rsidDel="009A4754">
              <w:rPr>
                <w:rFonts w:eastAsia="Times New Roman"/>
              </w:rPr>
              <w:delText xml:space="preserve">, “Stability of the human faecal microbiome in a cohort of adult men,” </w:delText>
            </w:r>
            <w:r w:rsidDel="009A4754">
              <w:rPr>
                <w:rFonts w:eastAsia="Times New Roman"/>
                <w:i/>
                <w:iCs/>
              </w:rPr>
              <w:delText>Nature Microbiology 2018 3:3</w:delText>
            </w:r>
            <w:r w:rsidDel="009A4754">
              <w:rPr>
                <w:rFonts w:eastAsia="Times New Roman"/>
              </w:rPr>
              <w:delText>, vol. 3, no. 3, pp. 347–355, Jan. 2018, doi: 10.1038/s41564-017-0096-0.</w:delText>
            </w:r>
          </w:del>
        </w:p>
        <w:p w14:paraId="303CDC6A" w14:textId="56CA0EEE" w:rsidR="00C25E84" w:rsidDel="009A4754" w:rsidRDefault="00C25E84">
          <w:pPr>
            <w:autoSpaceDE w:val="0"/>
            <w:autoSpaceDN w:val="0"/>
            <w:ind w:hanging="640"/>
            <w:divId w:val="874150940"/>
            <w:rPr>
              <w:del w:id="482" w:author="JOSE FERNANDO GARCIA GUEVARA" w:date="2022-02-03T19:27:00Z"/>
              <w:rFonts w:eastAsia="Times New Roman"/>
            </w:rPr>
          </w:pPr>
          <w:del w:id="483" w:author="JOSE FERNANDO GARCIA GUEVARA" w:date="2022-02-03T19:27:00Z">
            <w:r w:rsidDel="009A4754">
              <w:rPr>
                <w:rFonts w:eastAsia="Times New Roman"/>
              </w:rPr>
              <w:delText>[14]</w:delText>
            </w:r>
            <w:r w:rsidDel="009A4754">
              <w:rPr>
                <w:rFonts w:eastAsia="Times New Roman"/>
              </w:rPr>
              <w:tab/>
              <w:delText xml:space="preserve">L. Cheng, C. Qi, H. Zhuang, T. Fu, and X. Zhang, “gutMDisorder: a comprehensive database for dysbiosis of the gut microbiota in disorders and interventions,” </w:delText>
            </w:r>
            <w:r w:rsidDel="009A4754">
              <w:rPr>
                <w:rFonts w:eastAsia="Times New Roman"/>
                <w:i/>
                <w:iCs/>
              </w:rPr>
              <w:delText>Nucleic Acids Research</w:delText>
            </w:r>
            <w:r w:rsidDel="009A4754">
              <w:rPr>
                <w:rFonts w:eastAsia="Times New Roman"/>
              </w:rPr>
              <w:delText>, vol. 48, no. D1, pp. D554–D560, Jan. 2020, doi: 10.1093/NAR/GKZ843.</w:delText>
            </w:r>
          </w:del>
        </w:p>
        <w:p w14:paraId="29E0A0B5" w14:textId="168B2042" w:rsidR="00C25E84" w:rsidDel="009A4754" w:rsidRDefault="00C25E84">
          <w:pPr>
            <w:autoSpaceDE w:val="0"/>
            <w:autoSpaceDN w:val="0"/>
            <w:ind w:hanging="640"/>
            <w:divId w:val="1663435554"/>
            <w:rPr>
              <w:del w:id="484" w:author="JOSE FERNANDO GARCIA GUEVARA" w:date="2022-02-03T19:27:00Z"/>
              <w:rFonts w:eastAsia="Times New Roman"/>
            </w:rPr>
          </w:pPr>
          <w:del w:id="485" w:author="JOSE FERNANDO GARCIA GUEVARA" w:date="2022-02-03T19:27:00Z">
            <w:r w:rsidDel="009A4754">
              <w:rPr>
                <w:rFonts w:eastAsia="Times New Roman"/>
              </w:rPr>
              <w:delText>[15]</w:delText>
            </w:r>
            <w:r w:rsidDel="009A4754">
              <w:rPr>
                <w:rFonts w:eastAsia="Times New Roman"/>
              </w:rPr>
              <w:tab/>
              <w:delText xml:space="preserve">Y. Janssens </w:delText>
            </w:r>
            <w:r w:rsidDel="009A4754">
              <w:rPr>
                <w:rFonts w:eastAsia="Times New Roman"/>
                <w:i/>
                <w:iCs/>
              </w:rPr>
              <w:delText>et al.</w:delText>
            </w:r>
            <w:r w:rsidDel="009A4754">
              <w:rPr>
                <w:rFonts w:eastAsia="Times New Roman"/>
              </w:rPr>
              <w:delText xml:space="preserve">, “Disbiome database: Linking the microbiome to disease,” </w:delText>
            </w:r>
            <w:r w:rsidDel="009A4754">
              <w:rPr>
                <w:rFonts w:eastAsia="Times New Roman"/>
                <w:i/>
                <w:iCs/>
              </w:rPr>
              <w:delText>BMC Microbiology</w:delText>
            </w:r>
            <w:r w:rsidDel="009A4754">
              <w:rPr>
                <w:rFonts w:eastAsia="Times New Roman"/>
              </w:rPr>
              <w:delText>, vol. 18, no. 1, pp. 1–6, Jun. 2018, doi: 10.1186/S12866-018-1197-5/TABLES/1.</w:delText>
            </w:r>
          </w:del>
        </w:p>
        <w:p w14:paraId="2981FD32" w14:textId="072D30C6" w:rsidR="00C25E84" w:rsidDel="009A4754" w:rsidRDefault="00C25E84">
          <w:pPr>
            <w:autoSpaceDE w:val="0"/>
            <w:autoSpaceDN w:val="0"/>
            <w:ind w:hanging="640"/>
            <w:divId w:val="773406624"/>
            <w:rPr>
              <w:del w:id="486" w:author="JOSE FERNANDO GARCIA GUEVARA" w:date="2022-02-03T19:27:00Z"/>
              <w:rFonts w:eastAsia="Times New Roman"/>
            </w:rPr>
          </w:pPr>
          <w:del w:id="487" w:author="JOSE FERNANDO GARCIA GUEVARA" w:date="2022-02-03T19:27:00Z">
            <w:r w:rsidDel="009A4754">
              <w:rPr>
                <w:rFonts w:eastAsia="Times New Roman"/>
              </w:rPr>
              <w:delText>[16]</w:delText>
            </w:r>
            <w:r w:rsidDel="009A4754">
              <w:rPr>
                <w:rFonts w:eastAsia="Times New Roman"/>
              </w:rPr>
              <w:tab/>
              <w:delText xml:space="preserve">D. Dai </w:delText>
            </w:r>
            <w:r w:rsidDel="009A4754">
              <w:rPr>
                <w:rFonts w:eastAsia="Times New Roman"/>
                <w:i/>
                <w:iCs/>
              </w:rPr>
              <w:delText>et al.</w:delText>
            </w:r>
            <w:r w:rsidDel="009A4754">
              <w:rPr>
                <w:rFonts w:eastAsia="Times New Roman"/>
              </w:rPr>
              <w:delText xml:space="preserve">, “GMrepo v2: a curated human gut microbiome database with special focus on disease markers and cross-dataset comparison,” </w:delText>
            </w:r>
            <w:r w:rsidDel="009A4754">
              <w:rPr>
                <w:rFonts w:eastAsia="Times New Roman"/>
                <w:i/>
                <w:iCs/>
              </w:rPr>
              <w:delText>Nucleic Acids Research</w:delText>
            </w:r>
            <w:r w:rsidDel="009A4754">
              <w:rPr>
                <w:rFonts w:eastAsia="Times New Roman"/>
              </w:rPr>
              <w:delText>, vol. 50, no. D1, pp. D777–D784, Jan. 2022, doi: 10.1093/NAR/GKAB1019.</w:delText>
            </w:r>
          </w:del>
        </w:p>
        <w:p w14:paraId="7ADB3EE7" w14:textId="1D7945BE" w:rsidR="00C25E84" w:rsidDel="009A4754" w:rsidRDefault="00C25E84">
          <w:pPr>
            <w:autoSpaceDE w:val="0"/>
            <w:autoSpaceDN w:val="0"/>
            <w:ind w:hanging="640"/>
            <w:divId w:val="134613351"/>
            <w:rPr>
              <w:del w:id="488" w:author="JOSE FERNANDO GARCIA GUEVARA" w:date="2022-02-03T19:27:00Z"/>
              <w:rFonts w:eastAsia="Times New Roman"/>
            </w:rPr>
          </w:pPr>
          <w:del w:id="489" w:author="JOSE FERNANDO GARCIA GUEVARA" w:date="2022-02-03T19:27:00Z">
            <w:r w:rsidDel="009A4754">
              <w:rPr>
                <w:rFonts w:eastAsia="Times New Roman"/>
              </w:rPr>
              <w:delText>[17]</w:delText>
            </w:r>
            <w:r w:rsidDel="009A4754">
              <w:rPr>
                <w:rFonts w:eastAsia="Times New Roman"/>
              </w:rPr>
              <w:tab/>
              <w:delText xml:space="preserve">J. Tang </w:delText>
            </w:r>
            <w:r w:rsidDel="009A4754">
              <w:rPr>
                <w:rFonts w:eastAsia="Times New Roman"/>
                <w:i/>
                <w:iCs/>
              </w:rPr>
              <w:delText>et al.</w:delText>
            </w:r>
            <w:r w:rsidDel="009A4754">
              <w:rPr>
                <w:rFonts w:eastAsia="Times New Roman"/>
              </w:rPr>
              <w:delText xml:space="preserve">, “GIMICA: host genetic and immune factors shaping human microbiota,” </w:delText>
            </w:r>
            <w:r w:rsidDel="009A4754">
              <w:rPr>
                <w:rFonts w:eastAsia="Times New Roman"/>
                <w:i/>
                <w:iCs/>
              </w:rPr>
              <w:delText>Nucleic acids research</w:delText>
            </w:r>
            <w:r w:rsidDel="009A4754">
              <w:rPr>
                <w:rFonts w:eastAsia="Times New Roman"/>
              </w:rPr>
              <w:delText>, vol. 49, no. D1, pp. D715–D722, Jan. 2021, doi: 10.1093/NAR/GKAA851.</w:delText>
            </w:r>
          </w:del>
        </w:p>
        <w:p w14:paraId="480918A8" w14:textId="60983CAF" w:rsidR="00C25E84" w:rsidDel="009A4754" w:rsidRDefault="00C25E84">
          <w:pPr>
            <w:autoSpaceDE w:val="0"/>
            <w:autoSpaceDN w:val="0"/>
            <w:ind w:hanging="640"/>
            <w:divId w:val="1045183687"/>
            <w:rPr>
              <w:del w:id="490" w:author="JOSE FERNANDO GARCIA GUEVARA" w:date="2022-02-03T19:27:00Z"/>
              <w:rFonts w:eastAsia="Times New Roman"/>
            </w:rPr>
          </w:pPr>
          <w:del w:id="491" w:author="JOSE FERNANDO GARCIA GUEVARA" w:date="2022-02-03T19:27:00Z">
            <w:r w:rsidDel="009A4754">
              <w:rPr>
                <w:rFonts w:eastAsia="Times New Roman"/>
              </w:rPr>
              <w:delText>[18]</w:delText>
            </w:r>
            <w:r w:rsidDel="009A4754">
              <w:rPr>
                <w:rFonts w:eastAsia="Times New Roman"/>
              </w:rPr>
              <w:tab/>
              <w:delText xml:space="preserve">C. Wen </w:delText>
            </w:r>
            <w:r w:rsidDel="009A4754">
              <w:rPr>
                <w:rFonts w:eastAsia="Times New Roman"/>
                <w:i/>
                <w:iCs/>
              </w:rPr>
              <w:delText>et al.</w:delText>
            </w:r>
            <w:r w:rsidDel="009A4754">
              <w:rPr>
                <w:rFonts w:eastAsia="Times New Roman"/>
              </w:rPr>
              <w:delText xml:space="preserve">, “Quantitative metagenomics reveals unique gut microbiome biomarkers in ankylosing spondylitis,” </w:delText>
            </w:r>
            <w:r w:rsidDel="009A4754">
              <w:rPr>
                <w:rFonts w:eastAsia="Times New Roman"/>
                <w:i/>
                <w:iCs/>
              </w:rPr>
              <w:delText>Genome Biol.</w:delText>
            </w:r>
            <w:r w:rsidDel="009A4754">
              <w:rPr>
                <w:rFonts w:eastAsia="Times New Roman"/>
              </w:rPr>
              <w:delText>, vol. 18, no. 1, p. 142, 2017, doi: 10.1186/s13059-017-1271-6.</w:delText>
            </w:r>
          </w:del>
        </w:p>
        <w:p w14:paraId="2003BEDF" w14:textId="0B67A3F9" w:rsidR="00C25E84" w:rsidDel="009A4754" w:rsidRDefault="00C25E84">
          <w:pPr>
            <w:autoSpaceDE w:val="0"/>
            <w:autoSpaceDN w:val="0"/>
            <w:ind w:hanging="640"/>
            <w:divId w:val="1002897900"/>
            <w:rPr>
              <w:del w:id="492" w:author="JOSE FERNANDO GARCIA GUEVARA" w:date="2022-02-03T19:27:00Z"/>
              <w:rFonts w:eastAsia="Times New Roman"/>
            </w:rPr>
          </w:pPr>
          <w:del w:id="493" w:author="JOSE FERNANDO GARCIA GUEVARA" w:date="2022-02-03T19:27:00Z">
            <w:r w:rsidDel="009A4754">
              <w:rPr>
                <w:rFonts w:eastAsia="Times New Roman"/>
              </w:rPr>
              <w:delText>[19]</w:delText>
            </w:r>
            <w:r w:rsidDel="009A4754">
              <w:rPr>
                <w:rFonts w:eastAsia="Times New Roman"/>
              </w:rPr>
              <w:tab/>
              <w:delText xml:space="preserve">C. Trapnell </w:delText>
            </w:r>
            <w:r w:rsidDel="009A4754">
              <w:rPr>
                <w:rFonts w:eastAsia="Times New Roman"/>
                <w:i/>
                <w:iCs/>
              </w:rPr>
              <w:delText>et al.</w:delText>
            </w:r>
            <w:r w:rsidDel="009A4754">
              <w:rPr>
                <w:rFonts w:eastAsia="Times New Roman"/>
              </w:rPr>
              <w:delText xml:space="preserve">, “The dynamics and regulators of cell fate decisions are revealed by pseudotemporal ordering of single cells,” </w:delText>
            </w:r>
            <w:r w:rsidDel="009A4754">
              <w:rPr>
                <w:rFonts w:eastAsia="Times New Roman"/>
                <w:i/>
                <w:iCs/>
              </w:rPr>
              <w:delText>Nat. Biotechnol.</w:delText>
            </w:r>
            <w:r w:rsidDel="009A4754">
              <w:rPr>
                <w:rFonts w:eastAsia="Times New Roman"/>
              </w:rPr>
              <w:delText>, vol. 32, no. 4, pp. 381–386, 2014, doi: 10.1038/nbt.2859.</w:delText>
            </w:r>
          </w:del>
        </w:p>
        <w:p w14:paraId="4ABE42AF" w14:textId="5C4745C9" w:rsidR="00C25E84" w:rsidDel="009A4754" w:rsidRDefault="00C25E84">
          <w:pPr>
            <w:autoSpaceDE w:val="0"/>
            <w:autoSpaceDN w:val="0"/>
            <w:ind w:hanging="640"/>
            <w:divId w:val="1360089745"/>
            <w:rPr>
              <w:del w:id="494" w:author="JOSE FERNANDO GARCIA GUEVARA" w:date="2022-02-03T19:27:00Z"/>
              <w:rFonts w:eastAsia="Times New Roman"/>
            </w:rPr>
          </w:pPr>
          <w:del w:id="495" w:author="JOSE FERNANDO GARCIA GUEVARA" w:date="2022-02-03T19:27:00Z">
            <w:r w:rsidDel="009A4754">
              <w:rPr>
                <w:rFonts w:eastAsia="Times New Roman"/>
              </w:rPr>
              <w:delText>[20]</w:delText>
            </w:r>
            <w:r w:rsidDel="009A4754">
              <w:rPr>
                <w:rFonts w:eastAsia="Times New Roman"/>
              </w:rPr>
              <w:tab/>
              <w:delText xml:space="preserve">X. Qiu </w:delText>
            </w:r>
            <w:r w:rsidDel="009A4754">
              <w:rPr>
                <w:rFonts w:eastAsia="Times New Roman"/>
                <w:i/>
                <w:iCs/>
              </w:rPr>
              <w:delText>et al.</w:delText>
            </w:r>
            <w:r w:rsidDel="009A4754">
              <w:rPr>
                <w:rFonts w:eastAsia="Times New Roman"/>
              </w:rPr>
              <w:delText xml:space="preserve">, “Reversed graph embedding resolves complex single-cell trajectories,” </w:delText>
            </w:r>
            <w:r w:rsidDel="009A4754">
              <w:rPr>
                <w:rFonts w:eastAsia="Times New Roman"/>
                <w:i/>
                <w:iCs/>
              </w:rPr>
              <w:delText>Nat. Methods</w:delText>
            </w:r>
            <w:r w:rsidDel="009A4754">
              <w:rPr>
                <w:rFonts w:eastAsia="Times New Roman"/>
              </w:rPr>
              <w:delText>, vol. 14, no. 10, pp. 979–982, 2017, doi: 10.1038/nmeth.4402.</w:delText>
            </w:r>
          </w:del>
        </w:p>
        <w:p w14:paraId="00110CF8" w14:textId="6636DCD4" w:rsidR="00C25E84" w:rsidDel="009A4754" w:rsidRDefault="00C25E84">
          <w:pPr>
            <w:autoSpaceDE w:val="0"/>
            <w:autoSpaceDN w:val="0"/>
            <w:ind w:hanging="640"/>
            <w:divId w:val="410349200"/>
            <w:rPr>
              <w:del w:id="496" w:author="JOSE FERNANDO GARCIA GUEVARA" w:date="2022-02-03T19:27:00Z"/>
              <w:rFonts w:eastAsia="Times New Roman"/>
            </w:rPr>
          </w:pPr>
          <w:del w:id="497" w:author="JOSE FERNANDO GARCIA GUEVARA" w:date="2022-02-03T19:27:00Z">
            <w:r w:rsidDel="009A4754">
              <w:rPr>
                <w:rFonts w:eastAsia="Times New Roman"/>
              </w:rPr>
              <w:delText>[21]</w:delText>
            </w:r>
            <w:r w:rsidDel="009A4754">
              <w:rPr>
                <w:rFonts w:eastAsia="Times New Roman"/>
              </w:rPr>
              <w:tab/>
              <w:delText xml:space="preserve">L. v. Holdeman and W. E. C. Moore, “New genus, Coprococcus, twelve new species, and emended descriptions of four previously described species of bacteria from human feces,” </w:delText>
            </w:r>
            <w:r w:rsidDel="009A4754">
              <w:rPr>
                <w:rFonts w:eastAsia="Times New Roman"/>
                <w:i/>
                <w:iCs/>
              </w:rPr>
              <w:delText>International Journal of Systematic Bacteriology</w:delText>
            </w:r>
            <w:r w:rsidDel="009A4754">
              <w:rPr>
                <w:rFonts w:eastAsia="Times New Roman"/>
              </w:rPr>
              <w:delText>, vol. 24, no. 2, pp. 260–277, Apr. 1974, doi: 10.1099/00207713-24-2-260/CITE/REFWORKS.</w:delText>
            </w:r>
          </w:del>
        </w:p>
        <w:p w14:paraId="292B2DF5" w14:textId="5F94679F" w:rsidR="00C25E84" w:rsidDel="009A4754" w:rsidRDefault="00C25E84">
          <w:pPr>
            <w:autoSpaceDE w:val="0"/>
            <w:autoSpaceDN w:val="0"/>
            <w:ind w:hanging="640"/>
            <w:divId w:val="761954078"/>
            <w:rPr>
              <w:del w:id="498" w:author="JOSE FERNANDO GARCIA GUEVARA" w:date="2022-02-03T19:27:00Z"/>
              <w:rFonts w:eastAsia="Times New Roman"/>
            </w:rPr>
          </w:pPr>
          <w:del w:id="499" w:author="JOSE FERNANDO GARCIA GUEVARA" w:date="2022-02-03T19:27:00Z">
            <w:r w:rsidDel="009A4754">
              <w:rPr>
                <w:rFonts w:eastAsia="Times New Roman"/>
              </w:rPr>
              <w:delText>[22]</w:delText>
            </w:r>
            <w:r w:rsidDel="009A4754">
              <w:rPr>
                <w:rFonts w:eastAsia="Times New Roman"/>
              </w:rPr>
              <w:tab/>
              <w:delText xml:space="preserve">P. Louis and H. J. Flint, “Diversity, metabolism and microbial ecology of butyrate-producing bacteria from the human large intestine,” </w:delText>
            </w:r>
            <w:r w:rsidDel="009A4754">
              <w:rPr>
                <w:rFonts w:eastAsia="Times New Roman"/>
                <w:i/>
                <w:iCs/>
              </w:rPr>
              <w:delText>FEMS Microbiology Letters</w:delText>
            </w:r>
            <w:r w:rsidDel="009A4754">
              <w:rPr>
                <w:rFonts w:eastAsia="Times New Roman"/>
              </w:rPr>
              <w:delText>, vol. 294, no. 1, pp. 1–8, May 2009, doi: 10.1111/J.1574-6968.2009.01514.X.</w:delText>
            </w:r>
          </w:del>
        </w:p>
        <w:p w14:paraId="788EDBC1" w14:textId="76ED8D38" w:rsidR="00C25E84" w:rsidDel="009A4754" w:rsidRDefault="00C25E84">
          <w:pPr>
            <w:autoSpaceDE w:val="0"/>
            <w:autoSpaceDN w:val="0"/>
            <w:ind w:hanging="640"/>
            <w:divId w:val="1432629776"/>
            <w:rPr>
              <w:del w:id="500" w:author="JOSE FERNANDO GARCIA GUEVARA" w:date="2022-02-03T19:27:00Z"/>
              <w:rFonts w:eastAsia="Times New Roman"/>
            </w:rPr>
          </w:pPr>
          <w:del w:id="501" w:author="JOSE FERNANDO GARCIA GUEVARA" w:date="2022-02-03T19:27:00Z">
            <w:r w:rsidDel="009A4754">
              <w:rPr>
                <w:rFonts w:eastAsia="Times New Roman"/>
              </w:rPr>
              <w:delText>[23]</w:delText>
            </w:r>
            <w:r w:rsidDel="009A4754">
              <w:rPr>
                <w:rFonts w:eastAsia="Times New Roman"/>
              </w:rPr>
              <w:tab/>
              <w:delText xml:space="preserve">E. Allen-Vercoe </w:delText>
            </w:r>
            <w:r w:rsidDel="009A4754">
              <w:rPr>
                <w:rFonts w:eastAsia="Times New Roman"/>
                <w:i/>
                <w:iCs/>
              </w:rPr>
              <w:delText>et al.</w:delText>
            </w:r>
            <w:r w:rsidDel="009A4754">
              <w:rPr>
                <w:rFonts w:eastAsia="Times New Roman"/>
              </w:rPr>
              <w:delText xml:space="preserve">, “Anaerostipes hadrus comb. nov., a dominant species within the human colonic microbiota; reclassification of Eubacterium hadrum Moore et al. 1976,” </w:delText>
            </w:r>
            <w:r w:rsidDel="009A4754">
              <w:rPr>
                <w:rFonts w:eastAsia="Times New Roman"/>
                <w:i/>
                <w:iCs/>
              </w:rPr>
              <w:delText>Anaerobe</w:delText>
            </w:r>
            <w:r w:rsidDel="009A4754">
              <w:rPr>
                <w:rFonts w:eastAsia="Times New Roman"/>
              </w:rPr>
              <w:delText>, vol. 18, no. 5, pp. 523–529, Oct. 2012, doi: 10.1016/J.ANAEROBE.2012.09.002.</w:delText>
            </w:r>
          </w:del>
        </w:p>
        <w:p w14:paraId="1B917B18" w14:textId="2CF1200A" w:rsidR="00C25E84" w:rsidDel="009A4754" w:rsidRDefault="00C25E84">
          <w:pPr>
            <w:autoSpaceDE w:val="0"/>
            <w:autoSpaceDN w:val="0"/>
            <w:ind w:hanging="640"/>
            <w:divId w:val="777337688"/>
            <w:rPr>
              <w:del w:id="502" w:author="JOSE FERNANDO GARCIA GUEVARA" w:date="2022-02-03T19:27:00Z"/>
              <w:rFonts w:eastAsia="Times New Roman"/>
            </w:rPr>
          </w:pPr>
          <w:del w:id="503" w:author="JOSE FERNANDO GARCIA GUEVARA" w:date="2022-02-03T19:27:00Z">
            <w:r w:rsidDel="009A4754">
              <w:rPr>
                <w:rFonts w:eastAsia="Times New Roman"/>
              </w:rPr>
              <w:delText>[24]</w:delText>
            </w:r>
            <w:r w:rsidDel="009A4754">
              <w:rPr>
                <w:rFonts w:eastAsia="Times New Roman"/>
              </w:rPr>
              <w:tab/>
              <w:delText xml:space="preserve">P. A. Lawson and S. M. Finegold, “Reclassification of Ruminococcus obeum as Blautia obeum comb. nov,” </w:delText>
            </w:r>
            <w:r w:rsidDel="009A4754">
              <w:rPr>
                <w:rFonts w:eastAsia="Times New Roman"/>
                <w:i/>
                <w:iCs/>
              </w:rPr>
              <w:delText>International Journal of Systematic and Evolutionary Microbiology</w:delText>
            </w:r>
            <w:r w:rsidDel="009A4754">
              <w:rPr>
                <w:rFonts w:eastAsia="Times New Roman"/>
              </w:rPr>
              <w:delText>, vol. 65, no. 3, pp. 789–793, Mar. 2015, doi: 10.1099/IJS.0.000015/CITE/REFWORKS.</w:delText>
            </w:r>
          </w:del>
        </w:p>
        <w:p w14:paraId="372C047D" w14:textId="6A07AFFB" w:rsidR="00C25E84" w:rsidDel="009A4754" w:rsidRDefault="00C25E84">
          <w:pPr>
            <w:autoSpaceDE w:val="0"/>
            <w:autoSpaceDN w:val="0"/>
            <w:ind w:hanging="640"/>
            <w:divId w:val="980311959"/>
            <w:rPr>
              <w:del w:id="504" w:author="JOSE FERNANDO GARCIA GUEVARA" w:date="2022-02-03T19:27:00Z"/>
              <w:rFonts w:eastAsia="Times New Roman"/>
            </w:rPr>
          </w:pPr>
          <w:del w:id="505" w:author="JOSE FERNANDO GARCIA GUEVARA" w:date="2022-02-03T19:27:00Z">
            <w:r w:rsidDel="009A4754">
              <w:rPr>
                <w:rFonts w:eastAsia="Times New Roman"/>
              </w:rPr>
              <w:delText>[25]</w:delText>
            </w:r>
            <w:r w:rsidDel="009A4754">
              <w:rPr>
                <w:rFonts w:eastAsia="Times New Roman"/>
              </w:rPr>
              <w:tab/>
              <w:delText xml:space="preserve">S. S. Socransky, A. D. Haffajee, M. A. Cugini, C. Smith, and R. L. Kent, “Microbial complexes in subgingival plaque,” </w:delText>
            </w:r>
            <w:r w:rsidDel="009A4754">
              <w:rPr>
                <w:rFonts w:eastAsia="Times New Roman"/>
                <w:i/>
                <w:iCs/>
              </w:rPr>
              <w:delText>Journal of clinical periodontology</w:delText>
            </w:r>
            <w:r w:rsidDel="009A4754">
              <w:rPr>
                <w:rFonts w:eastAsia="Times New Roman"/>
              </w:rPr>
              <w:delText>, vol. 25, no. 2, pp. 134–144, 1998, doi: 10.1111/J.1600-051X.1998.TB02419.X.</w:delText>
            </w:r>
          </w:del>
        </w:p>
        <w:p w14:paraId="2EB4EECD" w14:textId="584CB710" w:rsidR="00C25E84" w:rsidDel="009A4754" w:rsidRDefault="00C25E84">
          <w:pPr>
            <w:autoSpaceDE w:val="0"/>
            <w:autoSpaceDN w:val="0"/>
            <w:ind w:hanging="640"/>
            <w:divId w:val="928469840"/>
            <w:rPr>
              <w:del w:id="506" w:author="JOSE FERNANDO GARCIA GUEVARA" w:date="2022-02-03T19:27:00Z"/>
              <w:rFonts w:eastAsia="Times New Roman"/>
            </w:rPr>
          </w:pPr>
          <w:del w:id="507" w:author="JOSE FERNANDO GARCIA GUEVARA" w:date="2022-02-03T19:27:00Z">
            <w:r w:rsidDel="009A4754">
              <w:rPr>
                <w:rFonts w:eastAsia="Times New Roman"/>
              </w:rPr>
              <w:delText>[26]</w:delText>
            </w:r>
            <w:r w:rsidDel="009A4754">
              <w:rPr>
                <w:rFonts w:eastAsia="Times New Roman"/>
              </w:rPr>
              <w:tab/>
              <w:delText xml:space="preserve">J. Downes and W. G. Wade, “Peptostreptococcus stomatis sp. nov., isolated from the human oral cavity,” </w:delText>
            </w:r>
            <w:r w:rsidDel="009A4754">
              <w:rPr>
                <w:rFonts w:eastAsia="Times New Roman"/>
                <w:i/>
                <w:iCs/>
              </w:rPr>
              <w:delText>International Journal of Systematic and Evolutionary Microbiology</w:delText>
            </w:r>
            <w:r w:rsidDel="009A4754">
              <w:rPr>
                <w:rFonts w:eastAsia="Times New Roman"/>
              </w:rPr>
              <w:delText>, vol. 56, no. 4, pp. 751–754, Apr. 2006, doi: 10.1099/IJS.0.64041-0/CITE/REFWORKS.</w:delText>
            </w:r>
          </w:del>
        </w:p>
        <w:p w14:paraId="6E39FB92" w14:textId="1356330E" w:rsidR="00C25E84" w:rsidDel="009A4754" w:rsidRDefault="00C25E84">
          <w:pPr>
            <w:autoSpaceDE w:val="0"/>
            <w:autoSpaceDN w:val="0"/>
            <w:ind w:hanging="640"/>
            <w:divId w:val="1166097142"/>
            <w:rPr>
              <w:del w:id="508" w:author="JOSE FERNANDO GARCIA GUEVARA" w:date="2022-02-03T19:27:00Z"/>
              <w:rFonts w:eastAsia="Times New Roman"/>
            </w:rPr>
          </w:pPr>
          <w:del w:id="509" w:author="JOSE FERNANDO GARCIA GUEVARA" w:date="2022-02-03T19:27:00Z">
            <w:r w:rsidDel="009A4754">
              <w:rPr>
                <w:rFonts w:eastAsia="Times New Roman"/>
              </w:rPr>
              <w:delText>[27]</w:delText>
            </w:r>
            <w:r w:rsidDel="009A4754">
              <w:rPr>
                <w:rFonts w:eastAsia="Times New Roman"/>
              </w:rPr>
              <w:tab/>
              <w:delText xml:space="preserve">I. N. Rôças and J. F. Siqueira, “Root canal microbiota of teeth with chronic apical periodontitis,” </w:delText>
            </w:r>
            <w:r w:rsidDel="009A4754">
              <w:rPr>
                <w:rFonts w:eastAsia="Times New Roman"/>
                <w:i/>
                <w:iCs/>
              </w:rPr>
              <w:delText>Journal of Clinical Microbiology</w:delText>
            </w:r>
            <w:r w:rsidDel="009A4754">
              <w:rPr>
                <w:rFonts w:eastAsia="Times New Roman"/>
              </w:rPr>
              <w:delText>, vol. 46, no. 11, pp. 3599–3606, Nov. 2008, doi: 10.1128/JCM.00431-08/SUPPL_FILE/RC_CHECKERBOARD_CHRONIC_APICAL_PERIODONTITIS_TABLE_APPENDIX_ONLINE.PDF.</w:delText>
            </w:r>
          </w:del>
        </w:p>
        <w:p w14:paraId="41750CB8" w14:textId="21F4DCDE" w:rsidR="00C25E84" w:rsidDel="009A4754" w:rsidRDefault="00C25E84">
          <w:pPr>
            <w:autoSpaceDE w:val="0"/>
            <w:autoSpaceDN w:val="0"/>
            <w:ind w:hanging="640"/>
            <w:divId w:val="2095663246"/>
            <w:rPr>
              <w:del w:id="510" w:author="JOSE FERNANDO GARCIA GUEVARA" w:date="2022-02-03T19:27:00Z"/>
              <w:rFonts w:eastAsia="Times New Roman"/>
            </w:rPr>
          </w:pPr>
          <w:del w:id="511" w:author="JOSE FERNANDO GARCIA GUEVARA" w:date="2022-02-03T19:27:00Z">
            <w:r w:rsidDel="009A4754">
              <w:rPr>
                <w:rFonts w:eastAsia="Times New Roman"/>
              </w:rPr>
              <w:delText>[28]</w:delText>
            </w:r>
            <w:r w:rsidDel="009A4754">
              <w:rPr>
                <w:rFonts w:eastAsia="Times New Roman"/>
              </w:rPr>
              <w:tab/>
              <w:delText xml:space="preserve">S. M. Finegold </w:delText>
            </w:r>
            <w:r w:rsidDel="009A4754">
              <w:rPr>
                <w:rFonts w:eastAsia="Times New Roman"/>
                <w:i/>
                <w:iCs/>
              </w:rPr>
              <w:delText>et al.</w:delText>
            </w:r>
            <w:r w:rsidDel="009A4754">
              <w:rPr>
                <w:rFonts w:eastAsia="Times New Roman"/>
              </w:rPr>
              <w:delText xml:space="preserve">, “Clostridium clostridioforme: A mixture of three clinically important species,” </w:delText>
            </w:r>
            <w:r w:rsidDel="009A4754">
              <w:rPr>
                <w:rFonts w:eastAsia="Times New Roman"/>
                <w:i/>
                <w:iCs/>
              </w:rPr>
              <w:delText>European Journal of Clinical Microbiology and Infectious Diseases</w:delText>
            </w:r>
            <w:r w:rsidDel="009A4754">
              <w:rPr>
                <w:rFonts w:eastAsia="Times New Roman"/>
              </w:rPr>
              <w:delText>, vol. 24, no. 5, pp. 319–324, May 2005, doi: 10.1007/S10096-005-1334-6.</w:delText>
            </w:r>
          </w:del>
        </w:p>
        <w:p w14:paraId="4275D246" w14:textId="278B1B17" w:rsidR="00C25E84" w:rsidDel="009A4754" w:rsidRDefault="00C25E84">
          <w:pPr>
            <w:autoSpaceDE w:val="0"/>
            <w:autoSpaceDN w:val="0"/>
            <w:ind w:hanging="640"/>
            <w:divId w:val="24986284"/>
            <w:rPr>
              <w:del w:id="512" w:author="JOSE FERNANDO GARCIA GUEVARA" w:date="2022-02-03T19:27:00Z"/>
              <w:rFonts w:eastAsia="Times New Roman"/>
            </w:rPr>
          </w:pPr>
          <w:del w:id="513" w:author="JOSE FERNANDO GARCIA GUEVARA" w:date="2022-02-03T19:27:00Z">
            <w:r w:rsidDel="009A4754">
              <w:rPr>
                <w:rFonts w:eastAsia="Times New Roman"/>
              </w:rPr>
              <w:delText>[29]</w:delText>
            </w:r>
            <w:r w:rsidDel="009A4754">
              <w:rPr>
                <w:rFonts w:eastAsia="Times New Roman"/>
              </w:rPr>
              <w:tab/>
              <w:delText xml:space="preserve">S. M. Finegold </w:delText>
            </w:r>
            <w:r w:rsidDel="009A4754">
              <w:rPr>
                <w:rFonts w:eastAsia="Times New Roman"/>
                <w:i/>
                <w:iCs/>
              </w:rPr>
              <w:delText>et al.</w:delText>
            </w:r>
            <w:r w:rsidDel="009A4754">
              <w:rPr>
                <w:rFonts w:eastAsia="Times New Roman"/>
              </w:rPr>
              <w:delText xml:space="preserve">, “Clostridium clostridioforme: A mixture of three clinically important species,” </w:delText>
            </w:r>
            <w:r w:rsidDel="009A4754">
              <w:rPr>
                <w:rFonts w:eastAsia="Times New Roman"/>
                <w:i/>
                <w:iCs/>
              </w:rPr>
              <w:delText>European Journal of Clinical Microbiology and Infectious Diseases</w:delText>
            </w:r>
            <w:r w:rsidDel="009A4754">
              <w:rPr>
                <w:rFonts w:eastAsia="Times New Roman"/>
              </w:rPr>
              <w:delText>, vol. 24, no. 5, pp. 319–324, May 2005, doi: 10.1007/S10096-005-1334-6.</w:delText>
            </w:r>
          </w:del>
        </w:p>
        <w:p w14:paraId="3D10A2B1" w14:textId="22302962" w:rsidR="00C25E84" w:rsidDel="009A4754" w:rsidRDefault="00C25E84">
          <w:pPr>
            <w:autoSpaceDE w:val="0"/>
            <w:autoSpaceDN w:val="0"/>
            <w:ind w:hanging="640"/>
            <w:divId w:val="1509635282"/>
            <w:rPr>
              <w:del w:id="514" w:author="JOSE FERNANDO GARCIA GUEVARA" w:date="2022-02-03T19:27:00Z"/>
              <w:rFonts w:eastAsia="Times New Roman"/>
            </w:rPr>
          </w:pPr>
          <w:del w:id="515" w:author="JOSE FERNANDO GARCIA GUEVARA" w:date="2022-02-03T19:27:00Z">
            <w:r w:rsidDel="009A4754">
              <w:rPr>
                <w:rFonts w:eastAsia="Times New Roman"/>
              </w:rPr>
              <w:delText>[30]</w:delText>
            </w:r>
            <w:r w:rsidDel="009A4754">
              <w:rPr>
                <w:rFonts w:eastAsia="Times New Roman"/>
              </w:rPr>
              <w:tab/>
              <w:delText xml:space="preserve">R. García Carretero, E. Luna-Heredia, M. Olid-Velilla, and O. Vazquez-Gomez, “Bacteraemia due to Parvimonas micra, a commensal pathogen, in a patient with an oesophageal tumour,” </w:delText>
            </w:r>
            <w:r w:rsidDel="009A4754">
              <w:rPr>
                <w:rFonts w:eastAsia="Times New Roman"/>
                <w:i/>
                <w:iCs/>
              </w:rPr>
              <w:delText>Case Reports</w:delText>
            </w:r>
            <w:r w:rsidDel="009A4754">
              <w:rPr>
                <w:rFonts w:eastAsia="Times New Roman"/>
              </w:rPr>
              <w:delText>, vol. 2016, p. bcr2016217740, Nov. 2016, doi: 10.1136/BCR-2016-217740.</w:delText>
            </w:r>
          </w:del>
        </w:p>
        <w:p w14:paraId="423E4348" w14:textId="7F80738F" w:rsidR="00C25E84" w:rsidDel="009A4754" w:rsidRDefault="00C25E84">
          <w:pPr>
            <w:autoSpaceDE w:val="0"/>
            <w:autoSpaceDN w:val="0"/>
            <w:ind w:hanging="640"/>
            <w:divId w:val="62415955"/>
            <w:rPr>
              <w:del w:id="516" w:author="JOSE FERNANDO GARCIA GUEVARA" w:date="2022-02-03T19:27:00Z"/>
              <w:rFonts w:eastAsia="Times New Roman"/>
            </w:rPr>
          </w:pPr>
          <w:del w:id="517" w:author="JOSE FERNANDO GARCIA GUEVARA" w:date="2022-02-03T19:27:00Z">
            <w:r w:rsidDel="009A4754">
              <w:rPr>
                <w:rFonts w:eastAsia="Times New Roman"/>
              </w:rPr>
              <w:delText>[31]</w:delText>
            </w:r>
            <w:r w:rsidDel="009A4754">
              <w:rPr>
                <w:rFonts w:eastAsia="Times New Roman"/>
              </w:rPr>
              <w:tab/>
              <w:delText xml:space="preserve">M. Castellarin </w:delText>
            </w:r>
            <w:r w:rsidDel="009A4754">
              <w:rPr>
                <w:rFonts w:eastAsia="Times New Roman"/>
                <w:i/>
                <w:iCs/>
              </w:rPr>
              <w:delText>et al.</w:delText>
            </w:r>
            <w:r w:rsidDel="009A4754">
              <w:rPr>
                <w:rFonts w:eastAsia="Times New Roman"/>
              </w:rPr>
              <w:delText xml:space="preserve">, “Fusobacterium nucleatum infection is prevalent in human colorectal carcinoma,” </w:delText>
            </w:r>
            <w:r w:rsidDel="009A4754">
              <w:rPr>
                <w:rFonts w:eastAsia="Times New Roman"/>
                <w:i/>
                <w:iCs/>
              </w:rPr>
              <w:delText>Genome Research</w:delText>
            </w:r>
            <w:r w:rsidDel="009A4754">
              <w:rPr>
                <w:rFonts w:eastAsia="Times New Roman"/>
              </w:rPr>
              <w:delText>, vol. 22, no. 2, pp. 299–306, Feb. 2012, doi: 10.1101/GR.126516.111.</w:delText>
            </w:r>
          </w:del>
        </w:p>
        <w:p w14:paraId="69A7F8F8" w14:textId="79026A55" w:rsidR="00C25E84" w:rsidDel="009A4754" w:rsidRDefault="00C25E84">
          <w:pPr>
            <w:autoSpaceDE w:val="0"/>
            <w:autoSpaceDN w:val="0"/>
            <w:ind w:hanging="640"/>
            <w:divId w:val="1690259907"/>
            <w:rPr>
              <w:del w:id="518" w:author="JOSE FERNANDO GARCIA GUEVARA" w:date="2022-02-03T19:27:00Z"/>
              <w:rFonts w:eastAsia="Times New Roman"/>
            </w:rPr>
          </w:pPr>
          <w:del w:id="519" w:author="JOSE FERNANDO GARCIA GUEVARA" w:date="2022-02-03T19:27:00Z">
            <w:r w:rsidDel="009A4754">
              <w:rPr>
                <w:rFonts w:eastAsia="Times New Roman"/>
              </w:rPr>
              <w:delText>[32]</w:delText>
            </w:r>
            <w:r w:rsidDel="009A4754">
              <w:rPr>
                <w:rFonts w:eastAsia="Times New Roman"/>
              </w:rPr>
              <w:tab/>
              <w:delText xml:space="preserve">A. D. Kostic </w:delText>
            </w:r>
            <w:r w:rsidDel="009A4754">
              <w:rPr>
                <w:rFonts w:eastAsia="Times New Roman"/>
                <w:i/>
                <w:iCs/>
              </w:rPr>
              <w:delText>et al.</w:delText>
            </w:r>
            <w:r w:rsidDel="009A4754">
              <w:rPr>
                <w:rFonts w:eastAsia="Times New Roman"/>
              </w:rPr>
              <w:delText xml:space="preserve">, “Genomic analysis identifies association of Fusobacterium with colorectal carcinoma,” </w:delText>
            </w:r>
            <w:r w:rsidDel="009A4754">
              <w:rPr>
                <w:rFonts w:eastAsia="Times New Roman"/>
                <w:i/>
                <w:iCs/>
              </w:rPr>
              <w:delText>Genome research</w:delText>
            </w:r>
            <w:r w:rsidDel="009A4754">
              <w:rPr>
                <w:rFonts w:eastAsia="Times New Roman"/>
              </w:rPr>
              <w:delText>, vol. 22, no. 2, pp. 292–298, Feb. 2012, doi: 10.1101/GR.126573.111.</w:delText>
            </w:r>
          </w:del>
        </w:p>
        <w:p w14:paraId="6C073DCC" w14:textId="034CA165" w:rsidR="00C25E84" w:rsidDel="009A4754" w:rsidRDefault="00C25E84">
          <w:pPr>
            <w:autoSpaceDE w:val="0"/>
            <w:autoSpaceDN w:val="0"/>
            <w:ind w:hanging="640"/>
            <w:divId w:val="941646896"/>
            <w:rPr>
              <w:del w:id="520" w:author="JOSE FERNANDO GARCIA GUEVARA" w:date="2022-02-03T19:27:00Z"/>
              <w:rFonts w:eastAsia="Times New Roman"/>
            </w:rPr>
          </w:pPr>
          <w:del w:id="521" w:author="JOSE FERNANDO GARCIA GUEVARA" w:date="2022-02-03T19:27:00Z">
            <w:r w:rsidDel="009A4754">
              <w:rPr>
                <w:rFonts w:eastAsia="Times New Roman"/>
              </w:rPr>
              <w:delText>[33]</w:delText>
            </w:r>
            <w:r w:rsidDel="009A4754">
              <w:rPr>
                <w:rFonts w:eastAsia="Times New Roman"/>
              </w:rPr>
              <w:tab/>
              <w:delText xml:space="preserve">S. Elsayed and K. Zhang, “Bacteremia caused by Clostridium symbiosum,” </w:delText>
            </w:r>
            <w:r w:rsidDel="009A4754">
              <w:rPr>
                <w:rFonts w:eastAsia="Times New Roman"/>
                <w:i/>
                <w:iCs/>
              </w:rPr>
              <w:delText>Journal of Clinical Microbiology</w:delText>
            </w:r>
            <w:r w:rsidDel="009A4754">
              <w:rPr>
                <w:rFonts w:eastAsia="Times New Roman"/>
              </w:rPr>
              <w:delText>, vol. 42, no. 9, pp. 4390–4392, Sep. 2004, doi: 10.1128/JCM.42.9.4390-4392.2004/ASSET/B89B4319-EA1D-43AE-8C46-006139A78CE7/ASSETS/GRAPHIC/ZJM0090445920001.JPEG.</w:delText>
            </w:r>
          </w:del>
        </w:p>
        <w:p w14:paraId="6CDAB70A" w14:textId="5C48F0CF" w:rsidR="00C25E84" w:rsidDel="009A4754" w:rsidRDefault="00C25E84">
          <w:pPr>
            <w:autoSpaceDE w:val="0"/>
            <w:autoSpaceDN w:val="0"/>
            <w:ind w:hanging="640"/>
            <w:divId w:val="663242404"/>
            <w:rPr>
              <w:del w:id="522" w:author="JOSE FERNANDO GARCIA GUEVARA" w:date="2022-02-03T19:27:00Z"/>
              <w:rFonts w:eastAsia="Times New Roman"/>
            </w:rPr>
          </w:pPr>
          <w:del w:id="523" w:author="JOSE FERNANDO GARCIA GUEVARA" w:date="2022-02-03T19:27:00Z">
            <w:r w:rsidDel="009A4754">
              <w:rPr>
                <w:rFonts w:eastAsia="Times New Roman"/>
              </w:rPr>
              <w:delText>[34]</w:delText>
            </w:r>
            <w:r w:rsidDel="009A4754">
              <w:rPr>
                <w:rFonts w:eastAsia="Times New Roman"/>
              </w:rPr>
              <w:tab/>
              <w:delText xml:space="preserve">H. Rytter </w:delText>
            </w:r>
            <w:r w:rsidDel="009A4754">
              <w:rPr>
                <w:rFonts w:eastAsia="Times New Roman"/>
                <w:i/>
                <w:iCs/>
              </w:rPr>
              <w:delText>et al.</w:delText>
            </w:r>
            <w:r w:rsidDel="009A4754">
              <w:rPr>
                <w:rFonts w:eastAsia="Times New Roman"/>
              </w:rPr>
              <w:delText xml:space="preserve">, “The pentose phosphate pathway constitutes a major metabolic hub in pathogenic Francisella,” </w:delText>
            </w:r>
            <w:r w:rsidDel="009A4754">
              <w:rPr>
                <w:rFonts w:eastAsia="Times New Roman"/>
                <w:i/>
                <w:iCs/>
              </w:rPr>
              <w:delText>PLOS Pathogens</w:delText>
            </w:r>
            <w:r w:rsidDel="009A4754">
              <w:rPr>
                <w:rFonts w:eastAsia="Times New Roman"/>
              </w:rPr>
              <w:delText>, vol. 17, no. 8, p. e1009326, Aug. 2021, doi: 10.1371/JOURNAL.PPAT.1009326.</w:delText>
            </w:r>
          </w:del>
        </w:p>
        <w:p w14:paraId="1DACE542" w14:textId="68764050" w:rsidR="00C25E84" w:rsidDel="009A4754" w:rsidRDefault="00C25E84">
          <w:pPr>
            <w:autoSpaceDE w:val="0"/>
            <w:autoSpaceDN w:val="0"/>
            <w:ind w:hanging="640"/>
            <w:divId w:val="554510644"/>
            <w:rPr>
              <w:del w:id="524" w:author="JOSE FERNANDO GARCIA GUEVARA" w:date="2022-02-03T19:27:00Z"/>
              <w:rFonts w:eastAsia="Times New Roman"/>
            </w:rPr>
          </w:pPr>
          <w:del w:id="525" w:author="JOSE FERNANDO GARCIA GUEVARA" w:date="2022-02-03T19:27:00Z">
            <w:r w:rsidDel="009A4754">
              <w:rPr>
                <w:rFonts w:eastAsia="Times New Roman"/>
              </w:rPr>
              <w:delText>[35]</w:delText>
            </w:r>
            <w:r w:rsidDel="009A4754">
              <w:rPr>
                <w:rFonts w:eastAsia="Times New Roman"/>
              </w:rPr>
              <w:tab/>
              <w:delText xml:space="preserve">D. A. Garsin, “Ethanolamine utilization in bacterial pathogens: roles and regulation,” </w:delText>
            </w:r>
            <w:r w:rsidDel="009A4754">
              <w:rPr>
                <w:rFonts w:eastAsia="Times New Roman"/>
                <w:i/>
                <w:iCs/>
              </w:rPr>
              <w:delText>Nature Reviews Microbiology 2010 8:4</w:delText>
            </w:r>
            <w:r w:rsidDel="009A4754">
              <w:rPr>
                <w:rFonts w:eastAsia="Times New Roman"/>
              </w:rPr>
              <w:delText>, vol. 8, no. 4, pp. 290–295, Apr. 2010, doi: 10.1038/nrmicro2334.</w:delText>
            </w:r>
          </w:del>
        </w:p>
        <w:p w14:paraId="0CE3DABD" w14:textId="46A54F5C" w:rsidR="00C25E84" w:rsidDel="009A4754" w:rsidRDefault="00C25E84">
          <w:pPr>
            <w:autoSpaceDE w:val="0"/>
            <w:autoSpaceDN w:val="0"/>
            <w:ind w:hanging="640"/>
            <w:divId w:val="1284381905"/>
            <w:rPr>
              <w:del w:id="526" w:author="JOSE FERNANDO GARCIA GUEVARA" w:date="2022-02-03T19:27:00Z"/>
              <w:rFonts w:eastAsia="Times New Roman"/>
            </w:rPr>
          </w:pPr>
          <w:del w:id="527" w:author="JOSE FERNANDO GARCIA GUEVARA" w:date="2022-02-03T19:27:00Z">
            <w:r w:rsidDel="009A4754">
              <w:rPr>
                <w:rFonts w:eastAsia="Times New Roman"/>
              </w:rPr>
              <w:delText>[36]</w:delText>
            </w:r>
            <w:r w:rsidDel="009A4754">
              <w:rPr>
                <w:rFonts w:eastAsia="Times New Roman"/>
              </w:rPr>
              <w:tab/>
              <w:delText xml:space="preserve">J. Yu </w:delText>
            </w:r>
            <w:r w:rsidDel="009A4754">
              <w:rPr>
                <w:rFonts w:eastAsia="Times New Roman"/>
                <w:i/>
                <w:iCs/>
              </w:rPr>
              <w:delText>et al.</w:delText>
            </w:r>
            <w:r w:rsidDel="009A4754">
              <w:rPr>
                <w:rFonts w:eastAsia="Times New Roman"/>
              </w:rPr>
              <w:delText xml:space="preserve">, “Metagenomic analysis of faecal microbiome as a tool towards targeted non-invasive biomarkers for colorectal cancer,” </w:delText>
            </w:r>
            <w:r w:rsidDel="009A4754">
              <w:rPr>
                <w:rFonts w:eastAsia="Times New Roman"/>
                <w:i/>
                <w:iCs/>
              </w:rPr>
              <w:delText>Gut</w:delText>
            </w:r>
            <w:r w:rsidDel="009A4754">
              <w:rPr>
                <w:rFonts w:eastAsia="Times New Roman"/>
              </w:rPr>
              <w:delText>, vol. 66, no. 1, pp. 70–78, 2017, doi: 10.1136/GUTJNL-2015-309800.</w:delText>
            </w:r>
          </w:del>
        </w:p>
        <w:p w14:paraId="1C4B3C42" w14:textId="5548365D" w:rsidR="00C25E84" w:rsidDel="009A4754" w:rsidRDefault="00C25E84">
          <w:pPr>
            <w:autoSpaceDE w:val="0"/>
            <w:autoSpaceDN w:val="0"/>
            <w:ind w:hanging="640"/>
            <w:divId w:val="286470501"/>
            <w:rPr>
              <w:del w:id="528" w:author="JOSE FERNANDO GARCIA GUEVARA" w:date="2022-02-03T19:27:00Z"/>
              <w:rFonts w:eastAsia="Times New Roman"/>
            </w:rPr>
          </w:pPr>
          <w:del w:id="529" w:author="JOSE FERNANDO GARCIA GUEVARA" w:date="2022-02-03T19:27:00Z">
            <w:r w:rsidDel="009A4754">
              <w:rPr>
                <w:rFonts w:eastAsia="Times New Roman"/>
              </w:rPr>
              <w:delText>[37]</w:delText>
            </w:r>
            <w:r w:rsidDel="009A4754">
              <w:rPr>
                <w:rFonts w:eastAsia="Times New Roman"/>
              </w:rPr>
              <w:tab/>
              <w:delText>“Colorectal cancer detection from fecal microbiota (ID 266076) - BioProject - NCBI.” https://www.ncbi.nlm.nih.gov/bioproject/266076 (accessed Jan. 21, 2022).</w:delText>
            </w:r>
          </w:del>
        </w:p>
        <w:p w14:paraId="0D538147" w14:textId="2142DAF6" w:rsidR="00C25E84" w:rsidDel="009A4754" w:rsidRDefault="00C25E84">
          <w:pPr>
            <w:autoSpaceDE w:val="0"/>
            <w:autoSpaceDN w:val="0"/>
            <w:ind w:hanging="640"/>
            <w:divId w:val="2126001331"/>
            <w:rPr>
              <w:del w:id="530" w:author="JOSE FERNANDO GARCIA GUEVARA" w:date="2022-02-03T19:27:00Z"/>
              <w:rFonts w:eastAsia="Times New Roman"/>
            </w:rPr>
          </w:pPr>
          <w:del w:id="531" w:author="JOSE FERNANDO GARCIA GUEVARA" w:date="2022-02-03T19:27:00Z">
            <w:r w:rsidDel="009A4754">
              <w:rPr>
                <w:rFonts w:eastAsia="Times New Roman"/>
              </w:rPr>
              <w:delText>[38]</w:delText>
            </w:r>
            <w:r w:rsidDel="009A4754">
              <w:rPr>
                <w:rFonts w:eastAsia="Times New Roman"/>
              </w:rPr>
              <w:tab/>
              <w:delText xml:space="preserve">V. C. Patel </w:delText>
            </w:r>
            <w:r w:rsidDel="009A4754">
              <w:rPr>
                <w:rFonts w:eastAsia="Times New Roman"/>
                <w:i/>
                <w:iCs/>
              </w:rPr>
              <w:delText>et al.</w:delText>
            </w:r>
            <w:r w:rsidDel="009A4754">
              <w:rPr>
                <w:rFonts w:eastAsia="Times New Roman"/>
              </w:rPr>
              <w:delText xml:space="preserve">, “Rifaximin-α reduces gut-derived inflammation and mucin degradation in cirrhosis and encephalopathy: RIFSYS randomised controlled trial,” </w:delText>
            </w:r>
            <w:r w:rsidDel="009A4754">
              <w:rPr>
                <w:rFonts w:eastAsia="Times New Roman"/>
                <w:i/>
                <w:iCs/>
              </w:rPr>
              <w:delText>Journal of hepatology</w:delText>
            </w:r>
            <w:r w:rsidDel="009A4754">
              <w:rPr>
                <w:rFonts w:eastAsia="Times New Roman"/>
              </w:rPr>
              <w:delText>, Sep. 2021, doi: 10.1016/J.JHEP.2021.09.010.</w:delText>
            </w:r>
          </w:del>
        </w:p>
        <w:p w14:paraId="57933757" w14:textId="4F1BEBE6" w:rsidR="00C25E84" w:rsidDel="009A4754" w:rsidRDefault="00C25E84">
          <w:pPr>
            <w:autoSpaceDE w:val="0"/>
            <w:autoSpaceDN w:val="0"/>
            <w:ind w:hanging="640"/>
            <w:divId w:val="1496605302"/>
            <w:rPr>
              <w:del w:id="532" w:author="JOSE FERNANDO GARCIA GUEVARA" w:date="2022-02-03T19:27:00Z"/>
              <w:rFonts w:eastAsia="Times New Roman"/>
            </w:rPr>
          </w:pPr>
          <w:del w:id="533" w:author="JOSE FERNANDO GARCIA GUEVARA" w:date="2022-02-03T19:27:00Z">
            <w:r w:rsidDel="009A4754">
              <w:rPr>
                <w:rFonts w:eastAsia="Times New Roman"/>
              </w:rPr>
              <w:delText>[39]</w:delText>
            </w:r>
            <w:r w:rsidDel="009A4754">
              <w:rPr>
                <w:rFonts w:eastAsia="Times New Roman"/>
              </w:rPr>
              <w:tab/>
              <w:delText xml:space="preserve">J. Behary </w:delText>
            </w:r>
            <w:r w:rsidDel="009A4754">
              <w:rPr>
                <w:rFonts w:eastAsia="Times New Roman"/>
                <w:i/>
                <w:iCs/>
              </w:rPr>
              <w:delText>et al.</w:delText>
            </w:r>
            <w:r w:rsidDel="009A4754">
              <w:rPr>
                <w:rFonts w:eastAsia="Times New Roman"/>
              </w:rPr>
              <w:delText xml:space="preserve">, “Gut microbiota impact on the peripheral immune response in non-alcoholic fatty liver disease related hepatocellular carcinoma,” </w:delText>
            </w:r>
            <w:r w:rsidDel="009A4754">
              <w:rPr>
                <w:rFonts w:eastAsia="Times New Roman"/>
                <w:i/>
                <w:iCs/>
              </w:rPr>
              <w:delText>Nature Communications 2021 12:1</w:delText>
            </w:r>
            <w:r w:rsidDel="009A4754">
              <w:rPr>
                <w:rFonts w:eastAsia="Times New Roman"/>
              </w:rPr>
              <w:delText>, vol. 12, no. 1, pp. 1–14, Jan. 2021, doi: 10.1038/s41467-020-20422-7.</w:delText>
            </w:r>
          </w:del>
        </w:p>
        <w:p w14:paraId="45BEE770" w14:textId="25F7D620" w:rsidR="00C25E84" w:rsidDel="009A4754" w:rsidRDefault="00C25E84">
          <w:pPr>
            <w:autoSpaceDE w:val="0"/>
            <w:autoSpaceDN w:val="0"/>
            <w:ind w:hanging="640"/>
            <w:divId w:val="1753088930"/>
            <w:rPr>
              <w:del w:id="534" w:author="JOSE FERNANDO GARCIA GUEVARA" w:date="2022-02-03T19:27:00Z"/>
              <w:rFonts w:eastAsia="Times New Roman"/>
            </w:rPr>
          </w:pPr>
          <w:del w:id="535" w:author="JOSE FERNANDO GARCIA GUEVARA" w:date="2022-02-03T19:27:00Z">
            <w:r w:rsidDel="009A4754">
              <w:rPr>
                <w:rFonts w:eastAsia="Times New Roman"/>
              </w:rPr>
              <w:delText>[40]</w:delText>
            </w:r>
            <w:r w:rsidDel="009A4754">
              <w:rPr>
                <w:rFonts w:eastAsia="Times New Roman"/>
              </w:rPr>
              <w:tab/>
              <w:delText xml:space="preserve">Z. Ye </w:delText>
            </w:r>
            <w:r w:rsidDel="009A4754">
              <w:rPr>
                <w:rFonts w:eastAsia="Times New Roman"/>
                <w:i/>
                <w:iCs/>
              </w:rPr>
              <w:delText>et al.</w:delText>
            </w:r>
            <w:r w:rsidDel="009A4754">
              <w:rPr>
                <w:rFonts w:eastAsia="Times New Roman"/>
              </w:rPr>
              <w:delText xml:space="preserve">, “Altered gut microbiome composition in patients with Vogt-Koyanagi-Harada disease,” </w:delText>
            </w:r>
            <w:r w:rsidDel="009A4754">
              <w:rPr>
                <w:rFonts w:eastAsia="Times New Roman"/>
                <w:i/>
                <w:iCs/>
              </w:rPr>
              <w:delText>Gut microbes</w:delText>
            </w:r>
            <w:r w:rsidDel="009A4754">
              <w:rPr>
                <w:rFonts w:eastAsia="Times New Roman"/>
              </w:rPr>
              <w:delText>, vol. 11, no. 3, pp. 539–555, May 2020, doi: 10.1080/19490976.2019.1700754.</w:delText>
            </w:r>
          </w:del>
        </w:p>
        <w:p w14:paraId="47C17D91" w14:textId="013042B1" w:rsidR="00C25E84" w:rsidDel="009A4754" w:rsidRDefault="00C25E84">
          <w:pPr>
            <w:autoSpaceDE w:val="0"/>
            <w:autoSpaceDN w:val="0"/>
            <w:ind w:hanging="640"/>
            <w:divId w:val="1961762496"/>
            <w:rPr>
              <w:del w:id="536" w:author="JOSE FERNANDO GARCIA GUEVARA" w:date="2022-02-03T19:27:00Z"/>
              <w:rFonts w:eastAsia="Times New Roman"/>
            </w:rPr>
          </w:pPr>
          <w:del w:id="537" w:author="JOSE FERNANDO GARCIA GUEVARA" w:date="2022-02-03T19:27:00Z">
            <w:r w:rsidDel="009A4754">
              <w:rPr>
                <w:rFonts w:eastAsia="Times New Roman"/>
              </w:rPr>
              <w:delText>[41]</w:delText>
            </w:r>
            <w:r w:rsidDel="009A4754">
              <w:rPr>
                <w:rFonts w:eastAsia="Times New Roman"/>
              </w:rPr>
              <w:tab/>
              <w:delText>“Fecal Microbiota and Gut Microbe-Derived Extracellular Vesicles in Colorectal Cancer.” https://www.ncbi.nlm.nih.gov/pmc/articles/PMC8477046/ (accessed Jan. 21, 2022).</w:delText>
            </w:r>
          </w:del>
        </w:p>
        <w:p w14:paraId="64FB0142" w14:textId="1E3536F4" w:rsidR="00C25E84" w:rsidDel="009A4754" w:rsidRDefault="00C25E84">
          <w:pPr>
            <w:autoSpaceDE w:val="0"/>
            <w:autoSpaceDN w:val="0"/>
            <w:ind w:hanging="640"/>
            <w:divId w:val="901335961"/>
            <w:rPr>
              <w:del w:id="538" w:author="JOSE FERNANDO GARCIA GUEVARA" w:date="2022-02-03T19:27:00Z"/>
              <w:rFonts w:eastAsia="Times New Roman"/>
            </w:rPr>
          </w:pPr>
          <w:del w:id="539" w:author="JOSE FERNANDO GARCIA GUEVARA" w:date="2022-02-03T19:27:00Z">
            <w:r w:rsidDel="009A4754">
              <w:rPr>
                <w:rFonts w:eastAsia="Times New Roman"/>
              </w:rPr>
              <w:delText>[42]</w:delText>
            </w:r>
            <w:r w:rsidDel="009A4754">
              <w:rPr>
                <w:rFonts w:eastAsia="Times New Roman"/>
              </w:rPr>
              <w:tab/>
              <w:delText xml:space="preserve">Y. Wu </w:delText>
            </w:r>
            <w:r w:rsidDel="009A4754">
              <w:rPr>
                <w:rFonts w:eastAsia="Times New Roman"/>
                <w:i/>
                <w:iCs/>
              </w:rPr>
              <w:delText>et al.</w:delText>
            </w:r>
            <w:r w:rsidDel="009A4754">
              <w:rPr>
                <w:rFonts w:eastAsia="Times New Roman"/>
              </w:rPr>
              <w:delText xml:space="preserve">, “Identification of microbial markers across populations in early detection of colorectal cancer,” </w:delText>
            </w:r>
            <w:r w:rsidDel="009A4754">
              <w:rPr>
                <w:rFonts w:eastAsia="Times New Roman"/>
                <w:i/>
                <w:iCs/>
              </w:rPr>
              <w:delText>Nature Communications 2021 12:1</w:delText>
            </w:r>
            <w:r w:rsidDel="009A4754">
              <w:rPr>
                <w:rFonts w:eastAsia="Times New Roman"/>
              </w:rPr>
              <w:delText>, vol. 12, no. 1, pp. 1–13, May 2021, doi: 10.1038/s41467-021-23265-y.</w:delText>
            </w:r>
          </w:del>
        </w:p>
        <w:p w14:paraId="0C6C3C2A" w14:textId="12A5D72F" w:rsidR="00C25E84" w:rsidDel="009A4754" w:rsidRDefault="00C25E84">
          <w:pPr>
            <w:autoSpaceDE w:val="0"/>
            <w:autoSpaceDN w:val="0"/>
            <w:ind w:hanging="640"/>
            <w:divId w:val="1021319933"/>
            <w:rPr>
              <w:del w:id="540" w:author="JOSE FERNANDO GARCIA GUEVARA" w:date="2022-02-03T19:27:00Z"/>
              <w:rFonts w:eastAsia="Times New Roman"/>
            </w:rPr>
          </w:pPr>
          <w:del w:id="541" w:author="JOSE FERNANDO GARCIA GUEVARA" w:date="2022-02-03T19:27:00Z">
            <w:r w:rsidDel="009A4754">
              <w:rPr>
                <w:rFonts w:eastAsia="Times New Roman"/>
              </w:rPr>
              <w:delText>[43]</w:delText>
            </w:r>
            <w:r w:rsidDel="009A4754">
              <w:rPr>
                <w:rFonts w:eastAsia="Times New Roman"/>
              </w:rPr>
              <w:tab/>
              <w:delText xml:space="preserve">M. S. Riaz Rajoka </w:delText>
            </w:r>
            <w:r w:rsidDel="009A4754">
              <w:rPr>
                <w:rFonts w:eastAsia="Times New Roman"/>
                <w:i/>
                <w:iCs/>
              </w:rPr>
              <w:delText>et al.</w:delText>
            </w:r>
            <w:r w:rsidDel="009A4754">
              <w:rPr>
                <w:rFonts w:eastAsia="Times New Roman"/>
              </w:rPr>
              <w:delText xml:space="preserve">, “Interaction between diet composition and gut microbiota and its impact on gastrointestinal tract health,” </w:delText>
            </w:r>
            <w:r w:rsidDel="009A4754">
              <w:rPr>
                <w:rFonts w:eastAsia="Times New Roman"/>
                <w:i/>
                <w:iCs/>
              </w:rPr>
              <w:delText>Food Science and Human Wellness</w:delText>
            </w:r>
            <w:r w:rsidDel="009A4754">
              <w:rPr>
                <w:rFonts w:eastAsia="Times New Roman"/>
              </w:rPr>
              <w:delText>, vol. 6, no. 3, pp. 121–130, Sep. 2017, doi: 10.1016/J.FSHW.2017.07.003.</w:delText>
            </w:r>
          </w:del>
        </w:p>
        <w:p w14:paraId="2F4CBC0D" w14:textId="64EED1F0" w:rsidR="00C25E84" w:rsidDel="009A4754" w:rsidRDefault="00C25E84">
          <w:pPr>
            <w:autoSpaceDE w:val="0"/>
            <w:autoSpaceDN w:val="0"/>
            <w:ind w:hanging="640"/>
            <w:divId w:val="1802071023"/>
            <w:rPr>
              <w:del w:id="542" w:author="JOSE FERNANDO GARCIA GUEVARA" w:date="2022-02-03T19:27:00Z"/>
              <w:rFonts w:eastAsia="Times New Roman"/>
            </w:rPr>
          </w:pPr>
          <w:del w:id="543" w:author="JOSE FERNANDO GARCIA GUEVARA" w:date="2022-02-03T19:27:00Z">
            <w:r w:rsidDel="009A4754">
              <w:rPr>
                <w:rFonts w:eastAsia="Times New Roman"/>
              </w:rPr>
              <w:delText>[44]</w:delText>
            </w:r>
            <w:r w:rsidDel="009A4754">
              <w:rPr>
                <w:rFonts w:eastAsia="Times New Roman"/>
              </w:rPr>
              <w:tab/>
              <w:delText xml:space="preserve">W. Shen, H. R. Gaskins, and M. K. McIntosh, “Influence of dietary fat on intestinal microbes, inflammation, barrier function and metabolic outcomes,” </w:delText>
            </w:r>
            <w:r w:rsidDel="009A4754">
              <w:rPr>
                <w:rFonts w:eastAsia="Times New Roman"/>
                <w:i/>
                <w:iCs/>
              </w:rPr>
              <w:delText>The Journal of Nutritional Biochemistry</w:delText>
            </w:r>
            <w:r w:rsidDel="009A4754">
              <w:rPr>
                <w:rFonts w:eastAsia="Times New Roman"/>
              </w:rPr>
              <w:delText>, vol. 25, no. 3, pp. 270–280, Mar. 2014, doi: 10.1016/J.JNUTBIO.2013.09.009.</w:delText>
            </w:r>
          </w:del>
        </w:p>
        <w:p w14:paraId="2DD6F951" w14:textId="15800B69" w:rsidR="00C25E84" w:rsidDel="009A4754" w:rsidRDefault="00C25E84">
          <w:pPr>
            <w:autoSpaceDE w:val="0"/>
            <w:autoSpaceDN w:val="0"/>
            <w:ind w:hanging="640"/>
            <w:divId w:val="1232540510"/>
            <w:rPr>
              <w:del w:id="544" w:author="JOSE FERNANDO GARCIA GUEVARA" w:date="2022-02-03T19:27:00Z"/>
              <w:rFonts w:eastAsia="Times New Roman"/>
            </w:rPr>
          </w:pPr>
          <w:del w:id="545" w:author="JOSE FERNANDO GARCIA GUEVARA" w:date="2022-02-03T19:27:00Z">
            <w:r w:rsidDel="009A4754">
              <w:rPr>
                <w:rFonts w:eastAsia="Times New Roman"/>
              </w:rPr>
              <w:delText>[45]</w:delText>
            </w:r>
            <w:r w:rsidDel="009A4754">
              <w:rPr>
                <w:rFonts w:eastAsia="Times New Roman"/>
              </w:rPr>
              <w:tab/>
              <w:delText xml:space="preserve">A. Vich Vila </w:delText>
            </w:r>
            <w:r w:rsidDel="009A4754">
              <w:rPr>
                <w:rFonts w:eastAsia="Times New Roman"/>
                <w:i/>
                <w:iCs/>
              </w:rPr>
              <w:delText>et al.</w:delText>
            </w:r>
            <w:r w:rsidDel="009A4754">
              <w:rPr>
                <w:rFonts w:eastAsia="Times New Roman"/>
              </w:rPr>
              <w:delText xml:space="preserve">, “Impact of commonly used drugs on the composition and metabolic function of the gut microbiota,” </w:delText>
            </w:r>
            <w:r w:rsidDel="009A4754">
              <w:rPr>
                <w:rFonts w:eastAsia="Times New Roman"/>
                <w:i/>
                <w:iCs/>
              </w:rPr>
              <w:delText>Nature Communications 2020 11:1</w:delText>
            </w:r>
            <w:r w:rsidDel="009A4754">
              <w:rPr>
                <w:rFonts w:eastAsia="Times New Roman"/>
              </w:rPr>
              <w:delText>, vol. 11, no. 1, pp. 1–11, Jan. 2020, doi: 10.1038/s41467-019-14177-z.</w:delText>
            </w:r>
          </w:del>
        </w:p>
        <w:p w14:paraId="2B2773EA" w14:textId="159FD5B7" w:rsidR="00C25E84" w:rsidDel="009A4754" w:rsidRDefault="00C25E84">
          <w:pPr>
            <w:autoSpaceDE w:val="0"/>
            <w:autoSpaceDN w:val="0"/>
            <w:ind w:hanging="640"/>
            <w:divId w:val="305546979"/>
            <w:rPr>
              <w:del w:id="546" w:author="JOSE FERNANDO GARCIA GUEVARA" w:date="2022-02-03T19:27:00Z"/>
              <w:rFonts w:eastAsia="Times New Roman"/>
            </w:rPr>
          </w:pPr>
          <w:del w:id="547" w:author="JOSE FERNANDO GARCIA GUEVARA" w:date="2022-02-03T19:27:00Z">
            <w:r w:rsidDel="009A4754">
              <w:rPr>
                <w:rFonts w:eastAsia="Times New Roman"/>
              </w:rPr>
              <w:delText>[46]</w:delText>
            </w:r>
            <w:r w:rsidDel="009A4754">
              <w:rPr>
                <w:rFonts w:eastAsia="Times New Roman"/>
              </w:rPr>
              <w:tab/>
              <w:delText xml:space="preserve">R. K. Weersma, A. Zhernakova, and J. Fu, “Interaction between drugs and the gut microbiome,” </w:delText>
            </w:r>
            <w:r w:rsidDel="009A4754">
              <w:rPr>
                <w:rFonts w:eastAsia="Times New Roman"/>
                <w:i/>
                <w:iCs/>
              </w:rPr>
              <w:delText>Gut</w:delText>
            </w:r>
            <w:r w:rsidDel="009A4754">
              <w:rPr>
                <w:rFonts w:eastAsia="Times New Roman"/>
              </w:rPr>
              <w:delText>, vol. 69, no. 8, pp. 1510–1519, Aug. 2020, doi: 10.1136/GUTJNL-2019-320204.</w:delText>
            </w:r>
          </w:del>
        </w:p>
        <w:p w14:paraId="2396A988" w14:textId="13201AA6" w:rsidR="00C25E84" w:rsidDel="009A4754" w:rsidRDefault="00C25E84">
          <w:pPr>
            <w:autoSpaceDE w:val="0"/>
            <w:autoSpaceDN w:val="0"/>
            <w:ind w:hanging="640"/>
            <w:divId w:val="52316415"/>
            <w:rPr>
              <w:del w:id="548" w:author="JOSE FERNANDO GARCIA GUEVARA" w:date="2022-02-03T19:27:00Z"/>
              <w:rFonts w:eastAsia="Times New Roman"/>
            </w:rPr>
          </w:pPr>
          <w:del w:id="549" w:author="JOSE FERNANDO GARCIA GUEVARA" w:date="2022-02-03T19:27:00Z">
            <w:r w:rsidDel="009A4754">
              <w:rPr>
                <w:rFonts w:eastAsia="Times New Roman"/>
              </w:rPr>
              <w:delText>[47]</w:delText>
            </w:r>
            <w:r w:rsidDel="009A4754">
              <w:rPr>
                <w:rFonts w:eastAsia="Times New Roman"/>
              </w:rPr>
              <w:tab/>
              <w:delText xml:space="preserve">Q. le Bastard </w:delText>
            </w:r>
            <w:r w:rsidDel="009A4754">
              <w:rPr>
                <w:rFonts w:eastAsia="Times New Roman"/>
                <w:i/>
                <w:iCs/>
              </w:rPr>
              <w:delText>et al.</w:delText>
            </w:r>
            <w:r w:rsidDel="009A4754">
              <w:rPr>
                <w:rFonts w:eastAsia="Times New Roman"/>
              </w:rPr>
              <w:delText xml:space="preserve">, “Systematic review: human gut dysbiosis induced by non-antibiotic prescription medications,” </w:delText>
            </w:r>
            <w:r w:rsidDel="009A4754">
              <w:rPr>
                <w:rFonts w:eastAsia="Times New Roman"/>
                <w:i/>
                <w:iCs/>
              </w:rPr>
              <w:delText>Alimentary Pharmacology &amp; Therapeutics</w:delText>
            </w:r>
            <w:r w:rsidDel="009A4754">
              <w:rPr>
                <w:rFonts w:eastAsia="Times New Roman"/>
              </w:rPr>
              <w:delText>, vol. 47, no. 3, pp. 332–345, Feb. 2018, doi: 10.1111/APT.14451.</w:delText>
            </w:r>
          </w:del>
        </w:p>
        <w:p w14:paraId="65F291DB" w14:textId="775B7002" w:rsidR="00C25E84" w:rsidDel="009A4754" w:rsidRDefault="00C25E84">
          <w:pPr>
            <w:autoSpaceDE w:val="0"/>
            <w:autoSpaceDN w:val="0"/>
            <w:ind w:hanging="640"/>
            <w:divId w:val="219370452"/>
            <w:rPr>
              <w:del w:id="550" w:author="JOSE FERNANDO GARCIA GUEVARA" w:date="2022-02-03T19:27:00Z"/>
              <w:rFonts w:eastAsia="Times New Roman"/>
            </w:rPr>
          </w:pPr>
          <w:del w:id="551" w:author="JOSE FERNANDO GARCIA GUEVARA" w:date="2022-02-03T19:27:00Z">
            <w:r w:rsidDel="009A4754">
              <w:rPr>
                <w:rFonts w:eastAsia="Times New Roman"/>
              </w:rPr>
              <w:delText>[48]</w:delText>
            </w:r>
            <w:r w:rsidDel="009A4754">
              <w:rPr>
                <w:rFonts w:eastAsia="Times New Roman"/>
              </w:rPr>
              <w:tab/>
              <w:delText xml:space="preserve">H. M. Hamer, D. Jonkers, K. Venema, S. Vanhoutvin, F. J. Troost, and R. J. Brummer, “Review article: the role of butyrate on colonic function,” </w:delText>
            </w:r>
            <w:r w:rsidDel="009A4754">
              <w:rPr>
                <w:rFonts w:eastAsia="Times New Roman"/>
                <w:i/>
                <w:iCs/>
              </w:rPr>
              <w:delText>Alimentary Pharmacology &amp; Therapeutics</w:delText>
            </w:r>
            <w:r w:rsidDel="009A4754">
              <w:rPr>
                <w:rFonts w:eastAsia="Times New Roman"/>
              </w:rPr>
              <w:delText>, vol. 27, no. 2, pp. 104–119, Jan. 2008, doi: 10.1111/J.1365-2036.2007.03562.X.</w:delText>
            </w:r>
          </w:del>
        </w:p>
        <w:p w14:paraId="25D27B64" w14:textId="7E492105" w:rsidR="00C25E84" w:rsidDel="009A4754" w:rsidRDefault="00C25E84">
          <w:pPr>
            <w:autoSpaceDE w:val="0"/>
            <w:autoSpaceDN w:val="0"/>
            <w:ind w:hanging="640"/>
            <w:divId w:val="95368879"/>
            <w:rPr>
              <w:del w:id="552" w:author="JOSE FERNANDO GARCIA GUEVARA" w:date="2022-02-03T19:27:00Z"/>
              <w:rFonts w:eastAsia="Times New Roman"/>
            </w:rPr>
          </w:pPr>
          <w:del w:id="553" w:author="JOSE FERNANDO GARCIA GUEVARA" w:date="2022-02-03T19:27:00Z">
            <w:r w:rsidDel="009A4754">
              <w:rPr>
                <w:rFonts w:eastAsia="Times New Roman"/>
              </w:rPr>
              <w:delText>[49]</w:delText>
            </w:r>
            <w:r w:rsidDel="009A4754">
              <w:rPr>
                <w:rFonts w:eastAsia="Times New Roman"/>
              </w:rPr>
              <w:tab/>
              <w:delText xml:space="preserve">S. Chen </w:delText>
            </w:r>
            <w:r w:rsidDel="009A4754">
              <w:rPr>
                <w:rFonts w:eastAsia="Times New Roman"/>
                <w:i/>
                <w:iCs/>
              </w:rPr>
              <w:delText>et al.</w:delText>
            </w:r>
            <w:r w:rsidDel="009A4754">
              <w:rPr>
                <w:rFonts w:eastAsia="Times New Roman"/>
              </w:rPr>
              <w:delText xml:space="preserve">, “Fusobacterium nucleatum promotes colorectal cancer metastasis by modulating KRT7-AS/KRT7,” </w:delText>
            </w:r>
            <w:r w:rsidDel="009A4754">
              <w:rPr>
                <w:rFonts w:eastAsia="Times New Roman"/>
                <w:i/>
                <w:iCs/>
              </w:rPr>
              <w:delText>Gut Microbes</w:delText>
            </w:r>
            <w:r w:rsidDel="009A4754">
              <w:rPr>
                <w:rFonts w:eastAsia="Times New Roman"/>
              </w:rPr>
              <w:delText>, vol. 11, no. 3, pp. 511–525, May 2020, doi: 10.1080/19490976.2019.1695494/SUPPL_FILE/KGMI_A_1695494_SM0055.DOCX.</w:delText>
            </w:r>
          </w:del>
        </w:p>
        <w:p w14:paraId="16D47656" w14:textId="0D076905" w:rsidR="00C25E84" w:rsidDel="009A4754" w:rsidRDefault="00C25E84">
          <w:pPr>
            <w:autoSpaceDE w:val="0"/>
            <w:autoSpaceDN w:val="0"/>
            <w:ind w:hanging="640"/>
            <w:divId w:val="1825077530"/>
            <w:rPr>
              <w:del w:id="554" w:author="JOSE FERNANDO GARCIA GUEVARA" w:date="2022-02-03T19:27:00Z"/>
              <w:rFonts w:eastAsia="Times New Roman"/>
            </w:rPr>
          </w:pPr>
          <w:del w:id="555" w:author="JOSE FERNANDO GARCIA GUEVARA" w:date="2022-02-03T19:27:00Z">
            <w:r w:rsidDel="009A4754">
              <w:rPr>
                <w:rFonts w:eastAsia="Times New Roman"/>
              </w:rPr>
              <w:delText>[50]</w:delText>
            </w:r>
            <w:r w:rsidDel="009A4754">
              <w:rPr>
                <w:rFonts w:eastAsia="Times New Roman"/>
              </w:rPr>
              <w:tab/>
              <w:delText xml:space="preserve">M. A. Casasanta </w:delText>
            </w:r>
            <w:r w:rsidDel="009A4754">
              <w:rPr>
                <w:rFonts w:eastAsia="Times New Roman"/>
                <w:i/>
                <w:iCs/>
              </w:rPr>
              <w:delText>et al.</w:delText>
            </w:r>
            <w:r w:rsidDel="009A4754">
              <w:rPr>
                <w:rFonts w:eastAsia="Times New Roman"/>
              </w:rPr>
              <w:delText xml:space="preserve">, “Fusobacterium nucleatum host-cell binding and invasion induces IL-8 and CXCL1 secretion that drives colorectal cancer cell migration,” </w:delText>
            </w:r>
            <w:r w:rsidDel="009A4754">
              <w:rPr>
                <w:rFonts w:eastAsia="Times New Roman"/>
                <w:i/>
                <w:iCs/>
              </w:rPr>
              <w:delText>Science Signaling</w:delText>
            </w:r>
            <w:r w:rsidDel="009A4754">
              <w:rPr>
                <w:rFonts w:eastAsia="Times New Roman"/>
              </w:rPr>
              <w:delText>, vol. 13, no. 641, Jul. 2020, doi: 10.1126/SCISIGNAL.ABA9157/SUPPL_FILE/ABA9157_SM.PDF.</w:delText>
            </w:r>
          </w:del>
        </w:p>
        <w:p w14:paraId="6FCC6DE6" w14:textId="3512AD0F" w:rsidR="00C25E84" w:rsidDel="009A4754" w:rsidRDefault="00C25E84">
          <w:pPr>
            <w:autoSpaceDE w:val="0"/>
            <w:autoSpaceDN w:val="0"/>
            <w:ind w:hanging="640"/>
            <w:divId w:val="203102671"/>
            <w:rPr>
              <w:del w:id="556" w:author="JOSE FERNANDO GARCIA GUEVARA" w:date="2022-02-03T19:27:00Z"/>
              <w:rFonts w:eastAsia="Times New Roman"/>
            </w:rPr>
          </w:pPr>
          <w:del w:id="557" w:author="JOSE FERNANDO GARCIA GUEVARA" w:date="2022-02-03T19:27:00Z">
            <w:r w:rsidDel="009A4754">
              <w:rPr>
                <w:rFonts w:eastAsia="Times New Roman"/>
              </w:rPr>
              <w:delText>[51]</w:delText>
            </w:r>
            <w:r w:rsidDel="009A4754">
              <w:rPr>
                <w:rFonts w:eastAsia="Times New Roman"/>
              </w:rPr>
              <w:tab/>
              <w:delText xml:space="preserve">T. Ogita, Y. Yamamoto, A. Mikami, S. Shigemori, T. Sato, and T. Shimosato, “Oral Administration of Flavonifractor plautii Strongly Suppresses Th2 Immune Responses in Mice,” </w:delText>
            </w:r>
            <w:r w:rsidDel="009A4754">
              <w:rPr>
                <w:rFonts w:eastAsia="Times New Roman"/>
                <w:i/>
                <w:iCs/>
              </w:rPr>
              <w:delText>Frontiers in Immunology</w:delText>
            </w:r>
            <w:r w:rsidDel="009A4754">
              <w:rPr>
                <w:rFonts w:eastAsia="Times New Roman"/>
              </w:rPr>
              <w:delText>, vol. 11, p. 379, Feb. 2020, doi: 10.3389/FIMMU.2020.00379/BIBTEX.</w:delText>
            </w:r>
          </w:del>
        </w:p>
        <w:p w14:paraId="10A0F44A" w14:textId="56F92901" w:rsidR="00C25E84" w:rsidDel="009A4754" w:rsidRDefault="00C25E84">
          <w:pPr>
            <w:autoSpaceDE w:val="0"/>
            <w:autoSpaceDN w:val="0"/>
            <w:ind w:hanging="640"/>
            <w:divId w:val="906040178"/>
            <w:rPr>
              <w:del w:id="558" w:author="JOSE FERNANDO GARCIA GUEVARA" w:date="2022-02-03T19:27:00Z"/>
              <w:rFonts w:eastAsia="Times New Roman"/>
            </w:rPr>
          </w:pPr>
          <w:del w:id="559" w:author="JOSE FERNANDO GARCIA GUEVARA" w:date="2022-02-03T19:27:00Z">
            <w:r w:rsidDel="009A4754">
              <w:rPr>
                <w:rFonts w:eastAsia="Times New Roman"/>
              </w:rPr>
              <w:delText>[52]</w:delText>
            </w:r>
            <w:r w:rsidDel="009A4754">
              <w:rPr>
                <w:rFonts w:eastAsia="Times New Roman"/>
              </w:rPr>
              <w:tab/>
              <w:delText xml:space="preserve">H. Rytter </w:delText>
            </w:r>
            <w:r w:rsidDel="009A4754">
              <w:rPr>
                <w:rFonts w:eastAsia="Times New Roman"/>
                <w:i/>
                <w:iCs/>
              </w:rPr>
              <w:delText>et al.</w:delText>
            </w:r>
            <w:r w:rsidDel="009A4754">
              <w:rPr>
                <w:rFonts w:eastAsia="Times New Roman"/>
              </w:rPr>
              <w:delText xml:space="preserve">, “The pentose phosphate pathway constitutes a major metabolic hub in pathogenic Francisella,” </w:delText>
            </w:r>
            <w:r w:rsidDel="009A4754">
              <w:rPr>
                <w:rFonts w:eastAsia="Times New Roman"/>
                <w:i/>
                <w:iCs/>
              </w:rPr>
              <w:delText>PLOS Pathogens</w:delText>
            </w:r>
            <w:r w:rsidDel="009A4754">
              <w:rPr>
                <w:rFonts w:eastAsia="Times New Roman"/>
              </w:rPr>
              <w:delText>, vol. 17, no. 8, p. e1009326, Aug. 2021, doi: 10.1371/JOURNAL.PPAT.1009326.</w:delText>
            </w:r>
          </w:del>
        </w:p>
        <w:p w14:paraId="09C8655F" w14:textId="43F2D194" w:rsidR="00C25E84" w:rsidDel="009A4754" w:rsidRDefault="00C25E84">
          <w:pPr>
            <w:autoSpaceDE w:val="0"/>
            <w:autoSpaceDN w:val="0"/>
            <w:ind w:hanging="640"/>
            <w:divId w:val="252010618"/>
            <w:rPr>
              <w:del w:id="560" w:author="JOSE FERNANDO GARCIA GUEVARA" w:date="2022-02-03T19:27:00Z"/>
              <w:rFonts w:eastAsia="Times New Roman"/>
            </w:rPr>
          </w:pPr>
          <w:del w:id="561" w:author="JOSE FERNANDO GARCIA GUEVARA" w:date="2022-02-03T19:27:00Z">
            <w:r w:rsidDel="009A4754">
              <w:rPr>
                <w:rFonts w:eastAsia="Times New Roman"/>
              </w:rPr>
              <w:delText>[53]</w:delText>
            </w:r>
            <w:r w:rsidDel="009A4754">
              <w:rPr>
                <w:rFonts w:eastAsia="Times New Roman"/>
              </w:rPr>
              <w:tab/>
              <w:delText xml:space="preserve">D. A. Garsin, “Ethanolamine utilization in bacterial pathogens: roles and regulation,” </w:delText>
            </w:r>
            <w:r w:rsidDel="009A4754">
              <w:rPr>
                <w:rFonts w:eastAsia="Times New Roman"/>
                <w:i/>
                <w:iCs/>
              </w:rPr>
              <w:delText>Nature Reviews Microbiology 2010 8:4</w:delText>
            </w:r>
            <w:r w:rsidDel="009A4754">
              <w:rPr>
                <w:rFonts w:eastAsia="Times New Roman"/>
              </w:rPr>
              <w:delText>, vol. 8, no. 4, pp. 290–295, Apr. 2010, doi: 10.1038/nrmicro2334.</w:delText>
            </w:r>
          </w:del>
        </w:p>
        <w:p w14:paraId="67E5A09C" w14:textId="22973F45" w:rsidR="00C25E84" w:rsidDel="009A4754" w:rsidRDefault="00C25E84">
          <w:pPr>
            <w:autoSpaceDE w:val="0"/>
            <w:autoSpaceDN w:val="0"/>
            <w:ind w:hanging="640"/>
            <w:divId w:val="1614511992"/>
            <w:rPr>
              <w:del w:id="562" w:author="JOSE FERNANDO GARCIA GUEVARA" w:date="2022-02-03T19:27:00Z"/>
              <w:rFonts w:eastAsia="Times New Roman"/>
            </w:rPr>
          </w:pPr>
          <w:del w:id="563" w:author="JOSE FERNANDO GARCIA GUEVARA" w:date="2022-02-03T19:27:00Z">
            <w:r w:rsidDel="009A4754">
              <w:rPr>
                <w:rFonts w:eastAsia="Times New Roman"/>
              </w:rPr>
              <w:delText>[54]</w:delText>
            </w:r>
            <w:r w:rsidDel="009A4754">
              <w:rPr>
                <w:rFonts w:eastAsia="Times New Roman"/>
              </w:rPr>
              <w:tab/>
              <w:delText xml:space="preserve">R. D. Sleator, J. Wouters, C. G. M. Gahan, T. Abee, and C. Hill, “Analysis of the Role of OpuC, an Osmolyte Transport System, in Salt Tolerance and Virulence Potential of Listeria monocytogenes,” </w:delText>
            </w:r>
            <w:r w:rsidDel="009A4754">
              <w:rPr>
                <w:rFonts w:eastAsia="Times New Roman"/>
                <w:i/>
                <w:iCs/>
              </w:rPr>
              <w:delText>Applied and Environmental Microbiology</w:delText>
            </w:r>
            <w:r w:rsidDel="009A4754">
              <w:rPr>
                <w:rFonts w:eastAsia="Times New Roman"/>
              </w:rPr>
              <w:delText>, vol. 67, no. 6, pp. 2692–2698, Jun. 2001, doi: 10.1128/AEM.67.6.2692-2698.2001/ASSET/49E38C45-4C3C-4900-8F08-81D24F36FA09/ASSETS/GRAPHIC/AM0611704004.JPEG.</w:delText>
            </w:r>
          </w:del>
        </w:p>
        <w:p w14:paraId="6F4F7C3A" w14:textId="1BDCDCE8" w:rsidR="00C25E84" w:rsidDel="009A4754" w:rsidRDefault="00C25E84">
          <w:pPr>
            <w:autoSpaceDE w:val="0"/>
            <w:autoSpaceDN w:val="0"/>
            <w:ind w:hanging="640"/>
            <w:divId w:val="1006058412"/>
            <w:rPr>
              <w:del w:id="564" w:author="JOSE FERNANDO GARCIA GUEVARA" w:date="2022-02-03T19:27:00Z"/>
              <w:rFonts w:eastAsia="Times New Roman"/>
            </w:rPr>
          </w:pPr>
          <w:del w:id="565" w:author="JOSE FERNANDO GARCIA GUEVARA" w:date="2022-02-03T19:27:00Z">
            <w:r w:rsidDel="009A4754">
              <w:rPr>
                <w:rFonts w:eastAsia="Times New Roman"/>
              </w:rPr>
              <w:delText>[55]</w:delText>
            </w:r>
            <w:r w:rsidDel="009A4754">
              <w:rPr>
                <w:rFonts w:eastAsia="Times New Roman"/>
              </w:rPr>
              <w:tab/>
              <w:delText xml:space="preserve">C. J. Doyle, P. W. O’Toole, and P. D. Cotter, “Genomic characterization of sulphite reducing bacteria isolated from the dairy production chain,” </w:delText>
            </w:r>
            <w:r w:rsidDel="009A4754">
              <w:rPr>
                <w:rFonts w:eastAsia="Times New Roman"/>
                <w:i/>
                <w:iCs/>
              </w:rPr>
              <w:delText>Frontiers in Microbiology</w:delText>
            </w:r>
            <w:r w:rsidDel="009A4754">
              <w:rPr>
                <w:rFonts w:eastAsia="Times New Roman"/>
              </w:rPr>
              <w:delText>, vol. 9, no. JUL, p. 1507, Jul. 2018, doi: 10.3389/FMICB.2018.01507/BIBTEX.</w:delText>
            </w:r>
          </w:del>
        </w:p>
        <w:p w14:paraId="575DAB10" w14:textId="09BDFD62" w:rsidR="00C25E84" w:rsidDel="009A4754" w:rsidRDefault="00C25E84">
          <w:pPr>
            <w:autoSpaceDE w:val="0"/>
            <w:autoSpaceDN w:val="0"/>
            <w:ind w:hanging="640"/>
            <w:divId w:val="1468205501"/>
            <w:rPr>
              <w:del w:id="566" w:author="JOSE FERNANDO GARCIA GUEVARA" w:date="2022-02-03T19:27:00Z"/>
              <w:rFonts w:eastAsia="Times New Roman"/>
            </w:rPr>
          </w:pPr>
          <w:del w:id="567" w:author="JOSE FERNANDO GARCIA GUEVARA" w:date="2022-02-03T19:27:00Z">
            <w:r w:rsidDel="009A4754">
              <w:rPr>
                <w:rFonts w:eastAsia="Times New Roman"/>
              </w:rPr>
              <w:delText>[56]</w:delText>
            </w:r>
            <w:r w:rsidDel="009A4754">
              <w:rPr>
                <w:rFonts w:eastAsia="Times New Roman"/>
              </w:rPr>
              <w:tab/>
              <w:delText xml:space="preserve">D. Wu </w:delText>
            </w:r>
            <w:r w:rsidDel="009A4754">
              <w:rPr>
                <w:rFonts w:eastAsia="Times New Roman"/>
                <w:i/>
                <w:iCs/>
              </w:rPr>
              <w:delText>et al.</w:delText>
            </w:r>
            <w:r w:rsidDel="009A4754">
              <w:rPr>
                <w:rFonts w:eastAsia="Times New Roman"/>
              </w:rPr>
              <w:delText xml:space="preserve">, “Dietary pectic substances enhance gut health by its polycomponent: A review,” </w:delText>
            </w:r>
            <w:r w:rsidDel="009A4754">
              <w:rPr>
                <w:rFonts w:eastAsia="Times New Roman"/>
                <w:i/>
                <w:iCs/>
              </w:rPr>
              <w:delText>Comprehensive Reviews in Food Science and Food Safety</w:delText>
            </w:r>
            <w:r w:rsidDel="009A4754">
              <w:rPr>
                <w:rFonts w:eastAsia="Times New Roman"/>
              </w:rPr>
              <w:delText>, vol. 20, no. 2, pp. 2015–2039, Mar. 2021, doi: 10.1111/1541-4337.12723.</w:delText>
            </w:r>
          </w:del>
        </w:p>
        <w:p w14:paraId="3F787787" w14:textId="7D5ECDAD" w:rsidR="00C25E84" w:rsidDel="009A4754" w:rsidRDefault="00C25E84">
          <w:pPr>
            <w:autoSpaceDE w:val="0"/>
            <w:autoSpaceDN w:val="0"/>
            <w:ind w:hanging="640"/>
            <w:divId w:val="436560707"/>
            <w:rPr>
              <w:del w:id="568" w:author="JOSE FERNANDO GARCIA GUEVARA" w:date="2022-02-03T19:27:00Z"/>
              <w:rFonts w:eastAsia="Times New Roman"/>
            </w:rPr>
          </w:pPr>
          <w:del w:id="569" w:author="JOSE FERNANDO GARCIA GUEVARA" w:date="2022-02-03T19:27:00Z">
            <w:r w:rsidDel="009A4754">
              <w:rPr>
                <w:rFonts w:eastAsia="Times New Roman"/>
              </w:rPr>
              <w:delText>[57]</w:delText>
            </w:r>
            <w:r w:rsidDel="009A4754">
              <w:rPr>
                <w:rFonts w:eastAsia="Times New Roman"/>
              </w:rPr>
              <w:tab/>
              <w:delText xml:space="preserve">J. Li </w:delText>
            </w:r>
            <w:r w:rsidDel="009A4754">
              <w:rPr>
                <w:rFonts w:eastAsia="Times New Roman"/>
                <w:i/>
                <w:iCs/>
              </w:rPr>
              <w:delText>et al.</w:delText>
            </w:r>
            <w:r w:rsidDel="009A4754">
              <w:rPr>
                <w:rFonts w:eastAsia="Times New Roman"/>
              </w:rPr>
              <w:delText xml:space="preserve">, “An integrated catalog of reference genes in the human gut microbiome,” </w:delText>
            </w:r>
            <w:r w:rsidDel="009A4754">
              <w:rPr>
                <w:rFonts w:eastAsia="Times New Roman"/>
                <w:i/>
                <w:iCs/>
              </w:rPr>
              <w:delText>Nature biotechnology</w:delText>
            </w:r>
            <w:r w:rsidDel="009A4754">
              <w:rPr>
                <w:rFonts w:eastAsia="Times New Roman"/>
              </w:rPr>
              <w:delText>, vol. 32, no. 8, pp. 834–841, Aug. 2014, doi: 10.1038/NBT.2942.</w:delText>
            </w:r>
          </w:del>
        </w:p>
        <w:p w14:paraId="0B8E5368" w14:textId="4F7EEC1D" w:rsidR="00C25E84" w:rsidDel="009A4754" w:rsidRDefault="00C25E84">
          <w:pPr>
            <w:autoSpaceDE w:val="0"/>
            <w:autoSpaceDN w:val="0"/>
            <w:ind w:hanging="640"/>
            <w:divId w:val="474183493"/>
            <w:rPr>
              <w:del w:id="570" w:author="JOSE FERNANDO GARCIA GUEVARA" w:date="2022-02-03T19:27:00Z"/>
              <w:rFonts w:eastAsia="Times New Roman"/>
            </w:rPr>
          </w:pPr>
          <w:del w:id="571" w:author="JOSE FERNANDO GARCIA GUEVARA" w:date="2022-02-03T19:27:00Z">
            <w:r w:rsidDel="009A4754">
              <w:rPr>
                <w:rFonts w:eastAsia="Times New Roman"/>
              </w:rPr>
              <w:delText>[58]</w:delText>
            </w:r>
            <w:r w:rsidDel="009A4754">
              <w:rPr>
                <w:rFonts w:eastAsia="Times New Roman"/>
              </w:rPr>
              <w:tab/>
              <w:delText xml:space="preserve">N. Pons </w:delText>
            </w:r>
            <w:r w:rsidDel="009A4754">
              <w:rPr>
                <w:rFonts w:eastAsia="Times New Roman"/>
                <w:i/>
                <w:iCs/>
              </w:rPr>
              <w:delText>et al.</w:delText>
            </w:r>
            <w:r w:rsidDel="009A4754">
              <w:rPr>
                <w:rFonts w:eastAsia="Times New Roman"/>
              </w:rPr>
              <w:delText>, “METEOR -a plateform for quantitative metagenomic profiling of complex ecosystems,” Nov. 2010.</w:delText>
            </w:r>
          </w:del>
        </w:p>
        <w:p w14:paraId="6E227CB1" w14:textId="03020CB1" w:rsidR="00C25E84" w:rsidDel="009A4754" w:rsidRDefault="00C25E84">
          <w:pPr>
            <w:autoSpaceDE w:val="0"/>
            <w:autoSpaceDN w:val="0"/>
            <w:ind w:hanging="640"/>
            <w:divId w:val="751468286"/>
            <w:rPr>
              <w:del w:id="572" w:author="JOSE FERNANDO GARCIA GUEVARA" w:date="2022-02-03T19:27:00Z"/>
              <w:rFonts w:eastAsia="Times New Roman"/>
            </w:rPr>
          </w:pPr>
          <w:del w:id="573" w:author="JOSE FERNANDO GARCIA GUEVARA" w:date="2022-02-03T19:27:00Z">
            <w:r w:rsidDel="009A4754">
              <w:rPr>
                <w:rFonts w:eastAsia="Times New Roman"/>
              </w:rPr>
              <w:delText>[59]</w:delText>
            </w:r>
            <w:r w:rsidDel="009A4754">
              <w:rPr>
                <w:rFonts w:eastAsia="Times New Roman"/>
              </w:rPr>
              <w:tab/>
              <w:delText xml:space="preserve">S. Sunagawa </w:delText>
            </w:r>
            <w:r w:rsidDel="009A4754">
              <w:rPr>
                <w:rFonts w:eastAsia="Times New Roman"/>
                <w:i/>
                <w:iCs/>
              </w:rPr>
              <w:delText>et al.</w:delText>
            </w:r>
            <w:r w:rsidDel="009A4754">
              <w:rPr>
                <w:rFonts w:eastAsia="Times New Roman"/>
              </w:rPr>
              <w:delText xml:space="preserve">, “Metagenomic species profiling using universal phylogenetic marker genes,” </w:delText>
            </w:r>
            <w:r w:rsidDel="009A4754">
              <w:rPr>
                <w:rFonts w:eastAsia="Times New Roman"/>
                <w:i/>
                <w:iCs/>
              </w:rPr>
              <w:delText>Nature Methods</w:delText>
            </w:r>
            <w:r w:rsidDel="009A4754">
              <w:rPr>
                <w:rFonts w:eastAsia="Times New Roman"/>
              </w:rPr>
              <w:delText>, vol. 10, no. 12, pp. 1196–1199, 2013, doi: 10.1038/nmeth.2693.</w:delText>
            </w:r>
          </w:del>
        </w:p>
        <w:p w14:paraId="3C16902E" w14:textId="4E409F2D" w:rsidR="00C25E84" w:rsidDel="009A4754" w:rsidRDefault="00C25E84">
          <w:pPr>
            <w:autoSpaceDE w:val="0"/>
            <w:autoSpaceDN w:val="0"/>
            <w:ind w:hanging="640"/>
            <w:divId w:val="343636446"/>
            <w:rPr>
              <w:del w:id="574" w:author="JOSE FERNANDO GARCIA GUEVARA" w:date="2022-02-03T19:27:00Z"/>
              <w:rFonts w:eastAsia="Times New Roman"/>
            </w:rPr>
          </w:pPr>
          <w:del w:id="575" w:author="JOSE FERNANDO GARCIA GUEVARA" w:date="2022-02-03T19:27:00Z">
            <w:r w:rsidDel="009A4754">
              <w:rPr>
                <w:rFonts w:eastAsia="Times New Roman"/>
              </w:rPr>
              <w:delText>[60]</w:delText>
            </w:r>
            <w:r w:rsidDel="009A4754">
              <w:rPr>
                <w:rFonts w:eastAsia="Times New Roman"/>
              </w:rPr>
              <w:tab/>
              <w:delText xml:space="preserve">S. F. Altschul </w:delText>
            </w:r>
            <w:r w:rsidDel="009A4754">
              <w:rPr>
                <w:rFonts w:eastAsia="Times New Roman"/>
                <w:i/>
                <w:iCs/>
              </w:rPr>
              <w:delText>et al.</w:delText>
            </w:r>
            <w:r w:rsidDel="009A4754">
              <w:rPr>
                <w:rFonts w:eastAsia="Times New Roman"/>
              </w:rPr>
              <w:delText xml:space="preserve">, “Gapped BLAST and PSI-BLAST: a new generation of protein database search programs,” </w:delText>
            </w:r>
            <w:r w:rsidDel="009A4754">
              <w:rPr>
                <w:rFonts w:eastAsia="Times New Roman"/>
                <w:i/>
                <w:iCs/>
              </w:rPr>
              <w:delText>Nucleic Acids Research</w:delText>
            </w:r>
            <w:r w:rsidDel="009A4754">
              <w:rPr>
                <w:rFonts w:eastAsia="Times New Roman"/>
              </w:rPr>
              <w:delText>, vol. 25, no. 17, pp. 3389–3402, Sep. 1997, doi: 10.1093/NAR/25.17.3389.</w:delText>
            </w:r>
          </w:del>
        </w:p>
        <w:p w14:paraId="48A6148B" w14:textId="530FC6A2" w:rsidR="00C25E84" w:rsidDel="009A4754" w:rsidRDefault="00C25E84">
          <w:pPr>
            <w:autoSpaceDE w:val="0"/>
            <w:autoSpaceDN w:val="0"/>
            <w:ind w:hanging="640"/>
            <w:divId w:val="1610817624"/>
            <w:rPr>
              <w:del w:id="576" w:author="JOSE FERNANDO GARCIA GUEVARA" w:date="2022-02-03T19:27:00Z"/>
              <w:rFonts w:eastAsia="Times New Roman"/>
            </w:rPr>
          </w:pPr>
          <w:del w:id="577" w:author="JOSE FERNANDO GARCIA GUEVARA" w:date="2022-02-03T19:27:00Z">
            <w:r w:rsidDel="009A4754">
              <w:rPr>
                <w:rFonts w:eastAsia="Times New Roman"/>
              </w:rPr>
              <w:delText>[61]</w:delText>
            </w:r>
            <w:r w:rsidDel="009A4754">
              <w:rPr>
                <w:rFonts w:eastAsia="Times New Roman"/>
              </w:rPr>
              <w:tab/>
              <w:delText xml:space="preserve">J. R. Kultima </w:delText>
            </w:r>
            <w:r w:rsidDel="009A4754">
              <w:rPr>
                <w:rFonts w:eastAsia="Times New Roman"/>
                <w:i/>
                <w:iCs/>
              </w:rPr>
              <w:delText>et al.</w:delText>
            </w:r>
            <w:r w:rsidDel="009A4754">
              <w:rPr>
                <w:rFonts w:eastAsia="Times New Roman"/>
              </w:rPr>
              <w:delText xml:space="preserve">, “MOCAT: a metagenomics assembly and gene prediction toolkit,” </w:delText>
            </w:r>
            <w:r w:rsidDel="009A4754">
              <w:rPr>
                <w:rFonts w:eastAsia="Times New Roman"/>
                <w:i/>
                <w:iCs/>
              </w:rPr>
              <w:delText>PLoS One</w:delText>
            </w:r>
            <w:r w:rsidDel="009A4754">
              <w:rPr>
                <w:rFonts w:eastAsia="Times New Roman"/>
              </w:rPr>
              <w:delText>, vol. 7, no. 10, p. e47656, 2012, doi: 10.1371/journal.pone.0047656.</w:delText>
            </w:r>
          </w:del>
        </w:p>
        <w:p w14:paraId="266EFE8D" w14:textId="458E3BBC" w:rsidR="00C25E84" w:rsidDel="009A4754" w:rsidRDefault="00C25E84">
          <w:pPr>
            <w:autoSpaceDE w:val="0"/>
            <w:autoSpaceDN w:val="0"/>
            <w:ind w:hanging="640"/>
            <w:divId w:val="1793743166"/>
            <w:rPr>
              <w:del w:id="578" w:author="JOSE FERNANDO GARCIA GUEVARA" w:date="2022-02-03T19:27:00Z"/>
              <w:rFonts w:eastAsia="Times New Roman"/>
            </w:rPr>
          </w:pPr>
          <w:del w:id="579" w:author="JOSE FERNANDO GARCIA GUEVARA" w:date="2022-02-03T19:27:00Z">
            <w:r w:rsidDel="009A4754">
              <w:rPr>
                <w:rFonts w:eastAsia="Times New Roman"/>
              </w:rPr>
              <w:delText>[62]</w:delText>
            </w:r>
            <w:r w:rsidDel="009A4754">
              <w:rPr>
                <w:rFonts w:eastAsia="Times New Roman"/>
              </w:rPr>
              <w:tab/>
              <w:delText xml:space="preserve">R. C. Edgar, “MUSCLE: multiple sequence alignment with high accuracy and high throughput,” </w:delText>
            </w:r>
            <w:r w:rsidDel="009A4754">
              <w:rPr>
                <w:rFonts w:eastAsia="Times New Roman"/>
                <w:i/>
                <w:iCs/>
              </w:rPr>
              <w:delText>Nucleic Acids Res</w:delText>
            </w:r>
            <w:r w:rsidDel="009A4754">
              <w:rPr>
                <w:rFonts w:eastAsia="Times New Roman"/>
              </w:rPr>
              <w:delText>, vol. 32, no. 5, pp. 1792–1797, 2004, doi: 10.1093/nar/gkh340.</w:delText>
            </w:r>
          </w:del>
        </w:p>
        <w:p w14:paraId="0B2829D6" w14:textId="27D1E81E" w:rsidR="00C25E84" w:rsidDel="009A4754" w:rsidRDefault="00C25E84">
          <w:pPr>
            <w:autoSpaceDE w:val="0"/>
            <w:autoSpaceDN w:val="0"/>
            <w:ind w:hanging="640"/>
            <w:divId w:val="916357089"/>
            <w:rPr>
              <w:del w:id="580" w:author="JOSE FERNANDO GARCIA GUEVARA" w:date="2022-02-03T19:27:00Z"/>
              <w:rFonts w:eastAsia="Times New Roman"/>
            </w:rPr>
          </w:pPr>
          <w:del w:id="581" w:author="JOSE FERNANDO GARCIA GUEVARA" w:date="2022-02-03T19:27:00Z">
            <w:r w:rsidDel="009A4754">
              <w:rPr>
                <w:rFonts w:eastAsia="Times New Roman"/>
              </w:rPr>
              <w:delText>[63]</w:delText>
            </w:r>
            <w:r w:rsidDel="009A4754">
              <w:rPr>
                <w:rFonts w:eastAsia="Times New Roman"/>
              </w:rPr>
              <w:tab/>
              <w:delText xml:space="preserve">S. Capella-Gutierrez, J. M. Silla-Martinez, and T. Gabaldon, “trimAl: a tool for automated alignment trimming in large-scale phylogenetic analyses,” </w:delText>
            </w:r>
            <w:r w:rsidDel="009A4754">
              <w:rPr>
                <w:rFonts w:eastAsia="Times New Roman"/>
                <w:i/>
                <w:iCs/>
              </w:rPr>
              <w:delText>Bioinformatics</w:delText>
            </w:r>
            <w:r w:rsidDel="009A4754">
              <w:rPr>
                <w:rFonts w:eastAsia="Times New Roman"/>
              </w:rPr>
              <w:delText>, vol. 25, no. 15, pp. 1972–1973, 2009, doi: 10.1093/bioinformatics/btp348.</w:delText>
            </w:r>
          </w:del>
        </w:p>
        <w:p w14:paraId="1ED9BC94" w14:textId="089FF03F" w:rsidR="00C25E84" w:rsidDel="009A4754" w:rsidRDefault="00C25E84">
          <w:pPr>
            <w:autoSpaceDE w:val="0"/>
            <w:autoSpaceDN w:val="0"/>
            <w:ind w:hanging="640"/>
            <w:divId w:val="2073959849"/>
            <w:rPr>
              <w:del w:id="582" w:author="JOSE FERNANDO GARCIA GUEVARA" w:date="2022-02-03T19:27:00Z"/>
              <w:rFonts w:eastAsia="Times New Roman"/>
            </w:rPr>
          </w:pPr>
          <w:del w:id="583" w:author="JOSE FERNANDO GARCIA GUEVARA" w:date="2022-02-03T19:27:00Z">
            <w:r w:rsidDel="009A4754">
              <w:rPr>
                <w:rFonts w:eastAsia="Times New Roman"/>
              </w:rPr>
              <w:delText>[64]</w:delText>
            </w:r>
            <w:r w:rsidDel="009A4754">
              <w:rPr>
                <w:rFonts w:eastAsia="Times New Roman"/>
              </w:rPr>
              <w:tab/>
              <w:delText xml:space="preserve">M. N. Price, P. S. Dehal, and A. P. Arkin, “FastTree 2--approximately maximum-likelihood trees for large alignments,” </w:delText>
            </w:r>
            <w:r w:rsidDel="009A4754">
              <w:rPr>
                <w:rFonts w:eastAsia="Times New Roman"/>
                <w:i/>
                <w:iCs/>
              </w:rPr>
              <w:delText>PLoS One</w:delText>
            </w:r>
            <w:r w:rsidDel="009A4754">
              <w:rPr>
                <w:rFonts w:eastAsia="Times New Roman"/>
              </w:rPr>
              <w:delText>, vol. 5, no. 3, p. e9490, 2010, doi: 10.1371/journal.pone.0009490.</w:delText>
            </w:r>
          </w:del>
        </w:p>
        <w:p w14:paraId="22243855" w14:textId="45FD74E4" w:rsidR="00C25E84" w:rsidDel="009A4754" w:rsidRDefault="00C25E84">
          <w:pPr>
            <w:autoSpaceDE w:val="0"/>
            <w:autoSpaceDN w:val="0"/>
            <w:ind w:hanging="640"/>
            <w:divId w:val="1816675546"/>
            <w:rPr>
              <w:del w:id="584" w:author="JOSE FERNANDO GARCIA GUEVARA" w:date="2022-02-03T19:27:00Z"/>
              <w:rFonts w:eastAsia="Times New Roman"/>
            </w:rPr>
          </w:pPr>
          <w:del w:id="585" w:author="JOSE FERNANDO GARCIA GUEVARA" w:date="2022-02-03T19:27:00Z">
            <w:r w:rsidDel="009A4754">
              <w:rPr>
                <w:rFonts w:eastAsia="Times New Roman"/>
              </w:rPr>
              <w:delText>[65]</w:delText>
            </w:r>
            <w:r w:rsidDel="009A4754">
              <w:rPr>
                <w:rFonts w:eastAsia="Times New Roman"/>
              </w:rPr>
              <w:tab/>
              <w:delText xml:space="preserve">I. Letunic and P. Bork, “Interactive Tree Of Life (iTOL) v5: an online tool for phylogenetic tree display and annotation,” </w:delText>
            </w:r>
            <w:r w:rsidDel="009A4754">
              <w:rPr>
                <w:rFonts w:eastAsia="Times New Roman"/>
                <w:i/>
                <w:iCs/>
              </w:rPr>
              <w:delText>Nucleic Acids Research</w:delText>
            </w:r>
            <w:r w:rsidDel="009A4754">
              <w:rPr>
                <w:rFonts w:eastAsia="Times New Roman"/>
              </w:rPr>
              <w:delText>, vol. 49, no. W1, pp. W293–W296, Jul. 2021, doi: 10.1093/NAR/GKAB301.</w:delText>
            </w:r>
          </w:del>
        </w:p>
        <w:p w14:paraId="6291E20E" w14:textId="31049CB6" w:rsidR="00C25E84" w:rsidDel="009A4754" w:rsidRDefault="00C25E84">
          <w:pPr>
            <w:autoSpaceDE w:val="0"/>
            <w:autoSpaceDN w:val="0"/>
            <w:ind w:hanging="640"/>
            <w:divId w:val="1988975458"/>
            <w:rPr>
              <w:del w:id="586" w:author="JOSE FERNANDO GARCIA GUEVARA" w:date="2022-02-03T19:27:00Z"/>
              <w:rFonts w:eastAsia="Times New Roman"/>
            </w:rPr>
          </w:pPr>
          <w:del w:id="587" w:author="JOSE FERNANDO GARCIA GUEVARA" w:date="2022-02-03T19:27:00Z">
            <w:r w:rsidDel="009A4754">
              <w:rPr>
                <w:rFonts w:eastAsia="Times New Roman"/>
              </w:rPr>
              <w:delText>[66]</w:delText>
            </w:r>
            <w:r w:rsidDel="009A4754">
              <w:rPr>
                <w:rFonts w:eastAsia="Times New Roman"/>
              </w:rPr>
              <w:tab/>
              <w:delText xml:space="preserve">E. Ruppe </w:delText>
            </w:r>
            <w:r w:rsidDel="009A4754">
              <w:rPr>
                <w:rFonts w:eastAsia="Times New Roman"/>
                <w:i/>
                <w:iCs/>
              </w:rPr>
              <w:delText>et al.</w:delText>
            </w:r>
            <w:r w:rsidDel="009A4754">
              <w:rPr>
                <w:rFonts w:eastAsia="Times New Roman"/>
              </w:rPr>
              <w:delText xml:space="preserve">, “Prediction of the intestinal resistome by a three-dimensional structure-based method,” </w:delText>
            </w:r>
            <w:r w:rsidDel="009A4754">
              <w:rPr>
                <w:rFonts w:eastAsia="Times New Roman"/>
                <w:i/>
                <w:iCs/>
              </w:rPr>
              <w:delText>Nat Microbiol</w:delText>
            </w:r>
            <w:r w:rsidDel="009A4754">
              <w:rPr>
                <w:rFonts w:eastAsia="Times New Roman"/>
              </w:rPr>
              <w:delText>, vol. 4, no. 1, pp. 112–123, 2019, doi: 10.1038/s41564-018-0292-6.</w:delText>
            </w:r>
          </w:del>
        </w:p>
        <w:p w14:paraId="119A1060" w14:textId="5599BE2B" w:rsidR="00C25E84" w:rsidDel="009A4754" w:rsidRDefault="00C25E84">
          <w:pPr>
            <w:autoSpaceDE w:val="0"/>
            <w:autoSpaceDN w:val="0"/>
            <w:ind w:hanging="640"/>
            <w:divId w:val="1488085482"/>
            <w:rPr>
              <w:del w:id="588" w:author="JOSE FERNANDO GARCIA GUEVARA" w:date="2022-02-03T19:27:00Z"/>
              <w:rFonts w:eastAsia="Times New Roman"/>
            </w:rPr>
          </w:pPr>
          <w:del w:id="589" w:author="JOSE FERNANDO GARCIA GUEVARA" w:date="2022-02-03T19:27:00Z">
            <w:r w:rsidDel="009A4754">
              <w:rPr>
                <w:rFonts w:eastAsia="Times New Roman"/>
              </w:rPr>
              <w:delText>[67]</w:delText>
            </w:r>
            <w:r w:rsidDel="009A4754">
              <w:rPr>
                <w:rFonts w:eastAsia="Times New Roman"/>
              </w:rPr>
              <w:tab/>
              <w:delText xml:space="preserve">V. Lombard, H. Golaconda Ramulu, E. Drula, P. M. Coutinho, and B. Henrissat, “The carbohydrate-active enzymes database (CAZy) in 2013,” </w:delText>
            </w:r>
            <w:r w:rsidDel="009A4754">
              <w:rPr>
                <w:rFonts w:eastAsia="Times New Roman"/>
                <w:i/>
                <w:iCs/>
              </w:rPr>
              <w:delText>Nucleic Acids Res</w:delText>
            </w:r>
            <w:r w:rsidDel="009A4754">
              <w:rPr>
                <w:rFonts w:eastAsia="Times New Roman"/>
              </w:rPr>
              <w:delText>, vol. 42, no. Database issue, pp. D490-5, 2014, doi: 10.1093/nar/gkt1178.</w:delText>
            </w:r>
          </w:del>
        </w:p>
        <w:p w14:paraId="5E72EBD2" w14:textId="5959EBBF" w:rsidR="00C25E84" w:rsidDel="009A4754" w:rsidRDefault="00C25E84">
          <w:pPr>
            <w:autoSpaceDE w:val="0"/>
            <w:autoSpaceDN w:val="0"/>
            <w:ind w:hanging="640"/>
            <w:divId w:val="1725907944"/>
            <w:rPr>
              <w:del w:id="590" w:author="JOSE FERNANDO GARCIA GUEVARA" w:date="2022-02-03T19:27:00Z"/>
              <w:rFonts w:eastAsia="Times New Roman"/>
            </w:rPr>
          </w:pPr>
          <w:del w:id="591" w:author="JOSE FERNANDO GARCIA GUEVARA" w:date="2022-02-03T19:27:00Z">
            <w:r w:rsidDel="009A4754">
              <w:rPr>
                <w:rFonts w:eastAsia="Times New Roman"/>
              </w:rPr>
              <w:delText>[68]</w:delText>
            </w:r>
            <w:r w:rsidDel="009A4754">
              <w:rPr>
                <w:rFonts w:eastAsia="Times New Roman"/>
              </w:rPr>
              <w:tab/>
              <w:delText xml:space="preserve">O. Svartstrom </w:delText>
            </w:r>
            <w:r w:rsidDel="009A4754">
              <w:rPr>
                <w:rFonts w:eastAsia="Times New Roman"/>
                <w:i/>
                <w:iCs/>
              </w:rPr>
              <w:delText>et al.</w:delText>
            </w:r>
            <w:r w:rsidDel="009A4754">
              <w:rPr>
                <w:rFonts w:eastAsia="Times New Roman"/>
              </w:rPr>
              <w:delText xml:space="preserve">, “Ninety-nine de novo assembled genomes from the moose (Alces alces) rumen microbiome provide new insights into microbial plant biomass degradation,” </w:delText>
            </w:r>
            <w:r w:rsidDel="009A4754">
              <w:rPr>
                <w:rFonts w:eastAsia="Times New Roman"/>
                <w:i/>
                <w:iCs/>
              </w:rPr>
              <w:delText>ISME J</w:delText>
            </w:r>
            <w:r w:rsidDel="009A4754">
              <w:rPr>
                <w:rFonts w:eastAsia="Times New Roman"/>
              </w:rPr>
              <w:delText>, vol. 11, no. 11, pp. 2538–2551, 2017, doi: 10.1038/ismej.2017.108.</w:delText>
            </w:r>
          </w:del>
        </w:p>
        <w:p w14:paraId="79CDB2EC" w14:textId="58CFE282" w:rsidR="00C25E84" w:rsidDel="009A4754" w:rsidRDefault="00C25E84">
          <w:pPr>
            <w:autoSpaceDE w:val="0"/>
            <w:autoSpaceDN w:val="0"/>
            <w:ind w:hanging="640"/>
            <w:divId w:val="762065551"/>
            <w:rPr>
              <w:del w:id="592" w:author="JOSE FERNANDO GARCIA GUEVARA" w:date="2022-02-03T19:27:00Z"/>
              <w:rFonts w:eastAsia="Times New Roman"/>
            </w:rPr>
          </w:pPr>
          <w:del w:id="593" w:author="JOSE FERNANDO GARCIA GUEVARA" w:date="2022-02-03T19:27:00Z">
            <w:r w:rsidDel="009A4754">
              <w:rPr>
                <w:rFonts w:eastAsia="Times New Roman"/>
              </w:rPr>
              <w:delText>[69]</w:delText>
            </w:r>
            <w:r w:rsidDel="009A4754">
              <w:rPr>
                <w:rFonts w:eastAsia="Times New Roman"/>
              </w:rPr>
              <w:tab/>
              <w:delText xml:space="preserve">B. Buchfink, C. Xie, and D. H. Huson, “Fast and sensitive protein alignment using DIAMOND,” </w:delText>
            </w:r>
            <w:r w:rsidDel="009A4754">
              <w:rPr>
                <w:rFonts w:eastAsia="Times New Roman"/>
                <w:i/>
                <w:iCs/>
              </w:rPr>
              <w:delText>Nat Methods</w:delText>
            </w:r>
            <w:r w:rsidDel="009A4754">
              <w:rPr>
                <w:rFonts w:eastAsia="Times New Roman"/>
              </w:rPr>
              <w:delText>, vol. 12, no. 1, pp. 59–60, 2015, doi: 10.1038/nmeth.3176.</w:delText>
            </w:r>
          </w:del>
        </w:p>
        <w:p w14:paraId="63560D8E" w14:textId="31B4A97E" w:rsidR="00C25E84" w:rsidDel="009A4754" w:rsidRDefault="00C25E84">
          <w:pPr>
            <w:autoSpaceDE w:val="0"/>
            <w:autoSpaceDN w:val="0"/>
            <w:ind w:hanging="640"/>
            <w:divId w:val="483014260"/>
            <w:rPr>
              <w:del w:id="594" w:author="JOSE FERNANDO GARCIA GUEVARA" w:date="2022-02-03T19:27:00Z"/>
              <w:rFonts w:eastAsia="Times New Roman"/>
            </w:rPr>
          </w:pPr>
          <w:del w:id="595" w:author="JOSE FERNANDO GARCIA GUEVARA" w:date="2022-02-03T19:27:00Z">
            <w:r w:rsidDel="009A4754">
              <w:rPr>
                <w:rFonts w:eastAsia="Times New Roman"/>
              </w:rPr>
              <w:delText>[70]</w:delText>
            </w:r>
            <w:r w:rsidDel="009A4754">
              <w:rPr>
                <w:rFonts w:eastAsia="Times New Roman"/>
              </w:rPr>
              <w:tab/>
              <w:delText xml:space="preserve">C. Mao </w:delText>
            </w:r>
            <w:r w:rsidDel="009A4754">
              <w:rPr>
                <w:rFonts w:eastAsia="Times New Roman"/>
                <w:i/>
                <w:iCs/>
              </w:rPr>
              <w:delText>et al.</w:delText>
            </w:r>
            <w:r w:rsidDel="009A4754">
              <w:rPr>
                <w:rFonts w:eastAsia="Times New Roman"/>
              </w:rPr>
              <w:delText xml:space="preserve">, “Curation, integration and visualization of bacterial virulence factors in PATRIC,” </w:delText>
            </w:r>
            <w:r w:rsidDel="009A4754">
              <w:rPr>
                <w:rFonts w:eastAsia="Times New Roman"/>
                <w:i/>
                <w:iCs/>
              </w:rPr>
              <w:delText>Bioinformatics</w:delText>
            </w:r>
            <w:r w:rsidDel="009A4754">
              <w:rPr>
                <w:rFonts w:eastAsia="Times New Roman"/>
              </w:rPr>
              <w:delText>, vol. 31, no. 2, pp. 252–258, 2015, doi: 10.1093/bioinformatics/btu631.</w:delText>
            </w:r>
          </w:del>
        </w:p>
        <w:p w14:paraId="7752EA4F" w14:textId="3C871185" w:rsidR="00C25E84" w:rsidDel="009A4754" w:rsidRDefault="00C25E84">
          <w:pPr>
            <w:autoSpaceDE w:val="0"/>
            <w:autoSpaceDN w:val="0"/>
            <w:ind w:hanging="640"/>
            <w:divId w:val="444427866"/>
            <w:rPr>
              <w:del w:id="596" w:author="JOSE FERNANDO GARCIA GUEVARA" w:date="2022-02-03T19:27:00Z"/>
              <w:rFonts w:eastAsia="Times New Roman"/>
            </w:rPr>
          </w:pPr>
          <w:del w:id="597" w:author="JOSE FERNANDO GARCIA GUEVARA" w:date="2022-02-03T19:27:00Z">
            <w:r w:rsidDel="009A4754">
              <w:rPr>
                <w:rFonts w:eastAsia="Times New Roman"/>
              </w:rPr>
              <w:delText>[71]</w:delText>
            </w:r>
            <w:r w:rsidDel="009A4754">
              <w:rPr>
                <w:rFonts w:eastAsia="Times New Roman"/>
              </w:rPr>
              <w:tab/>
              <w:delText xml:space="preserve">J. J. Gillespie </w:delText>
            </w:r>
            <w:r w:rsidDel="009A4754">
              <w:rPr>
                <w:rFonts w:eastAsia="Times New Roman"/>
                <w:i/>
                <w:iCs/>
              </w:rPr>
              <w:delText>et al.</w:delText>
            </w:r>
            <w:r w:rsidDel="009A4754">
              <w:rPr>
                <w:rFonts w:eastAsia="Times New Roman"/>
              </w:rPr>
              <w:delText xml:space="preserve">, “PATRIC: the comprehensive bacterial bioinformatics resource with a focus on human pathogenic species,” </w:delText>
            </w:r>
            <w:r w:rsidDel="009A4754">
              <w:rPr>
                <w:rFonts w:eastAsia="Times New Roman"/>
                <w:i/>
                <w:iCs/>
              </w:rPr>
              <w:delText>Infect Immun</w:delText>
            </w:r>
            <w:r w:rsidDel="009A4754">
              <w:rPr>
                <w:rFonts w:eastAsia="Times New Roman"/>
              </w:rPr>
              <w:delText>, vol. 79, no. 11, pp. 4286–4298, 2011, doi: 10.1128/IAI.00207-11.</w:delText>
            </w:r>
          </w:del>
        </w:p>
        <w:p w14:paraId="42F3BDDA" w14:textId="027B27BB" w:rsidR="00C25E84" w:rsidDel="009A4754" w:rsidRDefault="00C25E84">
          <w:pPr>
            <w:autoSpaceDE w:val="0"/>
            <w:autoSpaceDN w:val="0"/>
            <w:ind w:hanging="640"/>
            <w:divId w:val="608513833"/>
            <w:rPr>
              <w:del w:id="598" w:author="JOSE FERNANDO GARCIA GUEVARA" w:date="2022-02-03T19:27:00Z"/>
              <w:rFonts w:eastAsia="Times New Roman"/>
            </w:rPr>
          </w:pPr>
          <w:del w:id="599" w:author="JOSE FERNANDO GARCIA GUEVARA" w:date="2022-02-03T19:27:00Z">
            <w:r w:rsidDel="009A4754">
              <w:rPr>
                <w:rFonts w:eastAsia="Times New Roman"/>
              </w:rPr>
              <w:delText>[72]</w:delText>
            </w:r>
            <w:r w:rsidDel="009A4754">
              <w:rPr>
                <w:rFonts w:eastAsia="Times New Roman"/>
              </w:rPr>
              <w:tab/>
              <w:delText xml:space="preserve">S. Mukherjee </w:delText>
            </w:r>
            <w:r w:rsidDel="009A4754">
              <w:rPr>
                <w:rFonts w:eastAsia="Times New Roman"/>
                <w:i/>
                <w:iCs/>
              </w:rPr>
              <w:delText>et al.</w:delText>
            </w:r>
            <w:r w:rsidDel="009A4754">
              <w:rPr>
                <w:rFonts w:eastAsia="Times New Roman"/>
              </w:rPr>
              <w:delText xml:space="preserve">, “Genomes OnLine database (GOLD) v.7: updates and new features,” </w:delText>
            </w:r>
            <w:r w:rsidDel="009A4754">
              <w:rPr>
                <w:rFonts w:eastAsia="Times New Roman"/>
                <w:i/>
                <w:iCs/>
              </w:rPr>
              <w:delText>Nucleic Acids Res</w:delText>
            </w:r>
            <w:r w:rsidDel="009A4754">
              <w:rPr>
                <w:rFonts w:eastAsia="Times New Roman"/>
              </w:rPr>
              <w:delText>, vol. 47, no. D1, pp. D649–D659, 2019, doi: 10.1093/nar/gky977.</w:delText>
            </w:r>
          </w:del>
        </w:p>
        <w:p w14:paraId="1BC7366E" w14:textId="68CECDE3" w:rsidR="00C25E84" w:rsidDel="009A4754" w:rsidRDefault="00C25E84">
          <w:pPr>
            <w:autoSpaceDE w:val="0"/>
            <w:autoSpaceDN w:val="0"/>
            <w:ind w:hanging="640"/>
            <w:divId w:val="1023242326"/>
            <w:rPr>
              <w:del w:id="600" w:author="JOSE FERNANDO GARCIA GUEVARA" w:date="2022-02-03T19:27:00Z"/>
              <w:rFonts w:eastAsia="Times New Roman"/>
            </w:rPr>
          </w:pPr>
          <w:del w:id="601" w:author="JOSE FERNANDO GARCIA GUEVARA" w:date="2022-02-03T19:27:00Z">
            <w:r w:rsidDel="009A4754">
              <w:rPr>
                <w:rFonts w:eastAsia="Times New Roman"/>
              </w:rPr>
              <w:delText>[73]</w:delText>
            </w:r>
            <w:r w:rsidDel="009A4754">
              <w:rPr>
                <w:rFonts w:eastAsia="Times New Roman"/>
              </w:rPr>
              <w:tab/>
              <w:delText xml:space="preserve">K. Blin </w:delText>
            </w:r>
            <w:r w:rsidDel="009A4754">
              <w:rPr>
                <w:rFonts w:eastAsia="Times New Roman"/>
                <w:i/>
                <w:iCs/>
              </w:rPr>
              <w:delText>et al.</w:delText>
            </w:r>
            <w:r w:rsidDel="009A4754">
              <w:rPr>
                <w:rFonts w:eastAsia="Times New Roman"/>
              </w:rPr>
              <w:delText xml:space="preserve">, “antiSMASH 4.0-improvements in chemistry prediction and gene cluster boundary identification,” </w:delText>
            </w:r>
            <w:r w:rsidDel="009A4754">
              <w:rPr>
                <w:rFonts w:eastAsia="Times New Roman"/>
                <w:i/>
                <w:iCs/>
              </w:rPr>
              <w:delText>Nucleic Acids Res</w:delText>
            </w:r>
            <w:r w:rsidDel="009A4754">
              <w:rPr>
                <w:rFonts w:eastAsia="Times New Roman"/>
              </w:rPr>
              <w:delText>, vol. 45, no. W1, pp. W36–W41, 2017, doi: 10.1093/nar/gkx319.</w:delText>
            </w:r>
          </w:del>
        </w:p>
        <w:p w14:paraId="447FD275" w14:textId="5012C006" w:rsidR="00C25E84" w:rsidDel="009A4754" w:rsidRDefault="00C25E84">
          <w:pPr>
            <w:autoSpaceDE w:val="0"/>
            <w:autoSpaceDN w:val="0"/>
            <w:ind w:hanging="640"/>
            <w:divId w:val="709721591"/>
            <w:rPr>
              <w:del w:id="602" w:author="JOSE FERNANDO GARCIA GUEVARA" w:date="2022-02-03T19:27:00Z"/>
              <w:rFonts w:eastAsia="Times New Roman"/>
            </w:rPr>
          </w:pPr>
          <w:del w:id="603" w:author="JOSE FERNANDO GARCIA GUEVARA" w:date="2022-02-03T19:27:00Z">
            <w:r w:rsidDel="009A4754">
              <w:rPr>
                <w:rFonts w:eastAsia="Times New Roman"/>
              </w:rPr>
              <w:delText>[74]</w:delText>
            </w:r>
            <w:r w:rsidDel="009A4754">
              <w:rPr>
                <w:rFonts w:eastAsia="Times New Roman"/>
              </w:rPr>
              <w:tab/>
              <w:delText xml:space="preserve">N. et al. Pons, “a platform for quantitative metagenomic profiling of complex ecosystems.,” </w:delText>
            </w:r>
            <w:r w:rsidDel="009A4754">
              <w:rPr>
                <w:rFonts w:eastAsia="Times New Roman"/>
                <w:i/>
                <w:iCs/>
              </w:rPr>
              <w:delText>Journées Ouvertes en Biologie, Informatique et Mathématiques</w:delText>
            </w:r>
            <w:r w:rsidDel="009A4754">
              <w:rPr>
                <w:rFonts w:eastAsia="Times New Roman"/>
              </w:rPr>
              <w:delText>, 2010. http://www.jobim2010.fr/sites/default/files/presentations/27Pons.pdf</w:delText>
            </w:r>
          </w:del>
        </w:p>
        <w:p w14:paraId="76B9AAB1" w14:textId="384E0791" w:rsidR="00C25E84" w:rsidDel="009A4754" w:rsidRDefault="00C25E84">
          <w:pPr>
            <w:autoSpaceDE w:val="0"/>
            <w:autoSpaceDN w:val="0"/>
            <w:ind w:hanging="640"/>
            <w:divId w:val="242187106"/>
            <w:rPr>
              <w:del w:id="604" w:author="JOSE FERNANDO GARCIA GUEVARA" w:date="2022-02-03T19:27:00Z"/>
              <w:rFonts w:eastAsia="Times New Roman"/>
            </w:rPr>
          </w:pPr>
          <w:del w:id="605" w:author="JOSE FERNANDO GARCIA GUEVARA" w:date="2022-02-03T19:27:00Z">
            <w:r w:rsidDel="009A4754">
              <w:rPr>
                <w:rFonts w:eastAsia="Times New Roman"/>
              </w:rPr>
              <w:delText>[75]</w:delText>
            </w:r>
            <w:r w:rsidDel="009A4754">
              <w:rPr>
                <w:rFonts w:eastAsia="Times New Roman"/>
              </w:rPr>
              <w:tab/>
              <w:delText xml:space="preserve">E. le Chatelier </w:delText>
            </w:r>
            <w:r w:rsidDel="009A4754">
              <w:rPr>
                <w:rFonts w:eastAsia="Times New Roman"/>
                <w:i/>
                <w:iCs/>
              </w:rPr>
              <w:delText>et al.</w:delText>
            </w:r>
            <w:r w:rsidDel="009A4754">
              <w:rPr>
                <w:rFonts w:eastAsia="Times New Roman"/>
              </w:rPr>
              <w:delText xml:space="preserve">, “Richness of human gut microbiome correlates with metabolic markers,” </w:delText>
            </w:r>
            <w:r w:rsidDel="009A4754">
              <w:rPr>
                <w:rFonts w:eastAsia="Times New Roman"/>
                <w:i/>
                <w:iCs/>
              </w:rPr>
              <w:delText>Nature</w:delText>
            </w:r>
            <w:r w:rsidDel="009A4754">
              <w:rPr>
                <w:rFonts w:eastAsia="Times New Roman"/>
              </w:rPr>
              <w:delText>, vol. 500, no. 7464, pp. 541–546, 2013, doi: 10.1038/nature12506.</w:delText>
            </w:r>
          </w:del>
        </w:p>
        <w:p w14:paraId="4BD6407C" w14:textId="795375E5" w:rsidR="00C25E84" w:rsidDel="009A4754" w:rsidRDefault="00C25E84">
          <w:pPr>
            <w:autoSpaceDE w:val="0"/>
            <w:autoSpaceDN w:val="0"/>
            <w:ind w:hanging="640"/>
            <w:divId w:val="259266071"/>
            <w:rPr>
              <w:del w:id="606" w:author="JOSE FERNANDO GARCIA GUEVARA" w:date="2022-02-03T19:27:00Z"/>
              <w:rFonts w:eastAsia="Times New Roman"/>
            </w:rPr>
          </w:pPr>
          <w:del w:id="607" w:author="JOSE FERNANDO GARCIA GUEVARA" w:date="2022-02-03T19:27:00Z">
            <w:r w:rsidDel="009A4754">
              <w:rPr>
                <w:rFonts w:eastAsia="Times New Roman"/>
              </w:rPr>
              <w:delText>[76]</w:delText>
            </w:r>
            <w:r w:rsidDel="009A4754">
              <w:rPr>
                <w:rFonts w:eastAsia="Times New Roman"/>
              </w:rPr>
              <w:tab/>
              <w:delText xml:space="preserve">C. O. Fritz, P. E. Morris, and J. J. Richler, “Effect size estimates: current use, calculations, and interpretation,” </w:delText>
            </w:r>
            <w:r w:rsidDel="009A4754">
              <w:rPr>
                <w:rFonts w:eastAsia="Times New Roman"/>
                <w:i/>
                <w:iCs/>
              </w:rPr>
              <w:delText>J Exp Psychol Gen</w:delText>
            </w:r>
            <w:r w:rsidDel="009A4754">
              <w:rPr>
                <w:rFonts w:eastAsia="Times New Roman"/>
              </w:rPr>
              <w:delText>, vol. 141, no. 1, pp. 2–18, 2012, doi: 10.1037/a0024338.</w:delText>
            </w:r>
          </w:del>
        </w:p>
        <w:p w14:paraId="7574BC5F" w14:textId="2AA8C48F" w:rsidR="00C25E84" w:rsidDel="009A4754" w:rsidRDefault="00C25E84">
          <w:pPr>
            <w:autoSpaceDE w:val="0"/>
            <w:autoSpaceDN w:val="0"/>
            <w:ind w:hanging="640"/>
            <w:divId w:val="32704018"/>
            <w:rPr>
              <w:del w:id="608" w:author="JOSE FERNANDO GARCIA GUEVARA" w:date="2022-02-03T19:27:00Z"/>
              <w:rFonts w:eastAsia="Times New Roman"/>
            </w:rPr>
          </w:pPr>
          <w:del w:id="609" w:author="JOSE FERNANDO GARCIA GUEVARA" w:date="2022-02-03T19:27:00Z">
            <w:r w:rsidDel="009A4754">
              <w:rPr>
                <w:rFonts w:eastAsia="Times New Roman"/>
              </w:rPr>
              <w:delText>[77]</w:delText>
            </w:r>
            <w:r w:rsidDel="009A4754">
              <w:rPr>
                <w:rFonts w:eastAsia="Times New Roman"/>
              </w:rPr>
              <w:tab/>
              <w:delText xml:space="preserve">S. T.- Biorxiv and undefined 2014, “qqman: an R package for visualizing GWAS results using QQ and manhattan plots,” </w:delText>
            </w:r>
            <w:r w:rsidDel="009A4754">
              <w:rPr>
                <w:rFonts w:eastAsia="Times New Roman"/>
                <w:i/>
                <w:iCs/>
              </w:rPr>
              <w:delText>biorxiv.org</w:delText>
            </w:r>
            <w:r w:rsidDel="009A4754">
              <w:rPr>
                <w:rFonts w:eastAsia="Times New Roman"/>
              </w:rPr>
              <w:delText>, Accessed: Nov. 30, 2021. [Online]. Available: https://www.biorxiv.org/content/10.1101/005165v1.full-text</w:delText>
            </w:r>
          </w:del>
        </w:p>
        <w:p w14:paraId="1A6B74DC" w14:textId="1C932EB6" w:rsidR="00C25E84" w:rsidDel="009A4754" w:rsidRDefault="00C25E84">
          <w:pPr>
            <w:autoSpaceDE w:val="0"/>
            <w:autoSpaceDN w:val="0"/>
            <w:ind w:hanging="640"/>
            <w:divId w:val="1921866867"/>
            <w:rPr>
              <w:del w:id="610" w:author="JOSE FERNANDO GARCIA GUEVARA" w:date="2022-02-03T19:27:00Z"/>
              <w:rFonts w:eastAsia="Times New Roman"/>
            </w:rPr>
          </w:pPr>
          <w:del w:id="611" w:author="JOSE FERNANDO GARCIA GUEVARA" w:date="2022-02-03T19:27:00Z">
            <w:r w:rsidDel="009A4754">
              <w:rPr>
                <w:rFonts w:eastAsia="Times New Roman"/>
              </w:rPr>
              <w:delText>[78]</w:delText>
            </w:r>
            <w:r w:rsidDel="009A4754">
              <w:rPr>
                <w:rFonts w:eastAsia="Times New Roman"/>
              </w:rPr>
              <w:tab/>
              <w:delText xml:space="preserve">G. Csardi and T. Nepusz, “The igraph software package for complex network research,” </w:delText>
            </w:r>
            <w:r w:rsidDel="009A4754">
              <w:rPr>
                <w:rFonts w:eastAsia="Times New Roman"/>
                <w:i/>
                <w:iCs/>
              </w:rPr>
              <w:delText>InterJournal, complex systems</w:delText>
            </w:r>
            <w:r w:rsidDel="009A4754">
              <w:rPr>
                <w:rFonts w:eastAsia="Times New Roman"/>
              </w:rPr>
              <w:delText>, vol. 1695, no. 5, pp. 1–9, 2006.</w:delText>
            </w:r>
          </w:del>
        </w:p>
        <w:p w14:paraId="276EE893" w14:textId="0330EEB5" w:rsidR="00C25E84" w:rsidDel="009A4754" w:rsidRDefault="00C25E84">
          <w:pPr>
            <w:autoSpaceDE w:val="0"/>
            <w:autoSpaceDN w:val="0"/>
            <w:ind w:hanging="640"/>
            <w:divId w:val="1181312841"/>
            <w:rPr>
              <w:del w:id="612" w:author="JOSE FERNANDO GARCIA GUEVARA" w:date="2022-02-03T19:27:00Z"/>
              <w:rFonts w:eastAsia="Times New Roman"/>
            </w:rPr>
          </w:pPr>
          <w:del w:id="613" w:author="JOSE FERNANDO GARCIA GUEVARA" w:date="2022-02-03T19:27:00Z">
            <w:r w:rsidDel="009A4754">
              <w:rPr>
                <w:rFonts w:eastAsia="Times New Roman"/>
              </w:rPr>
              <w:delText>[79]</w:delText>
            </w:r>
            <w:r w:rsidDel="009A4754">
              <w:rPr>
                <w:rFonts w:eastAsia="Times New Roman"/>
              </w:rPr>
              <w:tab/>
              <w:delText xml:space="preserve">P. Pons and M. Latapy, “Computing communities in large networks using random walks,” in </w:delText>
            </w:r>
            <w:r w:rsidDel="009A4754">
              <w:rPr>
                <w:rFonts w:eastAsia="Times New Roman"/>
                <w:i/>
                <w:iCs/>
              </w:rPr>
              <w:delText>International symposium on computer and information sciences</w:delText>
            </w:r>
            <w:r w:rsidDel="009A4754">
              <w:rPr>
                <w:rFonts w:eastAsia="Times New Roman"/>
              </w:rPr>
              <w:delText>, 2005, pp. 284–293.</w:delText>
            </w:r>
          </w:del>
        </w:p>
        <w:p w14:paraId="64DD2245" w14:textId="0DC56960" w:rsidR="00C25E84" w:rsidDel="009A4754" w:rsidRDefault="00C25E84">
          <w:pPr>
            <w:autoSpaceDE w:val="0"/>
            <w:autoSpaceDN w:val="0"/>
            <w:ind w:hanging="640"/>
            <w:divId w:val="61492699"/>
            <w:rPr>
              <w:del w:id="614" w:author="JOSE FERNANDO GARCIA GUEVARA" w:date="2022-02-03T19:27:00Z"/>
              <w:rFonts w:eastAsia="Times New Roman"/>
            </w:rPr>
          </w:pPr>
          <w:del w:id="615" w:author="JOSE FERNANDO GARCIA GUEVARA" w:date="2022-02-03T19:27:00Z">
            <w:r w:rsidDel="009A4754">
              <w:rPr>
                <w:rFonts w:eastAsia="Times New Roman"/>
              </w:rPr>
              <w:delText>[80]</w:delText>
            </w:r>
            <w:r w:rsidDel="009A4754">
              <w:rPr>
                <w:rFonts w:eastAsia="Times New Roman"/>
              </w:rPr>
              <w:tab/>
              <w:delText xml:space="preserve">M. Uhlen </w:delText>
            </w:r>
            <w:r w:rsidDel="009A4754">
              <w:rPr>
                <w:rFonts w:eastAsia="Times New Roman"/>
                <w:i/>
                <w:iCs/>
              </w:rPr>
              <w:delText>et al.</w:delText>
            </w:r>
            <w:r w:rsidDel="009A4754">
              <w:rPr>
                <w:rFonts w:eastAsia="Times New Roman"/>
              </w:rPr>
              <w:delText xml:space="preserve">, “A pathology atlas of the human cancer transcriptome,” </w:delText>
            </w:r>
            <w:r w:rsidDel="009A4754">
              <w:rPr>
                <w:rFonts w:eastAsia="Times New Roman"/>
                <w:i/>
                <w:iCs/>
              </w:rPr>
              <w:delText>Science</w:delText>
            </w:r>
            <w:r w:rsidDel="009A4754">
              <w:rPr>
                <w:rFonts w:eastAsia="Times New Roman"/>
              </w:rPr>
              <w:delText>, vol. 357, no. 6352, 2017, doi: 10.1126/science.aan2507.</w:delText>
            </w:r>
          </w:del>
        </w:p>
        <w:p w14:paraId="1278AD3A" w14:textId="0AF19FDB" w:rsidR="00C25E84" w:rsidDel="009A4754" w:rsidRDefault="00C25E84">
          <w:pPr>
            <w:autoSpaceDE w:val="0"/>
            <w:autoSpaceDN w:val="0"/>
            <w:ind w:hanging="640"/>
            <w:divId w:val="1894348560"/>
            <w:rPr>
              <w:del w:id="616" w:author="JOSE FERNANDO GARCIA GUEVARA" w:date="2022-02-03T19:27:00Z"/>
              <w:rFonts w:eastAsia="Times New Roman"/>
            </w:rPr>
          </w:pPr>
          <w:del w:id="617" w:author="JOSE FERNANDO GARCIA GUEVARA" w:date="2022-02-03T19:27:00Z">
            <w:r w:rsidDel="009A4754">
              <w:rPr>
                <w:rFonts w:eastAsia="Times New Roman"/>
              </w:rPr>
              <w:delText>[81]</w:delText>
            </w:r>
            <w:r w:rsidDel="009A4754">
              <w:rPr>
                <w:rFonts w:eastAsia="Times New Roman"/>
              </w:rPr>
              <w:tab/>
              <w:delText xml:space="preserve">F. Pedregosa FABIANPEDREGOSA </w:delText>
            </w:r>
            <w:r w:rsidDel="009A4754">
              <w:rPr>
                <w:rFonts w:eastAsia="Times New Roman"/>
                <w:i/>
                <w:iCs/>
              </w:rPr>
              <w:delText>et al.</w:delText>
            </w:r>
            <w:r w:rsidDel="009A4754">
              <w:rPr>
                <w:rFonts w:eastAsia="Times New Roman"/>
              </w:rPr>
              <w:delText xml:space="preserve">, “Scikit-learn: Machine Learning in Python Gaël Varoquaux Bertrand Thirion Vincent Dubourg Alexandre Passos PEDREGOSA, VAROQUAUX, GRAMFORT ET AL. Matthieu Perrot,” </w:delText>
            </w:r>
            <w:r w:rsidDel="009A4754">
              <w:rPr>
                <w:rFonts w:eastAsia="Times New Roman"/>
                <w:i/>
                <w:iCs/>
              </w:rPr>
              <w:delText>Journal of Machine Learning Research</w:delText>
            </w:r>
            <w:r w:rsidDel="009A4754">
              <w:rPr>
                <w:rFonts w:eastAsia="Times New Roman"/>
              </w:rPr>
              <w:delText>, vol. 12, pp. 2825–2830, 2011, Accessed: Dec. 15, 2021. [Online]. Available: http://scikit-learn.sourceforge.net.</w:delText>
            </w:r>
          </w:del>
        </w:p>
        <w:p w14:paraId="1E27E777" w14:textId="728E3839" w:rsidR="00B55FD4" w:rsidRPr="00B55FD4" w:rsidRDefault="00C25E84" w:rsidP="00B74686">
          <w:del w:id="618" w:author="JOSE FERNANDO GARCIA GUEVARA" w:date="2022-02-03T19:27:00Z">
            <w:r w:rsidDel="009A4754">
              <w:rPr>
                <w:rFonts w:eastAsia="Times New Roman"/>
              </w:rPr>
              <w:delText> </w:delText>
            </w:r>
          </w:del>
        </w:p>
      </w:sdtContent>
    </w:sdt>
    <w:p w14:paraId="34A86014" w14:textId="19A3816D" w:rsidR="005D396F" w:rsidRPr="00D46CCA" w:rsidRDefault="0C22591A" w:rsidP="00260D05">
      <w:pPr>
        <w:pStyle w:val="Heading1"/>
        <w:rPr>
          <w:lang w:val="en-US"/>
        </w:rPr>
      </w:pPr>
      <w:r w:rsidRPr="0C22591A">
        <w:rPr>
          <w:lang w:val="en-US"/>
        </w:rPr>
        <w:t>Methods</w:t>
      </w:r>
    </w:p>
    <w:p w14:paraId="3A7A9D4F" w14:textId="77777777" w:rsidR="005D396F" w:rsidRPr="007749A9" w:rsidRDefault="005D396F" w:rsidP="00BF5D7F">
      <w:pPr>
        <w:pStyle w:val="Heading2"/>
      </w:pPr>
      <w:r w:rsidRPr="007749A9">
        <w:t>Metagenomics species pan-genome (MSP) creation</w:t>
      </w:r>
    </w:p>
    <w:p w14:paraId="0CF1A277" w14:textId="5C6FE551" w:rsidR="005D396F" w:rsidRPr="00D46CCA" w:rsidRDefault="005D396F" w:rsidP="00B74686">
      <w:pPr>
        <w:rPr>
          <w:lang w:val="en-US"/>
        </w:rPr>
      </w:pPr>
      <w:r w:rsidRPr="00D46CCA">
        <w:rPr>
          <w:lang w:val="en-US"/>
        </w:rPr>
        <w:t>1601 metagenomic samples used to build the Integrated Gene Catalog of the human gut microbiome (IGC2) were downloaded from the European Nucleotide Archive</w:t>
      </w:r>
      <w:r w:rsidR="00F43CEF">
        <w:rPr>
          <w:lang w:val="en-US"/>
        </w:rPr>
        <w:t xml:space="preserve"> </w:t>
      </w:r>
      <w:sdt>
        <w:sdtPr>
          <w:rPr>
            <w:color w:val="000000"/>
            <w:lang w:val="en-US"/>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1hbnVhbE92ZXJyaWRlVGV4dCI6IiIsImNpdGVwcm9jVGV4dCI6Ils1OV0ifX0="/>
          <w:id w:val="-973217523"/>
          <w:placeholder>
            <w:docPart w:val="DefaultPlaceholder_-1854013440"/>
          </w:placeholder>
        </w:sdtPr>
        <w:sdtEndPr/>
        <w:sdtContent>
          <w:ins w:id="619" w:author="JOSE FERNANDO GARCIA GUEVARA" w:date="2022-02-03T20:15:00Z">
            <w:r w:rsidR="00E41788" w:rsidRPr="00E41788">
              <w:rPr>
                <w:color w:val="000000"/>
                <w:lang w:val="en-US"/>
              </w:rPr>
              <w:t>[59]</w:t>
            </w:r>
          </w:ins>
          <w:del w:id="620" w:author="JOSE FERNANDO GARCIA GUEVARA" w:date="2022-02-03T19:27:00Z">
            <w:r w:rsidR="00C25E84" w:rsidRPr="00E41788" w:rsidDel="009A4754">
              <w:rPr>
                <w:color w:val="000000"/>
                <w:lang w:val="en-US"/>
              </w:rPr>
              <w:delText>[57]</w:delText>
            </w:r>
          </w:del>
        </w:sdtContent>
      </w:sdt>
      <w:r w:rsidRPr="00D46CCA">
        <w:rPr>
          <w:lang w:val="en-US"/>
        </w:rPr>
        <w:t>.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bWFudWFsT3ZlcnJpZGVUZXh0IjoiIiwiY2l0ZXByb2NUZXh0IjoiWzYwXSJ9fQ=="/>
          <w:id w:val="-2074350023"/>
          <w:placeholder>
            <w:docPart w:val="DefaultPlaceholder_-1854013440"/>
          </w:placeholder>
        </w:sdtPr>
        <w:sdtEndPr>
          <w:rPr>
            <w:lang w:val="en-GB"/>
          </w:rPr>
        </w:sdtEndPr>
        <w:sdtContent>
          <w:ins w:id="621" w:author="JOSE FERNANDO GARCIA GUEVARA" w:date="2022-02-03T20:15:00Z">
            <w:r w:rsidR="00E41788" w:rsidRPr="00E41788">
              <w:rPr>
                <w:color w:val="000000"/>
              </w:rPr>
              <w:t>[60]</w:t>
            </w:r>
          </w:ins>
          <w:del w:id="622" w:author="JOSE FERNANDO GARCIA GUEVARA" w:date="2022-02-03T19:27:00Z">
            <w:r w:rsidR="00C25E84" w:rsidRPr="00E41788" w:rsidDel="009A4754">
              <w:rPr>
                <w:color w:val="000000"/>
              </w:rPr>
              <w:delText>[58]</w:delText>
            </w:r>
          </w:del>
        </w:sdtContent>
      </w:sdt>
      <w:r w:rsidRPr="00D46CCA">
        <w:rPr>
          <w:lang w:val="en-US"/>
        </w:rPr>
        <w:t>, reads from each sample were mapped against the IG</w:t>
      </w:r>
      <w:r w:rsidR="00F43CEF">
        <w:rPr>
          <w:lang w:val="en-US"/>
        </w:rPr>
        <w:t>1</w:t>
      </w:r>
      <w:r w:rsidRPr="00D46CCA">
        <w:rPr>
          <w:lang w:val="en-US"/>
        </w:rPr>
        <w:t xml:space="preserve">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tYW51YWxPdmVycmlkZVRleHQiOiIiLCJjaXRlcHJvY1RleHQiOiJbMTBdIn19"/>
          <w:id w:val="-30882181"/>
          <w:placeholder>
            <w:docPart w:val="DefaultPlaceholder_-1854013440"/>
          </w:placeholder>
        </w:sdtPr>
        <w:sdtEndPr/>
        <w:sdtContent>
          <w:ins w:id="623" w:author="JOSE FERNANDO GARCIA GUEVARA" w:date="2022-02-03T20:13:00Z">
            <w:r w:rsidR="00E41788" w:rsidRPr="00E41788">
              <w:rPr>
                <w:color w:val="000000"/>
                <w:lang w:val="en-US"/>
              </w:rPr>
              <w:t>[10]</w:t>
            </w:r>
          </w:ins>
          <w:del w:id="624" w:author="JOSE FERNANDO GARCIA GUEVARA" w:date="2022-02-03T19:27:00Z">
            <w:r w:rsidR="00C25E84" w:rsidRPr="00E41788" w:rsidDel="009A4754">
              <w:rPr>
                <w:color w:val="000000"/>
                <w:lang w:val="en-US"/>
              </w:rPr>
              <w:delText>[10]</w:delText>
            </w:r>
          </w:del>
        </w:sdtContent>
      </w:sdt>
      <w:r w:rsidRPr="00D46CCA">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Pr>
          <w:lang w:val="en-US"/>
        </w:rPr>
        <w:t>were</w:t>
      </w:r>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bWFudWFsT3ZlcnJpZGVUZXh0IjoiIiwiY2l0ZXByb2NUZXh0IjoiWzYxXSJ9fQ=="/>
          <w:id w:val="376671924"/>
          <w:placeholder>
            <w:docPart w:val="DefaultPlaceholder_-1854013440"/>
          </w:placeholder>
        </w:sdtPr>
        <w:sdtEndPr/>
        <w:sdtContent>
          <w:ins w:id="625" w:author="JOSE FERNANDO GARCIA GUEVARA" w:date="2022-02-03T20:15:00Z">
            <w:r w:rsidR="00E41788" w:rsidRPr="00E41788">
              <w:rPr>
                <w:color w:val="000000"/>
                <w:lang w:val="en-US"/>
              </w:rPr>
              <w:t>[61]</w:t>
            </w:r>
          </w:ins>
          <w:del w:id="626" w:author="JOSE FERNANDO GARCIA GUEVARA" w:date="2022-02-03T19:27:00Z">
            <w:r w:rsidR="00C25E84" w:rsidRPr="00E41788" w:rsidDel="009A4754">
              <w:rPr>
                <w:color w:val="000000"/>
                <w:lang w:val="en-US"/>
              </w:rPr>
              <w:delText>[59]</w:delText>
            </w:r>
          </w:del>
        </w:sdtContent>
      </w:sdt>
      <w:r w:rsidRPr="00D46CCA">
        <w:rPr>
          <w:lang w:val="en-US"/>
        </w:rPr>
        <w:t xml:space="preserve"> and by checking taxonomic homogeneity. </w:t>
      </w:r>
    </w:p>
    <w:p w14:paraId="2CF25CA3" w14:textId="21F308E8" w:rsidR="005D396F" w:rsidRPr="00D46CCA" w:rsidRDefault="005D396F" w:rsidP="00BF5D7F">
      <w:pPr>
        <w:pStyle w:val="Heading2"/>
      </w:pPr>
      <w:r w:rsidRPr="00D46CCA">
        <w:t>MSP taxonomic annotation with phylogenetic tree</w:t>
      </w:r>
      <w:r w:rsidR="005871F6">
        <w:t>.</w:t>
      </w:r>
    </w:p>
    <w:p w14:paraId="68D8B5E6" w14:textId="48265063" w:rsidR="005D396F" w:rsidRPr="00D46CCA" w:rsidRDefault="005D396F" w:rsidP="00B74686">
      <w:pPr>
        <w:rPr>
          <w:lang w:val="en-US"/>
        </w:rPr>
      </w:pPr>
      <w:r w:rsidRPr="00D46CCA">
        <w:rPr>
          <w:lang w:val="en-US"/>
        </w:rPr>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1hbnVhbE92ZXJyaWRlVGV4dCI6IiIsImNpdGVwcm9jVGV4dCI6Ils2Ml0ifX0="/>
          <w:id w:val="129752250"/>
          <w:placeholder>
            <w:docPart w:val="DefaultPlaceholder_-1854013440"/>
          </w:placeholder>
        </w:sdtPr>
        <w:sdtEndPr/>
        <w:sdtContent>
          <w:ins w:id="627" w:author="JOSE FERNANDO GARCIA GUEVARA" w:date="2022-02-03T20:15:00Z">
            <w:r w:rsidR="00E41788" w:rsidRPr="00E41788">
              <w:rPr>
                <w:color w:val="000000"/>
                <w:lang w:val="en-US"/>
              </w:rPr>
              <w:t>[62]</w:t>
            </w:r>
          </w:ins>
          <w:del w:id="628" w:author="JOSE FERNANDO GARCIA GUEVARA" w:date="2022-02-03T19:27:00Z">
            <w:r w:rsidR="00C25E84" w:rsidRPr="00E41788" w:rsidDel="009A4754">
              <w:rPr>
                <w:color w:val="000000"/>
                <w:lang w:val="en-US"/>
              </w:rPr>
              <w:delText>[60]</w:delText>
            </w:r>
          </w:del>
        </w:sdtContent>
      </w:sdt>
      <w:r w:rsidRPr="00D46CCA">
        <w:rPr>
          <w:lang w:val="en-US"/>
        </w:rPr>
        <w:t xml:space="preserve">. The 20 best hits for each gene were kept. A species-level assignment was given </w:t>
      </w:r>
      <w:r w:rsidR="00420FC2" w:rsidRPr="00D46CCA">
        <w:rPr>
          <w:lang w:val="en-US"/>
        </w:rPr>
        <w:t>if more</w:t>
      </w:r>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 if more than 50% of their genes had the same annotation.</w:t>
      </w:r>
    </w:p>
    <w:p w14:paraId="601030B6" w14:textId="2941E1D6" w:rsidR="005D396F" w:rsidRPr="00D46CCA" w:rsidRDefault="005D396F" w:rsidP="00B74686">
      <w:pPr>
        <w:rPr>
          <w:lang w:val="en-US"/>
        </w:rPr>
      </w:pPr>
      <w:r w:rsidRPr="00D46CCA">
        <w:rPr>
          <w:lang w:val="en-US"/>
        </w:rPr>
        <w:t>40 universal phylogenetic markers genes were extracted from the MSPs with</w:t>
      </w:r>
      <w:r w:rsidR="00922965">
        <w:rPr>
          <w:lang w:val="en-US"/>
        </w:rPr>
        <w:t xml:space="preserve"> MOCAT</w:t>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tYW51YWxPdmVycmlkZVRleHQiOiIiLCJjaXRlcHJvY1RleHQiOiJbNjNdIn19"/>
          <w:id w:val="-1900586567"/>
          <w:placeholder>
            <w:docPart w:val="DefaultPlaceholder_-1854013440"/>
          </w:placeholder>
        </w:sdtPr>
        <w:sdtEndPr/>
        <w:sdtContent>
          <w:ins w:id="629" w:author="JOSE FERNANDO GARCIA GUEVARA" w:date="2022-02-03T20:15:00Z">
            <w:r w:rsidR="00E41788" w:rsidRPr="00E41788">
              <w:rPr>
                <w:color w:val="000000"/>
                <w:lang w:val="en-US"/>
              </w:rPr>
              <w:t>[63]</w:t>
            </w:r>
          </w:ins>
          <w:del w:id="630" w:author="JOSE FERNANDO GARCIA GUEVARA" w:date="2022-02-03T19:27:00Z">
            <w:r w:rsidR="00C25E84" w:rsidRPr="00E41788" w:rsidDel="009A4754">
              <w:rPr>
                <w:color w:val="000000"/>
                <w:lang w:val="en-US"/>
              </w:rPr>
              <w:delText>[61]</w:delText>
            </w:r>
          </w:del>
        </w:sdtContent>
      </w:sdt>
      <w:r w:rsidRPr="00D46CCA">
        <w:rPr>
          <w:lang w:val="en-US"/>
        </w:rPr>
        <w:t xml:space="preserve">. MSPs with less than 5 markers were discarded. Then, the markers were separately aligned with </w:t>
      </w:r>
      <w:r w:rsidRPr="00D46CCA">
        <w:rPr>
          <w:lang w:val="en-US"/>
        </w:rPr>
        <w:lastRenderedPageBreak/>
        <w:t>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1hbnVhbE92ZXJyaWRlVGV4dCI6IiIsImNpdGVwcm9jVGV4dCI6Ils2NF0ifX0="/>
          <w:id w:val="-601264156"/>
          <w:placeholder>
            <w:docPart w:val="DefaultPlaceholder_-1854013440"/>
          </w:placeholder>
        </w:sdtPr>
        <w:sdtEndPr/>
        <w:sdtContent>
          <w:ins w:id="631" w:author="JOSE FERNANDO GARCIA GUEVARA" w:date="2022-02-03T20:15:00Z">
            <w:r w:rsidR="00E41788" w:rsidRPr="00E41788">
              <w:rPr>
                <w:color w:val="000000"/>
                <w:lang w:val="en-US"/>
              </w:rPr>
              <w:t>[64]</w:t>
            </w:r>
          </w:ins>
          <w:del w:id="632" w:author="JOSE FERNANDO GARCIA GUEVARA" w:date="2022-02-03T19:27:00Z">
            <w:r w:rsidR="00C25E84" w:rsidRPr="00E41788" w:rsidDel="009A4754">
              <w:rPr>
                <w:color w:val="000000"/>
                <w:lang w:val="en-US"/>
              </w:rPr>
              <w:delText>[62]</w:delText>
            </w:r>
          </w:del>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bWFudWFsT3ZlcnJpZGVUZXh0IjoiIiwiY2l0ZXByb2NUZXh0IjoiWzY1XSJ9fQ=="/>
          <w:id w:val="1392315275"/>
          <w:placeholder>
            <w:docPart w:val="DefaultPlaceholder_-1854013440"/>
          </w:placeholder>
        </w:sdtPr>
        <w:sdtEndPr/>
        <w:sdtContent>
          <w:ins w:id="633" w:author="JOSE FERNANDO GARCIA GUEVARA" w:date="2022-02-03T20:15:00Z">
            <w:r w:rsidR="00E41788" w:rsidRPr="00E41788">
              <w:rPr>
                <w:color w:val="000000"/>
                <w:lang w:val="en-US"/>
              </w:rPr>
              <w:t>[65]</w:t>
            </w:r>
          </w:ins>
          <w:del w:id="634" w:author="JOSE FERNANDO GARCIA GUEVARA" w:date="2022-02-03T19:27:00Z">
            <w:r w:rsidR="00C25E84" w:rsidRPr="00E41788" w:rsidDel="009A4754">
              <w:rPr>
                <w:color w:val="000000"/>
                <w:lang w:val="en-US"/>
              </w:rPr>
              <w:delText>[63]</w:delText>
            </w:r>
          </w:del>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tYW51YWxPdmVycmlkZVRleHQiOiIiLCJjaXRlcHJvY1RleHQiOiJbNjZdIn19"/>
          <w:id w:val="-499277812"/>
          <w:placeholder>
            <w:docPart w:val="DefaultPlaceholder_-1854013440"/>
          </w:placeholder>
        </w:sdtPr>
        <w:sdtEndPr/>
        <w:sdtContent>
          <w:ins w:id="635" w:author="JOSE FERNANDO GARCIA GUEVARA" w:date="2022-02-03T20:15:00Z">
            <w:r w:rsidR="00E41788" w:rsidRPr="00E41788">
              <w:rPr>
                <w:color w:val="000000"/>
                <w:lang w:val="en-US"/>
              </w:rPr>
              <w:t>[66]</w:t>
            </w:r>
          </w:ins>
          <w:del w:id="636" w:author="JOSE FERNANDO GARCIA GUEVARA" w:date="2022-02-03T19:27:00Z">
            <w:r w:rsidR="00C25E84" w:rsidRPr="00E41788" w:rsidDel="009A4754">
              <w:rPr>
                <w:color w:val="000000"/>
                <w:lang w:val="en-US"/>
              </w:rPr>
              <w:delText>[64]</w:delText>
            </w:r>
          </w:del>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bWFudWFsT3ZlcnJpZGVUZXh0IjoiIiwiY2l0ZXByb2NUZXh0IjoiWzY3XSJ9fQ=="/>
          <w:id w:val="2070454251"/>
          <w:placeholder>
            <w:docPart w:val="DefaultPlaceholder_-1854013440"/>
          </w:placeholder>
        </w:sdtPr>
        <w:sdtEndPr/>
        <w:sdtContent>
          <w:ins w:id="637" w:author="JOSE FERNANDO GARCIA GUEVARA" w:date="2022-02-03T20:15:00Z">
            <w:r w:rsidR="00E41788" w:rsidRPr="00E41788">
              <w:rPr>
                <w:color w:val="000000"/>
                <w:lang w:val="en-US"/>
              </w:rPr>
              <w:t>[67]</w:t>
            </w:r>
          </w:ins>
          <w:del w:id="638" w:author="JOSE FERNANDO GARCIA GUEVARA" w:date="2022-02-03T19:27:00Z">
            <w:r w:rsidR="00C25E84" w:rsidRPr="00E41788" w:rsidDel="009A4754">
              <w:rPr>
                <w:color w:val="000000"/>
                <w:lang w:val="en-US"/>
              </w:rPr>
              <w:delText>[65]</w:delText>
            </w:r>
          </w:del>
        </w:sdtContent>
      </w:sdt>
      <w:r w:rsidRPr="00D46CCA">
        <w:rPr>
          <w:lang w:val="en-US"/>
        </w:rPr>
        <w:t>.</w:t>
      </w:r>
      <w:r w:rsidR="00653711">
        <w:rPr>
          <w:lang w:val="en-US"/>
        </w:rPr>
        <w:t xml:space="preserve"> </w:t>
      </w:r>
      <w:r w:rsidRPr="00D46CCA">
        <w:rPr>
          <w:lang w:val="en-US"/>
        </w:rPr>
        <w:t>Phylogenetic placement was further used to improve and correct taxonomic annotation.</w:t>
      </w:r>
      <w:r w:rsidR="0006143F">
        <w:rPr>
          <w:lang w:val="en-US"/>
        </w:rPr>
        <w:t xml:space="preserve"> </w:t>
      </w:r>
      <w:proofErr w:type="spellStart"/>
      <w:r w:rsidR="00D623B2">
        <w:rPr>
          <w:lang w:val="en-US"/>
        </w:rPr>
        <w:t>Pylogenetic</w:t>
      </w:r>
      <w:proofErr w:type="spellEnd"/>
      <w:r w:rsidR="00D623B2">
        <w:rPr>
          <w:lang w:val="en-US"/>
        </w:rPr>
        <w:t xml:space="preserve"> data, species labels, and phylum </w:t>
      </w:r>
      <w:proofErr w:type="spellStart"/>
      <w:r w:rsidR="00D623B2">
        <w:rPr>
          <w:lang w:val="en-US"/>
        </w:rPr>
        <w:t>colouring</w:t>
      </w:r>
      <w:proofErr w:type="spellEnd"/>
      <w:r w:rsidR="00D623B2">
        <w:rPr>
          <w:lang w:val="en-US"/>
        </w:rPr>
        <w:t xml:space="preserve"> can be accessed from </w:t>
      </w:r>
      <w:r w:rsidR="00D623B2" w:rsidRPr="00D623B2">
        <w:rPr>
          <w:lang w:val="en-US"/>
        </w:rPr>
        <w:t>https://data.inrae.fr/dataset.xhtml?persistentId=doi:10.15454/FLANUP</w:t>
      </w:r>
      <w:r w:rsidR="00D623B2">
        <w:rPr>
          <w:lang w:val="en-US"/>
        </w:rPr>
        <w:t xml:space="preserve">, with annotation for enriched species found at </w:t>
      </w:r>
      <w:r w:rsidR="00D623B2" w:rsidRPr="00D623B2">
        <w:rPr>
          <w:lang w:val="en-US"/>
        </w:rPr>
        <w:t>https://github.com/</w:t>
      </w:r>
      <w:r w:rsidR="00453063">
        <w:rPr>
          <w:lang w:val="en-US"/>
        </w:rPr>
        <w:t>sysbiomelab</w:t>
      </w:r>
      <w:r w:rsidR="00D623B2" w:rsidRPr="00D623B2">
        <w:rPr>
          <w:lang w:val="en-US"/>
        </w:rPr>
        <w:t>/ATLAS</w:t>
      </w:r>
      <w:r w:rsidR="00D623B2">
        <w:rPr>
          <w:lang w:val="en-US"/>
        </w:rPr>
        <w:t>.</w:t>
      </w:r>
    </w:p>
    <w:p w14:paraId="6DD26A7B" w14:textId="77777777" w:rsidR="005D396F" w:rsidRPr="007749A9" w:rsidRDefault="005D396F" w:rsidP="00BF5D7F">
      <w:pPr>
        <w:pStyle w:val="Heading2"/>
      </w:pPr>
      <w:r w:rsidRPr="007749A9">
        <w:t>Functional annotation of the gut gene catalog and MSP</w:t>
      </w:r>
    </w:p>
    <w:p w14:paraId="3C4BDAA2" w14:textId="685AB1E6" w:rsidR="005D396F" w:rsidRPr="00D46CCA" w:rsidRDefault="005D396F" w:rsidP="00B74686">
      <w:pPr>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bWFudWFsT3ZlcnJpZGVUZXh0IjoiIiwiY2l0ZXByb2NUZXh0IjoiWzY4XSJ9fQ=="/>
          <w:id w:val="2069292550"/>
          <w:placeholder>
            <w:docPart w:val="DefaultPlaceholder_-1854013440"/>
          </w:placeholder>
        </w:sdtPr>
        <w:sdtEndPr/>
        <w:sdtContent>
          <w:ins w:id="639" w:author="JOSE FERNANDO GARCIA GUEVARA" w:date="2022-02-03T20:15:00Z">
            <w:r w:rsidR="00E41788" w:rsidRPr="00E41788">
              <w:rPr>
                <w:color w:val="000000"/>
                <w:lang w:val="en-US"/>
              </w:rPr>
              <w:t>[68]</w:t>
            </w:r>
          </w:ins>
          <w:del w:id="640" w:author="JOSE FERNANDO GARCIA GUEVARA" w:date="2022-02-03T19:27:00Z">
            <w:r w:rsidR="00C25E84" w:rsidRPr="00E41788" w:rsidDel="009A4754">
              <w:rPr>
                <w:color w:val="000000"/>
                <w:lang w:val="en-US"/>
              </w:rPr>
              <w:delText>[66]</w:delText>
            </w:r>
          </w:del>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Best-hit alignments were filtered for identity ≥ 95% and bidirectional alignment coverage ≥ 90% (at query and subject level), giving a list of ARD candidates belonging to 30 families. Annotation of the carbohydrate-active 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bWFudWFsT3ZlcnJpZGVUZXh0IjoiIiwiY2l0ZXByb2NUZXh0IjoiWzY5XSJ9fQ=="/>
          <w:id w:val="-290363258"/>
          <w:placeholder>
            <w:docPart w:val="DefaultPlaceholder_-1854013440"/>
          </w:placeholder>
        </w:sdtPr>
        <w:sdtEndPr/>
        <w:sdtContent>
          <w:ins w:id="641" w:author="JOSE FERNANDO GARCIA GUEVARA" w:date="2022-02-03T20:15:00Z">
            <w:r w:rsidR="00E41788" w:rsidRPr="00E41788">
              <w:rPr>
                <w:color w:val="000000"/>
                <w:lang w:val="en-US"/>
              </w:rPr>
              <w:t>[69]</w:t>
            </w:r>
          </w:ins>
          <w:del w:id="642" w:author="JOSE FERNANDO GARCIA GUEVARA" w:date="2022-02-03T19:27:00Z">
            <w:r w:rsidR="00C25E84" w:rsidRPr="00E41788" w:rsidDel="009A4754">
              <w:rPr>
                <w:color w:val="000000"/>
                <w:lang w:val="en-US"/>
              </w:rPr>
              <w:delText>[67]</w:delText>
            </w:r>
          </w:del>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tYW51YWxPdmVycmlkZVRleHQiOiIiLCJjaXRlcHJvY1RleHQiOiJbNzBdIn19"/>
          <w:id w:val="9957305"/>
          <w:placeholder>
            <w:docPart w:val="DefaultPlaceholder_-1854013440"/>
          </w:placeholder>
        </w:sdtPr>
        <w:sdtEndPr/>
        <w:sdtContent>
          <w:ins w:id="643" w:author="JOSE FERNANDO GARCIA GUEVARA" w:date="2022-02-03T20:15:00Z">
            <w:r w:rsidR="00E41788" w:rsidRPr="00E41788">
              <w:rPr>
                <w:color w:val="000000"/>
                <w:lang w:val="en-US"/>
              </w:rPr>
              <w:t>[70]</w:t>
            </w:r>
          </w:ins>
          <w:del w:id="644" w:author="JOSE FERNANDO GARCIA GUEVARA" w:date="2022-02-03T19:27:00Z">
            <w:r w:rsidR="00C25E84" w:rsidRPr="00E41788" w:rsidDel="009A4754">
              <w:rPr>
                <w:color w:val="000000"/>
                <w:lang w:val="en-US"/>
              </w:rPr>
              <w:delText>[68]</w:delText>
            </w:r>
          </w:del>
        </w:sdtContent>
      </w:sdt>
      <w:r w:rsidRPr="00D46CCA">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tYW51YWxPdmVycmlkZVRleHQiOiIiLCJjaXRlcHJvY1RleHQiOiJbNzFdIn19"/>
          <w:id w:val="1991600825"/>
          <w:placeholder>
            <w:docPart w:val="DefaultPlaceholder_-1854013440"/>
          </w:placeholder>
        </w:sdtPr>
        <w:sdtEndPr/>
        <w:sdtContent>
          <w:ins w:id="645" w:author="JOSE FERNANDO GARCIA GUEVARA" w:date="2022-02-03T20:15:00Z">
            <w:r w:rsidR="00E41788" w:rsidRPr="00E41788">
              <w:rPr>
                <w:color w:val="000000"/>
                <w:lang w:val="en-US"/>
              </w:rPr>
              <w:t>[71]</w:t>
            </w:r>
          </w:ins>
          <w:del w:id="646" w:author="JOSE FERNANDO GARCIA GUEVARA" w:date="2022-02-03T19:27:00Z">
            <w:r w:rsidR="00C25E84" w:rsidRPr="00E41788" w:rsidDel="009A4754">
              <w:rPr>
                <w:color w:val="000000"/>
                <w:lang w:val="en-US"/>
              </w:rPr>
              <w:delText>[69]</w:delText>
            </w:r>
          </w:del>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tYW51YWxPdmVycmlkZVRleHQiOiIiLCJjaXRlcHJvY1RleHQiOiJbNzJdLCBbNzNdIn19"/>
          <w:id w:val="1929073581"/>
          <w:placeholder>
            <w:docPart w:val="DefaultPlaceholder_-1854013440"/>
          </w:placeholder>
        </w:sdtPr>
        <w:sdtEndPr/>
        <w:sdtContent>
          <w:ins w:id="647" w:author="JOSE FERNANDO GARCIA GUEVARA" w:date="2022-02-03T20:15:00Z">
            <w:r w:rsidR="00E41788" w:rsidRPr="00E41788">
              <w:rPr>
                <w:color w:val="000000"/>
              </w:rPr>
              <w:t>[72], [73]</w:t>
            </w:r>
          </w:ins>
          <w:del w:id="648" w:author="JOSE FERNANDO GARCIA GUEVARA" w:date="2022-02-03T19:27:00Z">
            <w:r w:rsidR="00C25E84" w:rsidRPr="00E41788" w:rsidDel="009A4754">
              <w:rPr>
                <w:color w:val="000000"/>
              </w:rPr>
              <w:delText>[70], [71]</w:delText>
            </w:r>
          </w:del>
        </w:sdtContent>
      </w:sdt>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1hbnVhbE92ZXJyaWRlVGV4dCI6IiIsImNpdGVwcm9jVGV4dCI6IlsxOF0ifX0="/>
          <w:id w:val="964926774"/>
          <w:placeholder>
            <w:docPart w:val="DefaultPlaceholder_-1854013440"/>
          </w:placeholder>
        </w:sdtPr>
        <w:sdtEndPr/>
        <w:sdtContent>
          <w:ins w:id="649" w:author="JOSE FERNANDO GARCIA GUEVARA" w:date="2022-02-03T20:13:00Z">
            <w:r w:rsidR="00E41788" w:rsidRPr="00E41788">
              <w:rPr>
                <w:color w:val="000000"/>
              </w:rPr>
              <w:t>[18]</w:t>
            </w:r>
          </w:ins>
          <w:del w:id="650" w:author="JOSE FERNANDO GARCIA GUEVARA" w:date="2022-02-03T19:27:00Z">
            <w:r w:rsidR="00C25E84" w:rsidRPr="00E41788" w:rsidDel="009A4754">
              <w:rPr>
                <w:color w:val="000000"/>
              </w:rPr>
              <w:delText>[18]</w:delText>
            </w:r>
          </w:del>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bWFudWFsT3ZlcnJpZGVUZXh0IjoiIiwiY2l0ZXByb2NUZXh0IjoiWzc0XSJ9fQ=="/>
          <w:id w:val="-1193378010"/>
          <w:placeholder>
            <w:docPart w:val="DefaultPlaceholder_-1854013440"/>
          </w:placeholder>
        </w:sdtPr>
        <w:sdtEndPr/>
        <w:sdtContent>
          <w:ins w:id="651" w:author="JOSE FERNANDO GARCIA GUEVARA" w:date="2022-02-03T20:15:00Z">
            <w:r w:rsidR="00E41788" w:rsidRPr="00E41788">
              <w:rPr>
                <w:color w:val="000000"/>
              </w:rPr>
              <w:t>[74]</w:t>
            </w:r>
          </w:ins>
          <w:del w:id="652" w:author="JOSE FERNANDO GARCIA GUEVARA" w:date="2022-02-03T19:27:00Z">
            <w:r w:rsidR="00C25E84" w:rsidRPr="00E41788" w:rsidDel="009A4754">
              <w:rPr>
                <w:color w:val="000000"/>
              </w:rPr>
              <w:delText>[72]</w:delText>
            </w:r>
          </w:del>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bWFudWFsT3ZlcnJpZGVUZXh0IjoiIiwiY2l0ZXByb2NUZXh0IjoiWzc1XSJ9fQ=="/>
          <w:id w:val="-1806688469"/>
          <w:placeholder>
            <w:docPart w:val="DefaultPlaceholder_-1854013440"/>
          </w:placeholder>
        </w:sdtPr>
        <w:sdtEndPr/>
        <w:sdtContent>
          <w:ins w:id="653" w:author="JOSE FERNANDO GARCIA GUEVARA" w:date="2022-02-03T20:15:00Z">
            <w:r w:rsidR="00E41788" w:rsidRPr="00E41788">
              <w:rPr>
                <w:color w:val="000000"/>
              </w:rPr>
              <w:t>[75]</w:t>
            </w:r>
          </w:ins>
          <w:del w:id="654" w:author="JOSE FERNANDO GARCIA GUEVARA" w:date="2022-02-03T19:27:00Z">
            <w:r w:rsidR="00C25E84" w:rsidRPr="00E41788" w:rsidDel="009A4754">
              <w:rPr>
                <w:color w:val="000000"/>
              </w:rPr>
              <w:delText>[73]</w:delText>
            </w:r>
          </w:del>
        </w:sdtContent>
      </w:sdt>
      <w:r w:rsidRPr="00D46CCA">
        <w:t xml:space="preserve">. Loading </w:t>
      </w:r>
      <w:proofErr w:type="spellStart"/>
      <w:r w:rsidRPr="00D46CCA">
        <w:lastRenderedPageBreak/>
        <w:t>antiSMASH</w:t>
      </w:r>
      <w:proofErr w:type="spellEnd"/>
      <w:r w:rsidRPr="00D46CCA">
        <w:t xml:space="preserve"> into Amazon cloud computing (AWS) as docker image, we executed its mining process per MSP in a massive parallel setting. </w:t>
      </w:r>
    </w:p>
    <w:p w14:paraId="450F4CB2" w14:textId="77777777" w:rsidR="005D396F" w:rsidRPr="007749A9" w:rsidRDefault="005D396F" w:rsidP="00BF5D7F">
      <w:pPr>
        <w:pStyle w:val="Heading2"/>
      </w:pPr>
      <w:r w:rsidRPr="007749A9">
        <w:t>Quality control/normalization of gene counts and species abundance profiling</w:t>
      </w:r>
    </w:p>
    <w:p w14:paraId="76FE2C51" w14:textId="12EE334B" w:rsidR="005D396F" w:rsidRPr="00D46CCA" w:rsidRDefault="005D396F" w:rsidP="00B74686">
      <w:r w:rsidRPr="00D46CCA">
        <w:t>We filtered out human reads and then mapped metagenomic data (</w:t>
      </w:r>
      <w:r w:rsidRPr="00D87354">
        <w:rPr>
          <w:color w:val="FF0000"/>
        </w:rPr>
        <w:t xml:space="preserve">Supplementary Table </w:t>
      </w:r>
      <w:r w:rsidR="00566274" w:rsidRPr="00D87354">
        <w:rPr>
          <w:color w:val="FF0000"/>
        </w:rPr>
        <w:t>S</w:t>
      </w:r>
      <w:r w:rsidRPr="00D87354">
        <w:rPr>
          <w:color w:val="FF0000"/>
        </w:rPr>
        <w:t>1</w:t>
      </w:r>
      <w:r w:rsidRPr="00D46CCA">
        <w:t>)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bWFudWFsT3ZlcnJpZGVUZXh0IjoiIiwiY2l0ZXByb2NUZXh0IjoiWzc2XSJ9fQ=="/>
          <w:id w:val="-308856382"/>
          <w:placeholder>
            <w:docPart w:val="DefaultPlaceholder_-1854013440"/>
          </w:placeholder>
        </w:sdtPr>
        <w:sdtEndPr>
          <w:rPr>
            <w:noProof/>
          </w:rPr>
        </w:sdtEndPr>
        <w:sdtContent>
          <w:ins w:id="655" w:author="JOSE FERNANDO GARCIA GUEVARA" w:date="2022-02-03T20:15:00Z">
            <w:r w:rsidR="00E41788" w:rsidRPr="00E41788">
              <w:rPr>
                <w:noProof/>
                <w:color w:val="000000"/>
              </w:rPr>
              <w:t>[76]</w:t>
            </w:r>
          </w:ins>
          <w:del w:id="656" w:author="JOSE FERNANDO GARCIA GUEVARA" w:date="2022-02-03T19:27:00Z">
            <w:r w:rsidR="00C25E84" w:rsidRPr="00E41788" w:rsidDel="009A4754">
              <w:rPr>
                <w:noProof/>
                <w:color w:val="000000"/>
              </w:rPr>
              <w:delText>[74]</w:delText>
            </w:r>
          </w:del>
        </w:sdtContent>
      </w:sdt>
      <w:r w:rsidRPr="00D46CCA">
        <w:fldChar w:fldCharType="end"/>
      </w:r>
      <w:r w:rsidRPr="00D46CCA">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1hbnVhbE92ZXJyaWRlVGV4dCI6IiIsImNpdGVwcm9jVGV4dCI6Ils3N10ifX0="/>
          <w:id w:val="1704133905"/>
          <w:placeholder>
            <w:docPart w:val="DefaultPlaceholder_-1854013440"/>
          </w:placeholder>
        </w:sdtPr>
        <w:sdtEndPr/>
        <w:sdtContent>
          <w:ins w:id="657" w:author="JOSE FERNANDO GARCIA GUEVARA" w:date="2022-02-03T20:15:00Z">
            <w:r w:rsidR="00E41788" w:rsidRPr="00E41788">
              <w:rPr>
                <w:color w:val="000000"/>
              </w:rPr>
              <w:t>[77]</w:t>
            </w:r>
          </w:ins>
          <w:del w:id="658" w:author="JOSE FERNANDO GARCIA GUEVARA" w:date="2022-02-03T19:27:00Z">
            <w:r w:rsidR="00C25E84" w:rsidRPr="00E41788" w:rsidDel="009A4754">
              <w:rPr>
                <w:color w:val="000000"/>
              </w:rPr>
              <w:delText>[75]</w:delText>
            </w:r>
          </w:del>
        </w:sdtContent>
      </w:sdt>
      <w:r w:rsidRPr="00D46CCA">
        <w:t xml:space="preserve">. MSP abundances were estimated by the median abundance of the 25 marker genes representing the robust centroid of gene clusters of MSP. Sample metadata of all 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rsidP="00BF5D7F">
      <w:pPr>
        <w:pStyle w:val="Heading2"/>
      </w:pPr>
      <w:r w:rsidRPr="007749A9">
        <w:t>Tracing the diversifications of healthy metagenomic samples of different geography</w:t>
      </w:r>
    </w:p>
    <w:p w14:paraId="141E10EA" w14:textId="7028A770" w:rsidR="005D396F" w:rsidRPr="00D46CCA" w:rsidRDefault="005D396F" w:rsidP="00B74686">
      <w:r w:rsidRPr="00D46CCA">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1hbnVhbE92ZXJyaWRlVGV4dCI6IiIsImNpdGVwcm9jVGV4dCI6IlsyMF0ifX0="/>
          <w:id w:val="-492800025"/>
          <w:placeholder>
            <w:docPart w:val="DefaultPlaceholder_-1854013440"/>
          </w:placeholder>
        </w:sdtPr>
        <w:sdtEndPr/>
        <w:sdtContent>
          <w:ins w:id="659" w:author="JOSE FERNANDO GARCIA GUEVARA" w:date="2022-02-03T20:13:00Z">
            <w:r w:rsidR="00E41788" w:rsidRPr="00E41788">
              <w:rPr>
                <w:color w:val="000000"/>
              </w:rPr>
              <w:t>[20]</w:t>
            </w:r>
          </w:ins>
          <w:del w:id="660" w:author="JOSE FERNANDO GARCIA GUEVARA" w:date="2022-02-03T19:27:00Z">
            <w:r w:rsidR="00C25E84" w:rsidRPr="00E41788" w:rsidDel="009A4754">
              <w:rPr>
                <w:color w:val="000000"/>
              </w:rPr>
              <w:delText>[20]</w:delText>
            </w:r>
          </w:del>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Default="005D396F" w:rsidP="00BF5D7F">
      <w:pPr>
        <w:pStyle w:val="Heading2"/>
      </w:pPr>
      <w:r w:rsidRPr="007749A9">
        <w:lastRenderedPageBreak/>
        <w:t>Identification of region-enriched species</w:t>
      </w:r>
      <w:r w:rsidR="00E4106D">
        <w:t xml:space="preserve"> and genes</w:t>
      </w:r>
      <w:r w:rsidRPr="007749A9">
        <w:t xml:space="preserve"> from geographically distinct cohorts</w:t>
      </w:r>
    </w:p>
    <w:p w14:paraId="0B22C71B" w14:textId="516CF566" w:rsidR="00E05778" w:rsidRDefault="00E05778" w:rsidP="00B74686">
      <w:pPr>
        <w:rPr>
          <w:lang w:val="en-US"/>
        </w:rPr>
      </w:pPr>
      <w:r>
        <w:rPr>
          <w:lang w:val="en-US"/>
        </w:rPr>
        <w:t xml:space="preserve">Regional enrichment of species </w:t>
      </w:r>
      <w:r w:rsidR="00E4106D">
        <w:rPr>
          <w:lang w:val="en-US"/>
        </w:rPr>
        <w:t>was</w:t>
      </w:r>
      <w:r>
        <w:rPr>
          <w:lang w:val="en-US"/>
        </w:rPr>
        <w:t xml:space="preserve"> calculated from calculating the Z-score for </w:t>
      </w:r>
      <w:r w:rsidR="00E4106D">
        <w:rPr>
          <w:lang w:val="en-US"/>
        </w:rPr>
        <w:t>of</w:t>
      </w:r>
      <w:r>
        <w:rPr>
          <w:lang w:val="en-US"/>
        </w:rPr>
        <w:t xml:space="preserve"> each MSP</w:t>
      </w:r>
      <w:r w:rsidR="00E4106D">
        <w:rPr>
          <w:lang w:val="en-US"/>
        </w:rPr>
        <w:t>. The Z-score is calculated as the difference between the</w:t>
      </w:r>
      <w:r w:rsidR="00EA39FE">
        <w:rPr>
          <w:lang w:val="en-US"/>
        </w:rPr>
        <w:t xml:space="preserve"> mean relative abundance for each</w:t>
      </w:r>
      <w:r w:rsidR="00E4106D">
        <w:rPr>
          <w:lang w:val="en-US"/>
        </w:rPr>
        <w:t xml:space="preserve"> country </w:t>
      </w:r>
      <w:r w:rsidR="00EA39FE">
        <w:rPr>
          <w:lang w:val="en-US"/>
        </w:rPr>
        <w:t xml:space="preserve">against </w:t>
      </w:r>
      <w:r w:rsidR="00E4106D">
        <w:rPr>
          <w:lang w:val="en-US"/>
        </w:rPr>
        <w:t>the whole population. Displayed are the top</w:t>
      </w:r>
      <w:r>
        <w:rPr>
          <w:lang w:val="en-US"/>
        </w:rPr>
        <w:t xml:space="preserve"> </w:t>
      </w:r>
      <w:r w:rsidR="00EA39FE">
        <w:rPr>
          <w:lang w:val="en-US"/>
        </w:rPr>
        <w:t xml:space="preserve">20 </w:t>
      </w:r>
      <w:r>
        <w:rPr>
          <w:lang w:val="en-US"/>
        </w:rPr>
        <w:t xml:space="preserve">greatest mean </w:t>
      </w:r>
      <w:r w:rsidR="00EA39FE">
        <w:rPr>
          <w:lang w:val="en-US"/>
        </w:rPr>
        <w:t xml:space="preserve">species </w:t>
      </w:r>
      <w:r>
        <w:rPr>
          <w:lang w:val="en-US"/>
        </w:rPr>
        <w:t>Z-scores of western and non-western groups.</w:t>
      </w:r>
    </w:p>
    <w:p w14:paraId="43C3F2CB" w14:textId="4AB5E8A4" w:rsidR="00C8737C" w:rsidRDefault="00C8737C" w:rsidP="00B74686">
      <w:pPr>
        <w:rPr>
          <w:lang w:val="en-US"/>
        </w:rPr>
      </w:pPr>
      <w:r>
        <w:rPr>
          <w:lang w:val="en-US"/>
        </w:rPr>
        <w:t xml:space="preserve">By selecting the top 100 </w:t>
      </w:r>
      <w:r w:rsidR="006F6604">
        <w:rPr>
          <w:lang w:val="en-US"/>
        </w:rPr>
        <w:t>overrepresented</w:t>
      </w:r>
      <w:r>
        <w:rPr>
          <w:lang w:val="en-US"/>
        </w:rPr>
        <w:t xml:space="preserve"> </w:t>
      </w:r>
      <w:r w:rsidR="006F6604">
        <w:rPr>
          <w:lang w:val="en-US"/>
        </w:rPr>
        <w:t xml:space="preserve">MSPs </w:t>
      </w:r>
      <w:r w:rsidR="00B8748E">
        <w:rPr>
          <w:lang w:val="en-US"/>
        </w:rPr>
        <w:t>in</w:t>
      </w:r>
      <w:r w:rsidR="006F6604">
        <w:rPr>
          <w:lang w:val="en-US"/>
        </w:rPr>
        <w:t xml:space="preserve"> western and non-western groups, </w:t>
      </w:r>
      <w:r w:rsidR="00B8748E">
        <w:rPr>
          <w:lang w:val="en-US"/>
        </w:rPr>
        <w:t xml:space="preserve">two separate </w:t>
      </w:r>
      <w:r w:rsidR="006F6604">
        <w:rPr>
          <w:lang w:val="en-US"/>
        </w:rPr>
        <w:t>c</w:t>
      </w:r>
      <w:r>
        <w:rPr>
          <w:lang w:val="en-US"/>
        </w:rPr>
        <w:t>umulative sum</w:t>
      </w:r>
      <w:r w:rsidR="00B8748E">
        <w:rPr>
          <w:lang w:val="en-US"/>
        </w:rPr>
        <w:t>s</w:t>
      </w:r>
      <w:r>
        <w:rPr>
          <w:lang w:val="en-US"/>
        </w:rPr>
        <w:t xml:space="preserve"> </w:t>
      </w:r>
      <w:r w:rsidR="006F6604">
        <w:rPr>
          <w:lang w:val="en-US"/>
        </w:rPr>
        <w:t xml:space="preserve">of their genes </w:t>
      </w:r>
      <w:r w:rsidR="00B8748E">
        <w:rPr>
          <w:lang w:val="en-US"/>
        </w:rPr>
        <w:t>were</w:t>
      </w:r>
      <w:r w:rsidR="006F6604">
        <w:rPr>
          <w:lang w:val="en-US"/>
        </w:rPr>
        <w:t xml:space="preserve"> </w:t>
      </w:r>
      <w:r w:rsidR="00B8748E">
        <w:rPr>
          <w:lang w:val="en-US"/>
        </w:rPr>
        <w:t xml:space="preserve">filtered to have more than 90 genes. </w:t>
      </w:r>
      <w:r w:rsidR="006F6604">
        <w:rPr>
          <w:lang w:val="en-US"/>
        </w:rPr>
        <w:t>The genes</w:t>
      </w:r>
      <w:r w:rsidR="00B8748E">
        <w:rPr>
          <w:lang w:val="en-US"/>
        </w:rPr>
        <w:t xml:space="preserve"> in each of these lists</w:t>
      </w:r>
      <w:r w:rsidR="006F6604">
        <w:rPr>
          <w:lang w:val="en-US"/>
        </w:rPr>
        <w:t xml:space="preserve"> were mapped against the </w:t>
      </w:r>
      <w:proofErr w:type="spellStart"/>
      <w:r w:rsidR="006F6604">
        <w:rPr>
          <w:lang w:val="en-US"/>
        </w:rPr>
        <w:t>CAZyme</w:t>
      </w:r>
      <w:proofErr w:type="spellEnd"/>
      <w:r w:rsidR="006F6604">
        <w:rPr>
          <w:lang w:val="en-US"/>
        </w:rPr>
        <w:t xml:space="preserve">, PATRIC, and CARD databases. 18 of the </w:t>
      </w:r>
      <w:r>
        <w:rPr>
          <w:lang w:val="en-US"/>
        </w:rPr>
        <w:t xml:space="preserve">max </w:t>
      </w:r>
      <w:r w:rsidR="00B8748E">
        <w:rPr>
          <w:lang w:val="en-US"/>
        </w:rPr>
        <w:t>differences between the western and non-western gene count lists</w:t>
      </w:r>
      <w:r w:rsidR="006F6604">
        <w:rPr>
          <w:lang w:val="en-US"/>
        </w:rPr>
        <w:t xml:space="preserve"> were</w:t>
      </w:r>
      <w:r w:rsidR="00B8748E">
        <w:rPr>
          <w:lang w:val="en-US"/>
        </w:rPr>
        <w:t xml:space="preserve"> calculated and</w:t>
      </w:r>
      <w:r w:rsidR="006F6604">
        <w:rPr>
          <w:lang w:val="en-US"/>
        </w:rPr>
        <w:t xml:space="preserve"> plotted.</w:t>
      </w:r>
    </w:p>
    <w:p w14:paraId="6F16D87F" w14:textId="77777777" w:rsidR="005D396F" w:rsidRPr="00BF5D7F" w:rsidRDefault="005D396F" w:rsidP="00BF5D7F">
      <w:pPr>
        <w:pStyle w:val="Heading2"/>
      </w:pPr>
      <w:r w:rsidRPr="00BF5D7F">
        <w:t>Pan-metagenomics association studies (Pan-MGAS)</w:t>
      </w:r>
    </w:p>
    <w:p w14:paraId="5A7C7BFE" w14:textId="7624AE9B" w:rsidR="005D396F" w:rsidRPr="00D46CCA" w:rsidRDefault="005D396F" w:rsidP="00B74686">
      <w:r w:rsidRPr="00D46CCA">
        <w:t>First, we selected healthy and disease samples without interventions and redundant measurement (</w:t>
      </w:r>
      <w:r w:rsidR="000519C7" w:rsidRPr="00D46CCA">
        <w:t>i.e.,</w:t>
      </w:r>
      <w:r w:rsidRPr="00D46CCA">
        <w:t xml:space="preserve"> multiple visits) and performed comparative analyses of chosen samples (number of selected samples were shown in </w:t>
      </w:r>
      <w:r w:rsidRPr="00D87354">
        <w:rPr>
          <w:color w:val="FF0000"/>
        </w:rPr>
        <w:t xml:space="preserve">Supplementary Table </w:t>
      </w:r>
      <w:r w:rsidR="00566274" w:rsidRPr="00D87354">
        <w:rPr>
          <w:color w:val="FF0000"/>
        </w:rPr>
        <w:t>S</w:t>
      </w:r>
      <w:r w:rsidRPr="00D87354">
        <w:rPr>
          <w:color w:val="FF0000"/>
        </w:rPr>
        <w:t>1</w:t>
      </w:r>
      <w:r w:rsidRPr="00D46CCA">
        <w:t>). We estimated the effect sizes of Wilcoxon signed rank (one-sided) tests for MSP enrichment and depletion in diseases</w:t>
      </w:r>
      <w:r w:rsidR="00EA39FE">
        <w:t xml:space="preserve"> </w:t>
      </w:r>
      <w:r w:rsidRPr="00D46CCA">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bWFudWFsT3ZlcnJpZGVUZXh0IjoiIiwiY2l0ZXByb2NUZXh0IjoiWzc4XSJ9fQ=="/>
          <w:id w:val="987516557"/>
          <w:placeholder>
            <w:docPart w:val="DefaultPlaceholder_-1854013440"/>
          </w:placeholder>
        </w:sdtPr>
        <w:sdtEndPr/>
        <w:sdtContent>
          <w:ins w:id="661" w:author="JOSE FERNANDO GARCIA GUEVARA" w:date="2022-02-03T20:15:00Z">
            <w:r w:rsidR="00E41788" w:rsidRPr="00E41788">
              <w:rPr>
                <w:color w:val="000000"/>
              </w:rPr>
              <w:t>[78]</w:t>
            </w:r>
          </w:ins>
          <w:del w:id="662" w:author="JOSE FERNANDO GARCIA GUEVARA" w:date="2022-02-03T19:27:00Z">
            <w:r w:rsidR="00C25E84" w:rsidRPr="00E41788" w:rsidDel="009A4754">
              <w:rPr>
                <w:color w:val="000000"/>
              </w:rPr>
              <w:delText>[76]</w:delText>
            </w:r>
          </w:del>
        </w:sdtContent>
      </w:sdt>
      <w:r w:rsidRPr="00D46CCA">
        <w:t xml:space="preserve"> and identified significantly enriched or 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tYW51YWxPdmVycmlkZVRleHQiOiIiLCJjaXRlcHJvY1RleHQiOiJbNzldIn19"/>
          <w:id w:val="-1648581293"/>
          <w:placeholder>
            <w:docPart w:val="DefaultPlaceholder_-1854013440"/>
          </w:placeholder>
        </w:sdtPr>
        <w:sdtEndPr/>
        <w:sdtContent>
          <w:ins w:id="663" w:author="JOSE FERNANDO GARCIA GUEVARA" w:date="2022-02-03T20:15:00Z">
            <w:r w:rsidR="00E41788" w:rsidRPr="00E41788">
              <w:rPr>
                <w:color w:val="000000"/>
              </w:rPr>
              <w:t>[79]</w:t>
            </w:r>
          </w:ins>
          <w:del w:id="664" w:author="JOSE FERNANDO GARCIA GUEVARA" w:date="2022-02-03T19:27:00Z">
            <w:r w:rsidR="00C25E84" w:rsidRPr="00E41788" w:rsidDel="009A4754">
              <w:rPr>
                <w:color w:val="000000"/>
              </w:rPr>
              <w:delText>[77]</w:delText>
            </w:r>
          </w:del>
        </w:sdtContent>
      </w:sdt>
      <w:r w:rsidRPr="00D46CCA">
        <w:t>.</w:t>
      </w:r>
    </w:p>
    <w:p w14:paraId="74ADA2DA" w14:textId="77777777" w:rsidR="005D396F" w:rsidRPr="007749A9" w:rsidRDefault="005D396F" w:rsidP="00BF5D7F">
      <w:pPr>
        <w:pStyle w:val="Heading2"/>
      </w:pPr>
      <w:r w:rsidRPr="007749A9">
        <w:t>Unsupervised clustering of co-conserved functions of gut microbiota</w:t>
      </w:r>
    </w:p>
    <w:p w14:paraId="6990F36D" w14:textId="7655968C" w:rsidR="005D396F" w:rsidRDefault="005D396F" w:rsidP="00B74686">
      <w:pPr>
        <w:rPr>
          <w:ins w:id="665" w:author="JOSE FERNANDO GARCIA GUEVARA" w:date="2022-02-03T19:18:00Z"/>
        </w:rPr>
      </w:pPr>
      <w:r w:rsidRPr="00D46CCA">
        <w:t xml:space="preserve">We calculated Jaccard index among functional annotations </w:t>
      </w:r>
      <w:r w:rsidR="008C39C8" w:rsidRPr="00D46CCA">
        <w:t xml:space="preserve">to </w:t>
      </w:r>
      <w:r w:rsidR="008C39C8">
        <w:t>calculate</w:t>
      </w:r>
      <w:r w:rsidR="0C22591A">
        <w:t xml:space="preserve"> number of species that share a pair of functions</w:t>
      </w:r>
      <w:r w:rsidRPr="00D46CCA">
        <w:t xml:space="preserve">. We selected highly shared pairs of functions (Jaccard index &gt;= 0.75) and merged into functional co-occurrence network using R </w:t>
      </w:r>
      <w:proofErr w:type="spellStart"/>
      <w:r w:rsidRPr="0C22591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1hbnVhbE92ZXJyaWRlVGV4dCI6IiIsImNpdGVwcm9jVGV4dCI6Ils4MF0ifX0="/>
          <w:id w:val="978031220"/>
          <w:placeholder>
            <w:docPart w:val="DefaultPlaceholder_-1854013440"/>
          </w:placeholder>
        </w:sdtPr>
        <w:sdtEndPr/>
        <w:sdtContent>
          <w:ins w:id="666" w:author="JOSE FERNANDO GARCIA GUEVARA" w:date="2022-02-03T20:15:00Z">
            <w:r w:rsidR="00E41788" w:rsidRPr="00E41788">
              <w:rPr>
                <w:color w:val="000000"/>
              </w:rPr>
              <w:t>[80]</w:t>
            </w:r>
          </w:ins>
          <w:del w:id="667" w:author="JOSE FERNANDO GARCIA GUEVARA" w:date="2022-02-03T19:27:00Z">
            <w:r w:rsidR="00C25E84" w:rsidRPr="00E41788" w:rsidDel="009A4754">
              <w:rPr>
                <w:color w:val="000000"/>
              </w:rPr>
              <w:delText>[78]</w:delText>
            </w:r>
          </w:del>
        </w:sdtContent>
      </w:sdt>
      <w:r w:rsidRPr="00D46CCA">
        <w:t xml:space="preserve">. Functional clusters within the network were identified by unsupervised community detection, short random work </w:t>
      </w:r>
      <w:r w:rsidRPr="00D46CCA">
        <w:lastRenderedPageBreak/>
        <w:t>algorithm (</w:t>
      </w:r>
      <w:proofErr w:type="spellStart"/>
      <w:r w:rsidRPr="0C22591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bWFudWFsT3ZlcnJpZGVUZXh0IjoiIiwiY2l0ZXByb2NUZXh0IjoiWzgxXSwgWzgyXSJ9fQ=="/>
          <w:id w:val="616646630"/>
          <w:placeholder>
            <w:docPart w:val="DefaultPlaceholder_-1854013440"/>
          </w:placeholder>
        </w:sdtPr>
        <w:sdtEndPr/>
        <w:sdtContent>
          <w:ins w:id="668" w:author="JOSE FERNANDO GARCIA GUEVARA" w:date="2022-02-03T20:15:00Z">
            <w:r w:rsidR="00E41788" w:rsidRPr="00E41788">
              <w:rPr>
                <w:color w:val="000000"/>
              </w:rPr>
              <w:t>[81], [82]</w:t>
            </w:r>
          </w:ins>
          <w:del w:id="669" w:author="JOSE FERNANDO GARCIA GUEVARA" w:date="2022-02-03T19:27:00Z">
            <w:r w:rsidR="00C25E84" w:rsidRPr="00E41788" w:rsidDel="009A4754">
              <w:rPr>
                <w:color w:val="000000"/>
              </w:rPr>
              <w:delText>[79], [80]</w:delText>
            </w:r>
          </w:del>
        </w:sdtContent>
      </w:sdt>
      <w:r w:rsidRPr="00D46CCA">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t xml:space="preserve">were associated </w:t>
      </w:r>
      <w:r w:rsidRPr="00D46CCA">
        <w:t xml:space="preserve">to functional if </w:t>
      </w:r>
      <w:r w:rsidR="0C22591A">
        <w:t xml:space="preserve">the </w:t>
      </w:r>
      <w:r w:rsidRPr="00D46CCA">
        <w:t xml:space="preserve">given MSP covered more than 75% functions of </w:t>
      </w:r>
      <w:r w:rsidR="0C22591A">
        <w:t>the</w:t>
      </w:r>
      <w:r w:rsidRPr="00D46CCA">
        <w:t xml:space="preserve"> functional cluster</w:t>
      </w:r>
      <w:r w:rsidR="008727B1">
        <w:t xml:space="preserve"> (</w:t>
      </w:r>
      <w:r w:rsidR="008727B1" w:rsidRPr="005F0627">
        <w:rPr>
          <w:rPrChange w:id="670" w:author="JOSE FERNANDO GARCIA GUEVARA" w:date="2022-02-03T19:18:00Z">
            <w:rPr>
              <w:color w:val="FF0000"/>
            </w:rPr>
          </w:rPrChange>
        </w:rPr>
        <w:t>Supplementary Table S5</w:t>
      </w:r>
      <w:r w:rsidR="008727B1">
        <w:t>)</w:t>
      </w:r>
      <w:r w:rsidRPr="00D46CCA">
        <w:t>.</w:t>
      </w:r>
    </w:p>
    <w:p w14:paraId="33047560" w14:textId="77777777" w:rsidR="005F0627" w:rsidRDefault="005F0627" w:rsidP="00B74686">
      <w:pPr>
        <w:rPr>
          <w:ins w:id="671" w:author="JOSE FERNANDO GARCIA GUEVARA" w:date="2022-02-03T19:19:00Z"/>
        </w:rPr>
      </w:pPr>
      <w:ins w:id="672" w:author="JOSE FERNANDO GARCIA GUEVARA" w:date="2022-02-03T19:18:00Z">
        <w:r w:rsidRPr="005F0627">
          <w:rPr>
            <w:rPrChange w:id="673" w:author="JOSE FERNANDO GARCIA GUEVARA" w:date="2022-02-03T19:18:00Z">
              <w:rPr>
                <w:rFonts w:ascii="Calibri" w:eastAsia="Calibri" w:hAnsi="Calibri" w:cs="Calibri"/>
                <w:bCs w:val="0"/>
                <w:color w:val="000000" w:themeColor="text1"/>
                <w:sz w:val="22"/>
                <w:szCs w:val="22"/>
                <w:lang w:val="en-US"/>
              </w:rPr>
            </w:rPrChange>
          </w:rPr>
          <w:t>Proportionality between MSPs</w:t>
        </w:r>
      </w:ins>
    </w:p>
    <w:p w14:paraId="2B3213E3" w14:textId="0F58AF46" w:rsidR="005F0627" w:rsidRPr="009A4754" w:rsidRDefault="005F0627" w:rsidP="00B74686">
      <w:ins w:id="674" w:author="JOSE FERNANDO GARCIA GUEVARA" w:date="2022-02-03T19:19:00Z">
        <w:r>
          <w:t xml:space="preserve">Proportionality </w:t>
        </w:r>
      </w:ins>
      <w:ins w:id="675" w:author="JOSE FERNANDO GARCIA GUEVARA" w:date="2022-02-03T19:18:00Z">
        <w:r w:rsidRPr="005F0627">
          <w:rPr>
            <w:rPrChange w:id="676" w:author="JOSE FERNANDO GARCIA GUEVARA" w:date="2022-02-03T19:18:00Z">
              <w:rPr>
                <w:rFonts w:ascii="Calibri" w:eastAsia="Calibri" w:hAnsi="Calibri" w:cs="Calibri"/>
                <w:bCs w:val="0"/>
                <w:color w:val="000000" w:themeColor="text1"/>
                <w:sz w:val="22"/>
                <w:szCs w:val="22"/>
                <w:lang w:val="en-US"/>
              </w:rPr>
            </w:rPrChange>
          </w:rPr>
          <w:t xml:space="preserve">was estimated using the </w:t>
        </w:r>
        <w:proofErr w:type="spellStart"/>
        <w:r w:rsidRPr="005F0627">
          <w:rPr>
            <w:i/>
            <w:iCs/>
            <w:rPrChange w:id="677" w:author="JOSE FERNANDO GARCIA GUEVARA" w:date="2022-02-03T19:22:00Z">
              <w:rPr>
                <w:rFonts w:ascii="Calibri" w:eastAsia="Calibri" w:hAnsi="Calibri" w:cs="Calibri"/>
                <w:bCs w:val="0"/>
                <w:color w:val="000000" w:themeColor="text1"/>
                <w:sz w:val="22"/>
                <w:szCs w:val="22"/>
                <w:lang w:val="en-US"/>
              </w:rPr>
            </w:rPrChange>
          </w:rPr>
          <w:t>propr</w:t>
        </w:r>
        <w:proofErr w:type="spellEnd"/>
        <w:r w:rsidRPr="005F0627">
          <w:rPr>
            <w:rPrChange w:id="678" w:author="JOSE FERNANDO GARCIA GUEVARA" w:date="2022-02-03T19:18:00Z">
              <w:rPr>
                <w:rFonts w:ascii="Calibri" w:eastAsia="Calibri" w:hAnsi="Calibri" w:cs="Calibri"/>
                <w:bCs w:val="0"/>
                <w:color w:val="000000" w:themeColor="text1"/>
                <w:sz w:val="22"/>
                <w:szCs w:val="22"/>
                <w:lang w:val="en-US"/>
              </w:rPr>
            </w:rPrChange>
          </w:rPr>
          <w:t xml:space="preserve"> R package</w:t>
        </w:r>
      </w:ins>
      <w:ins w:id="679" w:author="JOSE FERNANDO GARCIA GUEVARA" w:date="2022-02-03T19:21:00Z">
        <w:r>
          <w:t xml:space="preserve"> </w:t>
        </w:r>
      </w:ins>
      <w:customXmlInsRangeStart w:id="680" w:author="JOSE FERNANDO GARCIA GUEVARA" w:date="2022-02-03T19:27:00Z"/>
      <w:sdt>
        <w:sdtPr>
          <w:rPr>
            <w:color w:val="000000"/>
            <w:rPrChange w:id="681" w:author="JOSE FERNANDO GARCIA GUEVARA" w:date="2022-02-03T20:15:00Z">
              <w:rPr/>
            </w:rPrChange>
          </w:rPr>
          <w:tag w:val="MENDELEY_CITATION_v3_eyJwcm9wZXJ0aWVzIjp7Im5vdGVJbmRleCI6MH0sImNpdGF0aW9uSUQiOiJNRU5ERUxFWV9DSVRBVElPTl8xZDkyM2I2OC1hMmRhLTRmNTUtODBjNC1iZTA4N2EyZjBkMjgiLCJpc0VkaXRlZCI6ZmFsc2UsImNpdGF0aW9uSXRlbXMiOlt7ImlkIjoiMDE5MzI5YjktNTQ2Ni0zN2VhLTg5ZDQtYjg4NjU5YTQ4ZTQ1IiwiaXNUZW1wb3JhcnkiOmZhbHNlLCJpdGVtRGF0YSI6eyJ0eXBlIjoiYXJ0aWNsZS1qb3VybmFsIiwiaWQiOiIwMTkzMjliOS01NDY2LTM3ZWEtODlkNC1iODg2NTlhNDhlNDU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fV0sIm1hbnVhbE92ZXJyaWRlIjp7ImlzTWFudWFsbHlPdmVycmlkZGVuIjpmYWxzZSwibWFudWFsT3ZlcnJpZGVUZXh0IjoiIiwiY2l0ZXByb2NUZXh0IjoiWzgzXSJ9fQ=="/>
          <w:id w:val="1653323875"/>
          <w:placeholder>
            <w:docPart w:val="DefaultPlaceholder_-1854013440"/>
          </w:placeholder>
        </w:sdtPr>
        <w:sdtContent>
          <w:customXmlInsRangeEnd w:id="680"/>
          <w:ins w:id="682" w:author="JOSE FERNANDO GARCIA GUEVARA" w:date="2022-02-03T20:15:00Z">
            <w:r w:rsidR="00E41788" w:rsidRPr="00E41788">
              <w:rPr>
                <w:color w:val="000000"/>
              </w:rPr>
              <w:t>[83]</w:t>
            </w:r>
          </w:ins>
          <w:customXmlInsRangeStart w:id="683" w:author="JOSE FERNANDO GARCIA GUEVARA" w:date="2022-02-03T19:27:00Z"/>
        </w:sdtContent>
      </w:sdt>
      <w:customXmlInsRangeEnd w:id="683"/>
      <w:ins w:id="684" w:author="JOSE FERNANDO GARCIA GUEVARA" w:date="2022-02-03T19:18:00Z">
        <w:r w:rsidRPr="005F0627">
          <w:rPr>
            <w:rPrChange w:id="685" w:author="JOSE FERNANDO GARCIA GUEVARA" w:date="2022-02-03T19:18:00Z">
              <w:rPr>
                <w:rFonts w:ascii="Calibri" w:eastAsia="Calibri" w:hAnsi="Calibri" w:cs="Calibri"/>
                <w:bCs w:val="0"/>
                <w:color w:val="000000" w:themeColor="text1"/>
                <w:sz w:val="22"/>
                <w:szCs w:val="22"/>
                <w:lang w:val="en-US"/>
              </w:rPr>
            </w:rPrChange>
          </w:rPr>
          <w:t>.</w:t>
        </w:r>
      </w:ins>
      <w:ins w:id="686" w:author="JOSE FERNANDO GARCIA GUEVARA" w:date="2022-02-03T19:20:00Z">
        <w:r>
          <w:t xml:space="preserve"> </w:t>
        </w:r>
      </w:ins>
      <w:ins w:id="687" w:author="JOSE FERNANDO GARCIA GUEVARA" w:date="2022-02-03T19:18:00Z">
        <w:r w:rsidRPr="005F0627">
          <w:rPr>
            <w:rPrChange w:id="688" w:author="JOSE FERNANDO GARCIA GUEVARA" w:date="2022-02-03T19:18:00Z">
              <w:rPr>
                <w:rFonts w:ascii="Calibri" w:eastAsia="Calibri" w:hAnsi="Calibri" w:cs="Calibri"/>
                <w:bCs w:val="0"/>
                <w:color w:val="000000" w:themeColor="text1"/>
                <w:sz w:val="22"/>
                <w:szCs w:val="22"/>
                <w:lang w:val="en-US"/>
              </w:rPr>
            </w:rPrChange>
          </w:rPr>
          <w:t xml:space="preserve"> </w:t>
        </w:r>
      </w:ins>
      <w:ins w:id="689" w:author="JOSE FERNANDO GARCIA GUEVARA" w:date="2022-02-03T19:24:00Z">
        <w:r>
          <w:t xml:space="preserve">We used as input the relative abundance </w:t>
        </w:r>
        <w:r w:rsidR="009A4754">
          <w:t xml:space="preserve">matrix of all samples against MSP. </w:t>
        </w:r>
      </w:ins>
      <w:ins w:id="690" w:author="JOSE FERNANDO GARCIA GUEVARA" w:date="2022-02-03T19:18:00Z">
        <w:r w:rsidRPr="005F0627">
          <w:rPr>
            <w:rPrChange w:id="691" w:author="JOSE FERNANDO GARCIA GUEVARA" w:date="2022-02-03T19:18:00Z">
              <w:rPr>
                <w:rFonts w:ascii="Calibri" w:eastAsia="Calibri" w:hAnsi="Calibri" w:cs="Calibri"/>
                <w:bCs w:val="0"/>
                <w:color w:val="000000" w:themeColor="text1"/>
                <w:sz w:val="22"/>
                <w:szCs w:val="22"/>
                <w:lang w:val="en-US"/>
              </w:rPr>
            </w:rPrChange>
          </w:rPr>
          <w:t xml:space="preserve">Only MSPs with values above 0 in more than 50 samples were included. FDR </w:t>
        </w:r>
        <w:proofErr w:type="spellStart"/>
        <w:r w:rsidRPr="005F0627">
          <w:rPr>
            <w:rPrChange w:id="692" w:author="JOSE FERNANDO GARCIA GUEVARA" w:date="2022-02-03T19:18:00Z">
              <w:rPr>
                <w:rFonts w:ascii="Calibri" w:eastAsia="Calibri" w:hAnsi="Calibri" w:cs="Calibri"/>
                <w:bCs w:val="0"/>
                <w:color w:val="000000" w:themeColor="text1"/>
                <w:sz w:val="22"/>
                <w:szCs w:val="22"/>
                <w:lang w:val="en-US"/>
              </w:rPr>
            </w:rPrChange>
          </w:rPr>
          <w:t>cutoff</w:t>
        </w:r>
        <w:proofErr w:type="spellEnd"/>
        <w:r w:rsidRPr="005F0627">
          <w:rPr>
            <w:rPrChange w:id="693" w:author="JOSE FERNANDO GARCIA GUEVARA" w:date="2022-02-03T19:18:00Z">
              <w:rPr>
                <w:rFonts w:ascii="Calibri" w:eastAsia="Calibri" w:hAnsi="Calibri" w:cs="Calibri"/>
                <w:bCs w:val="0"/>
                <w:color w:val="000000" w:themeColor="text1"/>
                <w:sz w:val="22"/>
                <w:szCs w:val="22"/>
                <w:lang w:val="en-US"/>
              </w:rPr>
            </w:rPrChange>
          </w:rPr>
          <w:t xml:space="preserve"> values were estimated using the </w:t>
        </w:r>
        <w:proofErr w:type="spellStart"/>
        <w:r w:rsidRPr="009A4754">
          <w:rPr>
            <w:i/>
            <w:iCs/>
            <w:rPrChange w:id="694" w:author="JOSE FERNANDO GARCIA GUEVARA" w:date="2022-02-03T19:25:00Z">
              <w:rPr>
                <w:rFonts w:ascii="Calibri" w:eastAsia="Calibri" w:hAnsi="Calibri" w:cs="Calibri"/>
                <w:bCs w:val="0"/>
                <w:i/>
                <w:iCs/>
                <w:color w:val="000000" w:themeColor="text1"/>
                <w:sz w:val="22"/>
                <w:szCs w:val="22"/>
                <w:lang w:val="en-US"/>
              </w:rPr>
            </w:rPrChange>
          </w:rPr>
          <w:t>propr</w:t>
        </w:r>
        <w:proofErr w:type="spellEnd"/>
        <w:r w:rsidRPr="005F0627">
          <w:rPr>
            <w:rPrChange w:id="695" w:author="JOSE FERNANDO GARCIA GUEVARA" w:date="2022-02-03T19:18:00Z">
              <w:rPr>
                <w:rFonts w:ascii="Calibri" w:eastAsia="Calibri" w:hAnsi="Calibri" w:cs="Calibri"/>
                <w:bCs w:val="0"/>
                <w:color w:val="000000" w:themeColor="text1"/>
                <w:sz w:val="22"/>
                <w:szCs w:val="22"/>
                <w:lang w:val="en-US"/>
              </w:rPr>
            </w:rPrChange>
          </w:rPr>
          <w:t xml:space="preserve"> function </w:t>
        </w:r>
        <w:proofErr w:type="spellStart"/>
        <w:r w:rsidRPr="009A4754">
          <w:rPr>
            <w:i/>
            <w:iCs/>
            <w:rPrChange w:id="696" w:author="JOSE FERNANDO GARCIA GUEVARA" w:date="2022-02-03T19:25:00Z">
              <w:rPr>
                <w:rFonts w:ascii="Calibri" w:eastAsia="Calibri" w:hAnsi="Calibri" w:cs="Calibri"/>
                <w:i/>
                <w:iCs/>
                <w:sz w:val="22"/>
                <w:szCs w:val="22"/>
                <w:lang w:val="en-US"/>
              </w:rPr>
            </w:rPrChange>
          </w:rPr>
          <w:t>updateCutoffs</w:t>
        </w:r>
      </w:ins>
      <w:proofErr w:type="spellEnd"/>
      <w:ins w:id="697" w:author="JOSE FERNANDO GARCIA GUEVARA" w:date="2022-02-03T19:25:00Z">
        <w:r w:rsidR="009A4754">
          <w:rPr>
            <w:i/>
            <w:iCs/>
          </w:rPr>
          <w:t xml:space="preserve">. </w:t>
        </w:r>
      </w:ins>
      <w:ins w:id="698" w:author="JOSE FERNANDO GARCIA GUEVARA" w:date="2022-02-03T19:26:00Z">
        <w:r w:rsidR="009A4754">
          <w:t>W</w:t>
        </w:r>
      </w:ins>
      <w:ins w:id="699" w:author="JOSE FERNANDO GARCIA GUEVARA" w:date="2022-02-03T19:28:00Z">
        <w:r w:rsidR="009A4754">
          <w:t xml:space="preserve">e made a network representation of the </w:t>
        </w:r>
      </w:ins>
      <w:ins w:id="700" w:author="JOSE FERNANDO GARCIA GUEVARA" w:date="2022-02-03T19:29:00Z">
        <w:r w:rsidR="009A4754">
          <w:t>resulting MSP pairs with proportionality values above 0.65</w:t>
        </w:r>
      </w:ins>
      <w:ins w:id="701" w:author="JOSE FERNANDO GARCIA GUEVARA" w:date="2022-02-03T19:30:00Z">
        <w:r w:rsidR="009A4754">
          <w:t>.</w:t>
        </w:r>
      </w:ins>
    </w:p>
    <w:p w14:paraId="638CE5D7" w14:textId="43DF30A2" w:rsidR="00B5311F" w:rsidRDefault="00CC2B3C" w:rsidP="00BF5D7F">
      <w:pPr>
        <w:pStyle w:val="Heading2"/>
      </w:pPr>
      <w:r>
        <w:t>Random forest classification</w:t>
      </w:r>
      <w:r w:rsidR="00FC6146">
        <w:t xml:space="preserve"> model to predict</w:t>
      </w:r>
      <w:r>
        <w:t xml:space="preserve"> disease</w:t>
      </w:r>
      <w:r w:rsidR="00FC6146">
        <w:t xml:space="preserve"> phenotype</w:t>
      </w:r>
    </w:p>
    <w:p w14:paraId="64597CE8" w14:textId="661EFD43" w:rsidR="00ED1C4B" w:rsidRDefault="00ED1C4B" w:rsidP="00ED1C4B">
      <w:pPr>
        <w:rPr>
          <w:lang w:val="en-US"/>
        </w:rPr>
      </w:pPr>
      <w:r>
        <w:rPr>
          <w:lang w:val="en-US"/>
        </w:rPr>
        <w:t>We trained a random forest classifier</w:t>
      </w:r>
      <w:r w:rsidR="00AA3ADA">
        <w:rPr>
          <w:lang w:val="en-US"/>
        </w:rPr>
        <w:t xml:space="preserve"> to distinguish </w:t>
      </w:r>
      <w:r w:rsidR="003E6322">
        <w:rPr>
          <w:lang w:val="en-US"/>
        </w:rPr>
        <w:t xml:space="preserve">between </w:t>
      </w:r>
      <w:r w:rsidR="0099561D">
        <w:rPr>
          <w:lang w:val="en-US"/>
        </w:rPr>
        <w:t xml:space="preserve">diseases that contained a minimum of 40 samples (17 diseases) and </w:t>
      </w:r>
      <w:r w:rsidR="005B0F80">
        <w:rPr>
          <w:lang w:val="en-US"/>
        </w:rPr>
        <w:t>a random</w:t>
      </w:r>
      <w:r w:rsidR="003406A3">
        <w:rPr>
          <w:lang w:val="en-US"/>
        </w:rPr>
        <w:t>, stratified</w:t>
      </w:r>
      <w:r w:rsidR="005B0F80">
        <w:rPr>
          <w:lang w:val="en-US"/>
        </w:rPr>
        <w:t xml:space="preserve"> sample </w:t>
      </w:r>
      <w:r w:rsidR="006A3B5A">
        <w:rPr>
          <w:lang w:val="en-US"/>
        </w:rPr>
        <w:t>from</w:t>
      </w:r>
      <w:r w:rsidR="005B0F80">
        <w:rPr>
          <w:lang w:val="en-US"/>
        </w:rPr>
        <w:t xml:space="preserve"> 100 healthy samples from all cohorts</w:t>
      </w:r>
      <w:r w:rsidR="00450B13">
        <w:rPr>
          <w:lang w:val="en-US"/>
        </w:rPr>
        <w:t xml:space="preserve"> using the Scikit-learn python package </w:t>
      </w:r>
      <w:sdt>
        <w:sdtPr>
          <w:rPr>
            <w:color w:val="000000"/>
            <w:lang w:val="en-US"/>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1hbnVhbE92ZXJyaWRlVGV4dCI6IiIsImNpdGVwcm9jVGV4dCI6Ils4NF0ifX0="/>
          <w:id w:val="-1391720286"/>
          <w:placeholder>
            <w:docPart w:val="DefaultPlaceholder_-1854013440"/>
          </w:placeholder>
        </w:sdtPr>
        <w:sdtEndPr/>
        <w:sdtContent>
          <w:ins w:id="702" w:author="JOSE FERNANDO GARCIA GUEVARA" w:date="2022-02-03T20:15:00Z">
            <w:r w:rsidR="00E41788" w:rsidRPr="00E41788">
              <w:rPr>
                <w:color w:val="000000"/>
                <w:lang w:val="en-US"/>
              </w:rPr>
              <w:t>[84]</w:t>
            </w:r>
          </w:ins>
          <w:del w:id="703" w:author="JOSE FERNANDO GARCIA GUEVARA" w:date="2022-02-03T19:27:00Z">
            <w:r w:rsidR="00C25E84" w:rsidRPr="00E41788" w:rsidDel="009A4754">
              <w:rPr>
                <w:color w:val="000000"/>
                <w:lang w:val="en-US"/>
              </w:rPr>
              <w:delText>[81]</w:delText>
            </w:r>
          </w:del>
        </w:sdtContent>
      </w:sdt>
      <w:r w:rsidR="0099561D">
        <w:rPr>
          <w:lang w:val="en-US"/>
        </w:rPr>
        <w:t xml:space="preserve">. </w:t>
      </w:r>
      <w:r w:rsidR="00346717">
        <w:rPr>
          <w:lang w:val="en-US"/>
        </w:rPr>
        <w:t xml:space="preserve">Training and testing </w:t>
      </w:r>
      <w:proofErr w:type="gramStart"/>
      <w:r w:rsidR="00346717">
        <w:rPr>
          <w:lang w:val="en-US"/>
        </w:rPr>
        <w:t>was</w:t>
      </w:r>
      <w:proofErr w:type="gramEnd"/>
      <w:r w:rsidR="00346717">
        <w:rPr>
          <w:lang w:val="en-US"/>
        </w:rPr>
        <w:t xml:space="preserve"> performed on randomly selected sam</w:t>
      </w:r>
      <w:r w:rsidR="00750FCE">
        <w:rPr>
          <w:lang w:val="en-US"/>
        </w:rPr>
        <w:t xml:space="preserve">ples split 70% </w:t>
      </w:r>
      <w:r w:rsidR="00B40CF2">
        <w:rPr>
          <w:lang w:val="en-US"/>
        </w:rPr>
        <w:t>and 30% of the full data respectively</w:t>
      </w:r>
      <w:r w:rsidR="006A3B5A">
        <w:rPr>
          <w:lang w:val="en-US"/>
        </w:rPr>
        <w:t xml:space="preserve"> with a fixed random seed to ensure reproducibility of the model</w:t>
      </w:r>
      <w:r w:rsidR="00B40CF2">
        <w:rPr>
          <w:lang w:val="en-US"/>
        </w:rPr>
        <w:t xml:space="preserve">. </w:t>
      </w:r>
      <w:r w:rsidR="00D95E71">
        <w:rPr>
          <w:lang w:val="en-US"/>
        </w:rPr>
        <w:t>Model</w:t>
      </w:r>
      <w:r w:rsidR="00D95E71" w:rsidRPr="00D95E71">
        <w:rPr>
          <w:lang w:val="en-US"/>
        </w:rPr>
        <w:t xml:space="preserve"> performances</w:t>
      </w:r>
      <w:r w:rsidR="00D95E71">
        <w:rPr>
          <w:lang w:val="en-US"/>
        </w:rPr>
        <w:t xml:space="preserve"> were measured using </w:t>
      </w:r>
      <w:r w:rsidR="001C2AF2">
        <w:rPr>
          <w:lang w:val="en-US"/>
        </w:rPr>
        <w:t xml:space="preserve">AUCROC scoring </w:t>
      </w:r>
      <w:r w:rsidR="00EB4AED">
        <w:rPr>
          <w:lang w:val="en-US"/>
        </w:rPr>
        <w:t>with confusion</w:t>
      </w:r>
      <w:r w:rsidR="00D95E71" w:rsidRPr="00D95E71">
        <w:rPr>
          <w:lang w:val="en-US"/>
        </w:rPr>
        <w:t xml:space="preserve"> matrice</w:t>
      </w:r>
      <w:r w:rsidR="00EB4AED">
        <w:rPr>
          <w:lang w:val="en-US"/>
        </w:rPr>
        <w:t>s</w:t>
      </w:r>
      <w:r w:rsidR="00D95E71" w:rsidRPr="00D95E71">
        <w:rPr>
          <w:lang w:val="en-US"/>
        </w:rPr>
        <w:t xml:space="preserve"> generated by applying the model to the 30% test set. </w:t>
      </w:r>
    </w:p>
    <w:p w14:paraId="3FFCBB11" w14:textId="2B96EADD" w:rsidR="00465993" w:rsidRPr="00653711" w:rsidRDefault="0C22591A" w:rsidP="00260D05">
      <w:pPr>
        <w:pStyle w:val="Heading1"/>
      </w:pPr>
      <w:r>
        <w:t>Figure legends</w:t>
      </w:r>
    </w:p>
    <w:p w14:paraId="46F1D5EC" w14:textId="638F8AF4" w:rsidR="00F77581" w:rsidRDefault="00653867" w:rsidP="00B74686">
      <w:bookmarkStart w:id="704" w:name="_Hlk34216976"/>
      <w:r w:rsidRPr="00495800">
        <w:rPr>
          <w:rFonts w:eastAsiaTheme="minorEastAsia"/>
          <w:b/>
          <w:lang w:eastAsia="ko-KR"/>
        </w:rPr>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-metagenomics studies of health and disease. Corresponding datasets were publicly shared as a resource: human gut microbiome atlas (HGMA).</w:t>
      </w:r>
      <w:r w:rsidR="00094DE2" w:rsidRPr="00495800">
        <w:rPr>
          <w:b/>
        </w:rPr>
        <w:t xml:space="preserve"> </w:t>
      </w:r>
      <w:proofErr w:type="gramStart"/>
      <w:r w:rsidR="000519C7">
        <w:rPr>
          <w:b/>
        </w:rPr>
        <w:t>A</w:t>
      </w:r>
      <w:r w:rsidR="00094DE2" w:rsidRPr="00495800">
        <w:rPr>
          <w:b/>
        </w:rPr>
        <w:t>,</w:t>
      </w:r>
      <w:proofErr w:type="gramEnd"/>
      <w:r w:rsidR="00094DE2" w:rsidRPr="00495800">
        <w:rPr>
          <w:b/>
        </w:rPr>
        <w:t xml:space="preserve"> </w:t>
      </w:r>
      <w:r w:rsidR="00094DE2" w:rsidRPr="00495800">
        <w:rPr>
          <w:rFonts w:eastAsiaTheme="minorEastAsia"/>
          <w:lang w:eastAsia="ko-KR"/>
        </w:rPr>
        <w:t xml:space="preserve">geographical distribution of the datasets used </w:t>
      </w:r>
      <w:r w:rsidR="00094DE2" w:rsidRPr="00495800">
        <w:rPr>
          <w:rFonts w:eastAsiaTheme="minorEastAsia"/>
          <w:lang w:eastAsia="ko-KR"/>
        </w:rPr>
        <w:lastRenderedPageBreak/>
        <w:t xml:space="preserve">in this study (the number of the samples is shown in parentheses). </w:t>
      </w:r>
      <w:r w:rsidR="000519C7">
        <w:rPr>
          <w:rFonts w:eastAsiaTheme="minorEastAsia"/>
          <w:b/>
          <w:lang w:eastAsia="ko-KR"/>
        </w:rPr>
        <w:t>B</w:t>
      </w:r>
      <w:r w:rsidR="00094DE2" w:rsidRPr="00495800">
        <w:rPr>
          <w:rFonts w:eastAsiaTheme="minorEastAsia"/>
          <w:b/>
          <w:lang w:eastAsia="ko-KR"/>
        </w:rPr>
        <w:t>,</w:t>
      </w:r>
      <w:r w:rsidR="00094DE2" w:rsidRPr="00495800">
        <w:rPr>
          <w:rFonts w:eastAsiaTheme="minorEastAsia"/>
          <w:lang w:eastAsia="ko-KR"/>
        </w:rPr>
        <w:t xml:space="preserve"> types of disease datasets of shotgun metagenomics used in this study. </w:t>
      </w:r>
      <w:r w:rsidR="000519C7">
        <w:rPr>
          <w:rFonts w:eastAsiaTheme="minorEastAsia"/>
          <w:b/>
          <w:lang w:eastAsia="ko-KR"/>
        </w:rPr>
        <w:t>C</w:t>
      </w:r>
      <w:r w:rsidR="00094DE2" w:rsidRPr="00495800">
        <w:rPr>
          <w:rFonts w:eastAsiaTheme="minorEastAsia"/>
          <w:b/>
          <w:lang w:eastAsia="ko-KR"/>
        </w:rPr>
        <w:t>,</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w:t>
      </w:r>
      <w:r w:rsidR="00B8748E">
        <w:rPr>
          <w:rFonts w:eastAsiaTheme="minorEastAsia"/>
          <w:lang w:eastAsia="ko-KR"/>
        </w:rPr>
        <w:t xml:space="preserve">6,014 </w:t>
      </w:r>
      <w:r w:rsidR="00094DE2" w:rsidRPr="00495800">
        <w:rPr>
          <w:rFonts w:eastAsiaTheme="minorEastAsia"/>
          <w:lang w:eastAsia="ko-KR"/>
        </w:rPr>
        <w:t xml:space="preserve">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w:t>
      </w:r>
      <w:r w:rsidR="000519C7">
        <w:rPr>
          <w:rFonts w:eastAsiaTheme="minorEastAsia"/>
          <w:b/>
          <w:lang w:eastAsia="ko-KR"/>
        </w:rPr>
        <w:t>D</w:t>
      </w:r>
      <w:r w:rsidR="00094DE2" w:rsidRPr="00495800">
        <w:rPr>
          <w:rFonts w:eastAsiaTheme="minorEastAsia"/>
          <w:b/>
          <w:lang w:eastAsia="ko-KR"/>
        </w:rPr>
        <w:t>,</w:t>
      </w:r>
      <w:r w:rsidR="00094DE2" w:rsidRPr="00495800">
        <w:rPr>
          <w:rFonts w:eastAsiaTheme="minorEastAsia"/>
          <w:lang w:eastAsia="ko-KR"/>
        </w:rPr>
        <w:t xml:space="preserve"> </w:t>
      </w:r>
      <w:r w:rsidR="002D379D">
        <w:rPr>
          <w:rFonts w:eastAsiaTheme="minorEastAsia"/>
          <w:lang w:eastAsia="ko-KR"/>
        </w:rPr>
        <w:t xml:space="preserve">heatmap showing the top 15 </w:t>
      </w:r>
      <w:r w:rsidR="0034270A">
        <w:rPr>
          <w:rFonts w:eastAsiaTheme="minorEastAsia"/>
          <w:lang w:eastAsia="ko-KR"/>
        </w:rPr>
        <w:t xml:space="preserve">overrepresented </w:t>
      </w:r>
      <w:r w:rsidR="002D379D">
        <w:rPr>
          <w:rFonts w:eastAsiaTheme="minorEastAsia"/>
          <w:lang w:eastAsia="ko-KR"/>
        </w:rPr>
        <w:t xml:space="preserve">MSPs between western and non-western cohorts coloured by mean </w:t>
      </w:r>
      <w:r w:rsidR="00D623B2">
        <w:rPr>
          <w:rFonts w:eastAsiaTheme="minorEastAsia"/>
          <w:lang w:eastAsia="ko-KR"/>
        </w:rPr>
        <w:t xml:space="preserve">species </w:t>
      </w:r>
      <w:r w:rsidR="002D379D">
        <w:rPr>
          <w:rFonts w:eastAsiaTheme="minorEastAsia"/>
          <w:lang w:eastAsia="ko-KR"/>
        </w:rPr>
        <w:t>Z-score</w:t>
      </w:r>
      <w:r w:rsidR="00D623B2">
        <w:rPr>
          <w:rFonts w:eastAsiaTheme="minorEastAsia"/>
          <w:lang w:eastAsia="ko-KR"/>
        </w:rPr>
        <w:t xml:space="preserve"> for each country</w:t>
      </w:r>
      <w:r w:rsidR="00F567B9">
        <w:rPr>
          <w:rFonts w:eastAsiaTheme="minorEastAsia"/>
          <w:lang w:eastAsia="ko-KR"/>
        </w:rPr>
        <w:t xml:space="preserve"> against all </w:t>
      </w:r>
      <w:r w:rsidR="0034270A">
        <w:rPr>
          <w:rFonts w:eastAsiaTheme="minorEastAsia"/>
          <w:lang w:eastAsia="ko-KR"/>
        </w:rPr>
        <w:t>countries</w:t>
      </w:r>
      <w:r w:rsidR="002D379D">
        <w:rPr>
          <w:rFonts w:eastAsiaTheme="minorEastAsia"/>
          <w:lang w:eastAsia="ko-KR"/>
        </w:rPr>
        <w:t>.</w:t>
      </w:r>
      <w:r w:rsidR="00094DE2" w:rsidRPr="00495800">
        <w:rPr>
          <w:rFonts w:eastAsiaTheme="minorEastAsia"/>
          <w:lang w:eastAsia="ko-KR"/>
        </w:rPr>
        <w:t xml:space="preserve"> </w:t>
      </w:r>
      <w:r w:rsidR="000519C7">
        <w:rPr>
          <w:rFonts w:eastAsiaTheme="minorEastAsia"/>
          <w:b/>
          <w:lang w:eastAsia="ko-KR"/>
        </w:rPr>
        <w:t>E</w:t>
      </w:r>
      <w:r w:rsidR="00094DE2" w:rsidRPr="00495800">
        <w:rPr>
          <w:rFonts w:eastAsiaTheme="minorEastAsia"/>
          <w:b/>
          <w:lang w:eastAsia="ko-KR"/>
        </w:rPr>
        <w:t>,</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 xml:space="preserve">gut microbiome. Individual samples from non-westernized countries, European countries, and US/China/Japan were coloured </w:t>
      </w:r>
      <w:r w:rsidR="00C0571A">
        <w:rPr>
          <w:rFonts w:eastAsiaTheme="minorEastAsia"/>
          <w:lang w:eastAsia="ko-KR"/>
        </w:rPr>
        <w:t>green, orange, and blue</w:t>
      </w:r>
      <w:r w:rsidR="00094DE2" w:rsidRPr="00495800">
        <w:rPr>
          <w:rFonts w:eastAsiaTheme="minorEastAsia"/>
          <w:lang w:eastAsia="ko-KR"/>
        </w:rPr>
        <w:t xml:space="preserve">, respectively. </w:t>
      </w:r>
      <w:proofErr w:type="gramStart"/>
      <w:r w:rsidR="000519C7">
        <w:rPr>
          <w:rFonts w:eastAsiaTheme="minorEastAsia"/>
          <w:b/>
          <w:lang w:eastAsia="ko-KR"/>
        </w:rPr>
        <w:t>F</w:t>
      </w:r>
      <w:r w:rsidR="00094DE2" w:rsidRPr="00495800">
        <w:rPr>
          <w:rFonts w:eastAsiaTheme="minorEastAsia"/>
          <w:b/>
          <w:lang w:eastAsia="ko-KR"/>
        </w:rPr>
        <w:t>,</w:t>
      </w:r>
      <w:proofErr w:type="gramEnd"/>
      <w:r w:rsidR="00094DE2" w:rsidRPr="00495800">
        <w:rPr>
          <w:rFonts w:eastAsiaTheme="minorEastAsia"/>
          <w:lang w:eastAsia="ko-KR"/>
        </w:rPr>
        <w:t xml:space="preserve"> </w:t>
      </w:r>
      <w:r w:rsidR="0034270A">
        <w:rPr>
          <w:rFonts w:eastAsiaTheme="minorEastAsia"/>
          <w:lang w:eastAsia="ko-KR"/>
        </w:rPr>
        <w:t>stacked bar</w:t>
      </w:r>
      <w:r w:rsidR="00C2713B">
        <w:rPr>
          <w:rFonts w:eastAsiaTheme="minorEastAsia"/>
          <w:lang w:eastAsia="ko-KR"/>
        </w:rPr>
        <w:t xml:space="preserve"> </w:t>
      </w:r>
      <w:r w:rsidR="0034270A">
        <w:rPr>
          <w:rFonts w:eastAsiaTheme="minorEastAsia"/>
          <w:lang w:eastAsia="ko-KR"/>
        </w:rPr>
        <w:t xml:space="preserve">plots of </w:t>
      </w:r>
      <w:r w:rsidR="0034270A">
        <w:t>contrasting</w:t>
      </w:r>
      <w:r w:rsidR="0034270A" w:rsidRPr="00495800">
        <w:t xml:space="preserve"> </w:t>
      </w:r>
      <w:r w:rsidR="00094DE2" w:rsidRPr="00495800">
        <w:t xml:space="preserve">functions among region-enriched species </w:t>
      </w:r>
      <w:r w:rsidR="00F567B9">
        <w:t>classified as</w:t>
      </w:r>
      <w:r w:rsidR="00094DE2" w:rsidRPr="00495800">
        <w:t xml:space="preserve"> </w:t>
      </w:r>
      <w:r w:rsidR="00F567B9">
        <w:t>non</w:t>
      </w:r>
      <w:r w:rsidR="00094DE2" w:rsidRPr="00495800">
        <w:t xml:space="preserve">-westernized </w:t>
      </w:r>
      <w:r w:rsidR="0034270A">
        <w:t xml:space="preserve">or </w:t>
      </w:r>
      <w:r w:rsidR="00F567B9">
        <w:t>westernized</w:t>
      </w:r>
      <w:r w:rsidR="00094DE2" w:rsidRPr="00495800">
        <w:t xml:space="preserve">. Based on </w:t>
      </w:r>
      <w:r w:rsidR="0034270A">
        <w:t xml:space="preserve">gene </w:t>
      </w:r>
      <w:r w:rsidR="00094DE2" w:rsidRPr="00495800">
        <w:t xml:space="preserve">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 xml:space="preserve">R), and virulence factors (PATRIC database), we </w:t>
      </w:r>
      <w:r w:rsidR="0034270A">
        <w:t xml:space="preserve">calculated regional </w:t>
      </w:r>
      <w:r w:rsidR="00C2713B">
        <w:t xml:space="preserve">functional </w:t>
      </w:r>
      <w:r w:rsidR="0034270A">
        <w:t>overrepresentation</w:t>
      </w:r>
      <w:r w:rsidR="00C2713B">
        <w:t xml:space="preserve"> by </w:t>
      </w:r>
      <w:r w:rsidR="00C0571A">
        <w:t>cumulatively summ</w:t>
      </w:r>
      <w:r w:rsidR="00C2713B">
        <w:t>ing and</w:t>
      </w:r>
      <w:r w:rsidR="00F77581">
        <w:t xml:space="preserve"> filter</w:t>
      </w:r>
      <w:r w:rsidR="00C2713B">
        <w:t>ing</w:t>
      </w:r>
      <w:r w:rsidR="00F77581">
        <w:t xml:space="preserve"> by top 18 </w:t>
      </w:r>
      <w:r w:rsidR="00D623B2">
        <w:t>maximal differences of gene count</w:t>
      </w:r>
      <w:r w:rsidR="00C2713B">
        <w:t xml:space="preserve"> </w:t>
      </w:r>
      <w:r w:rsidR="00F567B9">
        <w:t>(</w:t>
      </w:r>
      <w:r w:rsidR="00F567B9" w:rsidRPr="00F567B9">
        <w:rPr>
          <w:color w:val="FF0000"/>
        </w:rPr>
        <w:t>Methods</w:t>
      </w:r>
      <w:r w:rsidR="00F567B9">
        <w:t>)</w:t>
      </w:r>
      <w:r w:rsidR="00F77581">
        <w:t>.</w:t>
      </w:r>
    </w:p>
    <w:p w14:paraId="1196BD03" w14:textId="71FB1657" w:rsidR="00D343E0" w:rsidRDefault="00F77581" w:rsidP="00B74686">
      <w:pPr>
        <w:rPr>
          <w:lang w:eastAsia="ko-KR"/>
        </w:rPr>
      </w:pPr>
      <w:r w:rsidRPr="00295E28">
        <w:rPr>
          <w:b/>
        </w:rPr>
        <w:t>Fig</w:t>
      </w:r>
      <w:r w:rsidR="00FF0882">
        <w:rPr>
          <w:b/>
        </w:rPr>
        <w:t>.</w:t>
      </w:r>
      <w:r w:rsidRPr="00295E28">
        <w:rPr>
          <w:b/>
        </w:rPr>
        <w:t xml:space="preserve"> 2</w:t>
      </w:r>
      <w:r w:rsidR="00FF0882">
        <w:rPr>
          <w:b/>
        </w:rPr>
        <w:t>.</w:t>
      </w:r>
      <w:r w:rsidRPr="00295E28">
        <w:rPr>
          <w:b/>
        </w:rPr>
        <w:t xml:space="preserve"> </w:t>
      </w:r>
      <w:r w:rsidR="00295E28">
        <w:rPr>
          <w:b/>
        </w:rPr>
        <w:t>P</w:t>
      </w:r>
      <w:r w:rsidR="00094DE2" w:rsidRPr="00295E28">
        <w:rPr>
          <w:b/>
          <w:lang w:eastAsia="ko-KR"/>
        </w:rPr>
        <w:t xml:space="preserve">an-metagenomics association studies (Pan-MGAS) of </w:t>
      </w:r>
      <w:r w:rsidR="00D343E0">
        <w:rPr>
          <w:b/>
          <w:lang w:eastAsia="ko-KR"/>
        </w:rPr>
        <w:t>43</w:t>
      </w:r>
      <w:r w:rsidR="00094DE2" w:rsidRPr="00295E28">
        <w:rPr>
          <w:b/>
          <w:lang w:eastAsia="ko-KR"/>
        </w:rPr>
        <w:t xml:space="preserve"> cohorts from </w:t>
      </w:r>
      <w:r w:rsidR="00D343E0">
        <w:rPr>
          <w:b/>
          <w:lang w:eastAsia="ko-KR"/>
        </w:rPr>
        <w:t>23</w:t>
      </w:r>
      <w:r w:rsidR="00094DE2" w:rsidRPr="00295E28">
        <w:rPr>
          <w:b/>
          <w:lang w:eastAsia="ko-KR"/>
        </w:rPr>
        <w:t xml:space="preserve"> different diseases and </w:t>
      </w:r>
      <w:r w:rsidR="00D343E0">
        <w:rPr>
          <w:b/>
          <w:lang w:eastAsia="ko-KR"/>
        </w:rPr>
        <w:t>14</w:t>
      </w:r>
      <w:r w:rsidR="00094DE2" w:rsidRPr="00295E28">
        <w:rPr>
          <w:b/>
          <w:lang w:eastAsia="ko-KR"/>
        </w:rPr>
        <w:t xml:space="preserve"> countries (n=2</w:t>
      </w:r>
      <w:r w:rsidR="00774420" w:rsidRPr="00295E28">
        <w:rPr>
          <w:b/>
          <w:lang w:eastAsia="ko-KR"/>
        </w:rPr>
        <w:t>,</w:t>
      </w:r>
      <w:r w:rsidR="00094DE2" w:rsidRPr="00295E28">
        <w:rPr>
          <w:b/>
          <w:lang w:eastAsia="ko-KR"/>
        </w:rPr>
        <w:t>185).</w:t>
      </w:r>
      <w:r w:rsidR="00094DE2" w:rsidRPr="00495800">
        <w:rPr>
          <w:lang w:eastAsia="ko-KR"/>
        </w:rPr>
        <w:t xml:space="preserve"> </w:t>
      </w:r>
      <w:bookmarkEnd w:id="704"/>
      <w:r w:rsidR="00D343E0" w:rsidRPr="00D343E0">
        <w:rPr>
          <w:b/>
          <w:lang w:eastAsia="ko-KR"/>
        </w:rPr>
        <w:t>A,</w:t>
      </w:r>
      <w:r w:rsidR="00D343E0">
        <w:rPr>
          <w:lang w:eastAsia="ko-KR"/>
        </w:rPr>
        <w:t xml:space="preserve"> </w:t>
      </w:r>
      <w:commentRangeStart w:id="705"/>
      <w:proofErr w:type="gramStart"/>
      <w:r w:rsidR="00D343E0" w:rsidRPr="2E6EF70B">
        <w:rPr>
          <w:lang w:eastAsia="ko-KR"/>
        </w:rPr>
        <w:t>We</w:t>
      </w:r>
      <w:proofErr w:type="gramEnd"/>
      <w:r w:rsidR="00D343E0" w:rsidRPr="2E6EF70B">
        <w:rPr>
          <w:lang w:eastAsia="ko-KR"/>
        </w:rPr>
        <w:t xml:space="preserve"> identified significantly enriched/depleted species of cohorts based on effect sizes (ESs) of Wilcoxon one-sided tests (ES ≥ 0.3)</w:t>
      </w:r>
      <w:r w:rsidR="00F567B9">
        <w:rPr>
          <w:lang w:eastAsia="ko-KR"/>
        </w:rPr>
        <w:t xml:space="preserve">. Acronyms are: </w:t>
      </w:r>
      <w:r w:rsidR="00D343E0" w:rsidRPr="2E6EF70B">
        <w:rPr>
          <w:lang w:eastAsia="ko-KR"/>
        </w:rPr>
        <w:t xml:space="preserve">ACVD, Acute Coronary Cardiovascular Disease; Ob, obesity; CRC, Colorectal Cancer; NSCLC, Non-Small Cell Lung Cancer; RCC Renal Cell Carcinoma; GDM, Gestational Diabetes Mellitus; T1D Type 1 diabetes; T2D, Type 2 diabetes; LC liver Cirrhosis; NAFLD Non-Alcoholic Fatty Acid Liver; UC, Ulcerative Colitis; CD, Crohn's disease; BD </w:t>
      </w:r>
      <w:proofErr w:type="spellStart"/>
      <w:r w:rsidR="00D343E0" w:rsidRPr="2E6EF70B">
        <w:rPr>
          <w:lang w:eastAsia="ko-KR"/>
        </w:rPr>
        <w:t>Becet’s</w:t>
      </w:r>
      <w:proofErr w:type="spellEnd"/>
      <w:r w:rsidR="00D343E0" w:rsidRPr="2E6EF70B">
        <w:rPr>
          <w:lang w:eastAsia="ko-KR"/>
        </w:rPr>
        <w:t xml:space="preserve">; RA, Rheumatoid Arthritis; SPA, Ankylosing Spondylitis; ME/CFS </w:t>
      </w:r>
      <w:proofErr w:type="spellStart"/>
      <w:r w:rsidR="00D343E0" w:rsidRPr="2E6EF70B">
        <w:rPr>
          <w:lang w:eastAsia="ko-KR"/>
        </w:rPr>
        <w:t>Myalgic</w:t>
      </w:r>
      <w:proofErr w:type="spellEnd"/>
      <w:r w:rsidR="00D343E0" w:rsidRPr="2E6EF70B">
        <w:rPr>
          <w:lang w:eastAsia="ko-KR"/>
        </w:rPr>
        <w:t xml:space="preserve"> Encephalomyelitis/ Chronic Fatigue Syndrome; PD, Parkinson Disease. </w:t>
      </w:r>
      <w:commentRangeEnd w:id="705"/>
      <w:r w:rsidR="00E603F3">
        <w:rPr>
          <w:rStyle w:val="CommentReference"/>
          <w:rFonts w:eastAsiaTheme="minorEastAsia"/>
          <w:lang w:val="en-US" w:eastAsia="ko-KR"/>
        </w:rPr>
        <w:commentReference w:id="705"/>
      </w:r>
      <w:r w:rsidR="00D343E0">
        <w:rPr>
          <w:b/>
          <w:lang w:eastAsia="ko-KR"/>
        </w:rPr>
        <w:t>B</w:t>
      </w:r>
      <w:r w:rsidR="00D343E0" w:rsidRPr="2E6EF70B">
        <w:rPr>
          <w:b/>
          <w:lang w:eastAsia="ko-KR"/>
        </w:rPr>
        <w:t>,</w:t>
      </w:r>
      <w:r w:rsidR="00D343E0" w:rsidRPr="2E6EF70B">
        <w:rPr>
          <w:lang w:eastAsia="ko-KR"/>
        </w:rPr>
        <w:t xml:space="preserve"> </w:t>
      </w:r>
      <w:r w:rsidR="00D343E0" w:rsidRPr="2E6EF70B">
        <w:rPr>
          <w:color w:val="000000" w:themeColor="text1"/>
          <w:lang w:eastAsia="ko-KR"/>
        </w:rPr>
        <w:t>Jitter plots of frequency of the significantly enriched/depleted cohorts of all MSPs (effect size &gt;0.3) were calculated</w:t>
      </w:r>
      <w:r w:rsidR="00F567B9">
        <w:rPr>
          <w:color w:val="000000" w:themeColor="text1"/>
          <w:lang w:eastAsia="ko-KR"/>
        </w:rPr>
        <w:t>:</w:t>
      </w:r>
      <w:r w:rsidR="00D343E0" w:rsidRPr="2E6EF70B">
        <w:rPr>
          <w:color w:val="000000" w:themeColor="text1"/>
          <w:lang w:eastAsia="ko-KR"/>
        </w:rPr>
        <w:t xml:space="preserve"> </w:t>
      </w:r>
      <w:r w:rsidR="00F567B9">
        <w:rPr>
          <w:color w:val="000000" w:themeColor="text1"/>
          <w:lang w:eastAsia="ko-KR"/>
        </w:rPr>
        <w:t>t</w:t>
      </w:r>
      <w:r w:rsidR="00D343E0" w:rsidRPr="2E6EF70B">
        <w:rPr>
          <w:color w:val="000000" w:themeColor="text1"/>
          <w:lang w:eastAsia="ko-KR"/>
        </w:rPr>
        <w:t xml:space="preserve">otal frequency of enriched/depleted cohorts (number of </w:t>
      </w:r>
      <w:r w:rsidR="00D343E0" w:rsidRPr="2E6EF70B">
        <w:rPr>
          <w:color w:val="000000" w:themeColor="text1"/>
          <w:lang w:eastAsia="ko-KR"/>
        </w:rPr>
        <w:lastRenderedPageBreak/>
        <w:t>enriched cohorts + number of depleted cohorts Y axis) and subtracted frequency between enriched cohorts and depleted cohorts (number of enriched cohorts - number of depleted cohorts</w:t>
      </w:r>
      <w:r w:rsidR="00F567B9">
        <w:rPr>
          <w:color w:val="000000" w:themeColor="text1"/>
          <w:lang w:eastAsia="ko-KR"/>
        </w:rPr>
        <w:t xml:space="preserve"> </w:t>
      </w:r>
      <w:r w:rsidR="00D343E0" w:rsidRPr="2E6EF70B">
        <w:rPr>
          <w:color w:val="000000" w:themeColor="text1"/>
          <w:lang w:eastAsia="ko-KR"/>
        </w:rPr>
        <w:t xml:space="preserve">X axis). Point colours changed from red (left) to blue (right) according to x-axis values. Common </w:t>
      </w:r>
      <w:r w:rsidR="00D343E0" w:rsidRPr="2E6EF70B">
        <w:rPr>
          <w:lang w:eastAsia="ko-KR"/>
        </w:rPr>
        <w:t>enriched/depleted species among cohorts were identified when total frequency ≥ 3 and absolute subtracted frequency ≥ 2.</w:t>
      </w:r>
      <w:r w:rsidR="00F567B9">
        <w:rPr>
          <w:lang w:eastAsia="ko-KR"/>
        </w:rPr>
        <w:t xml:space="preserve"> </w:t>
      </w:r>
      <w:r w:rsidR="00D343E0" w:rsidRPr="00DF04D5">
        <w:rPr>
          <w:b/>
          <w:lang w:eastAsia="ko-KR"/>
        </w:rPr>
        <w:t>c</w:t>
      </w:r>
      <w:r w:rsidR="00D343E0" w:rsidRPr="2E6EF70B">
        <w:rPr>
          <w:lang w:eastAsia="ko-KR"/>
        </w:rPr>
        <w:t xml:space="preserve">, Species found </w:t>
      </w:r>
      <w:r w:rsidR="00D343E0" w:rsidRPr="009C039A">
        <w:rPr>
          <w:lang w:eastAsia="ko-KR"/>
        </w:rPr>
        <w:t>depleted (</w:t>
      </w:r>
      <w:proofErr w:type="spellStart"/>
      <w:r w:rsidR="00D343E0" w:rsidRPr="00DF04D5">
        <w:rPr>
          <w:rFonts w:eastAsia="Helvetica"/>
          <w:i/>
          <w:iCs/>
        </w:rPr>
        <w:t>Anaerostipes</w:t>
      </w:r>
      <w:proofErr w:type="spellEnd"/>
      <w:r w:rsidR="00D343E0" w:rsidRPr="00DF04D5">
        <w:rPr>
          <w:rFonts w:eastAsia="Helvetica"/>
          <w:i/>
          <w:iCs/>
        </w:rPr>
        <w:t xml:space="preserve"> </w:t>
      </w:r>
      <w:proofErr w:type="spellStart"/>
      <w:r w:rsidR="00D343E0" w:rsidRPr="00DF04D5">
        <w:rPr>
          <w:rFonts w:eastAsia="Helvetica"/>
          <w:i/>
          <w:iCs/>
        </w:rPr>
        <w:t>hadrus</w:t>
      </w:r>
      <w:proofErr w:type="spellEnd"/>
      <w:r w:rsidR="00D343E0" w:rsidRPr="009C039A">
        <w:rPr>
          <w:lang w:eastAsia="ko-KR"/>
        </w:rPr>
        <w:t>)</w:t>
      </w:r>
      <w:r w:rsidR="00D343E0" w:rsidRPr="2E6EF70B">
        <w:rPr>
          <w:lang w:eastAsia="ko-KR"/>
        </w:rPr>
        <w:t xml:space="preserve"> and enriched (</w:t>
      </w:r>
      <w:r w:rsidR="00D343E0" w:rsidRPr="00DF04D5">
        <w:rPr>
          <w:i/>
          <w:iCs/>
          <w:lang w:eastAsia="ko-KR"/>
        </w:rPr>
        <w:t xml:space="preserve">Fusobacterium </w:t>
      </w:r>
      <w:proofErr w:type="spellStart"/>
      <w:r w:rsidR="00D343E0" w:rsidRPr="00DF04D5">
        <w:rPr>
          <w:i/>
          <w:iCs/>
          <w:lang w:eastAsia="ko-KR"/>
        </w:rPr>
        <w:t>nucleatum</w:t>
      </w:r>
      <w:proofErr w:type="spellEnd"/>
      <w:r w:rsidR="00D343E0" w:rsidRPr="00DF04D5">
        <w:rPr>
          <w:i/>
          <w:iCs/>
          <w:lang w:eastAsia="ko-KR"/>
        </w:rPr>
        <w:t xml:space="preserve"> subspecies </w:t>
      </w:r>
      <w:proofErr w:type="spellStart"/>
      <w:r w:rsidR="00D343E0" w:rsidRPr="00DF04D5">
        <w:rPr>
          <w:i/>
          <w:iCs/>
          <w:lang w:eastAsia="ko-KR"/>
        </w:rPr>
        <w:t>animalis</w:t>
      </w:r>
      <w:proofErr w:type="spellEnd"/>
      <w:r w:rsidR="00D343E0" w:rsidRPr="2E6EF70B">
        <w:rPr>
          <w:lang w:eastAsia="ko-KR"/>
        </w:rPr>
        <w:t xml:space="preserve">) </w:t>
      </w:r>
      <w:r w:rsidR="00F567B9">
        <w:rPr>
          <w:lang w:eastAsia="ko-KR"/>
        </w:rPr>
        <w:t>in most studies</w:t>
      </w:r>
      <w:r w:rsidR="00D343E0" w:rsidRPr="2E6EF70B">
        <w:rPr>
          <w:lang w:eastAsia="ko-KR"/>
        </w:rPr>
        <w:t>.</w:t>
      </w:r>
    </w:p>
    <w:p w14:paraId="1AA352F8" w14:textId="75678EF3" w:rsidR="00D343E0" w:rsidRDefault="0C22591A" w:rsidP="00B74686">
      <w:r w:rsidRPr="0C22591A">
        <w:rPr>
          <w:b/>
          <w:lang w:eastAsia="ko-KR"/>
        </w:rPr>
        <w:t xml:space="preserve">Fig. 3. Analysis of functional clusters. </w:t>
      </w:r>
      <w:r w:rsidRPr="0C22591A">
        <w:rPr>
          <w:lang w:eastAsia="ko-KR"/>
        </w:rPr>
        <w:t>For the functional characterization of human gut MSPs, we annotated respective genes with 19,540 features of microbial function/phenotype databases and identified 7,763 functional clusters better representing the microbiome</w:t>
      </w:r>
      <w:r>
        <w:t>.</w:t>
      </w:r>
      <w:r w:rsidRPr="0C22591A">
        <w:rPr>
          <w:b/>
          <w:lang w:eastAsia="ko-KR"/>
        </w:rPr>
        <w:t xml:space="preserve"> </w:t>
      </w:r>
      <w:r w:rsidRPr="0C22591A">
        <w:rPr>
          <w:b/>
        </w:rPr>
        <w:t>A,</w:t>
      </w:r>
      <w:r>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C22591A">
        <w:rPr>
          <w:b/>
        </w:rPr>
        <w:t xml:space="preserve"> B, </w:t>
      </w:r>
      <w:r>
        <w:t xml:space="preserve">among different sources of microbial functional annotations (e.g., KEGG module and pathway), we found that co-conservation of genes across different species was substantially low (Jaccard index &lt; 0.5). </w:t>
      </w:r>
      <w:r w:rsidRPr="0C22591A">
        <w:rPr>
          <w:b/>
        </w:rPr>
        <w:t>C</w:t>
      </w:r>
      <w:r>
        <w:t xml:space="preserve">, Functional clusters identified by unsupervised community detection, the y-axis displays the number of genes within the functional cluster and the x axis displays the number of MSPs possessing more than 70% of the clusters’ genes. </w:t>
      </w:r>
      <w:r w:rsidRPr="0C22591A">
        <w:rPr>
          <w:b/>
        </w:rPr>
        <w:t>D</w:t>
      </w:r>
      <w:r>
        <w:t xml:space="preserve">, Functional clusters projected on enriched/depleted MSPs across disease cohorts. The </w:t>
      </w:r>
      <w:r w:rsidRPr="0C22591A">
        <w:rPr>
          <w:color w:val="000000" w:themeColor="text1"/>
          <w:lang w:eastAsia="ko-KR"/>
        </w:rPr>
        <w:t xml:space="preserve">Jitter plot display the frequency functional of functional clusters significantly associated with the enriched/depleted species (hypergeometric test p &lt; 0.0001) in </w:t>
      </w:r>
      <w:r w:rsidRPr="0C22591A">
        <w:rPr>
          <w:color w:val="000000" w:themeColor="text1"/>
        </w:rPr>
        <w:t>disease</w:t>
      </w:r>
      <w:r w:rsidRPr="0C22591A">
        <w:rPr>
          <w:color w:val="000000" w:themeColor="text1"/>
          <w:lang w:eastAsia="ko-KR"/>
        </w:rPr>
        <w:t xml:space="preserve"> cohorts. Y axis shows the total frequency of cohorts where a functional cluster was found significantly associated</w:t>
      </w:r>
      <w:r w:rsidRPr="0C22591A">
        <w:rPr>
          <w:color w:val="000000" w:themeColor="text1"/>
        </w:rPr>
        <w:t xml:space="preserve"> with </w:t>
      </w:r>
      <w:r w:rsidRPr="0C22591A">
        <w:rPr>
          <w:color w:val="000000" w:themeColor="text1"/>
          <w:lang w:eastAsia="ko-KR"/>
        </w:rPr>
        <w:t>enriched/depleted species. X axis shows the difference in the number of cohorts where a</w:t>
      </w:r>
      <w:r w:rsidRPr="0C22591A">
        <w:rPr>
          <w:color w:val="000000" w:themeColor="text1"/>
        </w:rPr>
        <w:t xml:space="preserve"> function </w:t>
      </w:r>
      <w:r w:rsidRPr="0C22591A">
        <w:rPr>
          <w:color w:val="000000" w:themeColor="text1"/>
          <w:lang w:eastAsia="ko-KR"/>
        </w:rPr>
        <w:t xml:space="preserve">was found enriched minus the frequency it was found depleted. Point colours changed from red </w:t>
      </w:r>
      <w:r w:rsidRPr="0C22591A">
        <w:rPr>
          <w:color w:val="000000" w:themeColor="text1"/>
          <w:lang w:eastAsia="ko-KR"/>
        </w:rPr>
        <w:lastRenderedPageBreak/>
        <w:t xml:space="preserve">(left) to blue (right) according to x-axis values. Common </w:t>
      </w:r>
      <w:r w:rsidRPr="0C22591A">
        <w:rPr>
          <w:lang w:eastAsia="ko-KR"/>
        </w:rPr>
        <w:t>enriched/depleted species among cohorts were identified when total frequency ≥ 3 and absolute subtracted frequency ≥ 2</w:t>
      </w:r>
      <w:r>
        <w:t>.</w:t>
      </w:r>
    </w:p>
    <w:p w14:paraId="54820B0C" w14:textId="7173D5C0" w:rsidR="00F77581" w:rsidRDefault="00F77581" w:rsidP="00B74686">
      <w:pPr>
        <w:rPr>
          <w:lang w:eastAsia="ko-KR"/>
        </w:rPr>
      </w:pPr>
      <w:r>
        <w:rPr>
          <w:b/>
          <w:lang w:eastAsia="ko-KR"/>
        </w:rPr>
        <w:t>Fig</w:t>
      </w:r>
      <w:r w:rsidR="00FF0882">
        <w:rPr>
          <w:b/>
          <w:lang w:eastAsia="ko-KR"/>
        </w:rPr>
        <w:t>.</w:t>
      </w:r>
      <w:r>
        <w:rPr>
          <w:b/>
          <w:lang w:eastAsia="ko-KR"/>
        </w:rPr>
        <w:t xml:space="preserve"> 4. </w:t>
      </w:r>
      <w:r w:rsidR="00BE196B">
        <w:rPr>
          <w:b/>
          <w:lang w:eastAsia="ko-KR"/>
        </w:rPr>
        <w:t xml:space="preserve">Phylogenetic differences between species function, disease enrichment, and region enrichment. </w:t>
      </w:r>
      <w:r w:rsidR="00BE196B">
        <w:rPr>
          <w:lang w:eastAsia="ko-KR"/>
        </w:rPr>
        <w:t>Inner annotation of dendrogram is species phylum, second is enrichment of functional cluster, third is the total number of disease cohorts that the species is enriched/</w:t>
      </w:r>
      <w:r w:rsidR="000519C7">
        <w:rPr>
          <w:lang w:eastAsia="ko-KR"/>
        </w:rPr>
        <w:t>depleted</w:t>
      </w:r>
      <w:r w:rsidR="00BE196B">
        <w:rPr>
          <w:lang w:eastAsia="ko-KR"/>
        </w:rPr>
        <w:t xml:space="preserve"> in, and the outer annotation is the normalised, mean Z-score </w:t>
      </w:r>
      <w:r w:rsidR="001779CE">
        <w:rPr>
          <w:lang w:eastAsia="ko-KR"/>
        </w:rPr>
        <w:t>between western and non-western cohorts</w:t>
      </w:r>
      <w:r w:rsidR="00FF0882">
        <w:rPr>
          <w:lang w:eastAsia="ko-KR"/>
        </w:rPr>
        <w:t xml:space="preserve"> scaled between 0-1.</w:t>
      </w:r>
      <w:r w:rsidR="00F72097">
        <w:rPr>
          <w:lang w:eastAsia="ko-KR"/>
        </w:rPr>
        <w:t xml:space="preserve"> </w:t>
      </w:r>
      <w:proofErr w:type="spellStart"/>
      <w:r w:rsidR="00F72097">
        <w:rPr>
          <w:lang w:eastAsia="ko-KR"/>
        </w:rPr>
        <w:t>Itol</w:t>
      </w:r>
      <w:proofErr w:type="spellEnd"/>
      <w:r w:rsidR="00F72097">
        <w:rPr>
          <w:lang w:eastAsia="ko-KR"/>
        </w:rPr>
        <w:t xml:space="preserve"> annotations and dendrogram are </w:t>
      </w:r>
      <w:r w:rsidR="00C3193C">
        <w:rPr>
          <w:lang w:eastAsia="ko-KR"/>
        </w:rPr>
        <w:t>publicly</w:t>
      </w:r>
      <w:r w:rsidR="00F72097">
        <w:rPr>
          <w:lang w:eastAsia="ko-KR"/>
        </w:rPr>
        <w:t xml:space="preserve"> available (</w:t>
      </w:r>
      <w:r w:rsidR="00F72097" w:rsidRPr="00F72097">
        <w:rPr>
          <w:color w:val="FF0000"/>
          <w:lang w:eastAsia="ko-KR"/>
        </w:rPr>
        <w:t>Methods</w:t>
      </w:r>
      <w:r w:rsidR="00F72097">
        <w:rPr>
          <w:lang w:eastAsia="ko-KR"/>
        </w:rPr>
        <w:t>).</w:t>
      </w:r>
      <w:r w:rsidR="00C3193C">
        <w:rPr>
          <w:lang w:eastAsia="ko-KR"/>
        </w:rPr>
        <w:t xml:space="preserve"> Highlighted group are MSPs from the </w:t>
      </w:r>
      <w:r w:rsidR="00C3193C">
        <w:rPr>
          <w:i/>
          <w:iCs/>
          <w:lang w:eastAsia="ko-KR"/>
        </w:rPr>
        <w:t xml:space="preserve">Streptococcus </w:t>
      </w:r>
      <w:r w:rsidR="00C3193C">
        <w:rPr>
          <w:lang w:eastAsia="ko-KR"/>
        </w:rPr>
        <w:t>genus.</w:t>
      </w:r>
    </w:p>
    <w:p w14:paraId="4B82AC90" w14:textId="042A0B6F" w:rsidR="00FB34B3" w:rsidRPr="008F364E" w:rsidRDefault="00FB34B3" w:rsidP="007F4814">
      <w:pPr>
        <w:rPr>
          <w:lang w:eastAsia="ko-KR"/>
        </w:rPr>
      </w:pPr>
      <w:r w:rsidRPr="00BE4549">
        <w:rPr>
          <w:b/>
          <w:bCs w:val="0"/>
          <w:lang w:eastAsia="ko-KR"/>
        </w:rPr>
        <w:t xml:space="preserve">Fig 5. </w:t>
      </w:r>
      <w:r w:rsidR="007F4814" w:rsidRPr="00BE4549">
        <w:rPr>
          <w:b/>
          <w:bCs w:val="0"/>
          <w:lang w:eastAsia="ko-KR"/>
        </w:rPr>
        <w:t>Performance of ML models</w:t>
      </w:r>
      <w:r w:rsidR="008162AA" w:rsidRPr="00BE4549">
        <w:rPr>
          <w:b/>
          <w:bCs w:val="0"/>
          <w:lang w:eastAsia="ko-KR"/>
        </w:rPr>
        <w:t xml:space="preserve"> trained on multiple cohorts</w:t>
      </w:r>
      <w:r w:rsidR="007F4814" w:rsidRPr="00BE4549">
        <w:rPr>
          <w:b/>
          <w:bCs w:val="0"/>
          <w:lang w:eastAsia="ko-KR"/>
        </w:rPr>
        <w:t xml:space="preserve"> to discriminate between types of disease and healthy controls.</w:t>
      </w:r>
      <w:r w:rsidR="00BE4549">
        <w:rPr>
          <w:b/>
          <w:bCs w:val="0"/>
          <w:lang w:eastAsia="ko-KR"/>
        </w:rPr>
        <w:t xml:space="preserve"> A) </w:t>
      </w:r>
      <w:proofErr w:type="spellStart"/>
      <w:r w:rsidR="00E47C88">
        <w:rPr>
          <w:lang w:eastAsia="ko-KR"/>
        </w:rPr>
        <w:t>Clustermap</w:t>
      </w:r>
      <w:proofErr w:type="spellEnd"/>
      <w:r w:rsidR="00E47C88">
        <w:rPr>
          <w:lang w:eastAsia="ko-KR"/>
        </w:rPr>
        <w:t xml:space="preserve"> of the most important</w:t>
      </w:r>
      <w:r w:rsidR="00B5311F">
        <w:rPr>
          <w:lang w:eastAsia="ko-KR"/>
        </w:rPr>
        <w:t xml:space="preserve"> features</w:t>
      </w:r>
      <w:r w:rsidR="00E47C88">
        <w:rPr>
          <w:lang w:eastAsia="ko-KR"/>
        </w:rPr>
        <w:t xml:space="preserve"> (</w:t>
      </w:r>
      <w:r w:rsidR="00F133E9">
        <w:rPr>
          <w:lang w:eastAsia="ko-KR"/>
        </w:rPr>
        <w:t xml:space="preserve">rows </w:t>
      </w:r>
      <w:r w:rsidR="008D02FB">
        <w:rPr>
          <w:lang w:eastAsia="ko-KR"/>
        </w:rPr>
        <w:t xml:space="preserve">contain at least one species with </w:t>
      </w:r>
      <w:r w:rsidR="00541CEC">
        <w:rPr>
          <w:lang w:eastAsia="ko-KR"/>
        </w:rPr>
        <w:t>&gt;0.02 feature importance</w:t>
      </w:r>
      <w:r w:rsidR="00F133E9">
        <w:rPr>
          <w:lang w:eastAsia="ko-KR"/>
        </w:rPr>
        <w:t xml:space="preserve"> in any</w:t>
      </w:r>
      <w:r w:rsidR="008D02FB">
        <w:rPr>
          <w:lang w:eastAsia="ko-KR"/>
        </w:rPr>
        <w:t xml:space="preserve"> of the</w:t>
      </w:r>
      <w:r w:rsidR="00F133E9">
        <w:rPr>
          <w:lang w:eastAsia="ko-KR"/>
        </w:rPr>
        <w:t xml:space="preserve"> disease</w:t>
      </w:r>
      <w:r w:rsidR="008D02FB">
        <w:rPr>
          <w:lang w:eastAsia="ko-KR"/>
        </w:rPr>
        <w:t xml:space="preserve">s </w:t>
      </w:r>
      <w:r w:rsidR="00B5311F">
        <w:rPr>
          <w:lang w:eastAsia="ko-KR"/>
        </w:rPr>
        <w:t>in the columns</w:t>
      </w:r>
      <w:r w:rsidR="00541CEC">
        <w:rPr>
          <w:lang w:eastAsia="ko-KR"/>
        </w:rPr>
        <w:t>) for the prediction of 17 diseases</w:t>
      </w:r>
      <w:r w:rsidR="008D00A7">
        <w:rPr>
          <w:lang w:eastAsia="ko-KR"/>
        </w:rPr>
        <w:t xml:space="preserve"> by random forest classification</w:t>
      </w:r>
      <w:r w:rsidR="008F364E">
        <w:rPr>
          <w:lang w:eastAsia="ko-KR"/>
        </w:rPr>
        <w:t xml:space="preserve">. </w:t>
      </w:r>
      <w:r w:rsidR="008F364E">
        <w:rPr>
          <w:b/>
          <w:bCs w:val="0"/>
          <w:lang w:eastAsia="ko-KR"/>
        </w:rPr>
        <w:t xml:space="preserve">B) </w:t>
      </w:r>
      <w:r w:rsidR="008F364E">
        <w:rPr>
          <w:lang w:eastAsia="ko-KR"/>
        </w:rPr>
        <w:t xml:space="preserve">Confusion matrices for </w:t>
      </w:r>
      <w:r w:rsidR="008D00A7">
        <w:rPr>
          <w:lang w:eastAsia="ko-KR"/>
        </w:rPr>
        <w:t>each disease predicting</w:t>
      </w:r>
      <w:r w:rsidR="008F364E">
        <w:rPr>
          <w:lang w:eastAsia="ko-KR"/>
        </w:rPr>
        <w:t xml:space="preserve"> </w:t>
      </w:r>
      <w:r w:rsidR="008D00A7">
        <w:rPr>
          <w:lang w:eastAsia="ko-KR"/>
        </w:rPr>
        <w:t>random forest classification model.</w:t>
      </w:r>
    </w:p>
    <w:p w14:paraId="18FB61D8" w14:textId="4A820C3B" w:rsidR="00465993" w:rsidRPr="007749A9" w:rsidRDefault="0C22591A" w:rsidP="00260D05">
      <w:pPr>
        <w:pStyle w:val="Heading1"/>
      </w:pPr>
      <w:r>
        <w:t>Supplementary Figure Legends</w:t>
      </w:r>
    </w:p>
    <w:p w14:paraId="2E36AD77" w14:textId="268404E5" w:rsidR="00465993" w:rsidRDefault="00465993" w:rsidP="00B74686">
      <w:r w:rsidRPr="00495800">
        <w:rPr>
          <w:b/>
        </w:rPr>
        <w:t xml:space="preserve">Supplementary </w:t>
      </w:r>
      <w:r w:rsidR="00D47E0A" w:rsidRPr="00495800">
        <w:rPr>
          <w:b/>
        </w:rPr>
        <w:t xml:space="preserve">Fig. </w:t>
      </w:r>
      <w:r w:rsidR="00D03332">
        <w:rPr>
          <w:b/>
        </w:rPr>
        <w:t xml:space="preserve">1. </w:t>
      </w:r>
      <w:r w:rsidR="008F74F6" w:rsidRPr="008F74F6">
        <w:t>Species found either depleted or enriched (effect size &gt;0.3) in at least 6 different disease cohorts.</w:t>
      </w:r>
    </w:p>
    <w:p w14:paraId="7B2BB4C7" w14:textId="7A0D0901" w:rsidR="00D03332" w:rsidRPr="00F72097" w:rsidRDefault="0C22591A" w:rsidP="00B74686">
      <w:r w:rsidRPr="0C22591A">
        <w:rPr>
          <w:b/>
        </w:rPr>
        <w:t>Supplementary Fig. 2. Analysis of functional clusters. A,</w:t>
      </w:r>
      <w:r>
        <w:t xml:space="preserve"> Overview of the identification of functional clusters. </w:t>
      </w:r>
      <w:r w:rsidRPr="0C22591A">
        <w:rPr>
          <w:b/>
        </w:rPr>
        <w:t>B,</w:t>
      </w:r>
      <w:r>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t>patho</w:t>
      </w:r>
      <w:proofErr w:type="spellEnd"/>
      <w:r>
        <w:t xml:space="preserve">-cluster” were coloured blue and red, respectively. </w:t>
      </w:r>
      <w:r w:rsidRPr="0C22591A">
        <w:rPr>
          <w:b/>
        </w:rPr>
        <w:t xml:space="preserve">C, </w:t>
      </w:r>
      <w:r>
        <w:t xml:space="preserve">number of functional clusters mapped </w:t>
      </w:r>
      <w:r>
        <w:lastRenderedPageBreak/>
        <w:t>with microbial function/phenotype databases and their singleton cluster fractions (singleton and non-singleton coloured green and red, respectively).</w:t>
      </w:r>
    </w:p>
    <w:p w14:paraId="02A9733E" w14:textId="77777777" w:rsidR="00465993" w:rsidRPr="007749A9" w:rsidRDefault="00465993" w:rsidP="00BF5D7F">
      <w:pPr>
        <w:pStyle w:val="Heading2"/>
      </w:pPr>
      <w:r w:rsidRPr="007749A9">
        <w:t>Supplementary Tables Legends</w:t>
      </w:r>
    </w:p>
    <w:p w14:paraId="39B6D02A" w14:textId="0EBB0C31" w:rsidR="00465993" w:rsidRPr="00495800" w:rsidRDefault="00465993" w:rsidP="00B74686">
      <w:r w:rsidRPr="00495800">
        <w:rPr>
          <w:b/>
        </w:rPr>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495800" w:rsidRDefault="00465993" w:rsidP="00B74686">
      <w:r w:rsidRPr="00495800">
        <w:rPr>
          <w:b/>
        </w:rPr>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00FF0882" w:rsidRPr="00495800">
        <w:t>region</w:t>
      </w:r>
      <w:proofErr w:type="gramEnd"/>
      <w:r w:rsidR="00FF0882" w:rsidRPr="00495800">
        <w:t xml:space="preserve"> enriched</w:t>
      </w:r>
      <w:r w:rsidRPr="00495800">
        <w:t xml:space="preserve"> MSPs. Based on effect sizes (&gt;0.3 in more than six countries of comparison), we identified total 782 regionally enriched MSPs among healthy samples of 17 countries. </w:t>
      </w:r>
    </w:p>
    <w:p w14:paraId="122A9DFA" w14:textId="065900BA" w:rsidR="00943444" w:rsidRPr="00495800" w:rsidRDefault="00943444" w:rsidP="00B74686">
      <w:r w:rsidRPr="00495800">
        <w:rPr>
          <w:b/>
        </w:rPr>
        <w:t>Supplementary Table S3.</w:t>
      </w:r>
      <w:r w:rsidRPr="00495800">
        <w:t xml:space="preserve"> Statistics of pan-metagenomics association study (pan-MGAS) results of 28 geographically distinct disease cohorts. We performed pan-MGAS analysis and identified enriched/depleted species in each cohort with effect sizes by each column</w:t>
      </w:r>
      <w:r w:rsidR="00D14630">
        <w:t>.</w:t>
      </w:r>
    </w:p>
    <w:p w14:paraId="41948950" w14:textId="2655C9CC" w:rsidR="004E07C6" w:rsidRPr="00495800" w:rsidRDefault="004E07C6" w:rsidP="00B74686">
      <w:r w:rsidRPr="00495800">
        <w:rPr>
          <w:b/>
        </w:rPr>
        <w:t>Supplementary Table S4.</w:t>
      </w:r>
      <w:r w:rsidRPr="00495800">
        <w:t xml:space="preserve"> Statistics of MSP common enriched/depleted in diseases. We examined the total and subtracted frequency of significantly enriched and depleted species in diseases</w:t>
      </w:r>
      <w:r w:rsidR="00D14630">
        <w:t>.</w:t>
      </w:r>
    </w:p>
    <w:p w14:paraId="1B5E3EF0" w14:textId="69CE501F" w:rsidR="008D3327" w:rsidRDefault="00465993" w:rsidP="00B74686">
      <w:r w:rsidRPr="00495800">
        <w:rPr>
          <w:b/>
        </w:rPr>
        <w:t xml:space="preserve">Supplementary Table </w:t>
      </w:r>
      <w:r w:rsidR="00251AFF" w:rsidRPr="00495800">
        <w:rPr>
          <w:b/>
        </w:rPr>
        <w:t>S</w:t>
      </w:r>
      <w:r w:rsidR="00D87354">
        <w:rPr>
          <w:b/>
        </w:rPr>
        <w:t>5</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w:t>
      </w:r>
      <w:r w:rsidRPr="00495800">
        <w:lastRenderedPageBreak/>
        <w:t>metabolism (anti-SMASH) terms, phenotype (JGI-GOLD) terms, product names of virulence terms, and all functional terms of given cluster.</w:t>
      </w:r>
    </w:p>
    <w:sectPr w:rsidR="008D3327"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hoaie, Saeed" w:date="2021-12-18T22:27:00Z" w:initials="SS">
    <w:p w14:paraId="4C0EB8D5" w14:textId="7605FBB4" w:rsidR="002D127B" w:rsidRDefault="002D127B">
      <w:pPr>
        <w:pStyle w:val="CommentText"/>
      </w:pPr>
      <w:r>
        <w:rPr>
          <w:rStyle w:val="CommentReference"/>
        </w:rPr>
        <w:annotationRef/>
      </w:r>
      <w:r>
        <w:t>Need to be edited</w:t>
      </w:r>
    </w:p>
  </w:comment>
  <w:comment w:id="5" w:author="JOSE FERNANDO GARCIA GUEVARA" w:date="2022-02-03T15:33:00Z" w:initials="JFGG">
    <w:p w14:paraId="3175E2EF" w14:textId="52C4B88A" w:rsidR="007E7364" w:rsidRDefault="007E7364">
      <w:pPr>
        <w:pStyle w:val="CommentText"/>
      </w:pPr>
      <w:r>
        <w:rPr>
          <w:rStyle w:val="CommentReference"/>
        </w:rPr>
        <w:annotationRef/>
      </w:r>
      <w:r>
        <w:t>Total number of samples</w:t>
      </w:r>
    </w:p>
  </w:comment>
  <w:comment w:id="6" w:author="Shoaie, Saeed" w:date="2021-12-18T22:56:00Z" w:initials="SS">
    <w:p w14:paraId="307E9D74" w14:textId="3DDD5954" w:rsidR="005571F0" w:rsidRDefault="005571F0">
      <w:pPr>
        <w:pStyle w:val="CommentText"/>
      </w:pPr>
      <w:r>
        <w:rPr>
          <w:rStyle w:val="CommentReference"/>
        </w:rPr>
        <w:annotationRef/>
      </w:r>
      <w:r>
        <w:t>check</w:t>
      </w:r>
    </w:p>
  </w:comment>
  <w:comment w:id="7" w:author="Shoaie, Saeed" w:date="2021-12-19T23:24:00Z" w:initials="SS">
    <w:p w14:paraId="5078E825" w14:textId="0E5BB5C3" w:rsidR="00B1583D" w:rsidRPr="00B1583D" w:rsidRDefault="00B1583D">
      <w:pPr>
        <w:pStyle w:val="CommentText"/>
        <w:rPr>
          <w:b/>
          <w:bCs w:val="0"/>
        </w:rPr>
      </w:pPr>
      <w:r w:rsidRPr="00B1583D">
        <w:rPr>
          <w:rStyle w:val="CommentReference"/>
          <w:b/>
          <w:bCs w:val="0"/>
        </w:rPr>
        <w:annotationRef/>
      </w:r>
      <w:r w:rsidRPr="00B1583D">
        <w:rPr>
          <w:b/>
          <w:bCs w:val="0"/>
        </w:rPr>
        <w:t>This need s total changes and update!!</w:t>
      </w:r>
    </w:p>
  </w:comment>
  <w:comment w:id="19" w:author="Shoaie, Saeed" w:date="2022-02-02T13:14:00Z" w:initials="SS">
    <w:p w14:paraId="7945F474" w14:textId="340FBCB7" w:rsidR="00844646" w:rsidRDefault="00844646">
      <w:pPr>
        <w:pStyle w:val="CommentText"/>
      </w:pPr>
      <w:r>
        <w:rPr>
          <w:rStyle w:val="CommentReference"/>
        </w:rPr>
        <w:annotationRef/>
      </w:r>
      <w:r>
        <w:t xml:space="preserve">We might not need to the detailed name just the refs. </w:t>
      </w:r>
    </w:p>
  </w:comment>
  <w:comment w:id="22" w:author="Shoaie, Saeed" w:date="2021-12-07T01:55:00Z" w:initials="SS">
    <w:p w14:paraId="6B8179B3" w14:textId="34EAE2B5" w:rsidR="006B4EFF" w:rsidRDefault="006B4EFF" w:rsidP="00B74686">
      <w:pPr>
        <w:pStyle w:val="CommentText"/>
      </w:pPr>
      <w:r>
        <w:rPr>
          <w:rStyle w:val="CommentReference"/>
        </w:rPr>
        <w:annotationRef/>
      </w:r>
      <w:proofErr w:type="spellStart"/>
      <w:r>
        <w:t>Sunjae</w:t>
      </w:r>
      <w:proofErr w:type="spellEnd"/>
      <w:r>
        <w:t xml:space="preserve"> is the number still correct?</w:t>
      </w:r>
    </w:p>
  </w:comment>
  <w:comment w:id="23" w:author="Shoaie, Saeed" w:date="2021-12-07T01:55:00Z" w:initials="SS">
    <w:p w14:paraId="1BADDB32" w14:textId="6742EF56" w:rsidR="006B4EFF" w:rsidRDefault="006B4EFF" w:rsidP="00B74686">
      <w:pPr>
        <w:pStyle w:val="CommentText"/>
      </w:pPr>
      <w:r>
        <w:rPr>
          <w:rStyle w:val="CommentReference"/>
        </w:rPr>
        <w:annotationRef/>
      </w:r>
      <w:r>
        <w:t>And here?</w:t>
      </w:r>
    </w:p>
  </w:comment>
  <w:comment w:id="24" w:author="Shoaie, Saeed" w:date="2021-12-07T01:56:00Z" w:initials="SS">
    <w:p w14:paraId="273C94E1" w14:textId="396F85AA" w:rsidR="006B4EFF" w:rsidRDefault="006B4EFF" w:rsidP="00B74686">
      <w:pPr>
        <w:pStyle w:val="CommentText"/>
      </w:pPr>
      <w:r>
        <w:rPr>
          <w:rStyle w:val="CommentReference"/>
        </w:rPr>
        <w:annotationRef/>
      </w:r>
      <w:r>
        <w:t>?</w:t>
      </w:r>
    </w:p>
  </w:comment>
  <w:comment w:id="25" w:author="Shoaie, Saeed" w:date="2021-12-19T23:24:00Z" w:initials="SS">
    <w:p w14:paraId="5CE97A4C" w14:textId="1CAAC1B5" w:rsidR="00B1583D" w:rsidRDefault="00B1583D">
      <w:pPr>
        <w:pStyle w:val="CommentText"/>
      </w:pPr>
      <w:r>
        <w:rPr>
          <w:rStyle w:val="CommentReference"/>
        </w:rPr>
        <w:annotationRef/>
      </w:r>
      <w:r>
        <w:t>?</w:t>
      </w:r>
    </w:p>
  </w:comment>
  <w:comment w:id="26" w:author="Shoaie, Saeed" w:date="2021-12-19T23:25:00Z" w:initials="SS">
    <w:p w14:paraId="61894E2B" w14:textId="7E3A9900" w:rsidR="00B1583D" w:rsidRDefault="00B1583D">
      <w:pPr>
        <w:pStyle w:val="CommentText"/>
      </w:pPr>
      <w:r>
        <w:rPr>
          <w:rStyle w:val="CommentReference"/>
        </w:rPr>
        <w:annotationRef/>
      </w:r>
      <w:r>
        <w:t xml:space="preserve">Is this still correct even after additional samples from </w:t>
      </w:r>
      <w:proofErr w:type="spellStart"/>
      <w:r>
        <w:t>INRAe</w:t>
      </w:r>
      <w:proofErr w:type="spellEnd"/>
      <w:r>
        <w:t>?</w:t>
      </w:r>
    </w:p>
  </w:comment>
  <w:comment w:id="27" w:author="Shoaie, Saeed" w:date="2021-12-07T01:56:00Z" w:initials="SS">
    <w:p w14:paraId="2080C3DE" w14:textId="3B180A67" w:rsidR="006B4EFF" w:rsidRDefault="006B4EFF" w:rsidP="00B74686">
      <w:pPr>
        <w:pStyle w:val="CommentText"/>
      </w:pPr>
      <w:r>
        <w:rPr>
          <w:rStyle w:val="CommentReference"/>
        </w:rPr>
        <w:annotationRef/>
      </w:r>
      <w:r>
        <w:t>?</w:t>
      </w:r>
    </w:p>
  </w:comment>
  <w:comment w:id="34" w:author="Shoaie, Saeed" w:date="2021-12-07T02:02:00Z" w:initials="SS">
    <w:p w14:paraId="5E7004C1" w14:textId="5BCAD04B" w:rsidR="006B4EFF" w:rsidRDefault="006B4EFF" w:rsidP="00B74686">
      <w:pPr>
        <w:pStyle w:val="CommentText"/>
      </w:pPr>
      <w:r>
        <w:rPr>
          <w:rStyle w:val="CommentReference"/>
        </w:rPr>
        <w:annotationRef/>
      </w:r>
      <w:r>
        <w:t>I don’t see this anymore? Do you?</w:t>
      </w:r>
    </w:p>
  </w:comment>
  <w:comment w:id="35" w:author="Shoaie, Saeed" w:date="2021-12-07T02:02:00Z" w:initials="SS">
    <w:p w14:paraId="08560DFF" w14:textId="6D7065F4" w:rsidR="006B4EFF" w:rsidRDefault="006B4EFF" w:rsidP="00B74686">
      <w:pPr>
        <w:pStyle w:val="CommentText"/>
      </w:pPr>
      <w:r>
        <w:rPr>
          <w:rStyle w:val="CommentReference"/>
        </w:rPr>
        <w:annotationRef/>
      </w:r>
      <w:r>
        <w:t>Is this based on the new data or is this old version?</w:t>
      </w:r>
    </w:p>
  </w:comment>
  <w:comment w:id="36" w:author="Portlock, Theo" w:date="2021-12-08T11:39:00Z" w:initials="PT">
    <w:p w14:paraId="1619160B" w14:textId="6AD8E368" w:rsidR="00841529" w:rsidRDefault="00841529" w:rsidP="00B74686">
      <w:pPr>
        <w:pStyle w:val="CommentText"/>
      </w:pPr>
      <w:r>
        <w:rPr>
          <w:rStyle w:val="CommentReference"/>
        </w:rPr>
        <w:annotationRef/>
      </w:r>
      <w:r>
        <w:t>updated now</w:t>
      </w:r>
    </w:p>
  </w:comment>
  <w:comment w:id="37" w:author="Shoaie, Saeed" w:date="2021-12-07T02:03:00Z" w:initials="SS">
    <w:p w14:paraId="779543AC" w14:textId="6799F8CB" w:rsidR="006B4EFF" w:rsidRDefault="006B4EFF" w:rsidP="00B74686">
      <w:pPr>
        <w:pStyle w:val="CommentText"/>
      </w:pPr>
      <w:r>
        <w:rPr>
          <w:rStyle w:val="CommentReference"/>
        </w:rPr>
        <w:annotationRef/>
      </w:r>
      <w:r>
        <w:t xml:space="preserve">Looks like old version! Didn’t the new MSP matrix change any geographical signatures? </w:t>
      </w:r>
    </w:p>
  </w:comment>
  <w:comment w:id="38" w:author="Portlock, Theo" w:date="2021-12-08T11:40:00Z" w:initials="PT">
    <w:p w14:paraId="6163529A" w14:textId="5DF3CBAA" w:rsidR="00841529" w:rsidRDefault="00841529" w:rsidP="00B74686">
      <w:pPr>
        <w:pStyle w:val="CommentText"/>
      </w:pPr>
      <w:r>
        <w:rPr>
          <w:rStyle w:val="CommentReference"/>
        </w:rPr>
        <w:annotationRef/>
      </w:r>
      <w:r>
        <w:t>Updated</w:t>
      </w:r>
    </w:p>
  </w:comment>
  <w:comment w:id="56" w:author="Shoaie, Saeed" w:date="2021-12-07T02:39:00Z" w:initials="SS">
    <w:p w14:paraId="7FA77D61" w14:textId="0AF74521" w:rsidR="00C64F2F" w:rsidRDefault="00C64F2F" w:rsidP="00B74686">
      <w:pPr>
        <w:pStyle w:val="CommentText"/>
      </w:pPr>
      <w:r>
        <w:rPr>
          <w:rStyle w:val="CommentReference"/>
        </w:rPr>
        <w:annotationRef/>
      </w:r>
      <w:r>
        <w:t xml:space="preserve"> What is the Extended Fig 2c?</w:t>
      </w:r>
    </w:p>
  </w:comment>
  <w:comment w:id="283" w:author="Shoaie, Saeed" w:date="2021-12-07T02:47:00Z" w:initials="SS">
    <w:p w14:paraId="3D4A068C" w14:textId="65AB370E" w:rsidR="00C64F2F" w:rsidRDefault="00C64F2F" w:rsidP="00B74686">
      <w:pPr>
        <w:pStyle w:val="CommentText"/>
      </w:pPr>
      <w:r>
        <w:rPr>
          <w:rStyle w:val="CommentReference"/>
        </w:rPr>
        <w:annotationRef/>
      </w:r>
      <w:r>
        <w:t>Please change it to the sysboimelab GitHub and fork it there so we be consistent with the other papers</w:t>
      </w:r>
    </w:p>
  </w:comment>
  <w:comment w:id="284" w:author="Theo Portlock" w:date="2021-12-15T13:19:00Z" w:initials="PT">
    <w:p w14:paraId="023B7150" w14:textId="5579DBF6" w:rsidR="00F0051E" w:rsidRDefault="00F0051E" w:rsidP="00F0051E">
      <w:pPr>
        <w:pStyle w:val="CommentText"/>
      </w:pPr>
      <w:r>
        <w:rPr>
          <w:rStyle w:val="CommentReference"/>
        </w:rPr>
        <w:annotationRef/>
      </w:r>
      <w:r>
        <w:t>will do</w:t>
      </w:r>
    </w:p>
  </w:comment>
  <w:comment w:id="285" w:author="Portlock, Theo" w:date="2021-12-07T15:25:00Z" w:initials="PT">
    <w:p w14:paraId="34220F6F" w14:textId="0A73CEB0" w:rsidR="00EF0F17" w:rsidRDefault="00EF0F17" w:rsidP="00B74686">
      <w:pPr>
        <w:pStyle w:val="CommentText"/>
      </w:pPr>
      <w:r>
        <w:rPr>
          <w:rStyle w:val="CommentReference"/>
        </w:rPr>
        <w:annotationRef/>
      </w:r>
      <w:r w:rsidR="00A42FC7">
        <w:t>famine vs obesity. per capita countries. bias due to catalog. bias due to diet. other factors. Need more coutnreis for atlas and catalog. Geography and industrialisation off each country. No countries that have close geo with denmark with low industricalisation</w:t>
      </w:r>
    </w:p>
  </w:comment>
  <w:comment w:id="705" w:author="Portlock, Theo" w:date="2021-12-07T12:02:00Z" w:initials="PT">
    <w:p w14:paraId="6651BD53" w14:textId="39A778C0" w:rsidR="00E603F3" w:rsidRDefault="00E603F3" w:rsidP="00B74686">
      <w:pPr>
        <w:pStyle w:val="CommentText"/>
      </w:pPr>
      <w:r>
        <w:rPr>
          <w:rStyle w:val="CommentReference"/>
        </w:rPr>
        <w:annotationRef/>
      </w:r>
      <w:r>
        <w:t>Check how we did it in first version and change colours to last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0EB8D5" w15:done="0"/>
  <w15:commentEx w15:paraId="3175E2EF" w15:done="0"/>
  <w15:commentEx w15:paraId="307E9D74" w15:done="0"/>
  <w15:commentEx w15:paraId="5078E825" w15:done="0"/>
  <w15:commentEx w15:paraId="7945F474" w15:done="0"/>
  <w15:commentEx w15:paraId="6B8179B3" w15:done="0"/>
  <w15:commentEx w15:paraId="1BADDB32" w15:done="0"/>
  <w15:commentEx w15:paraId="273C94E1" w15:done="0"/>
  <w15:commentEx w15:paraId="5CE97A4C" w15:done="0"/>
  <w15:commentEx w15:paraId="61894E2B" w15:done="0"/>
  <w15:commentEx w15:paraId="2080C3DE" w15:done="0"/>
  <w15:commentEx w15:paraId="5E7004C1" w15:done="0"/>
  <w15:commentEx w15:paraId="08560DFF" w15:done="0"/>
  <w15:commentEx w15:paraId="1619160B" w15:paraIdParent="08560DFF" w15:done="0"/>
  <w15:commentEx w15:paraId="779543AC" w15:done="0"/>
  <w15:commentEx w15:paraId="6163529A" w15:paraIdParent="779543AC" w15:done="0"/>
  <w15:commentEx w15:paraId="7FA77D61" w15:done="0"/>
  <w15:commentEx w15:paraId="3D4A068C" w15:done="0"/>
  <w15:commentEx w15:paraId="023B7150" w15:paraIdParent="3D4A068C" w15:done="0"/>
  <w15:commentEx w15:paraId="34220F6F" w15:done="0"/>
  <w15:commentEx w15:paraId="6651B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D0DD" w16cex:dateUtc="2021-12-18T21:27:00Z"/>
  <w16cex:commentExtensible w16cex:durableId="25A67447" w16cex:dateUtc="2022-02-03T14:33:00Z"/>
  <w16cex:commentExtensible w16cex:durableId="2568D7A1" w16cex:dateUtc="2021-12-18T21:56:00Z"/>
  <w16cex:commentExtensible w16cex:durableId="256A2F8F" w16cex:dateUtc="2021-12-19T22:24:00Z"/>
  <w16cex:commentExtensible w16cex:durableId="25A4F416" w16cex:dateUtc="2022-02-02T12:14:00Z"/>
  <w16cex:commentExtensible w16cex:durableId="25592F8B" w16cex:dateUtc="2021-12-07T00:55:00Z"/>
  <w16cex:commentExtensible w16cex:durableId="25592F99" w16cex:dateUtc="2021-12-07T00:55:00Z"/>
  <w16cex:commentExtensible w16cex:durableId="25592FB4" w16cex:dateUtc="2021-12-07T00:56:00Z"/>
  <w16cex:commentExtensible w16cex:durableId="256A2FB8" w16cex:dateUtc="2021-12-19T22:24:00Z"/>
  <w16cex:commentExtensible w16cex:durableId="256A2FEC" w16cex:dateUtc="2021-12-19T22:25:00Z"/>
  <w16cex:commentExtensible w16cex:durableId="25592FCE" w16cex:dateUtc="2021-12-07T00:56:00Z"/>
  <w16cex:commentExtensible w16cex:durableId="25593111" w16cex:dateUtc="2021-12-07T01:02:00Z"/>
  <w16cex:commentExtensible w16cex:durableId="25593133" w16cex:dateUtc="2021-12-07T01:02:00Z"/>
  <w16cex:commentExtensible w16cex:durableId="255B180E" w16cex:dateUtc="2021-12-08T10:39:00Z"/>
  <w16cex:commentExtensible w16cex:durableId="2559314C" w16cex:dateUtc="2021-12-07T01:03:00Z"/>
  <w16cex:commentExtensible w16cex:durableId="255B181C" w16cex:dateUtc="2021-12-08T10:40:00Z"/>
  <w16cex:commentExtensible w16cex:durableId="255939D1" w16cex:dateUtc="2021-12-07T01:39:00Z"/>
  <w16cex:commentExtensible w16cex:durableId="25593BA8" w16cex:dateUtc="2021-12-07T01:47:00Z"/>
  <w16cex:commentExtensible w16cex:durableId="256469F0" w16cex:dateUtc="2021-12-15T12:19:00Z"/>
  <w16cex:commentExtensible w16cex:durableId="2559FB70" w16cex:dateUtc="2021-12-07T14:25:00Z"/>
  <w16cex:commentExtensible w16cex:durableId="2559CBCE" w16cex:dateUtc="2021-12-07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0EB8D5" w16cid:durableId="2568D0DD"/>
  <w16cid:commentId w16cid:paraId="3175E2EF" w16cid:durableId="25A67447"/>
  <w16cid:commentId w16cid:paraId="307E9D74" w16cid:durableId="2568D7A1"/>
  <w16cid:commentId w16cid:paraId="5078E825" w16cid:durableId="256A2F8F"/>
  <w16cid:commentId w16cid:paraId="7945F474" w16cid:durableId="25A4F416"/>
  <w16cid:commentId w16cid:paraId="6B8179B3" w16cid:durableId="25592F8B"/>
  <w16cid:commentId w16cid:paraId="1BADDB32" w16cid:durableId="25592F99"/>
  <w16cid:commentId w16cid:paraId="273C94E1" w16cid:durableId="25592FB4"/>
  <w16cid:commentId w16cid:paraId="5CE97A4C" w16cid:durableId="256A2FB8"/>
  <w16cid:commentId w16cid:paraId="61894E2B" w16cid:durableId="256A2FEC"/>
  <w16cid:commentId w16cid:paraId="2080C3DE" w16cid:durableId="25592FCE"/>
  <w16cid:commentId w16cid:paraId="5E7004C1" w16cid:durableId="25593111"/>
  <w16cid:commentId w16cid:paraId="08560DFF" w16cid:durableId="25593133"/>
  <w16cid:commentId w16cid:paraId="1619160B" w16cid:durableId="255B180E"/>
  <w16cid:commentId w16cid:paraId="779543AC" w16cid:durableId="2559314C"/>
  <w16cid:commentId w16cid:paraId="6163529A" w16cid:durableId="255B181C"/>
  <w16cid:commentId w16cid:paraId="7FA77D61" w16cid:durableId="255939D1"/>
  <w16cid:commentId w16cid:paraId="3D4A068C" w16cid:durableId="25593BA8"/>
  <w16cid:commentId w16cid:paraId="023B7150" w16cid:durableId="256469F0"/>
  <w16cid:commentId w16cid:paraId="34220F6F" w16cid:durableId="2559FB70"/>
  <w16cid:commentId w16cid:paraId="6651BD53" w16cid:durableId="2559CB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88F79" w14:textId="77777777" w:rsidR="00DC690D" w:rsidRDefault="00DC690D" w:rsidP="00B74686">
      <w:r>
        <w:separator/>
      </w:r>
    </w:p>
  </w:endnote>
  <w:endnote w:type="continuationSeparator" w:id="0">
    <w:p w14:paraId="3F1310BB" w14:textId="77777777" w:rsidR="00DC690D" w:rsidRDefault="00DC690D" w:rsidP="00B74686">
      <w:r>
        <w:continuationSeparator/>
      </w:r>
    </w:p>
  </w:endnote>
  <w:endnote w:type="continuationNotice" w:id="1">
    <w:p w14:paraId="0FD733C8" w14:textId="77777777" w:rsidR="00DC690D" w:rsidRDefault="00DC690D"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3DE9D" w14:textId="77777777" w:rsidR="00DC690D" w:rsidRDefault="00DC690D" w:rsidP="00B74686">
      <w:r>
        <w:separator/>
      </w:r>
    </w:p>
  </w:footnote>
  <w:footnote w:type="continuationSeparator" w:id="0">
    <w:p w14:paraId="6CA1B12C" w14:textId="77777777" w:rsidR="00DC690D" w:rsidRDefault="00DC690D" w:rsidP="00B74686">
      <w:r>
        <w:continuationSeparator/>
      </w:r>
    </w:p>
  </w:footnote>
  <w:footnote w:type="continuationNotice" w:id="1">
    <w:p w14:paraId="13F00DC6" w14:textId="77777777" w:rsidR="00DC690D" w:rsidRDefault="00DC690D"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FERNANDO GARCIA GUEVARA">
    <w15:presenceInfo w15:providerId="Windows Live" w15:userId="ea5f8eddc758add5"/>
  </w15:person>
  <w15:person w15:author="Shoaie, Saeed">
    <w15:presenceInfo w15:providerId="AD" w15:userId="S::k1516136@kcl.ac.uk::70f2b409-e749-4ff5-b478-674f244c1ad4"/>
  </w15:person>
  <w15:person w15:author="Portlock, Theo">
    <w15:presenceInfo w15:providerId="AD" w15:userId="S::k1809704@kcl.ac.uk::8ac8ebd2-de34-4c04-b469-2f1671376a44"/>
  </w15:person>
  <w15:person w15:author="Theo Portlock">
    <w15:presenceInfo w15:providerId="Windows Live" w15:userId="2760d6eebc7663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23CF"/>
    <w:rsid w:val="00023BB4"/>
    <w:rsid w:val="000243D2"/>
    <w:rsid w:val="00024BC5"/>
    <w:rsid w:val="00025AFA"/>
    <w:rsid w:val="00026801"/>
    <w:rsid w:val="00026C97"/>
    <w:rsid w:val="000273F2"/>
    <w:rsid w:val="00027A4B"/>
    <w:rsid w:val="00027BBB"/>
    <w:rsid w:val="0003041B"/>
    <w:rsid w:val="00031D7D"/>
    <w:rsid w:val="00032C43"/>
    <w:rsid w:val="0003449B"/>
    <w:rsid w:val="00034561"/>
    <w:rsid w:val="0003527D"/>
    <w:rsid w:val="000362C4"/>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185"/>
    <w:rsid w:val="000A372B"/>
    <w:rsid w:val="000A388C"/>
    <w:rsid w:val="000A3C5B"/>
    <w:rsid w:val="000A5352"/>
    <w:rsid w:val="000A7138"/>
    <w:rsid w:val="000B0577"/>
    <w:rsid w:val="000B34CC"/>
    <w:rsid w:val="000B5A92"/>
    <w:rsid w:val="000B7108"/>
    <w:rsid w:val="000B77DF"/>
    <w:rsid w:val="000B7A09"/>
    <w:rsid w:val="000C0020"/>
    <w:rsid w:val="000C0D81"/>
    <w:rsid w:val="000C2F51"/>
    <w:rsid w:val="000C3162"/>
    <w:rsid w:val="000C33F9"/>
    <w:rsid w:val="000C5497"/>
    <w:rsid w:val="000C5D4C"/>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465D"/>
    <w:rsid w:val="000E4A0C"/>
    <w:rsid w:val="000E4E3E"/>
    <w:rsid w:val="000E60DF"/>
    <w:rsid w:val="000E6CF7"/>
    <w:rsid w:val="000E7A23"/>
    <w:rsid w:val="000F2B7B"/>
    <w:rsid w:val="000F3586"/>
    <w:rsid w:val="000F362E"/>
    <w:rsid w:val="000F4049"/>
    <w:rsid w:val="000F4F93"/>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2197C"/>
    <w:rsid w:val="00121C98"/>
    <w:rsid w:val="00121E42"/>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02A"/>
    <w:rsid w:val="001558DD"/>
    <w:rsid w:val="00156AB9"/>
    <w:rsid w:val="0015771A"/>
    <w:rsid w:val="001577DF"/>
    <w:rsid w:val="00160EE5"/>
    <w:rsid w:val="0016192F"/>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0FF4"/>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2AF2"/>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E6EC3"/>
    <w:rsid w:val="001F0F0F"/>
    <w:rsid w:val="001F18AC"/>
    <w:rsid w:val="001F194A"/>
    <w:rsid w:val="001F1F1E"/>
    <w:rsid w:val="001F4794"/>
    <w:rsid w:val="001F4D38"/>
    <w:rsid w:val="001F54C0"/>
    <w:rsid w:val="001F5582"/>
    <w:rsid w:val="001F57FF"/>
    <w:rsid w:val="001F6722"/>
    <w:rsid w:val="00200417"/>
    <w:rsid w:val="002004B5"/>
    <w:rsid w:val="00201A9F"/>
    <w:rsid w:val="00201C0E"/>
    <w:rsid w:val="00203D83"/>
    <w:rsid w:val="002044AD"/>
    <w:rsid w:val="002056B5"/>
    <w:rsid w:val="002056FF"/>
    <w:rsid w:val="00206484"/>
    <w:rsid w:val="002068A3"/>
    <w:rsid w:val="00206C36"/>
    <w:rsid w:val="00211F27"/>
    <w:rsid w:val="002134CF"/>
    <w:rsid w:val="0021483A"/>
    <w:rsid w:val="0021608D"/>
    <w:rsid w:val="002178A6"/>
    <w:rsid w:val="00221037"/>
    <w:rsid w:val="002218ED"/>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D19"/>
    <w:rsid w:val="00236E14"/>
    <w:rsid w:val="002400AB"/>
    <w:rsid w:val="00240C18"/>
    <w:rsid w:val="002411DE"/>
    <w:rsid w:val="00243A9E"/>
    <w:rsid w:val="002446DF"/>
    <w:rsid w:val="0024608A"/>
    <w:rsid w:val="0024768F"/>
    <w:rsid w:val="00250649"/>
    <w:rsid w:val="0025067B"/>
    <w:rsid w:val="00251AFF"/>
    <w:rsid w:val="0025211B"/>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913"/>
    <w:rsid w:val="00266582"/>
    <w:rsid w:val="00266CB6"/>
    <w:rsid w:val="00266DBD"/>
    <w:rsid w:val="00267310"/>
    <w:rsid w:val="00271C44"/>
    <w:rsid w:val="002725F3"/>
    <w:rsid w:val="0027317D"/>
    <w:rsid w:val="002746B1"/>
    <w:rsid w:val="0027473E"/>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5F9"/>
    <w:rsid w:val="002C0659"/>
    <w:rsid w:val="002C0D90"/>
    <w:rsid w:val="002C0DA5"/>
    <w:rsid w:val="002C3D7B"/>
    <w:rsid w:val="002C402B"/>
    <w:rsid w:val="002D080F"/>
    <w:rsid w:val="002D10F9"/>
    <w:rsid w:val="002D126D"/>
    <w:rsid w:val="002D127B"/>
    <w:rsid w:val="002D379D"/>
    <w:rsid w:val="002D3A8D"/>
    <w:rsid w:val="002D47AD"/>
    <w:rsid w:val="002D4DD1"/>
    <w:rsid w:val="002D5016"/>
    <w:rsid w:val="002D52F1"/>
    <w:rsid w:val="002D6F06"/>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C4D"/>
    <w:rsid w:val="003176BF"/>
    <w:rsid w:val="00317EEF"/>
    <w:rsid w:val="00317F17"/>
    <w:rsid w:val="00320A25"/>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3EE"/>
    <w:rsid w:val="0033491A"/>
    <w:rsid w:val="00334921"/>
    <w:rsid w:val="003354DD"/>
    <w:rsid w:val="00336C20"/>
    <w:rsid w:val="003374FB"/>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38E2"/>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90A"/>
    <w:rsid w:val="003D6106"/>
    <w:rsid w:val="003E087A"/>
    <w:rsid w:val="003E4078"/>
    <w:rsid w:val="003E5727"/>
    <w:rsid w:val="003E5901"/>
    <w:rsid w:val="003E6322"/>
    <w:rsid w:val="003E7093"/>
    <w:rsid w:val="003F04AF"/>
    <w:rsid w:val="003F0F5A"/>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52EF"/>
    <w:rsid w:val="004057FF"/>
    <w:rsid w:val="00406B46"/>
    <w:rsid w:val="00407431"/>
    <w:rsid w:val="00407621"/>
    <w:rsid w:val="004104AC"/>
    <w:rsid w:val="0041111B"/>
    <w:rsid w:val="0041134B"/>
    <w:rsid w:val="00412894"/>
    <w:rsid w:val="004130EE"/>
    <w:rsid w:val="00415D33"/>
    <w:rsid w:val="004173BD"/>
    <w:rsid w:val="00420FC2"/>
    <w:rsid w:val="00422153"/>
    <w:rsid w:val="0042347B"/>
    <w:rsid w:val="00423B5A"/>
    <w:rsid w:val="00426CE5"/>
    <w:rsid w:val="0042725A"/>
    <w:rsid w:val="00430921"/>
    <w:rsid w:val="004314DF"/>
    <w:rsid w:val="00431910"/>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CBA"/>
    <w:rsid w:val="00442A10"/>
    <w:rsid w:val="00442D0B"/>
    <w:rsid w:val="00443338"/>
    <w:rsid w:val="00443CAF"/>
    <w:rsid w:val="00446634"/>
    <w:rsid w:val="00446BE4"/>
    <w:rsid w:val="00446BFC"/>
    <w:rsid w:val="004475CB"/>
    <w:rsid w:val="00447AC9"/>
    <w:rsid w:val="00450B13"/>
    <w:rsid w:val="004514CA"/>
    <w:rsid w:val="00453063"/>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70BF"/>
    <w:rsid w:val="004A0611"/>
    <w:rsid w:val="004A0EDA"/>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885"/>
    <w:rsid w:val="004F3FE7"/>
    <w:rsid w:val="004F4DDF"/>
    <w:rsid w:val="004F4F78"/>
    <w:rsid w:val="004F72BC"/>
    <w:rsid w:val="00500BF5"/>
    <w:rsid w:val="00500CCD"/>
    <w:rsid w:val="00502166"/>
    <w:rsid w:val="00502401"/>
    <w:rsid w:val="0050337A"/>
    <w:rsid w:val="0050346F"/>
    <w:rsid w:val="00505A51"/>
    <w:rsid w:val="0051016A"/>
    <w:rsid w:val="00510B7D"/>
    <w:rsid w:val="005115B2"/>
    <w:rsid w:val="005121AF"/>
    <w:rsid w:val="005122CD"/>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4EF"/>
    <w:rsid w:val="00532846"/>
    <w:rsid w:val="00533B9B"/>
    <w:rsid w:val="0053501A"/>
    <w:rsid w:val="00535847"/>
    <w:rsid w:val="0053626A"/>
    <w:rsid w:val="005364AD"/>
    <w:rsid w:val="00536B3B"/>
    <w:rsid w:val="00536F9A"/>
    <w:rsid w:val="00537B21"/>
    <w:rsid w:val="00540A70"/>
    <w:rsid w:val="00541140"/>
    <w:rsid w:val="00541515"/>
    <w:rsid w:val="00541CEC"/>
    <w:rsid w:val="0054239E"/>
    <w:rsid w:val="005437DE"/>
    <w:rsid w:val="00543CDF"/>
    <w:rsid w:val="0054419D"/>
    <w:rsid w:val="005455D4"/>
    <w:rsid w:val="0054651B"/>
    <w:rsid w:val="005477A4"/>
    <w:rsid w:val="00550A5C"/>
    <w:rsid w:val="00551103"/>
    <w:rsid w:val="00551160"/>
    <w:rsid w:val="0055117A"/>
    <w:rsid w:val="005511C6"/>
    <w:rsid w:val="00551764"/>
    <w:rsid w:val="00552415"/>
    <w:rsid w:val="00552880"/>
    <w:rsid w:val="00554FCD"/>
    <w:rsid w:val="0055500F"/>
    <w:rsid w:val="00555F8A"/>
    <w:rsid w:val="00556D92"/>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769"/>
    <w:rsid w:val="0057179B"/>
    <w:rsid w:val="00571D1C"/>
    <w:rsid w:val="005721E9"/>
    <w:rsid w:val="00572C29"/>
    <w:rsid w:val="005742EC"/>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66F"/>
    <w:rsid w:val="005948DB"/>
    <w:rsid w:val="00594A53"/>
    <w:rsid w:val="00595B82"/>
    <w:rsid w:val="0059657A"/>
    <w:rsid w:val="00596C9D"/>
    <w:rsid w:val="005971C5"/>
    <w:rsid w:val="005974E4"/>
    <w:rsid w:val="005A0076"/>
    <w:rsid w:val="005A0978"/>
    <w:rsid w:val="005A10A7"/>
    <w:rsid w:val="005A1178"/>
    <w:rsid w:val="005A192D"/>
    <w:rsid w:val="005A20F2"/>
    <w:rsid w:val="005A21D5"/>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E16"/>
    <w:rsid w:val="005C63E5"/>
    <w:rsid w:val="005C74FB"/>
    <w:rsid w:val="005C771D"/>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627"/>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BBB"/>
    <w:rsid w:val="006B2C84"/>
    <w:rsid w:val="006B2D2C"/>
    <w:rsid w:val="006B4200"/>
    <w:rsid w:val="006B4BAA"/>
    <w:rsid w:val="006B4E63"/>
    <w:rsid w:val="006B4EFF"/>
    <w:rsid w:val="006B538A"/>
    <w:rsid w:val="006B542D"/>
    <w:rsid w:val="006B5DE1"/>
    <w:rsid w:val="006B6AFF"/>
    <w:rsid w:val="006B6F00"/>
    <w:rsid w:val="006C1FF3"/>
    <w:rsid w:val="006C2940"/>
    <w:rsid w:val="006C3588"/>
    <w:rsid w:val="006C49B9"/>
    <w:rsid w:val="006C5D62"/>
    <w:rsid w:val="006D1705"/>
    <w:rsid w:val="006D1F86"/>
    <w:rsid w:val="006D2258"/>
    <w:rsid w:val="006D2A45"/>
    <w:rsid w:val="006D2A47"/>
    <w:rsid w:val="006D62A7"/>
    <w:rsid w:val="006D6312"/>
    <w:rsid w:val="006D6DFC"/>
    <w:rsid w:val="006D75C7"/>
    <w:rsid w:val="006E0136"/>
    <w:rsid w:val="006E1FCE"/>
    <w:rsid w:val="006E234F"/>
    <w:rsid w:val="006E2D7B"/>
    <w:rsid w:val="006E37B5"/>
    <w:rsid w:val="006E416A"/>
    <w:rsid w:val="006E4B77"/>
    <w:rsid w:val="006E4FD9"/>
    <w:rsid w:val="006E55F2"/>
    <w:rsid w:val="006F137D"/>
    <w:rsid w:val="006F203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519"/>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0FCE"/>
    <w:rsid w:val="00751E70"/>
    <w:rsid w:val="00753618"/>
    <w:rsid w:val="00753803"/>
    <w:rsid w:val="007541C8"/>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599"/>
    <w:rsid w:val="00786B95"/>
    <w:rsid w:val="00787674"/>
    <w:rsid w:val="00787C2C"/>
    <w:rsid w:val="007900EE"/>
    <w:rsid w:val="00790D52"/>
    <w:rsid w:val="00791653"/>
    <w:rsid w:val="00791A57"/>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500"/>
    <w:rsid w:val="007C78B3"/>
    <w:rsid w:val="007D16C1"/>
    <w:rsid w:val="007D1C2B"/>
    <w:rsid w:val="007D1E2A"/>
    <w:rsid w:val="007D2947"/>
    <w:rsid w:val="007D3B4E"/>
    <w:rsid w:val="007D414E"/>
    <w:rsid w:val="007D592B"/>
    <w:rsid w:val="007D5ABD"/>
    <w:rsid w:val="007D644B"/>
    <w:rsid w:val="007E08F8"/>
    <w:rsid w:val="007E105F"/>
    <w:rsid w:val="007E18EB"/>
    <w:rsid w:val="007E476D"/>
    <w:rsid w:val="007E57C1"/>
    <w:rsid w:val="007E617E"/>
    <w:rsid w:val="007E6412"/>
    <w:rsid w:val="007E6909"/>
    <w:rsid w:val="007E7364"/>
    <w:rsid w:val="007F0347"/>
    <w:rsid w:val="007F0687"/>
    <w:rsid w:val="007F0CBB"/>
    <w:rsid w:val="007F1F7E"/>
    <w:rsid w:val="007F228A"/>
    <w:rsid w:val="007F2450"/>
    <w:rsid w:val="007F39D3"/>
    <w:rsid w:val="007F4814"/>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4646"/>
    <w:rsid w:val="0084673A"/>
    <w:rsid w:val="00847364"/>
    <w:rsid w:val="0084771B"/>
    <w:rsid w:val="00850043"/>
    <w:rsid w:val="008507A8"/>
    <w:rsid w:val="00851135"/>
    <w:rsid w:val="00851E6B"/>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19B"/>
    <w:rsid w:val="008C39C8"/>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23A"/>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BE0"/>
    <w:rsid w:val="00905C82"/>
    <w:rsid w:val="009071CB"/>
    <w:rsid w:val="00907256"/>
    <w:rsid w:val="00910D4C"/>
    <w:rsid w:val="0091144A"/>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50A87"/>
    <w:rsid w:val="00950ADD"/>
    <w:rsid w:val="00951645"/>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6A08"/>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A2B73"/>
    <w:rsid w:val="009A2D3C"/>
    <w:rsid w:val="009A4317"/>
    <w:rsid w:val="009A4754"/>
    <w:rsid w:val="009A4D6B"/>
    <w:rsid w:val="009A5465"/>
    <w:rsid w:val="009A57CB"/>
    <w:rsid w:val="009A5B1D"/>
    <w:rsid w:val="009A7501"/>
    <w:rsid w:val="009A7AAE"/>
    <w:rsid w:val="009B2CEC"/>
    <w:rsid w:val="009B3405"/>
    <w:rsid w:val="009B360F"/>
    <w:rsid w:val="009B4617"/>
    <w:rsid w:val="009B594E"/>
    <w:rsid w:val="009B5B40"/>
    <w:rsid w:val="009B5B47"/>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A75"/>
    <w:rsid w:val="00A93B12"/>
    <w:rsid w:val="00A95A8B"/>
    <w:rsid w:val="00A96946"/>
    <w:rsid w:val="00AA063D"/>
    <w:rsid w:val="00AA0A89"/>
    <w:rsid w:val="00AA16B9"/>
    <w:rsid w:val="00AA1828"/>
    <w:rsid w:val="00AA1AE8"/>
    <w:rsid w:val="00AA22FA"/>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DC1"/>
    <w:rsid w:val="00AD7FBA"/>
    <w:rsid w:val="00AE0097"/>
    <w:rsid w:val="00AE0433"/>
    <w:rsid w:val="00AE05A5"/>
    <w:rsid w:val="00AE0B93"/>
    <w:rsid w:val="00AE0ED0"/>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78E"/>
    <w:rsid w:val="00B07F04"/>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B6B"/>
    <w:rsid w:val="00B21C7A"/>
    <w:rsid w:val="00B21F04"/>
    <w:rsid w:val="00B22C40"/>
    <w:rsid w:val="00B24F86"/>
    <w:rsid w:val="00B262BC"/>
    <w:rsid w:val="00B26C9F"/>
    <w:rsid w:val="00B316B0"/>
    <w:rsid w:val="00B31AA6"/>
    <w:rsid w:val="00B31D0F"/>
    <w:rsid w:val="00B326AA"/>
    <w:rsid w:val="00B32F50"/>
    <w:rsid w:val="00B356C0"/>
    <w:rsid w:val="00B35FB8"/>
    <w:rsid w:val="00B364CE"/>
    <w:rsid w:val="00B36AFE"/>
    <w:rsid w:val="00B36DA5"/>
    <w:rsid w:val="00B37F71"/>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C27"/>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AC9"/>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DCC"/>
    <w:rsid w:val="00BE3B43"/>
    <w:rsid w:val="00BE4549"/>
    <w:rsid w:val="00BE46A5"/>
    <w:rsid w:val="00BE4C58"/>
    <w:rsid w:val="00BE57FF"/>
    <w:rsid w:val="00BE5C36"/>
    <w:rsid w:val="00BE6900"/>
    <w:rsid w:val="00BE6CD0"/>
    <w:rsid w:val="00BE73AC"/>
    <w:rsid w:val="00BE7A98"/>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55F2"/>
    <w:rsid w:val="00C0571A"/>
    <w:rsid w:val="00C05830"/>
    <w:rsid w:val="00C0648D"/>
    <w:rsid w:val="00C07FC3"/>
    <w:rsid w:val="00C13D2C"/>
    <w:rsid w:val="00C142C1"/>
    <w:rsid w:val="00C1541B"/>
    <w:rsid w:val="00C15515"/>
    <w:rsid w:val="00C157A8"/>
    <w:rsid w:val="00C179EC"/>
    <w:rsid w:val="00C2114A"/>
    <w:rsid w:val="00C2135C"/>
    <w:rsid w:val="00C237A3"/>
    <w:rsid w:val="00C25E84"/>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DC2"/>
    <w:rsid w:val="00C646C0"/>
    <w:rsid w:val="00C64F2F"/>
    <w:rsid w:val="00C65AF4"/>
    <w:rsid w:val="00C65B18"/>
    <w:rsid w:val="00C71A0C"/>
    <w:rsid w:val="00C73478"/>
    <w:rsid w:val="00C73756"/>
    <w:rsid w:val="00C7535F"/>
    <w:rsid w:val="00C76966"/>
    <w:rsid w:val="00C770ED"/>
    <w:rsid w:val="00C779E5"/>
    <w:rsid w:val="00C8039C"/>
    <w:rsid w:val="00C8130F"/>
    <w:rsid w:val="00C81974"/>
    <w:rsid w:val="00C82EAC"/>
    <w:rsid w:val="00C82EFE"/>
    <w:rsid w:val="00C830C0"/>
    <w:rsid w:val="00C83CCE"/>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C65"/>
    <w:rsid w:val="00CF6CC4"/>
    <w:rsid w:val="00D00D56"/>
    <w:rsid w:val="00D02BA9"/>
    <w:rsid w:val="00D02F02"/>
    <w:rsid w:val="00D03332"/>
    <w:rsid w:val="00D046D6"/>
    <w:rsid w:val="00D065F4"/>
    <w:rsid w:val="00D07BD1"/>
    <w:rsid w:val="00D07BF0"/>
    <w:rsid w:val="00D10A3C"/>
    <w:rsid w:val="00D10F6E"/>
    <w:rsid w:val="00D133E1"/>
    <w:rsid w:val="00D14630"/>
    <w:rsid w:val="00D15628"/>
    <w:rsid w:val="00D15C6D"/>
    <w:rsid w:val="00D16DFC"/>
    <w:rsid w:val="00D2155E"/>
    <w:rsid w:val="00D21676"/>
    <w:rsid w:val="00D22FD3"/>
    <w:rsid w:val="00D23317"/>
    <w:rsid w:val="00D242EF"/>
    <w:rsid w:val="00D24B31"/>
    <w:rsid w:val="00D24BE3"/>
    <w:rsid w:val="00D24E17"/>
    <w:rsid w:val="00D2530D"/>
    <w:rsid w:val="00D255CA"/>
    <w:rsid w:val="00D26309"/>
    <w:rsid w:val="00D274C2"/>
    <w:rsid w:val="00D27D3E"/>
    <w:rsid w:val="00D27FE1"/>
    <w:rsid w:val="00D308A7"/>
    <w:rsid w:val="00D31624"/>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7A51"/>
    <w:rsid w:val="00DA13AB"/>
    <w:rsid w:val="00DA2A49"/>
    <w:rsid w:val="00DA369F"/>
    <w:rsid w:val="00DA534E"/>
    <w:rsid w:val="00DA5A8E"/>
    <w:rsid w:val="00DA5E94"/>
    <w:rsid w:val="00DA673A"/>
    <w:rsid w:val="00DA6A35"/>
    <w:rsid w:val="00DA7517"/>
    <w:rsid w:val="00DA782C"/>
    <w:rsid w:val="00DA7E82"/>
    <w:rsid w:val="00DA7EA2"/>
    <w:rsid w:val="00DB141A"/>
    <w:rsid w:val="00DB1AA3"/>
    <w:rsid w:val="00DB1D6A"/>
    <w:rsid w:val="00DB2C7A"/>
    <w:rsid w:val="00DB2E57"/>
    <w:rsid w:val="00DB34E6"/>
    <w:rsid w:val="00DB3AA1"/>
    <w:rsid w:val="00DB45BA"/>
    <w:rsid w:val="00DB487E"/>
    <w:rsid w:val="00DB5F03"/>
    <w:rsid w:val="00DB6286"/>
    <w:rsid w:val="00DB7478"/>
    <w:rsid w:val="00DC0777"/>
    <w:rsid w:val="00DC12E4"/>
    <w:rsid w:val="00DC2F8C"/>
    <w:rsid w:val="00DC3879"/>
    <w:rsid w:val="00DC459C"/>
    <w:rsid w:val="00DC517C"/>
    <w:rsid w:val="00DC580C"/>
    <w:rsid w:val="00DC5B48"/>
    <w:rsid w:val="00DC690D"/>
    <w:rsid w:val="00DC6D2F"/>
    <w:rsid w:val="00DC732F"/>
    <w:rsid w:val="00DC7935"/>
    <w:rsid w:val="00DD0E42"/>
    <w:rsid w:val="00DD1C01"/>
    <w:rsid w:val="00DD2546"/>
    <w:rsid w:val="00DD3BA9"/>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902"/>
    <w:rsid w:val="00E40C7B"/>
    <w:rsid w:val="00E40EAD"/>
    <w:rsid w:val="00E4106D"/>
    <w:rsid w:val="00E410BC"/>
    <w:rsid w:val="00E4156A"/>
    <w:rsid w:val="00E41756"/>
    <w:rsid w:val="00E41788"/>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A32"/>
    <w:rsid w:val="00E51BEA"/>
    <w:rsid w:val="00E550BD"/>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592"/>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E037D"/>
    <w:rsid w:val="00EE0503"/>
    <w:rsid w:val="00EE0F44"/>
    <w:rsid w:val="00EE21AB"/>
    <w:rsid w:val="00EE3F7B"/>
    <w:rsid w:val="00EE4831"/>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2D0"/>
    <w:rsid w:val="00F06658"/>
    <w:rsid w:val="00F067B5"/>
    <w:rsid w:val="00F06815"/>
    <w:rsid w:val="00F07304"/>
    <w:rsid w:val="00F074C1"/>
    <w:rsid w:val="00F07B14"/>
    <w:rsid w:val="00F10B3A"/>
    <w:rsid w:val="00F125EA"/>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3CEF"/>
    <w:rsid w:val="00F454B6"/>
    <w:rsid w:val="00F463AC"/>
    <w:rsid w:val="00F475B5"/>
    <w:rsid w:val="00F47CEF"/>
    <w:rsid w:val="00F47DE2"/>
    <w:rsid w:val="00F5037C"/>
    <w:rsid w:val="00F504A8"/>
    <w:rsid w:val="00F51A28"/>
    <w:rsid w:val="00F52786"/>
    <w:rsid w:val="00F52CC4"/>
    <w:rsid w:val="00F5371C"/>
    <w:rsid w:val="00F53A14"/>
    <w:rsid w:val="00F53E5D"/>
    <w:rsid w:val="00F54FCA"/>
    <w:rsid w:val="00F55C66"/>
    <w:rsid w:val="00F56118"/>
    <w:rsid w:val="00F567B9"/>
    <w:rsid w:val="00F5696C"/>
    <w:rsid w:val="00F579FA"/>
    <w:rsid w:val="00F60EAC"/>
    <w:rsid w:val="00F610E3"/>
    <w:rsid w:val="00F6115E"/>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63E6"/>
    <w:rsid w:val="00F77051"/>
    <w:rsid w:val="00F771B7"/>
    <w:rsid w:val="00F77581"/>
    <w:rsid w:val="00F8149A"/>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6146"/>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5638253">
      <w:bodyDiv w:val="1"/>
      <w:marLeft w:val="0"/>
      <w:marRight w:val="0"/>
      <w:marTop w:val="0"/>
      <w:marBottom w:val="0"/>
      <w:divBdr>
        <w:top w:val="none" w:sz="0" w:space="0" w:color="auto"/>
        <w:left w:val="none" w:sz="0" w:space="0" w:color="auto"/>
        <w:bottom w:val="none" w:sz="0" w:space="0" w:color="auto"/>
        <w:right w:val="none" w:sz="0" w:space="0" w:color="auto"/>
      </w:divBdr>
      <w:divsChild>
        <w:div w:id="1067609282">
          <w:marLeft w:val="640"/>
          <w:marRight w:val="0"/>
          <w:marTop w:val="0"/>
          <w:marBottom w:val="0"/>
          <w:divBdr>
            <w:top w:val="none" w:sz="0" w:space="0" w:color="auto"/>
            <w:left w:val="none" w:sz="0" w:space="0" w:color="auto"/>
            <w:bottom w:val="none" w:sz="0" w:space="0" w:color="auto"/>
            <w:right w:val="none" w:sz="0" w:space="0" w:color="auto"/>
          </w:divBdr>
        </w:div>
        <w:div w:id="1933200270">
          <w:marLeft w:val="640"/>
          <w:marRight w:val="0"/>
          <w:marTop w:val="0"/>
          <w:marBottom w:val="0"/>
          <w:divBdr>
            <w:top w:val="none" w:sz="0" w:space="0" w:color="auto"/>
            <w:left w:val="none" w:sz="0" w:space="0" w:color="auto"/>
            <w:bottom w:val="none" w:sz="0" w:space="0" w:color="auto"/>
            <w:right w:val="none" w:sz="0" w:space="0" w:color="auto"/>
          </w:divBdr>
        </w:div>
        <w:div w:id="678702968">
          <w:marLeft w:val="640"/>
          <w:marRight w:val="0"/>
          <w:marTop w:val="0"/>
          <w:marBottom w:val="0"/>
          <w:divBdr>
            <w:top w:val="none" w:sz="0" w:space="0" w:color="auto"/>
            <w:left w:val="none" w:sz="0" w:space="0" w:color="auto"/>
            <w:bottom w:val="none" w:sz="0" w:space="0" w:color="auto"/>
            <w:right w:val="none" w:sz="0" w:space="0" w:color="auto"/>
          </w:divBdr>
        </w:div>
        <w:div w:id="440606801">
          <w:marLeft w:val="640"/>
          <w:marRight w:val="0"/>
          <w:marTop w:val="0"/>
          <w:marBottom w:val="0"/>
          <w:divBdr>
            <w:top w:val="none" w:sz="0" w:space="0" w:color="auto"/>
            <w:left w:val="none" w:sz="0" w:space="0" w:color="auto"/>
            <w:bottom w:val="none" w:sz="0" w:space="0" w:color="auto"/>
            <w:right w:val="none" w:sz="0" w:space="0" w:color="auto"/>
          </w:divBdr>
        </w:div>
        <w:div w:id="1379627464">
          <w:marLeft w:val="640"/>
          <w:marRight w:val="0"/>
          <w:marTop w:val="0"/>
          <w:marBottom w:val="0"/>
          <w:divBdr>
            <w:top w:val="none" w:sz="0" w:space="0" w:color="auto"/>
            <w:left w:val="none" w:sz="0" w:space="0" w:color="auto"/>
            <w:bottom w:val="none" w:sz="0" w:space="0" w:color="auto"/>
            <w:right w:val="none" w:sz="0" w:space="0" w:color="auto"/>
          </w:divBdr>
        </w:div>
        <w:div w:id="844905734">
          <w:marLeft w:val="640"/>
          <w:marRight w:val="0"/>
          <w:marTop w:val="0"/>
          <w:marBottom w:val="0"/>
          <w:divBdr>
            <w:top w:val="none" w:sz="0" w:space="0" w:color="auto"/>
            <w:left w:val="none" w:sz="0" w:space="0" w:color="auto"/>
            <w:bottom w:val="none" w:sz="0" w:space="0" w:color="auto"/>
            <w:right w:val="none" w:sz="0" w:space="0" w:color="auto"/>
          </w:divBdr>
        </w:div>
        <w:div w:id="545026376">
          <w:marLeft w:val="640"/>
          <w:marRight w:val="0"/>
          <w:marTop w:val="0"/>
          <w:marBottom w:val="0"/>
          <w:divBdr>
            <w:top w:val="none" w:sz="0" w:space="0" w:color="auto"/>
            <w:left w:val="none" w:sz="0" w:space="0" w:color="auto"/>
            <w:bottom w:val="none" w:sz="0" w:space="0" w:color="auto"/>
            <w:right w:val="none" w:sz="0" w:space="0" w:color="auto"/>
          </w:divBdr>
        </w:div>
        <w:div w:id="156771042">
          <w:marLeft w:val="640"/>
          <w:marRight w:val="0"/>
          <w:marTop w:val="0"/>
          <w:marBottom w:val="0"/>
          <w:divBdr>
            <w:top w:val="none" w:sz="0" w:space="0" w:color="auto"/>
            <w:left w:val="none" w:sz="0" w:space="0" w:color="auto"/>
            <w:bottom w:val="none" w:sz="0" w:space="0" w:color="auto"/>
            <w:right w:val="none" w:sz="0" w:space="0" w:color="auto"/>
          </w:divBdr>
        </w:div>
        <w:div w:id="1117673114">
          <w:marLeft w:val="640"/>
          <w:marRight w:val="0"/>
          <w:marTop w:val="0"/>
          <w:marBottom w:val="0"/>
          <w:divBdr>
            <w:top w:val="none" w:sz="0" w:space="0" w:color="auto"/>
            <w:left w:val="none" w:sz="0" w:space="0" w:color="auto"/>
            <w:bottom w:val="none" w:sz="0" w:space="0" w:color="auto"/>
            <w:right w:val="none" w:sz="0" w:space="0" w:color="auto"/>
          </w:divBdr>
        </w:div>
        <w:div w:id="2130658186">
          <w:marLeft w:val="640"/>
          <w:marRight w:val="0"/>
          <w:marTop w:val="0"/>
          <w:marBottom w:val="0"/>
          <w:divBdr>
            <w:top w:val="none" w:sz="0" w:space="0" w:color="auto"/>
            <w:left w:val="none" w:sz="0" w:space="0" w:color="auto"/>
            <w:bottom w:val="none" w:sz="0" w:space="0" w:color="auto"/>
            <w:right w:val="none" w:sz="0" w:space="0" w:color="auto"/>
          </w:divBdr>
        </w:div>
        <w:div w:id="300889321">
          <w:marLeft w:val="640"/>
          <w:marRight w:val="0"/>
          <w:marTop w:val="0"/>
          <w:marBottom w:val="0"/>
          <w:divBdr>
            <w:top w:val="none" w:sz="0" w:space="0" w:color="auto"/>
            <w:left w:val="none" w:sz="0" w:space="0" w:color="auto"/>
            <w:bottom w:val="none" w:sz="0" w:space="0" w:color="auto"/>
            <w:right w:val="none" w:sz="0" w:space="0" w:color="auto"/>
          </w:divBdr>
        </w:div>
        <w:div w:id="1633245774">
          <w:marLeft w:val="640"/>
          <w:marRight w:val="0"/>
          <w:marTop w:val="0"/>
          <w:marBottom w:val="0"/>
          <w:divBdr>
            <w:top w:val="none" w:sz="0" w:space="0" w:color="auto"/>
            <w:left w:val="none" w:sz="0" w:space="0" w:color="auto"/>
            <w:bottom w:val="none" w:sz="0" w:space="0" w:color="auto"/>
            <w:right w:val="none" w:sz="0" w:space="0" w:color="auto"/>
          </w:divBdr>
        </w:div>
        <w:div w:id="1999841189">
          <w:marLeft w:val="640"/>
          <w:marRight w:val="0"/>
          <w:marTop w:val="0"/>
          <w:marBottom w:val="0"/>
          <w:divBdr>
            <w:top w:val="none" w:sz="0" w:space="0" w:color="auto"/>
            <w:left w:val="none" w:sz="0" w:space="0" w:color="auto"/>
            <w:bottom w:val="none" w:sz="0" w:space="0" w:color="auto"/>
            <w:right w:val="none" w:sz="0" w:space="0" w:color="auto"/>
          </w:divBdr>
        </w:div>
        <w:div w:id="39674991">
          <w:marLeft w:val="640"/>
          <w:marRight w:val="0"/>
          <w:marTop w:val="0"/>
          <w:marBottom w:val="0"/>
          <w:divBdr>
            <w:top w:val="none" w:sz="0" w:space="0" w:color="auto"/>
            <w:left w:val="none" w:sz="0" w:space="0" w:color="auto"/>
            <w:bottom w:val="none" w:sz="0" w:space="0" w:color="auto"/>
            <w:right w:val="none" w:sz="0" w:space="0" w:color="auto"/>
          </w:divBdr>
        </w:div>
        <w:div w:id="621036378">
          <w:marLeft w:val="640"/>
          <w:marRight w:val="0"/>
          <w:marTop w:val="0"/>
          <w:marBottom w:val="0"/>
          <w:divBdr>
            <w:top w:val="none" w:sz="0" w:space="0" w:color="auto"/>
            <w:left w:val="none" w:sz="0" w:space="0" w:color="auto"/>
            <w:bottom w:val="none" w:sz="0" w:space="0" w:color="auto"/>
            <w:right w:val="none" w:sz="0" w:space="0" w:color="auto"/>
          </w:divBdr>
        </w:div>
        <w:div w:id="1732732910">
          <w:marLeft w:val="640"/>
          <w:marRight w:val="0"/>
          <w:marTop w:val="0"/>
          <w:marBottom w:val="0"/>
          <w:divBdr>
            <w:top w:val="none" w:sz="0" w:space="0" w:color="auto"/>
            <w:left w:val="none" w:sz="0" w:space="0" w:color="auto"/>
            <w:bottom w:val="none" w:sz="0" w:space="0" w:color="auto"/>
            <w:right w:val="none" w:sz="0" w:space="0" w:color="auto"/>
          </w:divBdr>
        </w:div>
        <w:div w:id="1166214452">
          <w:marLeft w:val="640"/>
          <w:marRight w:val="0"/>
          <w:marTop w:val="0"/>
          <w:marBottom w:val="0"/>
          <w:divBdr>
            <w:top w:val="none" w:sz="0" w:space="0" w:color="auto"/>
            <w:left w:val="none" w:sz="0" w:space="0" w:color="auto"/>
            <w:bottom w:val="none" w:sz="0" w:space="0" w:color="auto"/>
            <w:right w:val="none" w:sz="0" w:space="0" w:color="auto"/>
          </w:divBdr>
        </w:div>
        <w:div w:id="623997295">
          <w:marLeft w:val="640"/>
          <w:marRight w:val="0"/>
          <w:marTop w:val="0"/>
          <w:marBottom w:val="0"/>
          <w:divBdr>
            <w:top w:val="none" w:sz="0" w:space="0" w:color="auto"/>
            <w:left w:val="none" w:sz="0" w:space="0" w:color="auto"/>
            <w:bottom w:val="none" w:sz="0" w:space="0" w:color="auto"/>
            <w:right w:val="none" w:sz="0" w:space="0" w:color="auto"/>
          </w:divBdr>
        </w:div>
        <w:div w:id="1279608664">
          <w:marLeft w:val="640"/>
          <w:marRight w:val="0"/>
          <w:marTop w:val="0"/>
          <w:marBottom w:val="0"/>
          <w:divBdr>
            <w:top w:val="none" w:sz="0" w:space="0" w:color="auto"/>
            <w:left w:val="none" w:sz="0" w:space="0" w:color="auto"/>
            <w:bottom w:val="none" w:sz="0" w:space="0" w:color="auto"/>
            <w:right w:val="none" w:sz="0" w:space="0" w:color="auto"/>
          </w:divBdr>
        </w:div>
        <w:div w:id="244261759">
          <w:marLeft w:val="640"/>
          <w:marRight w:val="0"/>
          <w:marTop w:val="0"/>
          <w:marBottom w:val="0"/>
          <w:divBdr>
            <w:top w:val="none" w:sz="0" w:space="0" w:color="auto"/>
            <w:left w:val="none" w:sz="0" w:space="0" w:color="auto"/>
            <w:bottom w:val="none" w:sz="0" w:space="0" w:color="auto"/>
            <w:right w:val="none" w:sz="0" w:space="0" w:color="auto"/>
          </w:divBdr>
        </w:div>
        <w:div w:id="1311403399">
          <w:marLeft w:val="640"/>
          <w:marRight w:val="0"/>
          <w:marTop w:val="0"/>
          <w:marBottom w:val="0"/>
          <w:divBdr>
            <w:top w:val="none" w:sz="0" w:space="0" w:color="auto"/>
            <w:left w:val="none" w:sz="0" w:space="0" w:color="auto"/>
            <w:bottom w:val="none" w:sz="0" w:space="0" w:color="auto"/>
            <w:right w:val="none" w:sz="0" w:space="0" w:color="auto"/>
          </w:divBdr>
        </w:div>
        <w:div w:id="2112822763">
          <w:marLeft w:val="640"/>
          <w:marRight w:val="0"/>
          <w:marTop w:val="0"/>
          <w:marBottom w:val="0"/>
          <w:divBdr>
            <w:top w:val="none" w:sz="0" w:space="0" w:color="auto"/>
            <w:left w:val="none" w:sz="0" w:space="0" w:color="auto"/>
            <w:bottom w:val="none" w:sz="0" w:space="0" w:color="auto"/>
            <w:right w:val="none" w:sz="0" w:space="0" w:color="auto"/>
          </w:divBdr>
        </w:div>
        <w:div w:id="1145050877">
          <w:marLeft w:val="640"/>
          <w:marRight w:val="0"/>
          <w:marTop w:val="0"/>
          <w:marBottom w:val="0"/>
          <w:divBdr>
            <w:top w:val="none" w:sz="0" w:space="0" w:color="auto"/>
            <w:left w:val="none" w:sz="0" w:space="0" w:color="auto"/>
            <w:bottom w:val="none" w:sz="0" w:space="0" w:color="auto"/>
            <w:right w:val="none" w:sz="0" w:space="0" w:color="auto"/>
          </w:divBdr>
        </w:div>
        <w:div w:id="1892425796">
          <w:marLeft w:val="640"/>
          <w:marRight w:val="0"/>
          <w:marTop w:val="0"/>
          <w:marBottom w:val="0"/>
          <w:divBdr>
            <w:top w:val="none" w:sz="0" w:space="0" w:color="auto"/>
            <w:left w:val="none" w:sz="0" w:space="0" w:color="auto"/>
            <w:bottom w:val="none" w:sz="0" w:space="0" w:color="auto"/>
            <w:right w:val="none" w:sz="0" w:space="0" w:color="auto"/>
          </w:divBdr>
        </w:div>
        <w:div w:id="1628851716">
          <w:marLeft w:val="640"/>
          <w:marRight w:val="0"/>
          <w:marTop w:val="0"/>
          <w:marBottom w:val="0"/>
          <w:divBdr>
            <w:top w:val="none" w:sz="0" w:space="0" w:color="auto"/>
            <w:left w:val="none" w:sz="0" w:space="0" w:color="auto"/>
            <w:bottom w:val="none" w:sz="0" w:space="0" w:color="auto"/>
            <w:right w:val="none" w:sz="0" w:space="0" w:color="auto"/>
          </w:divBdr>
        </w:div>
        <w:div w:id="445004924">
          <w:marLeft w:val="640"/>
          <w:marRight w:val="0"/>
          <w:marTop w:val="0"/>
          <w:marBottom w:val="0"/>
          <w:divBdr>
            <w:top w:val="none" w:sz="0" w:space="0" w:color="auto"/>
            <w:left w:val="none" w:sz="0" w:space="0" w:color="auto"/>
            <w:bottom w:val="none" w:sz="0" w:space="0" w:color="auto"/>
            <w:right w:val="none" w:sz="0" w:space="0" w:color="auto"/>
          </w:divBdr>
        </w:div>
        <w:div w:id="1986936301">
          <w:marLeft w:val="640"/>
          <w:marRight w:val="0"/>
          <w:marTop w:val="0"/>
          <w:marBottom w:val="0"/>
          <w:divBdr>
            <w:top w:val="none" w:sz="0" w:space="0" w:color="auto"/>
            <w:left w:val="none" w:sz="0" w:space="0" w:color="auto"/>
            <w:bottom w:val="none" w:sz="0" w:space="0" w:color="auto"/>
            <w:right w:val="none" w:sz="0" w:space="0" w:color="auto"/>
          </w:divBdr>
        </w:div>
        <w:div w:id="1372339137">
          <w:marLeft w:val="640"/>
          <w:marRight w:val="0"/>
          <w:marTop w:val="0"/>
          <w:marBottom w:val="0"/>
          <w:divBdr>
            <w:top w:val="none" w:sz="0" w:space="0" w:color="auto"/>
            <w:left w:val="none" w:sz="0" w:space="0" w:color="auto"/>
            <w:bottom w:val="none" w:sz="0" w:space="0" w:color="auto"/>
            <w:right w:val="none" w:sz="0" w:space="0" w:color="auto"/>
          </w:divBdr>
        </w:div>
        <w:div w:id="1913546137">
          <w:marLeft w:val="640"/>
          <w:marRight w:val="0"/>
          <w:marTop w:val="0"/>
          <w:marBottom w:val="0"/>
          <w:divBdr>
            <w:top w:val="none" w:sz="0" w:space="0" w:color="auto"/>
            <w:left w:val="none" w:sz="0" w:space="0" w:color="auto"/>
            <w:bottom w:val="none" w:sz="0" w:space="0" w:color="auto"/>
            <w:right w:val="none" w:sz="0" w:space="0" w:color="auto"/>
          </w:divBdr>
        </w:div>
        <w:div w:id="899246270">
          <w:marLeft w:val="640"/>
          <w:marRight w:val="0"/>
          <w:marTop w:val="0"/>
          <w:marBottom w:val="0"/>
          <w:divBdr>
            <w:top w:val="none" w:sz="0" w:space="0" w:color="auto"/>
            <w:left w:val="none" w:sz="0" w:space="0" w:color="auto"/>
            <w:bottom w:val="none" w:sz="0" w:space="0" w:color="auto"/>
            <w:right w:val="none" w:sz="0" w:space="0" w:color="auto"/>
          </w:divBdr>
        </w:div>
        <w:div w:id="1973485595">
          <w:marLeft w:val="640"/>
          <w:marRight w:val="0"/>
          <w:marTop w:val="0"/>
          <w:marBottom w:val="0"/>
          <w:divBdr>
            <w:top w:val="none" w:sz="0" w:space="0" w:color="auto"/>
            <w:left w:val="none" w:sz="0" w:space="0" w:color="auto"/>
            <w:bottom w:val="none" w:sz="0" w:space="0" w:color="auto"/>
            <w:right w:val="none" w:sz="0" w:space="0" w:color="auto"/>
          </w:divBdr>
        </w:div>
        <w:div w:id="241112521">
          <w:marLeft w:val="640"/>
          <w:marRight w:val="0"/>
          <w:marTop w:val="0"/>
          <w:marBottom w:val="0"/>
          <w:divBdr>
            <w:top w:val="none" w:sz="0" w:space="0" w:color="auto"/>
            <w:left w:val="none" w:sz="0" w:space="0" w:color="auto"/>
            <w:bottom w:val="none" w:sz="0" w:space="0" w:color="auto"/>
            <w:right w:val="none" w:sz="0" w:space="0" w:color="auto"/>
          </w:divBdr>
        </w:div>
        <w:div w:id="1571504556">
          <w:marLeft w:val="640"/>
          <w:marRight w:val="0"/>
          <w:marTop w:val="0"/>
          <w:marBottom w:val="0"/>
          <w:divBdr>
            <w:top w:val="none" w:sz="0" w:space="0" w:color="auto"/>
            <w:left w:val="none" w:sz="0" w:space="0" w:color="auto"/>
            <w:bottom w:val="none" w:sz="0" w:space="0" w:color="auto"/>
            <w:right w:val="none" w:sz="0" w:space="0" w:color="auto"/>
          </w:divBdr>
        </w:div>
        <w:div w:id="33509864">
          <w:marLeft w:val="640"/>
          <w:marRight w:val="0"/>
          <w:marTop w:val="0"/>
          <w:marBottom w:val="0"/>
          <w:divBdr>
            <w:top w:val="none" w:sz="0" w:space="0" w:color="auto"/>
            <w:left w:val="none" w:sz="0" w:space="0" w:color="auto"/>
            <w:bottom w:val="none" w:sz="0" w:space="0" w:color="auto"/>
            <w:right w:val="none" w:sz="0" w:space="0" w:color="auto"/>
          </w:divBdr>
        </w:div>
        <w:div w:id="1632249694">
          <w:marLeft w:val="640"/>
          <w:marRight w:val="0"/>
          <w:marTop w:val="0"/>
          <w:marBottom w:val="0"/>
          <w:divBdr>
            <w:top w:val="none" w:sz="0" w:space="0" w:color="auto"/>
            <w:left w:val="none" w:sz="0" w:space="0" w:color="auto"/>
            <w:bottom w:val="none" w:sz="0" w:space="0" w:color="auto"/>
            <w:right w:val="none" w:sz="0" w:space="0" w:color="auto"/>
          </w:divBdr>
        </w:div>
        <w:div w:id="1352997832">
          <w:marLeft w:val="640"/>
          <w:marRight w:val="0"/>
          <w:marTop w:val="0"/>
          <w:marBottom w:val="0"/>
          <w:divBdr>
            <w:top w:val="none" w:sz="0" w:space="0" w:color="auto"/>
            <w:left w:val="none" w:sz="0" w:space="0" w:color="auto"/>
            <w:bottom w:val="none" w:sz="0" w:space="0" w:color="auto"/>
            <w:right w:val="none" w:sz="0" w:space="0" w:color="auto"/>
          </w:divBdr>
        </w:div>
        <w:div w:id="1666934260">
          <w:marLeft w:val="640"/>
          <w:marRight w:val="0"/>
          <w:marTop w:val="0"/>
          <w:marBottom w:val="0"/>
          <w:divBdr>
            <w:top w:val="none" w:sz="0" w:space="0" w:color="auto"/>
            <w:left w:val="none" w:sz="0" w:space="0" w:color="auto"/>
            <w:bottom w:val="none" w:sz="0" w:space="0" w:color="auto"/>
            <w:right w:val="none" w:sz="0" w:space="0" w:color="auto"/>
          </w:divBdr>
        </w:div>
        <w:div w:id="1571229719">
          <w:marLeft w:val="640"/>
          <w:marRight w:val="0"/>
          <w:marTop w:val="0"/>
          <w:marBottom w:val="0"/>
          <w:divBdr>
            <w:top w:val="none" w:sz="0" w:space="0" w:color="auto"/>
            <w:left w:val="none" w:sz="0" w:space="0" w:color="auto"/>
            <w:bottom w:val="none" w:sz="0" w:space="0" w:color="auto"/>
            <w:right w:val="none" w:sz="0" w:space="0" w:color="auto"/>
          </w:divBdr>
        </w:div>
        <w:div w:id="1059749401">
          <w:marLeft w:val="640"/>
          <w:marRight w:val="0"/>
          <w:marTop w:val="0"/>
          <w:marBottom w:val="0"/>
          <w:divBdr>
            <w:top w:val="none" w:sz="0" w:space="0" w:color="auto"/>
            <w:left w:val="none" w:sz="0" w:space="0" w:color="auto"/>
            <w:bottom w:val="none" w:sz="0" w:space="0" w:color="auto"/>
            <w:right w:val="none" w:sz="0" w:space="0" w:color="auto"/>
          </w:divBdr>
        </w:div>
        <w:div w:id="872772433">
          <w:marLeft w:val="640"/>
          <w:marRight w:val="0"/>
          <w:marTop w:val="0"/>
          <w:marBottom w:val="0"/>
          <w:divBdr>
            <w:top w:val="none" w:sz="0" w:space="0" w:color="auto"/>
            <w:left w:val="none" w:sz="0" w:space="0" w:color="auto"/>
            <w:bottom w:val="none" w:sz="0" w:space="0" w:color="auto"/>
            <w:right w:val="none" w:sz="0" w:space="0" w:color="auto"/>
          </w:divBdr>
        </w:div>
        <w:div w:id="468910318">
          <w:marLeft w:val="640"/>
          <w:marRight w:val="0"/>
          <w:marTop w:val="0"/>
          <w:marBottom w:val="0"/>
          <w:divBdr>
            <w:top w:val="none" w:sz="0" w:space="0" w:color="auto"/>
            <w:left w:val="none" w:sz="0" w:space="0" w:color="auto"/>
            <w:bottom w:val="none" w:sz="0" w:space="0" w:color="auto"/>
            <w:right w:val="none" w:sz="0" w:space="0" w:color="auto"/>
          </w:divBdr>
        </w:div>
        <w:div w:id="574630504">
          <w:marLeft w:val="640"/>
          <w:marRight w:val="0"/>
          <w:marTop w:val="0"/>
          <w:marBottom w:val="0"/>
          <w:divBdr>
            <w:top w:val="none" w:sz="0" w:space="0" w:color="auto"/>
            <w:left w:val="none" w:sz="0" w:space="0" w:color="auto"/>
            <w:bottom w:val="none" w:sz="0" w:space="0" w:color="auto"/>
            <w:right w:val="none" w:sz="0" w:space="0" w:color="auto"/>
          </w:divBdr>
        </w:div>
        <w:div w:id="1568148153">
          <w:marLeft w:val="640"/>
          <w:marRight w:val="0"/>
          <w:marTop w:val="0"/>
          <w:marBottom w:val="0"/>
          <w:divBdr>
            <w:top w:val="none" w:sz="0" w:space="0" w:color="auto"/>
            <w:left w:val="none" w:sz="0" w:space="0" w:color="auto"/>
            <w:bottom w:val="none" w:sz="0" w:space="0" w:color="auto"/>
            <w:right w:val="none" w:sz="0" w:space="0" w:color="auto"/>
          </w:divBdr>
        </w:div>
        <w:div w:id="1874996796">
          <w:marLeft w:val="640"/>
          <w:marRight w:val="0"/>
          <w:marTop w:val="0"/>
          <w:marBottom w:val="0"/>
          <w:divBdr>
            <w:top w:val="none" w:sz="0" w:space="0" w:color="auto"/>
            <w:left w:val="none" w:sz="0" w:space="0" w:color="auto"/>
            <w:bottom w:val="none" w:sz="0" w:space="0" w:color="auto"/>
            <w:right w:val="none" w:sz="0" w:space="0" w:color="auto"/>
          </w:divBdr>
        </w:div>
        <w:div w:id="1314872838">
          <w:marLeft w:val="640"/>
          <w:marRight w:val="0"/>
          <w:marTop w:val="0"/>
          <w:marBottom w:val="0"/>
          <w:divBdr>
            <w:top w:val="none" w:sz="0" w:space="0" w:color="auto"/>
            <w:left w:val="none" w:sz="0" w:space="0" w:color="auto"/>
            <w:bottom w:val="none" w:sz="0" w:space="0" w:color="auto"/>
            <w:right w:val="none" w:sz="0" w:space="0" w:color="auto"/>
          </w:divBdr>
        </w:div>
        <w:div w:id="660736539">
          <w:marLeft w:val="640"/>
          <w:marRight w:val="0"/>
          <w:marTop w:val="0"/>
          <w:marBottom w:val="0"/>
          <w:divBdr>
            <w:top w:val="none" w:sz="0" w:space="0" w:color="auto"/>
            <w:left w:val="none" w:sz="0" w:space="0" w:color="auto"/>
            <w:bottom w:val="none" w:sz="0" w:space="0" w:color="auto"/>
            <w:right w:val="none" w:sz="0" w:space="0" w:color="auto"/>
          </w:divBdr>
        </w:div>
        <w:div w:id="661742172">
          <w:marLeft w:val="640"/>
          <w:marRight w:val="0"/>
          <w:marTop w:val="0"/>
          <w:marBottom w:val="0"/>
          <w:divBdr>
            <w:top w:val="none" w:sz="0" w:space="0" w:color="auto"/>
            <w:left w:val="none" w:sz="0" w:space="0" w:color="auto"/>
            <w:bottom w:val="none" w:sz="0" w:space="0" w:color="auto"/>
            <w:right w:val="none" w:sz="0" w:space="0" w:color="auto"/>
          </w:divBdr>
        </w:div>
        <w:div w:id="2100325305">
          <w:marLeft w:val="640"/>
          <w:marRight w:val="0"/>
          <w:marTop w:val="0"/>
          <w:marBottom w:val="0"/>
          <w:divBdr>
            <w:top w:val="none" w:sz="0" w:space="0" w:color="auto"/>
            <w:left w:val="none" w:sz="0" w:space="0" w:color="auto"/>
            <w:bottom w:val="none" w:sz="0" w:space="0" w:color="auto"/>
            <w:right w:val="none" w:sz="0" w:space="0" w:color="auto"/>
          </w:divBdr>
        </w:div>
        <w:div w:id="1037050176">
          <w:marLeft w:val="640"/>
          <w:marRight w:val="0"/>
          <w:marTop w:val="0"/>
          <w:marBottom w:val="0"/>
          <w:divBdr>
            <w:top w:val="none" w:sz="0" w:space="0" w:color="auto"/>
            <w:left w:val="none" w:sz="0" w:space="0" w:color="auto"/>
            <w:bottom w:val="none" w:sz="0" w:space="0" w:color="auto"/>
            <w:right w:val="none" w:sz="0" w:space="0" w:color="auto"/>
          </w:divBdr>
        </w:div>
        <w:div w:id="626660791">
          <w:marLeft w:val="640"/>
          <w:marRight w:val="0"/>
          <w:marTop w:val="0"/>
          <w:marBottom w:val="0"/>
          <w:divBdr>
            <w:top w:val="none" w:sz="0" w:space="0" w:color="auto"/>
            <w:left w:val="none" w:sz="0" w:space="0" w:color="auto"/>
            <w:bottom w:val="none" w:sz="0" w:space="0" w:color="auto"/>
            <w:right w:val="none" w:sz="0" w:space="0" w:color="auto"/>
          </w:divBdr>
        </w:div>
        <w:div w:id="206649915">
          <w:marLeft w:val="640"/>
          <w:marRight w:val="0"/>
          <w:marTop w:val="0"/>
          <w:marBottom w:val="0"/>
          <w:divBdr>
            <w:top w:val="none" w:sz="0" w:space="0" w:color="auto"/>
            <w:left w:val="none" w:sz="0" w:space="0" w:color="auto"/>
            <w:bottom w:val="none" w:sz="0" w:space="0" w:color="auto"/>
            <w:right w:val="none" w:sz="0" w:space="0" w:color="auto"/>
          </w:divBdr>
        </w:div>
        <w:div w:id="25982941">
          <w:marLeft w:val="640"/>
          <w:marRight w:val="0"/>
          <w:marTop w:val="0"/>
          <w:marBottom w:val="0"/>
          <w:divBdr>
            <w:top w:val="none" w:sz="0" w:space="0" w:color="auto"/>
            <w:left w:val="none" w:sz="0" w:space="0" w:color="auto"/>
            <w:bottom w:val="none" w:sz="0" w:space="0" w:color="auto"/>
            <w:right w:val="none" w:sz="0" w:space="0" w:color="auto"/>
          </w:divBdr>
        </w:div>
        <w:div w:id="1928230659">
          <w:marLeft w:val="640"/>
          <w:marRight w:val="0"/>
          <w:marTop w:val="0"/>
          <w:marBottom w:val="0"/>
          <w:divBdr>
            <w:top w:val="none" w:sz="0" w:space="0" w:color="auto"/>
            <w:left w:val="none" w:sz="0" w:space="0" w:color="auto"/>
            <w:bottom w:val="none" w:sz="0" w:space="0" w:color="auto"/>
            <w:right w:val="none" w:sz="0" w:space="0" w:color="auto"/>
          </w:divBdr>
        </w:div>
        <w:div w:id="1339307847">
          <w:marLeft w:val="640"/>
          <w:marRight w:val="0"/>
          <w:marTop w:val="0"/>
          <w:marBottom w:val="0"/>
          <w:divBdr>
            <w:top w:val="none" w:sz="0" w:space="0" w:color="auto"/>
            <w:left w:val="none" w:sz="0" w:space="0" w:color="auto"/>
            <w:bottom w:val="none" w:sz="0" w:space="0" w:color="auto"/>
            <w:right w:val="none" w:sz="0" w:space="0" w:color="auto"/>
          </w:divBdr>
        </w:div>
        <w:div w:id="861018392">
          <w:marLeft w:val="640"/>
          <w:marRight w:val="0"/>
          <w:marTop w:val="0"/>
          <w:marBottom w:val="0"/>
          <w:divBdr>
            <w:top w:val="none" w:sz="0" w:space="0" w:color="auto"/>
            <w:left w:val="none" w:sz="0" w:space="0" w:color="auto"/>
            <w:bottom w:val="none" w:sz="0" w:space="0" w:color="auto"/>
            <w:right w:val="none" w:sz="0" w:space="0" w:color="auto"/>
          </w:divBdr>
        </w:div>
        <w:div w:id="1133330686">
          <w:marLeft w:val="640"/>
          <w:marRight w:val="0"/>
          <w:marTop w:val="0"/>
          <w:marBottom w:val="0"/>
          <w:divBdr>
            <w:top w:val="none" w:sz="0" w:space="0" w:color="auto"/>
            <w:left w:val="none" w:sz="0" w:space="0" w:color="auto"/>
            <w:bottom w:val="none" w:sz="0" w:space="0" w:color="auto"/>
            <w:right w:val="none" w:sz="0" w:space="0" w:color="auto"/>
          </w:divBdr>
        </w:div>
        <w:div w:id="1871795147">
          <w:marLeft w:val="640"/>
          <w:marRight w:val="0"/>
          <w:marTop w:val="0"/>
          <w:marBottom w:val="0"/>
          <w:divBdr>
            <w:top w:val="none" w:sz="0" w:space="0" w:color="auto"/>
            <w:left w:val="none" w:sz="0" w:space="0" w:color="auto"/>
            <w:bottom w:val="none" w:sz="0" w:space="0" w:color="auto"/>
            <w:right w:val="none" w:sz="0" w:space="0" w:color="auto"/>
          </w:divBdr>
        </w:div>
        <w:div w:id="1166897552">
          <w:marLeft w:val="640"/>
          <w:marRight w:val="0"/>
          <w:marTop w:val="0"/>
          <w:marBottom w:val="0"/>
          <w:divBdr>
            <w:top w:val="none" w:sz="0" w:space="0" w:color="auto"/>
            <w:left w:val="none" w:sz="0" w:space="0" w:color="auto"/>
            <w:bottom w:val="none" w:sz="0" w:space="0" w:color="auto"/>
            <w:right w:val="none" w:sz="0" w:space="0" w:color="auto"/>
          </w:divBdr>
        </w:div>
        <w:div w:id="1143086282">
          <w:marLeft w:val="640"/>
          <w:marRight w:val="0"/>
          <w:marTop w:val="0"/>
          <w:marBottom w:val="0"/>
          <w:divBdr>
            <w:top w:val="none" w:sz="0" w:space="0" w:color="auto"/>
            <w:left w:val="none" w:sz="0" w:space="0" w:color="auto"/>
            <w:bottom w:val="none" w:sz="0" w:space="0" w:color="auto"/>
            <w:right w:val="none" w:sz="0" w:space="0" w:color="auto"/>
          </w:divBdr>
        </w:div>
        <w:div w:id="180631911">
          <w:marLeft w:val="640"/>
          <w:marRight w:val="0"/>
          <w:marTop w:val="0"/>
          <w:marBottom w:val="0"/>
          <w:divBdr>
            <w:top w:val="none" w:sz="0" w:space="0" w:color="auto"/>
            <w:left w:val="none" w:sz="0" w:space="0" w:color="auto"/>
            <w:bottom w:val="none" w:sz="0" w:space="0" w:color="auto"/>
            <w:right w:val="none" w:sz="0" w:space="0" w:color="auto"/>
          </w:divBdr>
        </w:div>
        <w:div w:id="1178348179">
          <w:marLeft w:val="640"/>
          <w:marRight w:val="0"/>
          <w:marTop w:val="0"/>
          <w:marBottom w:val="0"/>
          <w:divBdr>
            <w:top w:val="none" w:sz="0" w:space="0" w:color="auto"/>
            <w:left w:val="none" w:sz="0" w:space="0" w:color="auto"/>
            <w:bottom w:val="none" w:sz="0" w:space="0" w:color="auto"/>
            <w:right w:val="none" w:sz="0" w:space="0" w:color="auto"/>
          </w:divBdr>
        </w:div>
        <w:div w:id="1818255956">
          <w:marLeft w:val="640"/>
          <w:marRight w:val="0"/>
          <w:marTop w:val="0"/>
          <w:marBottom w:val="0"/>
          <w:divBdr>
            <w:top w:val="none" w:sz="0" w:space="0" w:color="auto"/>
            <w:left w:val="none" w:sz="0" w:space="0" w:color="auto"/>
            <w:bottom w:val="none" w:sz="0" w:space="0" w:color="auto"/>
            <w:right w:val="none" w:sz="0" w:space="0" w:color="auto"/>
          </w:divBdr>
        </w:div>
        <w:div w:id="1172262082">
          <w:marLeft w:val="640"/>
          <w:marRight w:val="0"/>
          <w:marTop w:val="0"/>
          <w:marBottom w:val="0"/>
          <w:divBdr>
            <w:top w:val="none" w:sz="0" w:space="0" w:color="auto"/>
            <w:left w:val="none" w:sz="0" w:space="0" w:color="auto"/>
            <w:bottom w:val="none" w:sz="0" w:space="0" w:color="auto"/>
            <w:right w:val="none" w:sz="0" w:space="0" w:color="auto"/>
          </w:divBdr>
        </w:div>
        <w:div w:id="1039359334">
          <w:marLeft w:val="640"/>
          <w:marRight w:val="0"/>
          <w:marTop w:val="0"/>
          <w:marBottom w:val="0"/>
          <w:divBdr>
            <w:top w:val="none" w:sz="0" w:space="0" w:color="auto"/>
            <w:left w:val="none" w:sz="0" w:space="0" w:color="auto"/>
            <w:bottom w:val="none" w:sz="0" w:space="0" w:color="auto"/>
            <w:right w:val="none" w:sz="0" w:space="0" w:color="auto"/>
          </w:divBdr>
        </w:div>
        <w:div w:id="818033606">
          <w:marLeft w:val="640"/>
          <w:marRight w:val="0"/>
          <w:marTop w:val="0"/>
          <w:marBottom w:val="0"/>
          <w:divBdr>
            <w:top w:val="none" w:sz="0" w:space="0" w:color="auto"/>
            <w:left w:val="none" w:sz="0" w:space="0" w:color="auto"/>
            <w:bottom w:val="none" w:sz="0" w:space="0" w:color="auto"/>
            <w:right w:val="none" w:sz="0" w:space="0" w:color="auto"/>
          </w:divBdr>
        </w:div>
        <w:div w:id="1505365895">
          <w:marLeft w:val="640"/>
          <w:marRight w:val="0"/>
          <w:marTop w:val="0"/>
          <w:marBottom w:val="0"/>
          <w:divBdr>
            <w:top w:val="none" w:sz="0" w:space="0" w:color="auto"/>
            <w:left w:val="none" w:sz="0" w:space="0" w:color="auto"/>
            <w:bottom w:val="none" w:sz="0" w:space="0" w:color="auto"/>
            <w:right w:val="none" w:sz="0" w:space="0" w:color="auto"/>
          </w:divBdr>
        </w:div>
        <w:div w:id="1174613929">
          <w:marLeft w:val="640"/>
          <w:marRight w:val="0"/>
          <w:marTop w:val="0"/>
          <w:marBottom w:val="0"/>
          <w:divBdr>
            <w:top w:val="none" w:sz="0" w:space="0" w:color="auto"/>
            <w:left w:val="none" w:sz="0" w:space="0" w:color="auto"/>
            <w:bottom w:val="none" w:sz="0" w:space="0" w:color="auto"/>
            <w:right w:val="none" w:sz="0" w:space="0" w:color="auto"/>
          </w:divBdr>
        </w:div>
        <w:div w:id="91979113">
          <w:marLeft w:val="640"/>
          <w:marRight w:val="0"/>
          <w:marTop w:val="0"/>
          <w:marBottom w:val="0"/>
          <w:divBdr>
            <w:top w:val="none" w:sz="0" w:space="0" w:color="auto"/>
            <w:left w:val="none" w:sz="0" w:space="0" w:color="auto"/>
            <w:bottom w:val="none" w:sz="0" w:space="0" w:color="auto"/>
            <w:right w:val="none" w:sz="0" w:space="0" w:color="auto"/>
          </w:divBdr>
        </w:div>
        <w:div w:id="1623725248">
          <w:marLeft w:val="640"/>
          <w:marRight w:val="0"/>
          <w:marTop w:val="0"/>
          <w:marBottom w:val="0"/>
          <w:divBdr>
            <w:top w:val="none" w:sz="0" w:space="0" w:color="auto"/>
            <w:left w:val="none" w:sz="0" w:space="0" w:color="auto"/>
            <w:bottom w:val="none" w:sz="0" w:space="0" w:color="auto"/>
            <w:right w:val="none" w:sz="0" w:space="0" w:color="auto"/>
          </w:divBdr>
        </w:div>
        <w:div w:id="214316580">
          <w:marLeft w:val="640"/>
          <w:marRight w:val="0"/>
          <w:marTop w:val="0"/>
          <w:marBottom w:val="0"/>
          <w:divBdr>
            <w:top w:val="none" w:sz="0" w:space="0" w:color="auto"/>
            <w:left w:val="none" w:sz="0" w:space="0" w:color="auto"/>
            <w:bottom w:val="none" w:sz="0" w:space="0" w:color="auto"/>
            <w:right w:val="none" w:sz="0" w:space="0" w:color="auto"/>
          </w:divBdr>
        </w:div>
        <w:div w:id="488131637">
          <w:marLeft w:val="640"/>
          <w:marRight w:val="0"/>
          <w:marTop w:val="0"/>
          <w:marBottom w:val="0"/>
          <w:divBdr>
            <w:top w:val="none" w:sz="0" w:space="0" w:color="auto"/>
            <w:left w:val="none" w:sz="0" w:space="0" w:color="auto"/>
            <w:bottom w:val="none" w:sz="0" w:space="0" w:color="auto"/>
            <w:right w:val="none" w:sz="0" w:space="0" w:color="auto"/>
          </w:divBdr>
        </w:div>
        <w:div w:id="471600507">
          <w:marLeft w:val="640"/>
          <w:marRight w:val="0"/>
          <w:marTop w:val="0"/>
          <w:marBottom w:val="0"/>
          <w:divBdr>
            <w:top w:val="none" w:sz="0" w:space="0" w:color="auto"/>
            <w:left w:val="none" w:sz="0" w:space="0" w:color="auto"/>
            <w:bottom w:val="none" w:sz="0" w:space="0" w:color="auto"/>
            <w:right w:val="none" w:sz="0" w:space="0" w:color="auto"/>
          </w:divBdr>
        </w:div>
        <w:div w:id="723065911">
          <w:marLeft w:val="640"/>
          <w:marRight w:val="0"/>
          <w:marTop w:val="0"/>
          <w:marBottom w:val="0"/>
          <w:divBdr>
            <w:top w:val="none" w:sz="0" w:space="0" w:color="auto"/>
            <w:left w:val="none" w:sz="0" w:space="0" w:color="auto"/>
            <w:bottom w:val="none" w:sz="0" w:space="0" w:color="auto"/>
            <w:right w:val="none" w:sz="0" w:space="0" w:color="auto"/>
          </w:divBdr>
        </w:div>
        <w:div w:id="24644356">
          <w:marLeft w:val="640"/>
          <w:marRight w:val="0"/>
          <w:marTop w:val="0"/>
          <w:marBottom w:val="0"/>
          <w:divBdr>
            <w:top w:val="none" w:sz="0" w:space="0" w:color="auto"/>
            <w:left w:val="none" w:sz="0" w:space="0" w:color="auto"/>
            <w:bottom w:val="none" w:sz="0" w:space="0" w:color="auto"/>
            <w:right w:val="none" w:sz="0" w:space="0" w:color="auto"/>
          </w:divBdr>
        </w:div>
        <w:div w:id="409816354">
          <w:marLeft w:val="640"/>
          <w:marRight w:val="0"/>
          <w:marTop w:val="0"/>
          <w:marBottom w:val="0"/>
          <w:divBdr>
            <w:top w:val="none" w:sz="0" w:space="0" w:color="auto"/>
            <w:left w:val="none" w:sz="0" w:space="0" w:color="auto"/>
            <w:bottom w:val="none" w:sz="0" w:space="0" w:color="auto"/>
            <w:right w:val="none" w:sz="0" w:space="0" w:color="auto"/>
          </w:divBdr>
        </w:div>
        <w:div w:id="739058307">
          <w:marLeft w:val="640"/>
          <w:marRight w:val="0"/>
          <w:marTop w:val="0"/>
          <w:marBottom w:val="0"/>
          <w:divBdr>
            <w:top w:val="none" w:sz="0" w:space="0" w:color="auto"/>
            <w:left w:val="none" w:sz="0" w:space="0" w:color="auto"/>
            <w:bottom w:val="none" w:sz="0" w:space="0" w:color="auto"/>
            <w:right w:val="none" w:sz="0" w:space="0" w:color="auto"/>
          </w:divBdr>
        </w:div>
        <w:div w:id="397092850">
          <w:marLeft w:val="640"/>
          <w:marRight w:val="0"/>
          <w:marTop w:val="0"/>
          <w:marBottom w:val="0"/>
          <w:divBdr>
            <w:top w:val="none" w:sz="0" w:space="0" w:color="auto"/>
            <w:left w:val="none" w:sz="0" w:space="0" w:color="auto"/>
            <w:bottom w:val="none" w:sz="0" w:space="0" w:color="auto"/>
            <w:right w:val="none" w:sz="0" w:space="0" w:color="auto"/>
          </w:divBdr>
        </w:div>
        <w:div w:id="2074232022">
          <w:marLeft w:val="640"/>
          <w:marRight w:val="0"/>
          <w:marTop w:val="0"/>
          <w:marBottom w:val="0"/>
          <w:divBdr>
            <w:top w:val="none" w:sz="0" w:space="0" w:color="auto"/>
            <w:left w:val="none" w:sz="0" w:space="0" w:color="auto"/>
            <w:bottom w:val="none" w:sz="0" w:space="0" w:color="auto"/>
            <w:right w:val="none" w:sz="0" w:space="0" w:color="auto"/>
          </w:divBdr>
        </w:div>
        <w:div w:id="1915436440">
          <w:marLeft w:val="640"/>
          <w:marRight w:val="0"/>
          <w:marTop w:val="0"/>
          <w:marBottom w:val="0"/>
          <w:divBdr>
            <w:top w:val="none" w:sz="0" w:space="0" w:color="auto"/>
            <w:left w:val="none" w:sz="0" w:space="0" w:color="auto"/>
            <w:bottom w:val="none" w:sz="0" w:space="0" w:color="auto"/>
            <w:right w:val="none" w:sz="0" w:space="0" w:color="auto"/>
          </w:divBdr>
        </w:div>
        <w:div w:id="314456608">
          <w:marLeft w:val="640"/>
          <w:marRight w:val="0"/>
          <w:marTop w:val="0"/>
          <w:marBottom w:val="0"/>
          <w:divBdr>
            <w:top w:val="none" w:sz="0" w:space="0" w:color="auto"/>
            <w:left w:val="none" w:sz="0" w:space="0" w:color="auto"/>
            <w:bottom w:val="none" w:sz="0" w:space="0" w:color="auto"/>
            <w:right w:val="none" w:sz="0" w:space="0" w:color="auto"/>
          </w:divBdr>
        </w:div>
        <w:div w:id="2038578744">
          <w:marLeft w:val="640"/>
          <w:marRight w:val="0"/>
          <w:marTop w:val="0"/>
          <w:marBottom w:val="0"/>
          <w:divBdr>
            <w:top w:val="none" w:sz="0" w:space="0" w:color="auto"/>
            <w:left w:val="none" w:sz="0" w:space="0" w:color="auto"/>
            <w:bottom w:val="none" w:sz="0" w:space="0" w:color="auto"/>
            <w:right w:val="none" w:sz="0" w:space="0" w:color="auto"/>
          </w:divBdr>
        </w:div>
        <w:div w:id="48000865">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49711230">
      <w:bodyDiv w:val="1"/>
      <w:marLeft w:val="0"/>
      <w:marRight w:val="0"/>
      <w:marTop w:val="0"/>
      <w:marBottom w:val="0"/>
      <w:divBdr>
        <w:top w:val="none" w:sz="0" w:space="0" w:color="auto"/>
        <w:left w:val="none" w:sz="0" w:space="0" w:color="auto"/>
        <w:bottom w:val="none" w:sz="0" w:space="0" w:color="auto"/>
        <w:right w:val="none" w:sz="0" w:space="0" w:color="auto"/>
      </w:divBdr>
      <w:divsChild>
        <w:div w:id="439834140">
          <w:marLeft w:val="640"/>
          <w:marRight w:val="0"/>
          <w:marTop w:val="0"/>
          <w:marBottom w:val="0"/>
          <w:divBdr>
            <w:top w:val="none" w:sz="0" w:space="0" w:color="auto"/>
            <w:left w:val="none" w:sz="0" w:space="0" w:color="auto"/>
            <w:bottom w:val="none" w:sz="0" w:space="0" w:color="auto"/>
            <w:right w:val="none" w:sz="0" w:space="0" w:color="auto"/>
          </w:divBdr>
        </w:div>
        <w:div w:id="43796246">
          <w:marLeft w:val="640"/>
          <w:marRight w:val="0"/>
          <w:marTop w:val="0"/>
          <w:marBottom w:val="0"/>
          <w:divBdr>
            <w:top w:val="none" w:sz="0" w:space="0" w:color="auto"/>
            <w:left w:val="none" w:sz="0" w:space="0" w:color="auto"/>
            <w:bottom w:val="none" w:sz="0" w:space="0" w:color="auto"/>
            <w:right w:val="none" w:sz="0" w:space="0" w:color="auto"/>
          </w:divBdr>
        </w:div>
        <w:div w:id="936913737">
          <w:marLeft w:val="640"/>
          <w:marRight w:val="0"/>
          <w:marTop w:val="0"/>
          <w:marBottom w:val="0"/>
          <w:divBdr>
            <w:top w:val="none" w:sz="0" w:space="0" w:color="auto"/>
            <w:left w:val="none" w:sz="0" w:space="0" w:color="auto"/>
            <w:bottom w:val="none" w:sz="0" w:space="0" w:color="auto"/>
            <w:right w:val="none" w:sz="0" w:space="0" w:color="auto"/>
          </w:divBdr>
        </w:div>
        <w:div w:id="318925399">
          <w:marLeft w:val="640"/>
          <w:marRight w:val="0"/>
          <w:marTop w:val="0"/>
          <w:marBottom w:val="0"/>
          <w:divBdr>
            <w:top w:val="none" w:sz="0" w:space="0" w:color="auto"/>
            <w:left w:val="none" w:sz="0" w:space="0" w:color="auto"/>
            <w:bottom w:val="none" w:sz="0" w:space="0" w:color="auto"/>
            <w:right w:val="none" w:sz="0" w:space="0" w:color="auto"/>
          </w:divBdr>
        </w:div>
        <w:div w:id="1099985881">
          <w:marLeft w:val="640"/>
          <w:marRight w:val="0"/>
          <w:marTop w:val="0"/>
          <w:marBottom w:val="0"/>
          <w:divBdr>
            <w:top w:val="none" w:sz="0" w:space="0" w:color="auto"/>
            <w:left w:val="none" w:sz="0" w:space="0" w:color="auto"/>
            <w:bottom w:val="none" w:sz="0" w:space="0" w:color="auto"/>
            <w:right w:val="none" w:sz="0" w:space="0" w:color="auto"/>
          </w:divBdr>
        </w:div>
        <w:div w:id="1761871323">
          <w:marLeft w:val="640"/>
          <w:marRight w:val="0"/>
          <w:marTop w:val="0"/>
          <w:marBottom w:val="0"/>
          <w:divBdr>
            <w:top w:val="none" w:sz="0" w:space="0" w:color="auto"/>
            <w:left w:val="none" w:sz="0" w:space="0" w:color="auto"/>
            <w:bottom w:val="none" w:sz="0" w:space="0" w:color="auto"/>
            <w:right w:val="none" w:sz="0" w:space="0" w:color="auto"/>
          </w:divBdr>
        </w:div>
        <w:div w:id="936795732">
          <w:marLeft w:val="640"/>
          <w:marRight w:val="0"/>
          <w:marTop w:val="0"/>
          <w:marBottom w:val="0"/>
          <w:divBdr>
            <w:top w:val="none" w:sz="0" w:space="0" w:color="auto"/>
            <w:left w:val="none" w:sz="0" w:space="0" w:color="auto"/>
            <w:bottom w:val="none" w:sz="0" w:space="0" w:color="auto"/>
            <w:right w:val="none" w:sz="0" w:space="0" w:color="auto"/>
          </w:divBdr>
        </w:div>
        <w:div w:id="1665552713">
          <w:marLeft w:val="640"/>
          <w:marRight w:val="0"/>
          <w:marTop w:val="0"/>
          <w:marBottom w:val="0"/>
          <w:divBdr>
            <w:top w:val="none" w:sz="0" w:space="0" w:color="auto"/>
            <w:left w:val="none" w:sz="0" w:space="0" w:color="auto"/>
            <w:bottom w:val="none" w:sz="0" w:space="0" w:color="auto"/>
            <w:right w:val="none" w:sz="0" w:space="0" w:color="auto"/>
          </w:divBdr>
        </w:div>
        <w:div w:id="1842156064">
          <w:marLeft w:val="640"/>
          <w:marRight w:val="0"/>
          <w:marTop w:val="0"/>
          <w:marBottom w:val="0"/>
          <w:divBdr>
            <w:top w:val="none" w:sz="0" w:space="0" w:color="auto"/>
            <w:left w:val="none" w:sz="0" w:space="0" w:color="auto"/>
            <w:bottom w:val="none" w:sz="0" w:space="0" w:color="auto"/>
            <w:right w:val="none" w:sz="0" w:space="0" w:color="auto"/>
          </w:divBdr>
        </w:div>
        <w:div w:id="1964462311">
          <w:marLeft w:val="640"/>
          <w:marRight w:val="0"/>
          <w:marTop w:val="0"/>
          <w:marBottom w:val="0"/>
          <w:divBdr>
            <w:top w:val="none" w:sz="0" w:space="0" w:color="auto"/>
            <w:left w:val="none" w:sz="0" w:space="0" w:color="auto"/>
            <w:bottom w:val="none" w:sz="0" w:space="0" w:color="auto"/>
            <w:right w:val="none" w:sz="0" w:space="0" w:color="auto"/>
          </w:divBdr>
        </w:div>
        <w:div w:id="1543666338">
          <w:marLeft w:val="640"/>
          <w:marRight w:val="0"/>
          <w:marTop w:val="0"/>
          <w:marBottom w:val="0"/>
          <w:divBdr>
            <w:top w:val="none" w:sz="0" w:space="0" w:color="auto"/>
            <w:left w:val="none" w:sz="0" w:space="0" w:color="auto"/>
            <w:bottom w:val="none" w:sz="0" w:space="0" w:color="auto"/>
            <w:right w:val="none" w:sz="0" w:space="0" w:color="auto"/>
          </w:divBdr>
        </w:div>
        <w:div w:id="1104691728">
          <w:marLeft w:val="640"/>
          <w:marRight w:val="0"/>
          <w:marTop w:val="0"/>
          <w:marBottom w:val="0"/>
          <w:divBdr>
            <w:top w:val="none" w:sz="0" w:space="0" w:color="auto"/>
            <w:left w:val="none" w:sz="0" w:space="0" w:color="auto"/>
            <w:bottom w:val="none" w:sz="0" w:space="0" w:color="auto"/>
            <w:right w:val="none" w:sz="0" w:space="0" w:color="auto"/>
          </w:divBdr>
        </w:div>
        <w:div w:id="124127037">
          <w:marLeft w:val="640"/>
          <w:marRight w:val="0"/>
          <w:marTop w:val="0"/>
          <w:marBottom w:val="0"/>
          <w:divBdr>
            <w:top w:val="none" w:sz="0" w:space="0" w:color="auto"/>
            <w:left w:val="none" w:sz="0" w:space="0" w:color="auto"/>
            <w:bottom w:val="none" w:sz="0" w:space="0" w:color="auto"/>
            <w:right w:val="none" w:sz="0" w:space="0" w:color="auto"/>
          </w:divBdr>
        </w:div>
        <w:div w:id="1041129213">
          <w:marLeft w:val="640"/>
          <w:marRight w:val="0"/>
          <w:marTop w:val="0"/>
          <w:marBottom w:val="0"/>
          <w:divBdr>
            <w:top w:val="none" w:sz="0" w:space="0" w:color="auto"/>
            <w:left w:val="none" w:sz="0" w:space="0" w:color="auto"/>
            <w:bottom w:val="none" w:sz="0" w:space="0" w:color="auto"/>
            <w:right w:val="none" w:sz="0" w:space="0" w:color="auto"/>
          </w:divBdr>
        </w:div>
        <w:div w:id="641809198">
          <w:marLeft w:val="640"/>
          <w:marRight w:val="0"/>
          <w:marTop w:val="0"/>
          <w:marBottom w:val="0"/>
          <w:divBdr>
            <w:top w:val="none" w:sz="0" w:space="0" w:color="auto"/>
            <w:left w:val="none" w:sz="0" w:space="0" w:color="auto"/>
            <w:bottom w:val="none" w:sz="0" w:space="0" w:color="auto"/>
            <w:right w:val="none" w:sz="0" w:space="0" w:color="auto"/>
          </w:divBdr>
        </w:div>
        <w:div w:id="1786924311">
          <w:marLeft w:val="640"/>
          <w:marRight w:val="0"/>
          <w:marTop w:val="0"/>
          <w:marBottom w:val="0"/>
          <w:divBdr>
            <w:top w:val="none" w:sz="0" w:space="0" w:color="auto"/>
            <w:left w:val="none" w:sz="0" w:space="0" w:color="auto"/>
            <w:bottom w:val="none" w:sz="0" w:space="0" w:color="auto"/>
            <w:right w:val="none" w:sz="0" w:space="0" w:color="auto"/>
          </w:divBdr>
        </w:div>
        <w:div w:id="88623035">
          <w:marLeft w:val="640"/>
          <w:marRight w:val="0"/>
          <w:marTop w:val="0"/>
          <w:marBottom w:val="0"/>
          <w:divBdr>
            <w:top w:val="none" w:sz="0" w:space="0" w:color="auto"/>
            <w:left w:val="none" w:sz="0" w:space="0" w:color="auto"/>
            <w:bottom w:val="none" w:sz="0" w:space="0" w:color="auto"/>
            <w:right w:val="none" w:sz="0" w:space="0" w:color="auto"/>
          </w:divBdr>
        </w:div>
        <w:div w:id="1673990429">
          <w:marLeft w:val="640"/>
          <w:marRight w:val="0"/>
          <w:marTop w:val="0"/>
          <w:marBottom w:val="0"/>
          <w:divBdr>
            <w:top w:val="none" w:sz="0" w:space="0" w:color="auto"/>
            <w:left w:val="none" w:sz="0" w:space="0" w:color="auto"/>
            <w:bottom w:val="none" w:sz="0" w:space="0" w:color="auto"/>
            <w:right w:val="none" w:sz="0" w:space="0" w:color="auto"/>
          </w:divBdr>
        </w:div>
        <w:div w:id="250549761">
          <w:marLeft w:val="640"/>
          <w:marRight w:val="0"/>
          <w:marTop w:val="0"/>
          <w:marBottom w:val="0"/>
          <w:divBdr>
            <w:top w:val="none" w:sz="0" w:space="0" w:color="auto"/>
            <w:left w:val="none" w:sz="0" w:space="0" w:color="auto"/>
            <w:bottom w:val="none" w:sz="0" w:space="0" w:color="auto"/>
            <w:right w:val="none" w:sz="0" w:space="0" w:color="auto"/>
          </w:divBdr>
        </w:div>
        <w:div w:id="970599799">
          <w:marLeft w:val="640"/>
          <w:marRight w:val="0"/>
          <w:marTop w:val="0"/>
          <w:marBottom w:val="0"/>
          <w:divBdr>
            <w:top w:val="none" w:sz="0" w:space="0" w:color="auto"/>
            <w:left w:val="none" w:sz="0" w:space="0" w:color="auto"/>
            <w:bottom w:val="none" w:sz="0" w:space="0" w:color="auto"/>
            <w:right w:val="none" w:sz="0" w:space="0" w:color="auto"/>
          </w:divBdr>
        </w:div>
        <w:div w:id="1419787744">
          <w:marLeft w:val="640"/>
          <w:marRight w:val="0"/>
          <w:marTop w:val="0"/>
          <w:marBottom w:val="0"/>
          <w:divBdr>
            <w:top w:val="none" w:sz="0" w:space="0" w:color="auto"/>
            <w:left w:val="none" w:sz="0" w:space="0" w:color="auto"/>
            <w:bottom w:val="none" w:sz="0" w:space="0" w:color="auto"/>
            <w:right w:val="none" w:sz="0" w:space="0" w:color="auto"/>
          </w:divBdr>
        </w:div>
        <w:div w:id="1141264108">
          <w:marLeft w:val="640"/>
          <w:marRight w:val="0"/>
          <w:marTop w:val="0"/>
          <w:marBottom w:val="0"/>
          <w:divBdr>
            <w:top w:val="none" w:sz="0" w:space="0" w:color="auto"/>
            <w:left w:val="none" w:sz="0" w:space="0" w:color="auto"/>
            <w:bottom w:val="none" w:sz="0" w:space="0" w:color="auto"/>
            <w:right w:val="none" w:sz="0" w:space="0" w:color="auto"/>
          </w:divBdr>
        </w:div>
        <w:div w:id="1573462631">
          <w:marLeft w:val="640"/>
          <w:marRight w:val="0"/>
          <w:marTop w:val="0"/>
          <w:marBottom w:val="0"/>
          <w:divBdr>
            <w:top w:val="none" w:sz="0" w:space="0" w:color="auto"/>
            <w:left w:val="none" w:sz="0" w:space="0" w:color="auto"/>
            <w:bottom w:val="none" w:sz="0" w:space="0" w:color="auto"/>
            <w:right w:val="none" w:sz="0" w:space="0" w:color="auto"/>
          </w:divBdr>
        </w:div>
        <w:div w:id="1528640876">
          <w:marLeft w:val="640"/>
          <w:marRight w:val="0"/>
          <w:marTop w:val="0"/>
          <w:marBottom w:val="0"/>
          <w:divBdr>
            <w:top w:val="none" w:sz="0" w:space="0" w:color="auto"/>
            <w:left w:val="none" w:sz="0" w:space="0" w:color="auto"/>
            <w:bottom w:val="none" w:sz="0" w:space="0" w:color="auto"/>
            <w:right w:val="none" w:sz="0" w:space="0" w:color="auto"/>
          </w:divBdr>
        </w:div>
        <w:div w:id="324164382">
          <w:marLeft w:val="640"/>
          <w:marRight w:val="0"/>
          <w:marTop w:val="0"/>
          <w:marBottom w:val="0"/>
          <w:divBdr>
            <w:top w:val="none" w:sz="0" w:space="0" w:color="auto"/>
            <w:left w:val="none" w:sz="0" w:space="0" w:color="auto"/>
            <w:bottom w:val="none" w:sz="0" w:space="0" w:color="auto"/>
            <w:right w:val="none" w:sz="0" w:space="0" w:color="auto"/>
          </w:divBdr>
        </w:div>
        <w:div w:id="962535421">
          <w:marLeft w:val="640"/>
          <w:marRight w:val="0"/>
          <w:marTop w:val="0"/>
          <w:marBottom w:val="0"/>
          <w:divBdr>
            <w:top w:val="none" w:sz="0" w:space="0" w:color="auto"/>
            <w:left w:val="none" w:sz="0" w:space="0" w:color="auto"/>
            <w:bottom w:val="none" w:sz="0" w:space="0" w:color="auto"/>
            <w:right w:val="none" w:sz="0" w:space="0" w:color="auto"/>
          </w:divBdr>
        </w:div>
        <w:div w:id="743650929">
          <w:marLeft w:val="640"/>
          <w:marRight w:val="0"/>
          <w:marTop w:val="0"/>
          <w:marBottom w:val="0"/>
          <w:divBdr>
            <w:top w:val="none" w:sz="0" w:space="0" w:color="auto"/>
            <w:left w:val="none" w:sz="0" w:space="0" w:color="auto"/>
            <w:bottom w:val="none" w:sz="0" w:space="0" w:color="auto"/>
            <w:right w:val="none" w:sz="0" w:space="0" w:color="auto"/>
          </w:divBdr>
        </w:div>
        <w:div w:id="852575189">
          <w:marLeft w:val="640"/>
          <w:marRight w:val="0"/>
          <w:marTop w:val="0"/>
          <w:marBottom w:val="0"/>
          <w:divBdr>
            <w:top w:val="none" w:sz="0" w:space="0" w:color="auto"/>
            <w:left w:val="none" w:sz="0" w:space="0" w:color="auto"/>
            <w:bottom w:val="none" w:sz="0" w:space="0" w:color="auto"/>
            <w:right w:val="none" w:sz="0" w:space="0" w:color="auto"/>
          </w:divBdr>
        </w:div>
        <w:div w:id="1769890724">
          <w:marLeft w:val="640"/>
          <w:marRight w:val="0"/>
          <w:marTop w:val="0"/>
          <w:marBottom w:val="0"/>
          <w:divBdr>
            <w:top w:val="none" w:sz="0" w:space="0" w:color="auto"/>
            <w:left w:val="none" w:sz="0" w:space="0" w:color="auto"/>
            <w:bottom w:val="none" w:sz="0" w:space="0" w:color="auto"/>
            <w:right w:val="none" w:sz="0" w:space="0" w:color="auto"/>
          </w:divBdr>
        </w:div>
        <w:div w:id="1051615727">
          <w:marLeft w:val="640"/>
          <w:marRight w:val="0"/>
          <w:marTop w:val="0"/>
          <w:marBottom w:val="0"/>
          <w:divBdr>
            <w:top w:val="none" w:sz="0" w:space="0" w:color="auto"/>
            <w:left w:val="none" w:sz="0" w:space="0" w:color="auto"/>
            <w:bottom w:val="none" w:sz="0" w:space="0" w:color="auto"/>
            <w:right w:val="none" w:sz="0" w:space="0" w:color="auto"/>
          </w:divBdr>
        </w:div>
        <w:div w:id="927084264">
          <w:marLeft w:val="640"/>
          <w:marRight w:val="0"/>
          <w:marTop w:val="0"/>
          <w:marBottom w:val="0"/>
          <w:divBdr>
            <w:top w:val="none" w:sz="0" w:space="0" w:color="auto"/>
            <w:left w:val="none" w:sz="0" w:space="0" w:color="auto"/>
            <w:bottom w:val="none" w:sz="0" w:space="0" w:color="auto"/>
            <w:right w:val="none" w:sz="0" w:space="0" w:color="auto"/>
          </w:divBdr>
        </w:div>
        <w:div w:id="32310103">
          <w:marLeft w:val="640"/>
          <w:marRight w:val="0"/>
          <w:marTop w:val="0"/>
          <w:marBottom w:val="0"/>
          <w:divBdr>
            <w:top w:val="none" w:sz="0" w:space="0" w:color="auto"/>
            <w:left w:val="none" w:sz="0" w:space="0" w:color="auto"/>
            <w:bottom w:val="none" w:sz="0" w:space="0" w:color="auto"/>
            <w:right w:val="none" w:sz="0" w:space="0" w:color="auto"/>
          </w:divBdr>
        </w:div>
        <w:div w:id="459690018">
          <w:marLeft w:val="640"/>
          <w:marRight w:val="0"/>
          <w:marTop w:val="0"/>
          <w:marBottom w:val="0"/>
          <w:divBdr>
            <w:top w:val="none" w:sz="0" w:space="0" w:color="auto"/>
            <w:left w:val="none" w:sz="0" w:space="0" w:color="auto"/>
            <w:bottom w:val="none" w:sz="0" w:space="0" w:color="auto"/>
            <w:right w:val="none" w:sz="0" w:space="0" w:color="auto"/>
          </w:divBdr>
        </w:div>
        <w:div w:id="1478956136">
          <w:marLeft w:val="640"/>
          <w:marRight w:val="0"/>
          <w:marTop w:val="0"/>
          <w:marBottom w:val="0"/>
          <w:divBdr>
            <w:top w:val="none" w:sz="0" w:space="0" w:color="auto"/>
            <w:left w:val="none" w:sz="0" w:space="0" w:color="auto"/>
            <w:bottom w:val="none" w:sz="0" w:space="0" w:color="auto"/>
            <w:right w:val="none" w:sz="0" w:space="0" w:color="auto"/>
          </w:divBdr>
        </w:div>
        <w:div w:id="1934387367">
          <w:marLeft w:val="640"/>
          <w:marRight w:val="0"/>
          <w:marTop w:val="0"/>
          <w:marBottom w:val="0"/>
          <w:divBdr>
            <w:top w:val="none" w:sz="0" w:space="0" w:color="auto"/>
            <w:left w:val="none" w:sz="0" w:space="0" w:color="auto"/>
            <w:bottom w:val="none" w:sz="0" w:space="0" w:color="auto"/>
            <w:right w:val="none" w:sz="0" w:space="0" w:color="auto"/>
          </w:divBdr>
        </w:div>
        <w:div w:id="15280954">
          <w:marLeft w:val="640"/>
          <w:marRight w:val="0"/>
          <w:marTop w:val="0"/>
          <w:marBottom w:val="0"/>
          <w:divBdr>
            <w:top w:val="none" w:sz="0" w:space="0" w:color="auto"/>
            <w:left w:val="none" w:sz="0" w:space="0" w:color="auto"/>
            <w:bottom w:val="none" w:sz="0" w:space="0" w:color="auto"/>
            <w:right w:val="none" w:sz="0" w:space="0" w:color="auto"/>
          </w:divBdr>
        </w:div>
        <w:div w:id="1597713296">
          <w:marLeft w:val="640"/>
          <w:marRight w:val="0"/>
          <w:marTop w:val="0"/>
          <w:marBottom w:val="0"/>
          <w:divBdr>
            <w:top w:val="none" w:sz="0" w:space="0" w:color="auto"/>
            <w:left w:val="none" w:sz="0" w:space="0" w:color="auto"/>
            <w:bottom w:val="none" w:sz="0" w:space="0" w:color="auto"/>
            <w:right w:val="none" w:sz="0" w:space="0" w:color="auto"/>
          </w:divBdr>
        </w:div>
        <w:div w:id="1253273145">
          <w:marLeft w:val="640"/>
          <w:marRight w:val="0"/>
          <w:marTop w:val="0"/>
          <w:marBottom w:val="0"/>
          <w:divBdr>
            <w:top w:val="none" w:sz="0" w:space="0" w:color="auto"/>
            <w:left w:val="none" w:sz="0" w:space="0" w:color="auto"/>
            <w:bottom w:val="none" w:sz="0" w:space="0" w:color="auto"/>
            <w:right w:val="none" w:sz="0" w:space="0" w:color="auto"/>
          </w:divBdr>
        </w:div>
        <w:div w:id="700742433">
          <w:marLeft w:val="640"/>
          <w:marRight w:val="0"/>
          <w:marTop w:val="0"/>
          <w:marBottom w:val="0"/>
          <w:divBdr>
            <w:top w:val="none" w:sz="0" w:space="0" w:color="auto"/>
            <w:left w:val="none" w:sz="0" w:space="0" w:color="auto"/>
            <w:bottom w:val="none" w:sz="0" w:space="0" w:color="auto"/>
            <w:right w:val="none" w:sz="0" w:space="0" w:color="auto"/>
          </w:divBdr>
        </w:div>
        <w:div w:id="1531381649">
          <w:marLeft w:val="640"/>
          <w:marRight w:val="0"/>
          <w:marTop w:val="0"/>
          <w:marBottom w:val="0"/>
          <w:divBdr>
            <w:top w:val="none" w:sz="0" w:space="0" w:color="auto"/>
            <w:left w:val="none" w:sz="0" w:space="0" w:color="auto"/>
            <w:bottom w:val="none" w:sz="0" w:space="0" w:color="auto"/>
            <w:right w:val="none" w:sz="0" w:space="0" w:color="auto"/>
          </w:divBdr>
        </w:div>
        <w:div w:id="1530682049">
          <w:marLeft w:val="640"/>
          <w:marRight w:val="0"/>
          <w:marTop w:val="0"/>
          <w:marBottom w:val="0"/>
          <w:divBdr>
            <w:top w:val="none" w:sz="0" w:space="0" w:color="auto"/>
            <w:left w:val="none" w:sz="0" w:space="0" w:color="auto"/>
            <w:bottom w:val="none" w:sz="0" w:space="0" w:color="auto"/>
            <w:right w:val="none" w:sz="0" w:space="0" w:color="auto"/>
          </w:divBdr>
        </w:div>
        <w:div w:id="1085766501">
          <w:marLeft w:val="640"/>
          <w:marRight w:val="0"/>
          <w:marTop w:val="0"/>
          <w:marBottom w:val="0"/>
          <w:divBdr>
            <w:top w:val="none" w:sz="0" w:space="0" w:color="auto"/>
            <w:left w:val="none" w:sz="0" w:space="0" w:color="auto"/>
            <w:bottom w:val="none" w:sz="0" w:space="0" w:color="auto"/>
            <w:right w:val="none" w:sz="0" w:space="0" w:color="auto"/>
          </w:divBdr>
        </w:div>
        <w:div w:id="195310757">
          <w:marLeft w:val="640"/>
          <w:marRight w:val="0"/>
          <w:marTop w:val="0"/>
          <w:marBottom w:val="0"/>
          <w:divBdr>
            <w:top w:val="none" w:sz="0" w:space="0" w:color="auto"/>
            <w:left w:val="none" w:sz="0" w:space="0" w:color="auto"/>
            <w:bottom w:val="none" w:sz="0" w:space="0" w:color="auto"/>
            <w:right w:val="none" w:sz="0" w:space="0" w:color="auto"/>
          </w:divBdr>
        </w:div>
        <w:div w:id="1149127674">
          <w:marLeft w:val="640"/>
          <w:marRight w:val="0"/>
          <w:marTop w:val="0"/>
          <w:marBottom w:val="0"/>
          <w:divBdr>
            <w:top w:val="none" w:sz="0" w:space="0" w:color="auto"/>
            <w:left w:val="none" w:sz="0" w:space="0" w:color="auto"/>
            <w:bottom w:val="none" w:sz="0" w:space="0" w:color="auto"/>
            <w:right w:val="none" w:sz="0" w:space="0" w:color="auto"/>
          </w:divBdr>
        </w:div>
        <w:div w:id="1476486520">
          <w:marLeft w:val="640"/>
          <w:marRight w:val="0"/>
          <w:marTop w:val="0"/>
          <w:marBottom w:val="0"/>
          <w:divBdr>
            <w:top w:val="none" w:sz="0" w:space="0" w:color="auto"/>
            <w:left w:val="none" w:sz="0" w:space="0" w:color="auto"/>
            <w:bottom w:val="none" w:sz="0" w:space="0" w:color="auto"/>
            <w:right w:val="none" w:sz="0" w:space="0" w:color="auto"/>
          </w:divBdr>
        </w:div>
        <w:div w:id="1097945584">
          <w:marLeft w:val="640"/>
          <w:marRight w:val="0"/>
          <w:marTop w:val="0"/>
          <w:marBottom w:val="0"/>
          <w:divBdr>
            <w:top w:val="none" w:sz="0" w:space="0" w:color="auto"/>
            <w:left w:val="none" w:sz="0" w:space="0" w:color="auto"/>
            <w:bottom w:val="none" w:sz="0" w:space="0" w:color="auto"/>
            <w:right w:val="none" w:sz="0" w:space="0" w:color="auto"/>
          </w:divBdr>
        </w:div>
        <w:div w:id="110249872">
          <w:marLeft w:val="640"/>
          <w:marRight w:val="0"/>
          <w:marTop w:val="0"/>
          <w:marBottom w:val="0"/>
          <w:divBdr>
            <w:top w:val="none" w:sz="0" w:space="0" w:color="auto"/>
            <w:left w:val="none" w:sz="0" w:space="0" w:color="auto"/>
            <w:bottom w:val="none" w:sz="0" w:space="0" w:color="auto"/>
            <w:right w:val="none" w:sz="0" w:space="0" w:color="auto"/>
          </w:divBdr>
        </w:div>
        <w:div w:id="2032683357">
          <w:marLeft w:val="640"/>
          <w:marRight w:val="0"/>
          <w:marTop w:val="0"/>
          <w:marBottom w:val="0"/>
          <w:divBdr>
            <w:top w:val="none" w:sz="0" w:space="0" w:color="auto"/>
            <w:left w:val="none" w:sz="0" w:space="0" w:color="auto"/>
            <w:bottom w:val="none" w:sz="0" w:space="0" w:color="auto"/>
            <w:right w:val="none" w:sz="0" w:space="0" w:color="auto"/>
          </w:divBdr>
        </w:div>
        <w:div w:id="539703841">
          <w:marLeft w:val="640"/>
          <w:marRight w:val="0"/>
          <w:marTop w:val="0"/>
          <w:marBottom w:val="0"/>
          <w:divBdr>
            <w:top w:val="none" w:sz="0" w:space="0" w:color="auto"/>
            <w:left w:val="none" w:sz="0" w:space="0" w:color="auto"/>
            <w:bottom w:val="none" w:sz="0" w:space="0" w:color="auto"/>
            <w:right w:val="none" w:sz="0" w:space="0" w:color="auto"/>
          </w:divBdr>
        </w:div>
        <w:div w:id="759453283">
          <w:marLeft w:val="640"/>
          <w:marRight w:val="0"/>
          <w:marTop w:val="0"/>
          <w:marBottom w:val="0"/>
          <w:divBdr>
            <w:top w:val="none" w:sz="0" w:space="0" w:color="auto"/>
            <w:left w:val="none" w:sz="0" w:space="0" w:color="auto"/>
            <w:bottom w:val="none" w:sz="0" w:space="0" w:color="auto"/>
            <w:right w:val="none" w:sz="0" w:space="0" w:color="auto"/>
          </w:divBdr>
        </w:div>
        <w:div w:id="663240098">
          <w:marLeft w:val="640"/>
          <w:marRight w:val="0"/>
          <w:marTop w:val="0"/>
          <w:marBottom w:val="0"/>
          <w:divBdr>
            <w:top w:val="none" w:sz="0" w:space="0" w:color="auto"/>
            <w:left w:val="none" w:sz="0" w:space="0" w:color="auto"/>
            <w:bottom w:val="none" w:sz="0" w:space="0" w:color="auto"/>
            <w:right w:val="none" w:sz="0" w:space="0" w:color="auto"/>
          </w:divBdr>
        </w:div>
        <w:div w:id="100684285">
          <w:marLeft w:val="640"/>
          <w:marRight w:val="0"/>
          <w:marTop w:val="0"/>
          <w:marBottom w:val="0"/>
          <w:divBdr>
            <w:top w:val="none" w:sz="0" w:space="0" w:color="auto"/>
            <w:left w:val="none" w:sz="0" w:space="0" w:color="auto"/>
            <w:bottom w:val="none" w:sz="0" w:space="0" w:color="auto"/>
            <w:right w:val="none" w:sz="0" w:space="0" w:color="auto"/>
          </w:divBdr>
        </w:div>
        <w:div w:id="2127386173">
          <w:marLeft w:val="640"/>
          <w:marRight w:val="0"/>
          <w:marTop w:val="0"/>
          <w:marBottom w:val="0"/>
          <w:divBdr>
            <w:top w:val="none" w:sz="0" w:space="0" w:color="auto"/>
            <w:left w:val="none" w:sz="0" w:space="0" w:color="auto"/>
            <w:bottom w:val="none" w:sz="0" w:space="0" w:color="auto"/>
            <w:right w:val="none" w:sz="0" w:space="0" w:color="auto"/>
          </w:divBdr>
        </w:div>
        <w:div w:id="136381062">
          <w:marLeft w:val="640"/>
          <w:marRight w:val="0"/>
          <w:marTop w:val="0"/>
          <w:marBottom w:val="0"/>
          <w:divBdr>
            <w:top w:val="none" w:sz="0" w:space="0" w:color="auto"/>
            <w:left w:val="none" w:sz="0" w:space="0" w:color="auto"/>
            <w:bottom w:val="none" w:sz="0" w:space="0" w:color="auto"/>
            <w:right w:val="none" w:sz="0" w:space="0" w:color="auto"/>
          </w:divBdr>
        </w:div>
        <w:div w:id="1355107438">
          <w:marLeft w:val="640"/>
          <w:marRight w:val="0"/>
          <w:marTop w:val="0"/>
          <w:marBottom w:val="0"/>
          <w:divBdr>
            <w:top w:val="none" w:sz="0" w:space="0" w:color="auto"/>
            <w:left w:val="none" w:sz="0" w:space="0" w:color="auto"/>
            <w:bottom w:val="none" w:sz="0" w:space="0" w:color="auto"/>
            <w:right w:val="none" w:sz="0" w:space="0" w:color="auto"/>
          </w:divBdr>
        </w:div>
        <w:div w:id="676660531">
          <w:marLeft w:val="640"/>
          <w:marRight w:val="0"/>
          <w:marTop w:val="0"/>
          <w:marBottom w:val="0"/>
          <w:divBdr>
            <w:top w:val="none" w:sz="0" w:space="0" w:color="auto"/>
            <w:left w:val="none" w:sz="0" w:space="0" w:color="auto"/>
            <w:bottom w:val="none" w:sz="0" w:space="0" w:color="auto"/>
            <w:right w:val="none" w:sz="0" w:space="0" w:color="auto"/>
          </w:divBdr>
        </w:div>
        <w:div w:id="2060205403">
          <w:marLeft w:val="640"/>
          <w:marRight w:val="0"/>
          <w:marTop w:val="0"/>
          <w:marBottom w:val="0"/>
          <w:divBdr>
            <w:top w:val="none" w:sz="0" w:space="0" w:color="auto"/>
            <w:left w:val="none" w:sz="0" w:space="0" w:color="auto"/>
            <w:bottom w:val="none" w:sz="0" w:space="0" w:color="auto"/>
            <w:right w:val="none" w:sz="0" w:space="0" w:color="auto"/>
          </w:divBdr>
        </w:div>
        <w:div w:id="1948344375">
          <w:marLeft w:val="640"/>
          <w:marRight w:val="0"/>
          <w:marTop w:val="0"/>
          <w:marBottom w:val="0"/>
          <w:divBdr>
            <w:top w:val="none" w:sz="0" w:space="0" w:color="auto"/>
            <w:left w:val="none" w:sz="0" w:space="0" w:color="auto"/>
            <w:bottom w:val="none" w:sz="0" w:space="0" w:color="auto"/>
            <w:right w:val="none" w:sz="0" w:space="0" w:color="auto"/>
          </w:divBdr>
        </w:div>
        <w:div w:id="1438136622">
          <w:marLeft w:val="640"/>
          <w:marRight w:val="0"/>
          <w:marTop w:val="0"/>
          <w:marBottom w:val="0"/>
          <w:divBdr>
            <w:top w:val="none" w:sz="0" w:space="0" w:color="auto"/>
            <w:left w:val="none" w:sz="0" w:space="0" w:color="auto"/>
            <w:bottom w:val="none" w:sz="0" w:space="0" w:color="auto"/>
            <w:right w:val="none" w:sz="0" w:space="0" w:color="auto"/>
          </w:divBdr>
        </w:div>
        <w:div w:id="563952113">
          <w:marLeft w:val="640"/>
          <w:marRight w:val="0"/>
          <w:marTop w:val="0"/>
          <w:marBottom w:val="0"/>
          <w:divBdr>
            <w:top w:val="none" w:sz="0" w:space="0" w:color="auto"/>
            <w:left w:val="none" w:sz="0" w:space="0" w:color="auto"/>
            <w:bottom w:val="none" w:sz="0" w:space="0" w:color="auto"/>
            <w:right w:val="none" w:sz="0" w:space="0" w:color="auto"/>
          </w:divBdr>
        </w:div>
        <w:div w:id="1506478168">
          <w:marLeft w:val="640"/>
          <w:marRight w:val="0"/>
          <w:marTop w:val="0"/>
          <w:marBottom w:val="0"/>
          <w:divBdr>
            <w:top w:val="none" w:sz="0" w:space="0" w:color="auto"/>
            <w:left w:val="none" w:sz="0" w:space="0" w:color="auto"/>
            <w:bottom w:val="none" w:sz="0" w:space="0" w:color="auto"/>
            <w:right w:val="none" w:sz="0" w:space="0" w:color="auto"/>
          </w:divBdr>
        </w:div>
        <w:div w:id="296686672">
          <w:marLeft w:val="640"/>
          <w:marRight w:val="0"/>
          <w:marTop w:val="0"/>
          <w:marBottom w:val="0"/>
          <w:divBdr>
            <w:top w:val="none" w:sz="0" w:space="0" w:color="auto"/>
            <w:left w:val="none" w:sz="0" w:space="0" w:color="auto"/>
            <w:bottom w:val="none" w:sz="0" w:space="0" w:color="auto"/>
            <w:right w:val="none" w:sz="0" w:space="0" w:color="auto"/>
          </w:divBdr>
        </w:div>
        <w:div w:id="1008755511">
          <w:marLeft w:val="640"/>
          <w:marRight w:val="0"/>
          <w:marTop w:val="0"/>
          <w:marBottom w:val="0"/>
          <w:divBdr>
            <w:top w:val="none" w:sz="0" w:space="0" w:color="auto"/>
            <w:left w:val="none" w:sz="0" w:space="0" w:color="auto"/>
            <w:bottom w:val="none" w:sz="0" w:space="0" w:color="auto"/>
            <w:right w:val="none" w:sz="0" w:space="0" w:color="auto"/>
          </w:divBdr>
        </w:div>
        <w:div w:id="1410037870">
          <w:marLeft w:val="640"/>
          <w:marRight w:val="0"/>
          <w:marTop w:val="0"/>
          <w:marBottom w:val="0"/>
          <w:divBdr>
            <w:top w:val="none" w:sz="0" w:space="0" w:color="auto"/>
            <w:left w:val="none" w:sz="0" w:space="0" w:color="auto"/>
            <w:bottom w:val="none" w:sz="0" w:space="0" w:color="auto"/>
            <w:right w:val="none" w:sz="0" w:space="0" w:color="auto"/>
          </w:divBdr>
        </w:div>
        <w:div w:id="759062073">
          <w:marLeft w:val="640"/>
          <w:marRight w:val="0"/>
          <w:marTop w:val="0"/>
          <w:marBottom w:val="0"/>
          <w:divBdr>
            <w:top w:val="none" w:sz="0" w:space="0" w:color="auto"/>
            <w:left w:val="none" w:sz="0" w:space="0" w:color="auto"/>
            <w:bottom w:val="none" w:sz="0" w:space="0" w:color="auto"/>
            <w:right w:val="none" w:sz="0" w:space="0" w:color="auto"/>
          </w:divBdr>
        </w:div>
        <w:div w:id="1312904321">
          <w:marLeft w:val="640"/>
          <w:marRight w:val="0"/>
          <w:marTop w:val="0"/>
          <w:marBottom w:val="0"/>
          <w:divBdr>
            <w:top w:val="none" w:sz="0" w:space="0" w:color="auto"/>
            <w:left w:val="none" w:sz="0" w:space="0" w:color="auto"/>
            <w:bottom w:val="none" w:sz="0" w:space="0" w:color="auto"/>
            <w:right w:val="none" w:sz="0" w:space="0" w:color="auto"/>
          </w:divBdr>
        </w:div>
        <w:div w:id="2024673373">
          <w:marLeft w:val="640"/>
          <w:marRight w:val="0"/>
          <w:marTop w:val="0"/>
          <w:marBottom w:val="0"/>
          <w:divBdr>
            <w:top w:val="none" w:sz="0" w:space="0" w:color="auto"/>
            <w:left w:val="none" w:sz="0" w:space="0" w:color="auto"/>
            <w:bottom w:val="none" w:sz="0" w:space="0" w:color="auto"/>
            <w:right w:val="none" w:sz="0" w:space="0" w:color="auto"/>
          </w:divBdr>
        </w:div>
        <w:div w:id="1163357501">
          <w:marLeft w:val="640"/>
          <w:marRight w:val="0"/>
          <w:marTop w:val="0"/>
          <w:marBottom w:val="0"/>
          <w:divBdr>
            <w:top w:val="none" w:sz="0" w:space="0" w:color="auto"/>
            <w:left w:val="none" w:sz="0" w:space="0" w:color="auto"/>
            <w:bottom w:val="none" w:sz="0" w:space="0" w:color="auto"/>
            <w:right w:val="none" w:sz="0" w:space="0" w:color="auto"/>
          </w:divBdr>
        </w:div>
        <w:div w:id="1971783254">
          <w:marLeft w:val="640"/>
          <w:marRight w:val="0"/>
          <w:marTop w:val="0"/>
          <w:marBottom w:val="0"/>
          <w:divBdr>
            <w:top w:val="none" w:sz="0" w:space="0" w:color="auto"/>
            <w:left w:val="none" w:sz="0" w:space="0" w:color="auto"/>
            <w:bottom w:val="none" w:sz="0" w:space="0" w:color="auto"/>
            <w:right w:val="none" w:sz="0" w:space="0" w:color="auto"/>
          </w:divBdr>
        </w:div>
        <w:div w:id="191501744">
          <w:marLeft w:val="640"/>
          <w:marRight w:val="0"/>
          <w:marTop w:val="0"/>
          <w:marBottom w:val="0"/>
          <w:divBdr>
            <w:top w:val="none" w:sz="0" w:space="0" w:color="auto"/>
            <w:left w:val="none" w:sz="0" w:space="0" w:color="auto"/>
            <w:bottom w:val="none" w:sz="0" w:space="0" w:color="auto"/>
            <w:right w:val="none" w:sz="0" w:space="0" w:color="auto"/>
          </w:divBdr>
        </w:div>
        <w:div w:id="105925453">
          <w:marLeft w:val="640"/>
          <w:marRight w:val="0"/>
          <w:marTop w:val="0"/>
          <w:marBottom w:val="0"/>
          <w:divBdr>
            <w:top w:val="none" w:sz="0" w:space="0" w:color="auto"/>
            <w:left w:val="none" w:sz="0" w:space="0" w:color="auto"/>
            <w:bottom w:val="none" w:sz="0" w:space="0" w:color="auto"/>
            <w:right w:val="none" w:sz="0" w:space="0" w:color="auto"/>
          </w:divBdr>
        </w:div>
        <w:div w:id="1631398868">
          <w:marLeft w:val="640"/>
          <w:marRight w:val="0"/>
          <w:marTop w:val="0"/>
          <w:marBottom w:val="0"/>
          <w:divBdr>
            <w:top w:val="none" w:sz="0" w:space="0" w:color="auto"/>
            <w:left w:val="none" w:sz="0" w:space="0" w:color="auto"/>
            <w:bottom w:val="none" w:sz="0" w:space="0" w:color="auto"/>
            <w:right w:val="none" w:sz="0" w:space="0" w:color="auto"/>
          </w:divBdr>
        </w:div>
        <w:div w:id="2038579009">
          <w:marLeft w:val="640"/>
          <w:marRight w:val="0"/>
          <w:marTop w:val="0"/>
          <w:marBottom w:val="0"/>
          <w:divBdr>
            <w:top w:val="none" w:sz="0" w:space="0" w:color="auto"/>
            <w:left w:val="none" w:sz="0" w:space="0" w:color="auto"/>
            <w:bottom w:val="none" w:sz="0" w:space="0" w:color="auto"/>
            <w:right w:val="none" w:sz="0" w:space="0" w:color="auto"/>
          </w:divBdr>
        </w:div>
        <w:div w:id="914586691">
          <w:marLeft w:val="640"/>
          <w:marRight w:val="0"/>
          <w:marTop w:val="0"/>
          <w:marBottom w:val="0"/>
          <w:divBdr>
            <w:top w:val="none" w:sz="0" w:space="0" w:color="auto"/>
            <w:left w:val="none" w:sz="0" w:space="0" w:color="auto"/>
            <w:bottom w:val="none" w:sz="0" w:space="0" w:color="auto"/>
            <w:right w:val="none" w:sz="0" w:space="0" w:color="auto"/>
          </w:divBdr>
        </w:div>
        <w:div w:id="1271358052">
          <w:marLeft w:val="640"/>
          <w:marRight w:val="0"/>
          <w:marTop w:val="0"/>
          <w:marBottom w:val="0"/>
          <w:divBdr>
            <w:top w:val="none" w:sz="0" w:space="0" w:color="auto"/>
            <w:left w:val="none" w:sz="0" w:space="0" w:color="auto"/>
            <w:bottom w:val="none" w:sz="0" w:space="0" w:color="auto"/>
            <w:right w:val="none" w:sz="0" w:space="0" w:color="auto"/>
          </w:divBdr>
        </w:div>
        <w:div w:id="721028342">
          <w:marLeft w:val="640"/>
          <w:marRight w:val="0"/>
          <w:marTop w:val="0"/>
          <w:marBottom w:val="0"/>
          <w:divBdr>
            <w:top w:val="none" w:sz="0" w:space="0" w:color="auto"/>
            <w:left w:val="none" w:sz="0" w:space="0" w:color="auto"/>
            <w:bottom w:val="none" w:sz="0" w:space="0" w:color="auto"/>
            <w:right w:val="none" w:sz="0" w:space="0" w:color="auto"/>
          </w:divBdr>
        </w:div>
        <w:div w:id="1294797173">
          <w:marLeft w:val="640"/>
          <w:marRight w:val="0"/>
          <w:marTop w:val="0"/>
          <w:marBottom w:val="0"/>
          <w:divBdr>
            <w:top w:val="none" w:sz="0" w:space="0" w:color="auto"/>
            <w:left w:val="none" w:sz="0" w:space="0" w:color="auto"/>
            <w:bottom w:val="none" w:sz="0" w:space="0" w:color="auto"/>
            <w:right w:val="none" w:sz="0" w:space="0" w:color="auto"/>
          </w:divBdr>
        </w:div>
        <w:div w:id="1285187195">
          <w:marLeft w:val="640"/>
          <w:marRight w:val="0"/>
          <w:marTop w:val="0"/>
          <w:marBottom w:val="0"/>
          <w:divBdr>
            <w:top w:val="none" w:sz="0" w:space="0" w:color="auto"/>
            <w:left w:val="none" w:sz="0" w:space="0" w:color="auto"/>
            <w:bottom w:val="none" w:sz="0" w:space="0" w:color="auto"/>
            <w:right w:val="none" w:sz="0" w:space="0" w:color="auto"/>
          </w:divBdr>
        </w:div>
        <w:div w:id="381296920">
          <w:marLeft w:val="640"/>
          <w:marRight w:val="0"/>
          <w:marTop w:val="0"/>
          <w:marBottom w:val="0"/>
          <w:divBdr>
            <w:top w:val="none" w:sz="0" w:space="0" w:color="auto"/>
            <w:left w:val="none" w:sz="0" w:space="0" w:color="auto"/>
            <w:bottom w:val="none" w:sz="0" w:space="0" w:color="auto"/>
            <w:right w:val="none" w:sz="0" w:space="0" w:color="auto"/>
          </w:divBdr>
        </w:div>
        <w:div w:id="962157976">
          <w:marLeft w:val="640"/>
          <w:marRight w:val="0"/>
          <w:marTop w:val="0"/>
          <w:marBottom w:val="0"/>
          <w:divBdr>
            <w:top w:val="none" w:sz="0" w:space="0" w:color="auto"/>
            <w:left w:val="none" w:sz="0" w:space="0" w:color="auto"/>
            <w:bottom w:val="none" w:sz="0" w:space="0" w:color="auto"/>
            <w:right w:val="none" w:sz="0" w:space="0" w:color="auto"/>
          </w:divBdr>
        </w:div>
        <w:div w:id="1188061427">
          <w:marLeft w:val="640"/>
          <w:marRight w:val="0"/>
          <w:marTop w:val="0"/>
          <w:marBottom w:val="0"/>
          <w:divBdr>
            <w:top w:val="none" w:sz="0" w:space="0" w:color="auto"/>
            <w:left w:val="none" w:sz="0" w:space="0" w:color="auto"/>
            <w:bottom w:val="none" w:sz="0" w:space="0" w:color="auto"/>
            <w:right w:val="none" w:sz="0" w:space="0" w:color="auto"/>
          </w:divBdr>
        </w:div>
        <w:div w:id="1860964534">
          <w:marLeft w:val="640"/>
          <w:marRight w:val="0"/>
          <w:marTop w:val="0"/>
          <w:marBottom w:val="0"/>
          <w:divBdr>
            <w:top w:val="none" w:sz="0" w:space="0" w:color="auto"/>
            <w:left w:val="none" w:sz="0" w:space="0" w:color="auto"/>
            <w:bottom w:val="none" w:sz="0" w:space="0" w:color="auto"/>
            <w:right w:val="none" w:sz="0" w:space="0" w:color="auto"/>
          </w:divBdr>
        </w:div>
      </w:divsChild>
    </w:div>
    <w:div w:id="484901655">
      <w:bodyDiv w:val="1"/>
      <w:marLeft w:val="0"/>
      <w:marRight w:val="0"/>
      <w:marTop w:val="0"/>
      <w:marBottom w:val="0"/>
      <w:divBdr>
        <w:top w:val="none" w:sz="0" w:space="0" w:color="auto"/>
        <w:left w:val="none" w:sz="0" w:space="0" w:color="auto"/>
        <w:bottom w:val="none" w:sz="0" w:space="0" w:color="auto"/>
        <w:right w:val="none" w:sz="0" w:space="0" w:color="auto"/>
      </w:divBdr>
      <w:divsChild>
        <w:div w:id="53748231">
          <w:marLeft w:val="640"/>
          <w:marRight w:val="0"/>
          <w:marTop w:val="0"/>
          <w:marBottom w:val="0"/>
          <w:divBdr>
            <w:top w:val="none" w:sz="0" w:space="0" w:color="auto"/>
            <w:left w:val="none" w:sz="0" w:space="0" w:color="auto"/>
            <w:bottom w:val="none" w:sz="0" w:space="0" w:color="auto"/>
            <w:right w:val="none" w:sz="0" w:space="0" w:color="auto"/>
          </w:divBdr>
        </w:div>
        <w:div w:id="2109696235">
          <w:marLeft w:val="640"/>
          <w:marRight w:val="0"/>
          <w:marTop w:val="0"/>
          <w:marBottom w:val="0"/>
          <w:divBdr>
            <w:top w:val="none" w:sz="0" w:space="0" w:color="auto"/>
            <w:left w:val="none" w:sz="0" w:space="0" w:color="auto"/>
            <w:bottom w:val="none" w:sz="0" w:space="0" w:color="auto"/>
            <w:right w:val="none" w:sz="0" w:space="0" w:color="auto"/>
          </w:divBdr>
        </w:div>
        <w:div w:id="721365574">
          <w:marLeft w:val="640"/>
          <w:marRight w:val="0"/>
          <w:marTop w:val="0"/>
          <w:marBottom w:val="0"/>
          <w:divBdr>
            <w:top w:val="none" w:sz="0" w:space="0" w:color="auto"/>
            <w:left w:val="none" w:sz="0" w:space="0" w:color="auto"/>
            <w:bottom w:val="none" w:sz="0" w:space="0" w:color="auto"/>
            <w:right w:val="none" w:sz="0" w:space="0" w:color="auto"/>
          </w:divBdr>
        </w:div>
        <w:div w:id="1323974052">
          <w:marLeft w:val="640"/>
          <w:marRight w:val="0"/>
          <w:marTop w:val="0"/>
          <w:marBottom w:val="0"/>
          <w:divBdr>
            <w:top w:val="none" w:sz="0" w:space="0" w:color="auto"/>
            <w:left w:val="none" w:sz="0" w:space="0" w:color="auto"/>
            <w:bottom w:val="none" w:sz="0" w:space="0" w:color="auto"/>
            <w:right w:val="none" w:sz="0" w:space="0" w:color="auto"/>
          </w:divBdr>
        </w:div>
        <w:div w:id="1376391203">
          <w:marLeft w:val="640"/>
          <w:marRight w:val="0"/>
          <w:marTop w:val="0"/>
          <w:marBottom w:val="0"/>
          <w:divBdr>
            <w:top w:val="none" w:sz="0" w:space="0" w:color="auto"/>
            <w:left w:val="none" w:sz="0" w:space="0" w:color="auto"/>
            <w:bottom w:val="none" w:sz="0" w:space="0" w:color="auto"/>
            <w:right w:val="none" w:sz="0" w:space="0" w:color="auto"/>
          </w:divBdr>
        </w:div>
        <w:div w:id="415714525">
          <w:marLeft w:val="640"/>
          <w:marRight w:val="0"/>
          <w:marTop w:val="0"/>
          <w:marBottom w:val="0"/>
          <w:divBdr>
            <w:top w:val="none" w:sz="0" w:space="0" w:color="auto"/>
            <w:left w:val="none" w:sz="0" w:space="0" w:color="auto"/>
            <w:bottom w:val="none" w:sz="0" w:space="0" w:color="auto"/>
            <w:right w:val="none" w:sz="0" w:space="0" w:color="auto"/>
          </w:divBdr>
        </w:div>
        <w:div w:id="1392075653">
          <w:marLeft w:val="640"/>
          <w:marRight w:val="0"/>
          <w:marTop w:val="0"/>
          <w:marBottom w:val="0"/>
          <w:divBdr>
            <w:top w:val="none" w:sz="0" w:space="0" w:color="auto"/>
            <w:left w:val="none" w:sz="0" w:space="0" w:color="auto"/>
            <w:bottom w:val="none" w:sz="0" w:space="0" w:color="auto"/>
            <w:right w:val="none" w:sz="0" w:space="0" w:color="auto"/>
          </w:divBdr>
        </w:div>
        <w:div w:id="179858830">
          <w:marLeft w:val="640"/>
          <w:marRight w:val="0"/>
          <w:marTop w:val="0"/>
          <w:marBottom w:val="0"/>
          <w:divBdr>
            <w:top w:val="none" w:sz="0" w:space="0" w:color="auto"/>
            <w:left w:val="none" w:sz="0" w:space="0" w:color="auto"/>
            <w:bottom w:val="none" w:sz="0" w:space="0" w:color="auto"/>
            <w:right w:val="none" w:sz="0" w:space="0" w:color="auto"/>
          </w:divBdr>
        </w:div>
        <w:div w:id="339165066">
          <w:marLeft w:val="640"/>
          <w:marRight w:val="0"/>
          <w:marTop w:val="0"/>
          <w:marBottom w:val="0"/>
          <w:divBdr>
            <w:top w:val="none" w:sz="0" w:space="0" w:color="auto"/>
            <w:left w:val="none" w:sz="0" w:space="0" w:color="auto"/>
            <w:bottom w:val="none" w:sz="0" w:space="0" w:color="auto"/>
            <w:right w:val="none" w:sz="0" w:space="0" w:color="auto"/>
          </w:divBdr>
        </w:div>
        <w:div w:id="804390191">
          <w:marLeft w:val="640"/>
          <w:marRight w:val="0"/>
          <w:marTop w:val="0"/>
          <w:marBottom w:val="0"/>
          <w:divBdr>
            <w:top w:val="none" w:sz="0" w:space="0" w:color="auto"/>
            <w:left w:val="none" w:sz="0" w:space="0" w:color="auto"/>
            <w:bottom w:val="none" w:sz="0" w:space="0" w:color="auto"/>
            <w:right w:val="none" w:sz="0" w:space="0" w:color="auto"/>
          </w:divBdr>
        </w:div>
        <w:div w:id="1831020814">
          <w:marLeft w:val="640"/>
          <w:marRight w:val="0"/>
          <w:marTop w:val="0"/>
          <w:marBottom w:val="0"/>
          <w:divBdr>
            <w:top w:val="none" w:sz="0" w:space="0" w:color="auto"/>
            <w:left w:val="none" w:sz="0" w:space="0" w:color="auto"/>
            <w:bottom w:val="none" w:sz="0" w:space="0" w:color="auto"/>
            <w:right w:val="none" w:sz="0" w:space="0" w:color="auto"/>
          </w:divBdr>
        </w:div>
        <w:div w:id="45496198">
          <w:marLeft w:val="640"/>
          <w:marRight w:val="0"/>
          <w:marTop w:val="0"/>
          <w:marBottom w:val="0"/>
          <w:divBdr>
            <w:top w:val="none" w:sz="0" w:space="0" w:color="auto"/>
            <w:left w:val="none" w:sz="0" w:space="0" w:color="auto"/>
            <w:bottom w:val="none" w:sz="0" w:space="0" w:color="auto"/>
            <w:right w:val="none" w:sz="0" w:space="0" w:color="auto"/>
          </w:divBdr>
        </w:div>
        <w:div w:id="572861341">
          <w:marLeft w:val="640"/>
          <w:marRight w:val="0"/>
          <w:marTop w:val="0"/>
          <w:marBottom w:val="0"/>
          <w:divBdr>
            <w:top w:val="none" w:sz="0" w:space="0" w:color="auto"/>
            <w:left w:val="none" w:sz="0" w:space="0" w:color="auto"/>
            <w:bottom w:val="none" w:sz="0" w:space="0" w:color="auto"/>
            <w:right w:val="none" w:sz="0" w:space="0" w:color="auto"/>
          </w:divBdr>
        </w:div>
        <w:div w:id="931283567">
          <w:marLeft w:val="640"/>
          <w:marRight w:val="0"/>
          <w:marTop w:val="0"/>
          <w:marBottom w:val="0"/>
          <w:divBdr>
            <w:top w:val="none" w:sz="0" w:space="0" w:color="auto"/>
            <w:left w:val="none" w:sz="0" w:space="0" w:color="auto"/>
            <w:bottom w:val="none" w:sz="0" w:space="0" w:color="auto"/>
            <w:right w:val="none" w:sz="0" w:space="0" w:color="auto"/>
          </w:divBdr>
        </w:div>
        <w:div w:id="714618865">
          <w:marLeft w:val="640"/>
          <w:marRight w:val="0"/>
          <w:marTop w:val="0"/>
          <w:marBottom w:val="0"/>
          <w:divBdr>
            <w:top w:val="none" w:sz="0" w:space="0" w:color="auto"/>
            <w:left w:val="none" w:sz="0" w:space="0" w:color="auto"/>
            <w:bottom w:val="none" w:sz="0" w:space="0" w:color="auto"/>
            <w:right w:val="none" w:sz="0" w:space="0" w:color="auto"/>
          </w:divBdr>
        </w:div>
        <w:div w:id="903956841">
          <w:marLeft w:val="640"/>
          <w:marRight w:val="0"/>
          <w:marTop w:val="0"/>
          <w:marBottom w:val="0"/>
          <w:divBdr>
            <w:top w:val="none" w:sz="0" w:space="0" w:color="auto"/>
            <w:left w:val="none" w:sz="0" w:space="0" w:color="auto"/>
            <w:bottom w:val="none" w:sz="0" w:space="0" w:color="auto"/>
            <w:right w:val="none" w:sz="0" w:space="0" w:color="auto"/>
          </w:divBdr>
        </w:div>
        <w:div w:id="1913586551">
          <w:marLeft w:val="640"/>
          <w:marRight w:val="0"/>
          <w:marTop w:val="0"/>
          <w:marBottom w:val="0"/>
          <w:divBdr>
            <w:top w:val="none" w:sz="0" w:space="0" w:color="auto"/>
            <w:left w:val="none" w:sz="0" w:space="0" w:color="auto"/>
            <w:bottom w:val="none" w:sz="0" w:space="0" w:color="auto"/>
            <w:right w:val="none" w:sz="0" w:space="0" w:color="auto"/>
          </w:divBdr>
        </w:div>
        <w:div w:id="2114663801">
          <w:marLeft w:val="640"/>
          <w:marRight w:val="0"/>
          <w:marTop w:val="0"/>
          <w:marBottom w:val="0"/>
          <w:divBdr>
            <w:top w:val="none" w:sz="0" w:space="0" w:color="auto"/>
            <w:left w:val="none" w:sz="0" w:space="0" w:color="auto"/>
            <w:bottom w:val="none" w:sz="0" w:space="0" w:color="auto"/>
            <w:right w:val="none" w:sz="0" w:space="0" w:color="auto"/>
          </w:divBdr>
        </w:div>
        <w:div w:id="1794210196">
          <w:marLeft w:val="640"/>
          <w:marRight w:val="0"/>
          <w:marTop w:val="0"/>
          <w:marBottom w:val="0"/>
          <w:divBdr>
            <w:top w:val="none" w:sz="0" w:space="0" w:color="auto"/>
            <w:left w:val="none" w:sz="0" w:space="0" w:color="auto"/>
            <w:bottom w:val="none" w:sz="0" w:space="0" w:color="auto"/>
            <w:right w:val="none" w:sz="0" w:space="0" w:color="auto"/>
          </w:divBdr>
        </w:div>
        <w:div w:id="1592228830">
          <w:marLeft w:val="640"/>
          <w:marRight w:val="0"/>
          <w:marTop w:val="0"/>
          <w:marBottom w:val="0"/>
          <w:divBdr>
            <w:top w:val="none" w:sz="0" w:space="0" w:color="auto"/>
            <w:left w:val="none" w:sz="0" w:space="0" w:color="auto"/>
            <w:bottom w:val="none" w:sz="0" w:space="0" w:color="auto"/>
            <w:right w:val="none" w:sz="0" w:space="0" w:color="auto"/>
          </w:divBdr>
        </w:div>
        <w:div w:id="331957838">
          <w:marLeft w:val="640"/>
          <w:marRight w:val="0"/>
          <w:marTop w:val="0"/>
          <w:marBottom w:val="0"/>
          <w:divBdr>
            <w:top w:val="none" w:sz="0" w:space="0" w:color="auto"/>
            <w:left w:val="none" w:sz="0" w:space="0" w:color="auto"/>
            <w:bottom w:val="none" w:sz="0" w:space="0" w:color="auto"/>
            <w:right w:val="none" w:sz="0" w:space="0" w:color="auto"/>
          </w:divBdr>
        </w:div>
        <w:div w:id="845245108">
          <w:marLeft w:val="640"/>
          <w:marRight w:val="0"/>
          <w:marTop w:val="0"/>
          <w:marBottom w:val="0"/>
          <w:divBdr>
            <w:top w:val="none" w:sz="0" w:space="0" w:color="auto"/>
            <w:left w:val="none" w:sz="0" w:space="0" w:color="auto"/>
            <w:bottom w:val="none" w:sz="0" w:space="0" w:color="auto"/>
            <w:right w:val="none" w:sz="0" w:space="0" w:color="auto"/>
          </w:divBdr>
        </w:div>
        <w:div w:id="630747550">
          <w:marLeft w:val="640"/>
          <w:marRight w:val="0"/>
          <w:marTop w:val="0"/>
          <w:marBottom w:val="0"/>
          <w:divBdr>
            <w:top w:val="none" w:sz="0" w:space="0" w:color="auto"/>
            <w:left w:val="none" w:sz="0" w:space="0" w:color="auto"/>
            <w:bottom w:val="none" w:sz="0" w:space="0" w:color="auto"/>
            <w:right w:val="none" w:sz="0" w:space="0" w:color="auto"/>
          </w:divBdr>
        </w:div>
        <w:div w:id="1746756234">
          <w:marLeft w:val="640"/>
          <w:marRight w:val="0"/>
          <w:marTop w:val="0"/>
          <w:marBottom w:val="0"/>
          <w:divBdr>
            <w:top w:val="none" w:sz="0" w:space="0" w:color="auto"/>
            <w:left w:val="none" w:sz="0" w:space="0" w:color="auto"/>
            <w:bottom w:val="none" w:sz="0" w:space="0" w:color="auto"/>
            <w:right w:val="none" w:sz="0" w:space="0" w:color="auto"/>
          </w:divBdr>
        </w:div>
        <w:div w:id="1779987989">
          <w:marLeft w:val="640"/>
          <w:marRight w:val="0"/>
          <w:marTop w:val="0"/>
          <w:marBottom w:val="0"/>
          <w:divBdr>
            <w:top w:val="none" w:sz="0" w:space="0" w:color="auto"/>
            <w:left w:val="none" w:sz="0" w:space="0" w:color="auto"/>
            <w:bottom w:val="none" w:sz="0" w:space="0" w:color="auto"/>
            <w:right w:val="none" w:sz="0" w:space="0" w:color="auto"/>
          </w:divBdr>
        </w:div>
        <w:div w:id="552499129">
          <w:marLeft w:val="640"/>
          <w:marRight w:val="0"/>
          <w:marTop w:val="0"/>
          <w:marBottom w:val="0"/>
          <w:divBdr>
            <w:top w:val="none" w:sz="0" w:space="0" w:color="auto"/>
            <w:left w:val="none" w:sz="0" w:space="0" w:color="auto"/>
            <w:bottom w:val="none" w:sz="0" w:space="0" w:color="auto"/>
            <w:right w:val="none" w:sz="0" w:space="0" w:color="auto"/>
          </w:divBdr>
        </w:div>
        <w:div w:id="252934993">
          <w:marLeft w:val="640"/>
          <w:marRight w:val="0"/>
          <w:marTop w:val="0"/>
          <w:marBottom w:val="0"/>
          <w:divBdr>
            <w:top w:val="none" w:sz="0" w:space="0" w:color="auto"/>
            <w:left w:val="none" w:sz="0" w:space="0" w:color="auto"/>
            <w:bottom w:val="none" w:sz="0" w:space="0" w:color="auto"/>
            <w:right w:val="none" w:sz="0" w:space="0" w:color="auto"/>
          </w:divBdr>
        </w:div>
        <w:div w:id="296760880">
          <w:marLeft w:val="640"/>
          <w:marRight w:val="0"/>
          <w:marTop w:val="0"/>
          <w:marBottom w:val="0"/>
          <w:divBdr>
            <w:top w:val="none" w:sz="0" w:space="0" w:color="auto"/>
            <w:left w:val="none" w:sz="0" w:space="0" w:color="auto"/>
            <w:bottom w:val="none" w:sz="0" w:space="0" w:color="auto"/>
            <w:right w:val="none" w:sz="0" w:space="0" w:color="auto"/>
          </w:divBdr>
        </w:div>
        <w:div w:id="1543975206">
          <w:marLeft w:val="640"/>
          <w:marRight w:val="0"/>
          <w:marTop w:val="0"/>
          <w:marBottom w:val="0"/>
          <w:divBdr>
            <w:top w:val="none" w:sz="0" w:space="0" w:color="auto"/>
            <w:left w:val="none" w:sz="0" w:space="0" w:color="auto"/>
            <w:bottom w:val="none" w:sz="0" w:space="0" w:color="auto"/>
            <w:right w:val="none" w:sz="0" w:space="0" w:color="auto"/>
          </w:divBdr>
        </w:div>
        <w:div w:id="461313289">
          <w:marLeft w:val="640"/>
          <w:marRight w:val="0"/>
          <w:marTop w:val="0"/>
          <w:marBottom w:val="0"/>
          <w:divBdr>
            <w:top w:val="none" w:sz="0" w:space="0" w:color="auto"/>
            <w:left w:val="none" w:sz="0" w:space="0" w:color="auto"/>
            <w:bottom w:val="none" w:sz="0" w:space="0" w:color="auto"/>
            <w:right w:val="none" w:sz="0" w:space="0" w:color="auto"/>
          </w:divBdr>
        </w:div>
        <w:div w:id="358942030">
          <w:marLeft w:val="640"/>
          <w:marRight w:val="0"/>
          <w:marTop w:val="0"/>
          <w:marBottom w:val="0"/>
          <w:divBdr>
            <w:top w:val="none" w:sz="0" w:space="0" w:color="auto"/>
            <w:left w:val="none" w:sz="0" w:space="0" w:color="auto"/>
            <w:bottom w:val="none" w:sz="0" w:space="0" w:color="auto"/>
            <w:right w:val="none" w:sz="0" w:space="0" w:color="auto"/>
          </w:divBdr>
        </w:div>
        <w:div w:id="288977652">
          <w:marLeft w:val="640"/>
          <w:marRight w:val="0"/>
          <w:marTop w:val="0"/>
          <w:marBottom w:val="0"/>
          <w:divBdr>
            <w:top w:val="none" w:sz="0" w:space="0" w:color="auto"/>
            <w:left w:val="none" w:sz="0" w:space="0" w:color="auto"/>
            <w:bottom w:val="none" w:sz="0" w:space="0" w:color="auto"/>
            <w:right w:val="none" w:sz="0" w:space="0" w:color="auto"/>
          </w:divBdr>
        </w:div>
        <w:div w:id="643196813">
          <w:marLeft w:val="640"/>
          <w:marRight w:val="0"/>
          <w:marTop w:val="0"/>
          <w:marBottom w:val="0"/>
          <w:divBdr>
            <w:top w:val="none" w:sz="0" w:space="0" w:color="auto"/>
            <w:left w:val="none" w:sz="0" w:space="0" w:color="auto"/>
            <w:bottom w:val="none" w:sz="0" w:space="0" w:color="auto"/>
            <w:right w:val="none" w:sz="0" w:space="0" w:color="auto"/>
          </w:divBdr>
        </w:div>
        <w:div w:id="688526420">
          <w:marLeft w:val="640"/>
          <w:marRight w:val="0"/>
          <w:marTop w:val="0"/>
          <w:marBottom w:val="0"/>
          <w:divBdr>
            <w:top w:val="none" w:sz="0" w:space="0" w:color="auto"/>
            <w:left w:val="none" w:sz="0" w:space="0" w:color="auto"/>
            <w:bottom w:val="none" w:sz="0" w:space="0" w:color="auto"/>
            <w:right w:val="none" w:sz="0" w:space="0" w:color="auto"/>
          </w:divBdr>
        </w:div>
        <w:div w:id="1431313597">
          <w:marLeft w:val="640"/>
          <w:marRight w:val="0"/>
          <w:marTop w:val="0"/>
          <w:marBottom w:val="0"/>
          <w:divBdr>
            <w:top w:val="none" w:sz="0" w:space="0" w:color="auto"/>
            <w:left w:val="none" w:sz="0" w:space="0" w:color="auto"/>
            <w:bottom w:val="none" w:sz="0" w:space="0" w:color="auto"/>
            <w:right w:val="none" w:sz="0" w:space="0" w:color="auto"/>
          </w:divBdr>
        </w:div>
        <w:div w:id="385229539">
          <w:marLeft w:val="640"/>
          <w:marRight w:val="0"/>
          <w:marTop w:val="0"/>
          <w:marBottom w:val="0"/>
          <w:divBdr>
            <w:top w:val="none" w:sz="0" w:space="0" w:color="auto"/>
            <w:left w:val="none" w:sz="0" w:space="0" w:color="auto"/>
            <w:bottom w:val="none" w:sz="0" w:space="0" w:color="auto"/>
            <w:right w:val="none" w:sz="0" w:space="0" w:color="auto"/>
          </w:divBdr>
        </w:div>
        <w:div w:id="1934316918">
          <w:marLeft w:val="640"/>
          <w:marRight w:val="0"/>
          <w:marTop w:val="0"/>
          <w:marBottom w:val="0"/>
          <w:divBdr>
            <w:top w:val="none" w:sz="0" w:space="0" w:color="auto"/>
            <w:left w:val="none" w:sz="0" w:space="0" w:color="auto"/>
            <w:bottom w:val="none" w:sz="0" w:space="0" w:color="auto"/>
            <w:right w:val="none" w:sz="0" w:space="0" w:color="auto"/>
          </w:divBdr>
        </w:div>
        <w:div w:id="1081369418">
          <w:marLeft w:val="640"/>
          <w:marRight w:val="0"/>
          <w:marTop w:val="0"/>
          <w:marBottom w:val="0"/>
          <w:divBdr>
            <w:top w:val="none" w:sz="0" w:space="0" w:color="auto"/>
            <w:left w:val="none" w:sz="0" w:space="0" w:color="auto"/>
            <w:bottom w:val="none" w:sz="0" w:space="0" w:color="auto"/>
            <w:right w:val="none" w:sz="0" w:space="0" w:color="auto"/>
          </w:divBdr>
        </w:div>
        <w:div w:id="678123320">
          <w:marLeft w:val="640"/>
          <w:marRight w:val="0"/>
          <w:marTop w:val="0"/>
          <w:marBottom w:val="0"/>
          <w:divBdr>
            <w:top w:val="none" w:sz="0" w:space="0" w:color="auto"/>
            <w:left w:val="none" w:sz="0" w:space="0" w:color="auto"/>
            <w:bottom w:val="none" w:sz="0" w:space="0" w:color="auto"/>
            <w:right w:val="none" w:sz="0" w:space="0" w:color="auto"/>
          </w:divBdr>
        </w:div>
        <w:div w:id="279536784">
          <w:marLeft w:val="640"/>
          <w:marRight w:val="0"/>
          <w:marTop w:val="0"/>
          <w:marBottom w:val="0"/>
          <w:divBdr>
            <w:top w:val="none" w:sz="0" w:space="0" w:color="auto"/>
            <w:left w:val="none" w:sz="0" w:space="0" w:color="auto"/>
            <w:bottom w:val="none" w:sz="0" w:space="0" w:color="auto"/>
            <w:right w:val="none" w:sz="0" w:space="0" w:color="auto"/>
          </w:divBdr>
        </w:div>
        <w:div w:id="106780948">
          <w:marLeft w:val="640"/>
          <w:marRight w:val="0"/>
          <w:marTop w:val="0"/>
          <w:marBottom w:val="0"/>
          <w:divBdr>
            <w:top w:val="none" w:sz="0" w:space="0" w:color="auto"/>
            <w:left w:val="none" w:sz="0" w:space="0" w:color="auto"/>
            <w:bottom w:val="none" w:sz="0" w:space="0" w:color="auto"/>
            <w:right w:val="none" w:sz="0" w:space="0" w:color="auto"/>
          </w:divBdr>
        </w:div>
        <w:div w:id="2091416396">
          <w:marLeft w:val="640"/>
          <w:marRight w:val="0"/>
          <w:marTop w:val="0"/>
          <w:marBottom w:val="0"/>
          <w:divBdr>
            <w:top w:val="none" w:sz="0" w:space="0" w:color="auto"/>
            <w:left w:val="none" w:sz="0" w:space="0" w:color="auto"/>
            <w:bottom w:val="none" w:sz="0" w:space="0" w:color="auto"/>
            <w:right w:val="none" w:sz="0" w:space="0" w:color="auto"/>
          </w:divBdr>
        </w:div>
        <w:div w:id="813958789">
          <w:marLeft w:val="640"/>
          <w:marRight w:val="0"/>
          <w:marTop w:val="0"/>
          <w:marBottom w:val="0"/>
          <w:divBdr>
            <w:top w:val="none" w:sz="0" w:space="0" w:color="auto"/>
            <w:left w:val="none" w:sz="0" w:space="0" w:color="auto"/>
            <w:bottom w:val="none" w:sz="0" w:space="0" w:color="auto"/>
            <w:right w:val="none" w:sz="0" w:space="0" w:color="auto"/>
          </w:divBdr>
        </w:div>
        <w:div w:id="666901180">
          <w:marLeft w:val="640"/>
          <w:marRight w:val="0"/>
          <w:marTop w:val="0"/>
          <w:marBottom w:val="0"/>
          <w:divBdr>
            <w:top w:val="none" w:sz="0" w:space="0" w:color="auto"/>
            <w:left w:val="none" w:sz="0" w:space="0" w:color="auto"/>
            <w:bottom w:val="none" w:sz="0" w:space="0" w:color="auto"/>
            <w:right w:val="none" w:sz="0" w:space="0" w:color="auto"/>
          </w:divBdr>
        </w:div>
        <w:div w:id="701637074">
          <w:marLeft w:val="640"/>
          <w:marRight w:val="0"/>
          <w:marTop w:val="0"/>
          <w:marBottom w:val="0"/>
          <w:divBdr>
            <w:top w:val="none" w:sz="0" w:space="0" w:color="auto"/>
            <w:left w:val="none" w:sz="0" w:space="0" w:color="auto"/>
            <w:bottom w:val="none" w:sz="0" w:space="0" w:color="auto"/>
            <w:right w:val="none" w:sz="0" w:space="0" w:color="auto"/>
          </w:divBdr>
        </w:div>
        <w:div w:id="2069568416">
          <w:marLeft w:val="640"/>
          <w:marRight w:val="0"/>
          <w:marTop w:val="0"/>
          <w:marBottom w:val="0"/>
          <w:divBdr>
            <w:top w:val="none" w:sz="0" w:space="0" w:color="auto"/>
            <w:left w:val="none" w:sz="0" w:space="0" w:color="auto"/>
            <w:bottom w:val="none" w:sz="0" w:space="0" w:color="auto"/>
            <w:right w:val="none" w:sz="0" w:space="0" w:color="auto"/>
          </w:divBdr>
        </w:div>
        <w:div w:id="1804149650">
          <w:marLeft w:val="640"/>
          <w:marRight w:val="0"/>
          <w:marTop w:val="0"/>
          <w:marBottom w:val="0"/>
          <w:divBdr>
            <w:top w:val="none" w:sz="0" w:space="0" w:color="auto"/>
            <w:left w:val="none" w:sz="0" w:space="0" w:color="auto"/>
            <w:bottom w:val="none" w:sz="0" w:space="0" w:color="auto"/>
            <w:right w:val="none" w:sz="0" w:space="0" w:color="auto"/>
          </w:divBdr>
        </w:div>
        <w:div w:id="579946485">
          <w:marLeft w:val="640"/>
          <w:marRight w:val="0"/>
          <w:marTop w:val="0"/>
          <w:marBottom w:val="0"/>
          <w:divBdr>
            <w:top w:val="none" w:sz="0" w:space="0" w:color="auto"/>
            <w:left w:val="none" w:sz="0" w:space="0" w:color="auto"/>
            <w:bottom w:val="none" w:sz="0" w:space="0" w:color="auto"/>
            <w:right w:val="none" w:sz="0" w:space="0" w:color="auto"/>
          </w:divBdr>
        </w:div>
        <w:div w:id="798186994">
          <w:marLeft w:val="640"/>
          <w:marRight w:val="0"/>
          <w:marTop w:val="0"/>
          <w:marBottom w:val="0"/>
          <w:divBdr>
            <w:top w:val="none" w:sz="0" w:space="0" w:color="auto"/>
            <w:left w:val="none" w:sz="0" w:space="0" w:color="auto"/>
            <w:bottom w:val="none" w:sz="0" w:space="0" w:color="auto"/>
            <w:right w:val="none" w:sz="0" w:space="0" w:color="auto"/>
          </w:divBdr>
        </w:div>
        <w:div w:id="1054817674">
          <w:marLeft w:val="640"/>
          <w:marRight w:val="0"/>
          <w:marTop w:val="0"/>
          <w:marBottom w:val="0"/>
          <w:divBdr>
            <w:top w:val="none" w:sz="0" w:space="0" w:color="auto"/>
            <w:left w:val="none" w:sz="0" w:space="0" w:color="auto"/>
            <w:bottom w:val="none" w:sz="0" w:space="0" w:color="auto"/>
            <w:right w:val="none" w:sz="0" w:space="0" w:color="auto"/>
          </w:divBdr>
        </w:div>
        <w:div w:id="1690637966">
          <w:marLeft w:val="640"/>
          <w:marRight w:val="0"/>
          <w:marTop w:val="0"/>
          <w:marBottom w:val="0"/>
          <w:divBdr>
            <w:top w:val="none" w:sz="0" w:space="0" w:color="auto"/>
            <w:left w:val="none" w:sz="0" w:space="0" w:color="auto"/>
            <w:bottom w:val="none" w:sz="0" w:space="0" w:color="auto"/>
            <w:right w:val="none" w:sz="0" w:space="0" w:color="auto"/>
          </w:divBdr>
        </w:div>
        <w:div w:id="1237667491">
          <w:marLeft w:val="640"/>
          <w:marRight w:val="0"/>
          <w:marTop w:val="0"/>
          <w:marBottom w:val="0"/>
          <w:divBdr>
            <w:top w:val="none" w:sz="0" w:space="0" w:color="auto"/>
            <w:left w:val="none" w:sz="0" w:space="0" w:color="auto"/>
            <w:bottom w:val="none" w:sz="0" w:space="0" w:color="auto"/>
            <w:right w:val="none" w:sz="0" w:space="0" w:color="auto"/>
          </w:divBdr>
        </w:div>
        <w:div w:id="1416705172">
          <w:marLeft w:val="640"/>
          <w:marRight w:val="0"/>
          <w:marTop w:val="0"/>
          <w:marBottom w:val="0"/>
          <w:divBdr>
            <w:top w:val="none" w:sz="0" w:space="0" w:color="auto"/>
            <w:left w:val="none" w:sz="0" w:space="0" w:color="auto"/>
            <w:bottom w:val="none" w:sz="0" w:space="0" w:color="auto"/>
            <w:right w:val="none" w:sz="0" w:space="0" w:color="auto"/>
          </w:divBdr>
        </w:div>
        <w:div w:id="436562630">
          <w:marLeft w:val="640"/>
          <w:marRight w:val="0"/>
          <w:marTop w:val="0"/>
          <w:marBottom w:val="0"/>
          <w:divBdr>
            <w:top w:val="none" w:sz="0" w:space="0" w:color="auto"/>
            <w:left w:val="none" w:sz="0" w:space="0" w:color="auto"/>
            <w:bottom w:val="none" w:sz="0" w:space="0" w:color="auto"/>
            <w:right w:val="none" w:sz="0" w:space="0" w:color="auto"/>
          </w:divBdr>
        </w:div>
        <w:div w:id="1389646666">
          <w:marLeft w:val="640"/>
          <w:marRight w:val="0"/>
          <w:marTop w:val="0"/>
          <w:marBottom w:val="0"/>
          <w:divBdr>
            <w:top w:val="none" w:sz="0" w:space="0" w:color="auto"/>
            <w:left w:val="none" w:sz="0" w:space="0" w:color="auto"/>
            <w:bottom w:val="none" w:sz="0" w:space="0" w:color="auto"/>
            <w:right w:val="none" w:sz="0" w:space="0" w:color="auto"/>
          </w:divBdr>
        </w:div>
        <w:div w:id="1346788163">
          <w:marLeft w:val="640"/>
          <w:marRight w:val="0"/>
          <w:marTop w:val="0"/>
          <w:marBottom w:val="0"/>
          <w:divBdr>
            <w:top w:val="none" w:sz="0" w:space="0" w:color="auto"/>
            <w:left w:val="none" w:sz="0" w:space="0" w:color="auto"/>
            <w:bottom w:val="none" w:sz="0" w:space="0" w:color="auto"/>
            <w:right w:val="none" w:sz="0" w:space="0" w:color="auto"/>
          </w:divBdr>
        </w:div>
        <w:div w:id="1030030394">
          <w:marLeft w:val="640"/>
          <w:marRight w:val="0"/>
          <w:marTop w:val="0"/>
          <w:marBottom w:val="0"/>
          <w:divBdr>
            <w:top w:val="none" w:sz="0" w:space="0" w:color="auto"/>
            <w:left w:val="none" w:sz="0" w:space="0" w:color="auto"/>
            <w:bottom w:val="none" w:sz="0" w:space="0" w:color="auto"/>
            <w:right w:val="none" w:sz="0" w:space="0" w:color="auto"/>
          </w:divBdr>
        </w:div>
        <w:div w:id="1070692553">
          <w:marLeft w:val="640"/>
          <w:marRight w:val="0"/>
          <w:marTop w:val="0"/>
          <w:marBottom w:val="0"/>
          <w:divBdr>
            <w:top w:val="none" w:sz="0" w:space="0" w:color="auto"/>
            <w:left w:val="none" w:sz="0" w:space="0" w:color="auto"/>
            <w:bottom w:val="none" w:sz="0" w:space="0" w:color="auto"/>
            <w:right w:val="none" w:sz="0" w:space="0" w:color="auto"/>
          </w:divBdr>
        </w:div>
        <w:div w:id="1556702632">
          <w:marLeft w:val="640"/>
          <w:marRight w:val="0"/>
          <w:marTop w:val="0"/>
          <w:marBottom w:val="0"/>
          <w:divBdr>
            <w:top w:val="none" w:sz="0" w:space="0" w:color="auto"/>
            <w:left w:val="none" w:sz="0" w:space="0" w:color="auto"/>
            <w:bottom w:val="none" w:sz="0" w:space="0" w:color="auto"/>
            <w:right w:val="none" w:sz="0" w:space="0" w:color="auto"/>
          </w:divBdr>
        </w:div>
        <w:div w:id="2013679428">
          <w:marLeft w:val="640"/>
          <w:marRight w:val="0"/>
          <w:marTop w:val="0"/>
          <w:marBottom w:val="0"/>
          <w:divBdr>
            <w:top w:val="none" w:sz="0" w:space="0" w:color="auto"/>
            <w:left w:val="none" w:sz="0" w:space="0" w:color="auto"/>
            <w:bottom w:val="none" w:sz="0" w:space="0" w:color="auto"/>
            <w:right w:val="none" w:sz="0" w:space="0" w:color="auto"/>
          </w:divBdr>
        </w:div>
        <w:div w:id="12264472">
          <w:marLeft w:val="640"/>
          <w:marRight w:val="0"/>
          <w:marTop w:val="0"/>
          <w:marBottom w:val="0"/>
          <w:divBdr>
            <w:top w:val="none" w:sz="0" w:space="0" w:color="auto"/>
            <w:left w:val="none" w:sz="0" w:space="0" w:color="auto"/>
            <w:bottom w:val="none" w:sz="0" w:space="0" w:color="auto"/>
            <w:right w:val="none" w:sz="0" w:space="0" w:color="auto"/>
          </w:divBdr>
        </w:div>
        <w:div w:id="1119957976">
          <w:marLeft w:val="640"/>
          <w:marRight w:val="0"/>
          <w:marTop w:val="0"/>
          <w:marBottom w:val="0"/>
          <w:divBdr>
            <w:top w:val="none" w:sz="0" w:space="0" w:color="auto"/>
            <w:left w:val="none" w:sz="0" w:space="0" w:color="auto"/>
            <w:bottom w:val="none" w:sz="0" w:space="0" w:color="auto"/>
            <w:right w:val="none" w:sz="0" w:space="0" w:color="auto"/>
          </w:divBdr>
        </w:div>
        <w:div w:id="44531173">
          <w:marLeft w:val="640"/>
          <w:marRight w:val="0"/>
          <w:marTop w:val="0"/>
          <w:marBottom w:val="0"/>
          <w:divBdr>
            <w:top w:val="none" w:sz="0" w:space="0" w:color="auto"/>
            <w:left w:val="none" w:sz="0" w:space="0" w:color="auto"/>
            <w:bottom w:val="none" w:sz="0" w:space="0" w:color="auto"/>
            <w:right w:val="none" w:sz="0" w:space="0" w:color="auto"/>
          </w:divBdr>
        </w:div>
        <w:div w:id="1788423651">
          <w:marLeft w:val="640"/>
          <w:marRight w:val="0"/>
          <w:marTop w:val="0"/>
          <w:marBottom w:val="0"/>
          <w:divBdr>
            <w:top w:val="none" w:sz="0" w:space="0" w:color="auto"/>
            <w:left w:val="none" w:sz="0" w:space="0" w:color="auto"/>
            <w:bottom w:val="none" w:sz="0" w:space="0" w:color="auto"/>
            <w:right w:val="none" w:sz="0" w:space="0" w:color="auto"/>
          </w:divBdr>
        </w:div>
        <w:div w:id="1845241533">
          <w:marLeft w:val="640"/>
          <w:marRight w:val="0"/>
          <w:marTop w:val="0"/>
          <w:marBottom w:val="0"/>
          <w:divBdr>
            <w:top w:val="none" w:sz="0" w:space="0" w:color="auto"/>
            <w:left w:val="none" w:sz="0" w:space="0" w:color="auto"/>
            <w:bottom w:val="none" w:sz="0" w:space="0" w:color="auto"/>
            <w:right w:val="none" w:sz="0" w:space="0" w:color="auto"/>
          </w:divBdr>
        </w:div>
        <w:div w:id="776755041">
          <w:marLeft w:val="640"/>
          <w:marRight w:val="0"/>
          <w:marTop w:val="0"/>
          <w:marBottom w:val="0"/>
          <w:divBdr>
            <w:top w:val="none" w:sz="0" w:space="0" w:color="auto"/>
            <w:left w:val="none" w:sz="0" w:space="0" w:color="auto"/>
            <w:bottom w:val="none" w:sz="0" w:space="0" w:color="auto"/>
            <w:right w:val="none" w:sz="0" w:space="0" w:color="auto"/>
          </w:divBdr>
        </w:div>
        <w:div w:id="1459952932">
          <w:marLeft w:val="640"/>
          <w:marRight w:val="0"/>
          <w:marTop w:val="0"/>
          <w:marBottom w:val="0"/>
          <w:divBdr>
            <w:top w:val="none" w:sz="0" w:space="0" w:color="auto"/>
            <w:left w:val="none" w:sz="0" w:space="0" w:color="auto"/>
            <w:bottom w:val="none" w:sz="0" w:space="0" w:color="auto"/>
            <w:right w:val="none" w:sz="0" w:space="0" w:color="auto"/>
          </w:divBdr>
        </w:div>
        <w:div w:id="2091005573">
          <w:marLeft w:val="640"/>
          <w:marRight w:val="0"/>
          <w:marTop w:val="0"/>
          <w:marBottom w:val="0"/>
          <w:divBdr>
            <w:top w:val="none" w:sz="0" w:space="0" w:color="auto"/>
            <w:left w:val="none" w:sz="0" w:space="0" w:color="auto"/>
            <w:bottom w:val="none" w:sz="0" w:space="0" w:color="auto"/>
            <w:right w:val="none" w:sz="0" w:space="0" w:color="auto"/>
          </w:divBdr>
        </w:div>
        <w:div w:id="534848041">
          <w:marLeft w:val="640"/>
          <w:marRight w:val="0"/>
          <w:marTop w:val="0"/>
          <w:marBottom w:val="0"/>
          <w:divBdr>
            <w:top w:val="none" w:sz="0" w:space="0" w:color="auto"/>
            <w:left w:val="none" w:sz="0" w:space="0" w:color="auto"/>
            <w:bottom w:val="none" w:sz="0" w:space="0" w:color="auto"/>
            <w:right w:val="none" w:sz="0" w:space="0" w:color="auto"/>
          </w:divBdr>
        </w:div>
        <w:div w:id="2125346535">
          <w:marLeft w:val="640"/>
          <w:marRight w:val="0"/>
          <w:marTop w:val="0"/>
          <w:marBottom w:val="0"/>
          <w:divBdr>
            <w:top w:val="none" w:sz="0" w:space="0" w:color="auto"/>
            <w:left w:val="none" w:sz="0" w:space="0" w:color="auto"/>
            <w:bottom w:val="none" w:sz="0" w:space="0" w:color="auto"/>
            <w:right w:val="none" w:sz="0" w:space="0" w:color="auto"/>
          </w:divBdr>
        </w:div>
        <w:div w:id="1659770850">
          <w:marLeft w:val="640"/>
          <w:marRight w:val="0"/>
          <w:marTop w:val="0"/>
          <w:marBottom w:val="0"/>
          <w:divBdr>
            <w:top w:val="none" w:sz="0" w:space="0" w:color="auto"/>
            <w:left w:val="none" w:sz="0" w:space="0" w:color="auto"/>
            <w:bottom w:val="none" w:sz="0" w:space="0" w:color="auto"/>
            <w:right w:val="none" w:sz="0" w:space="0" w:color="auto"/>
          </w:divBdr>
        </w:div>
        <w:div w:id="1462651703">
          <w:marLeft w:val="640"/>
          <w:marRight w:val="0"/>
          <w:marTop w:val="0"/>
          <w:marBottom w:val="0"/>
          <w:divBdr>
            <w:top w:val="none" w:sz="0" w:space="0" w:color="auto"/>
            <w:left w:val="none" w:sz="0" w:space="0" w:color="auto"/>
            <w:bottom w:val="none" w:sz="0" w:space="0" w:color="auto"/>
            <w:right w:val="none" w:sz="0" w:space="0" w:color="auto"/>
          </w:divBdr>
        </w:div>
        <w:div w:id="748427015">
          <w:marLeft w:val="640"/>
          <w:marRight w:val="0"/>
          <w:marTop w:val="0"/>
          <w:marBottom w:val="0"/>
          <w:divBdr>
            <w:top w:val="none" w:sz="0" w:space="0" w:color="auto"/>
            <w:left w:val="none" w:sz="0" w:space="0" w:color="auto"/>
            <w:bottom w:val="none" w:sz="0" w:space="0" w:color="auto"/>
            <w:right w:val="none" w:sz="0" w:space="0" w:color="auto"/>
          </w:divBdr>
        </w:div>
        <w:div w:id="147209157">
          <w:marLeft w:val="640"/>
          <w:marRight w:val="0"/>
          <w:marTop w:val="0"/>
          <w:marBottom w:val="0"/>
          <w:divBdr>
            <w:top w:val="none" w:sz="0" w:space="0" w:color="auto"/>
            <w:left w:val="none" w:sz="0" w:space="0" w:color="auto"/>
            <w:bottom w:val="none" w:sz="0" w:space="0" w:color="auto"/>
            <w:right w:val="none" w:sz="0" w:space="0" w:color="auto"/>
          </w:divBdr>
        </w:div>
        <w:div w:id="109403465">
          <w:marLeft w:val="640"/>
          <w:marRight w:val="0"/>
          <w:marTop w:val="0"/>
          <w:marBottom w:val="0"/>
          <w:divBdr>
            <w:top w:val="none" w:sz="0" w:space="0" w:color="auto"/>
            <w:left w:val="none" w:sz="0" w:space="0" w:color="auto"/>
            <w:bottom w:val="none" w:sz="0" w:space="0" w:color="auto"/>
            <w:right w:val="none" w:sz="0" w:space="0" w:color="auto"/>
          </w:divBdr>
        </w:div>
        <w:div w:id="1257908950">
          <w:marLeft w:val="640"/>
          <w:marRight w:val="0"/>
          <w:marTop w:val="0"/>
          <w:marBottom w:val="0"/>
          <w:divBdr>
            <w:top w:val="none" w:sz="0" w:space="0" w:color="auto"/>
            <w:left w:val="none" w:sz="0" w:space="0" w:color="auto"/>
            <w:bottom w:val="none" w:sz="0" w:space="0" w:color="auto"/>
            <w:right w:val="none" w:sz="0" w:space="0" w:color="auto"/>
          </w:divBdr>
        </w:div>
        <w:div w:id="1816531626">
          <w:marLeft w:val="640"/>
          <w:marRight w:val="0"/>
          <w:marTop w:val="0"/>
          <w:marBottom w:val="0"/>
          <w:divBdr>
            <w:top w:val="none" w:sz="0" w:space="0" w:color="auto"/>
            <w:left w:val="none" w:sz="0" w:space="0" w:color="auto"/>
            <w:bottom w:val="none" w:sz="0" w:space="0" w:color="auto"/>
            <w:right w:val="none" w:sz="0" w:space="0" w:color="auto"/>
          </w:divBdr>
        </w:div>
        <w:div w:id="248002241">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73929623">
      <w:bodyDiv w:val="1"/>
      <w:marLeft w:val="0"/>
      <w:marRight w:val="0"/>
      <w:marTop w:val="0"/>
      <w:marBottom w:val="0"/>
      <w:divBdr>
        <w:top w:val="none" w:sz="0" w:space="0" w:color="auto"/>
        <w:left w:val="none" w:sz="0" w:space="0" w:color="auto"/>
        <w:bottom w:val="none" w:sz="0" w:space="0" w:color="auto"/>
        <w:right w:val="none" w:sz="0" w:space="0" w:color="auto"/>
      </w:divBdr>
      <w:divsChild>
        <w:div w:id="1904683651">
          <w:marLeft w:val="640"/>
          <w:marRight w:val="0"/>
          <w:marTop w:val="0"/>
          <w:marBottom w:val="0"/>
          <w:divBdr>
            <w:top w:val="none" w:sz="0" w:space="0" w:color="auto"/>
            <w:left w:val="none" w:sz="0" w:space="0" w:color="auto"/>
            <w:bottom w:val="none" w:sz="0" w:space="0" w:color="auto"/>
            <w:right w:val="none" w:sz="0" w:space="0" w:color="auto"/>
          </w:divBdr>
        </w:div>
        <w:div w:id="2121873331">
          <w:marLeft w:val="640"/>
          <w:marRight w:val="0"/>
          <w:marTop w:val="0"/>
          <w:marBottom w:val="0"/>
          <w:divBdr>
            <w:top w:val="none" w:sz="0" w:space="0" w:color="auto"/>
            <w:left w:val="none" w:sz="0" w:space="0" w:color="auto"/>
            <w:bottom w:val="none" w:sz="0" w:space="0" w:color="auto"/>
            <w:right w:val="none" w:sz="0" w:space="0" w:color="auto"/>
          </w:divBdr>
        </w:div>
        <w:div w:id="1415396766">
          <w:marLeft w:val="640"/>
          <w:marRight w:val="0"/>
          <w:marTop w:val="0"/>
          <w:marBottom w:val="0"/>
          <w:divBdr>
            <w:top w:val="none" w:sz="0" w:space="0" w:color="auto"/>
            <w:left w:val="none" w:sz="0" w:space="0" w:color="auto"/>
            <w:bottom w:val="none" w:sz="0" w:space="0" w:color="auto"/>
            <w:right w:val="none" w:sz="0" w:space="0" w:color="auto"/>
          </w:divBdr>
        </w:div>
        <w:div w:id="1878424756">
          <w:marLeft w:val="640"/>
          <w:marRight w:val="0"/>
          <w:marTop w:val="0"/>
          <w:marBottom w:val="0"/>
          <w:divBdr>
            <w:top w:val="none" w:sz="0" w:space="0" w:color="auto"/>
            <w:left w:val="none" w:sz="0" w:space="0" w:color="auto"/>
            <w:bottom w:val="none" w:sz="0" w:space="0" w:color="auto"/>
            <w:right w:val="none" w:sz="0" w:space="0" w:color="auto"/>
          </w:divBdr>
        </w:div>
        <w:div w:id="704914315">
          <w:marLeft w:val="640"/>
          <w:marRight w:val="0"/>
          <w:marTop w:val="0"/>
          <w:marBottom w:val="0"/>
          <w:divBdr>
            <w:top w:val="none" w:sz="0" w:space="0" w:color="auto"/>
            <w:left w:val="none" w:sz="0" w:space="0" w:color="auto"/>
            <w:bottom w:val="none" w:sz="0" w:space="0" w:color="auto"/>
            <w:right w:val="none" w:sz="0" w:space="0" w:color="auto"/>
          </w:divBdr>
        </w:div>
        <w:div w:id="757560836">
          <w:marLeft w:val="640"/>
          <w:marRight w:val="0"/>
          <w:marTop w:val="0"/>
          <w:marBottom w:val="0"/>
          <w:divBdr>
            <w:top w:val="none" w:sz="0" w:space="0" w:color="auto"/>
            <w:left w:val="none" w:sz="0" w:space="0" w:color="auto"/>
            <w:bottom w:val="none" w:sz="0" w:space="0" w:color="auto"/>
            <w:right w:val="none" w:sz="0" w:space="0" w:color="auto"/>
          </w:divBdr>
        </w:div>
        <w:div w:id="438717699">
          <w:marLeft w:val="640"/>
          <w:marRight w:val="0"/>
          <w:marTop w:val="0"/>
          <w:marBottom w:val="0"/>
          <w:divBdr>
            <w:top w:val="none" w:sz="0" w:space="0" w:color="auto"/>
            <w:left w:val="none" w:sz="0" w:space="0" w:color="auto"/>
            <w:bottom w:val="none" w:sz="0" w:space="0" w:color="auto"/>
            <w:right w:val="none" w:sz="0" w:space="0" w:color="auto"/>
          </w:divBdr>
        </w:div>
        <w:div w:id="170069462">
          <w:marLeft w:val="640"/>
          <w:marRight w:val="0"/>
          <w:marTop w:val="0"/>
          <w:marBottom w:val="0"/>
          <w:divBdr>
            <w:top w:val="none" w:sz="0" w:space="0" w:color="auto"/>
            <w:left w:val="none" w:sz="0" w:space="0" w:color="auto"/>
            <w:bottom w:val="none" w:sz="0" w:space="0" w:color="auto"/>
            <w:right w:val="none" w:sz="0" w:space="0" w:color="auto"/>
          </w:divBdr>
        </w:div>
        <w:div w:id="1441611361">
          <w:marLeft w:val="640"/>
          <w:marRight w:val="0"/>
          <w:marTop w:val="0"/>
          <w:marBottom w:val="0"/>
          <w:divBdr>
            <w:top w:val="none" w:sz="0" w:space="0" w:color="auto"/>
            <w:left w:val="none" w:sz="0" w:space="0" w:color="auto"/>
            <w:bottom w:val="none" w:sz="0" w:space="0" w:color="auto"/>
            <w:right w:val="none" w:sz="0" w:space="0" w:color="auto"/>
          </w:divBdr>
        </w:div>
        <w:div w:id="825975977">
          <w:marLeft w:val="640"/>
          <w:marRight w:val="0"/>
          <w:marTop w:val="0"/>
          <w:marBottom w:val="0"/>
          <w:divBdr>
            <w:top w:val="none" w:sz="0" w:space="0" w:color="auto"/>
            <w:left w:val="none" w:sz="0" w:space="0" w:color="auto"/>
            <w:bottom w:val="none" w:sz="0" w:space="0" w:color="auto"/>
            <w:right w:val="none" w:sz="0" w:space="0" w:color="auto"/>
          </w:divBdr>
        </w:div>
        <w:div w:id="1096512174">
          <w:marLeft w:val="640"/>
          <w:marRight w:val="0"/>
          <w:marTop w:val="0"/>
          <w:marBottom w:val="0"/>
          <w:divBdr>
            <w:top w:val="none" w:sz="0" w:space="0" w:color="auto"/>
            <w:left w:val="none" w:sz="0" w:space="0" w:color="auto"/>
            <w:bottom w:val="none" w:sz="0" w:space="0" w:color="auto"/>
            <w:right w:val="none" w:sz="0" w:space="0" w:color="auto"/>
          </w:divBdr>
        </w:div>
        <w:div w:id="394208313">
          <w:marLeft w:val="640"/>
          <w:marRight w:val="0"/>
          <w:marTop w:val="0"/>
          <w:marBottom w:val="0"/>
          <w:divBdr>
            <w:top w:val="none" w:sz="0" w:space="0" w:color="auto"/>
            <w:left w:val="none" w:sz="0" w:space="0" w:color="auto"/>
            <w:bottom w:val="none" w:sz="0" w:space="0" w:color="auto"/>
            <w:right w:val="none" w:sz="0" w:space="0" w:color="auto"/>
          </w:divBdr>
        </w:div>
        <w:div w:id="854684177">
          <w:marLeft w:val="640"/>
          <w:marRight w:val="0"/>
          <w:marTop w:val="0"/>
          <w:marBottom w:val="0"/>
          <w:divBdr>
            <w:top w:val="none" w:sz="0" w:space="0" w:color="auto"/>
            <w:left w:val="none" w:sz="0" w:space="0" w:color="auto"/>
            <w:bottom w:val="none" w:sz="0" w:space="0" w:color="auto"/>
            <w:right w:val="none" w:sz="0" w:space="0" w:color="auto"/>
          </w:divBdr>
        </w:div>
        <w:div w:id="227156322">
          <w:marLeft w:val="640"/>
          <w:marRight w:val="0"/>
          <w:marTop w:val="0"/>
          <w:marBottom w:val="0"/>
          <w:divBdr>
            <w:top w:val="none" w:sz="0" w:space="0" w:color="auto"/>
            <w:left w:val="none" w:sz="0" w:space="0" w:color="auto"/>
            <w:bottom w:val="none" w:sz="0" w:space="0" w:color="auto"/>
            <w:right w:val="none" w:sz="0" w:space="0" w:color="auto"/>
          </w:divBdr>
        </w:div>
        <w:div w:id="831261810">
          <w:marLeft w:val="640"/>
          <w:marRight w:val="0"/>
          <w:marTop w:val="0"/>
          <w:marBottom w:val="0"/>
          <w:divBdr>
            <w:top w:val="none" w:sz="0" w:space="0" w:color="auto"/>
            <w:left w:val="none" w:sz="0" w:space="0" w:color="auto"/>
            <w:bottom w:val="none" w:sz="0" w:space="0" w:color="auto"/>
            <w:right w:val="none" w:sz="0" w:space="0" w:color="auto"/>
          </w:divBdr>
        </w:div>
        <w:div w:id="65417937">
          <w:marLeft w:val="640"/>
          <w:marRight w:val="0"/>
          <w:marTop w:val="0"/>
          <w:marBottom w:val="0"/>
          <w:divBdr>
            <w:top w:val="none" w:sz="0" w:space="0" w:color="auto"/>
            <w:left w:val="none" w:sz="0" w:space="0" w:color="auto"/>
            <w:bottom w:val="none" w:sz="0" w:space="0" w:color="auto"/>
            <w:right w:val="none" w:sz="0" w:space="0" w:color="auto"/>
          </w:divBdr>
        </w:div>
        <w:div w:id="180320723">
          <w:marLeft w:val="640"/>
          <w:marRight w:val="0"/>
          <w:marTop w:val="0"/>
          <w:marBottom w:val="0"/>
          <w:divBdr>
            <w:top w:val="none" w:sz="0" w:space="0" w:color="auto"/>
            <w:left w:val="none" w:sz="0" w:space="0" w:color="auto"/>
            <w:bottom w:val="none" w:sz="0" w:space="0" w:color="auto"/>
            <w:right w:val="none" w:sz="0" w:space="0" w:color="auto"/>
          </w:divBdr>
        </w:div>
        <w:div w:id="1109817776">
          <w:marLeft w:val="640"/>
          <w:marRight w:val="0"/>
          <w:marTop w:val="0"/>
          <w:marBottom w:val="0"/>
          <w:divBdr>
            <w:top w:val="none" w:sz="0" w:space="0" w:color="auto"/>
            <w:left w:val="none" w:sz="0" w:space="0" w:color="auto"/>
            <w:bottom w:val="none" w:sz="0" w:space="0" w:color="auto"/>
            <w:right w:val="none" w:sz="0" w:space="0" w:color="auto"/>
          </w:divBdr>
        </w:div>
        <w:div w:id="2005015056">
          <w:marLeft w:val="640"/>
          <w:marRight w:val="0"/>
          <w:marTop w:val="0"/>
          <w:marBottom w:val="0"/>
          <w:divBdr>
            <w:top w:val="none" w:sz="0" w:space="0" w:color="auto"/>
            <w:left w:val="none" w:sz="0" w:space="0" w:color="auto"/>
            <w:bottom w:val="none" w:sz="0" w:space="0" w:color="auto"/>
            <w:right w:val="none" w:sz="0" w:space="0" w:color="auto"/>
          </w:divBdr>
        </w:div>
        <w:div w:id="1555585216">
          <w:marLeft w:val="640"/>
          <w:marRight w:val="0"/>
          <w:marTop w:val="0"/>
          <w:marBottom w:val="0"/>
          <w:divBdr>
            <w:top w:val="none" w:sz="0" w:space="0" w:color="auto"/>
            <w:left w:val="none" w:sz="0" w:space="0" w:color="auto"/>
            <w:bottom w:val="none" w:sz="0" w:space="0" w:color="auto"/>
            <w:right w:val="none" w:sz="0" w:space="0" w:color="auto"/>
          </w:divBdr>
        </w:div>
        <w:div w:id="1780877086">
          <w:marLeft w:val="640"/>
          <w:marRight w:val="0"/>
          <w:marTop w:val="0"/>
          <w:marBottom w:val="0"/>
          <w:divBdr>
            <w:top w:val="none" w:sz="0" w:space="0" w:color="auto"/>
            <w:left w:val="none" w:sz="0" w:space="0" w:color="auto"/>
            <w:bottom w:val="none" w:sz="0" w:space="0" w:color="auto"/>
            <w:right w:val="none" w:sz="0" w:space="0" w:color="auto"/>
          </w:divBdr>
        </w:div>
        <w:div w:id="418066815">
          <w:marLeft w:val="640"/>
          <w:marRight w:val="0"/>
          <w:marTop w:val="0"/>
          <w:marBottom w:val="0"/>
          <w:divBdr>
            <w:top w:val="none" w:sz="0" w:space="0" w:color="auto"/>
            <w:left w:val="none" w:sz="0" w:space="0" w:color="auto"/>
            <w:bottom w:val="none" w:sz="0" w:space="0" w:color="auto"/>
            <w:right w:val="none" w:sz="0" w:space="0" w:color="auto"/>
          </w:divBdr>
        </w:div>
        <w:div w:id="1509178965">
          <w:marLeft w:val="640"/>
          <w:marRight w:val="0"/>
          <w:marTop w:val="0"/>
          <w:marBottom w:val="0"/>
          <w:divBdr>
            <w:top w:val="none" w:sz="0" w:space="0" w:color="auto"/>
            <w:left w:val="none" w:sz="0" w:space="0" w:color="auto"/>
            <w:bottom w:val="none" w:sz="0" w:space="0" w:color="auto"/>
            <w:right w:val="none" w:sz="0" w:space="0" w:color="auto"/>
          </w:divBdr>
        </w:div>
        <w:div w:id="1868565080">
          <w:marLeft w:val="640"/>
          <w:marRight w:val="0"/>
          <w:marTop w:val="0"/>
          <w:marBottom w:val="0"/>
          <w:divBdr>
            <w:top w:val="none" w:sz="0" w:space="0" w:color="auto"/>
            <w:left w:val="none" w:sz="0" w:space="0" w:color="auto"/>
            <w:bottom w:val="none" w:sz="0" w:space="0" w:color="auto"/>
            <w:right w:val="none" w:sz="0" w:space="0" w:color="auto"/>
          </w:divBdr>
        </w:div>
        <w:div w:id="1658147321">
          <w:marLeft w:val="640"/>
          <w:marRight w:val="0"/>
          <w:marTop w:val="0"/>
          <w:marBottom w:val="0"/>
          <w:divBdr>
            <w:top w:val="none" w:sz="0" w:space="0" w:color="auto"/>
            <w:left w:val="none" w:sz="0" w:space="0" w:color="auto"/>
            <w:bottom w:val="none" w:sz="0" w:space="0" w:color="auto"/>
            <w:right w:val="none" w:sz="0" w:space="0" w:color="auto"/>
          </w:divBdr>
        </w:div>
        <w:div w:id="1664819550">
          <w:marLeft w:val="640"/>
          <w:marRight w:val="0"/>
          <w:marTop w:val="0"/>
          <w:marBottom w:val="0"/>
          <w:divBdr>
            <w:top w:val="none" w:sz="0" w:space="0" w:color="auto"/>
            <w:left w:val="none" w:sz="0" w:space="0" w:color="auto"/>
            <w:bottom w:val="none" w:sz="0" w:space="0" w:color="auto"/>
            <w:right w:val="none" w:sz="0" w:space="0" w:color="auto"/>
          </w:divBdr>
        </w:div>
        <w:div w:id="447890513">
          <w:marLeft w:val="640"/>
          <w:marRight w:val="0"/>
          <w:marTop w:val="0"/>
          <w:marBottom w:val="0"/>
          <w:divBdr>
            <w:top w:val="none" w:sz="0" w:space="0" w:color="auto"/>
            <w:left w:val="none" w:sz="0" w:space="0" w:color="auto"/>
            <w:bottom w:val="none" w:sz="0" w:space="0" w:color="auto"/>
            <w:right w:val="none" w:sz="0" w:space="0" w:color="auto"/>
          </w:divBdr>
        </w:div>
        <w:div w:id="1940143100">
          <w:marLeft w:val="640"/>
          <w:marRight w:val="0"/>
          <w:marTop w:val="0"/>
          <w:marBottom w:val="0"/>
          <w:divBdr>
            <w:top w:val="none" w:sz="0" w:space="0" w:color="auto"/>
            <w:left w:val="none" w:sz="0" w:space="0" w:color="auto"/>
            <w:bottom w:val="none" w:sz="0" w:space="0" w:color="auto"/>
            <w:right w:val="none" w:sz="0" w:space="0" w:color="auto"/>
          </w:divBdr>
        </w:div>
        <w:div w:id="1205873400">
          <w:marLeft w:val="640"/>
          <w:marRight w:val="0"/>
          <w:marTop w:val="0"/>
          <w:marBottom w:val="0"/>
          <w:divBdr>
            <w:top w:val="none" w:sz="0" w:space="0" w:color="auto"/>
            <w:left w:val="none" w:sz="0" w:space="0" w:color="auto"/>
            <w:bottom w:val="none" w:sz="0" w:space="0" w:color="auto"/>
            <w:right w:val="none" w:sz="0" w:space="0" w:color="auto"/>
          </w:divBdr>
        </w:div>
        <w:div w:id="1866404094">
          <w:marLeft w:val="640"/>
          <w:marRight w:val="0"/>
          <w:marTop w:val="0"/>
          <w:marBottom w:val="0"/>
          <w:divBdr>
            <w:top w:val="none" w:sz="0" w:space="0" w:color="auto"/>
            <w:left w:val="none" w:sz="0" w:space="0" w:color="auto"/>
            <w:bottom w:val="none" w:sz="0" w:space="0" w:color="auto"/>
            <w:right w:val="none" w:sz="0" w:space="0" w:color="auto"/>
          </w:divBdr>
        </w:div>
        <w:div w:id="1586525961">
          <w:marLeft w:val="640"/>
          <w:marRight w:val="0"/>
          <w:marTop w:val="0"/>
          <w:marBottom w:val="0"/>
          <w:divBdr>
            <w:top w:val="none" w:sz="0" w:space="0" w:color="auto"/>
            <w:left w:val="none" w:sz="0" w:space="0" w:color="auto"/>
            <w:bottom w:val="none" w:sz="0" w:space="0" w:color="auto"/>
            <w:right w:val="none" w:sz="0" w:space="0" w:color="auto"/>
          </w:divBdr>
        </w:div>
        <w:div w:id="1180895743">
          <w:marLeft w:val="640"/>
          <w:marRight w:val="0"/>
          <w:marTop w:val="0"/>
          <w:marBottom w:val="0"/>
          <w:divBdr>
            <w:top w:val="none" w:sz="0" w:space="0" w:color="auto"/>
            <w:left w:val="none" w:sz="0" w:space="0" w:color="auto"/>
            <w:bottom w:val="none" w:sz="0" w:space="0" w:color="auto"/>
            <w:right w:val="none" w:sz="0" w:space="0" w:color="auto"/>
          </w:divBdr>
        </w:div>
        <w:div w:id="11959547">
          <w:marLeft w:val="640"/>
          <w:marRight w:val="0"/>
          <w:marTop w:val="0"/>
          <w:marBottom w:val="0"/>
          <w:divBdr>
            <w:top w:val="none" w:sz="0" w:space="0" w:color="auto"/>
            <w:left w:val="none" w:sz="0" w:space="0" w:color="auto"/>
            <w:bottom w:val="none" w:sz="0" w:space="0" w:color="auto"/>
            <w:right w:val="none" w:sz="0" w:space="0" w:color="auto"/>
          </w:divBdr>
        </w:div>
        <w:div w:id="1586304450">
          <w:marLeft w:val="640"/>
          <w:marRight w:val="0"/>
          <w:marTop w:val="0"/>
          <w:marBottom w:val="0"/>
          <w:divBdr>
            <w:top w:val="none" w:sz="0" w:space="0" w:color="auto"/>
            <w:left w:val="none" w:sz="0" w:space="0" w:color="auto"/>
            <w:bottom w:val="none" w:sz="0" w:space="0" w:color="auto"/>
            <w:right w:val="none" w:sz="0" w:space="0" w:color="auto"/>
          </w:divBdr>
        </w:div>
        <w:div w:id="1276398980">
          <w:marLeft w:val="640"/>
          <w:marRight w:val="0"/>
          <w:marTop w:val="0"/>
          <w:marBottom w:val="0"/>
          <w:divBdr>
            <w:top w:val="none" w:sz="0" w:space="0" w:color="auto"/>
            <w:left w:val="none" w:sz="0" w:space="0" w:color="auto"/>
            <w:bottom w:val="none" w:sz="0" w:space="0" w:color="auto"/>
            <w:right w:val="none" w:sz="0" w:space="0" w:color="auto"/>
          </w:divBdr>
        </w:div>
        <w:div w:id="1474758703">
          <w:marLeft w:val="640"/>
          <w:marRight w:val="0"/>
          <w:marTop w:val="0"/>
          <w:marBottom w:val="0"/>
          <w:divBdr>
            <w:top w:val="none" w:sz="0" w:space="0" w:color="auto"/>
            <w:left w:val="none" w:sz="0" w:space="0" w:color="auto"/>
            <w:bottom w:val="none" w:sz="0" w:space="0" w:color="auto"/>
            <w:right w:val="none" w:sz="0" w:space="0" w:color="auto"/>
          </w:divBdr>
        </w:div>
        <w:div w:id="2020036841">
          <w:marLeft w:val="640"/>
          <w:marRight w:val="0"/>
          <w:marTop w:val="0"/>
          <w:marBottom w:val="0"/>
          <w:divBdr>
            <w:top w:val="none" w:sz="0" w:space="0" w:color="auto"/>
            <w:left w:val="none" w:sz="0" w:space="0" w:color="auto"/>
            <w:bottom w:val="none" w:sz="0" w:space="0" w:color="auto"/>
            <w:right w:val="none" w:sz="0" w:space="0" w:color="auto"/>
          </w:divBdr>
        </w:div>
        <w:div w:id="626811132">
          <w:marLeft w:val="640"/>
          <w:marRight w:val="0"/>
          <w:marTop w:val="0"/>
          <w:marBottom w:val="0"/>
          <w:divBdr>
            <w:top w:val="none" w:sz="0" w:space="0" w:color="auto"/>
            <w:left w:val="none" w:sz="0" w:space="0" w:color="auto"/>
            <w:bottom w:val="none" w:sz="0" w:space="0" w:color="auto"/>
            <w:right w:val="none" w:sz="0" w:space="0" w:color="auto"/>
          </w:divBdr>
        </w:div>
        <w:div w:id="1116945195">
          <w:marLeft w:val="640"/>
          <w:marRight w:val="0"/>
          <w:marTop w:val="0"/>
          <w:marBottom w:val="0"/>
          <w:divBdr>
            <w:top w:val="none" w:sz="0" w:space="0" w:color="auto"/>
            <w:left w:val="none" w:sz="0" w:space="0" w:color="auto"/>
            <w:bottom w:val="none" w:sz="0" w:space="0" w:color="auto"/>
            <w:right w:val="none" w:sz="0" w:space="0" w:color="auto"/>
          </w:divBdr>
        </w:div>
        <w:div w:id="35353091">
          <w:marLeft w:val="640"/>
          <w:marRight w:val="0"/>
          <w:marTop w:val="0"/>
          <w:marBottom w:val="0"/>
          <w:divBdr>
            <w:top w:val="none" w:sz="0" w:space="0" w:color="auto"/>
            <w:left w:val="none" w:sz="0" w:space="0" w:color="auto"/>
            <w:bottom w:val="none" w:sz="0" w:space="0" w:color="auto"/>
            <w:right w:val="none" w:sz="0" w:space="0" w:color="auto"/>
          </w:divBdr>
        </w:div>
        <w:div w:id="432436254">
          <w:marLeft w:val="640"/>
          <w:marRight w:val="0"/>
          <w:marTop w:val="0"/>
          <w:marBottom w:val="0"/>
          <w:divBdr>
            <w:top w:val="none" w:sz="0" w:space="0" w:color="auto"/>
            <w:left w:val="none" w:sz="0" w:space="0" w:color="auto"/>
            <w:bottom w:val="none" w:sz="0" w:space="0" w:color="auto"/>
            <w:right w:val="none" w:sz="0" w:space="0" w:color="auto"/>
          </w:divBdr>
        </w:div>
        <w:div w:id="1230533505">
          <w:marLeft w:val="640"/>
          <w:marRight w:val="0"/>
          <w:marTop w:val="0"/>
          <w:marBottom w:val="0"/>
          <w:divBdr>
            <w:top w:val="none" w:sz="0" w:space="0" w:color="auto"/>
            <w:left w:val="none" w:sz="0" w:space="0" w:color="auto"/>
            <w:bottom w:val="none" w:sz="0" w:space="0" w:color="auto"/>
            <w:right w:val="none" w:sz="0" w:space="0" w:color="auto"/>
          </w:divBdr>
        </w:div>
        <w:div w:id="1347945069">
          <w:marLeft w:val="640"/>
          <w:marRight w:val="0"/>
          <w:marTop w:val="0"/>
          <w:marBottom w:val="0"/>
          <w:divBdr>
            <w:top w:val="none" w:sz="0" w:space="0" w:color="auto"/>
            <w:left w:val="none" w:sz="0" w:space="0" w:color="auto"/>
            <w:bottom w:val="none" w:sz="0" w:space="0" w:color="auto"/>
            <w:right w:val="none" w:sz="0" w:space="0" w:color="auto"/>
          </w:divBdr>
        </w:div>
        <w:div w:id="545609846">
          <w:marLeft w:val="640"/>
          <w:marRight w:val="0"/>
          <w:marTop w:val="0"/>
          <w:marBottom w:val="0"/>
          <w:divBdr>
            <w:top w:val="none" w:sz="0" w:space="0" w:color="auto"/>
            <w:left w:val="none" w:sz="0" w:space="0" w:color="auto"/>
            <w:bottom w:val="none" w:sz="0" w:space="0" w:color="auto"/>
            <w:right w:val="none" w:sz="0" w:space="0" w:color="auto"/>
          </w:divBdr>
        </w:div>
        <w:div w:id="1508053565">
          <w:marLeft w:val="640"/>
          <w:marRight w:val="0"/>
          <w:marTop w:val="0"/>
          <w:marBottom w:val="0"/>
          <w:divBdr>
            <w:top w:val="none" w:sz="0" w:space="0" w:color="auto"/>
            <w:left w:val="none" w:sz="0" w:space="0" w:color="auto"/>
            <w:bottom w:val="none" w:sz="0" w:space="0" w:color="auto"/>
            <w:right w:val="none" w:sz="0" w:space="0" w:color="auto"/>
          </w:divBdr>
        </w:div>
        <w:div w:id="950475686">
          <w:marLeft w:val="640"/>
          <w:marRight w:val="0"/>
          <w:marTop w:val="0"/>
          <w:marBottom w:val="0"/>
          <w:divBdr>
            <w:top w:val="none" w:sz="0" w:space="0" w:color="auto"/>
            <w:left w:val="none" w:sz="0" w:space="0" w:color="auto"/>
            <w:bottom w:val="none" w:sz="0" w:space="0" w:color="auto"/>
            <w:right w:val="none" w:sz="0" w:space="0" w:color="auto"/>
          </w:divBdr>
        </w:div>
        <w:div w:id="816610706">
          <w:marLeft w:val="640"/>
          <w:marRight w:val="0"/>
          <w:marTop w:val="0"/>
          <w:marBottom w:val="0"/>
          <w:divBdr>
            <w:top w:val="none" w:sz="0" w:space="0" w:color="auto"/>
            <w:left w:val="none" w:sz="0" w:space="0" w:color="auto"/>
            <w:bottom w:val="none" w:sz="0" w:space="0" w:color="auto"/>
            <w:right w:val="none" w:sz="0" w:space="0" w:color="auto"/>
          </w:divBdr>
        </w:div>
        <w:div w:id="2050451974">
          <w:marLeft w:val="640"/>
          <w:marRight w:val="0"/>
          <w:marTop w:val="0"/>
          <w:marBottom w:val="0"/>
          <w:divBdr>
            <w:top w:val="none" w:sz="0" w:space="0" w:color="auto"/>
            <w:left w:val="none" w:sz="0" w:space="0" w:color="auto"/>
            <w:bottom w:val="none" w:sz="0" w:space="0" w:color="auto"/>
            <w:right w:val="none" w:sz="0" w:space="0" w:color="auto"/>
          </w:divBdr>
        </w:div>
        <w:div w:id="2102793829">
          <w:marLeft w:val="640"/>
          <w:marRight w:val="0"/>
          <w:marTop w:val="0"/>
          <w:marBottom w:val="0"/>
          <w:divBdr>
            <w:top w:val="none" w:sz="0" w:space="0" w:color="auto"/>
            <w:left w:val="none" w:sz="0" w:space="0" w:color="auto"/>
            <w:bottom w:val="none" w:sz="0" w:space="0" w:color="auto"/>
            <w:right w:val="none" w:sz="0" w:space="0" w:color="auto"/>
          </w:divBdr>
        </w:div>
        <w:div w:id="532961258">
          <w:marLeft w:val="640"/>
          <w:marRight w:val="0"/>
          <w:marTop w:val="0"/>
          <w:marBottom w:val="0"/>
          <w:divBdr>
            <w:top w:val="none" w:sz="0" w:space="0" w:color="auto"/>
            <w:left w:val="none" w:sz="0" w:space="0" w:color="auto"/>
            <w:bottom w:val="none" w:sz="0" w:space="0" w:color="auto"/>
            <w:right w:val="none" w:sz="0" w:space="0" w:color="auto"/>
          </w:divBdr>
        </w:div>
        <w:div w:id="1186870591">
          <w:marLeft w:val="640"/>
          <w:marRight w:val="0"/>
          <w:marTop w:val="0"/>
          <w:marBottom w:val="0"/>
          <w:divBdr>
            <w:top w:val="none" w:sz="0" w:space="0" w:color="auto"/>
            <w:left w:val="none" w:sz="0" w:space="0" w:color="auto"/>
            <w:bottom w:val="none" w:sz="0" w:space="0" w:color="auto"/>
            <w:right w:val="none" w:sz="0" w:space="0" w:color="auto"/>
          </w:divBdr>
        </w:div>
        <w:div w:id="1204707066">
          <w:marLeft w:val="640"/>
          <w:marRight w:val="0"/>
          <w:marTop w:val="0"/>
          <w:marBottom w:val="0"/>
          <w:divBdr>
            <w:top w:val="none" w:sz="0" w:space="0" w:color="auto"/>
            <w:left w:val="none" w:sz="0" w:space="0" w:color="auto"/>
            <w:bottom w:val="none" w:sz="0" w:space="0" w:color="auto"/>
            <w:right w:val="none" w:sz="0" w:space="0" w:color="auto"/>
          </w:divBdr>
        </w:div>
        <w:div w:id="870996263">
          <w:marLeft w:val="640"/>
          <w:marRight w:val="0"/>
          <w:marTop w:val="0"/>
          <w:marBottom w:val="0"/>
          <w:divBdr>
            <w:top w:val="none" w:sz="0" w:space="0" w:color="auto"/>
            <w:left w:val="none" w:sz="0" w:space="0" w:color="auto"/>
            <w:bottom w:val="none" w:sz="0" w:space="0" w:color="auto"/>
            <w:right w:val="none" w:sz="0" w:space="0" w:color="auto"/>
          </w:divBdr>
        </w:div>
        <w:div w:id="1586264166">
          <w:marLeft w:val="640"/>
          <w:marRight w:val="0"/>
          <w:marTop w:val="0"/>
          <w:marBottom w:val="0"/>
          <w:divBdr>
            <w:top w:val="none" w:sz="0" w:space="0" w:color="auto"/>
            <w:left w:val="none" w:sz="0" w:space="0" w:color="auto"/>
            <w:bottom w:val="none" w:sz="0" w:space="0" w:color="auto"/>
            <w:right w:val="none" w:sz="0" w:space="0" w:color="auto"/>
          </w:divBdr>
        </w:div>
        <w:div w:id="469124">
          <w:marLeft w:val="640"/>
          <w:marRight w:val="0"/>
          <w:marTop w:val="0"/>
          <w:marBottom w:val="0"/>
          <w:divBdr>
            <w:top w:val="none" w:sz="0" w:space="0" w:color="auto"/>
            <w:left w:val="none" w:sz="0" w:space="0" w:color="auto"/>
            <w:bottom w:val="none" w:sz="0" w:space="0" w:color="auto"/>
            <w:right w:val="none" w:sz="0" w:space="0" w:color="auto"/>
          </w:divBdr>
        </w:div>
        <w:div w:id="1423456260">
          <w:marLeft w:val="640"/>
          <w:marRight w:val="0"/>
          <w:marTop w:val="0"/>
          <w:marBottom w:val="0"/>
          <w:divBdr>
            <w:top w:val="none" w:sz="0" w:space="0" w:color="auto"/>
            <w:left w:val="none" w:sz="0" w:space="0" w:color="auto"/>
            <w:bottom w:val="none" w:sz="0" w:space="0" w:color="auto"/>
            <w:right w:val="none" w:sz="0" w:space="0" w:color="auto"/>
          </w:divBdr>
        </w:div>
        <w:div w:id="2023117593">
          <w:marLeft w:val="640"/>
          <w:marRight w:val="0"/>
          <w:marTop w:val="0"/>
          <w:marBottom w:val="0"/>
          <w:divBdr>
            <w:top w:val="none" w:sz="0" w:space="0" w:color="auto"/>
            <w:left w:val="none" w:sz="0" w:space="0" w:color="auto"/>
            <w:bottom w:val="none" w:sz="0" w:space="0" w:color="auto"/>
            <w:right w:val="none" w:sz="0" w:space="0" w:color="auto"/>
          </w:divBdr>
        </w:div>
        <w:div w:id="436218571">
          <w:marLeft w:val="640"/>
          <w:marRight w:val="0"/>
          <w:marTop w:val="0"/>
          <w:marBottom w:val="0"/>
          <w:divBdr>
            <w:top w:val="none" w:sz="0" w:space="0" w:color="auto"/>
            <w:left w:val="none" w:sz="0" w:space="0" w:color="auto"/>
            <w:bottom w:val="none" w:sz="0" w:space="0" w:color="auto"/>
            <w:right w:val="none" w:sz="0" w:space="0" w:color="auto"/>
          </w:divBdr>
        </w:div>
        <w:div w:id="1278291896">
          <w:marLeft w:val="640"/>
          <w:marRight w:val="0"/>
          <w:marTop w:val="0"/>
          <w:marBottom w:val="0"/>
          <w:divBdr>
            <w:top w:val="none" w:sz="0" w:space="0" w:color="auto"/>
            <w:left w:val="none" w:sz="0" w:space="0" w:color="auto"/>
            <w:bottom w:val="none" w:sz="0" w:space="0" w:color="auto"/>
            <w:right w:val="none" w:sz="0" w:space="0" w:color="auto"/>
          </w:divBdr>
        </w:div>
        <w:div w:id="763262438">
          <w:marLeft w:val="640"/>
          <w:marRight w:val="0"/>
          <w:marTop w:val="0"/>
          <w:marBottom w:val="0"/>
          <w:divBdr>
            <w:top w:val="none" w:sz="0" w:space="0" w:color="auto"/>
            <w:left w:val="none" w:sz="0" w:space="0" w:color="auto"/>
            <w:bottom w:val="none" w:sz="0" w:space="0" w:color="auto"/>
            <w:right w:val="none" w:sz="0" w:space="0" w:color="auto"/>
          </w:divBdr>
        </w:div>
        <w:div w:id="450247715">
          <w:marLeft w:val="640"/>
          <w:marRight w:val="0"/>
          <w:marTop w:val="0"/>
          <w:marBottom w:val="0"/>
          <w:divBdr>
            <w:top w:val="none" w:sz="0" w:space="0" w:color="auto"/>
            <w:left w:val="none" w:sz="0" w:space="0" w:color="auto"/>
            <w:bottom w:val="none" w:sz="0" w:space="0" w:color="auto"/>
            <w:right w:val="none" w:sz="0" w:space="0" w:color="auto"/>
          </w:divBdr>
        </w:div>
        <w:div w:id="778795132">
          <w:marLeft w:val="640"/>
          <w:marRight w:val="0"/>
          <w:marTop w:val="0"/>
          <w:marBottom w:val="0"/>
          <w:divBdr>
            <w:top w:val="none" w:sz="0" w:space="0" w:color="auto"/>
            <w:left w:val="none" w:sz="0" w:space="0" w:color="auto"/>
            <w:bottom w:val="none" w:sz="0" w:space="0" w:color="auto"/>
            <w:right w:val="none" w:sz="0" w:space="0" w:color="auto"/>
          </w:divBdr>
        </w:div>
        <w:div w:id="1230924464">
          <w:marLeft w:val="640"/>
          <w:marRight w:val="0"/>
          <w:marTop w:val="0"/>
          <w:marBottom w:val="0"/>
          <w:divBdr>
            <w:top w:val="none" w:sz="0" w:space="0" w:color="auto"/>
            <w:left w:val="none" w:sz="0" w:space="0" w:color="auto"/>
            <w:bottom w:val="none" w:sz="0" w:space="0" w:color="auto"/>
            <w:right w:val="none" w:sz="0" w:space="0" w:color="auto"/>
          </w:divBdr>
        </w:div>
        <w:div w:id="2050907997">
          <w:marLeft w:val="640"/>
          <w:marRight w:val="0"/>
          <w:marTop w:val="0"/>
          <w:marBottom w:val="0"/>
          <w:divBdr>
            <w:top w:val="none" w:sz="0" w:space="0" w:color="auto"/>
            <w:left w:val="none" w:sz="0" w:space="0" w:color="auto"/>
            <w:bottom w:val="none" w:sz="0" w:space="0" w:color="auto"/>
            <w:right w:val="none" w:sz="0" w:space="0" w:color="auto"/>
          </w:divBdr>
        </w:div>
        <w:div w:id="439641128">
          <w:marLeft w:val="640"/>
          <w:marRight w:val="0"/>
          <w:marTop w:val="0"/>
          <w:marBottom w:val="0"/>
          <w:divBdr>
            <w:top w:val="none" w:sz="0" w:space="0" w:color="auto"/>
            <w:left w:val="none" w:sz="0" w:space="0" w:color="auto"/>
            <w:bottom w:val="none" w:sz="0" w:space="0" w:color="auto"/>
            <w:right w:val="none" w:sz="0" w:space="0" w:color="auto"/>
          </w:divBdr>
        </w:div>
        <w:div w:id="2039308718">
          <w:marLeft w:val="640"/>
          <w:marRight w:val="0"/>
          <w:marTop w:val="0"/>
          <w:marBottom w:val="0"/>
          <w:divBdr>
            <w:top w:val="none" w:sz="0" w:space="0" w:color="auto"/>
            <w:left w:val="none" w:sz="0" w:space="0" w:color="auto"/>
            <w:bottom w:val="none" w:sz="0" w:space="0" w:color="auto"/>
            <w:right w:val="none" w:sz="0" w:space="0" w:color="auto"/>
          </w:divBdr>
        </w:div>
        <w:div w:id="2111850973">
          <w:marLeft w:val="640"/>
          <w:marRight w:val="0"/>
          <w:marTop w:val="0"/>
          <w:marBottom w:val="0"/>
          <w:divBdr>
            <w:top w:val="none" w:sz="0" w:space="0" w:color="auto"/>
            <w:left w:val="none" w:sz="0" w:space="0" w:color="auto"/>
            <w:bottom w:val="none" w:sz="0" w:space="0" w:color="auto"/>
            <w:right w:val="none" w:sz="0" w:space="0" w:color="auto"/>
          </w:divBdr>
        </w:div>
        <w:div w:id="972441415">
          <w:marLeft w:val="640"/>
          <w:marRight w:val="0"/>
          <w:marTop w:val="0"/>
          <w:marBottom w:val="0"/>
          <w:divBdr>
            <w:top w:val="none" w:sz="0" w:space="0" w:color="auto"/>
            <w:left w:val="none" w:sz="0" w:space="0" w:color="auto"/>
            <w:bottom w:val="none" w:sz="0" w:space="0" w:color="auto"/>
            <w:right w:val="none" w:sz="0" w:space="0" w:color="auto"/>
          </w:divBdr>
        </w:div>
        <w:div w:id="206453768">
          <w:marLeft w:val="640"/>
          <w:marRight w:val="0"/>
          <w:marTop w:val="0"/>
          <w:marBottom w:val="0"/>
          <w:divBdr>
            <w:top w:val="none" w:sz="0" w:space="0" w:color="auto"/>
            <w:left w:val="none" w:sz="0" w:space="0" w:color="auto"/>
            <w:bottom w:val="none" w:sz="0" w:space="0" w:color="auto"/>
            <w:right w:val="none" w:sz="0" w:space="0" w:color="auto"/>
          </w:divBdr>
        </w:div>
        <w:div w:id="150410461">
          <w:marLeft w:val="640"/>
          <w:marRight w:val="0"/>
          <w:marTop w:val="0"/>
          <w:marBottom w:val="0"/>
          <w:divBdr>
            <w:top w:val="none" w:sz="0" w:space="0" w:color="auto"/>
            <w:left w:val="none" w:sz="0" w:space="0" w:color="auto"/>
            <w:bottom w:val="none" w:sz="0" w:space="0" w:color="auto"/>
            <w:right w:val="none" w:sz="0" w:space="0" w:color="auto"/>
          </w:divBdr>
        </w:div>
        <w:div w:id="2140612782">
          <w:marLeft w:val="640"/>
          <w:marRight w:val="0"/>
          <w:marTop w:val="0"/>
          <w:marBottom w:val="0"/>
          <w:divBdr>
            <w:top w:val="none" w:sz="0" w:space="0" w:color="auto"/>
            <w:left w:val="none" w:sz="0" w:space="0" w:color="auto"/>
            <w:bottom w:val="none" w:sz="0" w:space="0" w:color="auto"/>
            <w:right w:val="none" w:sz="0" w:space="0" w:color="auto"/>
          </w:divBdr>
        </w:div>
        <w:div w:id="1003313458">
          <w:marLeft w:val="640"/>
          <w:marRight w:val="0"/>
          <w:marTop w:val="0"/>
          <w:marBottom w:val="0"/>
          <w:divBdr>
            <w:top w:val="none" w:sz="0" w:space="0" w:color="auto"/>
            <w:left w:val="none" w:sz="0" w:space="0" w:color="auto"/>
            <w:bottom w:val="none" w:sz="0" w:space="0" w:color="auto"/>
            <w:right w:val="none" w:sz="0" w:space="0" w:color="auto"/>
          </w:divBdr>
        </w:div>
        <w:div w:id="107942051">
          <w:marLeft w:val="640"/>
          <w:marRight w:val="0"/>
          <w:marTop w:val="0"/>
          <w:marBottom w:val="0"/>
          <w:divBdr>
            <w:top w:val="none" w:sz="0" w:space="0" w:color="auto"/>
            <w:left w:val="none" w:sz="0" w:space="0" w:color="auto"/>
            <w:bottom w:val="none" w:sz="0" w:space="0" w:color="auto"/>
            <w:right w:val="none" w:sz="0" w:space="0" w:color="auto"/>
          </w:divBdr>
        </w:div>
        <w:div w:id="1490752085">
          <w:marLeft w:val="640"/>
          <w:marRight w:val="0"/>
          <w:marTop w:val="0"/>
          <w:marBottom w:val="0"/>
          <w:divBdr>
            <w:top w:val="none" w:sz="0" w:space="0" w:color="auto"/>
            <w:left w:val="none" w:sz="0" w:space="0" w:color="auto"/>
            <w:bottom w:val="none" w:sz="0" w:space="0" w:color="auto"/>
            <w:right w:val="none" w:sz="0" w:space="0" w:color="auto"/>
          </w:divBdr>
        </w:div>
        <w:div w:id="1598176958">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76293300">
      <w:bodyDiv w:val="1"/>
      <w:marLeft w:val="0"/>
      <w:marRight w:val="0"/>
      <w:marTop w:val="0"/>
      <w:marBottom w:val="0"/>
      <w:divBdr>
        <w:top w:val="none" w:sz="0" w:space="0" w:color="auto"/>
        <w:left w:val="none" w:sz="0" w:space="0" w:color="auto"/>
        <w:bottom w:val="none" w:sz="0" w:space="0" w:color="auto"/>
        <w:right w:val="none" w:sz="0" w:space="0" w:color="auto"/>
      </w:divBdr>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74391769">
      <w:bodyDiv w:val="1"/>
      <w:marLeft w:val="0"/>
      <w:marRight w:val="0"/>
      <w:marTop w:val="0"/>
      <w:marBottom w:val="0"/>
      <w:divBdr>
        <w:top w:val="none" w:sz="0" w:space="0" w:color="auto"/>
        <w:left w:val="none" w:sz="0" w:space="0" w:color="auto"/>
        <w:bottom w:val="none" w:sz="0" w:space="0" w:color="auto"/>
        <w:right w:val="none" w:sz="0" w:space="0" w:color="auto"/>
      </w:divBdr>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51422786">
      <w:bodyDiv w:val="1"/>
      <w:marLeft w:val="0"/>
      <w:marRight w:val="0"/>
      <w:marTop w:val="0"/>
      <w:marBottom w:val="0"/>
      <w:divBdr>
        <w:top w:val="none" w:sz="0" w:space="0" w:color="auto"/>
        <w:left w:val="none" w:sz="0" w:space="0" w:color="auto"/>
        <w:bottom w:val="none" w:sz="0" w:space="0" w:color="auto"/>
        <w:right w:val="none" w:sz="0" w:space="0" w:color="auto"/>
      </w:divBdr>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24160073">
      <w:bodyDiv w:val="1"/>
      <w:marLeft w:val="0"/>
      <w:marRight w:val="0"/>
      <w:marTop w:val="0"/>
      <w:marBottom w:val="0"/>
      <w:divBdr>
        <w:top w:val="none" w:sz="0" w:space="0" w:color="auto"/>
        <w:left w:val="none" w:sz="0" w:space="0" w:color="auto"/>
        <w:bottom w:val="none" w:sz="0" w:space="0" w:color="auto"/>
        <w:right w:val="none" w:sz="0" w:space="0" w:color="auto"/>
      </w:divBdr>
      <w:divsChild>
        <w:div w:id="1966736743">
          <w:marLeft w:val="640"/>
          <w:marRight w:val="0"/>
          <w:marTop w:val="0"/>
          <w:marBottom w:val="0"/>
          <w:divBdr>
            <w:top w:val="none" w:sz="0" w:space="0" w:color="auto"/>
            <w:left w:val="none" w:sz="0" w:space="0" w:color="auto"/>
            <w:bottom w:val="none" w:sz="0" w:space="0" w:color="auto"/>
            <w:right w:val="none" w:sz="0" w:space="0" w:color="auto"/>
          </w:divBdr>
        </w:div>
        <w:div w:id="1541825264">
          <w:marLeft w:val="640"/>
          <w:marRight w:val="0"/>
          <w:marTop w:val="0"/>
          <w:marBottom w:val="0"/>
          <w:divBdr>
            <w:top w:val="none" w:sz="0" w:space="0" w:color="auto"/>
            <w:left w:val="none" w:sz="0" w:space="0" w:color="auto"/>
            <w:bottom w:val="none" w:sz="0" w:space="0" w:color="auto"/>
            <w:right w:val="none" w:sz="0" w:space="0" w:color="auto"/>
          </w:divBdr>
        </w:div>
        <w:div w:id="1105149839">
          <w:marLeft w:val="640"/>
          <w:marRight w:val="0"/>
          <w:marTop w:val="0"/>
          <w:marBottom w:val="0"/>
          <w:divBdr>
            <w:top w:val="none" w:sz="0" w:space="0" w:color="auto"/>
            <w:left w:val="none" w:sz="0" w:space="0" w:color="auto"/>
            <w:bottom w:val="none" w:sz="0" w:space="0" w:color="auto"/>
            <w:right w:val="none" w:sz="0" w:space="0" w:color="auto"/>
          </w:divBdr>
        </w:div>
        <w:div w:id="1984845070">
          <w:marLeft w:val="640"/>
          <w:marRight w:val="0"/>
          <w:marTop w:val="0"/>
          <w:marBottom w:val="0"/>
          <w:divBdr>
            <w:top w:val="none" w:sz="0" w:space="0" w:color="auto"/>
            <w:left w:val="none" w:sz="0" w:space="0" w:color="auto"/>
            <w:bottom w:val="none" w:sz="0" w:space="0" w:color="auto"/>
            <w:right w:val="none" w:sz="0" w:space="0" w:color="auto"/>
          </w:divBdr>
        </w:div>
        <w:div w:id="176048046">
          <w:marLeft w:val="640"/>
          <w:marRight w:val="0"/>
          <w:marTop w:val="0"/>
          <w:marBottom w:val="0"/>
          <w:divBdr>
            <w:top w:val="none" w:sz="0" w:space="0" w:color="auto"/>
            <w:left w:val="none" w:sz="0" w:space="0" w:color="auto"/>
            <w:bottom w:val="none" w:sz="0" w:space="0" w:color="auto"/>
            <w:right w:val="none" w:sz="0" w:space="0" w:color="auto"/>
          </w:divBdr>
        </w:div>
        <w:div w:id="2106420381">
          <w:marLeft w:val="640"/>
          <w:marRight w:val="0"/>
          <w:marTop w:val="0"/>
          <w:marBottom w:val="0"/>
          <w:divBdr>
            <w:top w:val="none" w:sz="0" w:space="0" w:color="auto"/>
            <w:left w:val="none" w:sz="0" w:space="0" w:color="auto"/>
            <w:bottom w:val="none" w:sz="0" w:space="0" w:color="auto"/>
            <w:right w:val="none" w:sz="0" w:space="0" w:color="auto"/>
          </w:divBdr>
        </w:div>
        <w:div w:id="1585142427">
          <w:marLeft w:val="640"/>
          <w:marRight w:val="0"/>
          <w:marTop w:val="0"/>
          <w:marBottom w:val="0"/>
          <w:divBdr>
            <w:top w:val="none" w:sz="0" w:space="0" w:color="auto"/>
            <w:left w:val="none" w:sz="0" w:space="0" w:color="auto"/>
            <w:bottom w:val="none" w:sz="0" w:space="0" w:color="auto"/>
            <w:right w:val="none" w:sz="0" w:space="0" w:color="auto"/>
          </w:divBdr>
        </w:div>
        <w:div w:id="32652847">
          <w:marLeft w:val="640"/>
          <w:marRight w:val="0"/>
          <w:marTop w:val="0"/>
          <w:marBottom w:val="0"/>
          <w:divBdr>
            <w:top w:val="none" w:sz="0" w:space="0" w:color="auto"/>
            <w:left w:val="none" w:sz="0" w:space="0" w:color="auto"/>
            <w:bottom w:val="none" w:sz="0" w:space="0" w:color="auto"/>
            <w:right w:val="none" w:sz="0" w:space="0" w:color="auto"/>
          </w:divBdr>
        </w:div>
        <w:div w:id="976766385">
          <w:marLeft w:val="640"/>
          <w:marRight w:val="0"/>
          <w:marTop w:val="0"/>
          <w:marBottom w:val="0"/>
          <w:divBdr>
            <w:top w:val="none" w:sz="0" w:space="0" w:color="auto"/>
            <w:left w:val="none" w:sz="0" w:space="0" w:color="auto"/>
            <w:bottom w:val="none" w:sz="0" w:space="0" w:color="auto"/>
            <w:right w:val="none" w:sz="0" w:space="0" w:color="auto"/>
          </w:divBdr>
        </w:div>
        <w:div w:id="1059547854">
          <w:marLeft w:val="640"/>
          <w:marRight w:val="0"/>
          <w:marTop w:val="0"/>
          <w:marBottom w:val="0"/>
          <w:divBdr>
            <w:top w:val="none" w:sz="0" w:space="0" w:color="auto"/>
            <w:left w:val="none" w:sz="0" w:space="0" w:color="auto"/>
            <w:bottom w:val="none" w:sz="0" w:space="0" w:color="auto"/>
            <w:right w:val="none" w:sz="0" w:space="0" w:color="auto"/>
          </w:divBdr>
        </w:div>
        <w:div w:id="1981886010">
          <w:marLeft w:val="640"/>
          <w:marRight w:val="0"/>
          <w:marTop w:val="0"/>
          <w:marBottom w:val="0"/>
          <w:divBdr>
            <w:top w:val="none" w:sz="0" w:space="0" w:color="auto"/>
            <w:left w:val="none" w:sz="0" w:space="0" w:color="auto"/>
            <w:bottom w:val="none" w:sz="0" w:space="0" w:color="auto"/>
            <w:right w:val="none" w:sz="0" w:space="0" w:color="auto"/>
          </w:divBdr>
        </w:div>
        <w:div w:id="1994720188">
          <w:marLeft w:val="640"/>
          <w:marRight w:val="0"/>
          <w:marTop w:val="0"/>
          <w:marBottom w:val="0"/>
          <w:divBdr>
            <w:top w:val="none" w:sz="0" w:space="0" w:color="auto"/>
            <w:left w:val="none" w:sz="0" w:space="0" w:color="auto"/>
            <w:bottom w:val="none" w:sz="0" w:space="0" w:color="auto"/>
            <w:right w:val="none" w:sz="0" w:space="0" w:color="auto"/>
          </w:divBdr>
        </w:div>
        <w:div w:id="1284769023">
          <w:marLeft w:val="640"/>
          <w:marRight w:val="0"/>
          <w:marTop w:val="0"/>
          <w:marBottom w:val="0"/>
          <w:divBdr>
            <w:top w:val="none" w:sz="0" w:space="0" w:color="auto"/>
            <w:left w:val="none" w:sz="0" w:space="0" w:color="auto"/>
            <w:bottom w:val="none" w:sz="0" w:space="0" w:color="auto"/>
            <w:right w:val="none" w:sz="0" w:space="0" w:color="auto"/>
          </w:divBdr>
        </w:div>
        <w:div w:id="665783451">
          <w:marLeft w:val="640"/>
          <w:marRight w:val="0"/>
          <w:marTop w:val="0"/>
          <w:marBottom w:val="0"/>
          <w:divBdr>
            <w:top w:val="none" w:sz="0" w:space="0" w:color="auto"/>
            <w:left w:val="none" w:sz="0" w:space="0" w:color="auto"/>
            <w:bottom w:val="none" w:sz="0" w:space="0" w:color="auto"/>
            <w:right w:val="none" w:sz="0" w:space="0" w:color="auto"/>
          </w:divBdr>
        </w:div>
        <w:div w:id="602149973">
          <w:marLeft w:val="640"/>
          <w:marRight w:val="0"/>
          <w:marTop w:val="0"/>
          <w:marBottom w:val="0"/>
          <w:divBdr>
            <w:top w:val="none" w:sz="0" w:space="0" w:color="auto"/>
            <w:left w:val="none" w:sz="0" w:space="0" w:color="auto"/>
            <w:bottom w:val="none" w:sz="0" w:space="0" w:color="auto"/>
            <w:right w:val="none" w:sz="0" w:space="0" w:color="auto"/>
          </w:divBdr>
        </w:div>
        <w:div w:id="333148013">
          <w:marLeft w:val="640"/>
          <w:marRight w:val="0"/>
          <w:marTop w:val="0"/>
          <w:marBottom w:val="0"/>
          <w:divBdr>
            <w:top w:val="none" w:sz="0" w:space="0" w:color="auto"/>
            <w:left w:val="none" w:sz="0" w:space="0" w:color="auto"/>
            <w:bottom w:val="none" w:sz="0" w:space="0" w:color="auto"/>
            <w:right w:val="none" w:sz="0" w:space="0" w:color="auto"/>
          </w:divBdr>
        </w:div>
        <w:div w:id="1613509951">
          <w:marLeft w:val="640"/>
          <w:marRight w:val="0"/>
          <w:marTop w:val="0"/>
          <w:marBottom w:val="0"/>
          <w:divBdr>
            <w:top w:val="none" w:sz="0" w:space="0" w:color="auto"/>
            <w:left w:val="none" w:sz="0" w:space="0" w:color="auto"/>
            <w:bottom w:val="none" w:sz="0" w:space="0" w:color="auto"/>
            <w:right w:val="none" w:sz="0" w:space="0" w:color="auto"/>
          </w:divBdr>
        </w:div>
        <w:div w:id="1519998639">
          <w:marLeft w:val="640"/>
          <w:marRight w:val="0"/>
          <w:marTop w:val="0"/>
          <w:marBottom w:val="0"/>
          <w:divBdr>
            <w:top w:val="none" w:sz="0" w:space="0" w:color="auto"/>
            <w:left w:val="none" w:sz="0" w:space="0" w:color="auto"/>
            <w:bottom w:val="none" w:sz="0" w:space="0" w:color="auto"/>
            <w:right w:val="none" w:sz="0" w:space="0" w:color="auto"/>
          </w:divBdr>
        </w:div>
        <w:div w:id="421995251">
          <w:marLeft w:val="640"/>
          <w:marRight w:val="0"/>
          <w:marTop w:val="0"/>
          <w:marBottom w:val="0"/>
          <w:divBdr>
            <w:top w:val="none" w:sz="0" w:space="0" w:color="auto"/>
            <w:left w:val="none" w:sz="0" w:space="0" w:color="auto"/>
            <w:bottom w:val="none" w:sz="0" w:space="0" w:color="auto"/>
            <w:right w:val="none" w:sz="0" w:space="0" w:color="auto"/>
          </w:divBdr>
        </w:div>
        <w:div w:id="1372219818">
          <w:marLeft w:val="640"/>
          <w:marRight w:val="0"/>
          <w:marTop w:val="0"/>
          <w:marBottom w:val="0"/>
          <w:divBdr>
            <w:top w:val="none" w:sz="0" w:space="0" w:color="auto"/>
            <w:left w:val="none" w:sz="0" w:space="0" w:color="auto"/>
            <w:bottom w:val="none" w:sz="0" w:space="0" w:color="auto"/>
            <w:right w:val="none" w:sz="0" w:space="0" w:color="auto"/>
          </w:divBdr>
        </w:div>
        <w:div w:id="1463764092">
          <w:marLeft w:val="640"/>
          <w:marRight w:val="0"/>
          <w:marTop w:val="0"/>
          <w:marBottom w:val="0"/>
          <w:divBdr>
            <w:top w:val="none" w:sz="0" w:space="0" w:color="auto"/>
            <w:left w:val="none" w:sz="0" w:space="0" w:color="auto"/>
            <w:bottom w:val="none" w:sz="0" w:space="0" w:color="auto"/>
            <w:right w:val="none" w:sz="0" w:space="0" w:color="auto"/>
          </w:divBdr>
        </w:div>
        <w:div w:id="1716539320">
          <w:marLeft w:val="640"/>
          <w:marRight w:val="0"/>
          <w:marTop w:val="0"/>
          <w:marBottom w:val="0"/>
          <w:divBdr>
            <w:top w:val="none" w:sz="0" w:space="0" w:color="auto"/>
            <w:left w:val="none" w:sz="0" w:space="0" w:color="auto"/>
            <w:bottom w:val="none" w:sz="0" w:space="0" w:color="auto"/>
            <w:right w:val="none" w:sz="0" w:space="0" w:color="auto"/>
          </w:divBdr>
        </w:div>
        <w:div w:id="1449664284">
          <w:marLeft w:val="640"/>
          <w:marRight w:val="0"/>
          <w:marTop w:val="0"/>
          <w:marBottom w:val="0"/>
          <w:divBdr>
            <w:top w:val="none" w:sz="0" w:space="0" w:color="auto"/>
            <w:left w:val="none" w:sz="0" w:space="0" w:color="auto"/>
            <w:bottom w:val="none" w:sz="0" w:space="0" w:color="auto"/>
            <w:right w:val="none" w:sz="0" w:space="0" w:color="auto"/>
          </w:divBdr>
        </w:div>
        <w:div w:id="345056978">
          <w:marLeft w:val="640"/>
          <w:marRight w:val="0"/>
          <w:marTop w:val="0"/>
          <w:marBottom w:val="0"/>
          <w:divBdr>
            <w:top w:val="none" w:sz="0" w:space="0" w:color="auto"/>
            <w:left w:val="none" w:sz="0" w:space="0" w:color="auto"/>
            <w:bottom w:val="none" w:sz="0" w:space="0" w:color="auto"/>
            <w:right w:val="none" w:sz="0" w:space="0" w:color="auto"/>
          </w:divBdr>
        </w:div>
        <w:div w:id="1531339989">
          <w:marLeft w:val="640"/>
          <w:marRight w:val="0"/>
          <w:marTop w:val="0"/>
          <w:marBottom w:val="0"/>
          <w:divBdr>
            <w:top w:val="none" w:sz="0" w:space="0" w:color="auto"/>
            <w:left w:val="none" w:sz="0" w:space="0" w:color="auto"/>
            <w:bottom w:val="none" w:sz="0" w:space="0" w:color="auto"/>
            <w:right w:val="none" w:sz="0" w:space="0" w:color="auto"/>
          </w:divBdr>
        </w:div>
        <w:div w:id="1644768399">
          <w:marLeft w:val="640"/>
          <w:marRight w:val="0"/>
          <w:marTop w:val="0"/>
          <w:marBottom w:val="0"/>
          <w:divBdr>
            <w:top w:val="none" w:sz="0" w:space="0" w:color="auto"/>
            <w:left w:val="none" w:sz="0" w:space="0" w:color="auto"/>
            <w:bottom w:val="none" w:sz="0" w:space="0" w:color="auto"/>
            <w:right w:val="none" w:sz="0" w:space="0" w:color="auto"/>
          </w:divBdr>
        </w:div>
        <w:div w:id="1822385535">
          <w:marLeft w:val="640"/>
          <w:marRight w:val="0"/>
          <w:marTop w:val="0"/>
          <w:marBottom w:val="0"/>
          <w:divBdr>
            <w:top w:val="none" w:sz="0" w:space="0" w:color="auto"/>
            <w:left w:val="none" w:sz="0" w:space="0" w:color="auto"/>
            <w:bottom w:val="none" w:sz="0" w:space="0" w:color="auto"/>
            <w:right w:val="none" w:sz="0" w:space="0" w:color="auto"/>
          </w:divBdr>
        </w:div>
        <w:div w:id="1595432174">
          <w:marLeft w:val="640"/>
          <w:marRight w:val="0"/>
          <w:marTop w:val="0"/>
          <w:marBottom w:val="0"/>
          <w:divBdr>
            <w:top w:val="none" w:sz="0" w:space="0" w:color="auto"/>
            <w:left w:val="none" w:sz="0" w:space="0" w:color="auto"/>
            <w:bottom w:val="none" w:sz="0" w:space="0" w:color="auto"/>
            <w:right w:val="none" w:sz="0" w:space="0" w:color="auto"/>
          </w:divBdr>
        </w:div>
        <w:div w:id="777261829">
          <w:marLeft w:val="640"/>
          <w:marRight w:val="0"/>
          <w:marTop w:val="0"/>
          <w:marBottom w:val="0"/>
          <w:divBdr>
            <w:top w:val="none" w:sz="0" w:space="0" w:color="auto"/>
            <w:left w:val="none" w:sz="0" w:space="0" w:color="auto"/>
            <w:bottom w:val="none" w:sz="0" w:space="0" w:color="auto"/>
            <w:right w:val="none" w:sz="0" w:space="0" w:color="auto"/>
          </w:divBdr>
        </w:div>
        <w:div w:id="1165586113">
          <w:marLeft w:val="640"/>
          <w:marRight w:val="0"/>
          <w:marTop w:val="0"/>
          <w:marBottom w:val="0"/>
          <w:divBdr>
            <w:top w:val="none" w:sz="0" w:space="0" w:color="auto"/>
            <w:left w:val="none" w:sz="0" w:space="0" w:color="auto"/>
            <w:bottom w:val="none" w:sz="0" w:space="0" w:color="auto"/>
            <w:right w:val="none" w:sz="0" w:space="0" w:color="auto"/>
          </w:divBdr>
        </w:div>
        <w:div w:id="303704142">
          <w:marLeft w:val="640"/>
          <w:marRight w:val="0"/>
          <w:marTop w:val="0"/>
          <w:marBottom w:val="0"/>
          <w:divBdr>
            <w:top w:val="none" w:sz="0" w:space="0" w:color="auto"/>
            <w:left w:val="none" w:sz="0" w:space="0" w:color="auto"/>
            <w:bottom w:val="none" w:sz="0" w:space="0" w:color="auto"/>
            <w:right w:val="none" w:sz="0" w:space="0" w:color="auto"/>
          </w:divBdr>
        </w:div>
        <w:div w:id="1519388304">
          <w:marLeft w:val="640"/>
          <w:marRight w:val="0"/>
          <w:marTop w:val="0"/>
          <w:marBottom w:val="0"/>
          <w:divBdr>
            <w:top w:val="none" w:sz="0" w:space="0" w:color="auto"/>
            <w:left w:val="none" w:sz="0" w:space="0" w:color="auto"/>
            <w:bottom w:val="none" w:sz="0" w:space="0" w:color="auto"/>
            <w:right w:val="none" w:sz="0" w:space="0" w:color="auto"/>
          </w:divBdr>
        </w:div>
        <w:div w:id="1348095955">
          <w:marLeft w:val="640"/>
          <w:marRight w:val="0"/>
          <w:marTop w:val="0"/>
          <w:marBottom w:val="0"/>
          <w:divBdr>
            <w:top w:val="none" w:sz="0" w:space="0" w:color="auto"/>
            <w:left w:val="none" w:sz="0" w:space="0" w:color="auto"/>
            <w:bottom w:val="none" w:sz="0" w:space="0" w:color="auto"/>
            <w:right w:val="none" w:sz="0" w:space="0" w:color="auto"/>
          </w:divBdr>
        </w:div>
        <w:div w:id="1968512139">
          <w:marLeft w:val="640"/>
          <w:marRight w:val="0"/>
          <w:marTop w:val="0"/>
          <w:marBottom w:val="0"/>
          <w:divBdr>
            <w:top w:val="none" w:sz="0" w:space="0" w:color="auto"/>
            <w:left w:val="none" w:sz="0" w:space="0" w:color="auto"/>
            <w:bottom w:val="none" w:sz="0" w:space="0" w:color="auto"/>
            <w:right w:val="none" w:sz="0" w:space="0" w:color="auto"/>
          </w:divBdr>
        </w:div>
        <w:div w:id="283391510">
          <w:marLeft w:val="640"/>
          <w:marRight w:val="0"/>
          <w:marTop w:val="0"/>
          <w:marBottom w:val="0"/>
          <w:divBdr>
            <w:top w:val="none" w:sz="0" w:space="0" w:color="auto"/>
            <w:left w:val="none" w:sz="0" w:space="0" w:color="auto"/>
            <w:bottom w:val="none" w:sz="0" w:space="0" w:color="auto"/>
            <w:right w:val="none" w:sz="0" w:space="0" w:color="auto"/>
          </w:divBdr>
        </w:div>
        <w:div w:id="199826334">
          <w:marLeft w:val="640"/>
          <w:marRight w:val="0"/>
          <w:marTop w:val="0"/>
          <w:marBottom w:val="0"/>
          <w:divBdr>
            <w:top w:val="none" w:sz="0" w:space="0" w:color="auto"/>
            <w:left w:val="none" w:sz="0" w:space="0" w:color="auto"/>
            <w:bottom w:val="none" w:sz="0" w:space="0" w:color="auto"/>
            <w:right w:val="none" w:sz="0" w:space="0" w:color="auto"/>
          </w:divBdr>
        </w:div>
        <w:div w:id="92165064">
          <w:marLeft w:val="640"/>
          <w:marRight w:val="0"/>
          <w:marTop w:val="0"/>
          <w:marBottom w:val="0"/>
          <w:divBdr>
            <w:top w:val="none" w:sz="0" w:space="0" w:color="auto"/>
            <w:left w:val="none" w:sz="0" w:space="0" w:color="auto"/>
            <w:bottom w:val="none" w:sz="0" w:space="0" w:color="auto"/>
            <w:right w:val="none" w:sz="0" w:space="0" w:color="auto"/>
          </w:divBdr>
        </w:div>
        <w:div w:id="821040830">
          <w:marLeft w:val="640"/>
          <w:marRight w:val="0"/>
          <w:marTop w:val="0"/>
          <w:marBottom w:val="0"/>
          <w:divBdr>
            <w:top w:val="none" w:sz="0" w:space="0" w:color="auto"/>
            <w:left w:val="none" w:sz="0" w:space="0" w:color="auto"/>
            <w:bottom w:val="none" w:sz="0" w:space="0" w:color="auto"/>
            <w:right w:val="none" w:sz="0" w:space="0" w:color="auto"/>
          </w:divBdr>
        </w:div>
        <w:div w:id="402726576">
          <w:marLeft w:val="640"/>
          <w:marRight w:val="0"/>
          <w:marTop w:val="0"/>
          <w:marBottom w:val="0"/>
          <w:divBdr>
            <w:top w:val="none" w:sz="0" w:space="0" w:color="auto"/>
            <w:left w:val="none" w:sz="0" w:space="0" w:color="auto"/>
            <w:bottom w:val="none" w:sz="0" w:space="0" w:color="auto"/>
            <w:right w:val="none" w:sz="0" w:space="0" w:color="auto"/>
          </w:divBdr>
        </w:div>
        <w:div w:id="1224951722">
          <w:marLeft w:val="640"/>
          <w:marRight w:val="0"/>
          <w:marTop w:val="0"/>
          <w:marBottom w:val="0"/>
          <w:divBdr>
            <w:top w:val="none" w:sz="0" w:space="0" w:color="auto"/>
            <w:left w:val="none" w:sz="0" w:space="0" w:color="auto"/>
            <w:bottom w:val="none" w:sz="0" w:space="0" w:color="auto"/>
            <w:right w:val="none" w:sz="0" w:space="0" w:color="auto"/>
          </w:divBdr>
        </w:div>
        <w:div w:id="1387952166">
          <w:marLeft w:val="640"/>
          <w:marRight w:val="0"/>
          <w:marTop w:val="0"/>
          <w:marBottom w:val="0"/>
          <w:divBdr>
            <w:top w:val="none" w:sz="0" w:space="0" w:color="auto"/>
            <w:left w:val="none" w:sz="0" w:space="0" w:color="auto"/>
            <w:bottom w:val="none" w:sz="0" w:space="0" w:color="auto"/>
            <w:right w:val="none" w:sz="0" w:space="0" w:color="auto"/>
          </w:divBdr>
        </w:div>
        <w:div w:id="2112163598">
          <w:marLeft w:val="640"/>
          <w:marRight w:val="0"/>
          <w:marTop w:val="0"/>
          <w:marBottom w:val="0"/>
          <w:divBdr>
            <w:top w:val="none" w:sz="0" w:space="0" w:color="auto"/>
            <w:left w:val="none" w:sz="0" w:space="0" w:color="auto"/>
            <w:bottom w:val="none" w:sz="0" w:space="0" w:color="auto"/>
            <w:right w:val="none" w:sz="0" w:space="0" w:color="auto"/>
          </w:divBdr>
        </w:div>
        <w:div w:id="98109711">
          <w:marLeft w:val="640"/>
          <w:marRight w:val="0"/>
          <w:marTop w:val="0"/>
          <w:marBottom w:val="0"/>
          <w:divBdr>
            <w:top w:val="none" w:sz="0" w:space="0" w:color="auto"/>
            <w:left w:val="none" w:sz="0" w:space="0" w:color="auto"/>
            <w:bottom w:val="none" w:sz="0" w:space="0" w:color="auto"/>
            <w:right w:val="none" w:sz="0" w:space="0" w:color="auto"/>
          </w:divBdr>
        </w:div>
        <w:div w:id="18356051">
          <w:marLeft w:val="640"/>
          <w:marRight w:val="0"/>
          <w:marTop w:val="0"/>
          <w:marBottom w:val="0"/>
          <w:divBdr>
            <w:top w:val="none" w:sz="0" w:space="0" w:color="auto"/>
            <w:left w:val="none" w:sz="0" w:space="0" w:color="auto"/>
            <w:bottom w:val="none" w:sz="0" w:space="0" w:color="auto"/>
            <w:right w:val="none" w:sz="0" w:space="0" w:color="auto"/>
          </w:divBdr>
        </w:div>
        <w:div w:id="1692417263">
          <w:marLeft w:val="640"/>
          <w:marRight w:val="0"/>
          <w:marTop w:val="0"/>
          <w:marBottom w:val="0"/>
          <w:divBdr>
            <w:top w:val="none" w:sz="0" w:space="0" w:color="auto"/>
            <w:left w:val="none" w:sz="0" w:space="0" w:color="auto"/>
            <w:bottom w:val="none" w:sz="0" w:space="0" w:color="auto"/>
            <w:right w:val="none" w:sz="0" w:space="0" w:color="auto"/>
          </w:divBdr>
        </w:div>
        <w:div w:id="952787534">
          <w:marLeft w:val="640"/>
          <w:marRight w:val="0"/>
          <w:marTop w:val="0"/>
          <w:marBottom w:val="0"/>
          <w:divBdr>
            <w:top w:val="none" w:sz="0" w:space="0" w:color="auto"/>
            <w:left w:val="none" w:sz="0" w:space="0" w:color="auto"/>
            <w:bottom w:val="none" w:sz="0" w:space="0" w:color="auto"/>
            <w:right w:val="none" w:sz="0" w:space="0" w:color="auto"/>
          </w:divBdr>
        </w:div>
        <w:div w:id="2004121037">
          <w:marLeft w:val="640"/>
          <w:marRight w:val="0"/>
          <w:marTop w:val="0"/>
          <w:marBottom w:val="0"/>
          <w:divBdr>
            <w:top w:val="none" w:sz="0" w:space="0" w:color="auto"/>
            <w:left w:val="none" w:sz="0" w:space="0" w:color="auto"/>
            <w:bottom w:val="none" w:sz="0" w:space="0" w:color="auto"/>
            <w:right w:val="none" w:sz="0" w:space="0" w:color="auto"/>
          </w:divBdr>
        </w:div>
        <w:div w:id="1731877025">
          <w:marLeft w:val="640"/>
          <w:marRight w:val="0"/>
          <w:marTop w:val="0"/>
          <w:marBottom w:val="0"/>
          <w:divBdr>
            <w:top w:val="none" w:sz="0" w:space="0" w:color="auto"/>
            <w:left w:val="none" w:sz="0" w:space="0" w:color="auto"/>
            <w:bottom w:val="none" w:sz="0" w:space="0" w:color="auto"/>
            <w:right w:val="none" w:sz="0" w:space="0" w:color="auto"/>
          </w:divBdr>
        </w:div>
        <w:div w:id="890455666">
          <w:marLeft w:val="640"/>
          <w:marRight w:val="0"/>
          <w:marTop w:val="0"/>
          <w:marBottom w:val="0"/>
          <w:divBdr>
            <w:top w:val="none" w:sz="0" w:space="0" w:color="auto"/>
            <w:left w:val="none" w:sz="0" w:space="0" w:color="auto"/>
            <w:bottom w:val="none" w:sz="0" w:space="0" w:color="auto"/>
            <w:right w:val="none" w:sz="0" w:space="0" w:color="auto"/>
          </w:divBdr>
        </w:div>
        <w:div w:id="276062168">
          <w:marLeft w:val="640"/>
          <w:marRight w:val="0"/>
          <w:marTop w:val="0"/>
          <w:marBottom w:val="0"/>
          <w:divBdr>
            <w:top w:val="none" w:sz="0" w:space="0" w:color="auto"/>
            <w:left w:val="none" w:sz="0" w:space="0" w:color="auto"/>
            <w:bottom w:val="none" w:sz="0" w:space="0" w:color="auto"/>
            <w:right w:val="none" w:sz="0" w:space="0" w:color="auto"/>
          </w:divBdr>
        </w:div>
        <w:div w:id="1956401962">
          <w:marLeft w:val="640"/>
          <w:marRight w:val="0"/>
          <w:marTop w:val="0"/>
          <w:marBottom w:val="0"/>
          <w:divBdr>
            <w:top w:val="none" w:sz="0" w:space="0" w:color="auto"/>
            <w:left w:val="none" w:sz="0" w:space="0" w:color="auto"/>
            <w:bottom w:val="none" w:sz="0" w:space="0" w:color="auto"/>
            <w:right w:val="none" w:sz="0" w:space="0" w:color="auto"/>
          </w:divBdr>
        </w:div>
        <w:div w:id="264462001">
          <w:marLeft w:val="640"/>
          <w:marRight w:val="0"/>
          <w:marTop w:val="0"/>
          <w:marBottom w:val="0"/>
          <w:divBdr>
            <w:top w:val="none" w:sz="0" w:space="0" w:color="auto"/>
            <w:left w:val="none" w:sz="0" w:space="0" w:color="auto"/>
            <w:bottom w:val="none" w:sz="0" w:space="0" w:color="auto"/>
            <w:right w:val="none" w:sz="0" w:space="0" w:color="auto"/>
          </w:divBdr>
        </w:div>
        <w:div w:id="1111438603">
          <w:marLeft w:val="640"/>
          <w:marRight w:val="0"/>
          <w:marTop w:val="0"/>
          <w:marBottom w:val="0"/>
          <w:divBdr>
            <w:top w:val="none" w:sz="0" w:space="0" w:color="auto"/>
            <w:left w:val="none" w:sz="0" w:space="0" w:color="auto"/>
            <w:bottom w:val="none" w:sz="0" w:space="0" w:color="auto"/>
            <w:right w:val="none" w:sz="0" w:space="0" w:color="auto"/>
          </w:divBdr>
        </w:div>
        <w:div w:id="272058521">
          <w:marLeft w:val="640"/>
          <w:marRight w:val="0"/>
          <w:marTop w:val="0"/>
          <w:marBottom w:val="0"/>
          <w:divBdr>
            <w:top w:val="none" w:sz="0" w:space="0" w:color="auto"/>
            <w:left w:val="none" w:sz="0" w:space="0" w:color="auto"/>
            <w:bottom w:val="none" w:sz="0" w:space="0" w:color="auto"/>
            <w:right w:val="none" w:sz="0" w:space="0" w:color="auto"/>
          </w:divBdr>
        </w:div>
        <w:div w:id="659964356">
          <w:marLeft w:val="640"/>
          <w:marRight w:val="0"/>
          <w:marTop w:val="0"/>
          <w:marBottom w:val="0"/>
          <w:divBdr>
            <w:top w:val="none" w:sz="0" w:space="0" w:color="auto"/>
            <w:left w:val="none" w:sz="0" w:space="0" w:color="auto"/>
            <w:bottom w:val="none" w:sz="0" w:space="0" w:color="auto"/>
            <w:right w:val="none" w:sz="0" w:space="0" w:color="auto"/>
          </w:divBdr>
        </w:div>
        <w:div w:id="313337925">
          <w:marLeft w:val="640"/>
          <w:marRight w:val="0"/>
          <w:marTop w:val="0"/>
          <w:marBottom w:val="0"/>
          <w:divBdr>
            <w:top w:val="none" w:sz="0" w:space="0" w:color="auto"/>
            <w:left w:val="none" w:sz="0" w:space="0" w:color="auto"/>
            <w:bottom w:val="none" w:sz="0" w:space="0" w:color="auto"/>
            <w:right w:val="none" w:sz="0" w:space="0" w:color="auto"/>
          </w:divBdr>
        </w:div>
        <w:div w:id="1870409929">
          <w:marLeft w:val="640"/>
          <w:marRight w:val="0"/>
          <w:marTop w:val="0"/>
          <w:marBottom w:val="0"/>
          <w:divBdr>
            <w:top w:val="none" w:sz="0" w:space="0" w:color="auto"/>
            <w:left w:val="none" w:sz="0" w:space="0" w:color="auto"/>
            <w:bottom w:val="none" w:sz="0" w:space="0" w:color="auto"/>
            <w:right w:val="none" w:sz="0" w:space="0" w:color="auto"/>
          </w:divBdr>
        </w:div>
        <w:div w:id="523441468">
          <w:marLeft w:val="640"/>
          <w:marRight w:val="0"/>
          <w:marTop w:val="0"/>
          <w:marBottom w:val="0"/>
          <w:divBdr>
            <w:top w:val="none" w:sz="0" w:space="0" w:color="auto"/>
            <w:left w:val="none" w:sz="0" w:space="0" w:color="auto"/>
            <w:bottom w:val="none" w:sz="0" w:space="0" w:color="auto"/>
            <w:right w:val="none" w:sz="0" w:space="0" w:color="auto"/>
          </w:divBdr>
        </w:div>
        <w:div w:id="789322698">
          <w:marLeft w:val="640"/>
          <w:marRight w:val="0"/>
          <w:marTop w:val="0"/>
          <w:marBottom w:val="0"/>
          <w:divBdr>
            <w:top w:val="none" w:sz="0" w:space="0" w:color="auto"/>
            <w:left w:val="none" w:sz="0" w:space="0" w:color="auto"/>
            <w:bottom w:val="none" w:sz="0" w:space="0" w:color="auto"/>
            <w:right w:val="none" w:sz="0" w:space="0" w:color="auto"/>
          </w:divBdr>
        </w:div>
        <w:div w:id="627315779">
          <w:marLeft w:val="640"/>
          <w:marRight w:val="0"/>
          <w:marTop w:val="0"/>
          <w:marBottom w:val="0"/>
          <w:divBdr>
            <w:top w:val="none" w:sz="0" w:space="0" w:color="auto"/>
            <w:left w:val="none" w:sz="0" w:space="0" w:color="auto"/>
            <w:bottom w:val="none" w:sz="0" w:space="0" w:color="auto"/>
            <w:right w:val="none" w:sz="0" w:space="0" w:color="auto"/>
          </w:divBdr>
        </w:div>
        <w:div w:id="1518544249">
          <w:marLeft w:val="640"/>
          <w:marRight w:val="0"/>
          <w:marTop w:val="0"/>
          <w:marBottom w:val="0"/>
          <w:divBdr>
            <w:top w:val="none" w:sz="0" w:space="0" w:color="auto"/>
            <w:left w:val="none" w:sz="0" w:space="0" w:color="auto"/>
            <w:bottom w:val="none" w:sz="0" w:space="0" w:color="auto"/>
            <w:right w:val="none" w:sz="0" w:space="0" w:color="auto"/>
          </w:divBdr>
        </w:div>
        <w:div w:id="908344781">
          <w:marLeft w:val="640"/>
          <w:marRight w:val="0"/>
          <w:marTop w:val="0"/>
          <w:marBottom w:val="0"/>
          <w:divBdr>
            <w:top w:val="none" w:sz="0" w:space="0" w:color="auto"/>
            <w:left w:val="none" w:sz="0" w:space="0" w:color="auto"/>
            <w:bottom w:val="none" w:sz="0" w:space="0" w:color="auto"/>
            <w:right w:val="none" w:sz="0" w:space="0" w:color="auto"/>
          </w:divBdr>
        </w:div>
        <w:div w:id="48304111">
          <w:marLeft w:val="640"/>
          <w:marRight w:val="0"/>
          <w:marTop w:val="0"/>
          <w:marBottom w:val="0"/>
          <w:divBdr>
            <w:top w:val="none" w:sz="0" w:space="0" w:color="auto"/>
            <w:left w:val="none" w:sz="0" w:space="0" w:color="auto"/>
            <w:bottom w:val="none" w:sz="0" w:space="0" w:color="auto"/>
            <w:right w:val="none" w:sz="0" w:space="0" w:color="auto"/>
          </w:divBdr>
        </w:div>
        <w:div w:id="1287347881">
          <w:marLeft w:val="640"/>
          <w:marRight w:val="0"/>
          <w:marTop w:val="0"/>
          <w:marBottom w:val="0"/>
          <w:divBdr>
            <w:top w:val="none" w:sz="0" w:space="0" w:color="auto"/>
            <w:left w:val="none" w:sz="0" w:space="0" w:color="auto"/>
            <w:bottom w:val="none" w:sz="0" w:space="0" w:color="auto"/>
            <w:right w:val="none" w:sz="0" w:space="0" w:color="auto"/>
          </w:divBdr>
        </w:div>
        <w:div w:id="623534850">
          <w:marLeft w:val="640"/>
          <w:marRight w:val="0"/>
          <w:marTop w:val="0"/>
          <w:marBottom w:val="0"/>
          <w:divBdr>
            <w:top w:val="none" w:sz="0" w:space="0" w:color="auto"/>
            <w:left w:val="none" w:sz="0" w:space="0" w:color="auto"/>
            <w:bottom w:val="none" w:sz="0" w:space="0" w:color="auto"/>
            <w:right w:val="none" w:sz="0" w:space="0" w:color="auto"/>
          </w:divBdr>
        </w:div>
        <w:div w:id="2041541058">
          <w:marLeft w:val="640"/>
          <w:marRight w:val="0"/>
          <w:marTop w:val="0"/>
          <w:marBottom w:val="0"/>
          <w:divBdr>
            <w:top w:val="none" w:sz="0" w:space="0" w:color="auto"/>
            <w:left w:val="none" w:sz="0" w:space="0" w:color="auto"/>
            <w:bottom w:val="none" w:sz="0" w:space="0" w:color="auto"/>
            <w:right w:val="none" w:sz="0" w:space="0" w:color="auto"/>
          </w:divBdr>
        </w:div>
        <w:div w:id="1481577923">
          <w:marLeft w:val="640"/>
          <w:marRight w:val="0"/>
          <w:marTop w:val="0"/>
          <w:marBottom w:val="0"/>
          <w:divBdr>
            <w:top w:val="none" w:sz="0" w:space="0" w:color="auto"/>
            <w:left w:val="none" w:sz="0" w:space="0" w:color="auto"/>
            <w:bottom w:val="none" w:sz="0" w:space="0" w:color="auto"/>
            <w:right w:val="none" w:sz="0" w:space="0" w:color="auto"/>
          </w:divBdr>
        </w:div>
        <w:div w:id="1893274425">
          <w:marLeft w:val="640"/>
          <w:marRight w:val="0"/>
          <w:marTop w:val="0"/>
          <w:marBottom w:val="0"/>
          <w:divBdr>
            <w:top w:val="none" w:sz="0" w:space="0" w:color="auto"/>
            <w:left w:val="none" w:sz="0" w:space="0" w:color="auto"/>
            <w:bottom w:val="none" w:sz="0" w:space="0" w:color="auto"/>
            <w:right w:val="none" w:sz="0" w:space="0" w:color="auto"/>
          </w:divBdr>
        </w:div>
        <w:div w:id="1951744041">
          <w:marLeft w:val="640"/>
          <w:marRight w:val="0"/>
          <w:marTop w:val="0"/>
          <w:marBottom w:val="0"/>
          <w:divBdr>
            <w:top w:val="none" w:sz="0" w:space="0" w:color="auto"/>
            <w:left w:val="none" w:sz="0" w:space="0" w:color="auto"/>
            <w:bottom w:val="none" w:sz="0" w:space="0" w:color="auto"/>
            <w:right w:val="none" w:sz="0" w:space="0" w:color="auto"/>
          </w:divBdr>
        </w:div>
        <w:div w:id="122508380">
          <w:marLeft w:val="640"/>
          <w:marRight w:val="0"/>
          <w:marTop w:val="0"/>
          <w:marBottom w:val="0"/>
          <w:divBdr>
            <w:top w:val="none" w:sz="0" w:space="0" w:color="auto"/>
            <w:left w:val="none" w:sz="0" w:space="0" w:color="auto"/>
            <w:bottom w:val="none" w:sz="0" w:space="0" w:color="auto"/>
            <w:right w:val="none" w:sz="0" w:space="0" w:color="auto"/>
          </w:divBdr>
        </w:div>
        <w:div w:id="2028678928">
          <w:marLeft w:val="640"/>
          <w:marRight w:val="0"/>
          <w:marTop w:val="0"/>
          <w:marBottom w:val="0"/>
          <w:divBdr>
            <w:top w:val="none" w:sz="0" w:space="0" w:color="auto"/>
            <w:left w:val="none" w:sz="0" w:space="0" w:color="auto"/>
            <w:bottom w:val="none" w:sz="0" w:space="0" w:color="auto"/>
            <w:right w:val="none" w:sz="0" w:space="0" w:color="auto"/>
          </w:divBdr>
        </w:div>
        <w:div w:id="548419239">
          <w:marLeft w:val="640"/>
          <w:marRight w:val="0"/>
          <w:marTop w:val="0"/>
          <w:marBottom w:val="0"/>
          <w:divBdr>
            <w:top w:val="none" w:sz="0" w:space="0" w:color="auto"/>
            <w:left w:val="none" w:sz="0" w:space="0" w:color="auto"/>
            <w:bottom w:val="none" w:sz="0" w:space="0" w:color="auto"/>
            <w:right w:val="none" w:sz="0" w:space="0" w:color="auto"/>
          </w:divBdr>
        </w:div>
        <w:div w:id="1021126301">
          <w:marLeft w:val="640"/>
          <w:marRight w:val="0"/>
          <w:marTop w:val="0"/>
          <w:marBottom w:val="0"/>
          <w:divBdr>
            <w:top w:val="none" w:sz="0" w:space="0" w:color="auto"/>
            <w:left w:val="none" w:sz="0" w:space="0" w:color="auto"/>
            <w:bottom w:val="none" w:sz="0" w:space="0" w:color="auto"/>
            <w:right w:val="none" w:sz="0" w:space="0" w:color="auto"/>
          </w:divBdr>
        </w:div>
        <w:div w:id="1602639943">
          <w:marLeft w:val="640"/>
          <w:marRight w:val="0"/>
          <w:marTop w:val="0"/>
          <w:marBottom w:val="0"/>
          <w:divBdr>
            <w:top w:val="none" w:sz="0" w:space="0" w:color="auto"/>
            <w:left w:val="none" w:sz="0" w:space="0" w:color="auto"/>
            <w:bottom w:val="none" w:sz="0" w:space="0" w:color="auto"/>
            <w:right w:val="none" w:sz="0" w:space="0" w:color="auto"/>
          </w:divBdr>
        </w:div>
        <w:div w:id="1334338465">
          <w:marLeft w:val="640"/>
          <w:marRight w:val="0"/>
          <w:marTop w:val="0"/>
          <w:marBottom w:val="0"/>
          <w:divBdr>
            <w:top w:val="none" w:sz="0" w:space="0" w:color="auto"/>
            <w:left w:val="none" w:sz="0" w:space="0" w:color="auto"/>
            <w:bottom w:val="none" w:sz="0" w:space="0" w:color="auto"/>
            <w:right w:val="none" w:sz="0" w:space="0" w:color="auto"/>
          </w:divBdr>
        </w:div>
        <w:div w:id="992830329">
          <w:marLeft w:val="640"/>
          <w:marRight w:val="0"/>
          <w:marTop w:val="0"/>
          <w:marBottom w:val="0"/>
          <w:divBdr>
            <w:top w:val="none" w:sz="0" w:space="0" w:color="auto"/>
            <w:left w:val="none" w:sz="0" w:space="0" w:color="auto"/>
            <w:bottom w:val="none" w:sz="0" w:space="0" w:color="auto"/>
            <w:right w:val="none" w:sz="0" w:space="0" w:color="auto"/>
          </w:divBdr>
        </w:div>
        <w:div w:id="1013532935">
          <w:marLeft w:val="640"/>
          <w:marRight w:val="0"/>
          <w:marTop w:val="0"/>
          <w:marBottom w:val="0"/>
          <w:divBdr>
            <w:top w:val="none" w:sz="0" w:space="0" w:color="auto"/>
            <w:left w:val="none" w:sz="0" w:space="0" w:color="auto"/>
            <w:bottom w:val="none" w:sz="0" w:space="0" w:color="auto"/>
            <w:right w:val="none" w:sz="0" w:space="0" w:color="auto"/>
          </w:divBdr>
        </w:div>
        <w:div w:id="777021155">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295716009">
      <w:bodyDiv w:val="1"/>
      <w:marLeft w:val="0"/>
      <w:marRight w:val="0"/>
      <w:marTop w:val="0"/>
      <w:marBottom w:val="0"/>
      <w:divBdr>
        <w:top w:val="none" w:sz="0" w:space="0" w:color="auto"/>
        <w:left w:val="none" w:sz="0" w:space="0" w:color="auto"/>
        <w:bottom w:val="none" w:sz="0" w:space="0" w:color="auto"/>
        <w:right w:val="none" w:sz="0" w:space="0" w:color="auto"/>
      </w:divBdr>
      <w:divsChild>
        <w:div w:id="153297415">
          <w:marLeft w:val="640"/>
          <w:marRight w:val="0"/>
          <w:marTop w:val="0"/>
          <w:marBottom w:val="0"/>
          <w:divBdr>
            <w:top w:val="none" w:sz="0" w:space="0" w:color="auto"/>
            <w:left w:val="none" w:sz="0" w:space="0" w:color="auto"/>
            <w:bottom w:val="none" w:sz="0" w:space="0" w:color="auto"/>
            <w:right w:val="none" w:sz="0" w:space="0" w:color="auto"/>
          </w:divBdr>
        </w:div>
        <w:div w:id="2040276155">
          <w:marLeft w:val="640"/>
          <w:marRight w:val="0"/>
          <w:marTop w:val="0"/>
          <w:marBottom w:val="0"/>
          <w:divBdr>
            <w:top w:val="none" w:sz="0" w:space="0" w:color="auto"/>
            <w:left w:val="none" w:sz="0" w:space="0" w:color="auto"/>
            <w:bottom w:val="none" w:sz="0" w:space="0" w:color="auto"/>
            <w:right w:val="none" w:sz="0" w:space="0" w:color="auto"/>
          </w:divBdr>
        </w:div>
        <w:div w:id="630284867">
          <w:marLeft w:val="640"/>
          <w:marRight w:val="0"/>
          <w:marTop w:val="0"/>
          <w:marBottom w:val="0"/>
          <w:divBdr>
            <w:top w:val="none" w:sz="0" w:space="0" w:color="auto"/>
            <w:left w:val="none" w:sz="0" w:space="0" w:color="auto"/>
            <w:bottom w:val="none" w:sz="0" w:space="0" w:color="auto"/>
            <w:right w:val="none" w:sz="0" w:space="0" w:color="auto"/>
          </w:divBdr>
        </w:div>
        <w:div w:id="984700465">
          <w:marLeft w:val="640"/>
          <w:marRight w:val="0"/>
          <w:marTop w:val="0"/>
          <w:marBottom w:val="0"/>
          <w:divBdr>
            <w:top w:val="none" w:sz="0" w:space="0" w:color="auto"/>
            <w:left w:val="none" w:sz="0" w:space="0" w:color="auto"/>
            <w:bottom w:val="none" w:sz="0" w:space="0" w:color="auto"/>
            <w:right w:val="none" w:sz="0" w:space="0" w:color="auto"/>
          </w:divBdr>
        </w:div>
        <w:div w:id="927538054">
          <w:marLeft w:val="640"/>
          <w:marRight w:val="0"/>
          <w:marTop w:val="0"/>
          <w:marBottom w:val="0"/>
          <w:divBdr>
            <w:top w:val="none" w:sz="0" w:space="0" w:color="auto"/>
            <w:left w:val="none" w:sz="0" w:space="0" w:color="auto"/>
            <w:bottom w:val="none" w:sz="0" w:space="0" w:color="auto"/>
            <w:right w:val="none" w:sz="0" w:space="0" w:color="auto"/>
          </w:divBdr>
        </w:div>
        <w:div w:id="1775978694">
          <w:marLeft w:val="640"/>
          <w:marRight w:val="0"/>
          <w:marTop w:val="0"/>
          <w:marBottom w:val="0"/>
          <w:divBdr>
            <w:top w:val="none" w:sz="0" w:space="0" w:color="auto"/>
            <w:left w:val="none" w:sz="0" w:space="0" w:color="auto"/>
            <w:bottom w:val="none" w:sz="0" w:space="0" w:color="auto"/>
            <w:right w:val="none" w:sz="0" w:space="0" w:color="auto"/>
          </w:divBdr>
        </w:div>
        <w:div w:id="1926188971">
          <w:marLeft w:val="640"/>
          <w:marRight w:val="0"/>
          <w:marTop w:val="0"/>
          <w:marBottom w:val="0"/>
          <w:divBdr>
            <w:top w:val="none" w:sz="0" w:space="0" w:color="auto"/>
            <w:left w:val="none" w:sz="0" w:space="0" w:color="auto"/>
            <w:bottom w:val="none" w:sz="0" w:space="0" w:color="auto"/>
            <w:right w:val="none" w:sz="0" w:space="0" w:color="auto"/>
          </w:divBdr>
        </w:div>
        <w:div w:id="1857501449">
          <w:marLeft w:val="640"/>
          <w:marRight w:val="0"/>
          <w:marTop w:val="0"/>
          <w:marBottom w:val="0"/>
          <w:divBdr>
            <w:top w:val="none" w:sz="0" w:space="0" w:color="auto"/>
            <w:left w:val="none" w:sz="0" w:space="0" w:color="auto"/>
            <w:bottom w:val="none" w:sz="0" w:space="0" w:color="auto"/>
            <w:right w:val="none" w:sz="0" w:space="0" w:color="auto"/>
          </w:divBdr>
        </w:div>
        <w:div w:id="385878096">
          <w:marLeft w:val="640"/>
          <w:marRight w:val="0"/>
          <w:marTop w:val="0"/>
          <w:marBottom w:val="0"/>
          <w:divBdr>
            <w:top w:val="none" w:sz="0" w:space="0" w:color="auto"/>
            <w:left w:val="none" w:sz="0" w:space="0" w:color="auto"/>
            <w:bottom w:val="none" w:sz="0" w:space="0" w:color="auto"/>
            <w:right w:val="none" w:sz="0" w:space="0" w:color="auto"/>
          </w:divBdr>
        </w:div>
        <w:div w:id="1962227638">
          <w:marLeft w:val="640"/>
          <w:marRight w:val="0"/>
          <w:marTop w:val="0"/>
          <w:marBottom w:val="0"/>
          <w:divBdr>
            <w:top w:val="none" w:sz="0" w:space="0" w:color="auto"/>
            <w:left w:val="none" w:sz="0" w:space="0" w:color="auto"/>
            <w:bottom w:val="none" w:sz="0" w:space="0" w:color="auto"/>
            <w:right w:val="none" w:sz="0" w:space="0" w:color="auto"/>
          </w:divBdr>
        </w:div>
        <w:div w:id="1450776174">
          <w:marLeft w:val="640"/>
          <w:marRight w:val="0"/>
          <w:marTop w:val="0"/>
          <w:marBottom w:val="0"/>
          <w:divBdr>
            <w:top w:val="none" w:sz="0" w:space="0" w:color="auto"/>
            <w:left w:val="none" w:sz="0" w:space="0" w:color="auto"/>
            <w:bottom w:val="none" w:sz="0" w:space="0" w:color="auto"/>
            <w:right w:val="none" w:sz="0" w:space="0" w:color="auto"/>
          </w:divBdr>
        </w:div>
        <w:div w:id="2101172955">
          <w:marLeft w:val="640"/>
          <w:marRight w:val="0"/>
          <w:marTop w:val="0"/>
          <w:marBottom w:val="0"/>
          <w:divBdr>
            <w:top w:val="none" w:sz="0" w:space="0" w:color="auto"/>
            <w:left w:val="none" w:sz="0" w:space="0" w:color="auto"/>
            <w:bottom w:val="none" w:sz="0" w:space="0" w:color="auto"/>
            <w:right w:val="none" w:sz="0" w:space="0" w:color="auto"/>
          </w:divBdr>
        </w:div>
        <w:div w:id="508257180">
          <w:marLeft w:val="640"/>
          <w:marRight w:val="0"/>
          <w:marTop w:val="0"/>
          <w:marBottom w:val="0"/>
          <w:divBdr>
            <w:top w:val="none" w:sz="0" w:space="0" w:color="auto"/>
            <w:left w:val="none" w:sz="0" w:space="0" w:color="auto"/>
            <w:bottom w:val="none" w:sz="0" w:space="0" w:color="auto"/>
            <w:right w:val="none" w:sz="0" w:space="0" w:color="auto"/>
          </w:divBdr>
        </w:div>
        <w:div w:id="253318880">
          <w:marLeft w:val="640"/>
          <w:marRight w:val="0"/>
          <w:marTop w:val="0"/>
          <w:marBottom w:val="0"/>
          <w:divBdr>
            <w:top w:val="none" w:sz="0" w:space="0" w:color="auto"/>
            <w:left w:val="none" w:sz="0" w:space="0" w:color="auto"/>
            <w:bottom w:val="none" w:sz="0" w:space="0" w:color="auto"/>
            <w:right w:val="none" w:sz="0" w:space="0" w:color="auto"/>
          </w:divBdr>
        </w:div>
        <w:div w:id="1975023042">
          <w:marLeft w:val="640"/>
          <w:marRight w:val="0"/>
          <w:marTop w:val="0"/>
          <w:marBottom w:val="0"/>
          <w:divBdr>
            <w:top w:val="none" w:sz="0" w:space="0" w:color="auto"/>
            <w:left w:val="none" w:sz="0" w:space="0" w:color="auto"/>
            <w:bottom w:val="none" w:sz="0" w:space="0" w:color="auto"/>
            <w:right w:val="none" w:sz="0" w:space="0" w:color="auto"/>
          </w:divBdr>
        </w:div>
        <w:div w:id="827021421">
          <w:marLeft w:val="640"/>
          <w:marRight w:val="0"/>
          <w:marTop w:val="0"/>
          <w:marBottom w:val="0"/>
          <w:divBdr>
            <w:top w:val="none" w:sz="0" w:space="0" w:color="auto"/>
            <w:left w:val="none" w:sz="0" w:space="0" w:color="auto"/>
            <w:bottom w:val="none" w:sz="0" w:space="0" w:color="auto"/>
            <w:right w:val="none" w:sz="0" w:space="0" w:color="auto"/>
          </w:divBdr>
        </w:div>
        <w:div w:id="1953971132">
          <w:marLeft w:val="640"/>
          <w:marRight w:val="0"/>
          <w:marTop w:val="0"/>
          <w:marBottom w:val="0"/>
          <w:divBdr>
            <w:top w:val="none" w:sz="0" w:space="0" w:color="auto"/>
            <w:left w:val="none" w:sz="0" w:space="0" w:color="auto"/>
            <w:bottom w:val="none" w:sz="0" w:space="0" w:color="auto"/>
            <w:right w:val="none" w:sz="0" w:space="0" w:color="auto"/>
          </w:divBdr>
        </w:div>
        <w:div w:id="800459656">
          <w:marLeft w:val="640"/>
          <w:marRight w:val="0"/>
          <w:marTop w:val="0"/>
          <w:marBottom w:val="0"/>
          <w:divBdr>
            <w:top w:val="none" w:sz="0" w:space="0" w:color="auto"/>
            <w:left w:val="none" w:sz="0" w:space="0" w:color="auto"/>
            <w:bottom w:val="none" w:sz="0" w:space="0" w:color="auto"/>
            <w:right w:val="none" w:sz="0" w:space="0" w:color="auto"/>
          </w:divBdr>
        </w:div>
        <w:div w:id="1928224075">
          <w:marLeft w:val="640"/>
          <w:marRight w:val="0"/>
          <w:marTop w:val="0"/>
          <w:marBottom w:val="0"/>
          <w:divBdr>
            <w:top w:val="none" w:sz="0" w:space="0" w:color="auto"/>
            <w:left w:val="none" w:sz="0" w:space="0" w:color="auto"/>
            <w:bottom w:val="none" w:sz="0" w:space="0" w:color="auto"/>
            <w:right w:val="none" w:sz="0" w:space="0" w:color="auto"/>
          </w:divBdr>
        </w:div>
        <w:div w:id="494876048">
          <w:marLeft w:val="640"/>
          <w:marRight w:val="0"/>
          <w:marTop w:val="0"/>
          <w:marBottom w:val="0"/>
          <w:divBdr>
            <w:top w:val="none" w:sz="0" w:space="0" w:color="auto"/>
            <w:left w:val="none" w:sz="0" w:space="0" w:color="auto"/>
            <w:bottom w:val="none" w:sz="0" w:space="0" w:color="auto"/>
            <w:right w:val="none" w:sz="0" w:space="0" w:color="auto"/>
          </w:divBdr>
        </w:div>
        <w:div w:id="1617716829">
          <w:marLeft w:val="640"/>
          <w:marRight w:val="0"/>
          <w:marTop w:val="0"/>
          <w:marBottom w:val="0"/>
          <w:divBdr>
            <w:top w:val="none" w:sz="0" w:space="0" w:color="auto"/>
            <w:left w:val="none" w:sz="0" w:space="0" w:color="auto"/>
            <w:bottom w:val="none" w:sz="0" w:space="0" w:color="auto"/>
            <w:right w:val="none" w:sz="0" w:space="0" w:color="auto"/>
          </w:divBdr>
        </w:div>
        <w:div w:id="704208945">
          <w:marLeft w:val="640"/>
          <w:marRight w:val="0"/>
          <w:marTop w:val="0"/>
          <w:marBottom w:val="0"/>
          <w:divBdr>
            <w:top w:val="none" w:sz="0" w:space="0" w:color="auto"/>
            <w:left w:val="none" w:sz="0" w:space="0" w:color="auto"/>
            <w:bottom w:val="none" w:sz="0" w:space="0" w:color="auto"/>
            <w:right w:val="none" w:sz="0" w:space="0" w:color="auto"/>
          </w:divBdr>
        </w:div>
        <w:div w:id="1689715791">
          <w:marLeft w:val="640"/>
          <w:marRight w:val="0"/>
          <w:marTop w:val="0"/>
          <w:marBottom w:val="0"/>
          <w:divBdr>
            <w:top w:val="none" w:sz="0" w:space="0" w:color="auto"/>
            <w:left w:val="none" w:sz="0" w:space="0" w:color="auto"/>
            <w:bottom w:val="none" w:sz="0" w:space="0" w:color="auto"/>
            <w:right w:val="none" w:sz="0" w:space="0" w:color="auto"/>
          </w:divBdr>
        </w:div>
        <w:div w:id="1096756363">
          <w:marLeft w:val="640"/>
          <w:marRight w:val="0"/>
          <w:marTop w:val="0"/>
          <w:marBottom w:val="0"/>
          <w:divBdr>
            <w:top w:val="none" w:sz="0" w:space="0" w:color="auto"/>
            <w:left w:val="none" w:sz="0" w:space="0" w:color="auto"/>
            <w:bottom w:val="none" w:sz="0" w:space="0" w:color="auto"/>
            <w:right w:val="none" w:sz="0" w:space="0" w:color="auto"/>
          </w:divBdr>
        </w:div>
        <w:div w:id="1990015402">
          <w:marLeft w:val="640"/>
          <w:marRight w:val="0"/>
          <w:marTop w:val="0"/>
          <w:marBottom w:val="0"/>
          <w:divBdr>
            <w:top w:val="none" w:sz="0" w:space="0" w:color="auto"/>
            <w:left w:val="none" w:sz="0" w:space="0" w:color="auto"/>
            <w:bottom w:val="none" w:sz="0" w:space="0" w:color="auto"/>
            <w:right w:val="none" w:sz="0" w:space="0" w:color="auto"/>
          </w:divBdr>
        </w:div>
        <w:div w:id="1256087349">
          <w:marLeft w:val="640"/>
          <w:marRight w:val="0"/>
          <w:marTop w:val="0"/>
          <w:marBottom w:val="0"/>
          <w:divBdr>
            <w:top w:val="none" w:sz="0" w:space="0" w:color="auto"/>
            <w:left w:val="none" w:sz="0" w:space="0" w:color="auto"/>
            <w:bottom w:val="none" w:sz="0" w:space="0" w:color="auto"/>
            <w:right w:val="none" w:sz="0" w:space="0" w:color="auto"/>
          </w:divBdr>
        </w:div>
        <w:div w:id="282883616">
          <w:marLeft w:val="640"/>
          <w:marRight w:val="0"/>
          <w:marTop w:val="0"/>
          <w:marBottom w:val="0"/>
          <w:divBdr>
            <w:top w:val="none" w:sz="0" w:space="0" w:color="auto"/>
            <w:left w:val="none" w:sz="0" w:space="0" w:color="auto"/>
            <w:bottom w:val="none" w:sz="0" w:space="0" w:color="auto"/>
            <w:right w:val="none" w:sz="0" w:space="0" w:color="auto"/>
          </w:divBdr>
        </w:div>
        <w:div w:id="1187596342">
          <w:marLeft w:val="640"/>
          <w:marRight w:val="0"/>
          <w:marTop w:val="0"/>
          <w:marBottom w:val="0"/>
          <w:divBdr>
            <w:top w:val="none" w:sz="0" w:space="0" w:color="auto"/>
            <w:left w:val="none" w:sz="0" w:space="0" w:color="auto"/>
            <w:bottom w:val="none" w:sz="0" w:space="0" w:color="auto"/>
            <w:right w:val="none" w:sz="0" w:space="0" w:color="auto"/>
          </w:divBdr>
        </w:div>
        <w:div w:id="1604534518">
          <w:marLeft w:val="640"/>
          <w:marRight w:val="0"/>
          <w:marTop w:val="0"/>
          <w:marBottom w:val="0"/>
          <w:divBdr>
            <w:top w:val="none" w:sz="0" w:space="0" w:color="auto"/>
            <w:left w:val="none" w:sz="0" w:space="0" w:color="auto"/>
            <w:bottom w:val="none" w:sz="0" w:space="0" w:color="auto"/>
            <w:right w:val="none" w:sz="0" w:space="0" w:color="auto"/>
          </w:divBdr>
        </w:div>
        <w:div w:id="853879931">
          <w:marLeft w:val="640"/>
          <w:marRight w:val="0"/>
          <w:marTop w:val="0"/>
          <w:marBottom w:val="0"/>
          <w:divBdr>
            <w:top w:val="none" w:sz="0" w:space="0" w:color="auto"/>
            <w:left w:val="none" w:sz="0" w:space="0" w:color="auto"/>
            <w:bottom w:val="none" w:sz="0" w:space="0" w:color="auto"/>
            <w:right w:val="none" w:sz="0" w:space="0" w:color="auto"/>
          </w:divBdr>
        </w:div>
        <w:div w:id="125006559">
          <w:marLeft w:val="640"/>
          <w:marRight w:val="0"/>
          <w:marTop w:val="0"/>
          <w:marBottom w:val="0"/>
          <w:divBdr>
            <w:top w:val="none" w:sz="0" w:space="0" w:color="auto"/>
            <w:left w:val="none" w:sz="0" w:space="0" w:color="auto"/>
            <w:bottom w:val="none" w:sz="0" w:space="0" w:color="auto"/>
            <w:right w:val="none" w:sz="0" w:space="0" w:color="auto"/>
          </w:divBdr>
        </w:div>
        <w:div w:id="221138251">
          <w:marLeft w:val="640"/>
          <w:marRight w:val="0"/>
          <w:marTop w:val="0"/>
          <w:marBottom w:val="0"/>
          <w:divBdr>
            <w:top w:val="none" w:sz="0" w:space="0" w:color="auto"/>
            <w:left w:val="none" w:sz="0" w:space="0" w:color="auto"/>
            <w:bottom w:val="none" w:sz="0" w:space="0" w:color="auto"/>
            <w:right w:val="none" w:sz="0" w:space="0" w:color="auto"/>
          </w:divBdr>
        </w:div>
        <w:div w:id="1682468853">
          <w:marLeft w:val="640"/>
          <w:marRight w:val="0"/>
          <w:marTop w:val="0"/>
          <w:marBottom w:val="0"/>
          <w:divBdr>
            <w:top w:val="none" w:sz="0" w:space="0" w:color="auto"/>
            <w:left w:val="none" w:sz="0" w:space="0" w:color="auto"/>
            <w:bottom w:val="none" w:sz="0" w:space="0" w:color="auto"/>
            <w:right w:val="none" w:sz="0" w:space="0" w:color="auto"/>
          </w:divBdr>
        </w:div>
        <w:div w:id="581372891">
          <w:marLeft w:val="640"/>
          <w:marRight w:val="0"/>
          <w:marTop w:val="0"/>
          <w:marBottom w:val="0"/>
          <w:divBdr>
            <w:top w:val="none" w:sz="0" w:space="0" w:color="auto"/>
            <w:left w:val="none" w:sz="0" w:space="0" w:color="auto"/>
            <w:bottom w:val="none" w:sz="0" w:space="0" w:color="auto"/>
            <w:right w:val="none" w:sz="0" w:space="0" w:color="auto"/>
          </w:divBdr>
        </w:div>
        <w:div w:id="1322076433">
          <w:marLeft w:val="640"/>
          <w:marRight w:val="0"/>
          <w:marTop w:val="0"/>
          <w:marBottom w:val="0"/>
          <w:divBdr>
            <w:top w:val="none" w:sz="0" w:space="0" w:color="auto"/>
            <w:left w:val="none" w:sz="0" w:space="0" w:color="auto"/>
            <w:bottom w:val="none" w:sz="0" w:space="0" w:color="auto"/>
            <w:right w:val="none" w:sz="0" w:space="0" w:color="auto"/>
          </w:divBdr>
        </w:div>
        <w:div w:id="763960840">
          <w:marLeft w:val="640"/>
          <w:marRight w:val="0"/>
          <w:marTop w:val="0"/>
          <w:marBottom w:val="0"/>
          <w:divBdr>
            <w:top w:val="none" w:sz="0" w:space="0" w:color="auto"/>
            <w:left w:val="none" w:sz="0" w:space="0" w:color="auto"/>
            <w:bottom w:val="none" w:sz="0" w:space="0" w:color="auto"/>
            <w:right w:val="none" w:sz="0" w:space="0" w:color="auto"/>
          </w:divBdr>
        </w:div>
        <w:div w:id="382759167">
          <w:marLeft w:val="640"/>
          <w:marRight w:val="0"/>
          <w:marTop w:val="0"/>
          <w:marBottom w:val="0"/>
          <w:divBdr>
            <w:top w:val="none" w:sz="0" w:space="0" w:color="auto"/>
            <w:left w:val="none" w:sz="0" w:space="0" w:color="auto"/>
            <w:bottom w:val="none" w:sz="0" w:space="0" w:color="auto"/>
            <w:right w:val="none" w:sz="0" w:space="0" w:color="auto"/>
          </w:divBdr>
        </w:div>
        <w:div w:id="280648452">
          <w:marLeft w:val="640"/>
          <w:marRight w:val="0"/>
          <w:marTop w:val="0"/>
          <w:marBottom w:val="0"/>
          <w:divBdr>
            <w:top w:val="none" w:sz="0" w:space="0" w:color="auto"/>
            <w:left w:val="none" w:sz="0" w:space="0" w:color="auto"/>
            <w:bottom w:val="none" w:sz="0" w:space="0" w:color="auto"/>
            <w:right w:val="none" w:sz="0" w:space="0" w:color="auto"/>
          </w:divBdr>
        </w:div>
        <w:div w:id="1562522703">
          <w:marLeft w:val="640"/>
          <w:marRight w:val="0"/>
          <w:marTop w:val="0"/>
          <w:marBottom w:val="0"/>
          <w:divBdr>
            <w:top w:val="none" w:sz="0" w:space="0" w:color="auto"/>
            <w:left w:val="none" w:sz="0" w:space="0" w:color="auto"/>
            <w:bottom w:val="none" w:sz="0" w:space="0" w:color="auto"/>
            <w:right w:val="none" w:sz="0" w:space="0" w:color="auto"/>
          </w:divBdr>
        </w:div>
        <w:div w:id="1095859095">
          <w:marLeft w:val="640"/>
          <w:marRight w:val="0"/>
          <w:marTop w:val="0"/>
          <w:marBottom w:val="0"/>
          <w:divBdr>
            <w:top w:val="none" w:sz="0" w:space="0" w:color="auto"/>
            <w:left w:val="none" w:sz="0" w:space="0" w:color="auto"/>
            <w:bottom w:val="none" w:sz="0" w:space="0" w:color="auto"/>
            <w:right w:val="none" w:sz="0" w:space="0" w:color="auto"/>
          </w:divBdr>
        </w:div>
        <w:div w:id="1938054287">
          <w:marLeft w:val="640"/>
          <w:marRight w:val="0"/>
          <w:marTop w:val="0"/>
          <w:marBottom w:val="0"/>
          <w:divBdr>
            <w:top w:val="none" w:sz="0" w:space="0" w:color="auto"/>
            <w:left w:val="none" w:sz="0" w:space="0" w:color="auto"/>
            <w:bottom w:val="none" w:sz="0" w:space="0" w:color="auto"/>
            <w:right w:val="none" w:sz="0" w:space="0" w:color="auto"/>
          </w:divBdr>
        </w:div>
        <w:div w:id="53740140">
          <w:marLeft w:val="640"/>
          <w:marRight w:val="0"/>
          <w:marTop w:val="0"/>
          <w:marBottom w:val="0"/>
          <w:divBdr>
            <w:top w:val="none" w:sz="0" w:space="0" w:color="auto"/>
            <w:left w:val="none" w:sz="0" w:space="0" w:color="auto"/>
            <w:bottom w:val="none" w:sz="0" w:space="0" w:color="auto"/>
            <w:right w:val="none" w:sz="0" w:space="0" w:color="auto"/>
          </w:divBdr>
        </w:div>
        <w:div w:id="1670600777">
          <w:marLeft w:val="640"/>
          <w:marRight w:val="0"/>
          <w:marTop w:val="0"/>
          <w:marBottom w:val="0"/>
          <w:divBdr>
            <w:top w:val="none" w:sz="0" w:space="0" w:color="auto"/>
            <w:left w:val="none" w:sz="0" w:space="0" w:color="auto"/>
            <w:bottom w:val="none" w:sz="0" w:space="0" w:color="auto"/>
            <w:right w:val="none" w:sz="0" w:space="0" w:color="auto"/>
          </w:divBdr>
        </w:div>
        <w:div w:id="452863670">
          <w:marLeft w:val="640"/>
          <w:marRight w:val="0"/>
          <w:marTop w:val="0"/>
          <w:marBottom w:val="0"/>
          <w:divBdr>
            <w:top w:val="none" w:sz="0" w:space="0" w:color="auto"/>
            <w:left w:val="none" w:sz="0" w:space="0" w:color="auto"/>
            <w:bottom w:val="none" w:sz="0" w:space="0" w:color="auto"/>
            <w:right w:val="none" w:sz="0" w:space="0" w:color="auto"/>
          </w:divBdr>
        </w:div>
        <w:div w:id="789786430">
          <w:marLeft w:val="640"/>
          <w:marRight w:val="0"/>
          <w:marTop w:val="0"/>
          <w:marBottom w:val="0"/>
          <w:divBdr>
            <w:top w:val="none" w:sz="0" w:space="0" w:color="auto"/>
            <w:left w:val="none" w:sz="0" w:space="0" w:color="auto"/>
            <w:bottom w:val="none" w:sz="0" w:space="0" w:color="auto"/>
            <w:right w:val="none" w:sz="0" w:space="0" w:color="auto"/>
          </w:divBdr>
        </w:div>
        <w:div w:id="1925726007">
          <w:marLeft w:val="640"/>
          <w:marRight w:val="0"/>
          <w:marTop w:val="0"/>
          <w:marBottom w:val="0"/>
          <w:divBdr>
            <w:top w:val="none" w:sz="0" w:space="0" w:color="auto"/>
            <w:left w:val="none" w:sz="0" w:space="0" w:color="auto"/>
            <w:bottom w:val="none" w:sz="0" w:space="0" w:color="auto"/>
            <w:right w:val="none" w:sz="0" w:space="0" w:color="auto"/>
          </w:divBdr>
        </w:div>
        <w:div w:id="808743152">
          <w:marLeft w:val="640"/>
          <w:marRight w:val="0"/>
          <w:marTop w:val="0"/>
          <w:marBottom w:val="0"/>
          <w:divBdr>
            <w:top w:val="none" w:sz="0" w:space="0" w:color="auto"/>
            <w:left w:val="none" w:sz="0" w:space="0" w:color="auto"/>
            <w:bottom w:val="none" w:sz="0" w:space="0" w:color="auto"/>
            <w:right w:val="none" w:sz="0" w:space="0" w:color="auto"/>
          </w:divBdr>
        </w:div>
        <w:div w:id="1569463914">
          <w:marLeft w:val="640"/>
          <w:marRight w:val="0"/>
          <w:marTop w:val="0"/>
          <w:marBottom w:val="0"/>
          <w:divBdr>
            <w:top w:val="none" w:sz="0" w:space="0" w:color="auto"/>
            <w:left w:val="none" w:sz="0" w:space="0" w:color="auto"/>
            <w:bottom w:val="none" w:sz="0" w:space="0" w:color="auto"/>
            <w:right w:val="none" w:sz="0" w:space="0" w:color="auto"/>
          </w:divBdr>
        </w:div>
        <w:div w:id="1717120671">
          <w:marLeft w:val="640"/>
          <w:marRight w:val="0"/>
          <w:marTop w:val="0"/>
          <w:marBottom w:val="0"/>
          <w:divBdr>
            <w:top w:val="none" w:sz="0" w:space="0" w:color="auto"/>
            <w:left w:val="none" w:sz="0" w:space="0" w:color="auto"/>
            <w:bottom w:val="none" w:sz="0" w:space="0" w:color="auto"/>
            <w:right w:val="none" w:sz="0" w:space="0" w:color="auto"/>
          </w:divBdr>
        </w:div>
        <w:div w:id="618805555">
          <w:marLeft w:val="640"/>
          <w:marRight w:val="0"/>
          <w:marTop w:val="0"/>
          <w:marBottom w:val="0"/>
          <w:divBdr>
            <w:top w:val="none" w:sz="0" w:space="0" w:color="auto"/>
            <w:left w:val="none" w:sz="0" w:space="0" w:color="auto"/>
            <w:bottom w:val="none" w:sz="0" w:space="0" w:color="auto"/>
            <w:right w:val="none" w:sz="0" w:space="0" w:color="auto"/>
          </w:divBdr>
        </w:div>
        <w:div w:id="2076931989">
          <w:marLeft w:val="640"/>
          <w:marRight w:val="0"/>
          <w:marTop w:val="0"/>
          <w:marBottom w:val="0"/>
          <w:divBdr>
            <w:top w:val="none" w:sz="0" w:space="0" w:color="auto"/>
            <w:left w:val="none" w:sz="0" w:space="0" w:color="auto"/>
            <w:bottom w:val="none" w:sz="0" w:space="0" w:color="auto"/>
            <w:right w:val="none" w:sz="0" w:space="0" w:color="auto"/>
          </w:divBdr>
        </w:div>
        <w:div w:id="781530521">
          <w:marLeft w:val="640"/>
          <w:marRight w:val="0"/>
          <w:marTop w:val="0"/>
          <w:marBottom w:val="0"/>
          <w:divBdr>
            <w:top w:val="none" w:sz="0" w:space="0" w:color="auto"/>
            <w:left w:val="none" w:sz="0" w:space="0" w:color="auto"/>
            <w:bottom w:val="none" w:sz="0" w:space="0" w:color="auto"/>
            <w:right w:val="none" w:sz="0" w:space="0" w:color="auto"/>
          </w:divBdr>
        </w:div>
        <w:div w:id="1027951973">
          <w:marLeft w:val="640"/>
          <w:marRight w:val="0"/>
          <w:marTop w:val="0"/>
          <w:marBottom w:val="0"/>
          <w:divBdr>
            <w:top w:val="none" w:sz="0" w:space="0" w:color="auto"/>
            <w:left w:val="none" w:sz="0" w:space="0" w:color="auto"/>
            <w:bottom w:val="none" w:sz="0" w:space="0" w:color="auto"/>
            <w:right w:val="none" w:sz="0" w:space="0" w:color="auto"/>
          </w:divBdr>
        </w:div>
        <w:div w:id="1079909654">
          <w:marLeft w:val="640"/>
          <w:marRight w:val="0"/>
          <w:marTop w:val="0"/>
          <w:marBottom w:val="0"/>
          <w:divBdr>
            <w:top w:val="none" w:sz="0" w:space="0" w:color="auto"/>
            <w:left w:val="none" w:sz="0" w:space="0" w:color="auto"/>
            <w:bottom w:val="none" w:sz="0" w:space="0" w:color="auto"/>
            <w:right w:val="none" w:sz="0" w:space="0" w:color="auto"/>
          </w:divBdr>
        </w:div>
        <w:div w:id="1661469670">
          <w:marLeft w:val="640"/>
          <w:marRight w:val="0"/>
          <w:marTop w:val="0"/>
          <w:marBottom w:val="0"/>
          <w:divBdr>
            <w:top w:val="none" w:sz="0" w:space="0" w:color="auto"/>
            <w:left w:val="none" w:sz="0" w:space="0" w:color="auto"/>
            <w:bottom w:val="none" w:sz="0" w:space="0" w:color="auto"/>
            <w:right w:val="none" w:sz="0" w:space="0" w:color="auto"/>
          </w:divBdr>
        </w:div>
        <w:div w:id="502670559">
          <w:marLeft w:val="640"/>
          <w:marRight w:val="0"/>
          <w:marTop w:val="0"/>
          <w:marBottom w:val="0"/>
          <w:divBdr>
            <w:top w:val="none" w:sz="0" w:space="0" w:color="auto"/>
            <w:left w:val="none" w:sz="0" w:space="0" w:color="auto"/>
            <w:bottom w:val="none" w:sz="0" w:space="0" w:color="auto"/>
            <w:right w:val="none" w:sz="0" w:space="0" w:color="auto"/>
          </w:divBdr>
        </w:div>
        <w:div w:id="170071670">
          <w:marLeft w:val="640"/>
          <w:marRight w:val="0"/>
          <w:marTop w:val="0"/>
          <w:marBottom w:val="0"/>
          <w:divBdr>
            <w:top w:val="none" w:sz="0" w:space="0" w:color="auto"/>
            <w:left w:val="none" w:sz="0" w:space="0" w:color="auto"/>
            <w:bottom w:val="none" w:sz="0" w:space="0" w:color="auto"/>
            <w:right w:val="none" w:sz="0" w:space="0" w:color="auto"/>
          </w:divBdr>
        </w:div>
        <w:div w:id="833178434">
          <w:marLeft w:val="640"/>
          <w:marRight w:val="0"/>
          <w:marTop w:val="0"/>
          <w:marBottom w:val="0"/>
          <w:divBdr>
            <w:top w:val="none" w:sz="0" w:space="0" w:color="auto"/>
            <w:left w:val="none" w:sz="0" w:space="0" w:color="auto"/>
            <w:bottom w:val="none" w:sz="0" w:space="0" w:color="auto"/>
            <w:right w:val="none" w:sz="0" w:space="0" w:color="auto"/>
          </w:divBdr>
        </w:div>
        <w:div w:id="1360931438">
          <w:marLeft w:val="640"/>
          <w:marRight w:val="0"/>
          <w:marTop w:val="0"/>
          <w:marBottom w:val="0"/>
          <w:divBdr>
            <w:top w:val="none" w:sz="0" w:space="0" w:color="auto"/>
            <w:left w:val="none" w:sz="0" w:space="0" w:color="auto"/>
            <w:bottom w:val="none" w:sz="0" w:space="0" w:color="auto"/>
            <w:right w:val="none" w:sz="0" w:space="0" w:color="auto"/>
          </w:divBdr>
        </w:div>
        <w:div w:id="1301879548">
          <w:marLeft w:val="640"/>
          <w:marRight w:val="0"/>
          <w:marTop w:val="0"/>
          <w:marBottom w:val="0"/>
          <w:divBdr>
            <w:top w:val="none" w:sz="0" w:space="0" w:color="auto"/>
            <w:left w:val="none" w:sz="0" w:space="0" w:color="auto"/>
            <w:bottom w:val="none" w:sz="0" w:space="0" w:color="auto"/>
            <w:right w:val="none" w:sz="0" w:space="0" w:color="auto"/>
          </w:divBdr>
        </w:div>
        <w:div w:id="1484466677">
          <w:marLeft w:val="640"/>
          <w:marRight w:val="0"/>
          <w:marTop w:val="0"/>
          <w:marBottom w:val="0"/>
          <w:divBdr>
            <w:top w:val="none" w:sz="0" w:space="0" w:color="auto"/>
            <w:left w:val="none" w:sz="0" w:space="0" w:color="auto"/>
            <w:bottom w:val="none" w:sz="0" w:space="0" w:color="auto"/>
            <w:right w:val="none" w:sz="0" w:space="0" w:color="auto"/>
          </w:divBdr>
        </w:div>
        <w:div w:id="839807450">
          <w:marLeft w:val="640"/>
          <w:marRight w:val="0"/>
          <w:marTop w:val="0"/>
          <w:marBottom w:val="0"/>
          <w:divBdr>
            <w:top w:val="none" w:sz="0" w:space="0" w:color="auto"/>
            <w:left w:val="none" w:sz="0" w:space="0" w:color="auto"/>
            <w:bottom w:val="none" w:sz="0" w:space="0" w:color="auto"/>
            <w:right w:val="none" w:sz="0" w:space="0" w:color="auto"/>
          </w:divBdr>
        </w:div>
        <w:div w:id="1959599633">
          <w:marLeft w:val="640"/>
          <w:marRight w:val="0"/>
          <w:marTop w:val="0"/>
          <w:marBottom w:val="0"/>
          <w:divBdr>
            <w:top w:val="none" w:sz="0" w:space="0" w:color="auto"/>
            <w:left w:val="none" w:sz="0" w:space="0" w:color="auto"/>
            <w:bottom w:val="none" w:sz="0" w:space="0" w:color="auto"/>
            <w:right w:val="none" w:sz="0" w:space="0" w:color="auto"/>
          </w:divBdr>
        </w:div>
        <w:div w:id="353575662">
          <w:marLeft w:val="640"/>
          <w:marRight w:val="0"/>
          <w:marTop w:val="0"/>
          <w:marBottom w:val="0"/>
          <w:divBdr>
            <w:top w:val="none" w:sz="0" w:space="0" w:color="auto"/>
            <w:left w:val="none" w:sz="0" w:space="0" w:color="auto"/>
            <w:bottom w:val="none" w:sz="0" w:space="0" w:color="auto"/>
            <w:right w:val="none" w:sz="0" w:space="0" w:color="auto"/>
          </w:divBdr>
        </w:div>
        <w:div w:id="180823246">
          <w:marLeft w:val="640"/>
          <w:marRight w:val="0"/>
          <w:marTop w:val="0"/>
          <w:marBottom w:val="0"/>
          <w:divBdr>
            <w:top w:val="none" w:sz="0" w:space="0" w:color="auto"/>
            <w:left w:val="none" w:sz="0" w:space="0" w:color="auto"/>
            <w:bottom w:val="none" w:sz="0" w:space="0" w:color="auto"/>
            <w:right w:val="none" w:sz="0" w:space="0" w:color="auto"/>
          </w:divBdr>
        </w:div>
        <w:div w:id="220406333">
          <w:marLeft w:val="640"/>
          <w:marRight w:val="0"/>
          <w:marTop w:val="0"/>
          <w:marBottom w:val="0"/>
          <w:divBdr>
            <w:top w:val="none" w:sz="0" w:space="0" w:color="auto"/>
            <w:left w:val="none" w:sz="0" w:space="0" w:color="auto"/>
            <w:bottom w:val="none" w:sz="0" w:space="0" w:color="auto"/>
            <w:right w:val="none" w:sz="0" w:space="0" w:color="auto"/>
          </w:divBdr>
        </w:div>
        <w:div w:id="299306901">
          <w:marLeft w:val="640"/>
          <w:marRight w:val="0"/>
          <w:marTop w:val="0"/>
          <w:marBottom w:val="0"/>
          <w:divBdr>
            <w:top w:val="none" w:sz="0" w:space="0" w:color="auto"/>
            <w:left w:val="none" w:sz="0" w:space="0" w:color="auto"/>
            <w:bottom w:val="none" w:sz="0" w:space="0" w:color="auto"/>
            <w:right w:val="none" w:sz="0" w:space="0" w:color="auto"/>
          </w:divBdr>
        </w:div>
        <w:div w:id="1082143164">
          <w:marLeft w:val="640"/>
          <w:marRight w:val="0"/>
          <w:marTop w:val="0"/>
          <w:marBottom w:val="0"/>
          <w:divBdr>
            <w:top w:val="none" w:sz="0" w:space="0" w:color="auto"/>
            <w:left w:val="none" w:sz="0" w:space="0" w:color="auto"/>
            <w:bottom w:val="none" w:sz="0" w:space="0" w:color="auto"/>
            <w:right w:val="none" w:sz="0" w:space="0" w:color="auto"/>
          </w:divBdr>
        </w:div>
        <w:div w:id="557975858">
          <w:marLeft w:val="640"/>
          <w:marRight w:val="0"/>
          <w:marTop w:val="0"/>
          <w:marBottom w:val="0"/>
          <w:divBdr>
            <w:top w:val="none" w:sz="0" w:space="0" w:color="auto"/>
            <w:left w:val="none" w:sz="0" w:space="0" w:color="auto"/>
            <w:bottom w:val="none" w:sz="0" w:space="0" w:color="auto"/>
            <w:right w:val="none" w:sz="0" w:space="0" w:color="auto"/>
          </w:divBdr>
        </w:div>
        <w:div w:id="1166165193">
          <w:marLeft w:val="640"/>
          <w:marRight w:val="0"/>
          <w:marTop w:val="0"/>
          <w:marBottom w:val="0"/>
          <w:divBdr>
            <w:top w:val="none" w:sz="0" w:space="0" w:color="auto"/>
            <w:left w:val="none" w:sz="0" w:space="0" w:color="auto"/>
            <w:bottom w:val="none" w:sz="0" w:space="0" w:color="auto"/>
            <w:right w:val="none" w:sz="0" w:space="0" w:color="auto"/>
          </w:divBdr>
        </w:div>
        <w:div w:id="1657221291">
          <w:marLeft w:val="640"/>
          <w:marRight w:val="0"/>
          <w:marTop w:val="0"/>
          <w:marBottom w:val="0"/>
          <w:divBdr>
            <w:top w:val="none" w:sz="0" w:space="0" w:color="auto"/>
            <w:left w:val="none" w:sz="0" w:space="0" w:color="auto"/>
            <w:bottom w:val="none" w:sz="0" w:space="0" w:color="auto"/>
            <w:right w:val="none" w:sz="0" w:space="0" w:color="auto"/>
          </w:divBdr>
        </w:div>
        <w:div w:id="631710536">
          <w:marLeft w:val="640"/>
          <w:marRight w:val="0"/>
          <w:marTop w:val="0"/>
          <w:marBottom w:val="0"/>
          <w:divBdr>
            <w:top w:val="none" w:sz="0" w:space="0" w:color="auto"/>
            <w:left w:val="none" w:sz="0" w:space="0" w:color="auto"/>
            <w:bottom w:val="none" w:sz="0" w:space="0" w:color="auto"/>
            <w:right w:val="none" w:sz="0" w:space="0" w:color="auto"/>
          </w:divBdr>
        </w:div>
        <w:div w:id="279607656">
          <w:marLeft w:val="640"/>
          <w:marRight w:val="0"/>
          <w:marTop w:val="0"/>
          <w:marBottom w:val="0"/>
          <w:divBdr>
            <w:top w:val="none" w:sz="0" w:space="0" w:color="auto"/>
            <w:left w:val="none" w:sz="0" w:space="0" w:color="auto"/>
            <w:bottom w:val="none" w:sz="0" w:space="0" w:color="auto"/>
            <w:right w:val="none" w:sz="0" w:space="0" w:color="auto"/>
          </w:divBdr>
        </w:div>
        <w:div w:id="1118767308">
          <w:marLeft w:val="640"/>
          <w:marRight w:val="0"/>
          <w:marTop w:val="0"/>
          <w:marBottom w:val="0"/>
          <w:divBdr>
            <w:top w:val="none" w:sz="0" w:space="0" w:color="auto"/>
            <w:left w:val="none" w:sz="0" w:space="0" w:color="auto"/>
            <w:bottom w:val="none" w:sz="0" w:space="0" w:color="auto"/>
            <w:right w:val="none" w:sz="0" w:space="0" w:color="auto"/>
          </w:divBdr>
        </w:div>
        <w:div w:id="2048482895">
          <w:marLeft w:val="640"/>
          <w:marRight w:val="0"/>
          <w:marTop w:val="0"/>
          <w:marBottom w:val="0"/>
          <w:divBdr>
            <w:top w:val="none" w:sz="0" w:space="0" w:color="auto"/>
            <w:left w:val="none" w:sz="0" w:space="0" w:color="auto"/>
            <w:bottom w:val="none" w:sz="0" w:space="0" w:color="auto"/>
            <w:right w:val="none" w:sz="0" w:space="0" w:color="auto"/>
          </w:divBdr>
        </w:div>
        <w:div w:id="833450773">
          <w:marLeft w:val="640"/>
          <w:marRight w:val="0"/>
          <w:marTop w:val="0"/>
          <w:marBottom w:val="0"/>
          <w:divBdr>
            <w:top w:val="none" w:sz="0" w:space="0" w:color="auto"/>
            <w:left w:val="none" w:sz="0" w:space="0" w:color="auto"/>
            <w:bottom w:val="none" w:sz="0" w:space="0" w:color="auto"/>
            <w:right w:val="none" w:sz="0" w:space="0" w:color="auto"/>
          </w:divBdr>
        </w:div>
        <w:div w:id="176430031">
          <w:marLeft w:val="640"/>
          <w:marRight w:val="0"/>
          <w:marTop w:val="0"/>
          <w:marBottom w:val="0"/>
          <w:divBdr>
            <w:top w:val="none" w:sz="0" w:space="0" w:color="auto"/>
            <w:left w:val="none" w:sz="0" w:space="0" w:color="auto"/>
            <w:bottom w:val="none" w:sz="0" w:space="0" w:color="auto"/>
            <w:right w:val="none" w:sz="0" w:space="0" w:color="auto"/>
          </w:divBdr>
        </w:div>
        <w:div w:id="1554005548">
          <w:marLeft w:val="640"/>
          <w:marRight w:val="0"/>
          <w:marTop w:val="0"/>
          <w:marBottom w:val="0"/>
          <w:divBdr>
            <w:top w:val="none" w:sz="0" w:space="0" w:color="auto"/>
            <w:left w:val="none" w:sz="0" w:space="0" w:color="auto"/>
            <w:bottom w:val="none" w:sz="0" w:space="0" w:color="auto"/>
            <w:right w:val="none" w:sz="0" w:space="0" w:color="auto"/>
          </w:divBdr>
        </w:div>
        <w:div w:id="660356885">
          <w:marLeft w:val="640"/>
          <w:marRight w:val="0"/>
          <w:marTop w:val="0"/>
          <w:marBottom w:val="0"/>
          <w:divBdr>
            <w:top w:val="none" w:sz="0" w:space="0" w:color="auto"/>
            <w:left w:val="none" w:sz="0" w:space="0" w:color="auto"/>
            <w:bottom w:val="none" w:sz="0" w:space="0" w:color="auto"/>
            <w:right w:val="none" w:sz="0" w:space="0" w:color="auto"/>
          </w:divBdr>
        </w:div>
        <w:div w:id="904031854">
          <w:marLeft w:val="640"/>
          <w:marRight w:val="0"/>
          <w:marTop w:val="0"/>
          <w:marBottom w:val="0"/>
          <w:divBdr>
            <w:top w:val="none" w:sz="0" w:space="0" w:color="auto"/>
            <w:left w:val="none" w:sz="0" w:space="0" w:color="auto"/>
            <w:bottom w:val="none" w:sz="0" w:space="0" w:color="auto"/>
            <w:right w:val="none" w:sz="0" w:space="0" w:color="auto"/>
          </w:divBdr>
        </w:div>
        <w:div w:id="699402577">
          <w:marLeft w:val="640"/>
          <w:marRight w:val="0"/>
          <w:marTop w:val="0"/>
          <w:marBottom w:val="0"/>
          <w:divBdr>
            <w:top w:val="none" w:sz="0" w:space="0" w:color="auto"/>
            <w:left w:val="none" w:sz="0" w:space="0" w:color="auto"/>
            <w:bottom w:val="none" w:sz="0" w:space="0" w:color="auto"/>
            <w:right w:val="none" w:sz="0" w:space="0" w:color="auto"/>
          </w:divBdr>
        </w:div>
        <w:div w:id="1946308605">
          <w:marLeft w:val="640"/>
          <w:marRight w:val="0"/>
          <w:marTop w:val="0"/>
          <w:marBottom w:val="0"/>
          <w:divBdr>
            <w:top w:val="none" w:sz="0" w:space="0" w:color="auto"/>
            <w:left w:val="none" w:sz="0" w:space="0" w:color="auto"/>
            <w:bottom w:val="none" w:sz="0" w:space="0" w:color="auto"/>
            <w:right w:val="none" w:sz="0" w:space="0" w:color="auto"/>
          </w:divBdr>
        </w:div>
        <w:div w:id="1331643218">
          <w:marLeft w:val="640"/>
          <w:marRight w:val="0"/>
          <w:marTop w:val="0"/>
          <w:marBottom w:val="0"/>
          <w:divBdr>
            <w:top w:val="none" w:sz="0" w:space="0" w:color="auto"/>
            <w:left w:val="none" w:sz="0" w:space="0" w:color="auto"/>
            <w:bottom w:val="none" w:sz="0" w:space="0" w:color="auto"/>
            <w:right w:val="none" w:sz="0" w:space="0" w:color="auto"/>
          </w:divBdr>
        </w:div>
        <w:div w:id="951984733">
          <w:marLeft w:val="640"/>
          <w:marRight w:val="0"/>
          <w:marTop w:val="0"/>
          <w:marBottom w:val="0"/>
          <w:divBdr>
            <w:top w:val="none" w:sz="0" w:space="0" w:color="auto"/>
            <w:left w:val="none" w:sz="0" w:space="0" w:color="auto"/>
            <w:bottom w:val="none" w:sz="0" w:space="0" w:color="auto"/>
            <w:right w:val="none" w:sz="0" w:space="0" w:color="auto"/>
          </w:divBdr>
        </w:div>
      </w:divsChild>
    </w:div>
    <w:div w:id="1299844449">
      <w:bodyDiv w:val="1"/>
      <w:marLeft w:val="0"/>
      <w:marRight w:val="0"/>
      <w:marTop w:val="0"/>
      <w:marBottom w:val="0"/>
      <w:divBdr>
        <w:top w:val="none" w:sz="0" w:space="0" w:color="auto"/>
        <w:left w:val="none" w:sz="0" w:space="0" w:color="auto"/>
        <w:bottom w:val="none" w:sz="0" w:space="0" w:color="auto"/>
        <w:right w:val="none" w:sz="0" w:space="0" w:color="auto"/>
      </w:divBdr>
      <w:divsChild>
        <w:div w:id="412090676">
          <w:marLeft w:val="640"/>
          <w:marRight w:val="0"/>
          <w:marTop w:val="0"/>
          <w:marBottom w:val="0"/>
          <w:divBdr>
            <w:top w:val="none" w:sz="0" w:space="0" w:color="auto"/>
            <w:left w:val="none" w:sz="0" w:space="0" w:color="auto"/>
            <w:bottom w:val="none" w:sz="0" w:space="0" w:color="auto"/>
            <w:right w:val="none" w:sz="0" w:space="0" w:color="auto"/>
          </w:divBdr>
        </w:div>
        <w:div w:id="967318681">
          <w:marLeft w:val="640"/>
          <w:marRight w:val="0"/>
          <w:marTop w:val="0"/>
          <w:marBottom w:val="0"/>
          <w:divBdr>
            <w:top w:val="none" w:sz="0" w:space="0" w:color="auto"/>
            <w:left w:val="none" w:sz="0" w:space="0" w:color="auto"/>
            <w:bottom w:val="none" w:sz="0" w:space="0" w:color="auto"/>
            <w:right w:val="none" w:sz="0" w:space="0" w:color="auto"/>
          </w:divBdr>
        </w:div>
        <w:div w:id="729112307">
          <w:marLeft w:val="640"/>
          <w:marRight w:val="0"/>
          <w:marTop w:val="0"/>
          <w:marBottom w:val="0"/>
          <w:divBdr>
            <w:top w:val="none" w:sz="0" w:space="0" w:color="auto"/>
            <w:left w:val="none" w:sz="0" w:space="0" w:color="auto"/>
            <w:bottom w:val="none" w:sz="0" w:space="0" w:color="auto"/>
            <w:right w:val="none" w:sz="0" w:space="0" w:color="auto"/>
          </w:divBdr>
        </w:div>
        <w:div w:id="854540656">
          <w:marLeft w:val="640"/>
          <w:marRight w:val="0"/>
          <w:marTop w:val="0"/>
          <w:marBottom w:val="0"/>
          <w:divBdr>
            <w:top w:val="none" w:sz="0" w:space="0" w:color="auto"/>
            <w:left w:val="none" w:sz="0" w:space="0" w:color="auto"/>
            <w:bottom w:val="none" w:sz="0" w:space="0" w:color="auto"/>
            <w:right w:val="none" w:sz="0" w:space="0" w:color="auto"/>
          </w:divBdr>
        </w:div>
        <w:div w:id="263419093">
          <w:marLeft w:val="640"/>
          <w:marRight w:val="0"/>
          <w:marTop w:val="0"/>
          <w:marBottom w:val="0"/>
          <w:divBdr>
            <w:top w:val="none" w:sz="0" w:space="0" w:color="auto"/>
            <w:left w:val="none" w:sz="0" w:space="0" w:color="auto"/>
            <w:bottom w:val="none" w:sz="0" w:space="0" w:color="auto"/>
            <w:right w:val="none" w:sz="0" w:space="0" w:color="auto"/>
          </w:divBdr>
        </w:div>
        <w:div w:id="816143361">
          <w:marLeft w:val="640"/>
          <w:marRight w:val="0"/>
          <w:marTop w:val="0"/>
          <w:marBottom w:val="0"/>
          <w:divBdr>
            <w:top w:val="none" w:sz="0" w:space="0" w:color="auto"/>
            <w:left w:val="none" w:sz="0" w:space="0" w:color="auto"/>
            <w:bottom w:val="none" w:sz="0" w:space="0" w:color="auto"/>
            <w:right w:val="none" w:sz="0" w:space="0" w:color="auto"/>
          </w:divBdr>
        </w:div>
        <w:div w:id="935208076">
          <w:marLeft w:val="640"/>
          <w:marRight w:val="0"/>
          <w:marTop w:val="0"/>
          <w:marBottom w:val="0"/>
          <w:divBdr>
            <w:top w:val="none" w:sz="0" w:space="0" w:color="auto"/>
            <w:left w:val="none" w:sz="0" w:space="0" w:color="auto"/>
            <w:bottom w:val="none" w:sz="0" w:space="0" w:color="auto"/>
            <w:right w:val="none" w:sz="0" w:space="0" w:color="auto"/>
          </w:divBdr>
        </w:div>
        <w:div w:id="696779120">
          <w:marLeft w:val="640"/>
          <w:marRight w:val="0"/>
          <w:marTop w:val="0"/>
          <w:marBottom w:val="0"/>
          <w:divBdr>
            <w:top w:val="none" w:sz="0" w:space="0" w:color="auto"/>
            <w:left w:val="none" w:sz="0" w:space="0" w:color="auto"/>
            <w:bottom w:val="none" w:sz="0" w:space="0" w:color="auto"/>
            <w:right w:val="none" w:sz="0" w:space="0" w:color="auto"/>
          </w:divBdr>
        </w:div>
        <w:div w:id="584536810">
          <w:marLeft w:val="640"/>
          <w:marRight w:val="0"/>
          <w:marTop w:val="0"/>
          <w:marBottom w:val="0"/>
          <w:divBdr>
            <w:top w:val="none" w:sz="0" w:space="0" w:color="auto"/>
            <w:left w:val="none" w:sz="0" w:space="0" w:color="auto"/>
            <w:bottom w:val="none" w:sz="0" w:space="0" w:color="auto"/>
            <w:right w:val="none" w:sz="0" w:space="0" w:color="auto"/>
          </w:divBdr>
        </w:div>
        <w:div w:id="2017462075">
          <w:marLeft w:val="640"/>
          <w:marRight w:val="0"/>
          <w:marTop w:val="0"/>
          <w:marBottom w:val="0"/>
          <w:divBdr>
            <w:top w:val="none" w:sz="0" w:space="0" w:color="auto"/>
            <w:left w:val="none" w:sz="0" w:space="0" w:color="auto"/>
            <w:bottom w:val="none" w:sz="0" w:space="0" w:color="auto"/>
            <w:right w:val="none" w:sz="0" w:space="0" w:color="auto"/>
          </w:divBdr>
        </w:div>
        <w:div w:id="2121679982">
          <w:marLeft w:val="640"/>
          <w:marRight w:val="0"/>
          <w:marTop w:val="0"/>
          <w:marBottom w:val="0"/>
          <w:divBdr>
            <w:top w:val="none" w:sz="0" w:space="0" w:color="auto"/>
            <w:left w:val="none" w:sz="0" w:space="0" w:color="auto"/>
            <w:bottom w:val="none" w:sz="0" w:space="0" w:color="auto"/>
            <w:right w:val="none" w:sz="0" w:space="0" w:color="auto"/>
          </w:divBdr>
        </w:div>
        <w:div w:id="1098525451">
          <w:marLeft w:val="640"/>
          <w:marRight w:val="0"/>
          <w:marTop w:val="0"/>
          <w:marBottom w:val="0"/>
          <w:divBdr>
            <w:top w:val="none" w:sz="0" w:space="0" w:color="auto"/>
            <w:left w:val="none" w:sz="0" w:space="0" w:color="auto"/>
            <w:bottom w:val="none" w:sz="0" w:space="0" w:color="auto"/>
            <w:right w:val="none" w:sz="0" w:space="0" w:color="auto"/>
          </w:divBdr>
        </w:div>
        <w:div w:id="1191530423">
          <w:marLeft w:val="640"/>
          <w:marRight w:val="0"/>
          <w:marTop w:val="0"/>
          <w:marBottom w:val="0"/>
          <w:divBdr>
            <w:top w:val="none" w:sz="0" w:space="0" w:color="auto"/>
            <w:left w:val="none" w:sz="0" w:space="0" w:color="auto"/>
            <w:bottom w:val="none" w:sz="0" w:space="0" w:color="auto"/>
            <w:right w:val="none" w:sz="0" w:space="0" w:color="auto"/>
          </w:divBdr>
        </w:div>
        <w:div w:id="1260022728">
          <w:marLeft w:val="640"/>
          <w:marRight w:val="0"/>
          <w:marTop w:val="0"/>
          <w:marBottom w:val="0"/>
          <w:divBdr>
            <w:top w:val="none" w:sz="0" w:space="0" w:color="auto"/>
            <w:left w:val="none" w:sz="0" w:space="0" w:color="auto"/>
            <w:bottom w:val="none" w:sz="0" w:space="0" w:color="auto"/>
            <w:right w:val="none" w:sz="0" w:space="0" w:color="auto"/>
          </w:divBdr>
        </w:div>
        <w:div w:id="1891114959">
          <w:marLeft w:val="640"/>
          <w:marRight w:val="0"/>
          <w:marTop w:val="0"/>
          <w:marBottom w:val="0"/>
          <w:divBdr>
            <w:top w:val="none" w:sz="0" w:space="0" w:color="auto"/>
            <w:left w:val="none" w:sz="0" w:space="0" w:color="auto"/>
            <w:bottom w:val="none" w:sz="0" w:space="0" w:color="auto"/>
            <w:right w:val="none" w:sz="0" w:space="0" w:color="auto"/>
          </w:divBdr>
        </w:div>
        <w:div w:id="1619531660">
          <w:marLeft w:val="640"/>
          <w:marRight w:val="0"/>
          <w:marTop w:val="0"/>
          <w:marBottom w:val="0"/>
          <w:divBdr>
            <w:top w:val="none" w:sz="0" w:space="0" w:color="auto"/>
            <w:left w:val="none" w:sz="0" w:space="0" w:color="auto"/>
            <w:bottom w:val="none" w:sz="0" w:space="0" w:color="auto"/>
            <w:right w:val="none" w:sz="0" w:space="0" w:color="auto"/>
          </w:divBdr>
        </w:div>
        <w:div w:id="1892384311">
          <w:marLeft w:val="640"/>
          <w:marRight w:val="0"/>
          <w:marTop w:val="0"/>
          <w:marBottom w:val="0"/>
          <w:divBdr>
            <w:top w:val="none" w:sz="0" w:space="0" w:color="auto"/>
            <w:left w:val="none" w:sz="0" w:space="0" w:color="auto"/>
            <w:bottom w:val="none" w:sz="0" w:space="0" w:color="auto"/>
            <w:right w:val="none" w:sz="0" w:space="0" w:color="auto"/>
          </w:divBdr>
        </w:div>
        <w:div w:id="957879949">
          <w:marLeft w:val="640"/>
          <w:marRight w:val="0"/>
          <w:marTop w:val="0"/>
          <w:marBottom w:val="0"/>
          <w:divBdr>
            <w:top w:val="none" w:sz="0" w:space="0" w:color="auto"/>
            <w:left w:val="none" w:sz="0" w:space="0" w:color="auto"/>
            <w:bottom w:val="none" w:sz="0" w:space="0" w:color="auto"/>
            <w:right w:val="none" w:sz="0" w:space="0" w:color="auto"/>
          </w:divBdr>
        </w:div>
        <w:div w:id="792750464">
          <w:marLeft w:val="640"/>
          <w:marRight w:val="0"/>
          <w:marTop w:val="0"/>
          <w:marBottom w:val="0"/>
          <w:divBdr>
            <w:top w:val="none" w:sz="0" w:space="0" w:color="auto"/>
            <w:left w:val="none" w:sz="0" w:space="0" w:color="auto"/>
            <w:bottom w:val="none" w:sz="0" w:space="0" w:color="auto"/>
            <w:right w:val="none" w:sz="0" w:space="0" w:color="auto"/>
          </w:divBdr>
        </w:div>
        <w:div w:id="1769735850">
          <w:marLeft w:val="640"/>
          <w:marRight w:val="0"/>
          <w:marTop w:val="0"/>
          <w:marBottom w:val="0"/>
          <w:divBdr>
            <w:top w:val="none" w:sz="0" w:space="0" w:color="auto"/>
            <w:left w:val="none" w:sz="0" w:space="0" w:color="auto"/>
            <w:bottom w:val="none" w:sz="0" w:space="0" w:color="auto"/>
            <w:right w:val="none" w:sz="0" w:space="0" w:color="auto"/>
          </w:divBdr>
        </w:div>
        <w:div w:id="1039622584">
          <w:marLeft w:val="640"/>
          <w:marRight w:val="0"/>
          <w:marTop w:val="0"/>
          <w:marBottom w:val="0"/>
          <w:divBdr>
            <w:top w:val="none" w:sz="0" w:space="0" w:color="auto"/>
            <w:left w:val="none" w:sz="0" w:space="0" w:color="auto"/>
            <w:bottom w:val="none" w:sz="0" w:space="0" w:color="auto"/>
            <w:right w:val="none" w:sz="0" w:space="0" w:color="auto"/>
          </w:divBdr>
        </w:div>
        <w:div w:id="1989701467">
          <w:marLeft w:val="640"/>
          <w:marRight w:val="0"/>
          <w:marTop w:val="0"/>
          <w:marBottom w:val="0"/>
          <w:divBdr>
            <w:top w:val="none" w:sz="0" w:space="0" w:color="auto"/>
            <w:left w:val="none" w:sz="0" w:space="0" w:color="auto"/>
            <w:bottom w:val="none" w:sz="0" w:space="0" w:color="auto"/>
            <w:right w:val="none" w:sz="0" w:space="0" w:color="auto"/>
          </w:divBdr>
        </w:div>
        <w:div w:id="617418992">
          <w:marLeft w:val="640"/>
          <w:marRight w:val="0"/>
          <w:marTop w:val="0"/>
          <w:marBottom w:val="0"/>
          <w:divBdr>
            <w:top w:val="none" w:sz="0" w:space="0" w:color="auto"/>
            <w:left w:val="none" w:sz="0" w:space="0" w:color="auto"/>
            <w:bottom w:val="none" w:sz="0" w:space="0" w:color="auto"/>
            <w:right w:val="none" w:sz="0" w:space="0" w:color="auto"/>
          </w:divBdr>
        </w:div>
        <w:div w:id="1652978645">
          <w:marLeft w:val="640"/>
          <w:marRight w:val="0"/>
          <w:marTop w:val="0"/>
          <w:marBottom w:val="0"/>
          <w:divBdr>
            <w:top w:val="none" w:sz="0" w:space="0" w:color="auto"/>
            <w:left w:val="none" w:sz="0" w:space="0" w:color="auto"/>
            <w:bottom w:val="none" w:sz="0" w:space="0" w:color="auto"/>
            <w:right w:val="none" w:sz="0" w:space="0" w:color="auto"/>
          </w:divBdr>
        </w:div>
        <w:div w:id="1843397576">
          <w:marLeft w:val="640"/>
          <w:marRight w:val="0"/>
          <w:marTop w:val="0"/>
          <w:marBottom w:val="0"/>
          <w:divBdr>
            <w:top w:val="none" w:sz="0" w:space="0" w:color="auto"/>
            <w:left w:val="none" w:sz="0" w:space="0" w:color="auto"/>
            <w:bottom w:val="none" w:sz="0" w:space="0" w:color="auto"/>
            <w:right w:val="none" w:sz="0" w:space="0" w:color="auto"/>
          </w:divBdr>
        </w:div>
        <w:div w:id="436826580">
          <w:marLeft w:val="640"/>
          <w:marRight w:val="0"/>
          <w:marTop w:val="0"/>
          <w:marBottom w:val="0"/>
          <w:divBdr>
            <w:top w:val="none" w:sz="0" w:space="0" w:color="auto"/>
            <w:left w:val="none" w:sz="0" w:space="0" w:color="auto"/>
            <w:bottom w:val="none" w:sz="0" w:space="0" w:color="auto"/>
            <w:right w:val="none" w:sz="0" w:space="0" w:color="auto"/>
          </w:divBdr>
        </w:div>
        <w:div w:id="1921869778">
          <w:marLeft w:val="640"/>
          <w:marRight w:val="0"/>
          <w:marTop w:val="0"/>
          <w:marBottom w:val="0"/>
          <w:divBdr>
            <w:top w:val="none" w:sz="0" w:space="0" w:color="auto"/>
            <w:left w:val="none" w:sz="0" w:space="0" w:color="auto"/>
            <w:bottom w:val="none" w:sz="0" w:space="0" w:color="auto"/>
            <w:right w:val="none" w:sz="0" w:space="0" w:color="auto"/>
          </w:divBdr>
        </w:div>
        <w:div w:id="368997997">
          <w:marLeft w:val="640"/>
          <w:marRight w:val="0"/>
          <w:marTop w:val="0"/>
          <w:marBottom w:val="0"/>
          <w:divBdr>
            <w:top w:val="none" w:sz="0" w:space="0" w:color="auto"/>
            <w:left w:val="none" w:sz="0" w:space="0" w:color="auto"/>
            <w:bottom w:val="none" w:sz="0" w:space="0" w:color="auto"/>
            <w:right w:val="none" w:sz="0" w:space="0" w:color="auto"/>
          </w:divBdr>
        </w:div>
        <w:div w:id="1362559797">
          <w:marLeft w:val="640"/>
          <w:marRight w:val="0"/>
          <w:marTop w:val="0"/>
          <w:marBottom w:val="0"/>
          <w:divBdr>
            <w:top w:val="none" w:sz="0" w:space="0" w:color="auto"/>
            <w:left w:val="none" w:sz="0" w:space="0" w:color="auto"/>
            <w:bottom w:val="none" w:sz="0" w:space="0" w:color="auto"/>
            <w:right w:val="none" w:sz="0" w:space="0" w:color="auto"/>
          </w:divBdr>
        </w:div>
        <w:div w:id="516309073">
          <w:marLeft w:val="640"/>
          <w:marRight w:val="0"/>
          <w:marTop w:val="0"/>
          <w:marBottom w:val="0"/>
          <w:divBdr>
            <w:top w:val="none" w:sz="0" w:space="0" w:color="auto"/>
            <w:left w:val="none" w:sz="0" w:space="0" w:color="auto"/>
            <w:bottom w:val="none" w:sz="0" w:space="0" w:color="auto"/>
            <w:right w:val="none" w:sz="0" w:space="0" w:color="auto"/>
          </w:divBdr>
        </w:div>
        <w:div w:id="2136363200">
          <w:marLeft w:val="640"/>
          <w:marRight w:val="0"/>
          <w:marTop w:val="0"/>
          <w:marBottom w:val="0"/>
          <w:divBdr>
            <w:top w:val="none" w:sz="0" w:space="0" w:color="auto"/>
            <w:left w:val="none" w:sz="0" w:space="0" w:color="auto"/>
            <w:bottom w:val="none" w:sz="0" w:space="0" w:color="auto"/>
            <w:right w:val="none" w:sz="0" w:space="0" w:color="auto"/>
          </w:divBdr>
        </w:div>
        <w:div w:id="2058965843">
          <w:marLeft w:val="640"/>
          <w:marRight w:val="0"/>
          <w:marTop w:val="0"/>
          <w:marBottom w:val="0"/>
          <w:divBdr>
            <w:top w:val="none" w:sz="0" w:space="0" w:color="auto"/>
            <w:left w:val="none" w:sz="0" w:space="0" w:color="auto"/>
            <w:bottom w:val="none" w:sz="0" w:space="0" w:color="auto"/>
            <w:right w:val="none" w:sz="0" w:space="0" w:color="auto"/>
          </w:divBdr>
        </w:div>
        <w:div w:id="1200783217">
          <w:marLeft w:val="640"/>
          <w:marRight w:val="0"/>
          <w:marTop w:val="0"/>
          <w:marBottom w:val="0"/>
          <w:divBdr>
            <w:top w:val="none" w:sz="0" w:space="0" w:color="auto"/>
            <w:left w:val="none" w:sz="0" w:space="0" w:color="auto"/>
            <w:bottom w:val="none" w:sz="0" w:space="0" w:color="auto"/>
            <w:right w:val="none" w:sz="0" w:space="0" w:color="auto"/>
          </w:divBdr>
        </w:div>
        <w:div w:id="1003240823">
          <w:marLeft w:val="640"/>
          <w:marRight w:val="0"/>
          <w:marTop w:val="0"/>
          <w:marBottom w:val="0"/>
          <w:divBdr>
            <w:top w:val="none" w:sz="0" w:space="0" w:color="auto"/>
            <w:left w:val="none" w:sz="0" w:space="0" w:color="auto"/>
            <w:bottom w:val="none" w:sz="0" w:space="0" w:color="auto"/>
            <w:right w:val="none" w:sz="0" w:space="0" w:color="auto"/>
          </w:divBdr>
        </w:div>
        <w:div w:id="533739752">
          <w:marLeft w:val="640"/>
          <w:marRight w:val="0"/>
          <w:marTop w:val="0"/>
          <w:marBottom w:val="0"/>
          <w:divBdr>
            <w:top w:val="none" w:sz="0" w:space="0" w:color="auto"/>
            <w:left w:val="none" w:sz="0" w:space="0" w:color="auto"/>
            <w:bottom w:val="none" w:sz="0" w:space="0" w:color="auto"/>
            <w:right w:val="none" w:sz="0" w:space="0" w:color="auto"/>
          </w:divBdr>
        </w:div>
        <w:div w:id="925722463">
          <w:marLeft w:val="640"/>
          <w:marRight w:val="0"/>
          <w:marTop w:val="0"/>
          <w:marBottom w:val="0"/>
          <w:divBdr>
            <w:top w:val="none" w:sz="0" w:space="0" w:color="auto"/>
            <w:left w:val="none" w:sz="0" w:space="0" w:color="auto"/>
            <w:bottom w:val="none" w:sz="0" w:space="0" w:color="auto"/>
            <w:right w:val="none" w:sz="0" w:space="0" w:color="auto"/>
          </w:divBdr>
        </w:div>
        <w:div w:id="1067875935">
          <w:marLeft w:val="640"/>
          <w:marRight w:val="0"/>
          <w:marTop w:val="0"/>
          <w:marBottom w:val="0"/>
          <w:divBdr>
            <w:top w:val="none" w:sz="0" w:space="0" w:color="auto"/>
            <w:left w:val="none" w:sz="0" w:space="0" w:color="auto"/>
            <w:bottom w:val="none" w:sz="0" w:space="0" w:color="auto"/>
            <w:right w:val="none" w:sz="0" w:space="0" w:color="auto"/>
          </w:divBdr>
        </w:div>
        <w:div w:id="907769048">
          <w:marLeft w:val="640"/>
          <w:marRight w:val="0"/>
          <w:marTop w:val="0"/>
          <w:marBottom w:val="0"/>
          <w:divBdr>
            <w:top w:val="none" w:sz="0" w:space="0" w:color="auto"/>
            <w:left w:val="none" w:sz="0" w:space="0" w:color="auto"/>
            <w:bottom w:val="none" w:sz="0" w:space="0" w:color="auto"/>
            <w:right w:val="none" w:sz="0" w:space="0" w:color="auto"/>
          </w:divBdr>
        </w:div>
        <w:div w:id="914167185">
          <w:marLeft w:val="640"/>
          <w:marRight w:val="0"/>
          <w:marTop w:val="0"/>
          <w:marBottom w:val="0"/>
          <w:divBdr>
            <w:top w:val="none" w:sz="0" w:space="0" w:color="auto"/>
            <w:left w:val="none" w:sz="0" w:space="0" w:color="auto"/>
            <w:bottom w:val="none" w:sz="0" w:space="0" w:color="auto"/>
            <w:right w:val="none" w:sz="0" w:space="0" w:color="auto"/>
          </w:divBdr>
        </w:div>
        <w:div w:id="1790393611">
          <w:marLeft w:val="640"/>
          <w:marRight w:val="0"/>
          <w:marTop w:val="0"/>
          <w:marBottom w:val="0"/>
          <w:divBdr>
            <w:top w:val="none" w:sz="0" w:space="0" w:color="auto"/>
            <w:left w:val="none" w:sz="0" w:space="0" w:color="auto"/>
            <w:bottom w:val="none" w:sz="0" w:space="0" w:color="auto"/>
            <w:right w:val="none" w:sz="0" w:space="0" w:color="auto"/>
          </w:divBdr>
        </w:div>
        <w:div w:id="2008165104">
          <w:marLeft w:val="640"/>
          <w:marRight w:val="0"/>
          <w:marTop w:val="0"/>
          <w:marBottom w:val="0"/>
          <w:divBdr>
            <w:top w:val="none" w:sz="0" w:space="0" w:color="auto"/>
            <w:left w:val="none" w:sz="0" w:space="0" w:color="auto"/>
            <w:bottom w:val="none" w:sz="0" w:space="0" w:color="auto"/>
            <w:right w:val="none" w:sz="0" w:space="0" w:color="auto"/>
          </w:divBdr>
        </w:div>
        <w:div w:id="1124040225">
          <w:marLeft w:val="640"/>
          <w:marRight w:val="0"/>
          <w:marTop w:val="0"/>
          <w:marBottom w:val="0"/>
          <w:divBdr>
            <w:top w:val="none" w:sz="0" w:space="0" w:color="auto"/>
            <w:left w:val="none" w:sz="0" w:space="0" w:color="auto"/>
            <w:bottom w:val="none" w:sz="0" w:space="0" w:color="auto"/>
            <w:right w:val="none" w:sz="0" w:space="0" w:color="auto"/>
          </w:divBdr>
        </w:div>
        <w:div w:id="1963799156">
          <w:marLeft w:val="640"/>
          <w:marRight w:val="0"/>
          <w:marTop w:val="0"/>
          <w:marBottom w:val="0"/>
          <w:divBdr>
            <w:top w:val="none" w:sz="0" w:space="0" w:color="auto"/>
            <w:left w:val="none" w:sz="0" w:space="0" w:color="auto"/>
            <w:bottom w:val="none" w:sz="0" w:space="0" w:color="auto"/>
            <w:right w:val="none" w:sz="0" w:space="0" w:color="auto"/>
          </w:divBdr>
        </w:div>
        <w:div w:id="346519350">
          <w:marLeft w:val="640"/>
          <w:marRight w:val="0"/>
          <w:marTop w:val="0"/>
          <w:marBottom w:val="0"/>
          <w:divBdr>
            <w:top w:val="none" w:sz="0" w:space="0" w:color="auto"/>
            <w:left w:val="none" w:sz="0" w:space="0" w:color="auto"/>
            <w:bottom w:val="none" w:sz="0" w:space="0" w:color="auto"/>
            <w:right w:val="none" w:sz="0" w:space="0" w:color="auto"/>
          </w:divBdr>
        </w:div>
        <w:div w:id="1936135054">
          <w:marLeft w:val="640"/>
          <w:marRight w:val="0"/>
          <w:marTop w:val="0"/>
          <w:marBottom w:val="0"/>
          <w:divBdr>
            <w:top w:val="none" w:sz="0" w:space="0" w:color="auto"/>
            <w:left w:val="none" w:sz="0" w:space="0" w:color="auto"/>
            <w:bottom w:val="none" w:sz="0" w:space="0" w:color="auto"/>
            <w:right w:val="none" w:sz="0" w:space="0" w:color="auto"/>
          </w:divBdr>
        </w:div>
        <w:div w:id="835614879">
          <w:marLeft w:val="640"/>
          <w:marRight w:val="0"/>
          <w:marTop w:val="0"/>
          <w:marBottom w:val="0"/>
          <w:divBdr>
            <w:top w:val="none" w:sz="0" w:space="0" w:color="auto"/>
            <w:left w:val="none" w:sz="0" w:space="0" w:color="auto"/>
            <w:bottom w:val="none" w:sz="0" w:space="0" w:color="auto"/>
            <w:right w:val="none" w:sz="0" w:space="0" w:color="auto"/>
          </w:divBdr>
        </w:div>
        <w:div w:id="225386324">
          <w:marLeft w:val="640"/>
          <w:marRight w:val="0"/>
          <w:marTop w:val="0"/>
          <w:marBottom w:val="0"/>
          <w:divBdr>
            <w:top w:val="none" w:sz="0" w:space="0" w:color="auto"/>
            <w:left w:val="none" w:sz="0" w:space="0" w:color="auto"/>
            <w:bottom w:val="none" w:sz="0" w:space="0" w:color="auto"/>
            <w:right w:val="none" w:sz="0" w:space="0" w:color="auto"/>
          </w:divBdr>
        </w:div>
        <w:div w:id="1607226643">
          <w:marLeft w:val="640"/>
          <w:marRight w:val="0"/>
          <w:marTop w:val="0"/>
          <w:marBottom w:val="0"/>
          <w:divBdr>
            <w:top w:val="none" w:sz="0" w:space="0" w:color="auto"/>
            <w:left w:val="none" w:sz="0" w:space="0" w:color="auto"/>
            <w:bottom w:val="none" w:sz="0" w:space="0" w:color="auto"/>
            <w:right w:val="none" w:sz="0" w:space="0" w:color="auto"/>
          </w:divBdr>
        </w:div>
        <w:div w:id="1711034484">
          <w:marLeft w:val="640"/>
          <w:marRight w:val="0"/>
          <w:marTop w:val="0"/>
          <w:marBottom w:val="0"/>
          <w:divBdr>
            <w:top w:val="none" w:sz="0" w:space="0" w:color="auto"/>
            <w:left w:val="none" w:sz="0" w:space="0" w:color="auto"/>
            <w:bottom w:val="none" w:sz="0" w:space="0" w:color="auto"/>
            <w:right w:val="none" w:sz="0" w:space="0" w:color="auto"/>
          </w:divBdr>
        </w:div>
        <w:div w:id="530454592">
          <w:marLeft w:val="640"/>
          <w:marRight w:val="0"/>
          <w:marTop w:val="0"/>
          <w:marBottom w:val="0"/>
          <w:divBdr>
            <w:top w:val="none" w:sz="0" w:space="0" w:color="auto"/>
            <w:left w:val="none" w:sz="0" w:space="0" w:color="auto"/>
            <w:bottom w:val="none" w:sz="0" w:space="0" w:color="auto"/>
            <w:right w:val="none" w:sz="0" w:space="0" w:color="auto"/>
          </w:divBdr>
        </w:div>
        <w:div w:id="1392121935">
          <w:marLeft w:val="640"/>
          <w:marRight w:val="0"/>
          <w:marTop w:val="0"/>
          <w:marBottom w:val="0"/>
          <w:divBdr>
            <w:top w:val="none" w:sz="0" w:space="0" w:color="auto"/>
            <w:left w:val="none" w:sz="0" w:space="0" w:color="auto"/>
            <w:bottom w:val="none" w:sz="0" w:space="0" w:color="auto"/>
            <w:right w:val="none" w:sz="0" w:space="0" w:color="auto"/>
          </w:divBdr>
        </w:div>
        <w:div w:id="337970868">
          <w:marLeft w:val="640"/>
          <w:marRight w:val="0"/>
          <w:marTop w:val="0"/>
          <w:marBottom w:val="0"/>
          <w:divBdr>
            <w:top w:val="none" w:sz="0" w:space="0" w:color="auto"/>
            <w:left w:val="none" w:sz="0" w:space="0" w:color="auto"/>
            <w:bottom w:val="none" w:sz="0" w:space="0" w:color="auto"/>
            <w:right w:val="none" w:sz="0" w:space="0" w:color="auto"/>
          </w:divBdr>
        </w:div>
        <w:div w:id="599097220">
          <w:marLeft w:val="640"/>
          <w:marRight w:val="0"/>
          <w:marTop w:val="0"/>
          <w:marBottom w:val="0"/>
          <w:divBdr>
            <w:top w:val="none" w:sz="0" w:space="0" w:color="auto"/>
            <w:left w:val="none" w:sz="0" w:space="0" w:color="auto"/>
            <w:bottom w:val="none" w:sz="0" w:space="0" w:color="auto"/>
            <w:right w:val="none" w:sz="0" w:space="0" w:color="auto"/>
          </w:divBdr>
        </w:div>
        <w:div w:id="262996471">
          <w:marLeft w:val="640"/>
          <w:marRight w:val="0"/>
          <w:marTop w:val="0"/>
          <w:marBottom w:val="0"/>
          <w:divBdr>
            <w:top w:val="none" w:sz="0" w:space="0" w:color="auto"/>
            <w:left w:val="none" w:sz="0" w:space="0" w:color="auto"/>
            <w:bottom w:val="none" w:sz="0" w:space="0" w:color="auto"/>
            <w:right w:val="none" w:sz="0" w:space="0" w:color="auto"/>
          </w:divBdr>
        </w:div>
        <w:div w:id="1822841982">
          <w:marLeft w:val="640"/>
          <w:marRight w:val="0"/>
          <w:marTop w:val="0"/>
          <w:marBottom w:val="0"/>
          <w:divBdr>
            <w:top w:val="none" w:sz="0" w:space="0" w:color="auto"/>
            <w:left w:val="none" w:sz="0" w:space="0" w:color="auto"/>
            <w:bottom w:val="none" w:sz="0" w:space="0" w:color="auto"/>
            <w:right w:val="none" w:sz="0" w:space="0" w:color="auto"/>
          </w:divBdr>
        </w:div>
        <w:div w:id="1805539562">
          <w:marLeft w:val="640"/>
          <w:marRight w:val="0"/>
          <w:marTop w:val="0"/>
          <w:marBottom w:val="0"/>
          <w:divBdr>
            <w:top w:val="none" w:sz="0" w:space="0" w:color="auto"/>
            <w:left w:val="none" w:sz="0" w:space="0" w:color="auto"/>
            <w:bottom w:val="none" w:sz="0" w:space="0" w:color="auto"/>
            <w:right w:val="none" w:sz="0" w:space="0" w:color="auto"/>
          </w:divBdr>
        </w:div>
        <w:div w:id="798492206">
          <w:marLeft w:val="640"/>
          <w:marRight w:val="0"/>
          <w:marTop w:val="0"/>
          <w:marBottom w:val="0"/>
          <w:divBdr>
            <w:top w:val="none" w:sz="0" w:space="0" w:color="auto"/>
            <w:left w:val="none" w:sz="0" w:space="0" w:color="auto"/>
            <w:bottom w:val="none" w:sz="0" w:space="0" w:color="auto"/>
            <w:right w:val="none" w:sz="0" w:space="0" w:color="auto"/>
          </w:divBdr>
        </w:div>
        <w:div w:id="438184493">
          <w:marLeft w:val="640"/>
          <w:marRight w:val="0"/>
          <w:marTop w:val="0"/>
          <w:marBottom w:val="0"/>
          <w:divBdr>
            <w:top w:val="none" w:sz="0" w:space="0" w:color="auto"/>
            <w:left w:val="none" w:sz="0" w:space="0" w:color="auto"/>
            <w:bottom w:val="none" w:sz="0" w:space="0" w:color="auto"/>
            <w:right w:val="none" w:sz="0" w:space="0" w:color="auto"/>
          </w:divBdr>
        </w:div>
        <w:div w:id="159392593">
          <w:marLeft w:val="640"/>
          <w:marRight w:val="0"/>
          <w:marTop w:val="0"/>
          <w:marBottom w:val="0"/>
          <w:divBdr>
            <w:top w:val="none" w:sz="0" w:space="0" w:color="auto"/>
            <w:left w:val="none" w:sz="0" w:space="0" w:color="auto"/>
            <w:bottom w:val="none" w:sz="0" w:space="0" w:color="auto"/>
            <w:right w:val="none" w:sz="0" w:space="0" w:color="auto"/>
          </w:divBdr>
        </w:div>
        <w:div w:id="2092581106">
          <w:marLeft w:val="640"/>
          <w:marRight w:val="0"/>
          <w:marTop w:val="0"/>
          <w:marBottom w:val="0"/>
          <w:divBdr>
            <w:top w:val="none" w:sz="0" w:space="0" w:color="auto"/>
            <w:left w:val="none" w:sz="0" w:space="0" w:color="auto"/>
            <w:bottom w:val="none" w:sz="0" w:space="0" w:color="auto"/>
            <w:right w:val="none" w:sz="0" w:space="0" w:color="auto"/>
          </w:divBdr>
        </w:div>
        <w:div w:id="707068258">
          <w:marLeft w:val="640"/>
          <w:marRight w:val="0"/>
          <w:marTop w:val="0"/>
          <w:marBottom w:val="0"/>
          <w:divBdr>
            <w:top w:val="none" w:sz="0" w:space="0" w:color="auto"/>
            <w:left w:val="none" w:sz="0" w:space="0" w:color="auto"/>
            <w:bottom w:val="none" w:sz="0" w:space="0" w:color="auto"/>
            <w:right w:val="none" w:sz="0" w:space="0" w:color="auto"/>
          </w:divBdr>
        </w:div>
        <w:div w:id="146895477">
          <w:marLeft w:val="640"/>
          <w:marRight w:val="0"/>
          <w:marTop w:val="0"/>
          <w:marBottom w:val="0"/>
          <w:divBdr>
            <w:top w:val="none" w:sz="0" w:space="0" w:color="auto"/>
            <w:left w:val="none" w:sz="0" w:space="0" w:color="auto"/>
            <w:bottom w:val="none" w:sz="0" w:space="0" w:color="auto"/>
            <w:right w:val="none" w:sz="0" w:space="0" w:color="auto"/>
          </w:divBdr>
        </w:div>
        <w:div w:id="444663251">
          <w:marLeft w:val="640"/>
          <w:marRight w:val="0"/>
          <w:marTop w:val="0"/>
          <w:marBottom w:val="0"/>
          <w:divBdr>
            <w:top w:val="none" w:sz="0" w:space="0" w:color="auto"/>
            <w:left w:val="none" w:sz="0" w:space="0" w:color="auto"/>
            <w:bottom w:val="none" w:sz="0" w:space="0" w:color="auto"/>
            <w:right w:val="none" w:sz="0" w:space="0" w:color="auto"/>
          </w:divBdr>
        </w:div>
        <w:div w:id="2092577632">
          <w:marLeft w:val="640"/>
          <w:marRight w:val="0"/>
          <w:marTop w:val="0"/>
          <w:marBottom w:val="0"/>
          <w:divBdr>
            <w:top w:val="none" w:sz="0" w:space="0" w:color="auto"/>
            <w:left w:val="none" w:sz="0" w:space="0" w:color="auto"/>
            <w:bottom w:val="none" w:sz="0" w:space="0" w:color="auto"/>
            <w:right w:val="none" w:sz="0" w:space="0" w:color="auto"/>
          </w:divBdr>
        </w:div>
        <w:div w:id="2124231088">
          <w:marLeft w:val="640"/>
          <w:marRight w:val="0"/>
          <w:marTop w:val="0"/>
          <w:marBottom w:val="0"/>
          <w:divBdr>
            <w:top w:val="none" w:sz="0" w:space="0" w:color="auto"/>
            <w:left w:val="none" w:sz="0" w:space="0" w:color="auto"/>
            <w:bottom w:val="none" w:sz="0" w:space="0" w:color="auto"/>
            <w:right w:val="none" w:sz="0" w:space="0" w:color="auto"/>
          </w:divBdr>
        </w:div>
        <w:div w:id="1053232676">
          <w:marLeft w:val="640"/>
          <w:marRight w:val="0"/>
          <w:marTop w:val="0"/>
          <w:marBottom w:val="0"/>
          <w:divBdr>
            <w:top w:val="none" w:sz="0" w:space="0" w:color="auto"/>
            <w:left w:val="none" w:sz="0" w:space="0" w:color="auto"/>
            <w:bottom w:val="none" w:sz="0" w:space="0" w:color="auto"/>
            <w:right w:val="none" w:sz="0" w:space="0" w:color="auto"/>
          </w:divBdr>
        </w:div>
        <w:div w:id="2070953305">
          <w:marLeft w:val="640"/>
          <w:marRight w:val="0"/>
          <w:marTop w:val="0"/>
          <w:marBottom w:val="0"/>
          <w:divBdr>
            <w:top w:val="none" w:sz="0" w:space="0" w:color="auto"/>
            <w:left w:val="none" w:sz="0" w:space="0" w:color="auto"/>
            <w:bottom w:val="none" w:sz="0" w:space="0" w:color="auto"/>
            <w:right w:val="none" w:sz="0" w:space="0" w:color="auto"/>
          </w:divBdr>
        </w:div>
        <w:div w:id="553197571">
          <w:marLeft w:val="640"/>
          <w:marRight w:val="0"/>
          <w:marTop w:val="0"/>
          <w:marBottom w:val="0"/>
          <w:divBdr>
            <w:top w:val="none" w:sz="0" w:space="0" w:color="auto"/>
            <w:left w:val="none" w:sz="0" w:space="0" w:color="auto"/>
            <w:bottom w:val="none" w:sz="0" w:space="0" w:color="auto"/>
            <w:right w:val="none" w:sz="0" w:space="0" w:color="auto"/>
          </w:divBdr>
        </w:div>
        <w:div w:id="411320289">
          <w:marLeft w:val="640"/>
          <w:marRight w:val="0"/>
          <w:marTop w:val="0"/>
          <w:marBottom w:val="0"/>
          <w:divBdr>
            <w:top w:val="none" w:sz="0" w:space="0" w:color="auto"/>
            <w:left w:val="none" w:sz="0" w:space="0" w:color="auto"/>
            <w:bottom w:val="none" w:sz="0" w:space="0" w:color="auto"/>
            <w:right w:val="none" w:sz="0" w:space="0" w:color="auto"/>
          </w:divBdr>
        </w:div>
        <w:div w:id="1104417327">
          <w:marLeft w:val="640"/>
          <w:marRight w:val="0"/>
          <w:marTop w:val="0"/>
          <w:marBottom w:val="0"/>
          <w:divBdr>
            <w:top w:val="none" w:sz="0" w:space="0" w:color="auto"/>
            <w:left w:val="none" w:sz="0" w:space="0" w:color="auto"/>
            <w:bottom w:val="none" w:sz="0" w:space="0" w:color="auto"/>
            <w:right w:val="none" w:sz="0" w:space="0" w:color="auto"/>
          </w:divBdr>
        </w:div>
        <w:div w:id="257300218">
          <w:marLeft w:val="640"/>
          <w:marRight w:val="0"/>
          <w:marTop w:val="0"/>
          <w:marBottom w:val="0"/>
          <w:divBdr>
            <w:top w:val="none" w:sz="0" w:space="0" w:color="auto"/>
            <w:left w:val="none" w:sz="0" w:space="0" w:color="auto"/>
            <w:bottom w:val="none" w:sz="0" w:space="0" w:color="auto"/>
            <w:right w:val="none" w:sz="0" w:space="0" w:color="auto"/>
          </w:divBdr>
        </w:div>
        <w:div w:id="55251184">
          <w:marLeft w:val="640"/>
          <w:marRight w:val="0"/>
          <w:marTop w:val="0"/>
          <w:marBottom w:val="0"/>
          <w:divBdr>
            <w:top w:val="none" w:sz="0" w:space="0" w:color="auto"/>
            <w:left w:val="none" w:sz="0" w:space="0" w:color="auto"/>
            <w:bottom w:val="none" w:sz="0" w:space="0" w:color="auto"/>
            <w:right w:val="none" w:sz="0" w:space="0" w:color="auto"/>
          </w:divBdr>
        </w:div>
        <w:div w:id="1200431323">
          <w:marLeft w:val="640"/>
          <w:marRight w:val="0"/>
          <w:marTop w:val="0"/>
          <w:marBottom w:val="0"/>
          <w:divBdr>
            <w:top w:val="none" w:sz="0" w:space="0" w:color="auto"/>
            <w:left w:val="none" w:sz="0" w:space="0" w:color="auto"/>
            <w:bottom w:val="none" w:sz="0" w:space="0" w:color="auto"/>
            <w:right w:val="none" w:sz="0" w:space="0" w:color="auto"/>
          </w:divBdr>
        </w:div>
        <w:div w:id="83965283">
          <w:marLeft w:val="640"/>
          <w:marRight w:val="0"/>
          <w:marTop w:val="0"/>
          <w:marBottom w:val="0"/>
          <w:divBdr>
            <w:top w:val="none" w:sz="0" w:space="0" w:color="auto"/>
            <w:left w:val="none" w:sz="0" w:space="0" w:color="auto"/>
            <w:bottom w:val="none" w:sz="0" w:space="0" w:color="auto"/>
            <w:right w:val="none" w:sz="0" w:space="0" w:color="auto"/>
          </w:divBdr>
        </w:div>
        <w:div w:id="631443369">
          <w:marLeft w:val="640"/>
          <w:marRight w:val="0"/>
          <w:marTop w:val="0"/>
          <w:marBottom w:val="0"/>
          <w:divBdr>
            <w:top w:val="none" w:sz="0" w:space="0" w:color="auto"/>
            <w:left w:val="none" w:sz="0" w:space="0" w:color="auto"/>
            <w:bottom w:val="none" w:sz="0" w:space="0" w:color="auto"/>
            <w:right w:val="none" w:sz="0" w:space="0" w:color="auto"/>
          </w:divBdr>
        </w:div>
        <w:div w:id="1093936820">
          <w:marLeft w:val="640"/>
          <w:marRight w:val="0"/>
          <w:marTop w:val="0"/>
          <w:marBottom w:val="0"/>
          <w:divBdr>
            <w:top w:val="none" w:sz="0" w:space="0" w:color="auto"/>
            <w:left w:val="none" w:sz="0" w:space="0" w:color="auto"/>
            <w:bottom w:val="none" w:sz="0" w:space="0" w:color="auto"/>
            <w:right w:val="none" w:sz="0" w:space="0" w:color="auto"/>
          </w:divBdr>
        </w:div>
        <w:div w:id="1647852383">
          <w:marLeft w:val="640"/>
          <w:marRight w:val="0"/>
          <w:marTop w:val="0"/>
          <w:marBottom w:val="0"/>
          <w:divBdr>
            <w:top w:val="none" w:sz="0" w:space="0" w:color="auto"/>
            <w:left w:val="none" w:sz="0" w:space="0" w:color="auto"/>
            <w:bottom w:val="none" w:sz="0" w:space="0" w:color="auto"/>
            <w:right w:val="none" w:sz="0" w:space="0" w:color="auto"/>
          </w:divBdr>
        </w:div>
        <w:div w:id="1081484290">
          <w:marLeft w:val="640"/>
          <w:marRight w:val="0"/>
          <w:marTop w:val="0"/>
          <w:marBottom w:val="0"/>
          <w:divBdr>
            <w:top w:val="none" w:sz="0" w:space="0" w:color="auto"/>
            <w:left w:val="none" w:sz="0" w:space="0" w:color="auto"/>
            <w:bottom w:val="none" w:sz="0" w:space="0" w:color="auto"/>
            <w:right w:val="none" w:sz="0" w:space="0" w:color="auto"/>
          </w:divBdr>
        </w:div>
        <w:div w:id="1799033370">
          <w:marLeft w:val="640"/>
          <w:marRight w:val="0"/>
          <w:marTop w:val="0"/>
          <w:marBottom w:val="0"/>
          <w:divBdr>
            <w:top w:val="none" w:sz="0" w:space="0" w:color="auto"/>
            <w:left w:val="none" w:sz="0" w:space="0" w:color="auto"/>
            <w:bottom w:val="none" w:sz="0" w:space="0" w:color="auto"/>
            <w:right w:val="none" w:sz="0" w:space="0" w:color="auto"/>
          </w:divBdr>
        </w:div>
        <w:div w:id="109708706">
          <w:marLeft w:val="640"/>
          <w:marRight w:val="0"/>
          <w:marTop w:val="0"/>
          <w:marBottom w:val="0"/>
          <w:divBdr>
            <w:top w:val="none" w:sz="0" w:space="0" w:color="auto"/>
            <w:left w:val="none" w:sz="0" w:space="0" w:color="auto"/>
            <w:bottom w:val="none" w:sz="0" w:space="0" w:color="auto"/>
            <w:right w:val="none" w:sz="0" w:space="0" w:color="auto"/>
          </w:divBdr>
        </w:div>
        <w:div w:id="787116986">
          <w:marLeft w:val="640"/>
          <w:marRight w:val="0"/>
          <w:marTop w:val="0"/>
          <w:marBottom w:val="0"/>
          <w:divBdr>
            <w:top w:val="none" w:sz="0" w:space="0" w:color="auto"/>
            <w:left w:val="none" w:sz="0" w:space="0" w:color="auto"/>
            <w:bottom w:val="none" w:sz="0" w:space="0" w:color="auto"/>
            <w:right w:val="none" w:sz="0" w:space="0" w:color="auto"/>
          </w:divBdr>
        </w:div>
      </w:divsChild>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60026779">
      <w:bodyDiv w:val="1"/>
      <w:marLeft w:val="0"/>
      <w:marRight w:val="0"/>
      <w:marTop w:val="0"/>
      <w:marBottom w:val="0"/>
      <w:divBdr>
        <w:top w:val="none" w:sz="0" w:space="0" w:color="auto"/>
        <w:left w:val="none" w:sz="0" w:space="0" w:color="auto"/>
        <w:bottom w:val="none" w:sz="0" w:space="0" w:color="auto"/>
        <w:right w:val="none" w:sz="0" w:space="0" w:color="auto"/>
      </w:divBdr>
      <w:divsChild>
        <w:div w:id="1380284257">
          <w:marLeft w:val="640"/>
          <w:marRight w:val="0"/>
          <w:marTop w:val="0"/>
          <w:marBottom w:val="0"/>
          <w:divBdr>
            <w:top w:val="none" w:sz="0" w:space="0" w:color="auto"/>
            <w:left w:val="none" w:sz="0" w:space="0" w:color="auto"/>
            <w:bottom w:val="none" w:sz="0" w:space="0" w:color="auto"/>
            <w:right w:val="none" w:sz="0" w:space="0" w:color="auto"/>
          </w:divBdr>
        </w:div>
        <w:div w:id="1567108732">
          <w:marLeft w:val="640"/>
          <w:marRight w:val="0"/>
          <w:marTop w:val="0"/>
          <w:marBottom w:val="0"/>
          <w:divBdr>
            <w:top w:val="none" w:sz="0" w:space="0" w:color="auto"/>
            <w:left w:val="none" w:sz="0" w:space="0" w:color="auto"/>
            <w:bottom w:val="none" w:sz="0" w:space="0" w:color="auto"/>
            <w:right w:val="none" w:sz="0" w:space="0" w:color="auto"/>
          </w:divBdr>
        </w:div>
        <w:div w:id="1422486562">
          <w:marLeft w:val="640"/>
          <w:marRight w:val="0"/>
          <w:marTop w:val="0"/>
          <w:marBottom w:val="0"/>
          <w:divBdr>
            <w:top w:val="none" w:sz="0" w:space="0" w:color="auto"/>
            <w:left w:val="none" w:sz="0" w:space="0" w:color="auto"/>
            <w:bottom w:val="none" w:sz="0" w:space="0" w:color="auto"/>
            <w:right w:val="none" w:sz="0" w:space="0" w:color="auto"/>
          </w:divBdr>
        </w:div>
        <w:div w:id="2047023030">
          <w:marLeft w:val="640"/>
          <w:marRight w:val="0"/>
          <w:marTop w:val="0"/>
          <w:marBottom w:val="0"/>
          <w:divBdr>
            <w:top w:val="none" w:sz="0" w:space="0" w:color="auto"/>
            <w:left w:val="none" w:sz="0" w:space="0" w:color="auto"/>
            <w:bottom w:val="none" w:sz="0" w:space="0" w:color="auto"/>
            <w:right w:val="none" w:sz="0" w:space="0" w:color="auto"/>
          </w:divBdr>
        </w:div>
        <w:div w:id="1128089479">
          <w:marLeft w:val="640"/>
          <w:marRight w:val="0"/>
          <w:marTop w:val="0"/>
          <w:marBottom w:val="0"/>
          <w:divBdr>
            <w:top w:val="none" w:sz="0" w:space="0" w:color="auto"/>
            <w:left w:val="none" w:sz="0" w:space="0" w:color="auto"/>
            <w:bottom w:val="none" w:sz="0" w:space="0" w:color="auto"/>
            <w:right w:val="none" w:sz="0" w:space="0" w:color="auto"/>
          </w:divBdr>
        </w:div>
        <w:div w:id="453906269">
          <w:marLeft w:val="640"/>
          <w:marRight w:val="0"/>
          <w:marTop w:val="0"/>
          <w:marBottom w:val="0"/>
          <w:divBdr>
            <w:top w:val="none" w:sz="0" w:space="0" w:color="auto"/>
            <w:left w:val="none" w:sz="0" w:space="0" w:color="auto"/>
            <w:bottom w:val="none" w:sz="0" w:space="0" w:color="auto"/>
            <w:right w:val="none" w:sz="0" w:space="0" w:color="auto"/>
          </w:divBdr>
        </w:div>
        <w:div w:id="1919054713">
          <w:marLeft w:val="640"/>
          <w:marRight w:val="0"/>
          <w:marTop w:val="0"/>
          <w:marBottom w:val="0"/>
          <w:divBdr>
            <w:top w:val="none" w:sz="0" w:space="0" w:color="auto"/>
            <w:left w:val="none" w:sz="0" w:space="0" w:color="auto"/>
            <w:bottom w:val="none" w:sz="0" w:space="0" w:color="auto"/>
            <w:right w:val="none" w:sz="0" w:space="0" w:color="auto"/>
          </w:divBdr>
        </w:div>
        <w:div w:id="327683332">
          <w:marLeft w:val="640"/>
          <w:marRight w:val="0"/>
          <w:marTop w:val="0"/>
          <w:marBottom w:val="0"/>
          <w:divBdr>
            <w:top w:val="none" w:sz="0" w:space="0" w:color="auto"/>
            <w:left w:val="none" w:sz="0" w:space="0" w:color="auto"/>
            <w:bottom w:val="none" w:sz="0" w:space="0" w:color="auto"/>
            <w:right w:val="none" w:sz="0" w:space="0" w:color="auto"/>
          </w:divBdr>
        </w:div>
        <w:div w:id="1282420522">
          <w:marLeft w:val="640"/>
          <w:marRight w:val="0"/>
          <w:marTop w:val="0"/>
          <w:marBottom w:val="0"/>
          <w:divBdr>
            <w:top w:val="none" w:sz="0" w:space="0" w:color="auto"/>
            <w:left w:val="none" w:sz="0" w:space="0" w:color="auto"/>
            <w:bottom w:val="none" w:sz="0" w:space="0" w:color="auto"/>
            <w:right w:val="none" w:sz="0" w:space="0" w:color="auto"/>
          </w:divBdr>
        </w:div>
        <w:div w:id="1812793619">
          <w:marLeft w:val="640"/>
          <w:marRight w:val="0"/>
          <w:marTop w:val="0"/>
          <w:marBottom w:val="0"/>
          <w:divBdr>
            <w:top w:val="none" w:sz="0" w:space="0" w:color="auto"/>
            <w:left w:val="none" w:sz="0" w:space="0" w:color="auto"/>
            <w:bottom w:val="none" w:sz="0" w:space="0" w:color="auto"/>
            <w:right w:val="none" w:sz="0" w:space="0" w:color="auto"/>
          </w:divBdr>
        </w:div>
        <w:div w:id="420105773">
          <w:marLeft w:val="640"/>
          <w:marRight w:val="0"/>
          <w:marTop w:val="0"/>
          <w:marBottom w:val="0"/>
          <w:divBdr>
            <w:top w:val="none" w:sz="0" w:space="0" w:color="auto"/>
            <w:left w:val="none" w:sz="0" w:space="0" w:color="auto"/>
            <w:bottom w:val="none" w:sz="0" w:space="0" w:color="auto"/>
            <w:right w:val="none" w:sz="0" w:space="0" w:color="auto"/>
          </w:divBdr>
        </w:div>
        <w:div w:id="552426667">
          <w:marLeft w:val="640"/>
          <w:marRight w:val="0"/>
          <w:marTop w:val="0"/>
          <w:marBottom w:val="0"/>
          <w:divBdr>
            <w:top w:val="none" w:sz="0" w:space="0" w:color="auto"/>
            <w:left w:val="none" w:sz="0" w:space="0" w:color="auto"/>
            <w:bottom w:val="none" w:sz="0" w:space="0" w:color="auto"/>
            <w:right w:val="none" w:sz="0" w:space="0" w:color="auto"/>
          </w:divBdr>
        </w:div>
        <w:div w:id="558980654">
          <w:marLeft w:val="640"/>
          <w:marRight w:val="0"/>
          <w:marTop w:val="0"/>
          <w:marBottom w:val="0"/>
          <w:divBdr>
            <w:top w:val="none" w:sz="0" w:space="0" w:color="auto"/>
            <w:left w:val="none" w:sz="0" w:space="0" w:color="auto"/>
            <w:bottom w:val="none" w:sz="0" w:space="0" w:color="auto"/>
            <w:right w:val="none" w:sz="0" w:space="0" w:color="auto"/>
          </w:divBdr>
        </w:div>
        <w:div w:id="516769117">
          <w:marLeft w:val="640"/>
          <w:marRight w:val="0"/>
          <w:marTop w:val="0"/>
          <w:marBottom w:val="0"/>
          <w:divBdr>
            <w:top w:val="none" w:sz="0" w:space="0" w:color="auto"/>
            <w:left w:val="none" w:sz="0" w:space="0" w:color="auto"/>
            <w:bottom w:val="none" w:sz="0" w:space="0" w:color="auto"/>
            <w:right w:val="none" w:sz="0" w:space="0" w:color="auto"/>
          </w:divBdr>
        </w:div>
        <w:div w:id="501628481">
          <w:marLeft w:val="640"/>
          <w:marRight w:val="0"/>
          <w:marTop w:val="0"/>
          <w:marBottom w:val="0"/>
          <w:divBdr>
            <w:top w:val="none" w:sz="0" w:space="0" w:color="auto"/>
            <w:left w:val="none" w:sz="0" w:space="0" w:color="auto"/>
            <w:bottom w:val="none" w:sz="0" w:space="0" w:color="auto"/>
            <w:right w:val="none" w:sz="0" w:space="0" w:color="auto"/>
          </w:divBdr>
        </w:div>
        <w:div w:id="1413430070">
          <w:marLeft w:val="640"/>
          <w:marRight w:val="0"/>
          <w:marTop w:val="0"/>
          <w:marBottom w:val="0"/>
          <w:divBdr>
            <w:top w:val="none" w:sz="0" w:space="0" w:color="auto"/>
            <w:left w:val="none" w:sz="0" w:space="0" w:color="auto"/>
            <w:bottom w:val="none" w:sz="0" w:space="0" w:color="auto"/>
            <w:right w:val="none" w:sz="0" w:space="0" w:color="auto"/>
          </w:divBdr>
        </w:div>
        <w:div w:id="336663167">
          <w:marLeft w:val="640"/>
          <w:marRight w:val="0"/>
          <w:marTop w:val="0"/>
          <w:marBottom w:val="0"/>
          <w:divBdr>
            <w:top w:val="none" w:sz="0" w:space="0" w:color="auto"/>
            <w:left w:val="none" w:sz="0" w:space="0" w:color="auto"/>
            <w:bottom w:val="none" w:sz="0" w:space="0" w:color="auto"/>
            <w:right w:val="none" w:sz="0" w:space="0" w:color="auto"/>
          </w:divBdr>
        </w:div>
        <w:div w:id="283077720">
          <w:marLeft w:val="640"/>
          <w:marRight w:val="0"/>
          <w:marTop w:val="0"/>
          <w:marBottom w:val="0"/>
          <w:divBdr>
            <w:top w:val="none" w:sz="0" w:space="0" w:color="auto"/>
            <w:left w:val="none" w:sz="0" w:space="0" w:color="auto"/>
            <w:bottom w:val="none" w:sz="0" w:space="0" w:color="auto"/>
            <w:right w:val="none" w:sz="0" w:space="0" w:color="auto"/>
          </w:divBdr>
        </w:div>
        <w:div w:id="504168995">
          <w:marLeft w:val="640"/>
          <w:marRight w:val="0"/>
          <w:marTop w:val="0"/>
          <w:marBottom w:val="0"/>
          <w:divBdr>
            <w:top w:val="none" w:sz="0" w:space="0" w:color="auto"/>
            <w:left w:val="none" w:sz="0" w:space="0" w:color="auto"/>
            <w:bottom w:val="none" w:sz="0" w:space="0" w:color="auto"/>
            <w:right w:val="none" w:sz="0" w:space="0" w:color="auto"/>
          </w:divBdr>
        </w:div>
        <w:div w:id="8916835">
          <w:marLeft w:val="640"/>
          <w:marRight w:val="0"/>
          <w:marTop w:val="0"/>
          <w:marBottom w:val="0"/>
          <w:divBdr>
            <w:top w:val="none" w:sz="0" w:space="0" w:color="auto"/>
            <w:left w:val="none" w:sz="0" w:space="0" w:color="auto"/>
            <w:bottom w:val="none" w:sz="0" w:space="0" w:color="auto"/>
            <w:right w:val="none" w:sz="0" w:space="0" w:color="auto"/>
          </w:divBdr>
        </w:div>
        <w:div w:id="1476606145">
          <w:marLeft w:val="640"/>
          <w:marRight w:val="0"/>
          <w:marTop w:val="0"/>
          <w:marBottom w:val="0"/>
          <w:divBdr>
            <w:top w:val="none" w:sz="0" w:space="0" w:color="auto"/>
            <w:left w:val="none" w:sz="0" w:space="0" w:color="auto"/>
            <w:bottom w:val="none" w:sz="0" w:space="0" w:color="auto"/>
            <w:right w:val="none" w:sz="0" w:space="0" w:color="auto"/>
          </w:divBdr>
        </w:div>
        <w:div w:id="1335762153">
          <w:marLeft w:val="640"/>
          <w:marRight w:val="0"/>
          <w:marTop w:val="0"/>
          <w:marBottom w:val="0"/>
          <w:divBdr>
            <w:top w:val="none" w:sz="0" w:space="0" w:color="auto"/>
            <w:left w:val="none" w:sz="0" w:space="0" w:color="auto"/>
            <w:bottom w:val="none" w:sz="0" w:space="0" w:color="auto"/>
            <w:right w:val="none" w:sz="0" w:space="0" w:color="auto"/>
          </w:divBdr>
        </w:div>
        <w:div w:id="878008433">
          <w:marLeft w:val="640"/>
          <w:marRight w:val="0"/>
          <w:marTop w:val="0"/>
          <w:marBottom w:val="0"/>
          <w:divBdr>
            <w:top w:val="none" w:sz="0" w:space="0" w:color="auto"/>
            <w:left w:val="none" w:sz="0" w:space="0" w:color="auto"/>
            <w:bottom w:val="none" w:sz="0" w:space="0" w:color="auto"/>
            <w:right w:val="none" w:sz="0" w:space="0" w:color="auto"/>
          </w:divBdr>
        </w:div>
        <w:div w:id="378434786">
          <w:marLeft w:val="640"/>
          <w:marRight w:val="0"/>
          <w:marTop w:val="0"/>
          <w:marBottom w:val="0"/>
          <w:divBdr>
            <w:top w:val="none" w:sz="0" w:space="0" w:color="auto"/>
            <w:left w:val="none" w:sz="0" w:space="0" w:color="auto"/>
            <w:bottom w:val="none" w:sz="0" w:space="0" w:color="auto"/>
            <w:right w:val="none" w:sz="0" w:space="0" w:color="auto"/>
          </w:divBdr>
        </w:div>
        <w:div w:id="740369678">
          <w:marLeft w:val="640"/>
          <w:marRight w:val="0"/>
          <w:marTop w:val="0"/>
          <w:marBottom w:val="0"/>
          <w:divBdr>
            <w:top w:val="none" w:sz="0" w:space="0" w:color="auto"/>
            <w:left w:val="none" w:sz="0" w:space="0" w:color="auto"/>
            <w:bottom w:val="none" w:sz="0" w:space="0" w:color="auto"/>
            <w:right w:val="none" w:sz="0" w:space="0" w:color="auto"/>
          </w:divBdr>
        </w:div>
        <w:div w:id="389231506">
          <w:marLeft w:val="640"/>
          <w:marRight w:val="0"/>
          <w:marTop w:val="0"/>
          <w:marBottom w:val="0"/>
          <w:divBdr>
            <w:top w:val="none" w:sz="0" w:space="0" w:color="auto"/>
            <w:left w:val="none" w:sz="0" w:space="0" w:color="auto"/>
            <w:bottom w:val="none" w:sz="0" w:space="0" w:color="auto"/>
            <w:right w:val="none" w:sz="0" w:space="0" w:color="auto"/>
          </w:divBdr>
        </w:div>
        <w:div w:id="2015718408">
          <w:marLeft w:val="640"/>
          <w:marRight w:val="0"/>
          <w:marTop w:val="0"/>
          <w:marBottom w:val="0"/>
          <w:divBdr>
            <w:top w:val="none" w:sz="0" w:space="0" w:color="auto"/>
            <w:left w:val="none" w:sz="0" w:space="0" w:color="auto"/>
            <w:bottom w:val="none" w:sz="0" w:space="0" w:color="auto"/>
            <w:right w:val="none" w:sz="0" w:space="0" w:color="auto"/>
          </w:divBdr>
        </w:div>
        <w:div w:id="442386550">
          <w:marLeft w:val="640"/>
          <w:marRight w:val="0"/>
          <w:marTop w:val="0"/>
          <w:marBottom w:val="0"/>
          <w:divBdr>
            <w:top w:val="none" w:sz="0" w:space="0" w:color="auto"/>
            <w:left w:val="none" w:sz="0" w:space="0" w:color="auto"/>
            <w:bottom w:val="none" w:sz="0" w:space="0" w:color="auto"/>
            <w:right w:val="none" w:sz="0" w:space="0" w:color="auto"/>
          </w:divBdr>
        </w:div>
        <w:div w:id="2091582701">
          <w:marLeft w:val="640"/>
          <w:marRight w:val="0"/>
          <w:marTop w:val="0"/>
          <w:marBottom w:val="0"/>
          <w:divBdr>
            <w:top w:val="none" w:sz="0" w:space="0" w:color="auto"/>
            <w:left w:val="none" w:sz="0" w:space="0" w:color="auto"/>
            <w:bottom w:val="none" w:sz="0" w:space="0" w:color="auto"/>
            <w:right w:val="none" w:sz="0" w:space="0" w:color="auto"/>
          </w:divBdr>
        </w:div>
        <w:div w:id="1999185310">
          <w:marLeft w:val="640"/>
          <w:marRight w:val="0"/>
          <w:marTop w:val="0"/>
          <w:marBottom w:val="0"/>
          <w:divBdr>
            <w:top w:val="none" w:sz="0" w:space="0" w:color="auto"/>
            <w:left w:val="none" w:sz="0" w:space="0" w:color="auto"/>
            <w:bottom w:val="none" w:sz="0" w:space="0" w:color="auto"/>
            <w:right w:val="none" w:sz="0" w:space="0" w:color="auto"/>
          </w:divBdr>
        </w:div>
        <w:div w:id="609582048">
          <w:marLeft w:val="640"/>
          <w:marRight w:val="0"/>
          <w:marTop w:val="0"/>
          <w:marBottom w:val="0"/>
          <w:divBdr>
            <w:top w:val="none" w:sz="0" w:space="0" w:color="auto"/>
            <w:left w:val="none" w:sz="0" w:space="0" w:color="auto"/>
            <w:bottom w:val="none" w:sz="0" w:space="0" w:color="auto"/>
            <w:right w:val="none" w:sz="0" w:space="0" w:color="auto"/>
          </w:divBdr>
        </w:div>
        <w:div w:id="1615014920">
          <w:marLeft w:val="640"/>
          <w:marRight w:val="0"/>
          <w:marTop w:val="0"/>
          <w:marBottom w:val="0"/>
          <w:divBdr>
            <w:top w:val="none" w:sz="0" w:space="0" w:color="auto"/>
            <w:left w:val="none" w:sz="0" w:space="0" w:color="auto"/>
            <w:bottom w:val="none" w:sz="0" w:space="0" w:color="auto"/>
            <w:right w:val="none" w:sz="0" w:space="0" w:color="auto"/>
          </w:divBdr>
        </w:div>
        <w:div w:id="1461147506">
          <w:marLeft w:val="640"/>
          <w:marRight w:val="0"/>
          <w:marTop w:val="0"/>
          <w:marBottom w:val="0"/>
          <w:divBdr>
            <w:top w:val="none" w:sz="0" w:space="0" w:color="auto"/>
            <w:left w:val="none" w:sz="0" w:space="0" w:color="auto"/>
            <w:bottom w:val="none" w:sz="0" w:space="0" w:color="auto"/>
            <w:right w:val="none" w:sz="0" w:space="0" w:color="auto"/>
          </w:divBdr>
        </w:div>
        <w:div w:id="1314456255">
          <w:marLeft w:val="640"/>
          <w:marRight w:val="0"/>
          <w:marTop w:val="0"/>
          <w:marBottom w:val="0"/>
          <w:divBdr>
            <w:top w:val="none" w:sz="0" w:space="0" w:color="auto"/>
            <w:left w:val="none" w:sz="0" w:space="0" w:color="auto"/>
            <w:bottom w:val="none" w:sz="0" w:space="0" w:color="auto"/>
            <w:right w:val="none" w:sz="0" w:space="0" w:color="auto"/>
          </w:divBdr>
        </w:div>
        <w:div w:id="1491750959">
          <w:marLeft w:val="640"/>
          <w:marRight w:val="0"/>
          <w:marTop w:val="0"/>
          <w:marBottom w:val="0"/>
          <w:divBdr>
            <w:top w:val="none" w:sz="0" w:space="0" w:color="auto"/>
            <w:left w:val="none" w:sz="0" w:space="0" w:color="auto"/>
            <w:bottom w:val="none" w:sz="0" w:space="0" w:color="auto"/>
            <w:right w:val="none" w:sz="0" w:space="0" w:color="auto"/>
          </w:divBdr>
        </w:div>
        <w:div w:id="821583620">
          <w:marLeft w:val="640"/>
          <w:marRight w:val="0"/>
          <w:marTop w:val="0"/>
          <w:marBottom w:val="0"/>
          <w:divBdr>
            <w:top w:val="none" w:sz="0" w:space="0" w:color="auto"/>
            <w:left w:val="none" w:sz="0" w:space="0" w:color="auto"/>
            <w:bottom w:val="none" w:sz="0" w:space="0" w:color="auto"/>
            <w:right w:val="none" w:sz="0" w:space="0" w:color="auto"/>
          </w:divBdr>
        </w:div>
        <w:div w:id="1119643953">
          <w:marLeft w:val="640"/>
          <w:marRight w:val="0"/>
          <w:marTop w:val="0"/>
          <w:marBottom w:val="0"/>
          <w:divBdr>
            <w:top w:val="none" w:sz="0" w:space="0" w:color="auto"/>
            <w:left w:val="none" w:sz="0" w:space="0" w:color="auto"/>
            <w:bottom w:val="none" w:sz="0" w:space="0" w:color="auto"/>
            <w:right w:val="none" w:sz="0" w:space="0" w:color="auto"/>
          </w:divBdr>
        </w:div>
        <w:div w:id="775757460">
          <w:marLeft w:val="640"/>
          <w:marRight w:val="0"/>
          <w:marTop w:val="0"/>
          <w:marBottom w:val="0"/>
          <w:divBdr>
            <w:top w:val="none" w:sz="0" w:space="0" w:color="auto"/>
            <w:left w:val="none" w:sz="0" w:space="0" w:color="auto"/>
            <w:bottom w:val="none" w:sz="0" w:space="0" w:color="auto"/>
            <w:right w:val="none" w:sz="0" w:space="0" w:color="auto"/>
          </w:divBdr>
        </w:div>
        <w:div w:id="671225416">
          <w:marLeft w:val="640"/>
          <w:marRight w:val="0"/>
          <w:marTop w:val="0"/>
          <w:marBottom w:val="0"/>
          <w:divBdr>
            <w:top w:val="none" w:sz="0" w:space="0" w:color="auto"/>
            <w:left w:val="none" w:sz="0" w:space="0" w:color="auto"/>
            <w:bottom w:val="none" w:sz="0" w:space="0" w:color="auto"/>
            <w:right w:val="none" w:sz="0" w:space="0" w:color="auto"/>
          </w:divBdr>
        </w:div>
        <w:div w:id="1529485896">
          <w:marLeft w:val="640"/>
          <w:marRight w:val="0"/>
          <w:marTop w:val="0"/>
          <w:marBottom w:val="0"/>
          <w:divBdr>
            <w:top w:val="none" w:sz="0" w:space="0" w:color="auto"/>
            <w:left w:val="none" w:sz="0" w:space="0" w:color="auto"/>
            <w:bottom w:val="none" w:sz="0" w:space="0" w:color="auto"/>
            <w:right w:val="none" w:sz="0" w:space="0" w:color="auto"/>
          </w:divBdr>
        </w:div>
        <w:div w:id="1478374533">
          <w:marLeft w:val="640"/>
          <w:marRight w:val="0"/>
          <w:marTop w:val="0"/>
          <w:marBottom w:val="0"/>
          <w:divBdr>
            <w:top w:val="none" w:sz="0" w:space="0" w:color="auto"/>
            <w:left w:val="none" w:sz="0" w:space="0" w:color="auto"/>
            <w:bottom w:val="none" w:sz="0" w:space="0" w:color="auto"/>
            <w:right w:val="none" w:sz="0" w:space="0" w:color="auto"/>
          </w:divBdr>
        </w:div>
        <w:div w:id="1770853657">
          <w:marLeft w:val="640"/>
          <w:marRight w:val="0"/>
          <w:marTop w:val="0"/>
          <w:marBottom w:val="0"/>
          <w:divBdr>
            <w:top w:val="none" w:sz="0" w:space="0" w:color="auto"/>
            <w:left w:val="none" w:sz="0" w:space="0" w:color="auto"/>
            <w:bottom w:val="none" w:sz="0" w:space="0" w:color="auto"/>
            <w:right w:val="none" w:sz="0" w:space="0" w:color="auto"/>
          </w:divBdr>
        </w:div>
        <w:div w:id="1633752503">
          <w:marLeft w:val="640"/>
          <w:marRight w:val="0"/>
          <w:marTop w:val="0"/>
          <w:marBottom w:val="0"/>
          <w:divBdr>
            <w:top w:val="none" w:sz="0" w:space="0" w:color="auto"/>
            <w:left w:val="none" w:sz="0" w:space="0" w:color="auto"/>
            <w:bottom w:val="none" w:sz="0" w:space="0" w:color="auto"/>
            <w:right w:val="none" w:sz="0" w:space="0" w:color="auto"/>
          </w:divBdr>
        </w:div>
        <w:div w:id="191768528">
          <w:marLeft w:val="640"/>
          <w:marRight w:val="0"/>
          <w:marTop w:val="0"/>
          <w:marBottom w:val="0"/>
          <w:divBdr>
            <w:top w:val="none" w:sz="0" w:space="0" w:color="auto"/>
            <w:left w:val="none" w:sz="0" w:space="0" w:color="auto"/>
            <w:bottom w:val="none" w:sz="0" w:space="0" w:color="auto"/>
            <w:right w:val="none" w:sz="0" w:space="0" w:color="auto"/>
          </w:divBdr>
        </w:div>
        <w:div w:id="1730422896">
          <w:marLeft w:val="640"/>
          <w:marRight w:val="0"/>
          <w:marTop w:val="0"/>
          <w:marBottom w:val="0"/>
          <w:divBdr>
            <w:top w:val="none" w:sz="0" w:space="0" w:color="auto"/>
            <w:left w:val="none" w:sz="0" w:space="0" w:color="auto"/>
            <w:bottom w:val="none" w:sz="0" w:space="0" w:color="auto"/>
            <w:right w:val="none" w:sz="0" w:space="0" w:color="auto"/>
          </w:divBdr>
        </w:div>
        <w:div w:id="1967079251">
          <w:marLeft w:val="640"/>
          <w:marRight w:val="0"/>
          <w:marTop w:val="0"/>
          <w:marBottom w:val="0"/>
          <w:divBdr>
            <w:top w:val="none" w:sz="0" w:space="0" w:color="auto"/>
            <w:left w:val="none" w:sz="0" w:space="0" w:color="auto"/>
            <w:bottom w:val="none" w:sz="0" w:space="0" w:color="auto"/>
            <w:right w:val="none" w:sz="0" w:space="0" w:color="auto"/>
          </w:divBdr>
        </w:div>
        <w:div w:id="1863858674">
          <w:marLeft w:val="640"/>
          <w:marRight w:val="0"/>
          <w:marTop w:val="0"/>
          <w:marBottom w:val="0"/>
          <w:divBdr>
            <w:top w:val="none" w:sz="0" w:space="0" w:color="auto"/>
            <w:left w:val="none" w:sz="0" w:space="0" w:color="auto"/>
            <w:bottom w:val="none" w:sz="0" w:space="0" w:color="auto"/>
            <w:right w:val="none" w:sz="0" w:space="0" w:color="auto"/>
          </w:divBdr>
        </w:div>
        <w:div w:id="517355665">
          <w:marLeft w:val="640"/>
          <w:marRight w:val="0"/>
          <w:marTop w:val="0"/>
          <w:marBottom w:val="0"/>
          <w:divBdr>
            <w:top w:val="none" w:sz="0" w:space="0" w:color="auto"/>
            <w:left w:val="none" w:sz="0" w:space="0" w:color="auto"/>
            <w:bottom w:val="none" w:sz="0" w:space="0" w:color="auto"/>
            <w:right w:val="none" w:sz="0" w:space="0" w:color="auto"/>
          </w:divBdr>
        </w:div>
        <w:div w:id="425079100">
          <w:marLeft w:val="640"/>
          <w:marRight w:val="0"/>
          <w:marTop w:val="0"/>
          <w:marBottom w:val="0"/>
          <w:divBdr>
            <w:top w:val="none" w:sz="0" w:space="0" w:color="auto"/>
            <w:left w:val="none" w:sz="0" w:space="0" w:color="auto"/>
            <w:bottom w:val="none" w:sz="0" w:space="0" w:color="auto"/>
            <w:right w:val="none" w:sz="0" w:space="0" w:color="auto"/>
          </w:divBdr>
        </w:div>
        <w:div w:id="1522930959">
          <w:marLeft w:val="640"/>
          <w:marRight w:val="0"/>
          <w:marTop w:val="0"/>
          <w:marBottom w:val="0"/>
          <w:divBdr>
            <w:top w:val="none" w:sz="0" w:space="0" w:color="auto"/>
            <w:left w:val="none" w:sz="0" w:space="0" w:color="auto"/>
            <w:bottom w:val="none" w:sz="0" w:space="0" w:color="auto"/>
            <w:right w:val="none" w:sz="0" w:space="0" w:color="auto"/>
          </w:divBdr>
        </w:div>
        <w:div w:id="2101751719">
          <w:marLeft w:val="640"/>
          <w:marRight w:val="0"/>
          <w:marTop w:val="0"/>
          <w:marBottom w:val="0"/>
          <w:divBdr>
            <w:top w:val="none" w:sz="0" w:space="0" w:color="auto"/>
            <w:left w:val="none" w:sz="0" w:space="0" w:color="auto"/>
            <w:bottom w:val="none" w:sz="0" w:space="0" w:color="auto"/>
            <w:right w:val="none" w:sz="0" w:space="0" w:color="auto"/>
          </w:divBdr>
        </w:div>
        <w:div w:id="1002661288">
          <w:marLeft w:val="640"/>
          <w:marRight w:val="0"/>
          <w:marTop w:val="0"/>
          <w:marBottom w:val="0"/>
          <w:divBdr>
            <w:top w:val="none" w:sz="0" w:space="0" w:color="auto"/>
            <w:left w:val="none" w:sz="0" w:space="0" w:color="auto"/>
            <w:bottom w:val="none" w:sz="0" w:space="0" w:color="auto"/>
            <w:right w:val="none" w:sz="0" w:space="0" w:color="auto"/>
          </w:divBdr>
        </w:div>
        <w:div w:id="2082292339">
          <w:marLeft w:val="640"/>
          <w:marRight w:val="0"/>
          <w:marTop w:val="0"/>
          <w:marBottom w:val="0"/>
          <w:divBdr>
            <w:top w:val="none" w:sz="0" w:space="0" w:color="auto"/>
            <w:left w:val="none" w:sz="0" w:space="0" w:color="auto"/>
            <w:bottom w:val="none" w:sz="0" w:space="0" w:color="auto"/>
            <w:right w:val="none" w:sz="0" w:space="0" w:color="auto"/>
          </w:divBdr>
        </w:div>
        <w:div w:id="1344627421">
          <w:marLeft w:val="640"/>
          <w:marRight w:val="0"/>
          <w:marTop w:val="0"/>
          <w:marBottom w:val="0"/>
          <w:divBdr>
            <w:top w:val="none" w:sz="0" w:space="0" w:color="auto"/>
            <w:left w:val="none" w:sz="0" w:space="0" w:color="auto"/>
            <w:bottom w:val="none" w:sz="0" w:space="0" w:color="auto"/>
            <w:right w:val="none" w:sz="0" w:space="0" w:color="auto"/>
          </w:divBdr>
        </w:div>
        <w:div w:id="1504778180">
          <w:marLeft w:val="640"/>
          <w:marRight w:val="0"/>
          <w:marTop w:val="0"/>
          <w:marBottom w:val="0"/>
          <w:divBdr>
            <w:top w:val="none" w:sz="0" w:space="0" w:color="auto"/>
            <w:left w:val="none" w:sz="0" w:space="0" w:color="auto"/>
            <w:bottom w:val="none" w:sz="0" w:space="0" w:color="auto"/>
            <w:right w:val="none" w:sz="0" w:space="0" w:color="auto"/>
          </w:divBdr>
        </w:div>
        <w:div w:id="1536576614">
          <w:marLeft w:val="640"/>
          <w:marRight w:val="0"/>
          <w:marTop w:val="0"/>
          <w:marBottom w:val="0"/>
          <w:divBdr>
            <w:top w:val="none" w:sz="0" w:space="0" w:color="auto"/>
            <w:left w:val="none" w:sz="0" w:space="0" w:color="auto"/>
            <w:bottom w:val="none" w:sz="0" w:space="0" w:color="auto"/>
            <w:right w:val="none" w:sz="0" w:space="0" w:color="auto"/>
          </w:divBdr>
        </w:div>
        <w:div w:id="2137143314">
          <w:marLeft w:val="640"/>
          <w:marRight w:val="0"/>
          <w:marTop w:val="0"/>
          <w:marBottom w:val="0"/>
          <w:divBdr>
            <w:top w:val="none" w:sz="0" w:space="0" w:color="auto"/>
            <w:left w:val="none" w:sz="0" w:space="0" w:color="auto"/>
            <w:bottom w:val="none" w:sz="0" w:space="0" w:color="auto"/>
            <w:right w:val="none" w:sz="0" w:space="0" w:color="auto"/>
          </w:divBdr>
        </w:div>
        <w:div w:id="839076614">
          <w:marLeft w:val="640"/>
          <w:marRight w:val="0"/>
          <w:marTop w:val="0"/>
          <w:marBottom w:val="0"/>
          <w:divBdr>
            <w:top w:val="none" w:sz="0" w:space="0" w:color="auto"/>
            <w:left w:val="none" w:sz="0" w:space="0" w:color="auto"/>
            <w:bottom w:val="none" w:sz="0" w:space="0" w:color="auto"/>
            <w:right w:val="none" w:sz="0" w:space="0" w:color="auto"/>
          </w:divBdr>
        </w:div>
        <w:div w:id="819003951">
          <w:marLeft w:val="640"/>
          <w:marRight w:val="0"/>
          <w:marTop w:val="0"/>
          <w:marBottom w:val="0"/>
          <w:divBdr>
            <w:top w:val="none" w:sz="0" w:space="0" w:color="auto"/>
            <w:left w:val="none" w:sz="0" w:space="0" w:color="auto"/>
            <w:bottom w:val="none" w:sz="0" w:space="0" w:color="auto"/>
            <w:right w:val="none" w:sz="0" w:space="0" w:color="auto"/>
          </w:divBdr>
        </w:div>
        <w:div w:id="1591042992">
          <w:marLeft w:val="640"/>
          <w:marRight w:val="0"/>
          <w:marTop w:val="0"/>
          <w:marBottom w:val="0"/>
          <w:divBdr>
            <w:top w:val="none" w:sz="0" w:space="0" w:color="auto"/>
            <w:left w:val="none" w:sz="0" w:space="0" w:color="auto"/>
            <w:bottom w:val="none" w:sz="0" w:space="0" w:color="auto"/>
            <w:right w:val="none" w:sz="0" w:space="0" w:color="auto"/>
          </w:divBdr>
        </w:div>
        <w:div w:id="42412333">
          <w:marLeft w:val="640"/>
          <w:marRight w:val="0"/>
          <w:marTop w:val="0"/>
          <w:marBottom w:val="0"/>
          <w:divBdr>
            <w:top w:val="none" w:sz="0" w:space="0" w:color="auto"/>
            <w:left w:val="none" w:sz="0" w:space="0" w:color="auto"/>
            <w:bottom w:val="none" w:sz="0" w:space="0" w:color="auto"/>
            <w:right w:val="none" w:sz="0" w:space="0" w:color="auto"/>
          </w:divBdr>
        </w:div>
        <w:div w:id="1043821161">
          <w:marLeft w:val="640"/>
          <w:marRight w:val="0"/>
          <w:marTop w:val="0"/>
          <w:marBottom w:val="0"/>
          <w:divBdr>
            <w:top w:val="none" w:sz="0" w:space="0" w:color="auto"/>
            <w:left w:val="none" w:sz="0" w:space="0" w:color="auto"/>
            <w:bottom w:val="none" w:sz="0" w:space="0" w:color="auto"/>
            <w:right w:val="none" w:sz="0" w:space="0" w:color="auto"/>
          </w:divBdr>
        </w:div>
        <w:div w:id="1143734669">
          <w:marLeft w:val="640"/>
          <w:marRight w:val="0"/>
          <w:marTop w:val="0"/>
          <w:marBottom w:val="0"/>
          <w:divBdr>
            <w:top w:val="none" w:sz="0" w:space="0" w:color="auto"/>
            <w:left w:val="none" w:sz="0" w:space="0" w:color="auto"/>
            <w:bottom w:val="none" w:sz="0" w:space="0" w:color="auto"/>
            <w:right w:val="none" w:sz="0" w:space="0" w:color="auto"/>
          </w:divBdr>
        </w:div>
        <w:div w:id="2064210349">
          <w:marLeft w:val="640"/>
          <w:marRight w:val="0"/>
          <w:marTop w:val="0"/>
          <w:marBottom w:val="0"/>
          <w:divBdr>
            <w:top w:val="none" w:sz="0" w:space="0" w:color="auto"/>
            <w:left w:val="none" w:sz="0" w:space="0" w:color="auto"/>
            <w:bottom w:val="none" w:sz="0" w:space="0" w:color="auto"/>
            <w:right w:val="none" w:sz="0" w:space="0" w:color="auto"/>
          </w:divBdr>
        </w:div>
        <w:div w:id="1701470319">
          <w:marLeft w:val="640"/>
          <w:marRight w:val="0"/>
          <w:marTop w:val="0"/>
          <w:marBottom w:val="0"/>
          <w:divBdr>
            <w:top w:val="none" w:sz="0" w:space="0" w:color="auto"/>
            <w:left w:val="none" w:sz="0" w:space="0" w:color="auto"/>
            <w:bottom w:val="none" w:sz="0" w:space="0" w:color="auto"/>
            <w:right w:val="none" w:sz="0" w:space="0" w:color="auto"/>
          </w:divBdr>
        </w:div>
        <w:div w:id="620962081">
          <w:marLeft w:val="640"/>
          <w:marRight w:val="0"/>
          <w:marTop w:val="0"/>
          <w:marBottom w:val="0"/>
          <w:divBdr>
            <w:top w:val="none" w:sz="0" w:space="0" w:color="auto"/>
            <w:left w:val="none" w:sz="0" w:space="0" w:color="auto"/>
            <w:bottom w:val="none" w:sz="0" w:space="0" w:color="auto"/>
            <w:right w:val="none" w:sz="0" w:space="0" w:color="auto"/>
          </w:divBdr>
        </w:div>
        <w:div w:id="176698553">
          <w:marLeft w:val="640"/>
          <w:marRight w:val="0"/>
          <w:marTop w:val="0"/>
          <w:marBottom w:val="0"/>
          <w:divBdr>
            <w:top w:val="none" w:sz="0" w:space="0" w:color="auto"/>
            <w:left w:val="none" w:sz="0" w:space="0" w:color="auto"/>
            <w:bottom w:val="none" w:sz="0" w:space="0" w:color="auto"/>
            <w:right w:val="none" w:sz="0" w:space="0" w:color="auto"/>
          </w:divBdr>
        </w:div>
        <w:div w:id="1031148230">
          <w:marLeft w:val="640"/>
          <w:marRight w:val="0"/>
          <w:marTop w:val="0"/>
          <w:marBottom w:val="0"/>
          <w:divBdr>
            <w:top w:val="none" w:sz="0" w:space="0" w:color="auto"/>
            <w:left w:val="none" w:sz="0" w:space="0" w:color="auto"/>
            <w:bottom w:val="none" w:sz="0" w:space="0" w:color="auto"/>
            <w:right w:val="none" w:sz="0" w:space="0" w:color="auto"/>
          </w:divBdr>
        </w:div>
        <w:div w:id="1296788144">
          <w:marLeft w:val="640"/>
          <w:marRight w:val="0"/>
          <w:marTop w:val="0"/>
          <w:marBottom w:val="0"/>
          <w:divBdr>
            <w:top w:val="none" w:sz="0" w:space="0" w:color="auto"/>
            <w:left w:val="none" w:sz="0" w:space="0" w:color="auto"/>
            <w:bottom w:val="none" w:sz="0" w:space="0" w:color="auto"/>
            <w:right w:val="none" w:sz="0" w:space="0" w:color="auto"/>
          </w:divBdr>
        </w:div>
        <w:div w:id="149056024">
          <w:marLeft w:val="640"/>
          <w:marRight w:val="0"/>
          <w:marTop w:val="0"/>
          <w:marBottom w:val="0"/>
          <w:divBdr>
            <w:top w:val="none" w:sz="0" w:space="0" w:color="auto"/>
            <w:left w:val="none" w:sz="0" w:space="0" w:color="auto"/>
            <w:bottom w:val="none" w:sz="0" w:space="0" w:color="auto"/>
            <w:right w:val="none" w:sz="0" w:space="0" w:color="auto"/>
          </w:divBdr>
        </w:div>
        <w:div w:id="1419984377">
          <w:marLeft w:val="640"/>
          <w:marRight w:val="0"/>
          <w:marTop w:val="0"/>
          <w:marBottom w:val="0"/>
          <w:divBdr>
            <w:top w:val="none" w:sz="0" w:space="0" w:color="auto"/>
            <w:left w:val="none" w:sz="0" w:space="0" w:color="auto"/>
            <w:bottom w:val="none" w:sz="0" w:space="0" w:color="auto"/>
            <w:right w:val="none" w:sz="0" w:space="0" w:color="auto"/>
          </w:divBdr>
        </w:div>
        <w:div w:id="61877504">
          <w:marLeft w:val="640"/>
          <w:marRight w:val="0"/>
          <w:marTop w:val="0"/>
          <w:marBottom w:val="0"/>
          <w:divBdr>
            <w:top w:val="none" w:sz="0" w:space="0" w:color="auto"/>
            <w:left w:val="none" w:sz="0" w:space="0" w:color="auto"/>
            <w:bottom w:val="none" w:sz="0" w:space="0" w:color="auto"/>
            <w:right w:val="none" w:sz="0" w:space="0" w:color="auto"/>
          </w:divBdr>
        </w:div>
        <w:div w:id="2129348617">
          <w:marLeft w:val="640"/>
          <w:marRight w:val="0"/>
          <w:marTop w:val="0"/>
          <w:marBottom w:val="0"/>
          <w:divBdr>
            <w:top w:val="none" w:sz="0" w:space="0" w:color="auto"/>
            <w:left w:val="none" w:sz="0" w:space="0" w:color="auto"/>
            <w:bottom w:val="none" w:sz="0" w:space="0" w:color="auto"/>
            <w:right w:val="none" w:sz="0" w:space="0" w:color="auto"/>
          </w:divBdr>
        </w:div>
        <w:div w:id="637077636">
          <w:marLeft w:val="640"/>
          <w:marRight w:val="0"/>
          <w:marTop w:val="0"/>
          <w:marBottom w:val="0"/>
          <w:divBdr>
            <w:top w:val="none" w:sz="0" w:space="0" w:color="auto"/>
            <w:left w:val="none" w:sz="0" w:space="0" w:color="auto"/>
            <w:bottom w:val="none" w:sz="0" w:space="0" w:color="auto"/>
            <w:right w:val="none" w:sz="0" w:space="0" w:color="auto"/>
          </w:divBdr>
        </w:div>
        <w:div w:id="1064329574">
          <w:marLeft w:val="640"/>
          <w:marRight w:val="0"/>
          <w:marTop w:val="0"/>
          <w:marBottom w:val="0"/>
          <w:divBdr>
            <w:top w:val="none" w:sz="0" w:space="0" w:color="auto"/>
            <w:left w:val="none" w:sz="0" w:space="0" w:color="auto"/>
            <w:bottom w:val="none" w:sz="0" w:space="0" w:color="auto"/>
            <w:right w:val="none" w:sz="0" w:space="0" w:color="auto"/>
          </w:divBdr>
        </w:div>
        <w:div w:id="449588410">
          <w:marLeft w:val="640"/>
          <w:marRight w:val="0"/>
          <w:marTop w:val="0"/>
          <w:marBottom w:val="0"/>
          <w:divBdr>
            <w:top w:val="none" w:sz="0" w:space="0" w:color="auto"/>
            <w:left w:val="none" w:sz="0" w:space="0" w:color="auto"/>
            <w:bottom w:val="none" w:sz="0" w:space="0" w:color="auto"/>
            <w:right w:val="none" w:sz="0" w:space="0" w:color="auto"/>
          </w:divBdr>
        </w:div>
        <w:div w:id="1980378549">
          <w:marLeft w:val="640"/>
          <w:marRight w:val="0"/>
          <w:marTop w:val="0"/>
          <w:marBottom w:val="0"/>
          <w:divBdr>
            <w:top w:val="none" w:sz="0" w:space="0" w:color="auto"/>
            <w:left w:val="none" w:sz="0" w:space="0" w:color="auto"/>
            <w:bottom w:val="none" w:sz="0" w:space="0" w:color="auto"/>
            <w:right w:val="none" w:sz="0" w:space="0" w:color="auto"/>
          </w:divBdr>
        </w:div>
        <w:div w:id="107432187">
          <w:marLeft w:val="640"/>
          <w:marRight w:val="0"/>
          <w:marTop w:val="0"/>
          <w:marBottom w:val="0"/>
          <w:divBdr>
            <w:top w:val="none" w:sz="0" w:space="0" w:color="auto"/>
            <w:left w:val="none" w:sz="0" w:space="0" w:color="auto"/>
            <w:bottom w:val="none" w:sz="0" w:space="0" w:color="auto"/>
            <w:right w:val="none" w:sz="0" w:space="0" w:color="auto"/>
          </w:divBdr>
        </w:div>
      </w:divsChild>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24633916">
      <w:bodyDiv w:val="1"/>
      <w:marLeft w:val="0"/>
      <w:marRight w:val="0"/>
      <w:marTop w:val="0"/>
      <w:marBottom w:val="0"/>
      <w:divBdr>
        <w:top w:val="none" w:sz="0" w:space="0" w:color="auto"/>
        <w:left w:val="none" w:sz="0" w:space="0" w:color="auto"/>
        <w:bottom w:val="none" w:sz="0" w:space="0" w:color="auto"/>
        <w:right w:val="none" w:sz="0" w:space="0" w:color="auto"/>
      </w:divBdr>
      <w:divsChild>
        <w:div w:id="1611862030">
          <w:marLeft w:val="640"/>
          <w:marRight w:val="0"/>
          <w:marTop w:val="0"/>
          <w:marBottom w:val="0"/>
          <w:divBdr>
            <w:top w:val="none" w:sz="0" w:space="0" w:color="auto"/>
            <w:left w:val="none" w:sz="0" w:space="0" w:color="auto"/>
            <w:bottom w:val="none" w:sz="0" w:space="0" w:color="auto"/>
            <w:right w:val="none" w:sz="0" w:space="0" w:color="auto"/>
          </w:divBdr>
        </w:div>
        <w:div w:id="2132358097">
          <w:marLeft w:val="640"/>
          <w:marRight w:val="0"/>
          <w:marTop w:val="0"/>
          <w:marBottom w:val="0"/>
          <w:divBdr>
            <w:top w:val="none" w:sz="0" w:space="0" w:color="auto"/>
            <w:left w:val="none" w:sz="0" w:space="0" w:color="auto"/>
            <w:bottom w:val="none" w:sz="0" w:space="0" w:color="auto"/>
            <w:right w:val="none" w:sz="0" w:space="0" w:color="auto"/>
          </w:divBdr>
        </w:div>
        <w:div w:id="1985313516">
          <w:marLeft w:val="640"/>
          <w:marRight w:val="0"/>
          <w:marTop w:val="0"/>
          <w:marBottom w:val="0"/>
          <w:divBdr>
            <w:top w:val="none" w:sz="0" w:space="0" w:color="auto"/>
            <w:left w:val="none" w:sz="0" w:space="0" w:color="auto"/>
            <w:bottom w:val="none" w:sz="0" w:space="0" w:color="auto"/>
            <w:right w:val="none" w:sz="0" w:space="0" w:color="auto"/>
          </w:divBdr>
        </w:div>
        <w:div w:id="1726758437">
          <w:marLeft w:val="640"/>
          <w:marRight w:val="0"/>
          <w:marTop w:val="0"/>
          <w:marBottom w:val="0"/>
          <w:divBdr>
            <w:top w:val="none" w:sz="0" w:space="0" w:color="auto"/>
            <w:left w:val="none" w:sz="0" w:space="0" w:color="auto"/>
            <w:bottom w:val="none" w:sz="0" w:space="0" w:color="auto"/>
            <w:right w:val="none" w:sz="0" w:space="0" w:color="auto"/>
          </w:divBdr>
        </w:div>
        <w:div w:id="925461979">
          <w:marLeft w:val="640"/>
          <w:marRight w:val="0"/>
          <w:marTop w:val="0"/>
          <w:marBottom w:val="0"/>
          <w:divBdr>
            <w:top w:val="none" w:sz="0" w:space="0" w:color="auto"/>
            <w:left w:val="none" w:sz="0" w:space="0" w:color="auto"/>
            <w:bottom w:val="none" w:sz="0" w:space="0" w:color="auto"/>
            <w:right w:val="none" w:sz="0" w:space="0" w:color="auto"/>
          </w:divBdr>
        </w:div>
        <w:div w:id="257644677">
          <w:marLeft w:val="640"/>
          <w:marRight w:val="0"/>
          <w:marTop w:val="0"/>
          <w:marBottom w:val="0"/>
          <w:divBdr>
            <w:top w:val="none" w:sz="0" w:space="0" w:color="auto"/>
            <w:left w:val="none" w:sz="0" w:space="0" w:color="auto"/>
            <w:bottom w:val="none" w:sz="0" w:space="0" w:color="auto"/>
            <w:right w:val="none" w:sz="0" w:space="0" w:color="auto"/>
          </w:divBdr>
        </w:div>
        <w:div w:id="2077974637">
          <w:marLeft w:val="640"/>
          <w:marRight w:val="0"/>
          <w:marTop w:val="0"/>
          <w:marBottom w:val="0"/>
          <w:divBdr>
            <w:top w:val="none" w:sz="0" w:space="0" w:color="auto"/>
            <w:left w:val="none" w:sz="0" w:space="0" w:color="auto"/>
            <w:bottom w:val="none" w:sz="0" w:space="0" w:color="auto"/>
            <w:right w:val="none" w:sz="0" w:space="0" w:color="auto"/>
          </w:divBdr>
        </w:div>
        <w:div w:id="1366635944">
          <w:marLeft w:val="640"/>
          <w:marRight w:val="0"/>
          <w:marTop w:val="0"/>
          <w:marBottom w:val="0"/>
          <w:divBdr>
            <w:top w:val="none" w:sz="0" w:space="0" w:color="auto"/>
            <w:left w:val="none" w:sz="0" w:space="0" w:color="auto"/>
            <w:bottom w:val="none" w:sz="0" w:space="0" w:color="auto"/>
            <w:right w:val="none" w:sz="0" w:space="0" w:color="auto"/>
          </w:divBdr>
        </w:div>
        <w:div w:id="417871094">
          <w:marLeft w:val="640"/>
          <w:marRight w:val="0"/>
          <w:marTop w:val="0"/>
          <w:marBottom w:val="0"/>
          <w:divBdr>
            <w:top w:val="none" w:sz="0" w:space="0" w:color="auto"/>
            <w:left w:val="none" w:sz="0" w:space="0" w:color="auto"/>
            <w:bottom w:val="none" w:sz="0" w:space="0" w:color="auto"/>
            <w:right w:val="none" w:sz="0" w:space="0" w:color="auto"/>
          </w:divBdr>
        </w:div>
        <w:div w:id="1404259562">
          <w:marLeft w:val="640"/>
          <w:marRight w:val="0"/>
          <w:marTop w:val="0"/>
          <w:marBottom w:val="0"/>
          <w:divBdr>
            <w:top w:val="none" w:sz="0" w:space="0" w:color="auto"/>
            <w:left w:val="none" w:sz="0" w:space="0" w:color="auto"/>
            <w:bottom w:val="none" w:sz="0" w:space="0" w:color="auto"/>
            <w:right w:val="none" w:sz="0" w:space="0" w:color="auto"/>
          </w:divBdr>
        </w:div>
        <w:div w:id="1062404488">
          <w:marLeft w:val="640"/>
          <w:marRight w:val="0"/>
          <w:marTop w:val="0"/>
          <w:marBottom w:val="0"/>
          <w:divBdr>
            <w:top w:val="none" w:sz="0" w:space="0" w:color="auto"/>
            <w:left w:val="none" w:sz="0" w:space="0" w:color="auto"/>
            <w:bottom w:val="none" w:sz="0" w:space="0" w:color="auto"/>
            <w:right w:val="none" w:sz="0" w:space="0" w:color="auto"/>
          </w:divBdr>
        </w:div>
        <w:div w:id="901596799">
          <w:marLeft w:val="640"/>
          <w:marRight w:val="0"/>
          <w:marTop w:val="0"/>
          <w:marBottom w:val="0"/>
          <w:divBdr>
            <w:top w:val="none" w:sz="0" w:space="0" w:color="auto"/>
            <w:left w:val="none" w:sz="0" w:space="0" w:color="auto"/>
            <w:bottom w:val="none" w:sz="0" w:space="0" w:color="auto"/>
            <w:right w:val="none" w:sz="0" w:space="0" w:color="auto"/>
          </w:divBdr>
        </w:div>
        <w:div w:id="155732225">
          <w:marLeft w:val="640"/>
          <w:marRight w:val="0"/>
          <w:marTop w:val="0"/>
          <w:marBottom w:val="0"/>
          <w:divBdr>
            <w:top w:val="none" w:sz="0" w:space="0" w:color="auto"/>
            <w:left w:val="none" w:sz="0" w:space="0" w:color="auto"/>
            <w:bottom w:val="none" w:sz="0" w:space="0" w:color="auto"/>
            <w:right w:val="none" w:sz="0" w:space="0" w:color="auto"/>
          </w:divBdr>
        </w:div>
        <w:div w:id="1192112747">
          <w:marLeft w:val="640"/>
          <w:marRight w:val="0"/>
          <w:marTop w:val="0"/>
          <w:marBottom w:val="0"/>
          <w:divBdr>
            <w:top w:val="none" w:sz="0" w:space="0" w:color="auto"/>
            <w:left w:val="none" w:sz="0" w:space="0" w:color="auto"/>
            <w:bottom w:val="none" w:sz="0" w:space="0" w:color="auto"/>
            <w:right w:val="none" w:sz="0" w:space="0" w:color="auto"/>
          </w:divBdr>
        </w:div>
        <w:div w:id="1543712359">
          <w:marLeft w:val="640"/>
          <w:marRight w:val="0"/>
          <w:marTop w:val="0"/>
          <w:marBottom w:val="0"/>
          <w:divBdr>
            <w:top w:val="none" w:sz="0" w:space="0" w:color="auto"/>
            <w:left w:val="none" w:sz="0" w:space="0" w:color="auto"/>
            <w:bottom w:val="none" w:sz="0" w:space="0" w:color="auto"/>
            <w:right w:val="none" w:sz="0" w:space="0" w:color="auto"/>
          </w:divBdr>
        </w:div>
        <w:div w:id="741483994">
          <w:marLeft w:val="640"/>
          <w:marRight w:val="0"/>
          <w:marTop w:val="0"/>
          <w:marBottom w:val="0"/>
          <w:divBdr>
            <w:top w:val="none" w:sz="0" w:space="0" w:color="auto"/>
            <w:left w:val="none" w:sz="0" w:space="0" w:color="auto"/>
            <w:bottom w:val="none" w:sz="0" w:space="0" w:color="auto"/>
            <w:right w:val="none" w:sz="0" w:space="0" w:color="auto"/>
          </w:divBdr>
        </w:div>
        <w:div w:id="544022286">
          <w:marLeft w:val="640"/>
          <w:marRight w:val="0"/>
          <w:marTop w:val="0"/>
          <w:marBottom w:val="0"/>
          <w:divBdr>
            <w:top w:val="none" w:sz="0" w:space="0" w:color="auto"/>
            <w:left w:val="none" w:sz="0" w:space="0" w:color="auto"/>
            <w:bottom w:val="none" w:sz="0" w:space="0" w:color="auto"/>
            <w:right w:val="none" w:sz="0" w:space="0" w:color="auto"/>
          </w:divBdr>
        </w:div>
        <w:div w:id="1744138209">
          <w:marLeft w:val="640"/>
          <w:marRight w:val="0"/>
          <w:marTop w:val="0"/>
          <w:marBottom w:val="0"/>
          <w:divBdr>
            <w:top w:val="none" w:sz="0" w:space="0" w:color="auto"/>
            <w:left w:val="none" w:sz="0" w:space="0" w:color="auto"/>
            <w:bottom w:val="none" w:sz="0" w:space="0" w:color="auto"/>
            <w:right w:val="none" w:sz="0" w:space="0" w:color="auto"/>
          </w:divBdr>
        </w:div>
        <w:div w:id="1064523744">
          <w:marLeft w:val="640"/>
          <w:marRight w:val="0"/>
          <w:marTop w:val="0"/>
          <w:marBottom w:val="0"/>
          <w:divBdr>
            <w:top w:val="none" w:sz="0" w:space="0" w:color="auto"/>
            <w:left w:val="none" w:sz="0" w:space="0" w:color="auto"/>
            <w:bottom w:val="none" w:sz="0" w:space="0" w:color="auto"/>
            <w:right w:val="none" w:sz="0" w:space="0" w:color="auto"/>
          </w:divBdr>
        </w:div>
        <w:div w:id="1245144686">
          <w:marLeft w:val="640"/>
          <w:marRight w:val="0"/>
          <w:marTop w:val="0"/>
          <w:marBottom w:val="0"/>
          <w:divBdr>
            <w:top w:val="none" w:sz="0" w:space="0" w:color="auto"/>
            <w:left w:val="none" w:sz="0" w:space="0" w:color="auto"/>
            <w:bottom w:val="none" w:sz="0" w:space="0" w:color="auto"/>
            <w:right w:val="none" w:sz="0" w:space="0" w:color="auto"/>
          </w:divBdr>
        </w:div>
        <w:div w:id="572470422">
          <w:marLeft w:val="640"/>
          <w:marRight w:val="0"/>
          <w:marTop w:val="0"/>
          <w:marBottom w:val="0"/>
          <w:divBdr>
            <w:top w:val="none" w:sz="0" w:space="0" w:color="auto"/>
            <w:left w:val="none" w:sz="0" w:space="0" w:color="auto"/>
            <w:bottom w:val="none" w:sz="0" w:space="0" w:color="auto"/>
            <w:right w:val="none" w:sz="0" w:space="0" w:color="auto"/>
          </w:divBdr>
        </w:div>
        <w:div w:id="2066365310">
          <w:marLeft w:val="640"/>
          <w:marRight w:val="0"/>
          <w:marTop w:val="0"/>
          <w:marBottom w:val="0"/>
          <w:divBdr>
            <w:top w:val="none" w:sz="0" w:space="0" w:color="auto"/>
            <w:left w:val="none" w:sz="0" w:space="0" w:color="auto"/>
            <w:bottom w:val="none" w:sz="0" w:space="0" w:color="auto"/>
            <w:right w:val="none" w:sz="0" w:space="0" w:color="auto"/>
          </w:divBdr>
        </w:div>
        <w:div w:id="1636377054">
          <w:marLeft w:val="640"/>
          <w:marRight w:val="0"/>
          <w:marTop w:val="0"/>
          <w:marBottom w:val="0"/>
          <w:divBdr>
            <w:top w:val="none" w:sz="0" w:space="0" w:color="auto"/>
            <w:left w:val="none" w:sz="0" w:space="0" w:color="auto"/>
            <w:bottom w:val="none" w:sz="0" w:space="0" w:color="auto"/>
            <w:right w:val="none" w:sz="0" w:space="0" w:color="auto"/>
          </w:divBdr>
        </w:div>
        <w:div w:id="1338313442">
          <w:marLeft w:val="640"/>
          <w:marRight w:val="0"/>
          <w:marTop w:val="0"/>
          <w:marBottom w:val="0"/>
          <w:divBdr>
            <w:top w:val="none" w:sz="0" w:space="0" w:color="auto"/>
            <w:left w:val="none" w:sz="0" w:space="0" w:color="auto"/>
            <w:bottom w:val="none" w:sz="0" w:space="0" w:color="auto"/>
            <w:right w:val="none" w:sz="0" w:space="0" w:color="auto"/>
          </w:divBdr>
        </w:div>
        <w:div w:id="243732363">
          <w:marLeft w:val="640"/>
          <w:marRight w:val="0"/>
          <w:marTop w:val="0"/>
          <w:marBottom w:val="0"/>
          <w:divBdr>
            <w:top w:val="none" w:sz="0" w:space="0" w:color="auto"/>
            <w:left w:val="none" w:sz="0" w:space="0" w:color="auto"/>
            <w:bottom w:val="none" w:sz="0" w:space="0" w:color="auto"/>
            <w:right w:val="none" w:sz="0" w:space="0" w:color="auto"/>
          </w:divBdr>
        </w:div>
        <w:div w:id="1450473856">
          <w:marLeft w:val="640"/>
          <w:marRight w:val="0"/>
          <w:marTop w:val="0"/>
          <w:marBottom w:val="0"/>
          <w:divBdr>
            <w:top w:val="none" w:sz="0" w:space="0" w:color="auto"/>
            <w:left w:val="none" w:sz="0" w:space="0" w:color="auto"/>
            <w:bottom w:val="none" w:sz="0" w:space="0" w:color="auto"/>
            <w:right w:val="none" w:sz="0" w:space="0" w:color="auto"/>
          </w:divBdr>
        </w:div>
        <w:div w:id="1365401476">
          <w:marLeft w:val="640"/>
          <w:marRight w:val="0"/>
          <w:marTop w:val="0"/>
          <w:marBottom w:val="0"/>
          <w:divBdr>
            <w:top w:val="none" w:sz="0" w:space="0" w:color="auto"/>
            <w:left w:val="none" w:sz="0" w:space="0" w:color="auto"/>
            <w:bottom w:val="none" w:sz="0" w:space="0" w:color="auto"/>
            <w:right w:val="none" w:sz="0" w:space="0" w:color="auto"/>
          </w:divBdr>
        </w:div>
        <w:div w:id="2062821721">
          <w:marLeft w:val="640"/>
          <w:marRight w:val="0"/>
          <w:marTop w:val="0"/>
          <w:marBottom w:val="0"/>
          <w:divBdr>
            <w:top w:val="none" w:sz="0" w:space="0" w:color="auto"/>
            <w:left w:val="none" w:sz="0" w:space="0" w:color="auto"/>
            <w:bottom w:val="none" w:sz="0" w:space="0" w:color="auto"/>
            <w:right w:val="none" w:sz="0" w:space="0" w:color="auto"/>
          </w:divBdr>
        </w:div>
        <w:div w:id="1456213137">
          <w:marLeft w:val="640"/>
          <w:marRight w:val="0"/>
          <w:marTop w:val="0"/>
          <w:marBottom w:val="0"/>
          <w:divBdr>
            <w:top w:val="none" w:sz="0" w:space="0" w:color="auto"/>
            <w:left w:val="none" w:sz="0" w:space="0" w:color="auto"/>
            <w:bottom w:val="none" w:sz="0" w:space="0" w:color="auto"/>
            <w:right w:val="none" w:sz="0" w:space="0" w:color="auto"/>
          </w:divBdr>
        </w:div>
        <w:div w:id="611861125">
          <w:marLeft w:val="640"/>
          <w:marRight w:val="0"/>
          <w:marTop w:val="0"/>
          <w:marBottom w:val="0"/>
          <w:divBdr>
            <w:top w:val="none" w:sz="0" w:space="0" w:color="auto"/>
            <w:left w:val="none" w:sz="0" w:space="0" w:color="auto"/>
            <w:bottom w:val="none" w:sz="0" w:space="0" w:color="auto"/>
            <w:right w:val="none" w:sz="0" w:space="0" w:color="auto"/>
          </w:divBdr>
        </w:div>
        <w:div w:id="2086028449">
          <w:marLeft w:val="640"/>
          <w:marRight w:val="0"/>
          <w:marTop w:val="0"/>
          <w:marBottom w:val="0"/>
          <w:divBdr>
            <w:top w:val="none" w:sz="0" w:space="0" w:color="auto"/>
            <w:left w:val="none" w:sz="0" w:space="0" w:color="auto"/>
            <w:bottom w:val="none" w:sz="0" w:space="0" w:color="auto"/>
            <w:right w:val="none" w:sz="0" w:space="0" w:color="auto"/>
          </w:divBdr>
        </w:div>
        <w:div w:id="1729574388">
          <w:marLeft w:val="640"/>
          <w:marRight w:val="0"/>
          <w:marTop w:val="0"/>
          <w:marBottom w:val="0"/>
          <w:divBdr>
            <w:top w:val="none" w:sz="0" w:space="0" w:color="auto"/>
            <w:left w:val="none" w:sz="0" w:space="0" w:color="auto"/>
            <w:bottom w:val="none" w:sz="0" w:space="0" w:color="auto"/>
            <w:right w:val="none" w:sz="0" w:space="0" w:color="auto"/>
          </w:divBdr>
        </w:div>
        <w:div w:id="1612205610">
          <w:marLeft w:val="640"/>
          <w:marRight w:val="0"/>
          <w:marTop w:val="0"/>
          <w:marBottom w:val="0"/>
          <w:divBdr>
            <w:top w:val="none" w:sz="0" w:space="0" w:color="auto"/>
            <w:left w:val="none" w:sz="0" w:space="0" w:color="auto"/>
            <w:bottom w:val="none" w:sz="0" w:space="0" w:color="auto"/>
            <w:right w:val="none" w:sz="0" w:space="0" w:color="auto"/>
          </w:divBdr>
        </w:div>
        <w:div w:id="1378898903">
          <w:marLeft w:val="640"/>
          <w:marRight w:val="0"/>
          <w:marTop w:val="0"/>
          <w:marBottom w:val="0"/>
          <w:divBdr>
            <w:top w:val="none" w:sz="0" w:space="0" w:color="auto"/>
            <w:left w:val="none" w:sz="0" w:space="0" w:color="auto"/>
            <w:bottom w:val="none" w:sz="0" w:space="0" w:color="auto"/>
            <w:right w:val="none" w:sz="0" w:space="0" w:color="auto"/>
          </w:divBdr>
        </w:div>
        <w:div w:id="257717815">
          <w:marLeft w:val="640"/>
          <w:marRight w:val="0"/>
          <w:marTop w:val="0"/>
          <w:marBottom w:val="0"/>
          <w:divBdr>
            <w:top w:val="none" w:sz="0" w:space="0" w:color="auto"/>
            <w:left w:val="none" w:sz="0" w:space="0" w:color="auto"/>
            <w:bottom w:val="none" w:sz="0" w:space="0" w:color="auto"/>
            <w:right w:val="none" w:sz="0" w:space="0" w:color="auto"/>
          </w:divBdr>
        </w:div>
        <w:div w:id="1101606652">
          <w:marLeft w:val="640"/>
          <w:marRight w:val="0"/>
          <w:marTop w:val="0"/>
          <w:marBottom w:val="0"/>
          <w:divBdr>
            <w:top w:val="none" w:sz="0" w:space="0" w:color="auto"/>
            <w:left w:val="none" w:sz="0" w:space="0" w:color="auto"/>
            <w:bottom w:val="none" w:sz="0" w:space="0" w:color="auto"/>
            <w:right w:val="none" w:sz="0" w:space="0" w:color="auto"/>
          </w:divBdr>
        </w:div>
        <w:div w:id="397704588">
          <w:marLeft w:val="640"/>
          <w:marRight w:val="0"/>
          <w:marTop w:val="0"/>
          <w:marBottom w:val="0"/>
          <w:divBdr>
            <w:top w:val="none" w:sz="0" w:space="0" w:color="auto"/>
            <w:left w:val="none" w:sz="0" w:space="0" w:color="auto"/>
            <w:bottom w:val="none" w:sz="0" w:space="0" w:color="auto"/>
            <w:right w:val="none" w:sz="0" w:space="0" w:color="auto"/>
          </w:divBdr>
        </w:div>
        <w:div w:id="262886927">
          <w:marLeft w:val="640"/>
          <w:marRight w:val="0"/>
          <w:marTop w:val="0"/>
          <w:marBottom w:val="0"/>
          <w:divBdr>
            <w:top w:val="none" w:sz="0" w:space="0" w:color="auto"/>
            <w:left w:val="none" w:sz="0" w:space="0" w:color="auto"/>
            <w:bottom w:val="none" w:sz="0" w:space="0" w:color="auto"/>
            <w:right w:val="none" w:sz="0" w:space="0" w:color="auto"/>
          </w:divBdr>
        </w:div>
        <w:div w:id="200900392">
          <w:marLeft w:val="640"/>
          <w:marRight w:val="0"/>
          <w:marTop w:val="0"/>
          <w:marBottom w:val="0"/>
          <w:divBdr>
            <w:top w:val="none" w:sz="0" w:space="0" w:color="auto"/>
            <w:left w:val="none" w:sz="0" w:space="0" w:color="auto"/>
            <w:bottom w:val="none" w:sz="0" w:space="0" w:color="auto"/>
            <w:right w:val="none" w:sz="0" w:space="0" w:color="auto"/>
          </w:divBdr>
        </w:div>
        <w:div w:id="1065182324">
          <w:marLeft w:val="640"/>
          <w:marRight w:val="0"/>
          <w:marTop w:val="0"/>
          <w:marBottom w:val="0"/>
          <w:divBdr>
            <w:top w:val="none" w:sz="0" w:space="0" w:color="auto"/>
            <w:left w:val="none" w:sz="0" w:space="0" w:color="auto"/>
            <w:bottom w:val="none" w:sz="0" w:space="0" w:color="auto"/>
            <w:right w:val="none" w:sz="0" w:space="0" w:color="auto"/>
          </w:divBdr>
        </w:div>
        <w:div w:id="1627932715">
          <w:marLeft w:val="640"/>
          <w:marRight w:val="0"/>
          <w:marTop w:val="0"/>
          <w:marBottom w:val="0"/>
          <w:divBdr>
            <w:top w:val="none" w:sz="0" w:space="0" w:color="auto"/>
            <w:left w:val="none" w:sz="0" w:space="0" w:color="auto"/>
            <w:bottom w:val="none" w:sz="0" w:space="0" w:color="auto"/>
            <w:right w:val="none" w:sz="0" w:space="0" w:color="auto"/>
          </w:divBdr>
        </w:div>
        <w:div w:id="608854740">
          <w:marLeft w:val="640"/>
          <w:marRight w:val="0"/>
          <w:marTop w:val="0"/>
          <w:marBottom w:val="0"/>
          <w:divBdr>
            <w:top w:val="none" w:sz="0" w:space="0" w:color="auto"/>
            <w:left w:val="none" w:sz="0" w:space="0" w:color="auto"/>
            <w:bottom w:val="none" w:sz="0" w:space="0" w:color="auto"/>
            <w:right w:val="none" w:sz="0" w:space="0" w:color="auto"/>
          </w:divBdr>
        </w:div>
        <w:div w:id="230048288">
          <w:marLeft w:val="640"/>
          <w:marRight w:val="0"/>
          <w:marTop w:val="0"/>
          <w:marBottom w:val="0"/>
          <w:divBdr>
            <w:top w:val="none" w:sz="0" w:space="0" w:color="auto"/>
            <w:left w:val="none" w:sz="0" w:space="0" w:color="auto"/>
            <w:bottom w:val="none" w:sz="0" w:space="0" w:color="auto"/>
            <w:right w:val="none" w:sz="0" w:space="0" w:color="auto"/>
          </w:divBdr>
        </w:div>
        <w:div w:id="1563826903">
          <w:marLeft w:val="640"/>
          <w:marRight w:val="0"/>
          <w:marTop w:val="0"/>
          <w:marBottom w:val="0"/>
          <w:divBdr>
            <w:top w:val="none" w:sz="0" w:space="0" w:color="auto"/>
            <w:left w:val="none" w:sz="0" w:space="0" w:color="auto"/>
            <w:bottom w:val="none" w:sz="0" w:space="0" w:color="auto"/>
            <w:right w:val="none" w:sz="0" w:space="0" w:color="auto"/>
          </w:divBdr>
        </w:div>
        <w:div w:id="1188060836">
          <w:marLeft w:val="640"/>
          <w:marRight w:val="0"/>
          <w:marTop w:val="0"/>
          <w:marBottom w:val="0"/>
          <w:divBdr>
            <w:top w:val="none" w:sz="0" w:space="0" w:color="auto"/>
            <w:left w:val="none" w:sz="0" w:space="0" w:color="auto"/>
            <w:bottom w:val="none" w:sz="0" w:space="0" w:color="auto"/>
            <w:right w:val="none" w:sz="0" w:space="0" w:color="auto"/>
          </w:divBdr>
        </w:div>
        <w:div w:id="1757631593">
          <w:marLeft w:val="640"/>
          <w:marRight w:val="0"/>
          <w:marTop w:val="0"/>
          <w:marBottom w:val="0"/>
          <w:divBdr>
            <w:top w:val="none" w:sz="0" w:space="0" w:color="auto"/>
            <w:left w:val="none" w:sz="0" w:space="0" w:color="auto"/>
            <w:bottom w:val="none" w:sz="0" w:space="0" w:color="auto"/>
            <w:right w:val="none" w:sz="0" w:space="0" w:color="auto"/>
          </w:divBdr>
        </w:div>
        <w:div w:id="1314486244">
          <w:marLeft w:val="640"/>
          <w:marRight w:val="0"/>
          <w:marTop w:val="0"/>
          <w:marBottom w:val="0"/>
          <w:divBdr>
            <w:top w:val="none" w:sz="0" w:space="0" w:color="auto"/>
            <w:left w:val="none" w:sz="0" w:space="0" w:color="auto"/>
            <w:bottom w:val="none" w:sz="0" w:space="0" w:color="auto"/>
            <w:right w:val="none" w:sz="0" w:space="0" w:color="auto"/>
          </w:divBdr>
        </w:div>
        <w:div w:id="242571739">
          <w:marLeft w:val="640"/>
          <w:marRight w:val="0"/>
          <w:marTop w:val="0"/>
          <w:marBottom w:val="0"/>
          <w:divBdr>
            <w:top w:val="none" w:sz="0" w:space="0" w:color="auto"/>
            <w:left w:val="none" w:sz="0" w:space="0" w:color="auto"/>
            <w:bottom w:val="none" w:sz="0" w:space="0" w:color="auto"/>
            <w:right w:val="none" w:sz="0" w:space="0" w:color="auto"/>
          </w:divBdr>
        </w:div>
        <w:div w:id="1406301528">
          <w:marLeft w:val="640"/>
          <w:marRight w:val="0"/>
          <w:marTop w:val="0"/>
          <w:marBottom w:val="0"/>
          <w:divBdr>
            <w:top w:val="none" w:sz="0" w:space="0" w:color="auto"/>
            <w:left w:val="none" w:sz="0" w:space="0" w:color="auto"/>
            <w:bottom w:val="none" w:sz="0" w:space="0" w:color="auto"/>
            <w:right w:val="none" w:sz="0" w:space="0" w:color="auto"/>
          </w:divBdr>
        </w:div>
        <w:div w:id="1270894191">
          <w:marLeft w:val="640"/>
          <w:marRight w:val="0"/>
          <w:marTop w:val="0"/>
          <w:marBottom w:val="0"/>
          <w:divBdr>
            <w:top w:val="none" w:sz="0" w:space="0" w:color="auto"/>
            <w:left w:val="none" w:sz="0" w:space="0" w:color="auto"/>
            <w:bottom w:val="none" w:sz="0" w:space="0" w:color="auto"/>
            <w:right w:val="none" w:sz="0" w:space="0" w:color="auto"/>
          </w:divBdr>
        </w:div>
        <w:div w:id="314451482">
          <w:marLeft w:val="640"/>
          <w:marRight w:val="0"/>
          <w:marTop w:val="0"/>
          <w:marBottom w:val="0"/>
          <w:divBdr>
            <w:top w:val="none" w:sz="0" w:space="0" w:color="auto"/>
            <w:left w:val="none" w:sz="0" w:space="0" w:color="auto"/>
            <w:bottom w:val="none" w:sz="0" w:space="0" w:color="auto"/>
            <w:right w:val="none" w:sz="0" w:space="0" w:color="auto"/>
          </w:divBdr>
        </w:div>
        <w:div w:id="1309165801">
          <w:marLeft w:val="640"/>
          <w:marRight w:val="0"/>
          <w:marTop w:val="0"/>
          <w:marBottom w:val="0"/>
          <w:divBdr>
            <w:top w:val="none" w:sz="0" w:space="0" w:color="auto"/>
            <w:left w:val="none" w:sz="0" w:space="0" w:color="auto"/>
            <w:bottom w:val="none" w:sz="0" w:space="0" w:color="auto"/>
            <w:right w:val="none" w:sz="0" w:space="0" w:color="auto"/>
          </w:divBdr>
        </w:div>
        <w:div w:id="907350351">
          <w:marLeft w:val="640"/>
          <w:marRight w:val="0"/>
          <w:marTop w:val="0"/>
          <w:marBottom w:val="0"/>
          <w:divBdr>
            <w:top w:val="none" w:sz="0" w:space="0" w:color="auto"/>
            <w:left w:val="none" w:sz="0" w:space="0" w:color="auto"/>
            <w:bottom w:val="none" w:sz="0" w:space="0" w:color="auto"/>
            <w:right w:val="none" w:sz="0" w:space="0" w:color="auto"/>
          </w:divBdr>
        </w:div>
        <w:div w:id="32072715">
          <w:marLeft w:val="640"/>
          <w:marRight w:val="0"/>
          <w:marTop w:val="0"/>
          <w:marBottom w:val="0"/>
          <w:divBdr>
            <w:top w:val="none" w:sz="0" w:space="0" w:color="auto"/>
            <w:left w:val="none" w:sz="0" w:space="0" w:color="auto"/>
            <w:bottom w:val="none" w:sz="0" w:space="0" w:color="auto"/>
            <w:right w:val="none" w:sz="0" w:space="0" w:color="auto"/>
          </w:divBdr>
        </w:div>
        <w:div w:id="321353269">
          <w:marLeft w:val="640"/>
          <w:marRight w:val="0"/>
          <w:marTop w:val="0"/>
          <w:marBottom w:val="0"/>
          <w:divBdr>
            <w:top w:val="none" w:sz="0" w:space="0" w:color="auto"/>
            <w:left w:val="none" w:sz="0" w:space="0" w:color="auto"/>
            <w:bottom w:val="none" w:sz="0" w:space="0" w:color="auto"/>
            <w:right w:val="none" w:sz="0" w:space="0" w:color="auto"/>
          </w:divBdr>
        </w:div>
        <w:div w:id="71200570">
          <w:marLeft w:val="640"/>
          <w:marRight w:val="0"/>
          <w:marTop w:val="0"/>
          <w:marBottom w:val="0"/>
          <w:divBdr>
            <w:top w:val="none" w:sz="0" w:space="0" w:color="auto"/>
            <w:left w:val="none" w:sz="0" w:space="0" w:color="auto"/>
            <w:bottom w:val="none" w:sz="0" w:space="0" w:color="auto"/>
            <w:right w:val="none" w:sz="0" w:space="0" w:color="auto"/>
          </w:divBdr>
        </w:div>
        <w:div w:id="541481424">
          <w:marLeft w:val="640"/>
          <w:marRight w:val="0"/>
          <w:marTop w:val="0"/>
          <w:marBottom w:val="0"/>
          <w:divBdr>
            <w:top w:val="none" w:sz="0" w:space="0" w:color="auto"/>
            <w:left w:val="none" w:sz="0" w:space="0" w:color="auto"/>
            <w:bottom w:val="none" w:sz="0" w:space="0" w:color="auto"/>
            <w:right w:val="none" w:sz="0" w:space="0" w:color="auto"/>
          </w:divBdr>
        </w:div>
        <w:div w:id="508446565">
          <w:marLeft w:val="640"/>
          <w:marRight w:val="0"/>
          <w:marTop w:val="0"/>
          <w:marBottom w:val="0"/>
          <w:divBdr>
            <w:top w:val="none" w:sz="0" w:space="0" w:color="auto"/>
            <w:left w:val="none" w:sz="0" w:space="0" w:color="auto"/>
            <w:bottom w:val="none" w:sz="0" w:space="0" w:color="auto"/>
            <w:right w:val="none" w:sz="0" w:space="0" w:color="auto"/>
          </w:divBdr>
        </w:div>
        <w:div w:id="170419081">
          <w:marLeft w:val="640"/>
          <w:marRight w:val="0"/>
          <w:marTop w:val="0"/>
          <w:marBottom w:val="0"/>
          <w:divBdr>
            <w:top w:val="none" w:sz="0" w:space="0" w:color="auto"/>
            <w:left w:val="none" w:sz="0" w:space="0" w:color="auto"/>
            <w:bottom w:val="none" w:sz="0" w:space="0" w:color="auto"/>
            <w:right w:val="none" w:sz="0" w:space="0" w:color="auto"/>
          </w:divBdr>
        </w:div>
        <w:div w:id="677735224">
          <w:marLeft w:val="640"/>
          <w:marRight w:val="0"/>
          <w:marTop w:val="0"/>
          <w:marBottom w:val="0"/>
          <w:divBdr>
            <w:top w:val="none" w:sz="0" w:space="0" w:color="auto"/>
            <w:left w:val="none" w:sz="0" w:space="0" w:color="auto"/>
            <w:bottom w:val="none" w:sz="0" w:space="0" w:color="auto"/>
            <w:right w:val="none" w:sz="0" w:space="0" w:color="auto"/>
          </w:divBdr>
        </w:div>
        <w:div w:id="1817407227">
          <w:marLeft w:val="640"/>
          <w:marRight w:val="0"/>
          <w:marTop w:val="0"/>
          <w:marBottom w:val="0"/>
          <w:divBdr>
            <w:top w:val="none" w:sz="0" w:space="0" w:color="auto"/>
            <w:left w:val="none" w:sz="0" w:space="0" w:color="auto"/>
            <w:bottom w:val="none" w:sz="0" w:space="0" w:color="auto"/>
            <w:right w:val="none" w:sz="0" w:space="0" w:color="auto"/>
          </w:divBdr>
        </w:div>
        <w:div w:id="1289781006">
          <w:marLeft w:val="640"/>
          <w:marRight w:val="0"/>
          <w:marTop w:val="0"/>
          <w:marBottom w:val="0"/>
          <w:divBdr>
            <w:top w:val="none" w:sz="0" w:space="0" w:color="auto"/>
            <w:left w:val="none" w:sz="0" w:space="0" w:color="auto"/>
            <w:bottom w:val="none" w:sz="0" w:space="0" w:color="auto"/>
            <w:right w:val="none" w:sz="0" w:space="0" w:color="auto"/>
          </w:divBdr>
        </w:div>
        <w:div w:id="2071927889">
          <w:marLeft w:val="640"/>
          <w:marRight w:val="0"/>
          <w:marTop w:val="0"/>
          <w:marBottom w:val="0"/>
          <w:divBdr>
            <w:top w:val="none" w:sz="0" w:space="0" w:color="auto"/>
            <w:left w:val="none" w:sz="0" w:space="0" w:color="auto"/>
            <w:bottom w:val="none" w:sz="0" w:space="0" w:color="auto"/>
            <w:right w:val="none" w:sz="0" w:space="0" w:color="auto"/>
          </w:divBdr>
        </w:div>
        <w:div w:id="1360932577">
          <w:marLeft w:val="640"/>
          <w:marRight w:val="0"/>
          <w:marTop w:val="0"/>
          <w:marBottom w:val="0"/>
          <w:divBdr>
            <w:top w:val="none" w:sz="0" w:space="0" w:color="auto"/>
            <w:left w:val="none" w:sz="0" w:space="0" w:color="auto"/>
            <w:bottom w:val="none" w:sz="0" w:space="0" w:color="auto"/>
            <w:right w:val="none" w:sz="0" w:space="0" w:color="auto"/>
          </w:divBdr>
        </w:div>
        <w:div w:id="133328841">
          <w:marLeft w:val="640"/>
          <w:marRight w:val="0"/>
          <w:marTop w:val="0"/>
          <w:marBottom w:val="0"/>
          <w:divBdr>
            <w:top w:val="none" w:sz="0" w:space="0" w:color="auto"/>
            <w:left w:val="none" w:sz="0" w:space="0" w:color="auto"/>
            <w:bottom w:val="none" w:sz="0" w:space="0" w:color="auto"/>
            <w:right w:val="none" w:sz="0" w:space="0" w:color="auto"/>
          </w:divBdr>
        </w:div>
        <w:div w:id="165246008">
          <w:marLeft w:val="640"/>
          <w:marRight w:val="0"/>
          <w:marTop w:val="0"/>
          <w:marBottom w:val="0"/>
          <w:divBdr>
            <w:top w:val="none" w:sz="0" w:space="0" w:color="auto"/>
            <w:left w:val="none" w:sz="0" w:space="0" w:color="auto"/>
            <w:bottom w:val="none" w:sz="0" w:space="0" w:color="auto"/>
            <w:right w:val="none" w:sz="0" w:space="0" w:color="auto"/>
          </w:divBdr>
        </w:div>
        <w:div w:id="831484298">
          <w:marLeft w:val="640"/>
          <w:marRight w:val="0"/>
          <w:marTop w:val="0"/>
          <w:marBottom w:val="0"/>
          <w:divBdr>
            <w:top w:val="none" w:sz="0" w:space="0" w:color="auto"/>
            <w:left w:val="none" w:sz="0" w:space="0" w:color="auto"/>
            <w:bottom w:val="none" w:sz="0" w:space="0" w:color="auto"/>
            <w:right w:val="none" w:sz="0" w:space="0" w:color="auto"/>
          </w:divBdr>
        </w:div>
        <w:div w:id="1793665723">
          <w:marLeft w:val="640"/>
          <w:marRight w:val="0"/>
          <w:marTop w:val="0"/>
          <w:marBottom w:val="0"/>
          <w:divBdr>
            <w:top w:val="none" w:sz="0" w:space="0" w:color="auto"/>
            <w:left w:val="none" w:sz="0" w:space="0" w:color="auto"/>
            <w:bottom w:val="none" w:sz="0" w:space="0" w:color="auto"/>
            <w:right w:val="none" w:sz="0" w:space="0" w:color="auto"/>
          </w:divBdr>
        </w:div>
        <w:div w:id="1680617863">
          <w:marLeft w:val="640"/>
          <w:marRight w:val="0"/>
          <w:marTop w:val="0"/>
          <w:marBottom w:val="0"/>
          <w:divBdr>
            <w:top w:val="none" w:sz="0" w:space="0" w:color="auto"/>
            <w:left w:val="none" w:sz="0" w:space="0" w:color="auto"/>
            <w:bottom w:val="none" w:sz="0" w:space="0" w:color="auto"/>
            <w:right w:val="none" w:sz="0" w:space="0" w:color="auto"/>
          </w:divBdr>
        </w:div>
        <w:div w:id="266079911">
          <w:marLeft w:val="640"/>
          <w:marRight w:val="0"/>
          <w:marTop w:val="0"/>
          <w:marBottom w:val="0"/>
          <w:divBdr>
            <w:top w:val="none" w:sz="0" w:space="0" w:color="auto"/>
            <w:left w:val="none" w:sz="0" w:space="0" w:color="auto"/>
            <w:bottom w:val="none" w:sz="0" w:space="0" w:color="auto"/>
            <w:right w:val="none" w:sz="0" w:space="0" w:color="auto"/>
          </w:divBdr>
        </w:div>
        <w:div w:id="467164872">
          <w:marLeft w:val="640"/>
          <w:marRight w:val="0"/>
          <w:marTop w:val="0"/>
          <w:marBottom w:val="0"/>
          <w:divBdr>
            <w:top w:val="none" w:sz="0" w:space="0" w:color="auto"/>
            <w:left w:val="none" w:sz="0" w:space="0" w:color="auto"/>
            <w:bottom w:val="none" w:sz="0" w:space="0" w:color="auto"/>
            <w:right w:val="none" w:sz="0" w:space="0" w:color="auto"/>
          </w:divBdr>
        </w:div>
        <w:div w:id="1170101500">
          <w:marLeft w:val="640"/>
          <w:marRight w:val="0"/>
          <w:marTop w:val="0"/>
          <w:marBottom w:val="0"/>
          <w:divBdr>
            <w:top w:val="none" w:sz="0" w:space="0" w:color="auto"/>
            <w:left w:val="none" w:sz="0" w:space="0" w:color="auto"/>
            <w:bottom w:val="none" w:sz="0" w:space="0" w:color="auto"/>
            <w:right w:val="none" w:sz="0" w:space="0" w:color="auto"/>
          </w:divBdr>
        </w:div>
        <w:div w:id="1921744262">
          <w:marLeft w:val="640"/>
          <w:marRight w:val="0"/>
          <w:marTop w:val="0"/>
          <w:marBottom w:val="0"/>
          <w:divBdr>
            <w:top w:val="none" w:sz="0" w:space="0" w:color="auto"/>
            <w:left w:val="none" w:sz="0" w:space="0" w:color="auto"/>
            <w:bottom w:val="none" w:sz="0" w:space="0" w:color="auto"/>
            <w:right w:val="none" w:sz="0" w:space="0" w:color="auto"/>
          </w:divBdr>
        </w:div>
        <w:div w:id="402946578">
          <w:marLeft w:val="640"/>
          <w:marRight w:val="0"/>
          <w:marTop w:val="0"/>
          <w:marBottom w:val="0"/>
          <w:divBdr>
            <w:top w:val="none" w:sz="0" w:space="0" w:color="auto"/>
            <w:left w:val="none" w:sz="0" w:space="0" w:color="auto"/>
            <w:bottom w:val="none" w:sz="0" w:space="0" w:color="auto"/>
            <w:right w:val="none" w:sz="0" w:space="0" w:color="auto"/>
          </w:divBdr>
        </w:div>
        <w:div w:id="1083337711">
          <w:marLeft w:val="640"/>
          <w:marRight w:val="0"/>
          <w:marTop w:val="0"/>
          <w:marBottom w:val="0"/>
          <w:divBdr>
            <w:top w:val="none" w:sz="0" w:space="0" w:color="auto"/>
            <w:left w:val="none" w:sz="0" w:space="0" w:color="auto"/>
            <w:bottom w:val="none" w:sz="0" w:space="0" w:color="auto"/>
            <w:right w:val="none" w:sz="0" w:space="0" w:color="auto"/>
          </w:divBdr>
        </w:div>
        <w:div w:id="1260983891">
          <w:marLeft w:val="640"/>
          <w:marRight w:val="0"/>
          <w:marTop w:val="0"/>
          <w:marBottom w:val="0"/>
          <w:divBdr>
            <w:top w:val="none" w:sz="0" w:space="0" w:color="auto"/>
            <w:left w:val="none" w:sz="0" w:space="0" w:color="auto"/>
            <w:bottom w:val="none" w:sz="0" w:space="0" w:color="auto"/>
            <w:right w:val="none" w:sz="0" w:space="0" w:color="auto"/>
          </w:divBdr>
        </w:div>
        <w:div w:id="1779910217">
          <w:marLeft w:val="640"/>
          <w:marRight w:val="0"/>
          <w:marTop w:val="0"/>
          <w:marBottom w:val="0"/>
          <w:divBdr>
            <w:top w:val="none" w:sz="0" w:space="0" w:color="auto"/>
            <w:left w:val="none" w:sz="0" w:space="0" w:color="auto"/>
            <w:bottom w:val="none" w:sz="0" w:space="0" w:color="auto"/>
            <w:right w:val="none" w:sz="0" w:space="0" w:color="auto"/>
          </w:divBdr>
        </w:div>
        <w:div w:id="1924683694">
          <w:marLeft w:val="640"/>
          <w:marRight w:val="0"/>
          <w:marTop w:val="0"/>
          <w:marBottom w:val="0"/>
          <w:divBdr>
            <w:top w:val="none" w:sz="0" w:space="0" w:color="auto"/>
            <w:left w:val="none" w:sz="0" w:space="0" w:color="auto"/>
            <w:bottom w:val="none" w:sz="0" w:space="0" w:color="auto"/>
            <w:right w:val="none" w:sz="0" w:space="0" w:color="auto"/>
          </w:divBdr>
        </w:div>
        <w:div w:id="1238051567">
          <w:marLeft w:val="640"/>
          <w:marRight w:val="0"/>
          <w:marTop w:val="0"/>
          <w:marBottom w:val="0"/>
          <w:divBdr>
            <w:top w:val="none" w:sz="0" w:space="0" w:color="auto"/>
            <w:left w:val="none" w:sz="0" w:space="0" w:color="auto"/>
            <w:bottom w:val="none" w:sz="0" w:space="0" w:color="auto"/>
            <w:right w:val="none" w:sz="0" w:space="0" w:color="auto"/>
          </w:divBdr>
        </w:div>
        <w:div w:id="754593594">
          <w:marLeft w:val="640"/>
          <w:marRight w:val="0"/>
          <w:marTop w:val="0"/>
          <w:marBottom w:val="0"/>
          <w:divBdr>
            <w:top w:val="none" w:sz="0" w:space="0" w:color="auto"/>
            <w:left w:val="none" w:sz="0" w:space="0" w:color="auto"/>
            <w:bottom w:val="none" w:sz="0" w:space="0" w:color="auto"/>
            <w:right w:val="none" w:sz="0" w:space="0" w:color="auto"/>
          </w:divBdr>
        </w:div>
        <w:div w:id="1815296493">
          <w:marLeft w:val="640"/>
          <w:marRight w:val="0"/>
          <w:marTop w:val="0"/>
          <w:marBottom w:val="0"/>
          <w:divBdr>
            <w:top w:val="none" w:sz="0" w:space="0" w:color="auto"/>
            <w:left w:val="none" w:sz="0" w:space="0" w:color="auto"/>
            <w:bottom w:val="none" w:sz="0" w:space="0" w:color="auto"/>
            <w:right w:val="none" w:sz="0" w:space="0" w:color="auto"/>
          </w:divBdr>
        </w:div>
      </w:divsChild>
    </w:div>
    <w:div w:id="1562522492">
      <w:bodyDiv w:val="1"/>
      <w:marLeft w:val="0"/>
      <w:marRight w:val="0"/>
      <w:marTop w:val="0"/>
      <w:marBottom w:val="0"/>
      <w:divBdr>
        <w:top w:val="none" w:sz="0" w:space="0" w:color="auto"/>
        <w:left w:val="none" w:sz="0" w:space="0" w:color="auto"/>
        <w:bottom w:val="none" w:sz="0" w:space="0" w:color="auto"/>
        <w:right w:val="none" w:sz="0" w:space="0" w:color="auto"/>
      </w:divBdr>
      <w:divsChild>
        <w:div w:id="449979307">
          <w:marLeft w:val="640"/>
          <w:marRight w:val="0"/>
          <w:marTop w:val="0"/>
          <w:marBottom w:val="0"/>
          <w:divBdr>
            <w:top w:val="none" w:sz="0" w:space="0" w:color="auto"/>
            <w:left w:val="none" w:sz="0" w:space="0" w:color="auto"/>
            <w:bottom w:val="none" w:sz="0" w:space="0" w:color="auto"/>
            <w:right w:val="none" w:sz="0" w:space="0" w:color="auto"/>
          </w:divBdr>
        </w:div>
        <w:div w:id="1984430968">
          <w:marLeft w:val="640"/>
          <w:marRight w:val="0"/>
          <w:marTop w:val="0"/>
          <w:marBottom w:val="0"/>
          <w:divBdr>
            <w:top w:val="none" w:sz="0" w:space="0" w:color="auto"/>
            <w:left w:val="none" w:sz="0" w:space="0" w:color="auto"/>
            <w:bottom w:val="none" w:sz="0" w:space="0" w:color="auto"/>
            <w:right w:val="none" w:sz="0" w:space="0" w:color="auto"/>
          </w:divBdr>
        </w:div>
        <w:div w:id="749427450">
          <w:marLeft w:val="640"/>
          <w:marRight w:val="0"/>
          <w:marTop w:val="0"/>
          <w:marBottom w:val="0"/>
          <w:divBdr>
            <w:top w:val="none" w:sz="0" w:space="0" w:color="auto"/>
            <w:left w:val="none" w:sz="0" w:space="0" w:color="auto"/>
            <w:bottom w:val="none" w:sz="0" w:space="0" w:color="auto"/>
            <w:right w:val="none" w:sz="0" w:space="0" w:color="auto"/>
          </w:divBdr>
        </w:div>
        <w:div w:id="1139153427">
          <w:marLeft w:val="640"/>
          <w:marRight w:val="0"/>
          <w:marTop w:val="0"/>
          <w:marBottom w:val="0"/>
          <w:divBdr>
            <w:top w:val="none" w:sz="0" w:space="0" w:color="auto"/>
            <w:left w:val="none" w:sz="0" w:space="0" w:color="auto"/>
            <w:bottom w:val="none" w:sz="0" w:space="0" w:color="auto"/>
            <w:right w:val="none" w:sz="0" w:space="0" w:color="auto"/>
          </w:divBdr>
        </w:div>
        <w:div w:id="1453207009">
          <w:marLeft w:val="640"/>
          <w:marRight w:val="0"/>
          <w:marTop w:val="0"/>
          <w:marBottom w:val="0"/>
          <w:divBdr>
            <w:top w:val="none" w:sz="0" w:space="0" w:color="auto"/>
            <w:left w:val="none" w:sz="0" w:space="0" w:color="auto"/>
            <w:bottom w:val="none" w:sz="0" w:space="0" w:color="auto"/>
            <w:right w:val="none" w:sz="0" w:space="0" w:color="auto"/>
          </w:divBdr>
        </w:div>
        <w:div w:id="796723972">
          <w:marLeft w:val="640"/>
          <w:marRight w:val="0"/>
          <w:marTop w:val="0"/>
          <w:marBottom w:val="0"/>
          <w:divBdr>
            <w:top w:val="none" w:sz="0" w:space="0" w:color="auto"/>
            <w:left w:val="none" w:sz="0" w:space="0" w:color="auto"/>
            <w:bottom w:val="none" w:sz="0" w:space="0" w:color="auto"/>
            <w:right w:val="none" w:sz="0" w:space="0" w:color="auto"/>
          </w:divBdr>
        </w:div>
        <w:div w:id="436563170">
          <w:marLeft w:val="640"/>
          <w:marRight w:val="0"/>
          <w:marTop w:val="0"/>
          <w:marBottom w:val="0"/>
          <w:divBdr>
            <w:top w:val="none" w:sz="0" w:space="0" w:color="auto"/>
            <w:left w:val="none" w:sz="0" w:space="0" w:color="auto"/>
            <w:bottom w:val="none" w:sz="0" w:space="0" w:color="auto"/>
            <w:right w:val="none" w:sz="0" w:space="0" w:color="auto"/>
          </w:divBdr>
        </w:div>
        <w:div w:id="934098771">
          <w:marLeft w:val="640"/>
          <w:marRight w:val="0"/>
          <w:marTop w:val="0"/>
          <w:marBottom w:val="0"/>
          <w:divBdr>
            <w:top w:val="none" w:sz="0" w:space="0" w:color="auto"/>
            <w:left w:val="none" w:sz="0" w:space="0" w:color="auto"/>
            <w:bottom w:val="none" w:sz="0" w:space="0" w:color="auto"/>
            <w:right w:val="none" w:sz="0" w:space="0" w:color="auto"/>
          </w:divBdr>
        </w:div>
        <w:div w:id="1937133355">
          <w:marLeft w:val="640"/>
          <w:marRight w:val="0"/>
          <w:marTop w:val="0"/>
          <w:marBottom w:val="0"/>
          <w:divBdr>
            <w:top w:val="none" w:sz="0" w:space="0" w:color="auto"/>
            <w:left w:val="none" w:sz="0" w:space="0" w:color="auto"/>
            <w:bottom w:val="none" w:sz="0" w:space="0" w:color="auto"/>
            <w:right w:val="none" w:sz="0" w:space="0" w:color="auto"/>
          </w:divBdr>
        </w:div>
        <w:div w:id="1398162104">
          <w:marLeft w:val="640"/>
          <w:marRight w:val="0"/>
          <w:marTop w:val="0"/>
          <w:marBottom w:val="0"/>
          <w:divBdr>
            <w:top w:val="none" w:sz="0" w:space="0" w:color="auto"/>
            <w:left w:val="none" w:sz="0" w:space="0" w:color="auto"/>
            <w:bottom w:val="none" w:sz="0" w:space="0" w:color="auto"/>
            <w:right w:val="none" w:sz="0" w:space="0" w:color="auto"/>
          </w:divBdr>
        </w:div>
        <w:div w:id="430247597">
          <w:marLeft w:val="640"/>
          <w:marRight w:val="0"/>
          <w:marTop w:val="0"/>
          <w:marBottom w:val="0"/>
          <w:divBdr>
            <w:top w:val="none" w:sz="0" w:space="0" w:color="auto"/>
            <w:left w:val="none" w:sz="0" w:space="0" w:color="auto"/>
            <w:bottom w:val="none" w:sz="0" w:space="0" w:color="auto"/>
            <w:right w:val="none" w:sz="0" w:space="0" w:color="auto"/>
          </w:divBdr>
        </w:div>
        <w:div w:id="2097749093">
          <w:marLeft w:val="640"/>
          <w:marRight w:val="0"/>
          <w:marTop w:val="0"/>
          <w:marBottom w:val="0"/>
          <w:divBdr>
            <w:top w:val="none" w:sz="0" w:space="0" w:color="auto"/>
            <w:left w:val="none" w:sz="0" w:space="0" w:color="auto"/>
            <w:bottom w:val="none" w:sz="0" w:space="0" w:color="auto"/>
            <w:right w:val="none" w:sz="0" w:space="0" w:color="auto"/>
          </w:divBdr>
        </w:div>
        <w:div w:id="1821456062">
          <w:marLeft w:val="640"/>
          <w:marRight w:val="0"/>
          <w:marTop w:val="0"/>
          <w:marBottom w:val="0"/>
          <w:divBdr>
            <w:top w:val="none" w:sz="0" w:space="0" w:color="auto"/>
            <w:left w:val="none" w:sz="0" w:space="0" w:color="auto"/>
            <w:bottom w:val="none" w:sz="0" w:space="0" w:color="auto"/>
            <w:right w:val="none" w:sz="0" w:space="0" w:color="auto"/>
          </w:divBdr>
        </w:div>
        <w:div w:id="874150940">
          <w:marLeft w:val="640"/>
          <w:marRight w:val="0"/>
          <w:marTop w:val="0"/>
          <w:marBottom w:val="0"/>
          <w:divBdr>
            <w:top w:val="none" w:sz="0" w:space="0" w:color="auto"/>
            <w:left w:val="none" w:sz="0" w:space="0" w:color="auto"/>
            <w:bottom w:val="none" w:sz="0" w:space="0" w:color="auto"/>
            <w:right w:val="none" w:sz="0" w:space="0" w:color="auto"/>
          </w:divBdr>
        </w:div>
        <w:div w:id="1663435554">
          <w:marLeft w:val="640"/>
          <w:marRight w:val="0"/>
          <w:marTop w:val="0"/>
          <w:marBottom w:val="0"/>
          <w:divBdr>
            <w:top w:val="none" w:sz="0" w:space="0" w:color="auto"/>
            <w:left w:val="none" w:sz="0" w:space="0" w:color="auto"/>
            <w:bottom w:val="none" w:sz="0" w:space="0" w:color="auto"/>
            <w:right w:val="none" w:sz="0" w:space="0" w:color="auto"/>
          </w:divBdr>
        </w:div>
        <w:div w:id="773406624">
          <w:marLeft w:val="640"/>
          <w:marRight w:val="0"/>
          <w:marTop w:val="0"/>
          <w:marBottom w:val="0"/>
          <w:divBdr>
            <w:top w:val="none" w:sz="0" w:space="0" w:color="auto"/>
            <w:left w:val="none" w:sz="0" w:space="0" w:color="auto"/>
            <w:bottom w:val="none" w:sz="0" w:space="0" w:color="auto"/>
            <w:right w:val="none" w:sz="0" w:space="0" w:color="auto"/>
          </w:divBdr>
        </w:div>
        <w:div w:id="134613351">
          <w:marLeft w:val="640"/>
          <w:marRight w:val="0"/>
          <w:marTop w:val="0"/>
          <w:marBottom w:val="0"/>
          <w:divBdr>
            <w:top w:val="none" w:sz="0" w:space="0" w:color="auto"/>
            <w:left w:val="none" w:sz="0" w:space="0" w:color="auto"/>
            <w:bottom w:val="none" w:sz="0" w:space="0" w:color="auto"/>
            <w:right w:val="none" w:sz="0" w:space="0" w:color="auto"/>
          </w:divBdr>
        </w:div>
        <w:div w:id="1045183687">
          <w:marLeft w:val="640"/>
          <w:marRight w:val="0"/>
          <w:marTop w:val="0"/>
          <w:marBottom w:val="0"/>
          <w:divBdr>
            <w:top w:val="none" w:sz="0" w:space="0" w:color="auto"/>
            <w:left w:val="none" w:sz="0" w:space="0" w:color="auto"/>
            <w:bottom w:val="none" w:sz="0" w:space="0" w:color="auto"/>
            <w:right w:val="none" w:sz="0" w:space="0" w:color="auto"/>
          </w:divBdr>
        </w:div>
        <w:div w:id="1002897900">
          <w:marLeft w:val="640"/>
          <w:marRight w:val="0"/>
          <w:marTop w:val="0"/>
          <w:marBottom w:val="0"/>
          <w:divBdr>
            <w:top w:val="none" w:sz="0" w:space="0" w:color="auto"/>
            <w:left w:val="none" w:sz="0" w:space="0" w:color="auto"/>
            <w:bottom w:val="none" w:sz="0" w:space="0" w:color="auto"/>
            <w:right w:val="none" w:sz="0" w:space="0" w:color="auto"/>
          </w:divBdr>
        </w:div>
        <w:div w:id="1360089745">
          <w:marLeft w:val="640"/>
          <w:marRight w:val="0"/>
          <w:marTop w:val="0"/>
          <w:marBottom w:val="0"/>
          <w:divBdr>
            <w:top w:val="none" w:sz="0" w:space="0" w:color="auto"/>
            <w:left w:val="none" w:sz="0" w:space="0" w:color="auto"/>
            <w:bottom w:val="none" w:sz="0" w:space="0" w:color="auto"/>
            <w:right w:val="none" w:sz="0" w:space="0" w:color="auto"/>
          </w:divBdr>
        </w:div>
        <w:div w:id="410349200">
          <w:marLeft w:val="640"/>
          <w:marRight w:val="0"/>
          <w:marTop w:val="0"/>
          <w:marBottom w:val="0"/>
          <w:divBdr>
            <w:top w:val="none" w:sz="0" w:space="0" w:color="auto"/>
            <w:left w:val="none" w:sz="0" w:space="0" w:color="auto"/>
            <w:bottom w:val="none" w:sz="0" w:space="0" w:color="auto"/>
            <w:right w:val="none" w:sz="0" w:space="0" w:color="auto"/>
          </w:divBdr>
        </w:div>
        <w:div w:id="761954078">
          <w:marLeft w:val="640"/>
          <w:marRight w:val="0"/>
          <w:marTop w:val="0"/>
          <w:marBottom w:val="0"/>
          <w:divBdr>
            <w:top w:val="none" w:sz="0" w:space="0" w:color="auto"/>
            <w:left w:val="none" w:sz="0" w:space="0" w:color="auto"/>
            <w:bottom w:val="none" w:sz="0" w:space="0" w:color="auto"/>
            <w:right w:val="none" w:sz="0" w:space="0" w:color="auto"/>
          </w:divBdr>
        </w:div>
        <w:div w:id="1432629776">
          <w:marLeft w:val="640"/>
          <w:marRight w:val="0"/>
          <w:marTop w:val="0"/>
          <w:marBottom w:val="0"/>
          <w:divBdr>
            <w:top w:val="none" w:sz="0" w:space="0" w:color="auto"/>
            <w:left w:val="none" w:sz="0" w:space="0" w:color="auto"/>
            <w:bottom w:val="none" w:sz="0" w:space="0" w:color="auto"/>
            <w:right w:val="none" w:sz="0" w:space="0" w:color="auto"/>
          </w:divBdr>
        </w:div>
        <w:div w:id="777337688">
          <w:marLeft w:val="640"/>
          <w:marRight w:val="0"/>
          <w:marTop w:val="0"/>
          <w:marBottom w:val="0"/>
          <w:divBdr>
            <w:top w:val="none" w:sz="0" w:space="0" w:color="auto"/>
            <w:left w:val="none" w:sz="0" w:space="0" w:color="auto"/>
            <w:bottom w:val="none" w:sz="0" w:space="0" w:color="auto"/>
            <w:right w:val="none" w:sz="0" w:space="0" w:color="auto"/>
          </w:divBdr>
        </w:div>
        <w:div w:id="980311959">
          <w:marLeft w:val="640"/>
          <w:marRight w:val="0"/>
          <w:marTop w:val="0"/>
          <w:marBottom w:val="0"/>
          <w:divBdr>
            <w:top w:val="none" w:sz="0" w:space="0" w:color="auto"/>
            <w:left w:val="none" w:sz="0" w:space="0" w:color="auto"/>
            <w:bottom w:val="none" w:sz="0" w:space="0" w:color="auto"/>
            <w:right w:val="none" w:sz="0" w:space="0" w:color="auto"/>
          </w:divBdr>
        </w:div>
        <w:div w:id="928469840">
          <w:marLeft w:val="640"/>
          <w:marRight w:val="0"/>
          <w:marTop w:val="0"/>
          <w:marBottom w:val="0"/>
          <w:divBdr>
            <w:top w:val="none" w:sz="0" w:space="0" w:color="auto"/>
            <w:left w:val="none" w:sz="0" w:space="0" w:color="auto"/>
            <w:bottom w:val="none" w:sz="0" w:space="0" w:color="auto"/>
            <w:right w:val="none" w:sz="0" w:space="0" w:color="auto"/>
          </w:divBdr>
        </w:div>
        <w:div w:id="1166097142">
          <w:marLeft w:val="640"/>
          <w:marRight w:val="0"/>
          <w:marTop w:val="0"/>
          <w:marBottom w:val="0"/>
          <w:divBdr>
            <w:top w:val="none" w:sz="0" w:space="0" w:color="auto"/>
            <w:left w:val="none" w:sz="0" w:space="0" w:color="auto"/>
            <w:bottom w:val="none" w:sz="0" w:space="0" w:color="auto"/>
            <w:right w:val="none" w:sz="0" w:space="0" w:color="auto"/>
          </w:divBdr>
        </w:div>
        <w:div w:id="2095663246">
          <w:marLeft w:val="640"/>
          <w:marRight w:val="0"/>
          <w:marTop w:val="0"/>
          <w:marBottom w:val="0"/>
          <w:divBdr>
            <w:top w:val="none" w:sz="0" w:space="0" w:color="auto"/>
            <w:left w:val="none" w:sz="0" w:space="0" w:color="auto"/>
            <w:bottom w:val="none" w:sz="0" w:space="0" w:color="auto"/>
            <w:right w:val="none" w:sz="0" w:space="0" w:color="auto"/>
          </w:divBdr>
        </w:div>
        <w:div w:id="24986284">
          <w:marLeft w:val="640"/>
          <w:marRight w:val="0"/>
          <w:marTop w:val="0"/>
          <w:marBottom w:val="0"/>
          <w:divBdr>
            <w:top w:val="none" w:sz="0" w:space="0" w:color="auto"/>
            <w:left w:val="none" w:sz="0" w:space="0" w:color="auto"/>
            <w:bottom w:val="none" w:sz="0" w:space="0" w:color="auto"/>
            <w:right w:val="none" w:sz="0" w:space="0" w:color="auto"/>
          </w:divBdr>
        </w:div>
        <w:div w:id="1509635282">
          <w:marLeft w:val="640"/>
          <w:marRight w:val="0"/>
          <w:marTop w:val="0"/>
          <w:marBottom w:val="0"/>
          <w:divBdr>
            <w:top w:val="none" w:sz="0" w:space="0" w:color="auto"/>
            <w:left w:val="none" w:sz="0" w:space="0" w:color="auto"/>
            <w:bottom w:val="none" w:sz="0" w:space="0" w:color="auto"/>
            <w:right w:val="none" w:sz="0" w:space="0" w:color="auto"/>
          </w:divBdr>
        </w:div>
        <w:div w:id="62415955">
          <w:marLeft w:val="640"/>
          <w:marRight w:val="0"/>
          <w:marTop w:val="0"/>
          <w:marBottom w:val="0"/>
          <w:divBdr>
            <w:top w:val="none" w:sz="0" w:space="0" w:color="auto"/>
            <w:left w:val="none" w:sz="0" w:space="0" w:color="auto"/>
            <w:bottom w:val="none" w:sz="0" w:space="0" w:color="auto"/>
            <w:right w:val="none" w:sz="0" w:space="0" w:color="auto"/>
          </w:divBdr>
        </w:div>
        <w:div w:id="1690259907">
          <w:marLeft w:val="640"/>
          <w:marRight w:val="0"/>
          <w:marTop w:val="0"/>
          <w:marBottom w:val="0"/>
          <w:divBdr>
            <w:top w:val="none" w:sz="0" w:space="0" w:color="auto"/>
            <w:left w:val="none" w:sz="0" w:space="0" w:color="auto"/>
            <w:bottom w:val="none" w:sz="0" w:space="0" w:color="auto"/>
            <w:right w:val="none" w:sz="0" w:space="0" w:color="auto"/>
          </w:divBdr>
        </w:div>
        <w:div w:id="941646896">
          <w:marLeft w:val="640"/>
          <w:marRight w:val="0"/>
          <w:marTop w:val="0"/>
          <w:marBottom w:val="0"/>
          <w:divBdr>
            <w:top w:val="none" w:sz="0" w:space="0" w:color="auto"/>
            <w:left w:val="none" w:sz="0" w:space="0" w:color="auto"/>
            <w:bottom w:val="none" w:sz="0" w:space="0" w:color="auto"/>
            <w:right w:val="none" w:sz="0" w:space="0" w:color="auto"/>
          </w:divBdr>
        </w:div>
        <w:div w:id="663242404">
          <w:marLeft w:val="640"/>
          <w:marRight w:val="0"/>
          <w:marTop w:val="0"/>
          <w:marBottom w:val="0"/>
          <w:divBdr>
            <w:top w:val="none" w:sz="0" w:space="0" w:color="auto"/>
            <w:left w:val="none" w:sz="0" w:space="0" w:color="auto"/>
            <w:bottom w:val="none" w:sz="0" w:space="0" w:color="auto"/>
            <w:right w:val="none" w:sz="0" w:space="0" w:color="auto"/>
          </w:divBdr>
        </w:div>
        <w:div w:id="554510644">
          <w:marLeft w:val="640"/>
          <w:marRight w:val="0"/>
          <w:marTop w:val="0"/>
          <w:marBottom w:val="0"/>
          <w:divBdr>
            <w:top w:val="none" w:sz="0" w:space="0" w:color="auto"/>
            <w:left w:val="none" w:sz="0" w:space="0" w:color="auto"/>
            <w:bottom w:val="none" w:sz="0" w:space="0" w:color="auto"/>
            <w:right w:val="none" w:sz="0" w:space="0" w:color="auto"/>
          </w:divBdr>
        </w:div>
        <w:div w:id="1284381905">
          <w:marLeft w:val="640"/>
          <w:marRight w:val="0"/>
          <w:marTop w:val="0"/>
          <w:marBottom w:val="0"/>
          <w:divBdr>
            <w:top w:val="none" w:sz="0" w:space="0" w:color="auto"/>
            <w:left w:val="none" w:sz="0" w:space="0" w:color="auto"/>
            <w:bottom w:val="none" w:sz="0" w:space="0" w:color="auto"/>
            <w:right w:val="none" w:sz="0" w:space="0" w:color="auto"/>
          </w:divBdr>
        </w:div>
        <w:div w:id="286470501">
          <w:marLeft w:val="640"/>
          <w:marRight w:val="0"/>
          <w:marTop w:val="0"/>
          <w:marBottom w:val="0"/>
          <w:divBdr>
            <w:top w:val="none" w:sz="0" w:space="0" w:color="auto"/>
            <w:left w:val="none" w:sz="0" w:space="0" w:color="auto"/>
            <w:bottom w:val="none" w:sz="0" w:space="0" w:color="auto"/>
            <w:right w:val="none" w:sz="0" w:space="0" w:color="auto"/>
          </w:divBdr>
        </w:div>
        <w:div w:id="2126001331">
          <w:marLeft w:val="640"/>
          <w:marRight w:val="0"/>
          <w:marTop w:val="0"/>
          <w:marBottom w:val="0"/>
          <w:divBdr>
            <w:top w:val="none" w:sz="0" w:space="0" w:color="auto"/>
            <w:left w:val="none" w:sz="0" w:space="0" w:color="auto"/>
            <w:bottom w:val="none" w:sz="0" w:space="0" w:color="auto"/>
            <w:right w:val="none" w:sz="0" w:space="0" w:color="auto"/>
          </w:divBdr>
        </w:div>
        <w:div w:id="1496605302">
          <w:marLeft w:val="640"/>
          <w:marRight w:val="0"/>
          <w:marTop w:val="0"/>
          <w:marBottom w:val="0"/>
          <w:divBdr>
            <w:top w:val="none" w:sz="0" w:space="0" w:color="auto"/>
            <w:left w:val="none" w:sz="0" w:space="0" w:color="auto"/>
            <w:bottom w:val="none" w:sz="0" w:space="0" w:color="auto"/>
            <w:right w:val="none" w:sz="0" w:space="0" w:color="auto"/>
          </w:divBdr>
        </w:div>
        <w:div w:id="1753088930">
          <w:marLeft w:val="640"/>
          <w:marRight w:val="0"/>
          <w:marTop w:val="0"/>
          <w:marBottom w:val="0"/>
          <w:divBdr>
            <w:top w:val="none" w:sz="0" w:space="0" w:color="auto"/>
            <w:left w:val="none" w:sz="0" w:space="0" w:color="auto"/>
            <w:bottom w:val="none" w:sz="0" w:space="0" w:color="auto"/>
            <w:right w:val="none" w:sz="0" w:space="0" w:color="auto"/>
          </w:divBdr>
        </w:div>
        <w:div w:id="1961762496">
          <w:marLeft w:val="640"/>
          <w:marRight w:val="0"/>
          <w:marTop w:val="0"/>
          <w:marBottom w:val="0"/>
          <w:divBdr>
            <w:top w:val="none" w:sz="0" w:space="0" w:color="auto"/>
            <w:left w:val="none" w:sz="0" w:space="0" w:color="auto"/>
            <w:bottom w:val="none" w:sz="0" w:space="0" w:color="auto"/>
            <w:right w:val="none" w:sz="0" w:space="0" w:color="auto"/>
          </w:divBdr>
        </w:div>
        <w:div w:id="901335961">
          <w:marLeft w:val="640"/>
          <w:marRight w:val="0"/>
          <w:marTop w:val="0"/>
          <w:marBottom w:val="0"/>
          <w:divBdr>
            <w:top w:val="none" w:sz="0" w:space="0" w:color="auto"/>
            <w:left w:val="none" w:sz="0" w:space="0" w:color="auto"/>
            <w:bottom w:val="none" w:sz="0" w:space="0" w:color="auto"/>
            <w:right w:val="none" w:sz="0" w:space="0" w:color="auto"/>
          </w:divBdr>
        </w:div>
        <w:div w:id="1021319933">
          <w:marLeft w:val="640"/>
          <w:marRight w:val="0"/>
          <w:marTop w:val="0"/>
          <w:marBottom w:val="0"/>
          <w:divBdr>
            <w:top w:val="none" w:sz="0" w:space="0" w:color="auto"/>
            <w:left w:val="none" w:sz="0" w:space="0" w:color="auto"/>
            <w:bottom w:val="none" w:sz="0" w:space="0" w:color="auto"/>
            <w:right w:val="none" w:sz="0" w:space="0" w:color="auto"/>
          </w:divBdr>
        </w:div>
        <w:div w:id="1802071023">
          <w:marLeft w:val="640"/>
          <w:marRight w:val="0"/>
          <w:marTop w:val="0"/>
          <w:marBottom w:val="0"/>
          <w:divBdr>
            <w:top w:val="none" w:sz="0" w:space="0" w:color="auto"/>
            <w:left w:val="none" w:sz="0" w:space="0" w:color="auto"/>
            <w:bottom w:val="none" w:sz="0" w:space="0" w:color="auto"/>
            <w:right w:val="none" w:sz="0" w:space="0" w:color="auto"/>
          </w:divBdr>
        </w:div>
        <w:div w:id="1232540510">
          <w:marLeft w:val="640"/>
          <w:marRight w:val="0"/>
          <w:marTop w:val="0"/>
          <w:marBottom w:val="0"/>
          <w:divBdr>
            <w:top w:val="none" w:sz="0" w:space="0" w:color="auto"/>
            <w:left w:val="none" w:sz="0" w:space="0" w:color="auto"/>
            <w:bottom w:val="none" w:sz="0" w:space="0" w:color="auto"/>
            <w:right w:val="none" w:sz="0" w:space="0" w:color="auto"/>
          </w:divBdr>
        </w:div>
        <w:div w:id="305546979">
          <w:marLeft w:val="640"/>
          <w:marRight w:val="0"/>
          <w:marTop w:val="0"/>
          <w:marBottom w:val="0"/>
          <w:divBdr>
            <w:top w:val="none" w:sz="0" w:space="0" w:color="auto"/>
            <w:left w:val="none" w:sz="0" w:space="0" w:color="auto"/>
            <w:bottom w:val="none" w:sz="0" w:space="0" w:color="auto"/>
            <w:right w:val="none" w:sz="0" w:space="0" w:color="auto"/>
          </w:divBdr>
        </w:div>
        <w:div w:id="52316415">
          <w:marLeft w:val="640"/>
          <w:marRight w:val="0"/>
          <w:marTop w:val="0"/>
          <w:marBottom w:val="0"/>
          <w:divBdr>
            <w:top w:val="none" w:sz="0" w:space="0" w:color="auto"/>
            <w:left w:val="none" w:sz="0" w:space="0" w:color="auto"/>
            <w:bottom w:val="none" w:sz="0" w:space="0" w:color="auto"/>
            <w:right w:val="none" w:sz="0" w:space="0" w:color="auto"/>
          </w:divBdr>
        </w:div>
        <w:div w:id="219370452">
          <w:marLeft w:val="640"/>
          <w:marRight w:val="0"/>
          <w:marTop w:val="0"/>
          <w:marBottom w:val="0"/>
          <w:divBdr>
            <w:top w:val="none" w:sz="0" w:space="0" w:color="auto"/>
            <w:left w:val="none" w:sz="0" w:space="0" w:color="auto"/>
            <w:bottom w:val="none" w:sz="0" w:space="0" w:color="auto"/>
            <w:right w:val="none" w:sz="0" w:space="0" w:color="auto"/>
          </w:divBdr>
        </w:div>
        <w:div w:id="95368879">
          <w:marLeft w:val="640"/>
          <w:marRight w:val="0"/>
          <w:marTop w:val="0"/>
          <w:marBottom w:val="0"/>
          <w:divBdr>
            <w:top w:val="none" w:sz="0" w:space="0" w:color="auto"/>
            <w:left w:val="none" w:sz="0" w:space="0" w:color="auto"/>
            <w:bottom w:val="none" w:sz="0" w:space="0" w:color="auto"/>
            <w:right w:val="none" w:sz="0" w:space="0" w:color="auto"/>
          </w:divBdr>
        </w:div>
        <w:div w:id="1825077530">
          <w:marLeft w:val="640"/>
          <w:marRight w:val="0"/>
          <w:marTop w:val="0"/>
          <w:marBottom w:val="0"/>
          <w:divBdr>
            <w:top w:val="none" w:sz="0" w:space="0" w:color="auto"/>
            <w:left w:val="none" w:sz="0" w:space="0" w:color="auto"/>
            <w:bottom w:val="none" w:sz="0" w:space="0" w:color="auto"/>
            <w:right w:val="none" w:sz="0" w:space="0" w:color="auto"/>
          </w:divBdr>
        </w:div>
        <w:div w:id="203102671">
          <w:marLeft w:val="640"/>
          <w:marRight w:val="0"/>
          <w:marTop w:val="0"/>
          <w:marBottom w:val="0"/>
          <w:divBdr>
            <w:top w:val="none" w:sz="0" w:space="0" w:color="auto"/>
            <w:left w:val="none" w:sz="0" w:space="0" w:color="auto"/>
            <w:bottom w:val="none" w:sz="0" w:space="0" w:color="auto"/>
            <w:right w:val="none" w:sz="0" w:space="0" w:color="auto"/>
          </w:divBdr>
        </w:div>
        <w:div w:id="906040178">
          <w:marLeft w:val="640"/>
          <w:marRight w:val="0"/>
          <w:marTop w:val="0"/>
          <w:marBottom w:val="0"/>
          <w:divBdr>
            <w:top w:val="none" w:sz="0" w:space="0" w:color="auto"/>
            <w:left w:val="none" w:sz="0" w:space="0" w:color="auto"/>
            <w:bottom w:val="none" w:sz="0" w:space="0" w:color="auto"/>
            <w:right w:val="none" w:sz="0" w:space="0" w:color="auto"/>
          </w:divBdr>
        </w:div>
        <w:div w:id="252010618">
          <w:marLeft w:val="640"/>
          <w:marRight w:val="0"/>
          <w:marTop w:val="0"/>
          <w:marBottom w:val="0"/>
          <w:divBdr>
            <w:top w:val="none" w:sz="0" w:space="0" w:color="auto"/>
            <w:left w:val="none" w:sz="0" w:space="0" w:color="auto"/>
            <w:bottom w:val="none" w:sz="0" w:space="0" w:color="auto"/>
            <w:right w:val="none" w:sz="0" w:space="0" w:color="auto"/>
          </w:divBdr>
        </w:div>
        <w:div w:id="1614511992">
          <w:marLeft w:val="640"/>
          <w:marRight w:val="0"/>
          <w:marTop w:val="0"/>
          <w:marBottom w:val="0"/>
          <w:divBdr>
            <w:top w:val="none" w:sz="0" w:space="0" w:color="auto"/>
            <w:left w:val="none" w:sz="0" w:space="0" w:color="auto"/>
            <w:bottom w:val="none" w:sz="0" w:space="0" w:color="auto"/>
            <w:right w:val="none" w:sz="0" w:space="0" w:color="auto"/>
          </w:divBdr>
        </w:div>
        <w:div w:id="1006058412">
          <w:marLeft w:val="640"/>
          <w:marRight w:val="0"/>
          <w:marTop w:val="0"/>
          <w:marBottom w:val="0"/>
          <w:divBdr>
            <w:top w:val="none" w:sz="0" w:space="0" w:color="auto"/>
            <w:left w:val="none" w:sz="0" w:space="0" w:color="auto"/>
            <w:bottom w:val="none" w:sz="0" w:space="0" w:color="auto"/>
            <w:right w:val="none" w:sz="0" w:space="0" w:color="auto"/>
          </w:divBdr>
        </w:div>
        <w:div w:id="1468205501">
          <w:marLeft w:val="640"/>
          <w:marRight w:val="0"/>
          <w:marTop w:val="0"/>
          <w:marBottom w:val="0"/>
          <w:divBdr>
            <w:top w:val="none" w:sz="0" w:space="0" w:color="auto"/>
            <w:left w:val="none" w:sz="0" w:space="0" w:color="auto"/>
            <w:bottom w:val="none" w:sz="0" w:space="0" w:color="auto"/>
            <w:right w:val="none" w:sz="0" w:space="0" w:color="auto"/>
          </w:divBdr>
        </w:div>
        <w:div w:id="436560707">
          <w:marLeft w:val="640"/>
          <w:marRight w:val="0"/>
          <w:marTop w:val="0"/>
          <w:marBottom w:val="0"/>
          <w:divBdr>
            <w:top w:val="none" w:sz="0" w:space="0" w:color="auto"/>
            <w:left w:val="none" w:sz="0" w:space="0" w:color="auto"/>
            <w:bottom w:val="none" w:sz="0" w:space="0" w:color="auto"/>
            <w:right w:val="none" w:sz="0" w:space="0" w:color="auto"/>
          </w:divBdr>
        </w:div>
        <w:div w:id="474183493">
          <w:marLeft w:val="640"/>
          <w:marRight w:val="0"/>
          <w:marTop w:val="0"/>
          <w:marBottom w:val="0"/>
          <w:divBdr>
            <w:top w:val="none" w:sz="0" w:space="0" w:color="auto"/>
            <w:left w:val="none" w:sz="0" w:space="0" w:color="auto"/>
            <w:bottom w:val="none" w:sz="0" w:space="0" w:color="auto"/>
            <w:right w:val="none" w:sz="0" w:space="0" w:color="auto"/>
          </w:divBdr>
        </w:div>
        <w:div w:id="751468286">
          <w:marLeft w:val="640"/>
          <w:marRight w:val="0"/>
          <w:marTop w:val="0"/>
          <w:marBottom w:val="0"/>
          <w:divBdr>
            <w:top w:val="none" w:sz="0" w:space="0" w:color="auto"/>
            <w:left w:val="none" w:sz="0" w:space="0" w:color="auto"/>
            <w:bottom w:val="none" w:sz="0" w:space="0" w:color="auto"/>
            <w:right w:val="none" w:sz="0" w:space="0" w:color="auto"/>
          </w:divBdr>
        </w:div>
        <w:div w:id="343636446">
          <w:marLeft w:val="640"/>
          <w:marRight w:val="0"/>
          <w:marTop w:val="0"/>
          <w:marBottom w:val="0"/>
          <w:divBdr>
            <w:top w:val="none" w:sz="0" w:space="0" w:color="auto"/>
            <w:left w:val="none" w:sz="0" w:space="0" w:color="auto"/>
            <w:bottom w:val="none" w:sz="0" w:space="0" w:color="auto"/>
            <w:right w:val="none" w:sz="0" w:space="0" w:color="auto"/>
          </w:divBdr>
        </w:div>
        <w:div w:id="1610817624">
          <w:marLeft w:val="640"/>
          <w:marRight w:val="0"/>
          <w:marTop w:val="0"/>
          <w:marBottom w:val="0"/>
          <w:divBdr>
            <w:top w:val="none" w:sz="0" w:space="0" w:color="auto"/>
            <w:left w:val="none" w:sz="0" w:space="0" w:color="auto"/>
            <w:bottom w:val="none" w:sz="0" w:space="0" w:color="auto"/>
            <w:right w:val="none" w:sz="0" w:space="0" w:color="auto"/>
          </w:divBdr>
        </w:div>
        <w:div w:id="1793743166">
          <w:marLeft w:val="640"/>
          <w:marRight w:val="0"/>
          <w:marTop w:val="0"/>
          <w:marBottom w:val="0"/>
          <w:divBdr>
            <w:top w:val="none" w:sz="0" w:space="0" w:color="auto"/>
            <w:left w:val="none" w:sz="0" w:space="0" w:color="auto"/>
            <w:bottom w:val="none" w:sz="0" w:space="0" w:color="auto"/>
            <w:right w:val="none" w:sz="0" w:space="0" w:color="auto"/>
          </w:divBdr>
        </w:div>
        <w:div w:id="916357089">
          <w:marLeft w:val="640"/>
          <w:marRight w:val="0"/>
          <w:marTop w:val="0"/>
          <w:marBottom w:val="0"/>
          <w:divBdr>
            <w:top w:val="none" w:sz="0" w:space="0" w:color="auto"/>
            <w:left w:val="none" w:sz="0" w:space="0" w:color="auto"/>
            <w:bottom w:val="none" w:sz="0" w:space="0" w:color="auto"/>
            <w:right w:val="none" w:sz="0" w:space="0" w:color="auto"/>
          </w:divBdr>
        </w:div>
        <w:div w:id="2073959849">
          <w:marLeft w:val="640"/>
          <w:marRight w:val="0"/>
          <w:marTop w:val="0"/>
          <w:marBottom w:val="0"/>
          <w:divBdr>
            <w:top w:val="none" w:sz="0" w:space="0" w:color="auto"/>
            <w:left w:val="none" w:sz="0" w:space="0" w:color="auto"/>
            <w:bottom w:val="none" w:sz="0" w:space="0" w:color="auto"/>
            <w:right w:val="none" w:sz="0" w:space="0" w:color="auto"/>
          </w:divBdr>
        </w:div>
        <w:div w:id="1816675546">
          <w:marLeft w:val="640"/>
          <w:marRight w:val="0"/>
          <w:marTop w:val="0"/>
          <w:marBottom w:val="0"/>
          <w:divBdr>
            <w:top w:val="none" w:sz="0" w:space="0" w:color="auto"/>
            <w:left w:val="none" w:sz="0" w:space="0" w:color="auto"/>
            <w:bottom w:val="none" w:sz="0" w:space="0" w:color="auto"/>
            <w:right w:val="none" w:sz="0" w:space="0" w:color="auto"/>
          </w:divBdr>
        </w:div>
        <w:div w:id="1988975458">
          <w:marLeft w:val="640"/>
          <w:marRight w:val="0"/>
          <w:marTop w:val="0"/>
          <w:marBottom w:val="0"/>
          <w:divBdr>
            <w:top w:val="none" w:sz="0" w:space="0" w:color="auto"/>
            <w:left w:val="none" w:sz="0" w:space="0" w:color="auto"/>
            <w:bottom w:val="none" w:sz="0" w:space="0" w:color="auto"/>
            <w:right w:val="none" w:sz="0" w:space="0" w:color="auto"/>
          </w:divBdr>
        </w:div>
        <w:div w:id="1488085482">
          <w:marLeft w:val="640"/>
          <w:marRight w:val="0"/>
          <w:marTop w:val="0"/>
          <w:marBottom w:val="0"/>
          <w:divBdr>
            <w:top w:val="none" w:sz="0" w:space="0" w:color="auto"/>
            <w:left w:val="none" w:sz="0" w:space="0" w:color="auto"/>
            <w:bottom w:val="none" w:sz="0" w:space="0" w:color="auto"/>
            <w:right w:val="none" w:sz="0" w:space="0" w:color="auto"/>
          </w:divBdr>
        </w:div>
        <w:div w:id="1725907944">
          <w:marLeft w:val="640"/>
          <w:marRight w:val="0"/>
          <w:marTop w:val="0"/>
          <w:marBottom w:val="0"/>
          <w:divBdr>
            <w:top w:val="none" w:sz="0" w:space="0" w:color="auto"/>
            <w:left w:val="none" w:sz="0" w:space="0" w:color="auto"/>
            <w:bottom w:val="none" w:sz="0" w:space="0" w:color="auto"/>
            <w:right w:val="none" w:sz="0" w:space="0" w:color="auto"/>
          </w:divBdr>
        </w:div>
        <w:div w:id="762065551">
          <w:marLeft w:val="640"/>
          <w:marRight w:val="0"/>
          <w:marTop w:val="0"/>
          <w:marBottom w:val="0"/>
          <w:divBdr>
            <w:top w:val="none" w:sz="0" w:space="0" w:color="auto"/>
            <w:left w:val="none" w:sz="0" w:space="0" w:color="auto"/>
            <w:bottom w:val="none" w:sz="0" w:space="0" w:color="auto"/>
            <w:right w:val="none" w:sz="0" w:space="0" w:color="auto"/>
          </w:divBdr>
        </w:div>
        <w:div w:id="483014260">
          <w:marLeft w:val="640"/>
          <w:marRight w:val="0"/>
          <w:marTop w:val="0"/>
          <w:marBottom w:val="0"/>
          <w:divBdr>
            <w:top w:val="none" w:sz="0" w:space="0" w:color="auto"/>
            <w:left w:val="none" w:sz="0" w:space="0" w:color="auto"/>
            <w:bottom w:val="none" w:sz="0" w:space="0" w:color="auto"/>
            <w:right w:val="none" w:sz="0" w:space="0" w:color="auto"/>
          </w:divBdr>
        </w:div>
        <w:div w:id="444427866">
          <w:marLeft w:val="640"/>
          <w:marRight w:val="0"/>
          <w:marTop w:val="0"/>
          <w:marBottom w:val="0"/>
          <w:divBdr>
            <w:top w:val="none" w:sz="0" w:space="0" w:color="auto"/>
            <w:left w:val="none" w:sz="0" w:space="0" w:color="auto"/>
            <w:bottom w:val="none" w:sz="0" w:space="0" w:color="auto"/>
            <w:right w:val="none" w:sz="0" w:space="0" w:color="auto"/>
          </w:divBdr>
        </w:div>
        <w:div w:id="608513833">
          <w:marLeft w:val="640"/>
          <w:marRight w:val="0"/>
          <w:marTop w:val="0"/>
          <w:marBottom w:val="0"/>
          <w:divBdr>
            <w:top w:val="none" w:sz="0" w:space="0" w:color="auto"/>
            <w:left w:val="none" w:sz="0" w:space="0" w:color="auto"/>
            <w:bottom w:val="none" w:sz="0" w:space="0" w:color="auto"/>
            <w:right w:val="none" w:sz="0" w:space="0" w:color="auto"/>
          </w:divBdr>
        </w:div>
        <w:div w:id="1023242326">
          <w:marLeft w:val="640"/>
          <w:marRight w:val="0"/>
          <w:marTop w:val="0"/>
          <w:marBottom w:val="0"/>
          <w:divBdr>
            <w:top w:val="none" w:sz="0" w:space="0" w:color="auto"/>
            <w:left w:val="none" w:sz="0" w:space="0" w:color="auto"/>
            <w:bottom w:val="none" w:sz="0" w:space="0" w:color="auto"/>
            <w:right w:val="none" w:sz="0" w:space="0" w:color="auto"/>
          </w:divBdr>
        </w:div>
        <w:div w:id="709721591">
          <w:marLeft w:val="640"/>
          <w:marRight w:val="0"/>
          <w:marTop w:val="0"/>
          <w:marBottom w:val="0"/>
          <w:divBdr>
            <w:top w:val="none" w:sz="0" w:space="0" w:color="auto"/>
            <w:left w:val="none" w:sz="0" w:space="0" w:color="auto"/>
            <w:bottom w:val="none" w:sz="0" w:space="0" w:color="auto"/>
            <w:right w:val="none" w:sz="0" w:space="0" w:color="auto"/>
          </w:divBdr>
        </w:div>
        <w:div w:id="242187106">
          <w:marLeft w:val="640"/>
          <w:marRight w:val="0"/>
          <w:marTop w:val="0"/>
          <w:marBottom w:val="0"/>
          <w:divBdr>
            <w:top w:val="none" w:sz="0" w:space="0" w:color="auto"/>
            <w:left w:val="none" w:sz="0" w:space="0" w:color="auto"/>
            <w:bottom w:val="none" w:sz="0" w:space="0" w:color="auto"/>
            <w:right w:val="none" w:sz="0" w:space="0" w:color="auto"/>
          </w:divBdr>
        </w:div>
        <w:div w:id="259266071">
          <w:marLeft w:val="640"/>
          <w:marRight w:val="0"/>
          <w:marTop w:val="0"/>
          <w:marBottom w:val="0"/>
          <w:divBdr>
            <w:top w:val="none" w:sz="0" w:space="0" w:color="auto"/>
            <w:left w:val="none" w:sz="0" w:space="0" w:color="auto"/>
            <w:bottom w:val="none" w:sz="0" w:space="0" w:color="auto"/>
            <w:right w:val="none" w:sz="0" w:space="0" w:color="auto"/>
          </w:divBdr>
        </w:div>
        <w:div w:id="32704018">
          <w:marLeft w:val="640"/>
          <w:marRight w:val="0"/>
          <w:marTop w:val="0"/>
          <w:marBottom w:val="0"/>
          <w:divBdr>
            <w:top w:val="none" w:sz="0" w:space="0" w:color="auto"/>
            <w:left w:val="none" w:sz="0" w:space="0" w:color="auto"/>
            <w:bottom w:val="none" w:sz="0" w:space="0" w:color="auto"/>
            <w:right w:val="none" w:sz="0" w:space="0" w:color="auto"/>
          </w:divBdr>
        </w:div>
        <w:div w:id="1921866867">
          <w:marLeft w:val="640"/>
          <w:marRight w:val="0"/>
          <w:marTop w:val="0"/>
          <w:marBottom w:val="0"/>
          <w:divBdr>
            <w:top w:val="none" w:sz="0" w:space="0" w:color="auto"/>
            <w:left w:val="none" w:sz="0" w:space="0" w:color="auto"/>
            <w:bottom w:val="none" w:sz="0" w:space="0" w:color="auto"/>
            <w:right w:val="none" w:sz="0" w:space="0" w:color="auto"/>
          </w:divBdr>
        </w:div>
        <w:div w:id="1181312841">
          <w:marLeft w:val="640"/>
          <w:marRight w:val="0"/>
          <w:marTop w:val="0"/>
          <w:marBottom w:val="0"/>
          <w:divBdr>
            <w:top w:val="none" w:sz="0" w:space="0" w:color="auto"/>
            <w:left w:val="none" w:sz="0" w:space="0" w:color="auto"/>
            <w:bottom w:val="none" w:sz="0" w:space="0" w:color="auto"/>
            <w:right w:val="none" w:sz="0" w:space="0" w:color="auto"/>
          </w:divBdr>
        </w:div>
        <w:div w:id="61492699">
          <w:marLeft w:val="640"/>
          <w:marRight w:val="0"/>
          <w:marTop w:val="0"/>
          <w:marBottom w:val="0"/>
          <w:divBdr>
            <w:top w:val="none" w:sz="0" w:space="0" w:color="auto"/>
            <w:left w:val="none" w:sz="0" w:space="0" w:color="auto"/>
            <w:bottom w:val="none" w:sz="0" w:space="0" w:color="auto"/>
            <w:right w:val="none" w:sz="0" w:space="0" w:color="auto"/>
          </w:divBdr>
        </w:div>
        <w:div w:id="1894348560">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693415930">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16544426">
      <w:bodyDiv w:val="1"/>
      <w:marLeft w:val="0"/>
      <w:marRight w:val="0"/>
      <w:marTop w:val="0"/>
      <w:marBottom w:val="0"/>
      <w:divBdr>
        <w:top w:val="none" w:sz="0" w:space="0" w:color="auto"/>
        <w:left w:val="none" w:sz="0" w:space="0" w:color="auto"/>
        <w:bottom w:val="none" w:sz="0" w:space="0" w:color="auto"/>
        <w:right w:val="none" w:sz="0" w:space="0" w:color="auto"/>
      </w:divBdr>
    </w:div>
    <w:div w:id="1947730897">
      <w:bodyDiv w:val="1"/>
      <w:marLeft w:val="0"/>
      <w:marRight w:val="0"/>
      <w:marTop w:val="0"/>
      <w:marBottom w:val="0"/>
      <w:divBdr>
        <w:top w:val="none" w:sz="0" w:space="0" w:color="auto"/>
        <w:left w:val="none" w:sz="0" w:space="0" w:color="auto"/>
        <w:bottom w:val="none" w:sz="0" w:space="0" w:color="auto"/>
        <w:right w:val="none" w:sz="0" w:space="0" w:color="auto"/>
      </w:divBdr>
      <w:divsChild>
        <w:div w:id="43412477">
          <w:marLeft w:val="640"/>
          <w:marRight w:val="0"/>
          <w:marTop w:val="0"/>
          <w:marBottom w:val="0"/>
          <w:divBdr>
            <w:top w:val="none" w:sz="0" w:space="0" w:color="auto"/>
            <w:left w:val="none" w:sz="0" w:space="0" w:color="auto"/>
            <w:bottom w:val="none" w:sz="0" w:space="0" w:color="auto"/>
            <w:right w:val="none" w:sz="0" w:space="0" w:color="auto"/>
          </w:divBdr>
        </w:div>
        <w:div w:id="2118940835">
          <w:marLeft w:val="640"/>
          <w:marRight w:val="0"/>
          <w:marTop w:val="0"/>
          <w:marBottom w:val="0"/>
          <w:divBdr>
            <w:top w:val="none" w:sz="0" w:space="0" w:color="auto"/>
            <w:left w:val="none" w:sz="0" w:space="0" w:color="auto"/>
            <w:bottom w:val="none" w:sz="0" w:space="0" w:color="auto"/>
            <w:right w:val="none" w:sz="0" w:space="0" w:color="auto"/>
          </w:divBdr>
        </w:div>
        <w:div w:id="833374920">
          <w:marLeft w:val="640"/>
          <w:marRight w:val="0"/>
          <w:marTop w:val="0"/>
          <w:marBottom w:val="0"/>
          <w:divBdr>
            <w:top w:val="none" w:sz="0" w:space="0" w:color="auto"/>
            <w:left w:val="none" w:sz="0" w:space="0" w:color="auto"/>
            <w:bottom w:val="none" w:sz="0" w:space="0" w:color="auto"/>
            <w:right w:val="none" w:sz="0" w:space="0" w:color="auto"/>
          </w:divBdr>
        </w:div>
        <w:div w:id="1850677402">
          <w:marLeft w:val="640"/>
          <w:marRight w:val="0"/>
          <w:marTop w:val="0"/>
          <w:marBottom w:val="0"/>
          <w:divBdr>
            <w:top w:val="none" w:sz="0" w:space="0" w:color="auto"/>
            <w:left w:val="none" w:sz="0" w:space="0" w:color="auto"/>
            <w:bottom w:val="none" w:sz="0" w:space="0" w:color="auto"/>
            <w:right w:val="none" w:sz="0" w:space="0" w:color="auto"/>
          </w:divBdr>
        </w:div>
        <w:div w:id="1776317782">
          <w:marLeft w:val="640"/>
          <w:marRight w:val="0"/>
          <w:marTop w:val="0"/>
          <w:marBottom w:val="0"/>
          <w:divBdr>
            <w:top w:val="none" w:sz="0" w:space="0" w:color="auto"/>
            <w:left w:val="none" w:sz="0" w:space="0" w:color="auto"/>
            <w:bottom w:val="none" w:sz="0" w:space="0" w:color="auto"/>
            <w:right w:val="none" w:sz="0" w:space="0" w:color="auto"/>
          </w:divBdr>
        </w:div>
        <w:div w:id="109587918">
          <w:marLeft w:val="640"/>
          <w:marRight w:val="0"/>
          <w:marTop w:val="0"/>
          <w:marBottom w:val="0"/>
          <w:divBdr>
            <w:top w:val="none" w:sz="0" w:space="0" w:color="auto"/>
            <w:left w:val="none" w:sz="0" w:space="0" w:color="auto"/>
            <w:bottom w:val="none" w:sz="0" w:space="0" w:color="auto"/>
            <w:right w:val="none" w:sz="0" w:space="0" w:color="auto"/>
          </w:divBdr>
        </w:div>
        <w:div w:id="1514883003">
          <w:marLeft w:val="640"/>
          <w:marRight w:val="0"/>
          <w:marTop w:val="0"/>
          <w:marBottom w:val="0"/>
          <w:divBdr>
            <w:top w:val="none" w:sz="0" w:space="0" w:color="auto"/>
            <w:left w:val="none" w:sz="0" w:space="0" w:color="auto"/>
            <w:bottom w:val="none" w:sz="0" w:space="0" w:color="auto"/>
            <w:right w:val="none" w:sz="0" w:space="0" w:color="auto"/>
          </w:divBdr>
        </w:div>
        <w:div w:id="2124880225">
          <w:marLeft w:val="640"/>
          <w:marRight w:val="0"/>
          <w:marTop w:val="0"/>
          <w:marBottom w:val="0"/>
          <w:divBdr>
            <w:top w:val="none" w:sz="0" w:space="0" w:color="auto"/>
            <w:left w:val="none" w:sz="0" w:space="0" w:color="auto"/>
            <w:bottom w:val="none" w:sz="0" w:space="0" w:color="auto"/>
            <w:right w:val="none" w:sz="0" w:space="0" w:color="auto"/>
          </w:divBdr>
        </w:div>
        <w:div w:id="782261993">
          <w:marLeft w:val="640"/>
          <w:marRight w:val="0"/>
          <w:marTop w:val="0"/>
          <w:marBottom w:val="0"/>
          <w:divBdr>
            <w:top w:val="none" w:sz="0" w:space="0" w:color="auto"/>
            <w:left w:val="none" w:sz="0" w:space="0" w:color="auto"/>
            <w:bottom w:val="none" w:sz="0" w:space="0" w:color="auto"/>
            <w:right w:val="none" w:sz="0" w:space="0" w:color="auto"/>
          </w:divBdr>
        </w:div>
        <w:div w:id="856770619">
          <w:marLeft w:val="640"/>
          <w:marRight w:val="0"/>
          <w:marTop w:val="0"/>
          <w:marBottom w:val="0"/>
          <w:divBdr>
            <w:top w:val="none" w:sz="0" w:space="0" w:color="auto"/>
            <w:left w:val="none" w:sz="0" w:space="0" w:color="auto"/>
            <w:bottom w:val="none" w:sz="0" w:space="0" w:color="auto"/>
            <w:right w:val="none" w:sz="0" w:space="0" w:color="auto"/>
          </w:divBdr>
        </w:div>
        <w:div w:id="276840290">
          <w:marLeft w:val="640"/>
          <w:marRight w:val="0"/>
          <w:marTop w:val="0"/>
          <w:marBottom w:val="0"/>
          <w:divBdr>
            <w:top w:val="none" w:sz="0" w:space="0" w:color="auto"/>
            <w:left w:val="none" w:sz="0" w:space="0" w:color="auto"/>
            <w:bottom w:val="none" w:sz="0" w:space="0" w:color="auto"/>
            <w:right w:val="none" w:sz="0" w:space="0" w:color="auto"/>
          </w:divBdr>
        </w:div>
        <w:div w:id="479423206">
          <w:marLeft w:val="640"/>
          <w:marRight w:val="0"/>
          <w:marTop w:val="0"/>
          <w:marBottom w:val="0"/>
          <w:divBdr>
            <w:top w:val="none" w:sz="0" w:space="0" w:color="auto"/>
            <w:left w:val="none" w:sz="0" w:space="0" w:color="auto"/>
            <w:bottom w:val="none" w:sz="0" w:space="0" w:color="auto"/>
            <w:right w:val="none" w:sz="0" w:space="0" w:color="auto"/>
          </w:divBdr>
        </w:div>
        <w:div w:id="432289748">
          <w:marLeft w:val="640"/>
          <w:marRight w:val="0"/>
          <w:marTop w:val="0"/>
          <w:marBottom w:val="0"/>
          <w:divBdr>
            <w:top w:val="none" w:sz="0" w:space="0" w:color="auto"/>
            <w:left w:val="none" w:sz="0" w:space="0" w:color="auto"/>
            <w:bottom w:val="none" w:sz="0" w:space="0" w:color="auto"/>
            <w:right w:val="none" w:sz="0" w:space="0" w:color="auto"/>
          </w:divBdr>
        </w:div>
        <w:div w:id="1687290081">
          <w:marLeft w:val="640"/>
          <w:marRight w:val="0"/>
          <w:marTop w:val="0"/>
          <w:marBottom w:val="0"/>
          <w:divBdr>
            <w:top w:val="none" w:sz="0" w:space="0" w:color="auto"/>
            <w:left w:val="none" w:sz="0" w:space="0" w:color="auto"/>
            <w:bottom w:val="none" w:sz="0" w:space="0" w:color="auto"/>
            <w:right w:val="none" w:sz="0" w:space="0" w:color="auto"/>
          </w:divBdr>
        </w:div>
        <w:div w:id="1193421991">
          <w:marLeft w:val="640"/>
          <w:marRight w:val="0"/>
          <w:marTop w:val="0"/>
          <w:marBottom w:val="0"/>
          <w:divBdr>
            <w:top w:val="none" w:sz="0" w:space="0" w:color="auto"/>
            <w:left w:val="none" w:sz="0" w:space="0" w:color="auto"/>
            <w:bottom w:val="none" w:sz="0" w:space="0" w:color="auto"/>
            <w:right w:val="none" w:sz="0" w:space="0" w:color="auto"/>
          </w:divBdr>
        </w:div>
        <w:div w:id="676885850">
          <w:marLeft w:val="640"/>
          <w:marRight w:val="0"/>
          <w:marTop w:val="0"/>
          <w:marBottom w:val="0"/>
          <w:divBdr>
            <w:top w:val="none" w:sz="0" w:space="0" w:color="auto"/>
            <w:left w:val="none" w:sz="0" w:space="0" w:color="auto"/>
            <w:bottom w:val="none" w:sz="0" w:space="0" w:color="auto"/>
            <w:right w:val="none" w:sz="0" w:space="0" w:color="auto"/>
          </w:divBdr>
        </w:div>
        <w:div w:id="647440950">
          <w:marLeft w:val="640"/>
          <w:marRight w:val="0"/>
          <w:marTop w:val="0"/>
          <w:marBottom w:val="0"/>
          <w:divBdr>
            <w:top w:val="none" w:sz="0" w:space="0" w:color="auto"/>
            <w:left w:val="none" w:sz="0" w:space="0" w:color="auto"/>
            <w:bottom w:val="none" w:sz="0" w:space="0" w:color="auto"/>
            <w:right w:val="none" w:sz="0" w:space="0" w:color="auto"/>
          </w:divBdr>
        </w:div>
        <w:div w:id="1945988851">
          <w:marLeft w:val="640"/>
          <w:marRight w:val="0"/>
          <w:marTop w:val="0"/>
          <w:marBottom w:val="0"/>
          <w:divBdr>
            <w:top w:val="none" w:sz="0" w:space="0" w:color="auto"/>
            <w:left w:val="none" w:sz="0" w:space="0" w:color="auto"/>
            <w:bottom w:val="none" w:sz="0" w:space="0" w:color="auto"/>
            <w:right w:val="none" w:sz="0" w:space="0" w:color="auto"/>
          </w:divBdr>
        </w:div>
        <w:div w:id="74056543">
          <w:marLeft w:val="640"/>
          <w:marRight w:val="0"/>
          <w:marTop w:val="0"/>
          <w:marBottom w:val="0"/>
          <w:divBdr>
            <w:top w:val="none" w:sz="0" w:space="0" w:color="auto"/>
            <w:left w:val="none" w:sz="0" w:space="0" w:color="auto"/>
            <w:bottom w:val="none" w:sz="0" w:space="0" w:color="auto"/>
            <w:right w:val="none" w:sz="0" w:space="0" w:color="auto"/>
          </w:divBdr>
        </w:div>
        <w:div w:id="1627471620">
          <w:marLeft w:val="640"/>
          <w:marRight w:val="0"/>
          <w:marTop w:val="0"/>
          <w:marBottom w:val="0"/>
          <w:divBdr>
            <w:top w:val="none" w:sz="0" w:space="0" w:color="auto"/>
            <w:left w:val="none" w:sz="0" w:space="0" w:color="auto"/>
            <w:bottom w:val="none" w:sz="0" w:space="0" w:color="auto"/>
            <w:right w:val="none" w:sz="0" w:space="0" w:color="auto"/>
          </w:divBdr>
        </w:div>
        <w:div w:id="562369991">
          <w:marLeft w:val="640"/>
          <w:marRight w:val="0"/>
          <w:marTop w:val="0"/>
          <w:marBottom w:val="0"/>
          <w:divBdr>
            <w:top w:val="none" w:sz="0" w:space="0" w:color="auto"/>
            <w:left w:val="none" w:sz="0" w:space="0" w:color="auto"/>
            <w:bottom w:val="none" w:sz="0" w:space="0" w:color="auto"/>
            <w:right w:val="none" w:sz="0" w:space="0" w:color="auto"/>
          </w:divBdr>
        </w:div>
        <w:div w:id="139345962">
          <w:marLeft w:val="640"/>
          <w:marRight w:val="0"/>
          <w:marTop w:val="0"/>
          <w:marBottom w:val="0"/>
          <w:divBdr>
            <w:top w:val="none" w:sz="0" w:space="0" w:color="auto"/>
            <w:left w:val="none" w:sz="0" w:space="0" w:color="auto"/>
            <w:bottom w:val="none" w:sz="0" w:space="0" w:color="auto"/>
            <w:right w:val="none" w:sz="0" w:space="0" w:color="auto"/>
          </w:divBdr>
        </w:div>
        <w:div w:id="354236245">
          <w:marLeft w:val="640"/>
          <w:marRight w:val="0"/>
          <w:marTop w:val="0"/>
          <w:marBottom w:val="0"/>
          <w:divBdr>
            <w:top w:val="none" w:sz="0" w:space="0" w:color="auto"/>
            <w:left w:val="none" w:sz="0" w:space="0" w:color="auto"/>
            <w:bottom w:val="none" w:sz="0" w:space="0" w:color="auto"/>
            <w:right w:val="none" w:sz="0" w:space="0" w:color="auto"/>
          </w:divBdr>
        </w:div>
        <w:div w:id="1234242769">
          <w:marLeft w:val="640"/>
          <w:marRight w:val="0"/>
          <w:marTop w:val="0"/>
          <w:marBottom w:val="0"/>
          <w:divBdr>
            <w:top w:val="none" w:sz="0" w:space="0" w:color="auto"/>
            <w:left w:val="none" w:sz="0" w:space="0" w:color="auto"/>
            <w:bottom w:val="none" w:sz="0" w:space="0" w:color="auto"/>
            <w:right w:val="none" w:sz="0" w:space="0" w:color="auto"/>
          </w:divBdr>
        </w:div>
        <w:div w:id="706301579">
          <w:marLeft w:val="640"/>
          <w:marRight w:val="0"/>
          <w:marTop w:val="0"/>
          <w:marBottom w:val="0"/>
          <w:divBdr>
            <w:top w:val="none" w:sz="0" w:space="0" w:color="auto"/>
            <w:left w:val="none" w:sz="0" w:space="0" w:color="auto"/>
            <w:bottom w:val="none" w:sz="0" w:space="0" w:color="auto"/>
            <w:right w:val="none" w:sz="0" w:space="0" w:color="auto"/>
          </w:divBdr>
        </w:div>
        <w:div w:id="982001399">
          <w:marLeft w:val="640"/>
          <w:marRight w:val="0"/>
          <w:marTop w:val="0"/>
          <w:marBottom w:val="0"/>
          <w:divBdr>
            <w:top w:val="none" w:sz="0" w:space="0" w:color="auto"/>
            <w:left w:val="none" w:sz="0" w:space="0" w:color="auto"/>
            <w:bottom w:val="none" w:sz="0" w:space="0" w:color="auto"/>
            <w:right w:val="none" w:sz="0" w:space="0" w:color="auto"/>
          </w:divBdr>
        </w:div>
        <w:div w:id="1787694495">
          <w:marLeft w:val="640"/>
          <w:marRight w:val="0"/>
          <w:marTop w:val="0"/>
          <w:marBottom w:val="0"/>
          <w:divBdr>
            <w:top w:val="none" w:sz="0" w:space="0" w:color="auto"/>
            <w:left w:val="none" w:sz="0" w:space="0" w:color="auto"/>
            <w:bottom w:val="none" w:sz="0" w:space="0" w:color="auto"/>
            <w:right w:val="none" w:sz="0" w:space="0" w:color="auto"/>
          </w:divBdr>
        </w:div>
        <w:div w:id="321274672">
          <w:marLeft w:val="640"/>
          <w:marRight w:val="0"/>
          <w:marTop w:val="0"/>
          <w:marBottom w:val="0"/>
          <w:divBdr>
            <w:top w:val="none" w:sz="0" w:space="0" w:color="auto"/>
            <w:left w:val="none" w:sz="0" w:space="0" w:color="auto"/>
            <w:bottom w:val="none" w:sz="0" w:space="0" w:color="auto"/>
            <w:right w:val="none" w:sz="0" w:space="0" w:color="auto"/>
          </w:divBdr>
        </w:div>
        <w:div w:id="636106946">
          <w:marLeft w:val="640"/>
          <w:marRight w:val="0"/>
          <w:marTop w:val="0"/>
          <w:marBottom w:val="0"/>
          <w:divBdr>
            <w:top w:val="none" w:sz="0" w:space="0" w:color="auto"/>
            <w:left w:val="none" w:sz="0" w:space="0" w:color="auto"/>
            <w:bottom w:val="none" w:sz="0" w:space="0" w:color="auto"/>
            <w:right w:val="none" w:sz="0" w:space="0" w:color="auto"/>
          </w:divBdr>
        </w:div>
        <w:div w:id="27488013">
          <w:marLeft w:val="640"/>
          <w:marRight w:val="0"/>
          <w:marTop w:val="0"/>
          <w:marBottom w:val="0"/>
          <w:divBdr>
            <w:top w:val="none" w:sz="0" w:space="0" w:color="auto"/>
            <w:left w:val="none" w:sz="0" w:space="0" w:color="auto"/>
            <w:bottom w:val="none" w:sz="0" w:space="0" w:color="auto"/>
            <w:right w:val="none" w:sz="0" w:space="0" w:color="auto"/>
          </w:divBdr>
        </w:div>
        <w:div w:id="1873807961">
          <w:marLeft w:val="640"/>
          <w:marRight w:val="0"/>
          <w:marTop w:val="0"/>
          <w:marBottom w:val="0"/>
          <w:divBdr>
            <w:top w:val="none" w:sz="0" w:space="0" w:color="auto"/>
            <w:left w:val="none" w:sz="0" w:space="0" w:color="auto"/>
            <w:bottom w:val="none" w:sz="0" w:space="0" w:color="auto"/>
            <w:right w:val="none" w:sz="0" w:space="0" w:color="auto"/>
          </w:divBdr>
        </w:div>
        <w:div w:id="304119225">
          <w:marLeft w:val="640"/>
          <w:marRight w:val="0"/>
          <w:marTop w:val="0"/>
          <w:marBottom w:val="0"/>
          <w:divBdr>
            <w:top w:val="none" w:sz="0" w:space="0" w:color="auto"/>
            <w:left w:val="none" w:sz="0" w:space="0" w:color="auto"/>
            <w:bottom w:val="none" w:sz="0" w:space="0" w:color="auto"/>
            <w:right w:val="none" w:sz="0" w:space="0" w:color="auto"/>
          </w:divBdr>
        </w:div>
        <w:div w:id="1057582516">
          <w:marLeft w:val="640"/>
          <w:marRight w:val="0"/>
          <w:marTop w:val="0"/>
          <w:marBottom w:val="0"/>
          <w:divBdr>
            <w:top w:val="none" w:sz="0" w:space="0" w:color="auto"/>
            <w:left w:val="none" w:sz="0" w:space="0" w:color="auto"/>
            <w:bottom w:val="none" w:sz="0" w:space="0" w:color="auto"/>
            <w:right w:val="none" w:sz="0" w:space="0" w:color="auto"/>
          </w:divBdr>
        </w:div>
        <w:div w:id="941450663">
          <w:marLeft w:val="640"/>
          <w:marRight w:val="0"/>
          <w:marTop w:val="0"/>
          <w:marBottom w:val="0"/>
          <w:divBdr>
            <w:top w:val="none" w:sz="0" w:space="0" w:color="auto"/>
            <w:left w:val="none" w:sz="0" w:space="0" w:color="auto"/>
            <w:bottom w:val="none" w:sz="0" w:space="0" w:color="auto"/>
            <w:right w:val="none" w:sz="0" w:space="0" w:color="auto"/>
          </w:divBdr>
        </w:div>
        <w:div w:id="1482036410">
          <w:marLeft w:val="640"/>
          <w:marRight w:val="0"/>
          <w:marTop w:val="0"/>
          <w:marBottom w:val="0"/>
          <w:divBdr>
            <w:top w:val="none" w:sz="0" w:space="0" w:color="auto"/>
            <w:left w:val="none" w:sz="0" w:space="0" w:color="auto"/>
            <w:bottom w:val="none" w:sz="0" w:space="0" w:color="auto"/>
            <w:right w:val="none" w:sz="0" w:space="0" w:color="auto"/>
          </w:divBdr>
        </w:div>
        <w:div w:id="978076568">
          <w:marLeft w:val="640"/>
          <w:marRight w:val="0"/>
          <w:marTop w:val="0"/>
          <w:marBottom w:val="0"/>
          <w:divBdr>
            <w:top w:val="none" w:sz="0" w:space="0" w:color="auto"/>
            <w:left w:val="none" w:sz="0" w:space="0" w:color="auto"/>
            <w:bottom w:val="none" w:sz="0" w:space="0" w:color="auto"/>
            <w:right w:val="none" w:sz="0" w:space="0" w:color="auto"/>
          </w:divBdr>
        </w:div>
        <w:div w:id="1200898679">
          <w:marLeft w:val="640"/>
          <w:marRight w:val="0"/>
          <w:marTop w:val="0"/>
          <w:marBottom w:val="0"/>
          <w:divBdr>
            <w:top w:val="none" w:sz="0" w:space="0" w:color="auto"/>
            <w:left w:val="none" w:sz="0" w:space="0" w:color="auto"/>
            <w:bottom w:val="none" w:sz="0" w:space="0" w:color="auto"/>
            <w:right w:val="none" w:sz="0" w:space="0" w:color="auto"/>
          </w:divBdr>
        </w:div>
        <w:div w:id="1987856072">
          <w:marLeft w:val="640"/>
          <w:marRight w:val="0"/>
          <w:marTop w:val="0"/>
          <w:marBottom w:val="0"/>
          <w:divBdr>
            <w:top w:val="none" w:sz="0" w:space="0" w:color="auto"/>
            <w:left w:val="none" w:sz="0" w:space="0" w:color="auto"/>
            <w:bottom w:val="none" w:sz="0" w:space="0" w:color="auto"/>
            <w:right w:val="none" w:sz="0" w:space="0" w:color="auto"/>
          </w:divBdr>
        </w:div>
        <w:div w:id="2129858844">
          <w:marLeft w:val="640"/>
          <w:marRight w:val="0"/>
          <w:marTop w:val="0"/>
          <w:marBottom w:val="0"/>
          <w:divBdr>
            <w:top w:val="none" w:sz="0" w:space="0" w:color="auto"/>
            <w:left w:val="none" w:sz="0" w:space="0" w:color="auto"/>
            <w:bottom w:val="none" w:sz="0" w:space="0" w:color="auto"/>
            <w:right w:val="none" w:sz="0" w:space="0" w:color="auto"/>
          </w:divBdr>
        </w:div>
        <w:div w:id="1745491833">
          <w:marLeft w:val="640"/>
          <w:marRight w:val="0"/>
          <w:marTop w:val="0"/>
          <w:marBottom w:val="0"/>
          <w:divBdr>
            <w:top w:val="none" w:sz="0" w:space="0" w:color="auto"/>
            <w:left w:val="none" w:sz="0" w:space="0" w:color="auto"/>
            <w:bottom w:val="none" w:sz="0" w:space="0" w:color="auto"/>
            <w:right w:val="none" w:sz="0" w:space="0" w:color="auto"/>
          </w:divBdr>
        </w:div>
        <w:div w:id="239368148">
          <w:marLeft w:val="640"/>
          <w:marRight w:val="0"/>
          <w:marTop w:val="0"/>
          <w:marBottom w:val="0"/>
          <w:divBdr>
            <w:top w:val="none" w:sz="0" w:space="0" w:color="auto"/>
            <w:left w:val="none" w:sz="0" w:space="0" w:color="auto"/>
            <w:bottom w:val="none" w:sz="0" w:space="0" w:color="auto"/>
            <w:right w:val="none" w:sz="0" w:space="0" w:color="auto"/>
          </w:divBdr>
        </w:div>
        <w:div w:id="455410753">
          <w:marLeft w:val="640"/>
          <w:marRight w:val="0"/>
          <w:marTop w:val="0"/>
          <w:marBottom w:val="0"/>
          <w:divBdr>
            <w:top w:val="none" w:sz="0" w:space="0" w:color="auto"/>
            <w:left w:val="none" w:sz="0" w:space="0" w:color="auto"/>
            <w:bottom w:val="none" w:sz="0" w:space="0" w:color="auto"/>
            <w:right w:val="none" w:sz="0" w:space="0" w:color="auto"/>
          </w:divBdr>
        </w:div>
        <w:div w:id="1240558488">
          <w:marLeft w:val="640"/>
          <w:marRight w:val="0"/>
          <w:marTop w:val="0"/>
          <w:marBottom w:val="0"/>
          <w:divBdr>
            <w:top w:val="none" w:sz="0" w:space="0" w:color="auto"/>
            <w:left w:val="none" w:sz="0" w:space="0" w:color="auto"/>
            <w:bottom w:val="none" w:sz="0" w:space="0" w:color="auto"/>
            <w:right w:val="none" w:sz="0" w:space="0" w:color="auto"/>
          </w:divBdr>
        </w:div>
        <w:div w:id="1215582746">
          <w:marLeft w:val="640"/>
          <w:marRight w:val="0"/>
          <w:marTop w:val="0"/>
          <w:marBottom w:val="0"/>
          <w:divBdr>
            <w:top w:val="none" w:sz="0" w:space="0" w:color="auto"/>
            <w:left w:val="none" w:sz="0" w:space="0" w:color="auto"/>
            <w:bottom w:val="none" w:sz="0" w:space="0" w:color="auto"/>
            <w:right w:val="none" w:sz="0" w:space="0" w:color="auto"/>
          </w:divBdr>
        </w:div>
        <w:div w:id="1160996593">
          <w:marLeft w:val="640"/>
          <w:marRight w:val="0"/>
          <w:marTop w:val="0"/>
          <w:marBottom w:val="0"/>
          <w:divBdr>
            <w:top w:val="none" w:sz="0" w:space="0" w:color="auto"/>
            <w:left w:val="none" w:sz="0" w:space="0" w:color="auto"/>
            <w:bottom w:val="none" w:sz="0" w:space="0" w:color="auto"/>
            <w:right w:val="none" w:sz="0" w:space="0" w:color="auto"/>
          </w:divBdr>
        </w:div>
        <w:div w:id="1301154483">
          <w:marLeft w:val="640"/>
          <w:marRight w:val="0"/>
          <w:marTop w:val="0"/>
          <w:marBottom w:val="0"/>
          <w:divBdr>
            <w:top w:val="none" w:sz="0" w:space="0" w:color="auto"/>
            <w:left w:val="none" w:sz="0" w:space="0" w:color="auto"/>
            <w:bottom w:val="none" w:sz="0" w:space="0" w:color="auto"/>
            <w:right w:val="none" w:sz="0" w:space="0" w:color="auto"/>
          </w:divBdr>
        </w:div>
        <w:div w:id="1837261845">
          <w:marLeft w:val="640"/>
          <w:marRight w:val="0"/>
          <w:marTop w:val="0"/>
          <w:marBottom w:val="0"/>
          <w:divBdr>
            <w:top w:val="none" w:sz="0" w:space="0" w:color="auto"/>
            <w:left w:val="none" w:sz="0" w:space="0" w:color="auto"/>
            <w:bottom w:val="none" w:sz="0" w:space="0" w:color="auto"/>
            <w:right w:val="none" w:sz="0" w:space="0" w:color="auto"/>
          </w:divBdr>
        </w:div>
        <w:div w:id="295913540">
          <w:marLeft w:val="640"/>
          <w:marRight w:val="0"/>
          <w:marTop w:val="0"/>
          <w:marBottom w:val="0"/>
          <w:divBdr>
            <w:top w:val="none" w:sz="0" w:space="0" w:color="auto"/>
            <w:left w:val="none" w:sz="0" w:space="0" w:color="auto"/>
            <w:bottom w:val="none" w:sz="0" w:space="0" w:color="auto"/>
            <w:right w:val="none" w:sz="0" w:space="0" w:color="auto"/>
          </w:divBdr>
        </w:div>
        <w:div w:id="153879269">
          <w:marLeft w:val="640"/>
          <w:marRight w:val="0"/>
          <w:marTop w:val="0"/>
          <w:marBottom w:val="0"/>
          <w:divBdr>
            <w:top w:val="none" w:sz="0" w:space="0" w:color="auto"/>
            <w:left w:val="none" w:sz="0" w:space="0" w:color="auto"/>
            <w:bottom w:val="none" w:sz="0" w:space="0" w:color="auto"/>
            <w:right w:val="none" w:sz="0" w:space="0" w:color="auto"/>
          </w:divBdr>
        </w:div>
        <w:div w:id="314651054">
          <w:marLeft w:val="640"/>
          <w:marRight w:val="0"/>
          <w:marTop w:val="0"/>
          <w:marBottom w:val="0"/>
          <w:divBdr>
            <w:top w:val="none" w:sz="0" w:space="0" w:color="auto"/>
            <w:left w:val="none" w:sz="0" w:space="0" w:color="auto"/>
            <w:bottom w:val="none" w:sz="0" w:space="0" w:color="auto"/>
            <w:right w:val="none" w:sz="0" w:space="0" w:color="auto"/>
          </w:divBdr>
        </w:div>
        <w:div w:id="1997563226">
          <w:marLeft w:val="640"/>
          <w:marRight w:val="0"/>
          <w:marTop w:val="0"/>
          <w:marBottom w:val="0"/>
          <w:divBdr>
            <w:top w:val="none" w:sz="0" w:space="0" w:color="auto"/>
            <w:left w:val="none" w:sz="0" w:space="0" w:color="auto"/>
            <w:bottom w:val="none" w:sz="0" w:space="0" w:color="auto"/>
            <w:right w:val="none" w:sz="0" w:space="0" w:color="auto"/>
          </w:divBdr>
        </w:div>
        <w:div w:id="1423918187">
          <w:marLeft w:val="640"/>
          <w:marRight w:val="0"/>
          <w:marTop w:val="0"/>
          <w:marBottom w:val="0"/>
          <w:divBdr>
            <w:top w:val="none" w:sz="0" w:space="0" w:color="auto"/>
            <w:left w:val="none" w:sz="0" w:space="0" w:color="auto"/>
            <w:bottom w:val="none" w:sz="0" w:space="0" w:color="auto"/>
            <w:right w:val="none" w:sz="0" w:space="0" w:color="auto"/>
          </w:divBdr>
        </w:div>
        <w:div w:id="1634629414">
          <w:marLeft w:val="640"/>
          <w:marRight w:val="0"/>
          <w:marTop w:val="0"/>
          <w:marBottom w:val="0"/>
          <w:divBdr>
            <w:top w:val="none" w:sz="0" w:space="0" w:color="auto"/>
            <w:left w:val="none" w:sz="0" w:space="0" w:color="auto"/>
            <w:bottom w:val="none" w:sz="0" w:space="0" w:color="auto"/>
            <w:right w:val="none" w:sz="0" w:space="0" w:color="auto"/>
          </w:divBdr>
        </w:div>
        <w:div w:id="427429900">
          <w:marLeft w:val="640"/>
          <w:marRight w:val="0"/>
          <w:marTop w:val="0"/>
          <w:marBottom w:val="0"/>
          <w:divBdr>
            <w:top w:val="none" w:sz="0" w:space="0" w:color="auto"/>
            <w:left w:val="none" w:sz="0" w:space="0" w:color="auto"/>
            <w:bottom w:val="none" w:sz="0" w:space="0" w:color="auto"/>
            <w:right w:val="none" w:sz="0" w:space="0" w:color="auto"/>
          </w:divBdr>
        </w:div>
        <w:div w:id="822232029">
          <w:marLeft w:val="640"/>
          <w:marRight w:val="0"/>
          <w:marTop w:val="0"/>
          <w:marBottom w:val="0"/>
          <w:divBdr>
            <w:top w:val="none" w:sz="0" w:space="0" w:color="auto"/>
            <w:left w:val="none" w:sz="0" w:space="0" w:color="auto"/>
            <w:bottom w:val="none" w:sz="0" w:space="0" w:color="auto"/>
            <w:right w:val="none" w:sz="0" w:space="0" w:color="auto"/>
          </w:divBdr>
        </w:div>
        <w:div w:id="412706039">
          <w:marLeft w:val="640"/>
          <w:marRight w:val="0"/>
          <w:marTop w:val="0"/>
          <w:marBottom w:val="0"/>
          <w:divBdr>
            <w:top w:val="none" w:sz="0" w:space="0" w:color="auto"/>
            <w:left w:val="none" w:sz="0" w:space="0" w:color="auto"/>
            <w:bottom w:val="none" w:sz="0" w:space="0" w:color="auto"/>
            <w:right w:val="none" w:sz="0" w:space="0" w:color="auto"/>
          </w:divBdr>
        </w:div>
        <w:div w:id="179241556">
          <w:marLeft w:val="640"/>
          <w:marRight w:val="0"/>
          <w:marTop w:val="0"/>
          <w:marBottom w:val="0"/>
          <w:divBdr>
            <w:top w:val="none" w:sz="0" w:space="0" w:color="auto"/>
            <w:left w:val="none" w:sz="0" w:space="0" w:color="auto"/>
            <w:bottom w:val="none" w:sz="0" w:space="0" w:color="auto"/>
            <w:right w:val="none" w:sz="0" w:space="0" w:color="auto"/>
          </w:divBdr>
        </w:div>
        <w:div w:id="1544634967">
          <w:marLeft w:val="640"/>
          <w:marRight w:val="0"/>
          <w:marTop w:val="0"/>
          <w:marBottom w:val="0"/>
          <w:divBdr>
            <w:top w:val="none" w:sz="0" w:space="0" w:color="auto"/>
            <w:left w:val="none" w:sz="0" w:space="0" w:color="auto"/>
            <w:bottom w:val="none" w:sz="0" w:space="0" w:color="auto"/>
            <w:right w:val="none" w:sz="0" w:space="0" w:color="auto"/>
          </w:divBdr>
        </w:div>
        <w:div w:id="429158180">
          <w:marLeft w:val="640"/>
          <w:marRight w:val="0"/>
          <w:marTop w:val="0"/>
          <w:marBottom w:val="0"/>
          <w:divBdr>
            <w:top w:val="none" w:sz="0" w:space="0" w:color="auto"/>
            <w:left w:val="none" w:sz="0" w:space="0" w:color="auto"/>
            <w:bottom w:val="none" w:sz="0" w:space="0" w:color="auto"/>
            <w:right w:val="none" w:sz="0" w:space="0" w:color="auto"/>
          </w:divBdr>
        </w:div>
        <w:div w:id="1798332388">
          <w:marLeft w:val="640"/>
          <w:marRight w:val="0"/>
          <w:marTop w:val="0"/>
          <w:marBottom w:val="0"/>
          <w:divBdr>
            <w:top w:val="none" w:sz="0" w:space="0" w:color="auto"/>
            <w:left w:val="none" w:sz="0" w:space="0" w:color="auto"/>
            <w:bottom w:val="none" w:sz="0" w:space="0" w:color="auto"/>
            <w:right w:val="none" w:sz="0" w:space="0" w:color="auto"/>
          </w:divBdr>
        </w:div>
        <w:div w:id="1609005400">
          <w:marLeft w:val="640"/>
          <w:marRight w:val="0"/>
          <w:marTop w:val="0"/>
          <w:marBottom w:val="0"/>
          <w:divBdr>
            <w:top w:val="none" w:sz="0" w:space="0" w:color="auto"/>
            <w:left w:val="none" w:sz="0" w:space="0" w:color="auto"/>
            <w:bottom w:val="none" w:sz="0" w:space="0" w:color="auto"/>
            <w:right w:val="none" w:sz="0" w:space="0" w:color="auto"/>
          </w:divBdr>
        </w:div>
        <w:div w:id="1450587043">
          <w:marLeft w:val="640"/>
          <w:marRight w:val="0"/>
          <w:marTop w:val="0"/>
          <w:marBottom w:val="0"/>
          <w:divBdr>
            <w:top w:val="none" w:sz="0" w:space="0" w:color="auto"/>
            <w:left w:val="none" w:sz="0" w:space="0" w:color="auto"/>
            <w:bottom w:val="none" w:sz="0" w:space="0" w:color="auto"/>
            <w:right w:val="none" w:sz="0" w:space="0" w:color="auto"/>
          </w:divBdr>
        </w:div>
        <w:div w:id="451171496">
          <w:marLeft w:val="640"/>
          <w:marRight w:val="0"/>
          <w:marTop w:val="0"/>
          <w:marBottom w:val="0"/>
          <w:divBdr>
            <w:top w:val="none" w:sz="0" w:space="0" w:color="auto"/>
            <w:left w:val="none" w:sz="0" w:space="0" w:color="auto"/>
            <w:bottom w:val="none" w:sz="0" w:space="0" w:color="auto"/>
            <w:right w:val="none" w:sz="0" w:space="0" w:color="auto"/>
          </w:divBdr>
        </w:div>
        <w:div w:id="1521625984">
          <w:marLeft w:val="640"/>
          <w:marRight w:val="0"/>
          <w:marTop w:val="0"/>
          <w:marBottom w:val="0"/>
          <w:divBdr>
            <w:top w:val="none" w:sz="0" w:space="0" w:color="auto"/>
            <w:left w:val="none" w:sz="0" w:space="0" w:color="auto"/>
            <w:bottom w:val="none" w:sz="0" w:space="0" w:color="auto"/>
            <w:right w:val="none" w:sz="0" w:space="0" w:color="auto"/>
          </w:divBdr>
        </w:div>
        <w:div w:id="1624968155">
          <w:marLeft w:val="640"/>
          <w:marRight w:val="0"/>
          <w:marTop w:val="0"/>
          <w:marBottom w:val="0"/>
          <w:divBdr>
            <w:top w:val="none" w:sz="0" w:space="0" w:color="auto"/>
            <w:left w:val="none" w:sz="0" w:space="0" w:color="auto"/>
            <w:bottom w:val="none" w:sz="0" w:space="0" w:color="auto"/>
            <w:right w:val="none" w:sz="0" w:space="0" w:color="auto"/>
          </w:divBdr>
        </w:div>
        <w:div w:id="1228222663">
          <w:marLeft w:val="640"/>
          <w:marRight w:val="0"/>
          <w:marTop w:val="0"/>
          <w:marBottom w:val="0"/>
          <w:divBdr>
            <w:top w:val="none" w:sz="0" w:space="0" w:color="auto"/>
            <w:left w:val="none" w:sz="0" w:space="0" w:color="auto"/>
            <w:bottom w:val="none" w:sz="0" w:space="0" w:color="auto"/>
            <w:right w:val="none" w:sz="0" w:space="0" w:color="auto"/>
          </w:divBdr>
        </w:div>
        <w:div w:id="1509757034">
          <w:marLeft w:val="640"/>
          <w:marRight w:val="0"/>
          <w:marTop w:val="0"/>
          <w:marBottom w:val="0"/>
          <w:divBdr>
            <w:top w:val="none" w:sz="0" w:space="0" w:color="auto"/>
            <w:left w:val="none" w:sz="0" w:space="0" w:color="auto"/>
            <w:bottom w:val="none" w:sz="0" w:space="0" w:color="auto"/>
            <w:right w:val="none" w:sz="0" w:space="0" w:color="auto"/>
          </w:divBdr>
        </w:div>
        <w:div w:id="926618512">
          <w:marLeft w:val="640"/>
          <w:marRight w:val="0"/>
          <w:marTop w:val="0"/>
          <w:marBottom w:val="0"/>
          <w:divBdr>
            <w:top w:val="none" w:sz="0" w:space="0" w:color="auto"/>
            <w:left w:val="none" w:sz="0" w:space="0" w:color="auto"/>
            <w:bottom w:val="none" w:sz="0" w:space="0" w:color="auto"/>
            <w:right w:val="none" w:sz="0" w:space="0" w:color="auto"/>
          </w:divBdr>
        </w:div>
        <w:div w:id="416294140">
          <w:marLeft w:val="640"/>
          <w:marRight w:val="0"/>
          <w:marTop w:val="0"/>
          <w:marBottom w:val="0"/>
          <w:divBdr>
            <w:top w:val="none" w:sz="0" w:space="0" w:color="auto"/>
            <w:left w:val="none" w:sz="0" w:space="0" w:color="auto"/>
            <w:bottom w:val="none" w:sz="0" w:space="0" w:color="auto"/>
            <w:right w:val="none" w:sz="0" w:space="0" w:color="auto"/>
          </w:divBdr>
        </w:div>
        <w:div w:id="1801848230">
          <w:marLeft w:val="640"/>
          <w:marRight w:val="0"/>
          <w:marTop w:val="0"/>
          <w:marBottom w:val="0"/>
          <w:divBdr>
            <w:top w:val="none" w:sz="0" w:space="0" w:color="auto"/>
            <w:left w:val="none" w:sz="0" w:space="0" w:color="auto"/>
            <w:bottom w:val="none" w:sz="0" w:space="0" w:color="auto"/>
            <w:right w:val="none" w:sz="0" w:space="0" w:color="auto"/>
          </w:divBdr>
        </w:div>
        <w:div w:id="961424414">
          <w:marLeft w:val="640"/>
          <w:marRight w:val="0"/>
          <w:marTop w:val="0"/>
          <w:marBottom w:val="0"/>
          <w:divBdr>
            <w:top w:val="none" w:sz="0" w:space="0" w:color="auto"/>
            <w:left w:val="none" w:sz="0" w:space="0" w:color="auto"/>
            <w:bottom w:val="none" w:sz="0" w:space="0" w:color="auto"/>
            <w:right w:val="none" w:sz="0" w:space="0" w:color="auto"/>
          </w:divBdr>
        </w:div>
        <w:div w:id="255329910">
          <w:marLeft w:val="640"/>
          <w:marRight w:val="0"/>
          <w:marTop w:val="0"/>
          <w:marBottom w:val="0"/>
          <w:divBdr>
            <w:top w:val="none" w:sz="0" w:space="0" w:color="auto"/>
            <w:left w:val="none" w:sz="0" w:space="0" w:color="auto"/>
            <w:bottom w:val="none" w:sz="0" w:space="0" w:color="auto"/>
            <w:right w:val="none" w:sz="0" w:space="0" w:color="auto"/>
          </w:divBdr>
        </w:div>
        <w:div w:id="1915313191">
          <w:marLeft w:val="640"/>
          <w:marRight w:val="0"/>
          <w:marTop w:val="0"/>
          <w:marBottom w:val="0"/>
          <w:divBdr>
            <w:top w:val="none" w:sz="0" w:space="0" w:color="auto"/>
            <w:left w:val="none" w:sz="0" w:space="0" w:color="auto"/>
            <w:bottom w:val="none" w:sz="0" w:space="0" w:color="auto"/>
            <w:right w:val="none" w:sz="0" w:space="0" w:color="auto"/>
          </w:divBdr>
        </w:div>
        <w:div w:id="1900627686">
          <w:marLeft w:val="640"/>
          <w:marRight w:val="0"/>
          <w:marTop w:val="0"/>
          <w:marBottom w:val="0"/>
          <w:divBdr>
            <w:top w:val="none" w:sz="0" w:space="0" w:color="auto"/>
            <w:left w:val="none" w:sz="0" w:space="0" w:color="auto"/>
            <w:bottom w:val="none" w:sz="0" w:space="0" w:color="auto"/>
            <w:right w:val="none" w:sz="0" w:space="0" w:color="auto"/>
          </w:divBdr>
        </w:div>
        <w:div w:id="203299095">
          <w:marLeft w:val="640"/>
          <w:marRight w:val="0"/>
          <w:marTop w:val="0"/>
          <w:marBottom w:val="0"/>
          <w:divBdr>
            <w:top w:val="none" w:sz="0" w:space="0" w:color="auto"/>
            <w:left w:val="none" w:sz="0" w:space="0" w:color="auto"/>
            <w:bottom w:val="none" w:sz="0" w:space="0" w:color="auto"/>
            <w:right w:val="none" w:sz="0" w:space="0" w:color="auto"/>
          </w:divBdr>
        </w:div>
        <w:div w:id="270674431">
          <w:marLeft w:val="640"/>
          <w:marRight w:val="0"/>
          <w:marTop w:val="0"/>
          <w:marBottom w:val="0"/>
          <w:divBdr>
            <w:top w:val="none" w:sz="0" w:space="0" w:color="auto"/>
            <w:left w:val="none" w:sz="0" w:space="0" w:color="auto"/>
            <w:bottom w:val="none" w:sz="0" w:space="0" w:color="auto"/>
            <w:right w:val="none" w:sz="0" w:space="0" w:color="auto"/>
          </w:divBdr>
        </w:div>
        <w:div w:id="809782464">
          <w:marLeft w:val="640"/>
          <w:marRight w:val="0"/>
          <w:marTop w:val="0"/>
          <w:marBottom w:val="0"/>
          <w:divBdr>
            <w:top w:val="none" w:sz="0" w:space="0" w:color="auto"/>
            <w:left w:val="none" w:sz="0" w:space="0" w:color="auto"/>
            <w:bottom w:val="none" w:sz="0" w:space="0" w:color="auto"/>
            <w:right w:val="none" w:sz="0" w:space="0" w:color="auto"/>
          </w:divBdr>
        </w:div>
        <w:div w:id="2019456156">
          <w:marLeft w:val="640"/>
          <w:marRight w:val="0"/>
          <w:marTop w:val="0"/>
          <w:marBottom w:val="0"/>
          <w:divBdr>
            <w:top w:val="none" w:sz="0" w:space="0" w:color="auto"/>
            <w:left w:val="none" w:sz="0" w:space="0" w:color="auto"/>
            <w:bottom w:val="none" w:sz="0" w:space="0" w:color="auto"/>
            <w:right w:val="none" w:sz="0" w:space="0" w:color="auto"/>
          </w:divBdr>
        </w:div>
        <w:div w:id="477187844">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29527509">
      <w:bodyDiv w:val="1"/>
      <w:marLeft w:val="0"/>
      <w:marRight w:val="0"/>
      <w:marTop w:val="0"/>
      <w:marBottom w:val="0"/>
      <w:divBdr>
        <w:top w:val="none" w:sz="0" w:space="0" w:color="auto"/>
        <w:left w:val="none" w:sz="0" w:space="0" w:color="auto"/>
        <w:bottom w:val="none" w:sz="0" w:space="0" w:color="auto"/>
        <w:right w:val="none" w:sz="0" w:space="0" w:color="auto"/>
      </w:divBdr>
      <w:divsChild>
        <w:div w:id="251595235">
          <w:marLeft w:val="640"/>
          <w:marRight w:val="0"/>
          <w:marTop w:val="0"/>
          <w:marBottom w:val="0"/>
          <w:divBdr>
            <w:top w:val="none" w:sz="0" w:space="0" w:color="auto"/>
            <w:left w:val="none" w:sz="0" w:space="0" w:color="auto"/>
            <w:bottom w:val="none" w:sz="0" w:space="0" w:color="auto"/>
            <w:right w:val="none" w:sz="0" w:space="0" w:color="auto"/>
          </w:divBdr>
        </w:div>
        <w:div w:id="1537617345">
          <w:marLeft w:val="640"/>
          <w:marRight w:val="0"/>
          <w:marTop w:val="0"/>
          <w:marBottom w:val="0"/>
          <w:divBdr>
            <w:top w:val="none" w:sz="0" w:space="0" w:color="auto"/>
            <w:left w:val="none" w:sz="0" w:space="0" w:color="auto"/>
            <w:bottom w:val="none" w:sz="0" w:space="0" w:color="auto"/>
            <w:right w:val="none" w:sz="0" w:space="0" w:color="auto"/>
          </w:divBdr>
        </w:div>
        <w:div w:id="1391074307">
          <w:marLeft w:val="640"/>
          <w:marRight w:val="0"/>
          <w:marTop w:val="0"/>
          <w:marBottom w:val="0"/>
          <w:divBdr>
            <w:top w:val="none" w:sz="0" w:space="0" w:color="auto"/>
            <w:left w:val="none" w:sz="0" w:space="0" w:color="auto"/>
            <w:bottom w:val="none" w:sz="0" w:space="0" w:color="auto"/>
            <w:right w:val="none" w:sz="0" w:space="0" w:color="auto"/>
          </w:divBdr>
        </w:div>
        <w:div w:id="883055754">
          <w:marLeft w:val="640"/>
          <w:marRight w:val="0"/>
          <w:marTop w:val="0"/>
          <w:marBottom w:val="0"/>
          <w:divBdr>
            <w:top w:val="none" w:sz="0" w:space="0" w:color="auto"/>
            <w:left w:val="none" w:sz="0" w:space="0" w:color="auto"/>
            <w:bottom w:val="none" w:sz="0" w:space="0" w:color="auto"/>
            <w:right w:val="none" w:sz="0" w:space="0" w:color="auto"/>
          </w:divBdr>
        </w:div>
        <w:div w:id="1132136970">
          <w:marLeft w:val="640"/>
          <w:marRight w:val="0"/>
          <w:marTop w:val="0"/>
          <w:marBottom w:val="0"/>
          <w:divBdr>
            <w:top w:val="none" w:sz="0" w:space="0" w:color="auto"/>
            <w:left w:val="none" w:sz="0" w:space="0" w:color="auto"/>
            <w:bottom w:val="none" w:sz="0" w:space="0" w:color="auto"/>
            <w:right w:val="none" w:sz="0" w:space="0" w:color="auto"/>
          </w:divBdr>
        </w:div>
        <w:div w:id="687756017">
          <w:marLeft w:val="640"/>
          <w:marRight w:val="0"/>
          <w:marTop w:val="0"/>
          <w:marBottom w:val="0"/>
          <w:divBdr>
            <w:top w:val="none" w:sz="0" w:space="0" w:color="auto"/>
            <w:left w:val="none" w:sz="0" w:space="0" w:color="auto"/>
            <w:bottom w:val="none" w:sz="0" w:space="0" w:color="auto"/>
            <w:right w:val="none" w:sz="0" w:space="0" w:color="auto"/>
          </w:divBdr>
        </w:div>
        <w:div w:id="402600995">
          <w:marLeft w:val="640"/>
          <w:marRight w:val="0"/>
          <w:marTop w:val="0"/>
          <w:marBottom w:val="0"/>
          <w:divBdr>
            <w:top w:val="none" w:sz="0" w:space="0" w:color="auto"/>
            <w:left w:val="none" w:sz="0" w:space="0" w:color="auto"/>
            <w:bottom w:val="none" w:sz="0" w:space="0" w:color="auto"/>
            <w:right w:val="none" w:sz="0" w:space="0" w:color="auto"/>
          </w:divBdr>
        </w:div>
        <w:div w:id="1278411154">
          <w:marLeft w:val="640"/>
          <w:marRight w:val="0"/>
          <w:marTop w:val="0"/>
          <w:marBottom w:val="0"/>
          <w:divBdr>
            <w:top w:val="none" w:sz="0" w:space="0" w:color="auto"/>
            <w:left w:val="none" w:sz="0" w:space="0" w:color="auto"/>
            <w:bottom w:val="none" w:sz="0" w:space="0" w:color="auto"/>
            <w:right w:val="none" w:sz="0" w:space="0" w:color="auto"/>
          </w:divBdr>
        </w:div>
        <w:div w:id="1157377758">
          <w:marLeft w:val="640"/>
          <w:marRight w:val="0"/>
          <w:marTop w:val="0"/>
          <w:marBottom w:val="0"/>
          <w:divBdr>
            <w:top w:val="none" w:sz="0" w:space="0" w:color="auto"/>
            <w:left w:val="none" w:sz="0" w:space="0" w:color="auto"/>
            <w:bottom w:val="none" w:sz="0" w:space="0" w:color="auto"/>
            <w:right w:val="none" w:sz="0" w:space="0" w:color="auto"/>
          </w:divBdr>
        </w:div>
        <w:div w:id="308635032">
          <w:marLeft w:val="640"/>
          <w:marRight w:val="0"/>
          <w:marTop w:val="0"/>
          <w:marBottom w:val="0"/>
          <w:divBdr>
            <w:top w:val="none" w:sz="0" w:space="0" w:color="auto"/>
            <w:left w:val="none" w:sz="0" w:space="0" w:color="auto"/>
            <w:bottom w:val="none" w:sz="0" w:space="0" w:color="auto"/>
            <w:right w:val="none" w:sz="0" w:space="0" w:color="auto"/>
          </w:divBdr>
        </w:div>
        <w:div w:id="298730384">
          <w:marLeft w:val="640"/>
          <w:marRight w:val="0"/>
          <w:marTop w:val="0"/>
          <w:marBottom w:val="0"/>
          <w:divBdr>
            <w:top w:val="none" w:sz="0" w:space="0" w:color="auto"/>
            <w:left w:val="none" w:sz="0" w:space="0" w:color="auto"/>
            <w:bottom w:val="none" w:sz="0" w:space="0" w:color="auto"/>
            <w:right w:val="none" w:sz="0" w:space="0" w:color="auto"/>
          </w:divBdr>
        </w:div>
        <w:div w:id="2138984540">
          <w:marLeft w:val="640"/>
          <w:marRight w:val="0"/>
          <w:marTop w:val="0"/>
          <w:marBottom w:val="0"/>
          <w:divBdr>
            <w:top w:val="none" w:sz="0" w:space="0" w:color="auto"/>
            <w:left w:val="none" w:sz="0" w:space="0" w:color="auto"/>
            <w:bottom w:val="none" w:sz="0" w:space="0" w:color="auto"/>
            <w:right w:val="none" w:sz="0" w:space="0" w:color="auto"/>
          </w:divBdr>
        </w:div>
        <w:div w:id="99380907">
          <w:marLeft w:val="640"/>
          <w:marRight w:val="0"/>
          <w:marTop w:val="0"/>
          <w:marBottom w:val="0"/>
          <w:divBdr>
            <w:top w:val="none" w:sz="0" w:space="0" w:color="auto"/>
            <w:left w:val="none" w:sz="0" w:space="0" w:color="auto"/>
            <w:bottom w:val="none" w:sz="0" w:space="0" w:color="auto"/>
            <w:right w:val="none" w:sz="0" w:space="0" w:color="auto"/>
          </w:divBdr>
        </w:div>
        <w:div w:id="1103187980">
          <w:marLeft w:val="640"/>
          <w:marRight w:val="0"/>
          <w:marTop w:val="0"/>
          <w:marBottom w:val="0"/>
          <w:divBdr>
            <w:top w:val="none" w:sz="0" w:space="0" w:color="auto"/>
            <w:left w:val="none" w:sz="0" w:space="0" w:color="auto"/>
            <w:bottom w:val="none" w:sz="0" w:space="0" w:color="auto"/>
            <w:right w:val="none" w:sz="0" w:space="0" w:color="auto"/>
          </w:divBdr>
        </w:div>
        <w:div w:id="2028213778">
          <w:marLeft w:val="640"/>
          <w:marRight w:val="0"/>
          <w:marTop w:val="0"/>
          <w:marBottom w:val="0"/>
          <w:divBdr>
            <w:top w:val="none" w:sz="0" w:space="0" w:color="auto"/>
            <w:left w:val="none" w:sz="0" w:space="0" w:color="auto"/>
            <w:bottom w:val="none" w:sz="0" w:space="0" w:color="auto"/>
            <w:right w:val="none" w:sz="0" w:space="0" w:color="auto"/>
          </w:divBdr>
        </w:div>
        <w:div w:id="822547916">
          <w:marLeft w:val="640"/>
          <w:marRight w:val="0"/>
          <w:marTop w:val="0"/>
          <w:marBottom w:val="0"/>
          <w:divBdr>
            <w:top w:val="none" w:sz="0" w:space="0" w:color="auto"/>
            <w:left w:val="none" w:sz="0" w:space="0" w:color="auto"/>
            <w:bottom w:val="none" w:sz="0" w:space="0" w:color="auto"/>
            <w:right w:val="none" w:sz="0" w:space="0" w:color="auto"/>
          </w:divBdr>
        </w:div>
        <w:div w:id="1238637965">
          <w:marLeft w:val="640"/>
          <w:marRight w:val="0"/>
          <w:marTop w:val="0"/>
          <w:marBottom w:val="0"/>
          <w:divBdr>
            <w:top w:val="none" w:sz="0" w:space="0" w:color="auto"/>
            <w:left w:val="none" w:sz="0" w:space="0" w:color="auto"/>
            <w:bottom w:val="none" w:sz="0" w:space="0" w:color="auto"/>
            <w:right w:val="none" w:sz="0" w:space="0" w:color="auto"/>
          </w:divBdr>
        </w:div>
        <w:div w:id="1130247555">
          <w:marLeft w:val="640"/>
          <w:marRight w:val="0"/>
          <w:marTop w:val="0"/>
          <w:marBottom w:val="0"/>
          <w:divBdr>
            <w:top w:val="none" w:sz="0" w:space="0" w:color="auto"/>
            <w:left w:val="none" w:sz="0" w:space="0" w:color="auto"/>
            <w:bottom w:val="none" w:sz="0" w:space="0" w:color="auto"/>
            <w:right w:val="none" w:sz="0" w:space="0" w:color="auto"/>
          </w:divBdr>
        </w:div>
        <w:div w:id="192038239">
          <w:marLeft w:val="640"/>
          <w:marRight w:val="0"/>
          <w:marTop w:val="0"/>
          <w:marBottom w:val="0"/>
          <w:divBdr>
            <w:top w:val="none" w:sz="0" w:space="0" w:color="auto"/>
            <w:left w:val="none" w:sz="0" w:space="0" w:color="auto"/>
            <w:bottom w:val="none" w:sz="0" w:space="0" w:color="auto"/>
            <w:right w:val="none" w:sz="0" w:space="0" w:color="auto"/>
          </w:divBdr>
        </w:div>
        <w:div w:id="1889224772">
          <w:marLeft w:val="640"/>
          <w:marRight w:val="0"/>
          <w:marTop w:val="0"/>
          <w:marBottom w:val="0"/>
          <w:divBdr>
            <w:top w:val="none" w:sz="0" w:space="0" w:color="auto"/>
            <w:left w:val="none" w:sz="0" w:space="0" w:color="auto"/>
            <w:bottom w:val="none" w:sz="0" w:space="0" w:color="auto"/>
            <w:right w:val="none" w:sz="0" w:space="0" w:color="auto"/>
          </w:divBdr>
        </w:div>
        <w:div w:id="1799302902">
          <w:marLeft w:val="640"/>
          <w:marRight w:val="0"/>
          <w:marTop w:val="0"/>
          <w:marBottom w:val="0"/>
          <w:divBdr>
            <w:top w:val="none" w:sz="0" w:space="0" w:color="auto"/>
            <w:left w:val="none" w:sz="0" w:space="0" w:color="auto"/>
            <w:bottom w:val="none" w:sz="0" w:space="0" w:color="auto"/>
            <w:right w:val="none" w:sz="0" w:space="0" w:color="auto"/>
          </w:divBdr>
        </w:div>
        <w:div w:id="952633857">
          <w:marLeft w:val="640"/>
          <w:marRight w:val="0"/>
          <w:marTop w:val="0"/>
          <w:marBottom w:val="0"/>
          <w:divBdr>
            <w:top w:val="none" w:sz="0" w:space="0" w:color="auto"/>
            <w:left w:val="none" w:sz="0" w:space="0" w:color="auto"/>
            <w:bottom w:val="none" w:sz="0" w:space="0" w:color="auto"/>
            <w:right w:val="none" w:sz="0" w:space="0" w:color="auto"/>
          </w:divBdr>
        </w:div>
        <w:div w:id="1142887424">
          <w:marLeft w:val="640"/>
          <w:marRight w:val="0"/>
          <w:marTop w:val="0"/>
          <w:marBottom w:val="0"/>
          <w:divBdr>
            <w:top w:val="none" w:sz="0" w:space="0" w:color="auto"/>
            <w:left w:val="none" w:sz="0" w:space="0" w:color="auto"/>
            <w:bottom w:val="none" w:sz="0" w:space="0" w:color="auto"/>
            <w:right w:val="none" w:sz="0" w:space="0" w:color="auto"/>
          </w:divBdr>
        </w:div>
        <w:div w:id="1521117635">
          <w:marLeft w:val="640"/>
          <w:marRight w:val="0"/>
          <w:marTop w:val="0"/>
          <w:marBottom w:val="0"/>
          <w:divBdr>
            <w:top w:val="none" w:sz="0" w:space="0" w:color="auto"/>
            <w:left w:val="none" w:sz="0" w:space="0" w:color="auto"/>
            <w:bottom w:val="none" w:sz="0" w:space="0" w:color="auto"/>
            <w:right w:val="none" w:sz="0" w:space="0" w:color="auto"/>
          </w:divBdr>
        </w:div>
        <w:div w:id="1920678285">
          <w:marLeft w:val="640"/>
          <w:marRight w:val="0"/>
          <w:marTop w:val="0"/>
          <w:marBottom w:val="0"/>
          <w:divBdr>
            <w:top w:val="none" w:sz="0" w:space="0" w:color="auto"/>
            <w:left w:val="none" w:sz="0" w:space="0" w:color="auto"/>
            <w:bottom w:val="none" w:sz="0" w:space="0" w:color="auto"/>
            <w:right w:val="none" w:sz="0" w:space="0" w:color="auto"/>
          </w:divBdr>
        </w:div>
        <w:div w:id="1951860581">
          <w:marLeft w:val="640"/>
          <w:marRight w:val="0"/>
          <w:marTop w:val="0"/>
          <w:marBottom w:val="0"/>
          <w:divBdr>
            <w:top w:val="none" w:sz="0" w:space="0" w:color="auto"/>
            <w:left w:val="none" w:sz="0" w:space="0" w:color="auto"/>
            <w:bottom w:val="none" w:sz="0" w:space="0" w:color="auto"/>
            <w:right w:val="none" w:sz="0" w:space="0" w:color="auto"/>
          </w:divBdr>
        </w:div>
        <w:div w:id="1145663150">
          <w:marLeft w:val="640"/>
          <w:marRight w:val="0"/>
          <w:marTop w:val="0"/>
          <w:marBottom w:val="0"/>
          <w:divBdr>
            <w:top w:val="none" w:sz="0" w:space="0" w:color="auto"/>
            <w:left w:val="none" w:sz="0" w:space="0" w:color="auto"/>
            <w:bottom w:val="none" w:sz="0" w:space="0" w:color="auto"/>
            <w:right w:val="none" w:sz="0" w:space="0" w:color="auto"/>
          </w:divBdr>
        </w:div>
        <w:div w:id="836188178">
          <w:marLeft w:val="640"/>
          <w:marRight w:val="0"/>
          <w:marTop w:val="0"/>
          <w:marBottom w:val="0"/>
          <w:divBdr>
            <w:top w:val="none" w:sz="0" w:space="0" w:color="auto"/>
            <w:left w:val="none" w:sz="0" w:space="0" w:color="auto"/>
            <w:bottom w:val="none" w:sz="0" w:space="0" w:color="auto"/>
            <w:right w:val="none" w:sz="0" w:space="0" w:color="auto"/>
          </w:divBdr>
        </w:div>
        <w:div w:id="777061595">
          <w:marLeft w:val="640"/>
          <w:marRight w:val="0"/>
          <w:marTop w:val="0"/>
          <w:marBottom w:val="0"/>
          <w:divBdr>
            <w:top w:val="none" w:sz="0" w:space="0" w:color="auto"/>
            <w:left w:val="none" w:sz="0" w:space="0" w:color="auto"/>
            <w:bottom w:val="none" w:sz="0" w:space="0" w:color="auto"/>
            <w:right w:val="none" w:sz="0" w:space="0" w:color="auto"/>
          </w:divBdr>
        </w:div>
        <w:div w:id="1220168804">
          <w:marLeft w:val="640"/>
          <w:marRight w:val="0"/>
          <w:marTop w:val="0"/>
          <w:marBottom w:val="0"/>
          <w:divBdr>
            <w:top w:val="none" w:sz="0" w:space="0" w:color="auto"/>
            <w:left w:val="none" w:sz="0" w:space="0" w:color="auto"/>
            <w:bottom w:val="none" w:sz="0" w:space="0" w:color="auto"/>
            <w:right w:val="none" w:sz="0" w:space="0" w:color="auto"/>
          </w:divBdr>
        </w:div>
        <w:div w:id="1244217211">
          <w:marLeft w:val="640"/>
          <w:marRight w:val="0"/>
          <w:marTop w:val="0"/>
          <w:marBottom w:val="0"/>
          <w:divBdr>
            <w:top w:val="none" w:sz="0" w:space="0" w:color="auto"/>
            <w:left w:val="none" w:sz="0" w:space="0" w:color="auto"/>
            <w:bottom w:val="none" w:sz="0" w:space="0" w:color="auto"/>
            <w:right w:val="none" w:sz="0" w:space="0" w:color="auto"/>
          </w:divBdr>
        </w:div>
        <w:div w:id="1923560899">
          <w:marLeft w:val="640"/>
          <w:marRight w:val="0"/>
          <w:marTop w:val="0"/>
          <w:marBottom w:val="0"/>
          <w:divBdr>
            <w:top w:val="none" w:sz="0" w:space="0" w:color="auto"/>
            <w:left w:val="none" w:sz="0" w:space="0" w:color="auto"/>
            <w:bottom w:val="none" w:sz="0" w:space="0" w:color="auto"/>
            <w:right w:val="none" w:sz="0" w:space="0" w:color="auto"/>
          </w:divBdr>
        </w:div>
        <w:div w:id="5177640">
          <w:marLeft w:val="640"/>
          <w:marRight w:val="0"/>
          <w:marTop w:val="0"/>
          <w:marBottom w:val="0"/>
          <w:divBdr>
            <w:top w:val="none" w:sz="0" w:space="0" w:color="auto"/>
            <w:left w:val="none" w:sz="0" w:space="0" w:color="auto"/>
            <w:bottom w:val="none" w:sz="0" w:space="0" w:color="auto"/>
            <w:right w:val="none" w:sz="0" w:space="0" w:color="auto"/>
          </w:divBdr>
        </w:div>
        <w:div w:id="1628465466">
          <w:marLeft w:val="640"/>
          <w:marRight w:val="0"/>
          <w:marTop w:val="0"/>
          <w:marBottom w:val="0"/>
          <w:divBdr>
            <w:top w:val="none" w:sz="0" w:space="0" w:color="auto"/>
            <w:left w:val="none" w:sz="0" w:space="0" w:color="auto"/>
            <w:bottom w:val="none" w:sz="0" w:space="0" w:color="auto"/>
            <w:right w:val="none" w:sz="0" w:space="0" w:color="auto"/>
          </w:divBdr>
        </w:div>
        <w:div w:id="2043431824">
          <w:marLeft w:val="640"/>
          <w:marRight w:val="0"/>
          <w:marTop w:val="0"/>
          <w:marBottom w:val="0"/>
          <w:divBdr>
            <w:top w:val="none" w:sz="0" w:space="0" w:color="auto"/>
            <w:left w:val="none" w:sz="0" w:space="0" w:color="auto"/>
            <w:bottom w:val="none" w:sz="0" w:space="0" w:color="auto"/>
            <w:right w:val="none" w:sz="0" w:space="0" w:color="auto"/>
          </w:divBdr>
        </w:div>
        <w:div w:id="1893074216">
          <w:marLeft w:val="640"/>
          <w:marRight w:val="0"/>
          <w:marTop w:val="0"/>
          <w:marBottom w:val="0"/>
          <w:divBdr>
            <w:top w:val="none" w:sz="0" w:space="0" w:color="auto"/>
            <w:left w:val="none" w:sz="0" w:space="0" w:color="auto"/>
            <w:bottom w:val="none" w:sz="0" w:space="0" w:color="auto"/>
            <w:right w:val="none" w:sz="0" w:space="0" w:color="auto"/>
          </w:divBdr>
        </w:div>
        <w:div w:id="1621958773">
          <w:marLeft w:val="640"/>
          <w:marRight w:val="0"/>
          <w:marTop w:val="0"/>
          <w:marBottom w:val="0"/>
          <w:divBdr>
            <w:top w:val="none" w:sz="0" w:space="0" w:color="auto"/>
            <w:left w:val="none" w:sz="0" w:space="0" w:color="auto"/>
            <w:bottom w:val="none" w:sz="0" w:space="0" w:color="auto"/>
            <w:right w:val="none" w:sz="0" w:space="0" w:color="auto"/>
          </w:divBdr>
        </w:div>
        <w:div w:id="1257133645">
          <w:marLeft w:val="640"/>
          <w:marRight w:val="0"/>
          <w:marTop w:val="0"/>
          <w:marBottom w:val="0"/>
          <w:divBdr>
            <w:top w:val="none" w:sz="0" w:space="0" w:color="auto"/>
            <w:left w:val="none" w:sz="0" w:space="0" w:color="auto"/>
            <w:bottom w:val="none" w:sz="0" w:space="0" w:color="auto"/>
            <w:right w:val="none" w:sz="0" w:space="0" w:color="auto"/>
          </w:divBdr>
        </w:div>
        <w:div w:id="2033677584">
          <w:marLeft w:val="640"/>
          <w:marRight w:val="0"/>
          <w:marTop w:val="0"/>
          <w:marBottom w:val="0"/>
          <w:divBdr>
            <w:top w:val="none" w:sz="0" w:space="0" w:color="auto"/>
            <w:left w:val="none" w:sz="0" w:space="0" w:color="auto"/>
            <w:bottom w:val="none" w:sz="0" w:space="0" w:color="auto"/>
            <w:right w:val="none" w:sz="0" w:space="0" w:color="auto"/>
          </w:divBdr>
        </w:div>
        <w:div w:id="16738800">
          <w:marLeft w:val="640"/>
          <w:marRight w:val="0"/>
          <w:marTop w:val="0"/>
          <w:marBottom w:val="0"/>
          <w:divBdr>
            <w:top w:val="none" w:sz="0" w:space="0" w:color="auto"/>
            <w:left w:val="none" w:sz="0" w:space="0" w:color="auto"/>
            <w:bottom w:val="none" w:sz="0" w:space="0" w:color="auto"/>
            <w:right w:val="none" w:sz="0" w:space="0" w:color="auto"/>
          </w:divBdr>
        </w:div>
        <w:div w:id="1372726354">
          <w:marLeft w:val="640"/>
          <w:marRight w:val="0"/>
          <w:marTop w:val="0"/>
          <w:marBottom w:val="0"/>
          <w:divBdr>
            <w:top w:val="none" w:sz="0" w:space="0" w:color="auto"/>
            <w:left w:val="none" w:sz="0" w:space="0" w:color="auto"/>
            <w:bottom w:val="none" w:sz="0" w:space="0" w:color="auto"/>
            <w:right w:val="none" w:sz="0" w:space="0" w:color="auto"/>
          </w:divBdr>
        </w:div>
        <w:div w:id="1876574101">
          <w:marLeft w:val="640"/>
          <w:marRight w:val="0"/>
          <w:marTop w:val="0"/>
          <w:marBottom w:val="0"/>
          <w:divBdr>
            <w:top w:val="none" w:sz="0" w:space="0" w:color="auto"/>
            <w:left w:val="none" w:sz="0" w:space="0" w:color="auto"/>
            <w:bottom w:val="none" w:sz="0" w:space="0" w:color="auto"/>
            <w:right w:val="none" w:sz="0" w:space="0" w:color="auto"/>
          </w:divBdr>
        </w:div>
        <w:div w:id="1155609498">
          <w:marLeft w:val="640"/>
          <w:marRight w:val="0"/>
          <w:marTop w:val="0"/>
          <w:marBottom w:val="0"/>
          <w:divBdr>
            <w:top w:val="none" w:sz="0" w:space="0" w:color="auto"/>
            <w:left w:val="none" w:sz="0" w:space="0" w:color="auto"/>
            <w:bottom w:val="none" w:sz="0" w:space="0" w:color="auto"/>
            <w:right w:val="none" w:sz="0" w:space="0" w:color="auto"/>
          </w:divBdr>
        </w:div>
        <w:div w:id="655383910">
          <w:marLeft w:val="640"/>
          <w:marRight w:val="0"/>
          <w:marTop w:val="0"/>
          <w:marBottom w:val="0"/>
          <w:divBdr>
            <w:top w:val="none" w:sz="0" w:space="0" w:color="auto"/>
            <w:left w:val="none" w:sz="0" w:space="0" w:color="auto"/>
            <w:bottom w:val="none" w:sz="0" w:space="0" w:color="auto"/>
            <w:right w:val="none" w:sz="0" w:space="0" w:color="auto"/>
          </w:divBdr>
        </w:div>
        <w:div w:id="1152058743">
          <w:marLeft w:val="640"/>
          <w:marRight w:val="0"/>
          <w:marTop w:val="0"/>
          <w:marBottom w:val="0"/>
          <w:divBdr>
            <w:top w:val="none" w:sz="0" w:space="0" w:color="auto"/>
            <w:left w:val="none" w:sz="0" w:space="0" w:color="auto"/>
            <w:bottom w:val="none" w:sz="0" w:space="0" w:color="auto"/>
            <w:right w:val="none" w:sz="0" w:space="0" w:color="auto"/>
          </w:divBdr>
        </w:div>
        <w:div w:id="1034842109">
          <w:marLeft w:val="640"/>
          <w:marRight w:val="0"/>
          <w:marTop w:val="0"/>
          <w:marBottom w:val="0"/>
          <w:divBdr>
            <w:top w:val="none" w:sz="0" w:space="0" w:color="auto"/>
            <w:left w:val="none" w:sz="0" w:space="0" w:color="auto"/>
            <w:bottom w:val="none" w:sz="0" w:space="0" w:color="auto"/>
            <w:right w:val="none" w:sz="0" w:space="0" w:color="auto"/>
          </w:divBdr>
        </w:div>
        <w:div w:id="1551720092">
          <w:marLeft w:val="640"/>
          <w:marRight w:val="0"/>
          <w:marTop w:val="0"/>
          <w:marBottom w:val="0"/>
          <w:divBdr>
            <w:top w:val="none" w:sz="0" w:space="0" w:color="auto"/>
            <w:left w:val="none" w:sz="0" w:space="0" w:color="auto"/>
            <w:bottom w:val="none" w:sz="0" w:space="0" w:color="auto"/>
            <w:right w:val="none" w:sz="0" w:space="0" w:color="auto"/>
          </w:divBdr>
        </w:div>
        <w:div w:id="513110337">
          <w:marLeft w:val="640"/>
          <w:marRight w:val="0"/>
          <w:marTop w:val="0"/>
          <w:marBottom w:val="0"/>
          <w:divBdr>
            <w:top w:val="none" w:sz="0" w:space="0" w:color="auto"/>
            <w:left w:val="none" w:sz="0" w:space="0" w:color="auto"/>
            <w:bottom w:val="none" w:sz="0" w:space="0" w:color="auto"/>
            <w:right w:val="none" w:sz="0" w:space="0" w:color="auto"/>
          </w:divBdr>
        </w:div>
        <w:div w:id="1818188253">
          <w:marLeft w:val="640"/>
          <w:marRight w:val="0"/>
          <w:marTop w:val="0"/>
          <w:marBottom w:val="0"/>
          <w:divBdr>
            <w:top w:val="none" w:sz="0" w:space="0" w:color="auto"/>
            <w:left w:val="none" w:sz="0" w:space="0" w:color="auto"/>
            <w:bottom w:val="none" w:sz="0" w:space="0" w:color="auto"/>
            <w:right w:val="none" w:sz="0" w:space="0" w:color="auto"/>
          </w:divBdr>
        </w:div>
        <w:div w:id="106044390">
          <w:marLeft w:val="640"/>
          <w:marRight w:val="0"/>
          <w:marTop w:val="0"/>
          <w:marBottom w:val="0"/>
          <w:divBdr>
            <w:top w:val="none" w:sz="0" w:space="0" w:color="auto"/>
            <w:left w:val="none" w:sz="0" w:space="0" w:color="auto"/>
            <w:bottom w:val="none" w:sz="0" w:space="0" w:color="auto"/>
            <w:right w:val="none" w:sz="0" w:space="0" w:color="auto"/>
          </w:divBdr>
        </w:div>
        <w:div w:id="1282108011">
          <w:marLeft w:val="640"/>
          <w:marRight w:val="0"/>
          <w:marTop w:val="0"/>
          <w:marBottom w:val="0"/>
          <w:divBdr>
            <w:top w:val="none" w:sz="0" w:space="0" w:color="auto"/>
            <w:left w:val="none" w:sz="0" w:space="0" w:color="auto"/>
            <w:bottom w:val="none" w:sz="0" w:space="0" w:color="auto"/>
            <w:right w:val="none" w:sz="0" w:space="0" w:color="auto"/>
          </w:divBdr>
        </w:div>
        <w:div w:id="1118527242">
          <w:marLeft w:val="640"/>
          <w:marRight w:val="0"/>
          <w:marTop w:val="0"/>
          <w:marBottom w:val="0"/>
          <w:divBdr>
            <w:top w:val="none" w:sz="0" w:space="0" w:color="auto"/>
            <w:left w:val="none" w:sz="0" w:space="0" w:color="auto"/>
            <w:bottom w:val="none" w:sz="0" w:space="0" w:color="auto"/>
            <w:right w:val="none" w:sz="0" w:space="0" w:color="auto"/>
          </w:divBdr>
        </w:div>
        <w:div w:id="581451937">
          <w:marLeft w:val="640"/>
          <w:marRight w:val="0"/>
          <w:marTop w:val="0"/>
          <w:marBottom w:val="0"/>
          <w:divBdr>
            <w:top w:val="none" w:sz="0" w:space="0" w:color="auto"/>
            <w:left w:val="none" w:sz="0" w:space="0" w:color="auto"/>
            <w:bottom w:val="none" w:sz="0" w:space="0" w:color="auto"/>
            <w:right w:val="none" w:sz="0" w:space="0" w:color="auto"/>
          </w:divBdr>
        </w:div>
        <w:div w:id="1941639292">
          <w:marLeft w:val="640"/>
          <w:marRight w:val="0"/>
          <w:marTop w:val="0"/>
          <w:marBottom w:val="0"/>
          <w:divBdr>
            <w:top w:val="none" w:sz="0" w:space="0" w:color="auto"/>
            <w:left w:val="none" w:sz="0" w:space="0" w:color="auto"/>
            <w:bottom w:val="none" w:sz="0" w:space="0" w:color="auto"/>
            <w:right w:val="none" w:sz="0" w:space="0" w:color="auto"/>
          </w:divBdr>
        </w:div>
        <w:div w:id="1862935262">
          <w:marLeft w:val="640"/>
          <w:marRight w:val="0"/>
          <w:marTop w:val="0"/>
          <w:marBottom w:val="0"/>
          <w:divBdr>
            <w:top w:val="none" w:sz="0" w:space="0" w:color="auto"/>
            <w:left w:val="none" w:sz="0" w:space="0" w:color="auto"/>
            <w:bottom w:val="none" w:sz="0" w:space="0" w:color="auto"/>
            <w:right w:val="none" w:sz="0" w:space="0" w:color="auto"/>
          </w:divBdr>
        </w:div>
        <w:div w:id="737434422">
          <w:marLeft w:val="640"/>
          <w:marRight w:val="0"/>
          <w:marTop w:val="0"/>
          <w:marBottom w:val="0"/>
          <w:divBdr>
            <w:top w:val="none" w:sz="0" w:space="0" w:color="auto"/>
            <w:left w:val="none" w:sz="0" w:space="0" w:color="auto"/>
            <w:bottom w:val="none" w:sz="0" w:space="0" w:color="auto"/>
            <w:right w:val="none" w:sz="0" w:space="0" w:color="auto"/>
          </w:divBdr>
        </w:div>
        <w:div w:id="1196387505">
          <w:marLeft w:val="640"/>
          <w:marRight w:val="0"/>
          <w:marTop w:val="0"/>
          <w:marBottom w:val="0"/>
          <w:divBdr>
            <w:top w:val="none" w:sz="0" w:space="0" w:color="auto"/>
            <w:left w:val="none" w:sz="0" w:space="0" w:color="auto"/>
            <w:bottom w:val="none" w:sz="0" w:space="0" w:color="auto"/>
            <w:right w:val="none" w:sz="0" w:space="0" w:color="auto"/>
          </w:divBdr>
        </w:div>
        <w:div w:id="1803384602">
          <w:marLeft w:val="640"/>
          <w:marRight w:val="0"/>
          <w:marTop w:val="0"/>
          <w:marBottom w:val="0"/>
          <w:divBdr>
            <w:top w:val="none" w:sz="0" w:space="0" w:color="auto"/>
            <w:left w:val="none" w:sz="0" w:space="0" w:color="auto"/>
            <w:bottom w:val="none" w:sz="0" w:space="0" w:color="auto"/>
            <w:right w:val="none" w:sz="0" w:space="0" w:color="auto"/>
          </w:divBdr>
        </w:div>
        <w:div w:id="1180196703">
          <w:marLeft w:val="640"/>
          <w:marRight w:val="0"/>
          <w:marTop w:val="0"/>
          <w:marBottom w:val="0"/>
          <w:divBdr>
            <w:top w:val="none" w:sz="0" w:space="0" w:color="auto"/>
            <w:left w:val="none" w:sz="0" w:space="0" w:color="auto"/>
            <w:bottom w:val="none" w:sz="0" w:space="0" w:color="auto"/>
            <w:right w:val="none" w:sz="0" w:space="0" w:color="auto"/>
          </w:divBdr>
        </w:div>
        <w:div w:id="1389770148">
          <w:marLeft w:val="640"/>
          <w:marRight w:val="0"/>
          <w:marTop w:val="0"/>
          <w:marBottom w:val="0"/>
          <w:divBdr>
            <w:top w:val="none" w:sz="0" w:space="0" w:color="auto"/>
            <w:left w:val="none" w:sz="0" w:space="0" w:color="auto"/>
            <w:bottom w:val="none" w:sz="0" w:space="0" w:color="auto"/>
            <w:right w:val="none" w:sz="0" w:space="0" w:color="auto"/>
          </w:divBdr>
        </w:div>
        <w:div w:id="1827089528">
          <w:marLeft w:val="640"/>
          <w:marRight w:val="0"/>
          <w:marTop w:val="0"/>
          <w:marBottom w:val="0"/>
          <w:divBdr>
            <w:top w:val="none" w:sz="0" w:space="0" w:color="auto"/>
            <w:left w:val="none" w:sz="0" w:space="0" w:color="auto"/>
            <w:bottom w:val="none" w:sz="0" w:space="0" w:color="auto"/>
            <w:right w:val="none" w:sz="0" w:space="0" w:color="auto"/>
          </w:divBdr>
        </w:div>
        <w:div w:id="142695634">
          <w:marLeft w:val="640"/>
          <w:marRight w:val="0"/>
          <w:marTop w:val="0"/>
          <w:marBottom w:val="0"/>
          <w:divBdr>
            <w:top w:val="none" w:sz="0" w:space="0" w:color="auto"/>
            <w:left w:val="none" w:sz="0" w:space="0" w:color="auto"/>
            <w:bottom w:val="none" w:sz="0" w:space="0" w:color="auto"/>
            <w:right w:val="none" w:sz="0" w:space="0" w:color="auto"/>
          </w:divBdr>
        </w:div>
        <w:div w:id="359553613">
          <w:marLeft w:val="640"/>
          <w:marRight w:val="0"/>
          <w:marTop w:val="0"/>
          <w:marBottom w:val="0"/>
          <w:divBdr>
            <w:top w:val="none" w:sz="0" w:space="0" w:color="auto"/>
            <w:left w:val="none" w:sz="0" w:space="0" w:color="auto"/>
            <w:bottom w:val="none" w:sz="0" w:space="0" w:color="auto"/>
            <w:right w:val="none" w:sz="0" w:space="0" w:color="auto"/>
          </w:divBdr>
        </w:div>
        <w:div w:id="1342004989">
          <w:marLeft w:val="640"/>
          <w:marRight w:val="0"/>
          <w:marTop w:val="0"/>
          <w:marBottom w:val="0"/>
          <w:divBdr>
            <w:top w:val="none" w:sz="0" w:space="0" w:color="auto"/>
            <w:left w:val="none" w:sz="0" w:space="0" w:color="auto"/>
            <w:bottom w:val="none" w:sz="0" w:space="0" w:color="auto"/>
            <w:right w:val="none" w:sz="0" w:space="0" w:color="auto"/>
          </w:divBdr>
        </w:div>
        <w:div w:id="961768749">
          <w:marLeft w:val="640"/>
          <w:marRight w:val="0"/>
          <w:marTop w:val="0"/>
          <w:marBottom w:val="0"/>
          <w:divBdr>
            <w:top w:val="none" w:sz="0" w:space="0" w:color="auto"/>
            <w:left w:val="none" w:sz="0" w:space="0" w:color="auto"/>
            <w:bottom w:val="none" w:sz="0" w:space="0" w:color="auto"/>
            <w:right w:val="none" w:sz="0" w:space="0" w:color="auto"/>
          </w:divBdr>
        </w:div>
        <w:div w:id="1825773180">
          <w:marLeft w:val="640"/>
          <w:marRight w:val="0"/>
          <w:marTop w:val="0"/>
          <w:marBottom w:val="0"/>
          <w:divBdr>
            <w:top w:val="none" w:sz="0" w:space="0" w:color="auto"/>
            <w:left w:val="none" w:sz="0" w:space="0" w:color="auto"/>
            <w:bottom w:val="none" w:sz="0" w:space="0" w:color="auto"/>
            <w:right w:val="none" w:sz="0" w:space="0" w:color="auto"/>
          </w:divBdr>
        </w:div>
        <w:div w:id="537623455">
          <w:marLeft w:val="640"/>
          <w:marRight w:val="0"/>
          <w:marTop w:val="0"/>
          <w:marBottom w:val="0"/>
          <w:divBdr>
            <w:top w:val="none" w:sz="0" w:space="0" w:color="auto"/>
            <w:left w:val="none" w:sz="0" w:space="0" w:color="auto"/>
            <w:bottom w:val="none" w:sz="0" w:space="0" w:color="auto"/>
            <w:right w:val="none" w:sz="0" w:space="0" w:color="auto"/>
          </w:divBdr>
        </w:div>
        <w:div w:id="531306839">
          <w:marLeft w:val="640"/>
          <w:marRight w:val="0"/>
          <w:marTop w:val="0"/>
          <w:marBottom w:val="0"/>
          <w:divBdr>
            <w:top w:val="none" w:sz="0" w:space="0" w:color="auto"/>
            <w:left w:val="none" w:sz="0" w:space="0" w:color="auto"/>
            <w:bottom w:val="none" w:sz="0" w:space="0" w:color="auto"/>
            <w:right w:val="none" w:sz="0" w:space="0" w:color="auto"/>
          </w:divBdr>
        </w:div>
        <w:div w:id="834145051">
          <w:marLeft w:val="640"/>
          <w:marRight w:val="0"/>
          <w:marTop w:val="0"/>
          <w:marBottom w:val="0"/>
          <w:divBdr>
            <w:top w:val="none" w:sz="0" w:space="0" w:color="auto"/>
            <w:left w:val="none" w:sz="0" w:space="0" w:color="auto"/>
            <w:bottom w:val="none" w:sz="0" w:space="0" w:color="auto"/>
            <w:right w:val="none" w:sz="0" w:space="0" w:color="auto"/>
          </w:divBdr>
        </w:div>
        <w:div w:id="301161881">
          <w:marLeft w:val="640"/>
          <w:marRight w:val="0"/>
          <w:marTop w:val="0"/>
          <w:marBottom w:val="0"/>
          <w:divBdr>
            <w:top w:val="none" w:sz="0" w:space="0" w:color="auto"/>
            <w:left w:val="none" w:sz="0" w:space="0" w:color="auto"/>
            <w:bottom w:val="none" w:sz="0" w:space="0" w:color="auto"/>
            <w:right w:val="none" w:sz="0" w:space="0" w:color="auto"/>
          </w:divBdr>
        </w:div>
        <w:div w:id="1491294259">
          <w:marLeft w:val="640"/>
          <w:marRight w:val="0"/>
          <w:marTop w:val="0"/>
          <w:marBottom w:val="0"/>
          <w:divBdr>
            <w:top w:val="none" w:sz="0" w:space="0" w:color="auto"/>
            <w:left w:val="none" w:sz="0" w:space="0" w:color="auto"/>
            <w:bottom w:val="none" w:sz="0" w:space="0" w:color="auto"/>
            <w:right w:val="none" w:sz="0" w:space="0" w:color="auto"/>
          </w:divBdr>
        </w:div>
        <w:div w:id="1192648317">
          <w:marLeft w:val="640"/>
          <w:marRight w:val="0"/>
          <w:marTop w:val="0"/>
          <w:marBottom w:val="0"/>
          <w:divBdr>
            <w:top w:val="none" w:sz="0" w:space="0" w:color="auto"/>
            <w:left w:val="none" w:sz="0" w:space="0" w:color="auto"/>
            <w:bottom w:val="none" w:sz="0" w:space="0" w:color="auto"/>
            <w:right w:val="none" w:sz="0" w:space="0" w:color="auto"/>
          </w:divBdr>
        </w:div>
        <w:div w:id="2111705737">
          <w:marLeft w:val="640"/>
          <w:marRight w:val="0"/>
          <w:marTop w:val="0"/>
          <w:marBottom w:val="0"/>
          <w:divBdr>
            <w:top w:val="none" w:sz="0" w:space="0" w:color="auto"/>
            <w:left w:val="none" w:sz="0" w:space="0" w:color="auto"/>
            <w:bottom w:val="none" w:sz="0" w:space="0" w:color="auto"/>
            <w:right w:val="none" w:sz="0" w:space="0" w:color="auto"/>
          </w:divBdr>
        </w:div>
        <w:div w:id="306398280">
          <w:marLeft w:val="640"/>
          <w:marRight w:val="0"/>
          <w:marTop w:val="0"/>
          <w:marBottom w:val="0"/>
          <w:divBdr>
            <w:top w:val="none" w:sz="0" w:space="0" w:color="auto"/>
            <w:left w:val="none" w:sz="0" w:space="0" w:color="auto"/>
            <w:bottom w:val="none" w:sz="0" w:space="0" w:color="auto"/>
            <w:right w:val="none" w:sz="0" w:space="0" w:color="auto"/>
          </w:divBdr>
        </w:div>
        <w:div w:id="239566666">
          <w:marLeft w:val="640"/>
          <w:marRight w:val="0"/>
          <w:marTop w:val="0"/>
          <w:marBottom w:val="0"/>
          <w:divBdr>
            <w:top w:val="none" w:sz="0" w:space="0" w:color="auto"/>
            <w:left w:val="none" w:sz="0" w:space="0" w:color="auto"/>
            <w:bottom w:val="none" w:sz="0" w:space="0" w:color="auto"/>
            <w:right w:val="none" w:sz="0" w:space="0" w:color="auto"/>
          </w:divBdr>
        </w:div>
        <w:div w:id="1932078049">
          <w:marLeft w:val="640"/>
          <w:marRight w:val="0"/>
          <w:marTop w:val="0"/>
          <w:marBottom w:val="0"/>
          <w:divBdr>
            <w:top w:val="none" w:sz="0" w:space="0" w:color="auto"/>
            <w:left w:val="none" w:sz="0" w:space="0" w:color="auto"/>
            <w:bottom w:val="none" w:sz="0" w:space="0" w:color="auto"/>
            <w:right w:val="none" w:sz="0" w:space="0" w:color="auto"/>
          </w:divBdr>
        </w:div>
        <w:div w:id="1715806351">
          <w:marLeft w:val="640"/>
          <w:marRight w:val="0"/>
          <w:marTop w:val="0"/>
          <w:marBottom w:val="0"/>
          <w:divBdr>
            <w:top w:val="none" w:sz="0" w:space="0" w:color="auto"/>
            <w:left w:val="none" w:sz="0" w:space="0" w:color="auto"/>
            <w:bottom w:val="none" w:sz="0" w:space="0" w:color="auto"/>
            <w:right w:val="none" w:sz="0" w:space="0" w:color="auto"/>
          </w:divBdr>
        </w:div>
        <w:div w:id="439110637">
          <w:marLeft w:val="640"/>
          <w:marRight w:val="0"/>
          <w:marTop w:val="0"/>
          <w:marBottom w:val="0"/>
          <w:divBdr>
            <w:top w:val="none" w:sz="0" w:space="0" w:color="auto"/>
            <w:left w:val="none" w:sz="0" w:space="0" w:color="auto"/>
            <w:bottom w:val="none" w:sz="0" w:space="0" w:color="auto"/>
            <w:right w:val="none" w:sz="0" w:space="0" w:color="auto"/>
          </w:divBdr>
        </w:div>
        <w:div w:id="1573931239">
          <w:marLeft w:val="640"/>
          <w:marRight w:val="0"/>
          <w:marTop w:val="0"/>
          <w:marBottom w:val="0"/>
          <w:divBdr>
            <w:top w:val="none" w:sz="0" w:space="0" w:color="auto"/>
            <w:left w:val="none" w:sz="0" w:space="0" w:color="auto"/>
            <w:bottom w:val="none" w:sz="0" w:space="0" w:color="auto"/>
            <w:right w:val="none" w:sz="0" w:space="0" w:color="auto"/>
          </w:divBdr>
        </w:div>
        <w:div w:id="1929919096">
          <w:marLeft w:val="640"/>
          <w:marRight w:val="0"/>
          <w:marTop w:val="0"/>
          <w:marBottom w:val="0"/>
          <w:divBdr>
            <w:top w:val="none" w:sz="0" w:space="0" w:color="auto"/>
            <w:left w:val="none" w:sz="0" w:space="0" w:color="auto"/>
            <w:bottom w:val="none" w:sz="0" w:space="0" w:color="auto"/>
            <w:right w:val="none" w:sz="0" w:space="0" w:color="auto"/>
          </w:divBdr>
        </w:div>
        <w:div w:id="471367476">
          <w:marLeft w:val="640"/>
          <w:marRight w:val="0"/>
          <w:marTop w:val="0"/>
          <w:marBottom w:val="0"/>
          <w:divBdr>
            <w:top w:val="none" w:sz="0" w:space="0" w:color="auto"/>
            <w:left w:val="none" w:sz="0" w:space="0" w:color="auto"/>
            <w:bottom w:val="none" w:sz="0" w:space="0" w:color="auto"/>
            <w:right w:val="none" w:sz="0" w:space="0" w:color="auto"/>
          </w:divBdr>
        </w:div>
        <w:div w:id="356934560">
          <w:marLeft w:val="640"/>
          <w:marRight w:val="0"/>
          <w:marTop w:val="0"/>
          <w:marBottom w:val="0"/>
          <w:divBdr>
            <w:top w:val="none" w:sz="0" w:space="0" w:color="auto"/>
            <w:left w:val="none" w:sz="0" w:space="0" w:color="auto"/>
            <w:bottom w:val="none" w:sz="0" w:space="0" w:color="auto"/>
            <w:right w:val="none" w:sz="0" w:space="0" w:color="auto"/>
          </w:divBdr>
        </w:div>
        <w:div w:id="204177325">
          <w:marLeft w:val="640"/>
          <w:marRight w:val="0"/>
          <w:marTop w:val="0"/>
          <w:marBottom w:val="0"/>
          <w:divBdr>
            <w:top w:val="none" w:sz="0" w:space="0" w:color="auto"/>
            <w:left w:val="none" w:sz="0" w:space="0" w:color="auto"/>
            <w:bottom w:val="none" w:sz="0" w:space="0" w:color="auto"/>
            <w:right w:val="none" w:sz="0" w:space="0" w:color="auto"/>
          </w:divBdr>
        </w:div>
        <w:div w:id="980232723">
          <w:marLeft w:val="640"/>
          <w:marRight w:val="0"/>
          <w:marTop w:val="0"/>
          <w:marBottom w:val="0"/>
          <w:divBdr>
            <w:top w:val="none" w:sz="0" w:space="0" w:color="auto"/>
            <w:left w:val="none" w:sz="0" w:space="0" w:color="auto"/>
            <w:bottom w:val="none" w:sz="0" w:space="0" w:color="auto"/>
            <w:right w:val="none" w:sz="0" w:space="0" w:color="auto"/>
          </w:divBdr>
        </w:div>
        <w:div w:id="990909147">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110655673">
      <w:bodyDiv w:val="1"/>
      <w:marLeft w:val="0"/>
      <w:marRight w:val="0"/>
      <w:marTop w:val="0"/>
      <w:marBottom w:val="0"/>
      <w:divBdr>
        <w:top w:val="none" w:sz="0" w:space="0" w:color="auto"/>
        <w:left w:val="none" w:sz="0" w:space="0" w:color="auto"/>
        <w:bottom w:val="none" w:sz="0" w:space="0" w:color="auto"/>
        <w:right w:val="none" w:sz="0" w:space="0" w:color="auto"/>
      </w:divBdr>
      <w:divsChild>
        <w:div w:id="2045330276">
          <w:marLeft w:val="640"/>
          <w:marRight w:val="0"/>
          <w:marTop w:val="0"/>
          <w:marBottom w:val="0"/>
          <w:divBdr>
            <w:top w:val="none" w:sz="0" w:space="0" w:color="auto"/>
            <w:left w:val="none" w:sz="0" w:space="0" w:color="auto"/>
            <w:bottom w:val="none" w:sz="0" w:space="0" w:color="auto"/>
            <w:right w:val="none" w:sz="0" w:space="0" w:color="auto"/>
          </w:divBdr>
        </w:div>
        <w:div w:id="1698851223">
          <w:marLeft w:val="640"/>
          <w:marRight w:val="0"/>
          <w:marTop w:val="0"/>
          <w:marBottom w:val="0"/>
          <w:divBdr>
            <w:top w:val="none" w:sz="0" w:space="0" w:color="auto"/>
            <w:left w:val="none" w:sz="0" w:space="0" w:color="auto"/>
            <w:bottom w:val="none" w:sz="0" w:space="0" w:color="auto"/>
            <w:right w:val="none" w:sz="0" w:space="0" w:color="auto"/>
          </w:divBdr>
        </w:div>
        <w:div w:id="1607880011">
          <w:marLeft w:val="640"/>
          <w:marRight w:val="0"/>
          <w:marTop w:val="0"/>
          <w:marBottom w:val="0"/>
          <w:divBdr>
            <w:top w:val="none" w:sz="0" w:space="0" w:color="auto"/>
            <w:left w:val="none" w:sz="0" w:space="0" w:color="auto"/>
            <w:bottom w:val="none" w:sz="0" w:space="0" w:color="auto"/>
            <w:right w:val="none" w:sz="0" w:space="0" w:color="auto"/>
          </w:divBdr>
        </w:div>
        <w:div w:id="1176194904">
          <w:marLeft w:val="640"/>
          <w:marRight w:val="0"/>
          <w:marTop w:val="0"/>
          <w:marBottom w:val="0"/>
          <w:divBdr>
            <w:top w:val="none" w:sz="0" w:space="0" w:color="auto"/>
            <w:left w:val="none" w:sz="0" w:space="0" w:color="auto"/>
            <w:bottom w:val="none" w:sz="0" w:space="0" w:color="auto"/>
            <w:right w:val="none" w:sz="0" w:space="0" w:color="auto"/>
          </w:divBdr>
        </w:div>
        <w:div w:id="100729759">
          <w:marLeft w:val="640"/>
          <w:marRight w:val="0"/>
          <w:marTop w:val="0"/>
          <w:marBottom w:val="0"/>
          <w:divBdr>
            <w:top w:val="none" w:sz="0" w:space="0" w:color="auto"/>
            <w:left w:val="none" w:sz="0" w:space="0" w:color="auto"/>
            <w:bottom w:val="none" w:sz="0" w:space="0" w:color="auto"/>
            <w:right w:val="none" w:sz="0" w:space="0" w:color="auto"/>
          </w:divBdr>
        </w:div>
        <w:div w:id="2096508203">
          <w:marLeft w:val="640"/>
          <w:marRight w:val="0"/>
          <w:marTop w:val="0"/>
          <w:marBottom w:val="0"/>
          <w:divBdr>
            <w:top w:val="none" w:sz="0" w:space="0" w:color="auto"/>
            <w:left w:val="none" w:sz="0" w:space="0" w:color="auto"/>
            <w:bottom w:val="none" w:sz="0" w:space="0" w:color="auto"/>
            <w:right w:val="none" w:sz="0" w:space="0" w:color="auto"/>
          </w:divBdr>
        </w:div>
        <w:div w:id="1470781314">
          <w:marLeft w:val="640"/>
          <w:marRight w:val="0"/>
          <w:marTop w:val="0"/>
          <w:marBottom w:val="0"/>
          <w:divBdr>
            <w:top w:val="none" w:sz="0" w:space="0" w:color="auto"/>
            <w:left w:val="none" w:sz="0" w:space="0" w:color="auto"/>
            <w:bottom w:val="none" w:sz="0" w:space="0" w:color="auto"/>
            <w:right w:val="none" w:sz="0" w:space="0" w:color="auto"/>
          </w:divBdr>
        </w:div>
        <w:div w:id="663243121">
          <w:marLeft w:val="640"/>
          <w:marRight w:val="0"/>
          <w:marTop w:val="0"/>
          <w:marBottom w:val="0"/>
          <w:divBdr>
            <w:top w:val="none" w:sz="0" w:space="0" w:color="auto"/>
            <w:left w:val="none" w:sz="0" w:space="0" w:color="auto"/>
            <w:bottom w:val="none" w:sz="0" w:space="0" w:color="auto"/>
            <w:right w:val="none" w:sz="0" w:space="0" w:color="auto"/>
          </w:divBdr>
        </w:div>
        <w:div w:id="55251016">
          <w:marLeft w:val="640"/>
          <w:marRight w:val="0"/>
          <w:marTop w:val="0"/>
          <w:marBottom w:val="0"/>
          <w:divBdr>
            <w:top w:val="none" w:sz="0" w:space="0" w:color="auto"/>
            <w:left w:val="none" w:sz="0" w:space="0" w:color="auto"/>
            <w:bottom w:val="none" w:sz="0" w:space="0" w:color="auto"/>
            <w:right w:val="none" w:sz="0" w:space="0" w:color="auto"/>
          </w:divBdr>
        </w:div>
        <w:div w:id="772096275">
          <w:marLeft w:val="640"/>
          <w:marRight w:val="0"/>
          <w:marTop w:val="0"/>
          <w:marBottom w:val="0"/>
          <w:divBdr>
            <w:top w:val="none" w:sz="0" w:space="0" w:color="auto"/>
            <w:left w:val="none" w:sz="0" w:space="0" w:color="auto"/>
            <w:bottom w:val="none" w:sz="0" w:space="0" w:color="auto"/>
            <w:right w:val="none" w:sz="0" w:space="0" w:color="auto"/>
          </w:divBdr>
        </w:div>
        <w:div w:id="358554448">
          <w:marLeft w:val="640"/>
          <w:marRight w:val="0"/>
          <w:marTop w:val="0"/>
          <w:marBottom w:val="0"/>
          <w:divBdr>
            <w:top w:val="none" w:sz="0" w:space="0" w:color="auto"/>
            <w:left w:val="none" w:sz="0" w:space="0" w:color="auto"/>
            <w:bottom w:val="none" w:sz="0" w:space="0" w:color="auto"/>
            <w:right w:val="none" w:sz="0" w:space="0" w:color="auto"/>
          </w:divBdr>
        </w:div>
        <w:div w:id="1455565466">
          <w:marLeft w:val="640"/>
          <w:marRight w:val="0"/>
          <w:marTop w:val="0"/>
          <w:marBottom w:val="0"/>
          <w:divBdr>
            <w:top w:val="none" w:sz="0" w:space="0" w:color="auto"/>
            <w:left w:val="none" w:sz="0" w:space="0" w:color="auto"/>
            <w:bottom w:val="none" w:sz="0" w:space="0" w:color="auto"/>
            <w:right w:val="none" w:sz="0" w:space="0" w:color="auto"/>
          </w:divBdr>
        </w:div>
        <w:div w:id="1826511635">
          <w:marLeft w:val="640"/>
          <w:marRight w:val="0"/>
          <w:marTop w:val="0"/>
          <w:marBottom w:val="0"/>
          <w:divBdr>
            <w:top w:val="none" w:sz="0" w:space="0" w:color="auto"/>
            <w:left w:val="none" w:sz="0" w:space="0" w:color="auto"/>
            <w:bottom w:val="none" w:sz="0" w:space="0" w:color="auto"/>
            <w:right w:val="none" w:sz="0" w:space="0" w:color="auto"/>
          </w:divBdr>
        </w:div>
        <w:div w:id="219175645">
          <w:marLeft w:val="640"/>
          <w:marRight w:val="0"/>
          <w:marTop w:val="0"/>
          <w:marBottom w:val="0"/>
          <w:divBdr>
            <w:top w:val="none" w:sz="0" w:space="0" w:color="auto"/>
            <w:left w:val="none" w:sz="0" w:space="0" w:color="auto"/>
            <w:bottom w:val="none" w:sz="0" w:space="0" w:color="auto"/>
            <w:right w:val="none" w:sz="0" w:space="0" w:color="auto"/>
          </w:divBdr>
        </w:div>
        <w:div w:id="1802192649">
          <w:marLeft w:val="640"/>
          <w:marRight w:val="0"/>
          <w:marTop w:val="0"/>
          <w:marBottom w:val="0"/>
          <w:divBdr>
            <w:top w:val="none" w:sz="0" w:space="0" w:color="auto"/>
            <w:left w:val="none" w:sz="0" w:space="0" w:color="auto"/>
            <w:bottom w:val="none" w:sz="0" w:space="0" w:color="auto"/>
            <w:right w:val="none" w:sz="0" w:space="0" w:color="auto"/>
          </w:divBdr>
        </w:div>
        <w:div w:id="935211408">
          <w:marLeft w:val="640"/>
          <w:marRight w:val="0"/>
          <w:marTop w:val="0"/>
          <w:marBottom w:val="0"/>
          <w:divBdr>
            <w:top w:val="none" w:sz="0" w:space="0" w:color="auto"/>
            <w:left w:val="none" w:sz="0" w:space="0" w:color="auto"/>
            <w:bottom w:val="none" w:sz="0" w:space="0" w:color="auto"/>
            <w:right w:val="none" w:sz="0" w:space="0" w:color="auto"/>
          </w:divBdr>
        </w:div>
        <w:div w:id="1759595705">
          <w:marLeft w:val="640"/>
          <w:marRight w:val="0"/>
          <w:marTop w:val="0"/>
          <w:marBottom w:val="0"/>
          <w:divBdr>
            <w:top w:val="none" w:sz="0" w:space="0" w:color="auto"/>
            <w:left w:val="none" w:sz="0" w:space="0" w:color="auto"/>
            <w:bottom w:val="none" w:sz="0" w:space="0" w:color="auto"/>
            <w:right w:val="none" w:sz="0" w:space="0" w:color="auto"/>
          </w:divBdr>
        </w:div>
        <w:div w:id="2128431479">
          <w:marLeft w:val="640"/>
          <w:marRight w:val="0"/>
          <w:marTop w:val="0"/>
          <w:marBottom w:val="0"/>
          <w:divBdr>
            <w:top w:val="none" w:sz="0" w:space="0" w:color="auto"/>
            <w:left w:val="none" w:sz="0" w:space="0" w:color="auto"/>
            <w:bottom w:val="none" w:sz="0" w:space="0" w:color="auto"/>
            <w:right w:val="none" w:sz="0" w:space="0" w:color="auto"/>
          </w:divBdr>
        </w:div>
        <w:div w:id="1199903">
          <w:marLeft w:val="640"/>
          <w:marRight w:val="0"/>
          <w:marTop w:val="0"/>
          <w:marBottom w:val="0"/>
          <w:divBdr>
            <w:top w:val="none" w:sz="0" w:space="0" w:color="auto"/>
            <w:left w:val="none" w:sz="0" w:space="0" w:color="auto"/>
            <w:bottom w:val="none" w:sz="0" w:space="0" w:color="auto"/>
            <w:right w:val="none" w:sz="0" w:space="0" w:color="auto"/>
          </w:divBdr>
        </w:div>
        <w:div w:id="9138575">
          <w:marLeft w:val="640"/>
          <w:marRight w:val="0"/>
          <w:marTop w:val="0"/>
          <w:marBottom w:val="0"/>
          <w:divBdr>
            <w:top w:val="none" w:sz="0" w:space="0" w:color="auto"/>
            <w:left w:val="none" w:sz="0" w:space="0" w:color="auto"/>
            <w:bottom w:val="none" w:sz="0" w:space="0" w:color="auto"/>
            <w:right w:val="none" w:sz="0" w:space="0" w:color="auto"/>
          </w:divBdr>
        </w:div>
        <w:div w:id="613290321">
          <w:marLeft w:val="640"/>
          <w:marRight w:val="0"/>
          <w:marTop w:val="0"/>
          <w:marBottom w:val="0"/>
          <w:divBdr>
            <w:top w:val="none" w:sz="0" w:space="0" w:color="auto"/>
            <w:left w:val="none" w:sz="0" w:space="0" w:color="auto"/>
            <w:bottom w:val="none" w:sz="0" w:space="0" w:color="auto"/>
            <w:right w:val="none" w:sz="0" w:space="0" w:color="auto"/>
          </w:divBdr>
        </w:div>
        <w:div w:id="1255675475">
          <w:marLeft w:val="640"/>
          <w:marRight w:val="0"/>
          <w:marTop w:val="0"/>
          <w:marBottom w:val="0"/>
          <w:divBdr>
            <w:top w:val="none" w:sz="0" w:space="0" w:color="auto"/>
            <w:left w:val="none" w:sz="0" w:space="0" w:color="auto"/>
            <w:bottom w:val="none" w:sz="0" w:space="0" w:color="auto"/>
            <w:right w:val="none" w:sz="0" w:space="0" w:color="auto"/>
          </w:divBdr>
        </w:div>
        <w:div w:id="2016833738">
          <w:marLeft w:val="640"/>
          <w:marRight w:val="0"/>
          <w:marTop w:val="0"/>
          <w:marBottom w:val="0"/>
          <w:divBdr>
            <w:top w:val="none" w:sz="0" w:space="0" w:color="auto"/>
            <w:left w:val="none" w:sz="0" w:space="0" w:color="auto"/>
            <w:bottom w:val="none" w:sz="0" w:space="0" w:color="auto"/>
            <w:right w:val="none" w:sz="0" w:space="0" w:color="auto"/>
          </w:divBdr>
        </w:div>
        <w:div w:id="502473255">
          <w:marLeft w:val="640"/>
          <w:marRight w:val="0"/>
          <w:marTop w:val="0"/>
          <w:marBottom w:val="0"/>
          <w:divBdr>
            <w:top w:val="none" w:sz="0" w:space="0" w:color="auto"/>
            <w:left w:val="none" w:sz="0" w:space="0" w:color="auto"/>
            <w:bottom w:val="none" w:sz="0" w:space="0" w:color="auto"/>
            <w:right w:val="none" w:sz="0" w:space="0" w:color="auto"/>
          </w:divBdr>
        </w:div>
        <w:div w:id="1152256854">
          <w:marLeft w:val="640"/>
          <w:marRight w:val="0"/>
          <w:marTop w:val="0"/>
          <w:marBottom w:val="0"/>
          <w:divBdr>
            <w:top w:val="none" w:sz="0" w:space="0" w:color="auto"/>
            <w:left w:val="none" w:sz="0" w:space="0" w:color="auto"/>
            <w:bottom w:val="none" w:sz="0" w:space="0" w:color="auto"/>
            <w:right w:val="none" w:sz="0" w:space="0" w:color="auto"/>
          </w:divBdr>
        </w:div>
        <w:div w:id="2047750894">
          <w:marLeft w:val="640"/>
          <w:marRight w:val="0"/>
          <w:marTop w:val="0"/>
          <w:marBottom w:val="0"/>
          <w:divBdr>
            <w:top w:val="none" w:sz="0" w:space="0" w:color="auto"/>
            <w:left w:val="none" w:sz="0" w:space="0" w:color="auto"/>
            <w:bottom w:val="none" w:sz="0" w:space="0" w:color="auto"/>
            <w:right w:val="none" w:sz="0" w:space="0" w:color="auto"/>
          </w:divBdr>
        </w:div>
        <w:div w:id="2078504828">
          <w:marLeft w:val="640"/>
          <w:marRight w:val="0"/>
          <w:marTop w:val="0"/>
          <w:marBottom w:val="0"/>
          <w:divBdr>
            <w:top w:val="none" w:sz="0" w:space="0" w:color="auto"/>
            <w:left w:val="none" w:sz="0" w:space="0" w:color="auto"/>
            <w:bottom w:val="none" w:sz="0" w:space="0" w:color="auto"/>
            <w:right w:val="none" w:sz="0" w:space="0" w:color="auto"/>
          </w:divBdr>
        </w:div>
        <w:div w:id="2000451692">
          <w:marLeft w:val="640"/>
          <w:marRight w:val="0"/>
          <w:marTop w:val="0"/>
          <w:marBottom w:val="0"/>
          <w:divBdr>
            <w:top w:val="none" w:sz="0" w:space="0" w:color="auto"/>
            <w:left w:val="none" w:sz="0" w:space="0" w:color="auto"/>
            <w:bottom w:val="none" w:sz="0" w:space="0" w:color="auto"/>
            <w:right w:val="none" w:sz="0" w:space="0" w:color="auto"/>
          </w:divBdr>
        </w:div>
        <w:div w:id="1842114661">
          <w:marLeft w:val="640"/>
          <w:marRight w:val="0"/>
          <w:marTop w:val="0"/>
          <w:marBottom w:val="0"/>
          <w:divBdr>
            <w:top w:val="none" w:sz="0" w:space="0" w:color="auto"/>
            <w:left w:val="none" w:sz="0" w:space="0" w:color="auto"/>
            <w:bottom w:val="none" w:sz="0" w:space="0" w:color="auto"/>
            <w:right w:val="none" w:sz="0" w:space="0" w:color="auto"/>
          </w:divBdr>
        </w:div>
        <w:div w:id="1972901140">
          <w:marLeft w:val="640"/>
          <w:marRight w:val="0"/>
          <w:marTop w:val="0"/>
          <w:marBottom w:val="0"/>
          <w:divBdr>
            <w:top w:val="none" w:sz="0" w:space="0" w:color="auto"/>
            <w:left w:val="none" w:sz="0" w:space="0" w:color="auto"/>
            <w:bottom w:val="none" w:sz="0" w:space="0" w:color="auto"/>
            <w:right w:val="none" w:sz="0" w:space="0" w:color="auto"/>
          </w:divBdr>
        </w:div>
        <w:div w:id="1073428354">
          <w:marLeft w:val="640"/>
          <w:marRight w:val="0"/>
          <w:marTop w:val="0"/>
          <w:marBottom w:val="0"/>
          <w:divBdr>
            <w:top w:val="none" w:sz="0" w:space="0" w:color="auto"/>
            <w:left w:val="none" w:sz="0" w:space="0" w:color="auto"/>
            <w:bottom w:val="none" w:sz="0" w:space="0" w:color="auto"/>
            <w:right w:val="none" w:sz="0" w:space="0" w:color="auto"/>
          </w:divBdr>
        </w:div>
        <w:div w:id="2117092861">
          <w:marLeft w:val="640"/>
          <w:marRight w:val="0"/>
          <w:marTop w:val="0"/>
          <w:marBottom w:val="0"/>
          <w:divBdr>
            <w:top w:val="none" w:sz="0" w:space="0" w:color="auto"/>
            <w:left w:val="none" w:sz="0" w:space="0" w:color="auto"/>
            <w:bottom w:val="none" w:sz="0" w:space="0" w:color="auto"/>
            <w:right w:val="none" w:sz="0" w:space="0" w:color="auto"/>
          </w:divBdr>
        </w:div>
        <w:div w:id="358776450">
          <w:marLeft w:val="640"/>
          <w:marRight w:val="0"/>
          <w:marTop w:val="0"/>
          <w:marBottom w:val="0"/>
          <w:divBdr>
            <w:top w:val="none" w:sz="0" w:space="0" w:color="auto"/>
            <w:left w:val="none" w:sz="0" w:space="0" w:color="auto"/>
            <w:bottom w:val="none" w:sz="0" w:space="0" w:color="auto"/>
            <w:right w:val="none" w:sz="0" w:space="0" w:color="auto"/>
          </w:divBdr>
        </w:div>
        <w:div w:id="2006200107">
          <w:marLeft w:val="640"/>
          <w:marRight w:val="0"/>
          <w:marTop w:val="0"/>
          <w:marBottom w:val="0"/>
          <w:divBdr>
            <w:top w:val="none" w:sz="0" w:space="0" w:color="auto"/>
            <w:left w:val="none" w:sz="0" w:space="0" w:color="auto"/>
            <w:bottom w:val="none" w:sz="0" w:space="0" w:color="auto"/>
            <w:right w:val="none" w:sz="0" w:space="0" w:color="auto"/>
          </w:divBdr>
        </w:div>
        <w:div w:id="487282901">
          <w:marLeft w:val="640"/>
          <w:marRight w:val="0"/>
          <w:marTop w:val="0"/>
          <w:marBottom w:val="0"/>
          <w:divBdr>
            <w:top w:val="none" w:sz="0" w:space="0" w:color="auto"/>
            <w:left w:val="none" w:sz="0" w:space="0" w:color="auto"/>
            <w:bottom w:val="none" w:sz="0" w:space="0" w:color="auto"/>
            <w:right w:val="none" w:sz="0" w:space="0" w:color="auto"/>
          </w:divBdr>
        </w:div>
        <w:div w:id="1987582267">
          <w:marLeft w:val="640"/>
          <w:marRight w:val="0"/>
          <w:marTop w:val="0"/>
          <w:marBottom w:val="0"/>
          <w:divBdr>
            <w:top w:val="none" w:sz="0" w:space="0" w:color="auto"/>
            <w:left w:val="none" w:sz="0" w:space="0" w:color="auto"/>
            <w:bottom w:val="none" w:sz="0" w:space="0" w:color="auto"/>
            <w:right w:val="none" w:sz="0" w:space="0" w:color="auto"/>
          </w:divBdr>
        </w:div>
        <w:div w:id="1980378243">
          <w:marLeft w:val="640"/>
          <w:marRight w:val="0"/>
          <w:marTop w:val="0"/>
          <w:marBottom w:val="0"/>
          <w:divBdr>
            <w:top w:val="none" w:sz="0" w:space="0" w:color="auto"/>
            <w:left w:val="none" w:sz="0" w:space="0" w:color="auto"/>
            <w:bottom w:val="none" w:sz="0" w:space="0" w:color="auto"/>
            <w:right w:val="none" w:sz="0" w:space="0" w:color="auto"/>
          </w:divBdr>
        </w:div>
        <w:div w:id="999236159">
          <w:marLeft w:val="640"/>
          <w:marRight w:val="0"/>
          <w:marTop w:val="0"/>
          <w:marBottom w:val="0"/>
          <w:divBdr>
            <w:top w:val="none" w:sz="0" w:space="0" w:color="auto"/>
            <w:left w:val="none" w:sz="0" w:space="0" w:color="auto"/>
            <w:bottom w:val="none" w:sz="0" w:space="0" w:color="auto"/>
            <w:right w:val="none" w:sz="0" w:space="0" w:color="auto"/>
          </w:divBdr>
        </w:div>
        <w:div w:id="1320033536">
          <w:marLeft w:val="640"/>
          <w:marRight w:val="0"/>
          <w:marTop w:val="0"/>
          <w:marBottom w:val="0"/>
          <w:divBdr>
            <w:top w:val="none" w:sz="0" w:space="0" w:color="auto"/>
            <w:left w:val="none" w:sz="0" w:space="0" w:color="auto"/>
            <w:bottom w:val="none" w:sz="0" w:space="0" w:color="auto"/>
            <w:right w:val="none" w:sz="0" w:space="0" w:color="auto"/>
          </w:divBdr>
        </w:div>
        <w:div w:id="492837991">
          <w:marLeft w:val="640"/>
          <w:marRight w:val="0"/>
          <w:marTop w:val="0"/>
          <w:marBottom w:val="0"/>
          <w:divBdr>
            <w:top w:val="none" w:sz="0" w:space="0" w:color="auto"/>
            <w:left w:val="none" w:sz="0" w:space="0" w:color="auto"/>
            <w:bottom w:val="none" w:sz="0" w:space="0" w:color="auto"/>
            <w:right w:val="none" w:sz="0" w:space="0" w:color="auto"/>
          </w:divBdr>
        </w:div>
        <w:div w:id="831868130">
          <w:marLeft w:val="640"/>
          <w:marRight w:val="0"/>
          <w:marTop w:val="0"/>
          <w:marBottom w:val="0"/>
          <w:divBdr>
            <w:top w:val="none" w:sz="0" w:space="0" w:color="auto"/>
            <w:left w:val="none" w:sz="0" w:space="0" w:color="auto"/>
            <w:bottom w:val="none" w:sz="0" w:space="0" w:color="auto"/>
            <w:right w:val="none" w:sz="0" w:space="0" w:color="auto"/>
          </w:divBdr>
        </w:div>
        <w:div w:id="568226348">
          <w:marLeft w:val="640"/>
          <w:marRight w:val="0"/>
          <w:marTop w:val="0"/>
          <w:marBottom w:val="0"/>
          <w:divBdr>
            <w:top w:val="none" w:sz="0" w:space="0" w:color="auto"/>
            <w:left w:val="none" w:sz="0" w:space="0" w:color="auto"/>
            <w:bottom w:val="none" w:sz="0" w:space="0" w:color="auto"/>
            <w:right w:val="none" w:sz="0" w:space="0" w:color="auto"/>
          </w:divBdr>
        </w:div>
        <w:div w:id="829516591">
          <w:marLeft w:val="640"/>
          <w:marRight w:val="0"/>
          <w:marTop w:val="0"/>
          <w:marBottom w:val="0"/>
          <w:divBdr>
            <w:top w:val="none" w:sz="0" w:space="0" w:color="auto"/>
            <w:left w:val="none" w:sz="0" w:space="0" w:color="auto"/>
            <w:bottom w:val="none" w:sz="0" w:space="0" w:color="auto"/>
            <w:right w:val="none" w:sz="0" w:space="0" w:color="auto"/>
          </w:divBdr>
        </w:div>
        <w:div w:id="2143382981">
          <w:marLeft w:val="640"/>
          <w:marRight w:val="0"/>
          <w:marTop w:val="0"/>
          <w:marBottom w:val="0"/>
          <w:divBdr>
            <w:top w:val="none" w:sz="0" w:space="0" w:color="auto"/>
            <w:left w:val="none" w:sz="0" w:space="0" w:color="auto"/>
            <w:bottom w:val="none" w:sz="0" w:space="0" w:color="auto"/>
            <w:right w:val="none" w:sz="0" w:space="0" w:color="auto"/>
          </w:divBdr>
        </w:div>
        <w:div w:id="1410469839">
          <w:marLeft w:val="640"/>
          <w:marRight w:val="0"/>
          <w:marTop w:val="0"/>
          <w:marBottom w:val="0"/>
          <w:divBdr>
            <w:top w:val="none" w:sz="0" w:space="0" w:color="auto"/>
            <w:left w:val="none" w:sz="0" w:space="0" w:color="auto"/>
            <w:bottom w:val="none" w:sz="0" w:space="0" w:color="auto"/>
            <w:right w:val="none" w:sz="0" w:space="0" w:color="auto"/>
          </w:divBdr>
        </w:div>
        <w:div w:id="241641288">
          <w:marLeft w:val="640"/>
          <w:marRight w:val="0"/>
          <w:marTop w:val="0"/>
          <w:marBottom w:val="0"/>
          <w:divBdr>
            <w:top w:val="none" w:sz="0" w:space="0" w:color="auto"/>
            <w:left w:val="none" w:sz="0" w:space="0" w:color="auto"/>
            <w:bottom w:val="none" w:sz="0" w:space="0" w:color="auto"/>
            <w:right w:val="none" w:sz="0" w:space="0" w:color="auto"/>
          </w:divBdr>
        </w:div>
        <w:div w:id="202134348">
          <w:marLeft w:val="640"/>
          <w:marRight w:val="0"/>
          <w:marTop w:val="0"/>
          <w:marBottom w:val="0"/>
          <w:divBdr>
            <w:top w:val="none" w:sz="0" w:space="0" w:color="auto"/>
            <w:left w:val="none" w:sz="0" w:space="0" w:color="auto"/>
            <w:bottom w:val="none" w:sz="0" w:space="0" w:color="auto"/>
            <w:right w:val="none" w:sz="0" w:space="0" w:color="auto"/>
          </w:divBdr>
        </w:div>
        <w:div w:id="926615632">
          <w:marLeft w:val="640"/>
          <w:marRight w:val="0"/>
          <w:marTop w:val="0"/>
          <w:marBottom w:val="0"/>
          <w:divBdr>
            <w:top w:val="none" w:sz="0" w:space="0" w:color="auto"/>
            <w:left w:val="none" w:sz="0" w:space="0" w:color="auto"/>
            <w:bottom w:val="none" w:sz="0" w:space="0" w:color="auto"/>
            <w:right w:val="none" w:sz="0" w:space="0" w:color="auto"/>
          </w:divBdr>
        </w:div>
        <w:div w:id="4407558">
          <w:marLeft w:val="640"/>
          <w:marRight w:val="0"/>
          <w:marTop w:val="0"/>
          <w:marBottom w:val="0"/>
          <w:divBdr>
            <w:top w:val="none" w:sz="0" w:space="0" w:color="auto"/>
            <w:left w:val="none" w:sz="0" w:space="0" w:color="auto"/>
            <w:bottom w:val="none" w:sz="0" w:space="0" w:color="auto"/>
            <w:right w:val="none" w:sz="0" w:space="0" w:color="auto"/>
          </w:divBdr>
        </w:div>
        <w:div w:id="286353396">
          <w:marLeft w:val="640"/>
          <w:marRight w:val="0"/>
          <w:marTop w:val="0"/>
          <w:marBottom w:val="0"/>
          <w:divBdr>
            <w:top w:val="none" w:sz="0" w:space="0" w:color="auto"/>
            <w:left w:val="none" w:sz="0" w:space="0" w:color="auto"/>
            <w:bottom w:val="none" w:sz="0" w:space="0" w:color="auto"/>
            <w:right w:val="none" w:sz="0" w:space="0" w:color="auto"/>
          </w:divBdr>
        </w:div>
        <w:div w:id="387581047">
          <w:marLeft w:val="640"/>
          <w:marRight w:val="0"/>
          <w:marTop w:val="0"/>
          <w:marBottom w:val="0"/>
          <w:divBdr>
            <w:top w:val="none" w:sz="0" w:space="0" w:color="auto"/>
            <w:left w:val="none" w:sz="0" w:space="0" w:color="auto"/>
            <w:bottom w:val="none" w:sz="0" w:space="0" w:color="auto"/>
            <w:right w:val="none" w:sz="0" w:space="0" w:color="auto"/>
          </w:divBdr>
        </w:div>
        <w:div w:id="1627809120">
          <w:marLeft w:val="640"/>
          <w:marRight w:val="0"/>
          <w:marTop w:val="0"/>
          <w:marBottom w:val="0"/>
          <w:divBdr>
            <w:top w:val="none" w:sz="0" w:space="0" w:color="auto"/>
            <w:left w:val="none" w:sz="0" w:space="0" w:color="auto"/>
            <w:bottom w:val="none" w:sz="0" w:space="0" w:color="auto"/>
            <w:right w:val="none" w:sz="0" w:space="0" w:color="auto"/>
          </w:divBdr>
        </w:div>
        <w:div w:id="1081217549">
          <w:marLeft w:val="640"/>
          <w:marRight w:val="0"/>
          <w:marTop w:val="0"/>
          <w:marBottom w:val="0"/>
          <w:divBdr>
            <w:top w:val="none" w:sz="0" w:space="0" w:color="auto"/>
            <w:left w:val="none" w:sz="0" w:space="0" w:color="auto"/>
            <w:bottom w:val="none" w:sz="0" w:space="0" w:color="auto"/>
            <w:right w:val="none" w:sz="0" w:space="0" w:color="auto"/>
          </w:divBdr>
        </w:div>
        <w:div w:id="326637683">
          <w:marLeft w:val="640"/>
          <w:marRight w:val="0"/>
          <w:marTop w:val="0"/>
          <w:marBottom w:val="0"/>
          <w:divBdr>
            <w:top w:val="none" w:sz="0" w:space="0" w:color="auto"/>
            <w:left w:val="none" w:sz="0" w:space="0" w:color="auto"/>
            <w:bottom w:val="none" w:sz="0" w:space="0" w:color="auto"/>
            <w:right w:val="none" w:sz="0" w:space="0" w:color="auto"/>
          </w:divBdr>
        </w:div>
        <w:div w:id="299458057">
          <w:marLeft w:val="640"/>
          <w:marRight w:val="0"/>
          <w:marTop w:val="0"/>
          <w:marBottom w:val="0"/>
          <w:divBdr>
            <w:top w:val="none" w:sz="0" w:space="0" w:color="auto"/>
            <w:left w:val="none" w:sz="0" w:space="0" w:color="auto"/>
            <w:bottom w:val="none" w:sz="0" w:space="0" w:color="auto"/>
            <w:right w:val="none" w:sz="0" w:space="0" w:color="auto"/>
          </w:divBdr>
        </w:div>
        <w:div w:id="455635302">
          <w:marLeft w:val="640"/>
          <w:marRight w:val="0"/>
          <w:marTop w:val="0"/>
          <w:marBottom w:val="0"/>
          <w:divBdr>
            <w:top w:val="none" w:sz="0" w:space="0" w:color="auto"/>
            <w:left w:val="none" w:sz="0" w:space="0" w:color="auto"/>
            <w:bottom w:val="none" w:sz="0" w:space="0" w:color="auto"/>
            <w:right w:val="none" w:sz="0" w:space="0" w:color="auto"/>
          </w:divBdr>
        </w:div>
        <w:div w:id="1883516605">
          <w:marLeft w:val="640"/>
          <w:marRight w:val="0"/>
          <w:marTop w:val="0"/>
          <w:marBottom w:val="0"/>
          <w:divBdr>
            <w:top w:val="none" w:sz="0" w:space="0" w:color="auto"/>
            <w:left w:val="none" w:sz="0" w:space="0" w:color="auto"/>
            <w:bottom w:val="none" w:sz="0" w:space="0" w:color="auto"/>
            <w:right w:val="none" w:sz="0" w:space="0" w:color="auto"/>
          </w:divBdr>
        </w:div>
        <w:div w:id="781261919">
          <w:marLeft w:val="640"/>
          <w:marRight w:val="0"/>
          <w:marTop w:val="0"/>
          <w:marBottom w:val="0"/>
          <w:divBdr>
            <w:top w:val="none" w:sz="0" w:space="0" w:color="auto"/>
            <w:left w:val="none" w:sz="0" w:space="0" w:color="auto"/>
            <w:bottom w:val="none" w:sz="0" w:space="0" w:color="auto"/>
            <w:right w:val="none" w:sz="0" w:space="0" w:color="auto"/>
          </w:divBdr>
        </w:div>
        <w:div w:id="2093312287">
          <w:marLeft w:val="640"/>
          <w:marRight w:val="0"/>
          <w:marTop w:val="0"/>
          <w:marBottom w:val="0"/>
          <w:divBdr>
            <w:top w:val="none" w:sz="0" w:space="0" w:color="auto"/>
            <w:left w:val="none" w:sz="0" w:space="0" w:color="auto"/>
            <w:bottom w:val="none" w:sz="0" w:space="0" w:color="auto"/>
            <w:right w:val="none" w:sz="0" w:space="0" w:color="auto"/>
          </w:divBdr>
        </w:div>
        <w:div w:id="2115783194">
          <w:marLeft w:val="640"/>
          <w:marRight w:val="0"/>
          <w:marTop w:val="0"/>
          <w:marBottom w:val="0"/>
          <w:divBdr>
            <w:top w:val="none" w:sz="0" w:space="0" w:color="auto"/>
            <w:left w:val="none" w:sz="0" w:space="0" w:color="auto"/>
            <w:bottom w:val="none" w:sz="0" w:space="0" w:color="auto"/>
            <w:right w:val="none" w:sz="0" w:space="0" w:color="auto"/>
          </w:divBdr>
        </w:div>
        <w:div w:id="1990598478">
          <w:marLeft w:val="640"/>
          <w:marRight w:val="0"/>
          <w:marTop w:val="0"/>
          <w:marBottom w:val="0"/>
          <w:divBdr>
            <w:top w:val="none" w:sz="0" w:space="0" w:color="auto"/>
            <w:left w:val="none" w:sz="0" w:space="0" w:color="auto"/>
            <w:bottom w:val="none" w:sz="0" w:space="0" w:color="auto"/>
            <w:right w:val="none" w:sz="0" w:space="0" w:color="auto"/>
          </w:divBdr>
        </w:div>
        <w:div w:id="2103061299">
          <w:marLeft w:val="640"/>
          <w:marRight w:val="0"/>
          <w:marTop w:val="0"/>
          <w:marBottom w:val="0"/>
          <w:divBdr>
            <w:top w:val="none" w:sz="0" w:space="0" w:color="auto"/>
            <w:left w:val="none" w:sz="0" w:space="0" w:color="auto"/>
            <w:bottom w:val="none" w:sz="0" w:space="0" w:color="auto"/>
            <w:right w:val="none" w:sz="0" w:space="0" w:color="auto"/>
          </w:divBdr>
        </w:div>
        <w:div w:id="1437678771">
          <w:marLeft w:val="640"/>
          <w:marRight w:val="0"/>
          <w:marTop w:val="0"/>
          <w:marBottom w:val="0"/>
          <w:divBdr>
            <w:top w:val="none" w:sz="0" w:space="0" w:color="auto"/>
            <w:left w:val="none" w:sz="0" w:space="0" w:color="auto"/>
            <w:bottom w:val="none" w:sz="0" w:space="0" w:color="auto"/>
            <w:right w:val="none" w:sz="0" w:space="0" w:color="auto"/>
          </w:divBdr>
        </w:div>
        <w:div w:id="1056128567">
          <w:marLeft w:val="640"/>
          <w:marRight w:val="0"/>
          <w:marTop w:val="0"/>
          <w:marBottom w:val="0"/>
          <w:divBdr>
            <w:top w:val="none" w:sz="0" w:space="0" w:color="auto"/>
            <w:left w:val="none" w:sz="0" w:space="0" w:color="auto"/>
            <w:bottom w:val="none" w:sz="0" w:space="0" w:color="auto"/>
            <w:right w:val="none" w:sz="0" w:space="0" w:color="auto"/>
          </w:divBdr>
        </w:div>
        <w:div w:id="1759866342">
          <w:marLeft w:val="640"/>
          <w:marRight w:val="0"/>
          <w:marTop w:val="0"/>
          <w:marBottom w:val="0"/>
          <w:divBdr>
            <w:top w:val="none" w:sz="0" w:space="0" w:color="auto"/>
            <w:left w:val="none" w:sz="0" w:space="0" w:color="auto"/>
            <w:bottom w:val="none" w:sz="0" w:space="0" w:color="auto"/>
            <w:right w:val="none" w:sz="0" w:space="0" w:color="auto"/>
          </w:divBdr>
        </w:div>
        <w:div w:id="654798714">
          <w:marLeft w:val="640"/>
          <w:marRight w:val="0"/>
          <w:marTop w:val="0"/>
          <w:marBottom w:val="0"/>
          <w:divBdr>
            <w:top w:val="none" w:sz="0" w:space="0" w:color="auto"/>
            <w:left w:val="none" w:sz="0" w:space="0" w:color="auto"/>
            <w:bottom w:val="none" w:sz="0" w:space="0" w:color="auto"/>
            <w:right w:val="none" w:sz="0" w:space="0" w:color="auto"/>
          </w:divBdr>
        </w:div>
        <w:div w:id="867257783">
          <w:marLeft w:val="640"/>
          <w:marRight w:val="0"/>
          <w:marTop w:val="0"/>
          <w:marBottom w:val="0"/>
          <w:divBdr>
            <w:top w:val="none" w:sz="0" w:space="0" w:color="auto"/>
            <w:left w:val="none" w:sz="0" w:space="0" w:color="auto"/>
            <w:bottom w:val="none" w:sz="0" w:space="0" w:color="auto"/>
            <w:right w:val="none" w:sz="0" w:space="0" w:color="auto"/>
          </w:divBdr>
        </w:div>
        <w:div w:id="2053116633">
          <w:marLeft w:val="640"/>
          <w:marRight w:val="0"/>
          <w:marTop w:val="0"/>
          <w:marBottom w:val="0"/>
          <w:divBdr>
            <w:top w:val="none" w:sz="0" w:space="0" w:color="auto"/>
            <w:left w:val="none" w:sz="0" w:space="0" w:color="auto"/>
            <w:bottom w:val="none" w:sz="0" w:space="0" w:color="auto"/>
            <w:right w:val="none" w:sz="0" w:space="0" w:color="auto"/>
          </w:divBdr>
        </w:div>
        <w:div w:id="313725231">
          <w:marLeft w:val="640"/>
          <w:marRight w:val="0"/>
          <w:marTop w:val="0"/>
          <w:marBottom w:val="0"/>
          <w:divBdr>
            <w:top w:val="none" w:sz="0" w:space="0" w:color="auto"/>
            <w:left w:val="none" w:sz="0" w:space="0" w:color="auto"/>
            <w:bottom w:val="none" w:sz="0" w:space="0" w:color="auto"/>
            <w:right w:val="none" w:sz="0" w:space="0" w:color="auto"/>
          </w:divBdr>
        </w:div>
        <w:div w:id="1082801421">
          <w:marLeft w:val="640"/>
          <w:marRight w:val="0"/>
          <w:marTop w:val="0"/>
          <w:marBottom w:val="0"/>
          <w:divBdr>
            <w:top w:val="none" w:sz="0" w:space="0" w:color="auto"/>
            <w:left w:val="none" w:sz="0" w:space="0" w:color="auto"/>
            <w:bottom w:val="none" w:sz="0" w:space="0" w:color="auto"/>
            <w:right w:val="none" w:sz="0" w:space="0" w:color="auto"/>
          </w:divBdr>
        </w:div>
        <w:div w:id="639001586">
          <w:marLeft w:val="640"/>
          <w:marRight w:val="0"/>
          <w:marTop w:val="0"/>
          <w:marBottom w:val="0"/>
          <w:divBdr>
            <w:top w:val="none" w:sz="0" w:space="0" w:color="auto"/>
            <w:left w:val="none" w:sz="0" w:space="0" w:color="auto"/>
            <w:bottom w:val="none" w:sz="0" w:space="0" w:color="auto"/>
            <w:right w:val="none" w:sz="0" w:space="0" w:color="auto"/>
          </w:divBdr>
        </w:div>
        <w:div w:id="1895659505">
          <w:marLeft w:val="640"/>
          <w:marRight w:val="0"/>
          <w:marTop w:val="0"/>
          <w:marBottom w:val="0"/>
          <w:divBdr>
            <w:top w:val="none" w:sz="0" w:space="0" w:color="auto"/>
            <w:left w:val="none" w:sz="0" w:space="0" w:color="auto"/>
            <w:bottom w:val="none" w:sz="0" w:space="0" w:color="auto"/>
            <w:right w:val="none" w:sz="0" w:space="0" w:color="auto"/>
          </w:divBdr>
        </w:div>
        <w:div w:id="219101183">
          <w:marLeft w:val="640"/>
          <w:marRight w:val="0"/>
          <w:marTop w:val="0"/>
          <w:marBottom w:val="0"/>
          <w:divBdr>
            <w:top w:val="none" w:sz="0" w:space="0" w:color="auto"/>
            <w:left w:val="none" w:sz="0" w:space="0" w:color="auto"/>
            <w:bottom w:val="none" w:sz="0" w:space="0" w:color="auto"/>
            <w:right w:val="none" w:sz="0" w:space="0" w:color="auto"/>
          </w:divBdr>
        </w:div>
        <w:div w:id="1067606208">
          <w:marLeft w:val="640"/>
          <w:marRight w:val="0"/>
          <w:marTop w:val="0"/>
          <w:marBottom w:val="0"/>
          <w:divBdr>
            <w:top w:val="none" w:sz="0" w:space="0" w:color="auto"/>
            <w:left w:val="none" w:sz="0" w:space="0" w:color="auto"/>
            <w:bottom w:val="none" w:sz="0" w:space="0" w:color="auto"/>
            <w:right w:val="none" w:sz="0" w:space="0" w:color="auto"/>
          </w:divBdr>
        </w:div>
        <w:div w:id="933587222">
          <w:marLeft w:val="640"/>
          <w:marRight w:val="0"/>
          <w:marTop w:val="0"/>
          <w:marBottom w:val="0"/>
          <w:divBdr>
            <w:top w:val="none" w:sz="0" w:space="0" w:color="auto"/>
            <w:left w:val="none" w:sz="0" w:space="0" w:color="auto"/>
            <w:bottom w:val="none" w:sz="0" w:space="0" w:color="auto"/>
            <w:right w:val="none" w:sz="0" w:space="0" w:color="auto"/>
          </w:divBdr>
        </w:div>
        <w:div w:id="261186063">
          <w:marLeft w:val="640"/>
          <w:marRight w:val="0"/>
          <w:marTop w:val="0"/>
          <w:marBottom w:val="0"/>
          <w:divBdr>
            <w:top w:val="none" w:sz="0" w:space="0" w:color="auto"/>
            <w:left w:val="none" w:sz="0" w:space="0" w:color="auto"/>
            <w:bottom w:val="none" w:sz="0" w:space="0" w:color="auto"/>
            <w:right w:val="none" w:sz="0" w:space="0" w:color="auto"/>
          </w:divBdr>
        </w:div>
        <w:div w:id="2115594022">
          <w:marLeft w:val="640"/>
          <w:marRight w:val="0"/>
          <w:marTop w:val="0"/>
          <w:marBottom w:val="0"/>
          <w:divBdr>
            <w:top w:val="none" w:sz="0" w:space="0" w:color="auto"/>
            <w:left w:val="none" w:sz="0" w:space="0" w:color="auto"/>
            <w:bottom w:val="none" w:sz="0" w:space="0" w:color="auto"/>
            <w:right w:val="none" w:sz="0" w:space="0" w:color="auto"/>
          </w:divBdr>
        </w:div>
        <w:div w:id="951470995">
          <w:marLeft w:val="640"/>
          <w:marRight w:val="0"/>
          <w:marTop w:val="0"/>
          <w:marBottom w:val="0"/>
          <w:divBdr>
            <w:top w:val="none" w:sz="0" w:space="0" w:color="auto"/>
            <w:left w:val="none" w:sz="0" w:space="0" w:color="auto"/>
            <w:bottom w:val="none" w:sz="0" w:space="0" w:color="auto"/>
            <w:right w:val="none" w:sz="0" w:space="0" w:color="auto"/>
          </w:divBdr>
        </w:div>
        <w:div w:id="1500995690">
          <w:marLeft w:val="640"/>
          <w:marRight w:val="0"/>
          <w:marTop w:val="0"/>
          <w:marBottom w:val="0"/>
          <w:divBdr>
            <w:top w:val="none" w:sz="0" w:space="0" w:color="auto"/>
            <w:left w:val="none" w:sz="0" w:space="0" w:color="auto"/>
            <w:bottom w:val="none" w:sz="0" w:space="0" w:color="auto"/>
            <w:right w:val="none" w:sz="0" w:space="0" w:color="auto"/>
          </w:divBdr>
        </w:div>
        <w:div w:id="1442534727">
          <w:marLeft w:val="640"/>
          <w:marRight w:val="0"/>
          <w:marTop w:val="0"/>
          <w:marBottom w:val="0"/>
          <w:divBdr>
            <w:top w:val="none" w:sz="0" w:space="0" w:color="auto"/>
            <w:left w:val="none" w:sz="0" w:space="0" w:color="auto"/>
            <w:bottom w:val="none" w:sz="0" w:space="0" w:color="auto"/>
            <w:right w:val="none" w:sz="0" w:space="0" w:color="auto"/>
          </w:divBdr>
        </w:div>
        <w:div w:id="432823907">
          <w:marLeft w:val="640"/>
          <w:marRight w:val="0"/>
          <w:marTop w:val="0"/>
          <w:marBottom w:val="0"/>
          <w:divBdr>
            <w:top w:val="none" w:sz="0" w:space="0" w:color="auto"/>
            <w:left w:val="none" w:sz="0" w:space="0" w:color="auto"/>
            <w:bottom w:val="none" w:sz="0" w:space="0" w:color="auto"/>
            <w:right w:val="none" w:sz="0" w:space="0" w:color="auto"/>
          </w:divBdr>
        </w:div>
        <w:div w:id="665207067">
          <w:marLeft w:val="640"/>
          <w:marRight w:val="0"/>
          <w:marTop w:val="0"/>
          <w:marBottom w:val="0"/>
          <w:divBdr>
            <w:top w:val="none" w:sz="0" w:space="0" w:color="auto"/>
            <w:left w:val="none" w:sz="0" w:space="0" w:color="auto"/>
            <w:bottom w:val="none" w:sz="0" w:space="0" w:color="auto"/>
            <w:right w:val="none" w:sz="0" w:space="0" w:color="auto"/>
          </w:divBdr>
        </w:div>
        <w:div w:id="1216509048">
          <w:marLeft w:val="640"/>
          <w:marRight w:val="0"/>
          <w:marTop w:val="0"/>
          <w:marBottom w:val="0"/>
          <w:divBdr>
            <w:top w:val="none" w:sz="0" w:space="0" w:color="auto"/>
            <w:left w:val="none" w:sz="0" w:space="0" w:color="auto"/>
            <w:bottom w:val="none" w:sz="0" w:space="0" w:color="auto"/>
            <w:right w:val="none" w:sz="0" w:space="0" w:color="auto"/>
          </w:divBdr>
        </w:div>
        <w:div w:id="977614054">
          <w:marLeft w:val="640"/>
          <w:marRight w:val="0"/>
          <w:marTop w:val="0"/>
          <w:marBottom w:val="0"/>
          <w:divBdr>
            <w:top w:val="none" w:sz="0" w:space="0" w:color="auto"/>
            <w:left w:val="none" w:sz="0" w:space="0" w:color="auto"/>
            <w:bottom w:val="none" w:sz="0" w:space="0" w:color="auto"/>
            <w:right w:val="none" w:sz="0" w:space="0" w:color="auto"/>
          </w:divBdr>
        </w:div>
        <w:div w:id="17414390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ias.uhlen@scilifelab.se" TargetMode="External"/><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1038/nrmicro2334"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eed.shoaie@kcl.ac.uk" TargetMode="Externa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91E1A"/>
    <w:rsid w:val="00116FC6"/>
    <w:rsid w:val="00117A46"/>
    <w:rsid w:val="0013385E"/>
    <w:rsid w:val="00147647"/>
    <w:rsid w:val="002538E2"/>
    <w:rsid w:val="00273DB9"/>
    <w:rsid w:val="002C1145"/>
    <w:rsid w:val="0032791C"/>
    <w:rsid w:val="00385C98"/>
    <w:rsid w:val="004179FD"/>
    <w:rsid w:val="004B5841"/>
    <w:rsid w:val="005C5C12"/>
    <w:rsid w:val="008632FC"/>
    <w:rsid w:val="008C39E4"/>
    <w:rsid w:val="009766EF"/>
    <w:rsid w:val="00995750"/>
    <w:rsid w:val="00A572D5"/>
    <w:rsid w:val="00B5269B"/>
    <w:rsid w:val="00B83C08"/>
    <w:rsid w:val="00BD5429"/>
    <w:rsid w:val="00BE36B7"/>
    <w:rsid w:val="00BF1322"/>
    <w:rsid w:val="00C42E3E"/>
    <w:rsid w:val="00C76A97"/>
    <w:rsid w:val="00D40CDC"/>
    <w:rsid w:val="00E863FB"/>
    <w:rsid w:val="00FB46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C08"/>
    <w:rPr>
      <w:color w:val="808080"/>
    </w:rPr>
  </w:style>
  <w:style w:type="paragraph" w:customStyle="1" w:styleId="20339C6467B5874F9E6B89EE74797DF6">
    <w:name w:val="20339C6467B5874F9E6B89EE74797DF6"/>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manualOverride&quot;:{&quot;isManuallyOverridden&quot;:false,&quot;citeprocText&quot;:&quot;[1]&quot;,&quot;manualOverrideText&quot;:&quot;&quot;}},{&quot;properties&quot;:{&quot;noteIndex&quot;:0},&quot;citationID&quot;:&quot;MENDELEY_CITATION_1eaaea94-7aa6-4ec1-adcd-06c4924d2906&quot;,&quot;isEdited&quot;:false,&quot;citationItems&quot;:[{&quot;id&quot;:&quot;1421d789-f6a0-3c14-9216-d283b857289e&quot;,&quot;isTemporary&quot;:false,&quot;itemData&quot;:{&quot;type&quot;:&quot;article-journal&quot;,&quot;id&quot;:&quot;1421d789-f6a0-3c14-9216-d283b857289e&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expandedJournalTitle&quot;:&quot;Genome Biol&quot;}},{&quot;id&quot;:&quot;fd0a510b-c4c5-3520-90e6-81916286e78a&quot;,&quot;isTemporary&quot;:false,&quot;itemData&quot;:{&quot;type&quot;:&quot;article-journal&quot;,&quot;id&quot;:&quot;fd0a510b-c4c5-3520-90e6-81916286e78a&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expandedJournalTitle&quot;:&quot;Nature&quot;}},{&quot;id&quot;:&quot;6000f5b2-142b-3641-bb2a-cce74ce661e6&quot;,&quot;isTemporary&quot;:false,&quot;itemData&quot;:{&quot;type&quot;:&quot;article-journal&quot;,&quot;id&quot;:&quot;6000f5b2-142b-3641-bb2a-cce74ce661e6&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expandedJournalTitle&quot;:&quot;Nat. Rev. Microbiol.&quot;}}],&quot;citationTag&quot;:&quot;MENDELEY_CITATION_v3_eyJwcm9wZXJ0aWVzIjp7Im5vdGVJbmRleCI6MH0sImNpdGF0aW9uSUQiOiJNRU5ERUxFWV9DSVRBVElPTl8xZWFhZWE5NC03YWE2LTRlYzEtYWRjZC0wNmM0OTI0ZDI5MDYiLCJpc0VkaXRlZCI6ZmFsc2UsImNpdGF0aW9uSXRlbXMiOlt7ImlkIjoiMTQyMWQ3ODktZjZhMC0zYzE0LTkyMTYtZDI4M2I4NTcyODllIiwiaXNUZW1wb3JhcnkiOmZhbHNlLCJpdGVtRGF0YSI6eyJ0eXBlIjoiYXJ0aWNsZS1qb3VybmFsIiwiaWQiOiIxNDIxZDc4OS1mNmEwLTNjMTQtOTIxNi1kMjgzYjg1NzI4OWU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&quot;,&quot;manualOverride&quot;:{&quot;isManuallyOverridden&quot;:false,&quot;manualOverrideText&quot;:&quot;&quot;,&quot;citeprocText&quot;:&quot;[2]–[4]&quot;}},{&quot;citationID&quot;:&quot;MENDELEY_CITATION_cdc16132-63ff-49ff-bfce-bee8c08466a1&quot;,&quot;properties&quot;:{&quot;noteIndex&quot;:0},&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id&quot;:&quot;9b486bfd-4e97-3c11-a747-2ce92a637443&quot;,&quot;itemData&quot;:{&quot;type&quot;:&quot;article-journal&quot;,&quot;id&quot;:&quot;9b486bfd-4e97-3c11-a747-2ce92a637443&quot;,&quot;title&quot;:&quot;The promise of the gut microbiome as part of individualized treatment strategies&quot;,&quot;author&quot;:[{&quot;family&quot;:&quot;Schupack&quot;,&quot;given&quot;:&quot;Daniel A.&quot;,&quot;parse-names&quot;:false,&quot;dropping-particle&quot;:&quot;&quot;,&quot;non-dropping-particle&quot;:&quot;&quot;},{&quot;family&quot;:&quot;Mars&quot;,&quot;given&quot;:&quot;Ruben A.T.&quot;,&quot;parse-names&quot;:false,&quot;dropping-particle&quot;:&quot;&quot;,&quot;non-dropping-particle&quot;:&quot;&quot;},{&quot;family&quot;:&quot;Voelker&quot;,&quot;given&quot;:&quot;Dayne H.&quot;,&quot;parse-names&quot;:false,&quot;dropping-particle&quot;:&quot;&quot;,&quot;non-dropping-particle&quot;:&quot;&quot;},{&quot;family&quot;:&quot;Abeykoon&quot;,&quot;given&quot;:&quot;Jithma P.&quot;,&quot;parse-names&quot;:false,&quot;dropping-particle&quot;:&quot;&quot;,&quot;non-dropping-particle&quot;:&quot;&quot;},{&quot;family&quot;:&quot;Kashyap&quot;,&quot;given&quot;:&quot;Purna C.&quot;,&quot;parse-names&quot;:false,&quot;dropping-particle&quot;:&quot;&quot;,&quot;non-dropping-particle&quot;:&quot;&quot;}],&quot;container-title&quot;:&quot;Nature Reviews Gastroenterology &amp; Hepatology 2021 19:1&quot;,&quot;accessed&quot;:{&quot;date-parts&quot;:[[2022,1,24]]},&quot;DOI&quot;:&quot;10.1038/s41575-021-00499-1&quot;,&quot;ISSN&quot;:&quot;1759-5053&quot;,&quot;PMID&quot;:&quot;34453142&quot;,&quot;URL&quot;:&quot;https://www.nature.com/articles/s41575-021-00499-1&quot;,&quot;issued&quot;:{&quot;date-parts&quot;:[[2021,8,27]]},&quot;page&quot;:&quot;7-25&quot;,&quot;abstract&quot;:&quot;Variability in disease presentation, progression and treatment response has been a central challenge in medicine. Although variability in host factors and genetics are important, it has become evident that the gut microbiome, with its vast genetic and metabolic diversity, must be considered in moving towards individualized treatment. In this Review, we discuss six broad disease groups: infectious disease, cancer, metabolic disease, cardiovascular disease, autoimmune or inflammatory disease, and allergic and atopic diseases. We highlight current knowledge on the gut microbiome in disease pathogenesis and prognosis, efficacy, and treatment-related adverse events and its promise for stratifying existing treatments and as a source of novel therapies. The Review is not meant to be comprehensive for each disease state but rather highlights the potential implications of the microbiome as a tool to individualize treatment strategies in clinical practice. Although early, the outlook is optimistic but challenges need to be overcome before clinical implementation, including improved understanding of underlying mechanisms, longitudinal studies with multiple data layers reflecting gut microbiome and host response, standardized approaches to testing and reporting, and validation in larger cohorts. Given progress in the microbiome field with concurrent basic and clinical studies, the microbiome will likely become an integral part of clinical care within the next decade. The gut microbiota is increasingly recognized as an important factor in disease development, progression and treatment response. This Review highlights the promise of strategies that target the gut microbiome in the treatment of disease, including cancer and infectious and metabolic diseases.&quot;,&quot;publisher&quot;:&quot;Nature Publishing Group&quot;,&quot;issue&quot;:&quot;1&quot;,&quot;volume&quot;:&quot;19&quot;},&quot;isTemporary&quot;:false}],&quot;isEdited&quot;:false,&quot;citationTag&quot;:&quot;MENDELEY_CITATION_v3_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&quot;,&quot;manualOverride&quot;:{&quot;isManuallyOverridden&quot;:false,&quot;manualOverrideText&quot;:&quot;&quot;,&quot;citeprocText&quot;:&quot;[5], [6]&quot;}},{&quot;citationID&quot;:&quot;MENDELEY_CITATION_8e938a4e-52fb-4a9a-a405-968ac259b00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citationTag&quot;:&quot;MENDELEY_CITATION_v3_eyJjaXRhdGlvbklEIjoiTUVOREVMRVlfQ0lUQVRJT05fOGU5MzhhNGUtNTJmYi00YTlhLWE0MDUtOTY4YWMyNTliMDB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bWFudWFsT3ZlcnJpZGVUZXh0IjoiIiwiY2l0ZXByb2NUZXh0IjoiWzdd4oCTWzExXSJ9fQ==&quot;,&quot;manualOverride&quot;:{&quot;isManuallyOverridden&quot;:false,&quot;manualOverrideText&quot;:&quot;&quot;,&quot;citeprocText&quot;:&quot;[7]–[11]&quot;}},{&quot;properties&quot;:{&quot;noteIndex&quot;:0},&quot;citationID&quot;:&quot;MENDELEY_CITATION_51eadab2-6afa-4328-9721-c58a02328fb0&quot;,&quot;isEdited&quot;:false,&quot;citationItems&quot;:[{&quot;id&quot;:&quot;1421d789-f6a0-3c14-9216-d283b857289e&quot;,&quot;isTemporary&quot;:false,&quot;itemData&quot;:{&quot;type&quot;:&quot;article-journal&quot;,&quot;id&quot;:&quot;1421d789-f6a0-3c14-9216-d283b857289e&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expandedJournalTitle&quot;:&quot;Genome Biol&quot;}},{&quot;id&quot;:&quot;b0a48c77-e5ff-3024-9382-032d437e84fc&quot;,&quot;isTemporary&quot;:false,&quot;itemData&quot;:{&quot;type&quot;:&quot;article-journal&quot;,&quot;id&quot;:&quot;b0a48c77-e5ff-3024-9382-032d437e84fc&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expandedJournalTitle&quot;:&quot;PLoS One&quot;}},{&quot;id&quot;:&quot;c4bbb182-8237-3b97-a99b-732c25d3ae4e&quot;,&quot;isTemporary&quot;:false,&quot;itemData&quot;:{&quot;type&quot;:&quot;article-journal&quot;,&quot;id&quot;:&quot;c4bbb182-8237-3b97-a99b-732c25d3ae4e&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1,24]]},&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expandedJournalTitle&quot;:&quot;Nature Microbiology 2018 3:3&quot;}}],&quot;citationTag&quot;:&quot;MENDELEY_CITATION_v3_eyJwcm9wZXJ0aWVzIjp7Im5vdGVJbmRleCI6MH0sImNpdGF0aW9uSUQiOiJNRU5ERUxFWV9DSVRBVElPTl81MWVhZGFiMi02YWZhLTQzMjgtOTcyMS1jNThhMDIzMjhmYjAiLCJpc0VkaXRlZCI6ZmFsc2UsImNpdGF0aW9uSXRlbXMiOlt7ImlkIjoiMTQyMWQ3ODktZjZhMC0zYzE0LTkyMTYtZDI4M2I4NTcyODllIiwiaXNUZW1wb3JhcnkiOmZhbHNlLCJpdGVtRGF0YSI6eyJ0eXBlIjoiYXJ0aWNsZS1qb3VybmFsIiwiaWQiOiIxNDIxZDc4OS1mNmEwLTNjMTQtOTIxNi1kMjgzYjg1NzI4OWU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iwiZXhwYW5kZWRKb3VybmFsVGl0bGUiOiJOYXR1cmUgTWljcm9iaW9sb2d5IDIwMTggMzozIn19XSwibWFudWFsT3ZlcnJpZGUiOnsiaXNNYW51YWxseU92ZXJyaWRkZW4iOmZhbHNlLCJtYW51YWxPdmVycmlkZVRleHQiOiIiLCJjaXRlcHJvY1RleHQiOiJbMl0sIFsxMl0sIFsxM10ifX0=&quot;,&quot;manualOverride&quot;:{&quot;isManuallyOverridden&quot;:false,&quot;manualOverrideText&quot;:&quot;&quot;,&quot;citeprocText&quot;:&quot;[2], [12], [13]&quot;}},{&quot;properties&quot;:{&quot;noteIndex&quot;:0},&quot;citationID&quot;:&quot;MENDELEY_CITATION_a27a0e8c-a840-432d-b27e-7c7bfa7778a0&quot;,&quot;isEdited&quot;:false,&quot;citationItems&quot;:[{&quot;id&quot;:&quot;88db22c4-5d55-307e-992a-2f31b5cc4a79&quot;,&quot;isTemporary&quot;:false,&quot;itemData&quot;:{&quot;type&quot;:&quot;article-journal&quot;,&quot;id&quot;:&quot;88db22c4-5d55-307e-992a-2f31b5cc4a79&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1,24]]},&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d&quot;:&quot;a1ec7358-657d-348c-8c38-f0950cbe8640&quot;,&quot;isTemporary&quot;:false,&quot;itemData&quot;:{&quot;type&quot;:&quot;article-journal&quot;,&quot;id&quot;:&quot;a1ec7358-657d-348c-8c38-f0950cbe8640&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1,24]]},&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d&quot;:&quot;3959e790-1d16-35f3-9455-3446c9876c76&quot;,&quot;isTemporary&quot;:false,&quot;itemData&quot;:{&quot;type&quot;:&quot;article-journal&quot;,&quot;id&quot;:&quot;3959e790-1d16-35f3-9455-3446c9876c76&quot;,&quot;title&quot;:&quot;GMrepo v2: a curated human gut microbiome database with special focus on disease markers and cross-dataset comparison&quot;,&quot;author&quot;:[{&quot;family&quot;:&quot;Dai&quot;,&quot;given&quot;:&quot;Die&quot;,&quot;parse-names&quot;:false,&quot;dropping-particle&quot;:&quot;&quot;,&quot;non-dropping-particle&quot;:&quot;&quot;},{&quot;family&quot;:&quot;Zhu&quot;,&quot;given&quot;:&quot;Jiayi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Min&quot;,&quot;parse-names&quot;:false,&quot;dropping-particle&quot;:&quot;&quot;,&quot;non-dropping-particle&quot;:&quot;&quot;},{&quot;family&quot;:&quot;Liu&quot;,&quot;given&quot;:&quot;Jinxin&quot;,&quot;parse-names&quot;:false,&quot;dropping-particle&quot;:&quot;&quot;,&quot;non-dropping-particle&quot;:&quot;&quot;},{&quot;family&quot;:&quot;Wu&quot;,&quot;given&quot;:&quot;Sicheng&quot;,&quot;parse-names&quot;:false,&quot;dropping-particle&quot;:&quot;&quot;,&quot;non-dropping-particle&quot;:&quot;&quot;},{&quot;family&quot;:&quot;Ning&quot;,&quot;given&quot;:&quot;Kang&quot;,&quot;parse-names&quot;:false,&quot;dropping-particle&quot;:&quot;&quot;,&quot;non-dropping-particle&quot;:&quot;&quot;},{&quot;family&quot;:&quot;He&quot;,&quot;given&quot;:&quot;Li-jie&quot;,&quot;parse-names&quot;:false,&quot;dropping-particle&quot;:&quot;&quot;,&quot;non-dropping-particle&quot;:&quot;&quot;},{&quot;family&quot;:&quot;Zhao&quot;,&quot;given&quot;:&quot;Xing-Ming&quot;,&quot;parse-names&quot;:false,&quot;dropping-particle&quot;:&quot;&quot;,&quot;non-dropping-particle&quot;:&quot;&quot;},{&quot;family&quot;:&quot;Chen&quot;,&quot;given&quot;:&quot;Wei-Hua&quot;,&quot;parse-names&quot;:false,&quot;dropping-particle&quot;:&quot;&quot;,&quot;non-dropping-particle&quot;:&quot;&quot;}],&quot;container-title&quot;:&quot;Nucleic Acids Research&quot;,&quot;accessed&quot;:{&quot;date-parts&quot;:[[2022,1,24]]},&quot;DOI&quot;:&quot;10.1093/NAR/GKAB1019&quot;,&quot;ISSN&quot;:&quot;0305-1048&quot;,&quot;URL&quot;:&quot;https://academic.oup.com/nar/article/50/D1/D777/6426060&quot;,&quot;issued&quot;:{&quot;date-parts&quot;:[[2022,1,7]]},&quot;page&quot;:&quot;D777-D784&quot;,&quot;abstract&quot;:&quot;GMrepo (data repository for Gut Microbiota) is a database of curated and consistently annotated human gut metagenomes. Its main purposes are to increase the reusability and accessibility of human gut metagenomic data, and enable cross-project and phenotype comparisons. To achieve these goals, we performed manual curation on the meta-data and organized the datasets in a phenotype-centric manner. GMrepo v2 contains 353 projects and 71,642 runs/samples, which are significantly increased from the previous version. Among these runs/samples, 45,111 and 26,531 were obtained by 16S rRNA amplicon and whole-genome metagenomics sequencing, respectively. We also increased the number of phenotypes from 92 to 133. In addition, we introduced disease-marker identification and cross-project/phenotype comparison. We first identified disease markers between two phenotypes (e.g. health versus diseases) on a per-project basis for selected projects. We then compared the identified markers for each phenotype pair across datasets to facilitate the identification of consistent microbial markers across datasets. Finally, we provided a marker-centric view to allow users to check if a marker has different trends in different diseases. So far, GMrepo includes 592 marker taxa (350 species and 242 genera) for 47 phenotype pairs, identified from 83 selected projects. GMrepo v2 is freely available at: https://gmrepo.humangut.info.&quot;,&quot;publisher&quot;:&quot;Oxford Academic&quot;,&quot;issue&quot;:&quot;D1&quot;,&quot;volume&quot;:&quot;50&quot;,&quot;expandedJournalTitle&quot;:&quot;Nucleic Acids Research&quot;}},{&quot;id&quot;:&quot;19a1d461-3773-383a-9194-a9956c62722b&quot;,&quot;isTemporary&quot;:false,&quot;itemData&quot;:{&quot;type&quot;:&quot;article-journal&quot;,&quot;id&quot;:&quot;19a1d461-3773-383a-9194-a9956c62722b&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1,24]]},&quot;DOI&quot;:&quot;10.1093/NAR/GKAA851&quot;,&quot;ISSN&quot;:&quot;1362-4962&quot;,&quot;PMID&quot;:&quot;33045729&quot;,&quot;URL&quot;:&quot;https://pubmed.ncbi.nlm.nih.gov/33045729/&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Nucleic Acids Res&quot;,&quot;issue&quot;:&quot;D1&quot;,&quot;volume&quot;:&quot;49&quot;,&quot;expandedJournalTitle&quot;:&quot;Nucleic acids research&quot;}}],&quot;citationTag&quot;:&quot;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nVjbGVpYyBBY2lkcyBSZXMiLCJpc3N1ZSI6IkQxIiwidm9sdW1lIjoiNDkiLCJleHBhbmRlZEpvdXJuYWxUaXRsZSI6Ik51Y2xlaWMgYWNpZHMgcmVzZWFyY2gifX1dLCJtYW51YWxPdmVycmlkZSI6eyJpc01hbnVhbGx5T3ZlcnJpZGRlbiI6ZmFsc2UsIm1hbnVhbE92ZXJyaWRlVGV4dCI6IiIsImNpdGVwcm9jVGV4dCI6IlsxNF3igJNbMTddIn19&quot;,&quot;manualOverride&quot;:{&quot;isManuallyOverridden&quot;:false,&quot;manualOverrideText&quot;:&quot;&quot;,&quot;citeprocText&quot;:&quot;[14]–[17]&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tYW51YWxPdmVycmlkZVRleHQiOiIiLCJjaXRlcHJvY1RleHQiOiJbMTBdIn19&quot;,&quot;manualOverride&quot;:{&quot;isManuallyOverridden&quot;:false,&quot;manualOverrideText&quot;:&quot;&quot;,&quot;citeprocText&quot;:&quot;[1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1hbnVhbE92ZXJyaWRlVGV4dCI6IiIsImNpdGVwcm9jVGV4dCI6IlsxOF0ifX0=&quot;,&quot;manualOverride&quot;:{&quot;isManuallyOverridden&quot;:false,&quot;manualOverrideText&quot;:&quot;&quot;,&quot;citeprocText&quot;:&quot;[18]&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bWFudWFsT3ZlcnJpZGVUZXh0IjoiIiwiY2l0ZXByb2NUZXh0IjoiWzE5XSwgWzIwXSJ9fQ==&quot;,&quot;manualOverride&quot;:{&quot;isManuallyOverridden&quot;:false,&quot;manualOverrideText&quot;:&quot;&quot;,&quot;citeprocText&quot;:&quot;[19], [2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bWFudWFsT3ZlcnJpZGVUZXh0IjoiIiwiY2l0ZXByb2NUZXh0IjoiWzIxXeKAk1syM10ifX0=&quot;,&quot;manualOverride&quot;:{&quot;isManuallyOverridden&quot;:false,&quot;manualOverrideText&quot;:&quot;&quot;,&quot;citeprocText&quot;:&quot;[21]–[23]&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1hbnVhbE92ZXJyaWRlVGV4dCI6IiIsImNpdGVwcm9jVGV4dCI6IlsyNF0ifX0=&quot;,&quot;manualOverride&quot;:{&quot;isManuallyOverridden&quot;:false,&quot;manualOverrideText&quot;:&quot;&quot;,&quot;citeprocText&quot;:&quot;[24]&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1hbnVhbE92ZXJyaWRlVGV4dCI6IiIsImNpdGVwcm9jVGV4dCI6IlsyNV0ifX0=&quot;,&quot;manualOverride&quot;:{&quot;isManuallyOverridden&quot;:false,&quot;manualOverrideText&quot;:&quot;&quot;,&quot;citeprocText&quot;:&quot;[25]&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bWFudWFsT3ZlcnJpZGVUZXh0IjoiIiwiY2l0ZXByb2NUZXh0IjoiWzI2XSJ9fQ==&quot;,&quot;manualOverride&quot;:{&quot;isManuallyOverridden&quot;:false,&quot;manualOverrideText&quot;:&quot;&quot;,&quot;citeprocText&quot;:&quot;[26]&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tYW51YWxPdmVycmlkZVRleHQiOiIiLCJjaXRlcHJvY1RleHQiOiJbMjddIn19&quot;,&quot;manualOverride&quot;:{&quot;isManuallyOverridden&quot;:false,&quot;manualOverrideText&quot;:&quot;&quot;,&quot;citeprocText&quot;:&quot;[27]&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tYW51YWxPdmVycmlkZVRleHQiOiIiLCJjaXRlcHJvY1RleHQiOiJbMjhdIn19&quot;,&quot;manualOverride&quot;:{&quot;isManuallyOverridden&quot;:false,&quot;manualOverrideText&quot;:&quot;&quot;,&quot;citeprocText&quot;:&quot;[28]&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tYW51YWxPdmVycmlkZVRleHQiOiIiLCJjaXRlcHJvY1RleHQiOiJbMjldIn19&quot;,&quot;manualOverride&quot;:{&quot;isManuallyOverridden&quot;:false,&quot;manualOverrideText&quot;:&quot;&quot;,&quot;citeprocText&quot;:&quot;[2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tYW51YWxPdmVycmlkZVRleHQiOiIiLCJjaXRlcHJvY1RleHQiOiJbMzBdIn19&quot;,&quot;manualOverride&quot;:{&quot;isManuallyOverridden&quot;:false,&quot;manualOverrideText&quot;:&quot;&quot;,&quot;citeprocText&quot;:&quot;[30]&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1hbnVhbE92ZXJyaWRlVGV4dCI6IiIsImNpdGVwcm9jVGV4dCI6IlszMV3igJNbMzNdIn19&quot;,&quot;manualOverride&quot;:{&quot;isManuallyOverridden&quot;:false,&quot;manualOverrideText&quot;:&quot;&quot;,&quot;citeprocText&quot;:&quot;[31]–[33]&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1hbnVhbE92ZXJyaWRlVGV4dCI6IiIsImNpdGVwcm9jVGV4dCI6IlszNF0ifX0=&quot;,&quot;manualOverride&quot;:{&quot;isManuallyOverridden&quot;:false,&quot;manualOverrideText&quot;:&quot;&quot;,&quot;citeprocText&quot;:&quot;[34]&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1hbnVhbE92ZXJyaWRlVGV4dCI6IiIsImNpdGVwcm9jVGV4dCI6IlszNV0ifX0=&quot;,&quot;manualOverride&quot;:{&quot;isManuallyOverridden&quot;:false,&quot;manualOverrideText&quot;:&quot;&quot;,&quot;citeprocText&quot;:&quot;[35]&quot;}},{&quot;properties&quot;:{&quot;noteIndex&quot;:0},&quot;citationID&quot;:&quot;MENDELEY_CITATION_84374240-0a4c-420d-a1a6-82dafcf40af7&quot;,&quot;isEdited&quot;:false,&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zNl0sIFszN10ifX0=&quot;,&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36], [37]&quot;}},{&quot;citationID&quot;:&quot;MENDELEY_CITATION_94d5b340-d782-424e-bcc4-553399426a7b&quot;,&quot;properties&quot;:{&quot;noteIndex&quot;:0},&quot;isEdited&quot;:false,&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&quot;,&quot;manualOverride&quot;:{&quot;isManuallyOverridden&quot;:false,&quot;manualOverrideText&quot;:&quot;&quot;,&quot;citeprocText&quot;:&quot;[38]&quot;}},{&quot;citationID&quot;:&quot;MENDELEY_CITATION_1c3e474a-dafd-4c0e-bf85-cab12d4c2d7c&quot;,&quot;properties&quot;:{&quot;noteIndex&quot;:0},&quot;isEdited&quot;:false,&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0sIm1hbnVhbE92ZXJyaWRlIjp7ImlzTWFudWFsbHlPdmVycmlkZGVuIjpmYWxzZSwibWFudWFsT3ZlcnJpZGVUZXh0IjoiIiwiY2l0ZXByb2NUZXh0IjoiWzM5XSJ9fQ==&quot;,&quot;manualOverride&quot;:{&quot;isManuallyOverridden&quot;:false,&quot;manualOverrideText&quot;:&quot;&quot;,&quot;citeprocText&quot;:&quot;[39]&quot;}},{&quot;citationID&quot;:&quot;MENDELEY_CITATION_dd7834fa-9289-4783-b2b5-6e196b49bb6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citationTag&quot;:&quot;MENDELEY_CITATION_v3_eyJjaXRhdGlvbklEIjoiTUVOREVMRVlfQ0lUQVRJT05fZGQ3ODM0ZmEtOTI4OS00NzgzLWIyYjUtNmUxOTZiNDliYjZ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1hbnVhbE92ZXJyaWRlVGV4dCI6IiIsImNpdGVwcm9jVGV4dCI6Ils0MF0ifX0=&quot;,&quot;manualOverride&quot;:{&quot;isManuallyOverridden&quot;:false,&quot;manualOverrideText&quot;:&quot;&quot;,&quot;citeprocText&quot;:&quot;[40]&quot;}},{&quot;citationID&quot;:&quot;MENDELEY_CITATION_72ed0914-a725-4898-830e-5c03034fa3c0&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citationTag&quot;:&quot;MENDELEY_CITATION_v3_eyJjaXRhdGlvbklEIjoiTUVOREVMRVlfQ0lUQVRJT05fNzJlZDA5MTQtYTcyNS00ODk4LTgzMGUtNWMwMzAzNGZhM2Mw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tYW51YWxPdmVycmlkZVRleHQiOiIiLCJjaXRlcHJvY1RleHQiOiJbNDFdIn19&quot;,&quot;manualOverride&quot;:{&quot;isManuallyOverridden&quot;:false,&quot;manualOverrideText&quot;:&quot;&quot;,&quot;citeprocText&quot;:&quot;[41]&quot;}},{&quot;citationID&quot;:&quot;MENDELEY_CITATION_ec93caf3-e8b4-47a6-9e4d-6a61f05a52f9&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citationTag&quot;:&quot;MENDELEY_CITATION_v3_eyJjaXRhdGlvbklEIjoiTUVOREVMRVlfQ0lUQVRJT05fZWM5M2NhZjMtZThiNC00N2E2LTllNGQtNmE2MWYwNWE1MmY5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1hbnVhbE92ZXJyaWRlVGV4dCI6IiIsImNpdGVwcm9jVGV4dCI6Ils0Ml0ifX0=&quot;,&quot;manualOverride&quot;:{&quot;isManuallyOverridden&quot;:false,&quot;manualOverrideText&quot;:&quot;&quot;,&quot;citeprocText&quot;:&quot;[42]&quot;}},{&quot;citationID&quot;:&quot;MENDELEY_CITATION_f8f70d35-5678-488c-9c66-19343a631126&quot;,&quot;properties&quot;:{&quot;noteIndex&quot;:0},&quot;isEdited&quot;:false,&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LCJtYW51YWxPdmVycmlkZSI6eyJpc01hbnVhbGx5T3ZlcnJpZGRlbiI6ZmFsc2UsIm1hbnVhbE92ZXJyaWRlVGV4dCI6IiIsImNpdGVwcm9jVGV4dCI6Ils0M10ifX0=&quot;,&quot;manualOverride&quot;:{&quot;isManuallyOverridden&quot;:false,&quot;manualOverrideText&quot;:&quot;&quot;,&quot;citeprocText&quot;:&quot;[43]&quot;}},{&quot;citationID&quot;:&quot;MENDELEY_CITATION_903c5212-6328-4a53-b16e-ca8976cd3719&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citationTag&quot;:&quot;MENDELEY_CITATION_v3_eyJjaXRhdGlvbklEIjoiTUVOREVMRVlfQ0lUQVRJT05fOTAzYzUyMTItNjMyOC00YTUzLWIxNmUtY2E4OTc2Y2QzNzE5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bWFudWFsT3ZlcnJpZGVUZXh0IjoiIiwiY2l0ZXByb2NUZXh0IjoiWzQ0XSJ9fQ==&quot;,&quot;manualOverride&quot;:{&quot;isManuallyOverridden&quot;:false,&quot;manualOverrideText&quot;:&quot;&quot;,&quot;citeprocText&quot;:&quot;[44]&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bWFudWFsT3ZlcnJpZGVUZXh0IjoiNl0iLCJjaXRlcHJvY1RleHQiOiJbMTFdIn19&quot;,&quot;manualOverride&quot;:{&quot;isManuallyOverridden&quot;:true,&quot;manualOverrideText&quot;:&quot;6]&quot;,&quot;citeprocText&quot;:&quot;[11]&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1hbnVhbE92ZXJyaWRlVGV4dCI6IiIsImNpdGVwcm9jVGV4dCI6Ils0NV0sIFs0Nl0ifX0=&quot;,&quot;manualOverride&quot;:{&quot;isManuallyOverridden&quot;:false,&quot;manualOverrideText&quot;:&quot;&quot;,&quot;citeprocText&quot;:&quot;[45], [46]&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1hbnVhbE92ZXJyaWRlVGV4dCI6IiIsImNpdGVwcm9jVGV4dCI6Ils0N13igJNbNDldIn19&quot;,&quot;manualOverride&quot;:{&quot;isManuallyOverridden&quot;:false,&quot;manualOverrideText&quot;:&quot;&quot;,&quot;citeprocText&quot;:&quot;[47]–[4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1hbnVhbE92ZXJyaWRlVGV4dCI6IiIsImNpdGVwcm9jVGV4dCI6Ils1MF0ifX0=&quot;,&quot;manualOverride&quot;:{&quot;isManuallyOverridden&quot;:false,&quot;manualOverrideText&quot;:&quot;&quot;,&quot;citeprocText&quot;:&quot;[5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1hbnVhbE92ZXJyaWRlVGV4dCI6IiIsImNpdGVwcm9jVGV4dCI6Ils1MV0sIFs1Ml0ifX0=&quot;,&quot;manualOverride&quot;:{&quot;isManuallyOverridden&quot;:false,&quot;manualOverrideText&quot;:&quot;&quot;,&quot;citeprocText&quot;:&quot;[51], [52]&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bWFudWFsT3ZlcnJpZGVUZXh0IjoiIiwiY2l0ZXByb2NUZXh0IjoiWzUzXSJ9fQ==&quot;,&quot;manualOverride&quot;:{&quot;isManuallyOverridden&quot;:false,&quot;manualOverrideText&quot;:&quot;&quot;,&quot;citeprocText&quot;:&quot;[53]&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1hbnVhbE92ZXJyaWRlVGV4dCI6IiIsImNpdGVwcm9jVGV4dCI6Ils1NF0ifX0=&quot;,&quot;manualOverride&quot;:{&quot;isManuallyOverridden&quot;:false,&quot;manualOverrideText&quot;:&quot;&quot;,&quot;citeprocText&quot;:&quot;[54]&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1hbnVhbE92ZXJyaWRlVGV4dCI6IiIsImNpdGVwcm9jVGV4dCI6Ils1NV0ifX0=&quot;,&quot;manualOverride&quot;:{&quot;isManuallyOverridden&quot;:false,&quot;manualOverrideText&quot;:&quot;&quot;,&quot;citeprocText&quot;:&quot;[55]&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tYW51YWxPdmVycmlkZVRleHQiOiIiLCJjaXRlcHJvY1RleHQiOiJbNTZdIn19&quot;,&quot;manualOverride&quot;:{&quot;isManuallyOverridden&quot;:false,&quot;manualOverrideText&quot;:&quot;&quot;,&quot;citeprocText&quot;:&quot;[56]&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1hbnVhbE92ZXJyaWRlVGV4dCI6IiIsImNpdGVwcm9jVGV4dCI6Ils1N10ifX0=&quot;,&quot;manualOverride&quot;:{&quot;isManuallyOverridden&quot;:false,&quot;manualOverrideText&quot;:&quot;&quot;,&quot;citeprocText&quot;:&quot;[57]&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tYW51YWxPdmVycmlkZVRleHQiOiIiLCJjaXRlcHJvY1RleHQiOiJbNThdIn19&quot;,&quot;manualOverride&quot;:{&quot;isManuallyOverridden&quot;:false,&quot;manualOverrideText&quot;:&quot;&quot;,&quot;citeprocText&quot;:&quot;[58]&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1hbnVhbE92ZXJyaWRlVGV4dCI6IiIsImNpdGVwcm9jVGV4dCI6Ils1OV0ifX0=&quot;,&quot;manualOverride&quot;:{&quot;isManuallyOverridden&quot;:false,&quot;manualOverrideText&quot;:&quot;&quot;,&quot;citeprocText&quot;:&quot;[5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bWFudWFsT3ZlcnJpZGVUZXh0IjoiIiwiY2l0ZXByb2NUZXh0IjoiWzYwXSJ9fQ==&quot;,&quot;manualOverride&quot;:{&quot;isManuallyOverridden&quot;:false,&quot;manualOverrideText&quot;:&quot;&quot;,&quot;citeprocText&quot;:&quot;[60]&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tYW51YWxPdmVycmlkZVRleHQiOiIiLCJjaXRlcHJvY1RleHQiOiJbMTBdIn19&quot;,&quot;manualOverride&quot;:{&quot;isManuallyOverridden&quot;:false,&quot;manualOverrideText&quot;:&quot;&quot;,&quot;citeprocText&quot;:&quot;[1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bWFudWFsT3ZlcnJpZGVUZXh0IjoiIiwiY2l0ZXByb2NUZXh0IjoiWzYxXSJ9fQ==&quot;,&quot;manualOverride&quot;:{&quot;isManuallyOverridden&quot;:false,&quot;manualOverrideText&quot;:&quot;&quot;,&quot;citeprocText&quot;:&quot;[61]&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1hbnVhbE92ZXJyaWRlVGV4dCI6IiIsImNpdGVwcm9jVGV4dCI6Ils2Ml0ifX0=&quot;,&quot;manualOverride&quot;:{&quot;isManuallyOverridden&quot;:false,&quot;manualOverrideText&quot;:&quot;&quot;,&quot;citeprocText&quot;:&quot;[62]&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tYW51YWxPdmVycmlkZVRleHQiOiIiLCJjaXRlcHJvY1RleHQiOiJbNjNdIn19&quot;,&quot;manualOverride&quot;:{&quot;isManuallyOverridden&quot;:false,&quot;manualOverrideText&quot;:&quot;&quot;,&quot;citeprocText&quot;:&quot;[63]&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1hbnVhbE92ZXJyaWRlVGV4dCI6IiIsImNpdGVwcm9jVGV4dCI6Ils2NF0ifX0=&quot;,&quot;manualOverride&quot;:{&quot;isManuallyOverridden&quot;:false,&quot;manualOverrideText&quot;:&quot;&quot;,&quot;citeprocText&quot;:&quot;[64]&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bWFudWFsT3ZlcnJpZGVUZXh0IjoiIiwiY2l0ZXByb2NUZXh0IjoiWzY1XSJ9fQ==&quot;,&quot;manualOverride&quot;:{&quot;isManuallyOverridden&quot;:false,&quot;manualOverrideText&quot;:&quot;&quot;,&quot;citeprocText&quot;:&quot;[65]&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tYW51YWxPdmVycmlkZVRleHQiOiIiLCJjaXRlcHJvY1RleHQiOiJbNjZdIn19&quot;,&quot;manualOverride&quot;:{&quot;isManuallyOverridden&quot;:false,&quot;manualOverrideText&quot;:&quot;&quot;,&quot;citeprocText&quot;:&quot;[66]&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bWFudWFsT3ZlcnJpZGVUZXh0IjoiIiwiY2l0ZXByb2NUZXh0IjoiWzY3XSJ9fQ==&quot;,&quot;manualOverride&quot;:{&quot;isManuallyOverridden&quot;:false,&quot;manualOverrideText&quot;:&quot;&quot;,&quot;citeprocText&quot;:&quot;[67]&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bWFudWFsT3ZlcnJpZGVUZXh0IjoiIiwiY2l0ZXByb2NUZXh0IjoiWzY4XSJ9fQ==&quot;,&quot;manualOverride&quot;:{&quot;isManuallyOverridden&quot;:false,&quot;manualOverrideText&quot;:&quot;&quot;,&quot;citeprocText&quot;:&quot;[68]&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bWFudWFsT3ZlcnJpZGVUZXh0IjoiIiwiY2l0ZXByb2NUZXh0IjoiWzY5XSJ9fQ==&quot;,&quot;manualOverride&quot;:{&quot;isManuallyOverridden&quot;:false,&quot;manualOverrideText&quot;:&quot;&quot;,&quot;citeprocText&quot;:&quot;[69]&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tYW51YWxPdmVycmlkZVRleHQiOiIiLCJjaXRlcHJvY1RleHQiOiJbNzBdIn19&quot;,&quot;manualOverride&quot;:{&quot;isManuallyOverridden&quot;:false,&quot;manualOverrideText&quot;:&quot;&quot;,&quot;citeprocText&quot;:&quot;[70]&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tYW51YWxPdmVycmlkZVRleHQiOiIiLCJjaXRlcHJvY1RleHQiOiJbNzFdIn19&quot;,&quot;manualOverride&quot;:{&quot;isManuallyOverridden&quot;:false,&quot;manualOverrideText&quot;:&quot;&quot;,&quot;citeprocText&quot;:&quot;[71]&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tYW51YWxPdmVycmlkZVRleHQiOiIiLCJjaXRlcHJvY1RleHQiOiJbNzJdLCBbNzNdIn19&quot;,&quot;manualOverride&quot;:{&quot;isManuallyOverridden&quot;:false,&quot;manualOverrideText&quot;:&quot;&quot;,&quot;citeprocText&quot;:&quot;[72], [73]&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1hbnVhbE92ZXJyaWRlVGV4dCI6IiIsImNpdGVwcm9jVGV4dCI6IlsxOF0ifX0=&quot;,&quot;manualOverride&quot;:{&quot;isManuallyOverridden&quot;:false,&quot;manualOverrideText&quot;:&quot;&quot;,&quot;citeprocText&quot;:&quot;[18]&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bWFudWFsT3ZlcnJpZGVUZXh0IjoiIiwiY2l0ZXByb2NUZXh0IjoiWzc0XSJ9fQ==&quot;,&quot;manualOverride&quot;:{&quot;isManuallyOverridden&quot;:false,&quot;manualOverrideText&quot;:&quot;&quot;,&quot;citeprocText&quot;:&quot;[74]&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bWFudWFsT3ZlcnJpZGVUZXh0IjoiIiwiY2l0ZXByb2NUZXh0IjoiWzc1XSJ9fQ==&quot;,&quot;manualOverride&quot;:{&quot;isManuallyOverridden&quot;:false,&quot;manualOverrideText&quot;:&quot;&quot;,&quot;citeprocText&quot;:&quot;[75]&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bWFudWFsT3ZlcnJpZGVUZXh0IjoiIiwiY2l0ZXByb2NUZXh0IjoiWzc2XSJ9fQ==&quot;,&quot;manualOverride&quot;:{&quot;isManuallyOverridden&quot;:false,&quot;manualOverrideText&quot;:&quot;&quot;,&quot;citeprocText&quot;:&quot;[76]&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1hbnVhbE92ZXJyaWRlVGV4dCI6IiIsImNpdGVwcm9jVGV4dCI6Ils3N10ifX0=&quot;,&quot;manualOverride&quot;:{&quot;isManuallyOverridden&quot;:false,&quot;manualOverrideText&quot;:&quot;&quot;,&quot;citeprocText&quot;:&quot;[77]&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1hbnVhbE92ZXJyaWRlVGV4dCI6IiIsImNpdGVwcm9jVGV4dCI6IlsyMF0ifX0=&quot;,&quot;manualOverride&quot;:{&quot;isManuallyOverridden&quot;:false,&quot;manualOverrideText&quot;:&quot;&quot;,&quot;citeprocText&quot;:&quot;[2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bWFudWFsT3ZlcnJpZGVUZXh0IjoiIiwiY2l0ZXByb2NUZXh0IjoiWzc4XSJ9fQ==&quot;,&quot;manualOverride&quot;:{&quot;isManuallyOverridden&quot;:false,&quot;manualOverrideText&quot;:&quot;&quot;,&quot;citeprocText&quot;:&quot;[78]&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tYW51YWxPdmVycmlkZVRleHQiOiIiLCJjaXRlcHJvY1RleHQiOiJbNzldIn19&quot;,&quot;manualOverride&quot;:{&quot;isManuallyOverridden&quot;:false,&quot;manualOverrideText&quot;:&quot;&quot;,&quot;citeprocText&quot;:&quot;[7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1hbnVhbE92ZXJyaWRlVGV4dCI6IiIsImNpdGVwcm9jVGV4dCI6Ils4MF0ifX0=&quot;,&quot;manualOverride&quot;:{&quot;isManuallyOverridden&quot;:false,&quot;manualOverrideText&quot;:&quot;&quot;,&quot;citeprocText&quot;:&quot;[8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bWFudWFsT3ZlcnJpZGVUZXh0IjoiIiwiY2l0ZXByb2NUZXh0IjoiWzgxXSwgWzgyXSJ9fQ==&quot;,&quot;manualOverride&quot;:{&quot;isManuallyOverridden&quot;:false,&quot;manualOverrideText&quot;:&quot;&quot;,&quot;citeprocText&quot;:&quot;[81], [82]&quot;}},{&quot;properties&quot;:{&quot;noteIndex&quot;:0},&quot;citationID&quot;:&quot;MENDELEY_CITATION_1d923b68-a2da-4f55-80c4-be087a2f0d28&quot;,&quot;isEdited&quot;:false,&quot;citationItems&quot;:[{&quot;id&quot;:&quot;019329b9-5466-37ea-89d4-b88659a48e45&quot;,&quot;isTemporary&quot;:false,&quot;itemData&quot;:{&quot;type&quot;:&quot;article-journal&quot;,&quot;id&quot;:&quot;019329b9-5466-37ea-89d4-b88659a48e45&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citationTag&quot;:&quot;MENDELEY_CITATION_v3_eyJwcm9wZXJ0aWVzIjp7Im5vdGVJbmRleCI6MH0sImNpdGF0aW9uSUQiOiJNRU5ERUxFWV9DSVRBVElPTl8xZDkyM2I2OC1hMmRhLTRmNTUtODBjNC1iZTA4N2EyZjBkMjgiLCJpc0VkaXRlZCI6ZmFsc2UsImNpdGF0aW9uSXRlbXMiOlt7ImlkIjoiMDE5MzI5YjktNTQ2Ni0zN2VhLTg5ZDQtYjg4NjU5YTQ4ZTQ1IiwiaXNUZW1wb3JhcnkiOmZhbHNlLCJpdGVtRGF0YSI6eyJ0eXBlIjoiYXJ0aWNsZS1qb3VybmFsIiwiaWQiOiIwMTkzMjliOS01NDY2LTM3ZWEtODlkNC1iODg2NTlhNDhlNDU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fV0sIm1hbnVhbE92ZXJyaWRlIjp7ImlzTWFudWFsbHlPdmVycmlkZGVuIjpmYWxzZSwibWFudWFsT3ZlcnJpZGVUZXh0IjoiIiwiY2l0ZXByb2NUZXh0IjoiWzgzXSJ9fQ==&quot;,&quot;manualOverride&quot;:{&quot;isManuallyOverridden&quot;:false,&quot;manualOverrideText&quot;:&quot;&quot;,&quot;citeprocText&quot;:&quot;[83]&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1hbnVhbE92ZXJyaWRlVGV4dCI6IiIsImNpdGVwcm9jVGV4dCI6Ils4NF0ifX0=&quot;,&quot;manualOverride&quot;:{&quot;isManuallyOverridden&quot;:false,&quot;manualOverrideText&quot;:&quot;&quot;,&quot;citeprocText&quot;:&quot;[84]&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11642</Words>
  <Characters>71135</Characters>
  <Application>Microsoft Office Word</Application>
  <DocSecurity>0</DocSecurity>
  <Lines>1422</Lines>
  <Paragraphs>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82070</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JOSE FERNANDO GARCIA GUEVARA</cp:lastModifiedBy>
  <cp:revision>3</cp:revision>
  <cp:lastPrinted>2021-03-17T14:44:00Z</cp:lastPrinted>
  <dcterms:created xsi:type="dcterms:W3CDTF">2022-02-03T19:18:00Z</dcterms:created>
  <dcterms:modified xsi:type="dcterms:W3CDTF">2022-02-03T19:19:00Z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