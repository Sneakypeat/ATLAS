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A0C15" w14:textId="79C71ACC" w:rsidR="00FD3873" w:rsidRPr="006B4CDE" w:rsidRDefault="008F6C80">
      <w:pPr>
        <w:pStyle w:val="Title"/>
        <w:ind w:left="720" w:hanging="720"/>
        <w:pPrChange w:id="0" w:author="Portlock, Theo" w:date="2022-02-02T16:29:00Z">
          <w:pPr>
            <w:pStyle w:val="Title"/>
          </w:pPr>
        </w:pPrChange>
      </w:pPr>
      <w:r w:rsidRPr="006B4CDE">
        <w:t xml:space="preserve">Global and temporal state of </w:t>
      </w:r>
      <w:r w:rsidR="00D73517" w:rsidRPr="006B4CDE">
        <w:t xml:space="preserve">the </w:t>
      </w:r>
      <w:r w:rsidRPr="006B4CDE">
        <w:t>human gut microbiome in health and disease</w:t>
      </w:r>
    </w:p>
    <w:p w14:paraId="48B2C77E" w14:textId="595A7FC0" w:rsidR="004057FF" w:rsidRPr="006B4CDE" w:rsidRDefault="004057FF" w:rsidP="00B74686">
      <w:proofErr w:type="spellStart"/>
      <w:r w:rsidRPr="006B4CDE">
        <w:t>Sunjae</w:t>
      </w:r>
      <w:proofErr w:type="spellEnd"/>
      <w:r w:rsidRPr="006B4CDE">
        <w:t xml:space="preserve"> Lee</w:t>
      </w:r>
      <w:r w:rsidRPr="006B4CDE">
        <w:rPr>
          <w:vertAlign w:val="superscript"/>
        </w:rPr>
        <w:t>1*</w:t>
      </w:r>
      <w:r w:rsidRPr="006B4CDE">
        <w:t>, Theo Portlock</w:t>
      </w:r>
      <w:r w:rsidRPr="006B4CDE">
        <w:rPr>
          <w:vertAlign w:val="superscript"/>
        </w:rPr>
        <w:t>2*</w:t>
      </w:r>
      <w:r w:rsidRPr="006B4CDE">
        <w:t>, Emmanuelle Le Chatelier</w:t>
      </w:r>
      <w:r w:rsidRPr="006B4CDE">
        <w:rPr>
          <w:vertAlign w:val="superscript"/>
        </w:rPr>
        <w:t>3*</w:t>
      </w:r>
      <w:r w:rsidRPr="006B4CDE">
        <w:t>, Jose Garcia</w:t>
      </w:r>
      <w:r w:rsidRPr="006B4CDE">
        <w:rPr>
          <w:vertAlign w:val="superscript"/>
        </w:rPr>
        <w:t>2*</w:t>
      </w:r>
      <w:r w:rsidRPr="006B4CDE">
        <w:t>, Nicolas Pons</w:t>
      </w:r>
      <w:r w:rsidR="002D127B" w:rsidRPr="006B4CDE">
        <w:rPr>
          <w:vertAlign w:val="superscript"/>
        </w:rPr>
        <w:t>3</w:t>
      </w:r>
      <w:r w:rsidRPr="006B4CDE">
        <w:t>, Florian Plaza Onate</w:t>
      </w:r>
      <w:r w:rsidR="002D127B" w:rsidRPr="006B4CDE">
        <w:rPr>
          <w:vertAlign w:val="superscript"/>
        </w:rPr>
        <w:t>3</w:t>
      </w:r>
      <w:r w:rsidRPr="006B4CDE">
        <w:t xml:space="preserve">, </w:t>
      </w:r>
      <w:proofErr w:type="spellStart"/>
      <w:r w:rsidRPr="006B4CDE">
        <w:t>Neelu</w:t>
      </w:r>
      <w:proofErr w:type="spellEnd"/>
      <w:r w:rsidRPr="006B4CDE">
        <w:t xml:space="preserve"> Begum</w:t>
      </w:r>
      <w:r w:rsidRPr="006B4CDE">
        <w:rPr>
          <w:vertAlign w:val="superscript"/>
        </w:rPr>
        <w:t>1</w:t>
      </w:r>
      <w:r w:rsidRPr="006B4CDE">
        <w:t>, Ceri Proffitt</w:t>
      </w:r>
      <w:r w:rsidRPr="006B4CDE">
        <w:rPr>
          <w:vertAlign w:val="superscript"/>
        </w:rPr>
        <w:t>1</w:t>
      </w:r>
      <w:r w:rsidRPr="006B4CDE">
        <w:t xml:space="preserve">, </w:t>
      </w:r>
      <w:proofErr w:type="spellStart"/>
      <w:r w:rsidRPr="006B4CDE">
        <w:t>Dorines</w:t>
      </w:r>
      <w:proofErr w:type="spellEnd"/>
      <w:r w:rsidRPr="006B4CDE">
        <w:t xml:space="preserve"> Rosario</w:t>
      </w:r>
      <w:r w:rsidRPr="006B4CDE">
        <w:rPr>
          <w:vertAlign w:val="superscript"/>
        </w:rPr>
        <w:t>1</w:t>
      </w:r>
      <w:r w:rsidRPr="006B4CDE">
        <w:t>, Stefania Vaga</w:t>
      </w:r>
      <w:r w:rsidRPr="006B4CDE">
        <w:rPr>
          <w:vertAlign w:val="superscript"/>
        </w:rPr>
        <w:t>1</w:t>
      </w:r>
      <w:r w:rsidRPr="006B4CDE">
        <w:t xml:space="preserve">, </w:t>
      </w:r>
      <w:proofErr w:type="spellStart"/>
      <w:r w:rsidRPr="006B4CDE">
        <w:t>Junseok</w:t>
      </w:r>
      <w:proofErr w:type="spellEnd"/>
      <w:r w:rsidRPr="006B4CDE">
        <w:t xml:space="preserve"> Park</w:t>
      </w:r>
      <w:r w:rsidR="002D127B" w:rsidRPr="006B4CDE">
        <w:rPr>
          <w:vertAlign w:val="superscript"/>
        </w:rPr>
        <w:t>4</w:t>
      </w:r>
      <w:r w:rsidRPr="006B4CDE">
        <w:t xml:space="preserve">, </w:t>
      </w:r>
      <w:proofErr w:type="spellStart"/>
      <w:r w:rsidRPr="006B4CDE">
        <w:t>Kalle</w:t>
      </w:r>
      <w:proofErr w:type="spellEnd"/>
      <w:r w:rsidRPr="006B4CDE">
        <w:t xml:space="preserve"> von Feilitzen</w:t>
      </w:r>
      <w:r w:rsidRPr="006B4CDE">
        <w:rPr>
          <w:vertAlign w:val="superscript"/>
        </w:rPr>
        <w:t>2</w:t>
      </w:r>
      <w:r w:rsidRPr="006B4CDE">
        <w:t>, Fredric Johansson</w:t>
      </w:r>
      <w:r w:rsidRPr="006B4CDE">
        <w:rPr>
          <w:vertAlign w:val="superscript"/>
        </w:rPr>
        <w:t>2</w:t>
      </w:r>
      <w:r w:rsidRPr="006B4CDE">
        <w:t xml:space="preserve">, </w:t>
      </w:r>
      <w:proofErr w:type="spellStart"/>
      <w:r w:rsidRPr="006B4CDE">
        <w:t>Azadeh</w:t>
      </w:r>
      <w:proofErr w:type="spellEnd"/>
      <w:r w:rsidRPr="006B4CDE">
        <w:t xml:space="preserve"> Harzandi</w:t>
      </w:r>
      <w:r w:rsidRPr="006B4CDE">
        <w:rPr>
          <w:vertAlign w:val="superscript"/>
        </w:rPr>
        <w:t>1</w:t>
      </w:r>
      <w:r w:rsidRPr="006B4CDE">
        <w:t>, Cheng Zhang</w:t>
      </w:r>
      <w:r w:rsidR="002D127B" w:rsidRPr="006B4CDE">
        <w:rPr>
          <w:vertAlign w:val="superscript"/>
        </w:rPr>
        <w:t>2</w:t>
      </w:r>
      <w:r w:rsidRPr="006B4CDE">
        <w:t>, Lindsey A. Edwards</w:t>
      </w:r>
      <w:r w:rsidR="002D127B" w:rsidRPr="006B4CDE">
        <w:rPr>
          <w:vertAlign w:val="superscript"/>
        </w:rPr>
        <w:t>5</w:t>
      </w:r>
      <w:r w:rsidRPr="006B4CDE">
        <w:t>, Vincent Lombard</w:t>
      </w:r>
      <w:r w:rsidR="002D127B" w:rsidRPr="006B4CDE">
        <w:rPr>
          <w:vertAlign w:val="superscript"/>
        </w:rPr>
        <w:t>6,7</w:t>
      </w:r>
      <w:r w:rsidRPr="006B4CDE">
        <w:t>, Franck Gauthier</w:t>
      </w:r>
      <w:r w:rsidR="002D127B" w:rsidRPr="006B4CDE">
        <w:rPr>
          <w:vertAlign w:val="superscript"/>
        </w:rPr>
        <w:t>3</w:t>
      </w:r>
      <w:r w:rsidRPr="006B4CDE">
        <w:t>, Claire J. Steves</w:t>
      </w:r>
      <w:r w:rsidR="002D127B" w:rsidRPr="006B4CDE">
        <w:rPr>
          <w:vertAlign w:val="superscript"/>
        </w:rPr>
        <w:t>8</w:t>
      </w:r>
      <w:r w:rsidRPr="006B4CDE">
        <w:t>, David Gomez-Cabrero</w:t>
      </w:r>
      <w:r w:rsidRPr="006B4CDE">
        <w:rPr>
          <w:vertAlign w:val="superscript"/>
        </w:rPr>
        <w:t>1,</w:t>
      </w:r>
      <w:r w:rsidR="002D127B" w:rsidRPr="006B4CDE">
        <w:rPr>
          <w:vertAlign w:val="superscript"/>
        </w:rPr>
        <w:t>9</w:t>
      </w:r>
      <w:r w:rsidRPr="006B4CDE">
        <w:t>, Bernard Henrissat</w:t>
      </w:r>
      <w:r w:rsidR="002D127B" w:rsidRPr="006B4CDE">
        <w:rPr>
          <w:vertAlign w:val="superscript"/>
        </w:rPr>
        <w:t>6,7,10</w:t>
      </w:r>
      <w:r w:rsidRPr="006B4CDE">
        <w:t xml:space="preserve">, </w:t>
      </w:r>
      <w:proofErr w:type="spellStart"/>
      <w:r w:rsidRPr="006B4CDE">
        <w:t>Doheon</w:t>
      </w:r>
      <w:proofErr w:type="spellEnd"/>
      <w:r w:rsidRPr="006B4CDE">
        <w:t xml:space="preserve"> Lee</w:t>
      </w:r>
      <w:r w:rsidR="002D127B" w:rsidRPr="006B4CDE">
        <w:rPr>
          <w:vertAlign w:val="superscript"/>
        </w:rPr>
        <w:t>4</w:t>
      </w:r>
      <w:r w:rsidRPr="006B4CDE">
        <w:t>, Debbie L. Shawcross</w:t>
      </w:r>
      <w:r w:rsidR="002D127B" w:rsidRPr="006B4CDE">
        <w:rPr>
          <w:vertAlign w:val="superscript"/>
        </w:rPr>
        <w:t>5</w:t>
      </w:r>
      <w:r w:rsidRPr="006B4CDE">
        <w:t>, Gordon Proctor</w:t>
      </w:r>
      <w:r w:rsidRPr="006B4CDE">
        <w:rPr>
          <w:vertAlign w:val="superscript"/>
        </w:rPr>
        <w:t>1</w:t>
      </w:r>
      <w:r w:rsidRPr="006B4CDE">
        <w:t>, Jens Nielsen</w:t>
      </w:r>
      <w:r w:rsidRPr="006B4CDE">
        <w:rPr>
          <w:vertAlign w:val="superscript"/>
        </w:rPr>
        <w:t>14,15,16</w:t>
      </w:r>
      <w:r w:rsidRPr="006B4CDE">
        <w:t xml:space="preserve">, </w:t>
      </w:r>
      <w:r w:rsidR="003F0F5A" w:rsidRPr="006B4CDE">
        <w:t>David Moyes</w:t>
      </w:r>
      <w:r w:rsidR="002D127B" w:rsidRPr="006B4CDE">
        <w:rPr>
          <w:vertAlign w:val="superscript"/>
        </w:rPr>
        <w:t>1</w:t>
      </w:r>
      <w:r w:rsidR="003F0F5A" w:rsidRPr="006B4CDE">
        <w:t xml:space="preserve">, </w:t>
      </w:r>
      <w:r w:rsidRPr="006B4CDE">
        <w:t>Adil Mardinoglu</w:t>
      </w:r>
      <w:r w:rsidR="002D127B" w:rsidRPr="006B4CDE">
        <w:rPr>
          <w:vertAlign w:val="superscript"/>
        </w:rPr>
        <w:t>1,2</w:t>
      </w:r>
      <w:r w:rsidRPr="006B4CDE">
        <w:t xml:space="preserve"> , Stanislav </w:t>
      </w:r>
      <w:proofErr w:type="spellStart"/>
      <w:r w:rsidRPr="006B4CDE">
        <w:t>Dusko</w:t>
      </w:r>
      <w:proofErr w:type="spellEnd"/>
      <w:r w:rsidRPr="006B4CDE">
        <w:t xml:space="preserve"> Ehrlich</w:t>
      </w:r>
      <w:r w:rsidR="002D127B" w:rsidRPr="006B4CDE">
        <w:rPr>
          <w:vertAlign w:val="superscript"/>
        </w:rPr>
        <w:t>3</w:t>
      </w:r>
      <w:r w:rsidRPr="006B4CDE">
        <w:t>, Mathias Uhlen</w:t>
      </w:r>
      <w:r w:rsidRPr="006B4CDE">
        <w:rPr>
          <w:vertAlign w:val="superscript"/>
        </w:rPr>
        <w:t>2</w:t>
      </w:r>
      <w:r w:rsidR="002D127B" w:rsidRPr="006B4CDE">
        <w:rPr>
          <w:vertAlign w:val="superscript"/>
        </w:rPr>
        <w:t>,#</w:t>
      </w:r>
      <w:r w:rsidRPr="006B4CDE">
        <w:t>, Saeed Shoaie</w:t>
      </w:r>
      <w:r w:rsidR="002D127B" w:rsidRPr="006B4CDE">
        <w:rPr>
          <w:vertAlign w:val="superscript"/>
        </w:rPr>
        <w:t>1,2,#</w:t>
      </w:r>
    </w:p>
    <w:p w14:paraId="0E89ECBA" w14:textId="7702CAFF" w:rsidR="00C01102" w:rsidRPr="006B4CDE" w:rsidRDefault="00C01102" w:rsidP="00794ECE">
      <w:pPr>
        <w:spacing w:line="240" w:lineRule="auto"/>
      </w:pPr>
      <w:r w:rsidRPr="006B4CDE">
        <w:rPr>
          <w:vertAlign w:val="superscript"/>
        </w:rPr>
        <w:t>1</w:t>
      </w:r>
      <w:r w:rsidR="006B0B9B" w:rsidRPr="006B4CDE">
        <w:rPr>
          <w:vertAlign w:val="superscript"/>
        </w:rPr>
        <w:t xml:space="preserve"> </w:t>
      </w:r>
      <w:r w:rsidRPr="006B4CDE">
        <w:t>Centre for Host-Microbiome Interactions, Faculty of Dentistry, Oral &amp; Craniofacial Sciences, King’s College London, SE1 9RT, UK</w:t>
      </w:r>
    </w:p>
    <w:p w14:paraId="5C4B51BE" w14:textId="6239B812" w:rsidR="00C01102" w:rsidRPr="006B4CDE" w:rsidRDefault="00C01102" w:rsidP="00794ECE">
      <w:pPr>
        <w:spacing w:line="240" w:lineRule="auto"/>
      </w:pPr>
      <w:r w:rsidRPr="006B4CDE">
        <w:rPr>
          <w:vertAlign w:val="superscript"/>
        </w:rPr>
        <w:t>2</w:t>
      </w:r>
      <w:r w:rsidR="006B0B9B" w:rsidRPr="006B4CDE">
        <w:rPr>
          <w:vertAlign w:val="superscript"/>
        </w:rPr>
        <w:t xml:space="preserve"> </w:t>
      </w:r>
      <w:r w:rsidR="00350F72" w:rsidRPr="006B4CDE">
        <w:t>Science for Life Laboratory, KTH – Royal Institute of Technology, Stockholm, SE-171 21, Sweden</w:t>
      </w:r>
    </w:p>
    <w:p w14:paraId="025D8DFF" w14:textId="4B11D231" w:rsidR="002D127B" w:rsidRPr="006B4CDE" w:rsidRDefault="002D127B" w:rsidP="002D127B">
      <w:pPr>
        <w:spacing w:line="240" w:lineRule="auto"/>
        <w:rPr>
          <w:vertAlign w:val="superscript"/>
          <w:rPrChange w:id="1" w:author="Portlock, Theo" w:date="2022-02-03T16:58:00Z">
            <w:rPr>
              <w:vertAlign w:val="superscript"/>
              <w:lang w:val="en-US"/>
            </w:rPr>
          </w:rPrChange>
        </w:rPr>
      </w:pPr>
      <w:r w:rsidRPr="006B4CDE">
        <w:rPr>
          <w:vertAlign w:val="superscript"/>
          <w:rPrChange w:id="2" w:author="Portlock, Theo" w:date="2022-02-03T16:58:00Z">
            <w:rPr>
              <w:vertAlign w:val="superscript"/>
              <w:lang w:val="en-US"/>
            </w:rPr>
          </w:rPrChange>
        </w:rPr>
        <w:t xml:space="preserve">3 </w:t>
      </w:r>
      <w:r w:rsidRPr="006B4CDE">
        <w:rPr>
          <w:rPrChange w:id="3" w:author="Portlock, Theo" w:date="2022-02-03T16:58:00Z">
            <w:rPr>
              <w:lang w:val="en-US"/>
            </w:rPr>
          </w:rPrChange>
        </w:rPr>
        <w:t>University Paris-</w:t>
      </w:r>
      <w:proofErr w:type="spellStart"/>
      <w:r w:rsidRPr="006B4CDE">
        <w:rPr>
          <w:rPrChange w:id="4" w:author="Portlock, Theo" w:date="2022-02-03T16:58:00Z">
            <w:rPr>
              <w:lang w:val="en-US"/>
            </w:rPr>
          </w:rPrChange>
        </w:rPr>
        <w:t>Saclay</w:t>
      </w:r>
      <w:proofErr w:type="spellEnd"/>
      <w:r w:rsidRPr="006B4CDE">
        <w:rPr>
          <w:rPrChange w:id="5" w:author="Portlock, Theo" w:date="2022-02-03T16:58:00Z">
            <w:rPr>
              <w:lang w:val="en-US"/>
            </w:rPr>
          </w:rPrChange>
        </w:rPr>
        <w:t xml:space="preserve">, INRAE, </w:t>
      </w:r>
      <w:proofErr w:type="spellStart"/>
      <w:r w:rsidRPr="006B4CDE">
        <w:rPr>
          <w:rPrChange w:id="6" w:author="Portlock, Theo" w:date="2022-02-03T16:58:00Z">
            <w:rPr>
              <w:lang w:val="en-US"/>
            </w:rPr>
          </w:rPrChange>
        </w:rPr>
        <w:t>MetaGenoPolis</w:t>
      </w:r>
      <w:proofErr w:type="spellEnd"/>
      <w:r w:rsidRPr="006B4CDE">
        <w:rPr>
          <w:rPrChange w:id="7" w:author="Portlock, Theo" w:date="2022-02-03T16:58:00Z">
            <w:rPr>
              <w:lang w:val="en-US"/>
            </w:rPr>
          </w:rPrChange>
        </w:rPr>
        <w:t xml:space="preserve">, 78350 </w:t>
      </w:r>
      <w:proofErr w:type="spellStart"/>
      <w:r w:rsidRPr="006B4CDE">
        <w:rPr>
          <w:rPrChange w:id="8" w:author="Portlock, Theo" w:date="2022-02-03T16:58:00Z">
            <w:rPr>
              <w:lang w:val="en-US"/>
            </w:rPr>
          </w:rPrChange>
        </w:rPr>
        <w:t>Jouy-en-Josas</w:t>
      </w:r>
      <w:proofErr w:type="spellEnd"/>
      <w:r w:rsidRPr="006B4CDE">
        <w:rPr>
          <w:rPrChange w:id="9" w:author="Portlock, Theo" w:date="2022-02-03T16:58:00Z">
            <w:rPr>
              <w:lang w:val="en-US"/>
            </w:rPr>
          </w:rPrChange>
        </w:rPr>
        <w:t>, France</w:t>
      </w:r>
    </w:p>
    <w:p w14:paraId="1E2C5D5D" w14:textId="4AB0E63D" w:rsidR="00C01102" w:rsidRPr="006B4CDE" w:rsidRDefault="002D127B" w:rsidP="00794ECE">
      <w:pPr>
        <w:spacing w:line="240" w:lineRule="auto"/>
      </w:pPr>
      <w:r w:rsidRPr="006B4CDE">
        <w:rPr>
          <w:vertAlign w:val="superscript"/>
        </w:rPr>
        <w:t>4</w:t>
      </w:r>
      <w:r w:rsidR="006B0B9B" w:rsidRPr="006B4CDE">
        <w:rPr>
          <w:vertAlign w:val="superscript"/>
        </w:rPr>
        <w:t xml:space="preserve"> </w:t>
      </w:r>
      <w:r w:rsidR="00C01102" w:rsidRPr="006B4CDE">
        <w:t xml:space="preserve">Department of Bio and Brain Engineering, KAIST, 291 </w:t>
      </w:r>
      <w:proofErr w:type="spellStart"/>
      <w:r w:rsidR="00C01102" w:rsidRPr="006B4CDE">
        <w:t>Daehak-ro</w:t>
      </w:r>
      <w:proofErr w:type="spellEnd"/>
      <w:r w:rsidR="00C01102" w:rsidRPr="006B4CDE">
        <w:t xml:space="preserve">, </w:t>
      </w:r>
      <w:proofErr w:type="spellStart"/>
      <w:r w:rsidR="00C01102" w:rsidRPr="006B4CDE">
        <w:t>Yuseong-gu</w:t>
      </w:r>
      <w:proofErr w:type="spellEnd"/>
      <w:r w:rsidR="00C01102" w:rsidRPr="006B4CDE">
        <w:t>, Daejeon 305-701, Republic of Korea</w:t>
      </w:r>
    </w:p>
    <w:p w14:paraId="1134F99D" w14:textId="5D377043" w:rsidR="00617FDD" w:rsidRPr="006B4CDE" w:rsidRDefault="002D127B" w:rsidP="00794ECE">
      <w:pPr>
        <w:spacing w:line="240" w:lineRule="auto"/>
        <w:rPr>
          <w:rPrChange w:id="10" w:author="Portlock, Theo" w:date="2022-02-03T16:58:00Z">
            <w:rPr>
              <w:lang w:val="en-US"/>
            </w:rPr>
          </w:rPrChange>
        </w:rPr>
      </w:pPr>
      <w:r w:rsidRPr="006B4CDE">
        <w:rPr>
          <w:vertAlign w:val="superscript"/>
          <w:rPrChange w:id="11" w:author="Portlock, Theo" w:date="2022-02-03T16:58:00Z">
            <w:rPr>
              <w:vertAlign w:val="superscript"/>
              <w:lang w:val="en-US"/>
            </w:rPr>
          </w:rPrChange>
        </w:rPr>
        <w:t>5</w:t>
      </w:r>
      <w:r w:rsidR="00AF31F1" w:rsidRPr="006B4CDE">
        <w:rPr>
          <w:rPrChange w:id="12" w:author="Portlock, Theo" w:date="2022-02-03T16:58:00Z">
            <w:rPr>
              <w:lang w:val="en-US"/>
            </w:rPr>
          </w:rPrChange>
        </w:rPr>
        <w:t xml:space="preserve"> I</w:t>
      </w:r>
      <w:r w:rsidR="00973E67" w:rsidRPr="006B4CDE">
        <w:rPr>
          <w:rPrChange w:id="13" w:author="Portlock, Theo" w:date="2022-02-03T16:58:00Z">
            <w:rPr>
              <w:lang w:val="en-US"/>
            </w:rPr>
          </w:rPrChange>
        </w:rPr>
        <w:t>nstitute of Liver Studies</w:t>
      </w:r>
      <w:r w:rsidR="00617FDD" w:rsidRPr="006B4CDE">
        <w:rPr>
          <w:rPrChange w:id="14" w:author="Portlock, Theo" w:date="2022-02-03T16:58:00Z">
            <w:rPr>
              <w:lang w:val="en-US"/>
            </w:rPr>
          </w:rPrChange>
        </w:rPr>
        <w:t xml:space="preserve">, Department of Inflammation Biology, School of </w:t>
      </w:r>
      <w:r w:rsidR="00CC3EB9" w:rsidRPr="006B4CDE">
        <w:rPr>
          <w:rPrChange w:id="15" w:author="Portlock, Theo" w:date="2022-02-03T16:58:00Z">
            <w:rPr>
              <w:lang w:val="en-US"/>
            </w:rPr>
          </w:rPrChange>
        </w:rPr>
        <w:t xml:space="preserve">Immunology </w:t>
      </w:r>
      <w:r w:rsidR="00617FDD" w:rsidRPr="006B4CDE">
        <w:rPr>
          <w:rPrChange w:id="16" w:author="Portlock, Theo" w:date="2022-02-03T16:58:00Z">
            <w:rPr>
              <w:lang w:val="en-US"/>
            </w:rPr>
          </w:rPrChange>
        </w:rPr>
        <w:t>and Microbial Sciences, King’s College London, London, UK</w:t>
      </w:r>
    </w:p>
    <w:p w14:paraId="6AA57C2B" w14:textId="6D357112" w:rsidR="00E85CFA" w:rsidRPr="006B4CDE" w:rsidRDefault="002D127B" w:rsidP="00794ECE">
      <w:pPr>
        <w:spacing w:line="240" w:lineRule="auto"/>
        <w:rPr>
          <w:rPrChange w:id="17" w:author="Portlock, Theo" w:date="2022-02-03T16:58:00Z">
            <w:rPr>
              <w:lang w:val="fr-FR"/>
            </w:rPr>
          </w:rPrChange>
        </w:rPr>
      </w:pPr>
      <w:r w:rsidRPr="006B4CDE">
        <w:rPr>
          <w:vertAlign w:val="superscript"/>
          <w:rPrChange w:id="18" w:author="Portlock, Theo" w:date="2022-02-03T16:58:00Z">
            <w:rPr>
              <w:vertAlign w:val="superscript"/>
              <w:lang w:val="fr-FR"/>
            </w:rPr>
          </w:rPrChange>
        </w:rPr>
        <w:t>6</w:t>
      </w:r>
      <w:r w:rsidR="00E85CFA" w:rsidRPr="006B4CDE">
        <w:rPr>
          <w:vertAlign w:val="superscript"/>
          <w:rPrChange w:id="19" w:author="Portlock, Theo" w:date="2022-02-03T16:58:00Z">
            <w:rPr>
              <w:vertAlign w:val="superscript"/>
              <w:lang w:val="fr-FR"/>
            </w:rPr>
          </w:rPrChange>
        </w:rPr>
        <w:t xml:space="preserve"> </w:t>
      </w:r>
      <w:r w:rsidR="00973E67" w:rsidRPr="006B4CDE">
        <w:rPr>
          <w:rPrChange w:id="20" w:author="Portlock, Theo" w:date="2022-02-03T16:58:00Z">
            <w:rPr>
              <w:lang w:val="fr-FR"/>
            </w:rPr>
          </w:rPrChange>
        </w:rPr>
        <w:t>IN</w:t>
      </w:r>
      <w:r w:rsidR="003F6CC4" w:rsidRPr="006B4CDE">
        <w:rPr>
          <w:rPrChange w:id="21" w:author="Portlock, Theo" w:date="2022-02-03T16:58:00Z">
            <w:rPr>
              <w:lang w:val="fr-FR"/>
            </w:rPr>
          </w:rPrChange>
        </w:rPr>
        <w:t xml:space="preserve">RAE, USC1408 Architecture et </w:t>
      </w:r>
      <w:proofErr w:type="spellStart"/>
      <w:r w:rsidR="003F6CC4" w:rsidRPr="006B4CDE">
        <w:rPr>
          <w:rPrChange w:id="22" w:author="Portlock, Theo" w:date="2022-02-03T16:58:00Z">
            <w:rPr>
              <w:lang w:val="fr-FR"/>
            </w:rPr>
          </w:rPrChange>
        </w:rPr>
        <w:t>Fonction</w:t>
      </w:r>
      <w:proofErr w:type="spellEnd"/>
      <w:r w:rsidR="003F6CC4" w:rsidRPr="006B4CDE">
        <w:rPr>
          <w:rPrChange w:id="23" w:author="Portlock, Theo" w:date="2022-02-03T16:58:00Z">
            <w:rPr>
              <w:lang w:val="fr-FR"/>
            </w:rPr>
          </w:rPrChange>
        </w:rPr>
        <w:t xml:space="preserve"> des </w:t>
      </w:r>
      <w:proofErr w:type="spellStart"/>
      <w:r w:rsidR="003F6CC4" w:rsidRPr="006B4CDE">
        <w:rPr>
          <w:rPrChange w:id="24" w:author="Portlock, Theo" w:date="2022-02-03T16:58:00Z">
            <w:rPr>
              <w:lang w:val="fr-FR"/>
            </w:rPr>
          </w:rPrChange>
        </w:rPr>
        <w:t>Macromolécules</w:t>
      </w:r>
      <w:proofErr w:type="spellEnd"/>
      <w:r w:rsidR="003F6CC4" w:rsidRPr="006B4CDE">
        <w:rPr>
          <w:rPrChange w:id="25" w:author="Portlock, Theo" w:date="2022-02-03T16:58:00Z">
            <w:rPr>
              <w:lang w:val="fr-FR"/>
            </w:rPr>
          </w:rPrChange>
        </w:rPr>
        <w:t xml:space="preserve"> </w:t>
      </w:r>
      <w:proofErr w:type="spellStart"/>
      <w:r w:rsidR="003F6CC4" w:rsidRPr="006B4CDE">
        <w:rPr>
          <w:rPrChange w:id="26" w:author="Portlock, Theo" w:date="2022-02-03T16:58:00Z">
            <w:rPr>
              <w:lang w:val="fr-FR"/>
            </w:rPr>
          </w:rPrChange>
        </w:rPr>
        <w:t>Biologiques</w:t>
      </w:r>
      <w:proofErr w:type="spellEnd"/>
      <w:r w:rsidR="003F6CC4" w:rsidRPr="006B4CDE">
        <w:rPr>
          <w:rPrChange w:id="27" w:author="Portlock, Theo" w:date="2022-02-03T16:58:00Z">
            <w:rPr>
              <w:lang w:val="fr-FR"/>
            </w:rPr>
          </w:rPrChange>
        </w:rPr>
        <w:t xml:space="preserve"> (AFMB), Marseille, 13288, France</w:t>
      </w:r>
    </w:p>
    <w:p w14:paraId="789C2533" w14:textId="461E94F0" w:rsidR="003F6CC4" w:rsidRPr="006B4CDE" w:rsidRDefault="002D127B" w:rsidP="00794ECE">
      <w:pPr>
        <w:spacing w:line="240" w:lineRule="auto"/>
        <w:rPr>
          <w:rPrChange w:id="28" w:author="Portlock, Theo" w:date="2022-02-03T16:58:00Z">
            <w:rPr>
              <w:lang w:val="fr-FR"/>
            </w:rPr>
          </w:rPrChange>
        </w:rPr>
      </w:pPr>
      <w:r w:rsidRPr="006B4CDE">
        <w:rPr>
          <w:vertAlign w:val="superscript"/>
          <w:rPrChange w:id="29" w:author="Portlock, Theo" w:date="2022-02-03T16:58:00Z">
            <w:rPr>
              <w:vertAlign w:val="superscript"/>
              <w:lang w:val="fr-FR"/>
            </w:rPr>
          </w:rPrChange>
        </w:rPr>
        <w:t>7</w:t>
      </w:r>
      <w:r w:rsidR="00D83EFB" w:rsidRPr="006B4CDE">
        <w:rPr>
          <w:vertAlign w:val="superscript"/>
          <w:rPrChange w:id="30" w:author="Portlock, Theo" w:date="2022-02-03T16:58:00Z">
            <w:rPr>
              <w:vertAlign w:val="superscript"/>
              <w:lang w:val="fr-FR"/>
            </w:rPr>
          </w:rPrChange>
        </w:rPr>
        <w:t xml:space="preserve"> </w:t>
      </w:r>
      <w:r w:rsidR="003F6CC4" w:rsidRPr="006B4CDE">
        <w:rPr>
          <w:rPrChange w:id="31" w:author="Portlock, Theo" w:date="2022-02-03T16:58:00Z">
            <w:rPr>
              <w:lang w:val="fr-FR"/>
            </w:rPr>
          </w:rPrChange>
        </w:rPr>
        <w:t xml:space="preserve">Architecture et </w:t>
      </w:r>
      <w:proofErr w:type="spellStart"/>
      <w:r w:rsidR="003F6CC4" w:rsidRPr="006B4CDE">
        <w:rPr>
          <w:rPrChange w:id="32" w:author="Portlock, Theo" w:date="2022-02-03T16:58:00Z">
            <w:rPr>
              <w:lang w:val="fr-FR"/>
            </w:rPr>
          </w:rPrChange>
        </w:rPr>
        <w:t>Fonction</w:t>
      </w:r>
      <w:proofErr w:type="spellEnd"/>
      <w:r w:rsidR="003F6CC4" w:rsidRPr="006B4CDE">
        <w:rPr>
          <w:rPrChange w:id="33" w:author="Portlock, Theo" w:date="2022-02-03T16:58:00Z">
            <w:rPr>
              <w:lang w:val="fr-FR"/>
            </w:rPr>
          </w:rPrChange>
        </w:rPr>
        <w:t xml:space="preserve"> des </w:t>
      </w:r>
      <w:proofErr w:type="spellStart"/>
      <w:r w:rsidR="003F6CC4" w:rsidRPr="006B4CDE">
        <w:rPr>
          <w:rPrChange w:id="34" w:author="Portlock, Theo" w:date="2022-02-03T16:58:00Z">
            <w:rPr>
              <w:lang w:val="fr-FR"/>
            </w:rPr>
          </w:rPrChange>
        </w:rPr>
        <w:t>Macromolécules</w:t>
      </w:r>
      <w:proofErr w:type="spellEnd"/>
      <w:r w:rsidR="003F6CC4" w:rsidRPr="006B4CDE">
        <w:rPr>
          <w:rPrChange w:id="35" w:author="Portlock, Theo" w:date="2022-02-03T16:58:00Z">
            <w:rPr>
              <w:lang w:val="fr-FR"/>
            </w:rPr>
          </w:rPrChange>
        </w:rPr>
        <w:t xml:space="preserve"> </w:t>
      </w:r>
      <w:proofErr w:type="spellStart"/>
      <w:r w:rsidR="003F6CC4" w:rsidRPr="006B4CDE">
        <w:rPr>
          <w:rPrChange w:id="36" w:author="Portlock, Theo" w:date="2022-02-03T16:58:00Z">
            <w:rPr>
              <w:lang w:val="fr-FR"/>
            </w:rPr>
          </w:rPrChange>
        </w:rPr>
        <w:t>Biologiques</w:t>
      </w:r>
      <w:proofErr w:type="spellEnd"/>
      <w:r w:rsidR="003F6CC4" w:rsidRPr="006B4CDE">
        <w:rPr>
          <w:rPrChange w:id="37" w:author="Portlock, Theo" w:date="2022-02-03T16:58:00Z">
            <w:rPr>
              <w:lang w:val="fr-FR"/>
            </w:rPr>
          </w:rPrChange>
        </w:rPr>
        <w:t xml:space="preserve"> (AFMB), CNRS, Aix-Marseille University, Marseille, 13288, France</w:t>
      </w:r>
    </w:p>
    <w:p w14:paraId="4BDC1F04" w14:textId="19AB5C0F" w:rsidR="00350F72" w:rsidRPr="006B4CDE" w:rsidRDefault="002D127B" w:rsidP="00794ECE">
      <w:pPr>
        <w:spacing w:line="240" w:lineRule="auto"/>
        <w:rPr>
          <w:rPrChange w:id="38" w:author="Portlock, Theo" w:date="2022-02-03T16:58:00Z">
            <w:rPr>
              <w:lang w:val="en-US"/>
            </w:rPr>
          </w:rPrChange>
        </w:rPr>
      </w:pPr>
      <w:r w:rsidRPr="006B4CDE">
        <w:rPr>
          <w:vertAlign w:val="superscript"/>
          <w:rPrChange w:id="39" w:author="Portlock, Theo" w:date="2022-02-03T16:58:00Z">
            <w:rPr>
              <w:vertAlign w:val="superscript"/>
              <w:lang w:val="en-US"/>
            </w:rPr>
          </w:rPrChange>
        </w:rPr>
        <w:t>8</w:t>
      </w:r>
      <w:r w:rsidR="00350F72" w:rsidRPr="006B4CDE">
        <w:t xml:space="preserve"> Department</w:t>
      </w:r>
      <w:r w:rsidR="00350F72" w:rsidRPr="006B4CDE">
        <w:rPr>
          <w:rPrChange w:id="40" w:author="Portlock, Theo" w:date="2022-02-03T16:58:00Z">
            <w:rPr>
              <w:lang w:val="en-US"/>
            </w:rPr>
          </w:rPrChange>
        </w:rPr>
        <w:t xml:space="preserve"> of Twin Research &amp; Genetic Epidemiology, King’s College London, London, UK</w:t>
      </w:r>
    </w:p>
    <w:p w14:paraId="64E77389" w14:textId="4DF415C6" w:rsidR="00385F39" w:rsidRPr="006B4CDE" w:rsidRDefault="002D127B" w:rsidP="00794ECE">
      <w:pPr>
        <w:spacing w:line="240" w:lineRule="auto"/>
        <w:rPr>
          <w:rPrChange w:id="41" w:author="Portlock, Theo" w:date="2022-02-03T16:58:00Z">
            <w:rPr>
              <w:lang w:val="en-US"/>
            </w:rPr>
          </w:rPrChange>
        </w:rPr>
      </w:pPr>
      <w:r w:rsidRPr="006B4CDE">
        <w:rPr>
          <w:vertAlign w:val="superscript"/>
          <w:rPrChange w:id="42" w:author="Portlock, Theo" w:date="2022-02-03T16:58:00Z">
            <w:rPr>
              <w:vertAlign w:val="superscript"/>
              <w:lang w:val="en-US"/>
            </w:rPr>
          </w:rPrChange>
        </w:rPr>
        <w:t>9</w:t>
      </w:r>
      <w:r w:rsidR="00960B27" w:rsidRPr="006B4CDE">
        <w:rPr>
          <w:vertAlign w:val="superscript"/>
          <w:rPrChange w:id="43" w:author="Portlock, Theo" w:date="2022-02-03T16:58:00Z">
            <w:rPr>
              <w:vertAlign w:val="superscript"/>
              <w:lang w:val="en-US"/>
            </w:rPr>
          </w:rPrChange>
        </w:rPr>
        <w:t xml:space="preserve"> </w:t>
      </w:r>
      <w:r w:rsidR="00385F39" w:rsidRPr="006B4CDE">
        <w:rPr>
          <w:rPrChange w:id="44" w:author="Portlock, Theo" w:date="2022-02-03T16:58:00Z">
            <w:rPr>
              <w:lang w:val="en-US"/>
            </w:rPr>
          </w:rPrChange>
        </w:rPr>
        <w:t xml:space="preserve">Translational Bioinformatics Unit, </w:t>
      </w:r>
      <w:proofErr w:type="spellStart"/>
      <w:r w:rsidR="00385F39" w:rsidRPr="006B4CDE">
        <w:rPr>
          <w:rPrChange w:id="45" w:author="Portlock, Theo" w:date="2022-02-03T16:58:00Z">
            <w:rPr>
              <w:lang w:val="en-US"/>
            </w:rPr>
          </w:rPrChange>
        </w:rPr>
        <w:t>NavarraBiomed</w:t>
      </w:r>
      <w:proofErr w:type="spellEnd"/>
      <w:r w:rsidR="00385F39" w:rsidRPr="006B4CDE">
        <w:rPr>
          <w:rPrChange w:id="46" w:author="Portlock, Theo" w:date="2022-02-03T16:58:00Z">
            <w:rPr>
              <w:lang w:val="en-US"/>
            </w:rPr>
          </w:rPrChange>
        </w:rPr>
        <w:t xml:space="preserve">, </w:t>
      </w:r>
      <w:proofErr w:type="spellStart"/>
      <w:r w:rsidR="00385F39" w:rsidRPr="006B4CDE">
        <w:rPr>
          <w:rPrChange w:id="47" w:author="Portlock, Theo" w:date="2022-02-03T16:58:00Z">
            <w:rPr>
              <w:lang w:val="en-US"/>
            </w:rPr>
          </w:rPrChange>
        </w:rPr>
        <w:t>Departamento</w:t>
      </w:r>
      <w:proofErr w:type="spellEnd"/>
      <w:r w:rsidR="00385F39" w:rsidRPr="006B4CDE">
        <w:rPr>
          <w:rPrChange w:id="48" w:author="Portlock, Theo" w:date="2022-02-03T16:58:00Z">
            <w:rPr>
              <w:lang w:val="en-US"/>
            </w:rPr>
          </w:rPrChange>
        </w:rPr>
        <w:t xml:space="preserve"> de </w:t>
      </w:r>
      <w:proofErr w:type="spellStart"/>
      <w:r w:rsidR="00385F39" w:rsidRPr="006B4CDE">
        <w:rPr>
          <w:rPrChange w:id="49" w:author="Portlock, Theo" w:date="2022-02-03T16:58:00Z">
            <w:rPr>
              <w:lang w:val="en-US"/>
            </w:rPr>
          </w:rPrChange>
        </w:rPr>
        <w:t>Salud</w:t>
      </w:r>
      <w:proofErr w:type="spellEnd"/>
      <w:r w:rsidR="00385F39" w:rsidRPr="006B4CDE">
        <w:rPr>
          <w:rPrChange w:id="50" w:author="Portlock, Theo" w:date="2022-02-03T16:58:00Z">
            <w:rPr>
              <w:lang w:val="en-US"/>
            </w:rPr>
          </w:rPrChange>
        </w:rPr>
        <w:t xml:space="preserve">-Universidad </w:t>
      </w:r>
      <w:proofErr w:type="spellStart"/>
      <w:r w:rsidR="00385F39" w:rsidRPr="006B4CDE">
        <w:rPr>
          <w:rPrChange w:id="51" w:author="Portlock, Theo" w:date="2022-02-03T16:58:00Z">
            <w:rPr>
              <w:lang w:val="en-US"/>
            </w:rPr>
          </w:rPrChange>
        </w:rPr>
        <w:t>Pública</w:t>
      </w:r>
      <w:proofErr w:type="spellEnd"/>
      <w:r w:rsidR="00385F39" w:rsidRPr="006B4CDE">
        <w:rPr>
          <w:rPrChange w:id="52" w:author="Portlock, Theo" w:date="2022-02-03T16:58:00Z">
            <w:rPr>
              <w:lang w:val="en-US"/>
            </w:rPr>
          </w:rPrChange>
        </w:rPr>
        <w:t xml:space="preserve"> de Navarra, Pamplona, 31008, Navarra, Spain</w:t>
      </w:r>
    </w:p>
    <w:p w14:paraId="3AF71600" w14:textId="5E448CE5" w:rsidR="00350F72" w:rsidRPr="006B4CDE" w:rsidRDefault="002D127B" w:rsidP="00794ECE">
      <w:pPr>
        <w:spacing w:line="240" w:lineRule="auto"/>
        <w:rPr>
          <w:rPrChange w:id="53" w:author="Portlock, Theo" w:date="2022-02-03T16:58:00Z">
            <w:rPr>
              <w:lang w:val="en-US"/>
            </w:rPr>
          </w:rPrChange>
        </w:rPr>
      </w:pPr>
      <w:r w:rsidRPr="006B4CDE">
        <w:rPr>
          <w:vertAlign w:val="superscript"/>
          <w:rPrChange w:id="54" w:author="Portlock, Theo" w:date="2022-02-03T16:58:00Z">
            <w:rPr>
              <w:vertAlign w:val="superscript"/>
              <w:lang w:val="en-US"/>
            </w:rPr>
          </w:rPrChange>
        </w:rPr>
        <w:t>10</w:t>
      </w:r>
      <w:r w:rsidR="00350F72" w:rsidRPr="006B4CDE">
        <w:rPr>
          <w:vertAlign w:val="superscript"/>
          <w:rPrChange w:id="55" w:author="Portlock, Theo" w:date="2022-02-03T16:58:00Z">
            <w:rPr>
              <w:vertAlign w:val="superscript"/>
              <w:lang w:val="en-US"/>
            </w:rPr>
          </w:rPrChange>
        </w:rPr>
        <w:t xml:space="preserve"> </w:t>
      </w:r>
      <w:r w:rsidR="00350F72" w:rsidRPr="006B4CDE">
        <w:rPr>
          <w:rPrChange w:id="56" w:author="Portlock, Theo" w:date="2022-02-03T16:58:00Z">
            <w:rPr>
              <w:lang w:val="en-US"/>
            </w:rPr>
          </w:rPrChange>
        </w:rPr>
        <w:t xml:space="preserve">Department of Biological Sciences, King </w:t>
      </w:r>
      <w:proofErr w:type="spellStart"/>
      <w:r w:rsidR="00350F72" w:rsidRPr="006B4CDE">
        <w:rPr>
          <w:rPrChange w:id="57" w:author="Portlock, Theo" w:date="2022-02-03T16:58:00Z">
            <w:rPr>
              <w:lang w:val="en-US"/>
            </w:rPr>
          </w:rPrChange>
        </w:rPr>
        <w:t>Abdulaziz</w:t>
      </w:r>
      <w:proofErr w:type="spellEnd"/>
      <w:r w:rsidR="00350F72" w:rsidRPr="006B4CDE">
        <w:rPr>
          <w:rPrChange w:id="58" w:author="Portlock, Theo" w:date="2022-02-03T16:58:00Z">
            <w:rPr>
              <w:lang w:val="en-US"/>
            </w:rPr>
          </w:rPrChange>
        </w:rPr>
        <w:t xml:space="preserve"> University, Jeddah, Saudi Arabia</w:t>
      </w:r>
    </w:p>
    <w:p w14:paraId="5522C502" w14:textId="38365FC7" w:rsidR="00F62C29" w:rsidRPr="006B4CDE" w:rsidRDefault="00385F39" w:rsidP="00794ECE">
      <w:pPr>
        <w:spacing w:line="240" w:lineRule="auto"/>
      </w:pPr>
      <w:r w:rsidRPr="006B4CDE">
        <w:rPr>
          <w:vertAlign w:val="superscript"/>
        </w:rPr>
        <w:t>1</w:t>
      </w:r>
      <w:r w:rsidR="00D83EFB" w:rsidRPr="006B4CDE">
        <w:rPr>
          <w:vertAlign w:val="superscript"/>
        </w:rPr>
        <w:t>4</w:t>
      </w:r>
      <w:r w:rsidR="006B0B9B" w:rsidRPr="006B4CDE">
        <w:rPr>
          <w:vertAlign w:val="superscript"/>
        </w:rPr>
        <w:t xml:space="preserve"> </w:t>
      </w:r>
      <w:r w:rsidR="00C01102" w:rsidRPr="006B4CDE">
        <w:t xml:space="preserve">Department of Biology and Biological Engineering, </w:t>
      </w:r>
      <w:proofErr w:type="spellStart"/>
      <w:r w:rsidR="00C01102" w:rsidRPr="006B4CDE">
        <w:t>Kemivägen</w:t>
      </w:r>
      <w:proofErr w:type="spellEnd"/>
      <w:r w:rsidR="00C01102" w:rsidRPr="006B4CDE">
        <w:t xml:space="preserve"> 10, Chalmers University of Technology, SE-412 96, Gothenburg, Sweden</w:t>
      </w:r>
    </w:p>
    <w:p w14:paraId="3CBBF4C7" w14:textId="3CEC5330" w:rsidR="00C01102" w:rsidRPr="006B4CDE" w:rsidRDefault="0019455F" w:rsidP="00794ECE">
      <w:pPr>
        <w:spacing w:line="240" w:lineRule="auto"/>
        <w:rPr>
          <w:rPrChange w:id="59" w:author="Portlock, Theo" w:date="2022-02-03T16:58:00Z">
            <w:rPr>
              <w:lang w:val="sv-SE"/>
            </w:rPr>
          </w:rPrChange>
        </w:rPr>
      </w:pPr>
      <w:r w:rsidRPr="006B4CDE">
        <w:rPr>
          <w:vertAlign w:val="superscript"/>
          <w:rPrChange w:id="60" w:author="Portlock, Theo" w:date="2022-02-03T16:58:00Z">
            <w:rPr>
              <w:vertAlign w:val="superscript"/>
              <w:lang w:val="sv-SE"/>
            </w:rPr>
          </w:rPrChange>
        </w:rPr>
        <w:t>1</w:t>
      </w:r>
      <w:r w:rsidR="00D83EFB" w:rsidRPr="006B4CDE">
        <w:rPr>
          <w:vertAlign w:val="superscript"/>
          <w:rPrChange w:id="61" w:author="Portlock, Theo" w:date="2022-02-03T16:58:00Z">
            <w:rPr>
              <w:vertAlign w:val="superscript"/>
              <w:lang w:val="sv-SE"/>
            </w:rPr>
          </w:rPrChange>
        </w:rPr>
        <w:t>5</w:t>
      </w:r>
      <w:r w:rsidR="006B0B9B" w:rsidRPr="006B4CDE">
        <w:rPr>
          <w:vertAlign w:val="superscript"/>
          <w:rPrChange w:id="62" w:author="Portlock, Theo" w:date="2022-02-03T16:58:00Z">
            <w:rPr>
              <w:vertAlign w:val="superscript"/>
              <w:lang w:val="sv-SE"/>
            </w:rPr>
          </w:rPrChange>
        </w:rPr>
        <w:t xml:space="preserve"> </w:t>
      </w:r>
      <w:proofErr w:type="spellStart"/>
      <w:r w:rsidR="00C01102" w:rsidRPr="006B4CDE">
        <w:rPr>
          <w:rPrChange w:id="63" w:author="Portlock, Theo" w:date="2022-02-03T16:58:00Z">
            <w:rPr>
              <w:lang w:val="sv-SE"/>
            </w:rPr>
          </w:rPrChange>
        </w:rPr>
        <w:t>BioInnovation</w:t>
      </w:r>
      <w:proofErr w:type="spellEnd"/>
      <w:r w:rsidR="00C01102" w:rsidRPr="006B4CDE">
        <w:rPr>
          <w:rPrChange w:id="64" w:author="Portlock, Theo" w:date="2022-02-03T16:58:00Z">
            <w:rPr>
              <w:lang w:val="sv-SE"/>
            </w:rPr>
          </w:rPrChange>
        </w:rPr>
        <w:t xml:space="preserve"> Institute, Ole </w:t>
      </w:r>
      <w:proofErr w:type="spellStart"/>
      <w:r w:rsidR="00C01102" w:rsidRPr="006B4CDE">
        <w:rPr>
          <w:rPrChange w:id="65" w:author="Portlock, Theo" w:date="2022-02-03T16:58:00Z">
            <w:rPr>
              <w:lang w:val="sv-SE"/>
            </w:rPr>
          </w:rPrChange>
        </w:rPr>
        <w:t>Måløes</w:t>
      </w:r>
      <w:proofErr w:type="spellEnd"/>
      <w:r w:rsidR="00C01102" w:rsidRPr="006B4CDE">
        <w:rPr>
          <w:rPrChange w:id="66" w:author="Portlock, Theo" w:date="2022-02-03T16:58:00Z">
            <w:rPr>
              <w:lang w:val="sv-SE"/>
            </w:rPr>
          </w:rPrChange>
        </w:rPr>
        <w:t xml:space="preserve"> </w:t>
      </w:r>
      <w:proofErr w:type="spellStart"/>
      <w:r w:rsidR="00C01102" w:rsidRPr="006B4CDE">
        <w:rPr>
          <w:rPrChange w:id="67" w:author="Portlock, Theo" w:date="2022-02-03T16:58:00Z">
            <w:rPr>
              <w:lang w:val="sv-SE"/>
            </w:rPr>
          </w:rPrChange>
        </w:rPr>
        <w:t>Vej</w:t>
      </w:r>
      <w:proofErr w:type="spellEnd"/>
      <w:r w:rsidR="00C01102" w:rsidRPr="006B4CDE">
        <w:rPr>
          <w:rPrChange w:id="68" w:author="Portlock, Theo" w:date="2022-02-03T16:58:00Z">
            <w:rPr>
              <w:lang w:val="sv-SE"/>
            </w:rPr>
          </w:rPrChange>
        </w:rPr>
        <w:t xml:space="preserve"> 3, DK-2200 Copenhagen N, Denmark</w:t>
      </w:r>
    </w:p>
    <w:p w14:paraId="11AA5BC0" w14:textId="13D58A3F" w:rsidR="00C01102" w:rsidRPr="006B4CDE" w:rsidRDefault="00E85CFA" w:rsidP="00794ECE">
      <w:pPr>
        <w:spacing w:line="240" w:lineRule="auto"/>
      </w:pPr>
      <w:r w:rsidRPr="006B4CDE">
        <w:rPr>
          <w:vertAlign w:val="superscript"/>
        </w:rPr>
        <w:lastRenderedPageBreak/>
        <w:t>1</w:t>
      </w:r>
      <w:r w:rsidR="00D83EFB" w:rsidRPr="006B4CDE">
        <w:rPr>
          <w:vertAlign w:val="superscript"/>
        </w:rPr>
        <w:t>6</w:t>
      </w:r>
      <w:r w:rsidR="006B0B9B" w:rsidRPr="006B4CDE">
        <w:rPr>
          <w:vertAlign w:val="superscript"/>
        </w:rPr>
        <w:t xml:space="preserve"> </w:t>
      </w:r>
      <w:r w:rsidR="00C01102" w:rsidRPr="006B4CDE">
        <w:t xml:space="preserve">Novo Nordisk Foundation </w:t>
      </w:r>
      <w:proofErr w:type="spellStart"/>
      <w:r w:rsidR="00C01102" w:rsidRPr="006B4CDE">
        <w:t>Center</w:t>
      </w:r>
      <w:proofErr w:type="spellEnd"/>
      <w:r w:rsidR="00C01102" w:rsidRPr="006B4CDE">
        <w:t xml:space="preserve"> for </w:t>
      </w:r>
      <w:proofErr w:type="spellStart"/>
      <w:r w:rsidR="00C01102" w:rsidRPr="006B4CDE">
        <w:t>Biosustainability</w:t>
      </w:r>
      <w:proofErr w:type="spellEnd"/>
      <w:r w:rsidR="00C01102" w:rsidRPr="006B4CDE">
        <w:t>, Technical University of Denmark, DK-2800 Kgs. Lyngby, Denmark</w:t>
      </w:r>
    </w:p>
    <w:p w14:paraId="7F025A08" w14:textId="3DF181F0" w:rsidR="00E85CFA" w:rsidRPr="006B4CDE" w:rsidRDefault="00A3654C" w:rsidP="00794ECE">
      <w:pPr>
        <w:spacing w:line="240" w:lineRule="auto"/>
      </w:pPr>
      <w:r w:rsidRPr="006B4CDE">
        <w:rPr>
          <w:vertAlign w:val="superscript"/>
        </w:rPr>
        <w:t xml:space="preserve">* </w:t>
      </w:r>
      <w:r w:rsidR="00E85CFA" w:rsidRPr="006B4CDE">
        <w:t>These authors contributed equally.</w:t>
      </w:r>
    </w:p>
    <w:p w14:paraId="3BE5443C" w14:textId="7B7A355E" w:rsidR="006506A3" w:rsidRPr="006B4CDE" w:rsidRDefault="00F67464" w:rsidP="00794ECE">
      <w:pPr>
        <w:spacing w:line="240" w:lineRule="auto"/>
        <w:rPr>
          <w:rStyle w:val="Hyperlink"/>
        </w:rPr>
      </w:pPr>
      <w:r w:rsidRPr="006B4CDE">
        <w:t>Email:</w:t>
      </w:r>
      <w:r w:rsidR="00DA5A8E" w:rsidRPr="006B4CDE">
        <w:t xml:space="preserve"> </w:t>
      </w:r>
      <w:hyperlink r:id="rId8" w:history="1">
        <w:r w:rsidR="002D127B" w:rsidRPr="006B4CDE">
          <w:rPr>
            <w:rStyle w:val="Hyperlink"/>
          </w:rPr>
          <w:t>mathias.uhlen@scilifelab.se</w:t>
        </w:r>
      </w:hyperlink>
      <w:r w:rsidR="002D127B" w:rsidRPr="006B4CDE">
        <w:t xml:space="preserve">; </w:t>
      </w:r>
      <w:hyperlink r:id="rId9" w:history="1">
        <w:r w:rsidR="00DA5A8E" w:rsidRPr="006B4CDE">
          <w:rPr>
            <w:rStyle w:val="Hyperlink"/>
          </w:rPr>
          <w:t>saeed.shoaie@kcl.ac.uk</w:t>
        </w:r>
      </w:hyperlink>
    </w:p>
    <w:p w14:paraId="0D222276" w14:textId="7E098B20" w:rsidR="00F67464" w:rsidRPr="006B4CDE" w:rsidRDefault="00F67464" w:rsidP="006506A3">
      <w:pPr>
        <w:spacing w:after="160" w:line="259" w:lineRule="auto"/>
        <w:jc w:val="left"/>
        <w:rPr>
          <w:color w:val="0563C1" w:themeColor="hyperlink"/>
          <w:u w:val="single"/>
        </w:rPr>
      </w:pPr>
    </w:p>
    <w:p w14:paraId="220FFBF3" w14:textId="3A13F17E" w:rsidR="0041134B" w:rsidRPr="006B4CDE" w:rsidRDefault="0C22591A" w:rsidP="00794ECE">
      <w:pPr>
        <w:pStyle w:val="Heading1"/>
      </w:pPr>
      <w:commentRangeStart w:id="69"/>
      <w:r w:rsidRPr="006B4CDE">
        <w:t>Abstract</w:t>
      </w:r>
      <w:commentRangeEnd w:id="69"/>
      <w:r w:rsidR="002D127B" w:rsidRPr="006B4CDE">
        <w:rPr>
          <w:rStyle w:val="CommentReference"/>
          <w:rFonts w:eastAsiaTheme="minorEastAsia"/>
          <w:b w:val="0"/>
          <w:lang w:eastAsia="ko-KR"/>
          <w:rPrChange w:id="70" w:author="Portlock, Theo" w:date="2022-02-03T16:58:00Z">
            <w:rPr>
              <w:rStyle w:val="CommentReference"/>
              <w:rFonts w:eastAsiaTheme="minorEastAsia"/>
              <w:b w:val="0"/>
              <w:lang w:val="en-US" w:eastAsia="ko-KR"/>
            </w:rPr>
          </w:rPrChange>
        </w:rPr>
        <w:commentReference w:id="69"/>
      </w:r>
    </w:p>
    <w:p w14:paraId="100CDC9A" w14:textId="78266AD9" w:rsidR="009D265D" w:rsidRPr="006B4CDE" w:rsidRDefault="0C22591A" w:rsidP="00B74686">
      <w:r w:rsidRPr="006B4CDE">
        <w:t xml:space="preserve">The role of gut microbiota in humans is of great interest, and metagenomics provides the possibilities for extensively analysing bacterial diversity in health and disease. </w:t>
      </w:r>
      <w:r w:rsidR="00DE1ADB" w:rsidRPr="006B4CDE">
        <w:t xml:space="preserve">Despite increasing effort in expansion of the microbial gene catalogues and increasing number of </w:t>
      </w:r>
      <w:r w:rsidR="005571F0" w:rsidRPr="006B4CDE">
        <w:t>metagenomes</w:t>
      </w:r>
      <w:r w:rsidR="00DE1ADB" w:rsidRPr="006B4CDE">
        <w:t xml:space="preserve"> assembled genomes, little is </w:t>
      </w:r>
      <w:r w:rsidR="005571F0" w:rsidRPr="006B4CDE">
        <w:t xml:space="preserve">done on </w:t>
      </w:r>
      <w:r w:rsidR="00E410BC" w:rsidRPr="006B4CDE">
        <w:t>pan-metagenomics</w:t>
      </w:r>
      <w:r w:rsidR="005571F0" w:rsidRPr="006B4CDE">
        <w:t xml:space="preserve"> and in-depth</w:t>
      </w:r>
      <w:r w:rsidR="00DE1ADB" w:rsidRPr="006B4CDE">
        <w:t xml:space="preserve"> functional </w:t>
      </w:r>
      <w:r w:rsidR="005571F0" w:rsidRPr="006B4CDE">
        <w:t xml:space="preserve">analysis </w:t>
      </w:r>
      <w:r w:rsidR="00E410BC" w:rsidRPr="006B4CDE">
        <w:t>across different</w:t>
      </w:r>
      <w:r w:rsidR="005571F0" w:rsidRPr="006B4CDE">
        <w:t xml:space="preserve"> geogr</w:t>
      </w:r>
      <w:r w:rsidR="00E410BC" w:rsidRPr="006B4CDE">
        <w:t>aphies</w:t>
      </w:r>
      <w:r w:rsidR="005571F0" w:rsidRPr="006B4CDE">
        <w:t xml:space="preserve"> and diseases. </w:t>
      </w:r>
      <w:r w:rsidRPr="006B4CDE">
        <w:t xml:space="preserve">Here we explored </w:t>
      </w:r>
      <w:del w:id="71" w:author="Portlock, Theo" w:date="2022-02-03T21:00:00Z">
        <w:r w:rsidR="005571F0" w:rsidRPr="006B4CDE" w:rsidDel="00691ECD">
          <w:delText xml:space="preserve">XXXNUMBER </w:delText>
        </w:r>
      </w:del>
      <w:ins w:id="72" w:author="Portlock, Theo" w:date="2022-02-03T21:00:00Z">
        <w:r w:rsidR="00691ECD">
          <w:t>5883</w:t>
        </w:r>
        <w:r w:rsidR="00691ECD" w:rsidRPr="006B4CDE">
          <w:t xml:space="preserve"> </w:t>
        </w:r>
      </w:ins>
      <w:r w:rsidR="005571F0" w:rsidRPr="006B4CDE">
        <w:t xml:space="preserve">of </w:t>
      </w:r>
      <w:r w:rsidRPr="006B4CDE">
        <w:t xml:space="preserve">human gut </w:t>
      </w:r>
      <w:r w:rsidR="005571F0" w:rsidRPr="006B4CDE">
        <w:t xml:space="preserve">metagenome </w:t>
      </w:r>
      <w:r w:rsidRPr="006B4CDE">
        <w:t>samples</w:t>
      </w:r>
      <w:r w:rsidR="005571F0" w:rsidRPr="006B4CDE">
        <w:t xml:space="preserve"> </w:t>
      </w:r>
      <w:r w:rsidRPr="006B4CDE">
        <w:t xml:space="preserve">across </w:t>
      </w:r>
      <w:commentRangeStart w:id="73"/>
      <w:r w:rsidRPr="006B4CDE">
        <w:t>19</w:t>
      </w:r>
      <w:commentRangeEnd w:id="73"/>
      <w:r w:rsidR="005571F0" w:rsidRPr="006B4CDE">
        <w:rPr>
          <w:rStyle w:val="CommentReference"/>
          <w:rFonts w:eastAsiaTheme="minorEastAsia"/>
          <w:lang w:eastAsia="ko-KR"/>
          <w:rPrChange w:id="74" w:author="Portlock, Theo" w:date="2022-02-03T16:58:00Z">
            <w:rPr>
              <w:rStyle w:val="CommentReference"/>
              <w:rFonts w:eastAsiaTheme="minorEastAsia"/>
              <w:lang w:val="en-US" w:eastAsia="ko-KR"/>
            </w:rPr>
          </w:rPrChange>
        </w:rPr>
        <w:commentReference w:id="73"/>
      </w:r>
      <w:r w:rsidRPr="006B4CDE">
        <w:t xml:space="preserve"> countries</w:t>
      </w:r>
      <w:r w:rsidR="005571F0" w:rsidRPr="006B4CDE">
        <w:t xml:space="preserve"> and 23 diseases </w:t>
      </w:r>
      <w:r w:rsidRPr="006B4CDE">
        <w:t xml:space="preserve"> performing compositional, functional</w:t>
      </w:r>
      <w:r w:rsidR="005C771D" w:rsidRPr="006B4CDE">
        <w:t xml:space="preserve"> cluster</w:t>
      </w:r>
      <w:r w:rsidRPr="006B4CDE">
        <w:t>, and integrative analysis</w:t>
      </w:r>
      <w:r w:rsidR="005C771D" w:rsidRPr="006B4CDE">
        <w:t>.</w:t>
      </w:r>
      <w:r w:rsidR="005571F0" w:rsidRPr="006B4CDE">
        <w:t xml:space="preserve"> We identified </w:t>
      </w:r>
      <w:r w:rsidR="00BE0941" w:rsidRPr="006B4CDE">
        <w:rPr>
          <w:i/>
          <w:iCs/>
        </w:rPr>
        <w:t xml:space="preserve">Fusobacterium </w:t>
      </w:r>
      <w:proofErr w:type="spellStart"/>
      <w:r w:rsidR="00BE0941" w:rsidRPr="006B4CDE">
        <w:rPr>
          <w:i/>
          <w:iCs/>
        </w:rPr>
        <w:t>nucleatum</w:t>
      </w:r>
      <w:proofErr w:type="spellEnd"/>
      <w:r w:rsidR="00BE0941" w:rsidRPr="006B4CDE">
        <w:t xml:space="preserve"> </w:t>
      </w:r>
      <w:r w:rsidR="005C0830" w:rsidRPr="006B4CDE">
        <w:t xml:space="preserve">and </w:t>
      </w:r>
      <w:proofErr w:type="spellStart"/>
      <w:r w:rsidR="005C0830" w:rsidRPr="006B4CDE">
        <w:rPr>
          <w:i/>
          <w:iCs/>
        </w:rPr>
        <w:t>Anaerostipes</w:t>
      </w:r>
      <w:proofErr w:type="spellEnd"/>
      <w:r w:rsidR="005C0830" w:rsidRPr="006B4CDE">
        <w:rPr>
          <w:i/>
          <w:iCs/>
        </w:rPr>
        <w:t xml:space="preserve"> </w:t>
      </w:r>
      <w:proofErr w:type="spellStart"/>
      <w:r w:rsidR="005C0830" w:rsidRPr="006B4CDE">
        <w:rPr>
          <w:i/>
          <w:iCs/>
        </w:rPr>
        <w:t>hadrus</w:t>
      </w:r>
      <w:proofErr w:type="spellEnd"/>
      <w:r w:rsidR="005C0830" w:rsidRPr="006B4CDE">
        <w:t xml:space="preserve"> </w:t>
      </w:r>
      <w:r w:rsidR="00BE0941" w:rsidRPr="006B4CDE">
        <w:t xml:space="preserve">with higher frequency enriched </w:t>
      </w:r>
      <w:r w:rsidR="005C0830" w:rsidRPr="006B4CDE">
        <w:t>and depleted</w:t>
      </w:r>
      <w:r w:rsidR="005C771D" w:rsidRPr="006B4CDE">
        <w:t>,</w:t>
      </w:r>
      <w:r w:rsidR="005C0830" w:rsidRPr="006B4CDE">
        <w:t xml:space="preserve"> </w:t>
      </w:r>
      <w:r w:rsidR="005C771D" w:rsidRPr="006B4CDE">
        <w:t xml:space="preserve">respectively, </w:t>
      </w:r>
      <w:r w:rsidR="00BE0941" w:rsidRPr="006B4CDE">
        <w:t>across diseased cohorts</w:t>
      </w:r>
      <w:r w:rsidR="005C0830" w:rsidRPr="006B4CDE">
        <w:t>.</w:t>
      </w:r>
      <w:r w:rsidR="002E141E" w:rsidRPr="006B4CDE">
        <w:t xml:space="preserve"> </w:t>
      </w:r>
      <w:r w:rsidR="00E4156A" w:rsidRPr="006B4CDE">
        <w:t>Distinct function</w:t>
      </w:r>
      <w:r w:rsidR="00CD78E5" w:rsidRPr="006B4CDE">
        <w:t>al</w:t>
      </w:r>
      <w:r w:rsidR="00E4156A" w:rsidRPr="006B4CDE">
        <w:t xml:space="preserve"> distribution observed on gut microbial of westernized and non-westernized population</w:t>
      </w:r>
      <w:r w:rsidR="001F57FF" w:rsidRPr="006B4CDE">
        <w:t>.</w:t>
      </w:r>
      <w:r w:rsidR="00E4156A" w:rsidRPr="006B4CDE">
        <w:t xml:space="preserve"> </w:t>
      </w:r>
      <w:r w:rsidR="00E410BC" w:rsidRPr="006B4CDE">
        <w:t xml:space="preserve">Additionally, </w:t>
      </w:r>
      <w:ins w:id="75" w:author="Portlock, Theo" w:date="2022-02-03T21:01:00Z">
        <w:r w:rsidR="00691ECD">
          <w:t xml:space="preserve">a random forest </w:t>
        </w:r>
      </w:ins>
      <w:r w:rsidR="001F57FF" w:rsidRPr="006B4CDE">
        <w:t xml:space="preserve">machine learning </w:t>
      </w:r>
      <w:r w:rsidR="00E410BC" w:rsidRPr="006B4CDE">
        <w:t>model identif</w:t>
      </w:r>
      <w:r w:rsidR="001F57FF" w:rsidRPr="006B4CDE">
        <w:t>ied</w:t>
      </w:r>
      <w:r w:rsidR="00E410BC" w:rsidRPr="006B4CDE">
        <w:t xml:space="preserve"> key species as disease</w:t>
      </w:r>
      <w:del w:id="76" w:author="Portlock, Theo" w:date="2022-02-03T21:01:00Z">
        <w:r w:rsidR="00E410BC" w:rsidRPr="006B4CDE" w:rsidDel="00AA0D8C">
          <w:delText>s</w:delText>
        </w:r>
      </w:del>
      <w:r w:rsidR="00E410BC" w:rsidRPr="006B4CDE">
        <w:t xml:space="preserve"> </w:t>
      </w:r>
      <w:ins w:id="77" w:author="Portlock, Theo" w:date="2022-02-03T21:01:00Z">
        <w:r w:rsidR="00AA0D8C">
          <w:t>biomarkers</w:t>
        </w:r>
      </w:ins>
      <w:del w:id="78" w:author="Portlock, Theo" w:date="2022-02-03T21:01:00Z">
        <w:r w:rsidR="00E410BC" w:rsidRPr="006B4CDE" w:rsidDel="00AA0D8C">
          <w:delText>predictors</w:delText>
        </w:r>
      </w:del>
      <w:r w:rsidR="00E410BC" w:rsidRPr="006B4CDE">
        <w:t xml:space="preserve">. This </w:t>
      </w:r>
      <w:r w:rsidR="001F57FF" w:rsidRPr="006B4CDE">
        <w:t>compositional and functional analysis</w:t>
      </w:r>
      <w:r w:rsidR="00E410BC" w:rsidRPr="006B4CDE">
        <w:t xml:space="preserve"> </w:t>
      </w:r>
      <w:r w:rsidR="001F57FF" w:rsidRPr="006B4CDE">
        <w:t>are</w:t>
      </w:r>
      <w:r w:rsidR="00E410BC" w:rsidRPr="006B4CDE">
        <w:t xml:space="preserve"> presented in an open-access Human Gut Microbiome Atlas (www.microbiomeatlas.org), to explore </w:t>
      </w:r>
      <w:r w:rsidR="001F57FF" w:rsidRPr="006B4CDE">
        <w:t xml:space="preserve">the </w:t>
      </w:r>
      <w:r w:rsidR="00E410BC" w:rsidRPr="006B4CDE">
        <w:t xml:space="preserve">richness, diseases, and region signatures </w:t>
      </w:r>
      <w:r w:rsidR="001F57FF" w:rsidRPr="006B4CDE">
        <w:t>of</w:t>
      </w:r>
      <w:r w:rsidR="00E410BC" w:rsidRPr="006B4CDE">
        <w:t xml:space="preserve"> the gut microbiota</w:t>
      </w:r>
      <w:r w:rsidR="001F57FF" w:rsidRPr="006B4CDE">
        <w:t xml:space="preserve"> across the cohorts. </w:t>
      </w:r>
    </w:p>
    <w:p w14:paraId="3EA25121" w14:textId="65C10E18" w:rsidR="00BB7E5F" w:rsidRPr="006B4CDE" w:rsidRDefault="0C22591A" w:rsidP="00260D05">
      <w:pPr>
        <w:pStyle w:val="Heading1"/>
      </w:pPr>
      <w:commentRangeStart w:id="79"/>
      <w:r w:rsidRPr="006B4CDE">
        <w:t>Introduction</w:t>
      </w:r>
      <w:commentRangeEnd w:id="79"/>
      <w:r w:rsidR="00B1583D" w:rsidRPr="006B4CDE">
        <w:rPr>
          <w:rStyle w:val="CommentReference"/>
          <w:rFonts w:eastAsiaTheme="minorEastAsia"/>
          <w:b w:val="0"/>
          <w:lang w:eastAsia="ko-KR"/>
          <w:rPrChange w:id="80" w:author="Portlock, Theo" w:date="2022-02-03T16:58:00Z">
            <w:rPr>
              <w:rStyle w:val="CommentReference"/>
              <w:rFonts w:eastAsiaTheme="minorEastAsia"/>
              <w:b w:val="0"/>
              <w:lang w:val="en-US" w:eastAsia="ko-KR"/>
            </w:rPr>
          </w:rPrChange>
        </w:rPr>
        <w:commentReference w:id="79"/>
      </w:r>
    </w:p>
    <w:p w14:paraId="064BF6F8" w14:textId="666FA4DD" w:rsidR="00B812C5" w:rsidRPr="006B4CDE" w:rsidRDefault="00257255" w:rsidP="00B74686">
      <w:r w:rsidRPr="006B4CDE">
        <w:t xml:space="preserve">Metagenomic studies </w:t>
      </w:r>
      <w:r w:rsidR="00B07F04" w:rsidRPr="006B4CDE">
        <w:t xml:space="preserve">of </w:t>
      </w:r>
      <w:r w:rsidRPr="006B4CDE">
        <w:t>the human microbiome enable the characterization of the microbial and functional diversity in health and disease</w:t>
      </w:r>
      <w:sdt>
        <w:sdtPr>
          <w:rPr>
            <w:noProof/>
            <w:color w:val="000000"/>
          </w:rPr>
          <w:tag w:val="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
          <w:id w:val="-1429499155"/>
          <w:placeholder>
            <w:docPart w:val="DefaultPlaceholder_-1854013440"/>
          </w:placeholder>
        </w:sdtPr>
        <w:sdtEndPr/>
        <w:sdtContent>
          <w:ins w:id="81" w:author="Portlock, Theo" w:date="2022-02-03T21:17:00Z">
            <w:r w:rsidR="0045097F" w:rsidRPr="0045097F">
              <w:rPr>
                <w:noProof/>
                <w:color w:val="000000"/>
              </w:rPr>
              <w:t>[1]</w:t>
            </w:r>
          </w:ins>
          <w:del w:id="82" w:author="Portlock, Theo" w:date="2022-02-02T16:11:00Z">
            <w:r w:rsidR="009B5B40" w:rsidRPr="0045097F" w:rsidDel="00E403FE">
              <w:rPr>
                <w:noProof/>
                <w:color w:val="000000"/>
              </w:rPr>
              <w:delText>[1]</w:delText>
            </w:r>
          </w:del>
        </w:sdtContent>
      </w:sdt>
      <w:r w:rsidRPr="006B4CDE">
        <w:t xml:space="preserve">. </w:t>
      </w:r>
      <w:r w:rsidR="001F57FF" w:rsidRPr="006B4CDE">
        <w:t xml:space="preserve">A deeper understanding of the functional potential and the taxonomic composition of the microbiome may have major implications in the </w:t>
      </w:r>
      <w:r w:rsidR="001F57FF" w:rsidRPr="006B4CDE">
        <w:lastRenderedPageBreak/>
        <w:t>identification of signatures in health and disease across different regions</w:t>
      </w:r>
      <w:ins w:id="83" w:author="Portlock, Theo" w:date="2022-02-02T20:12:00Z">
        <w:r w:rsidR="005D46C0" w:rsidRPr="006B4CDE">
          <w:t xml:space="preserve"> </w:t>
        </w:r>
      </w:ins>
      <w:customXmlInsRangeStart w:id="84" w:author="Portlock, Theo" w:date="2022-02-02T20:13:00Z"/>
      <w:sdt>
        <w:sdtPr>
          <w:rPr>
            <w:color w:val="000000"/>
          </w:rPr>
          <w:tag w:val="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
          <w:id w:val="1978877821"/>
          <w:placeholder>
            <w:docPart w:val="DefaultPlaceholder_-1854013440"/>
          </w:placeholder>
        </w:sdtPr>
        <w:sdtEndPr/>
        <w:sdtContent>
          <w:customXmlInsRangeEnd w:id="84"/>
          <w:ins w:id="85" w:author="Portlock, Theo" w:date="2022-02-03T21:17:00Z">
            <w:r w:rsidR="0045097F" w:rsidRPr="0045097F">
              <w:rPr>
                <w:color w:val="000000"/>
              </w:rPr>
              <w:t>[2]–[4]</w:t>
            </w:r>
          </w:ins>
          <w:customXmlInsRangeStart w:id="86" w:author="Portlock, Theo" w:date="2022-02-02T20:13:00Z"/>
        </w:sdtContent>
      </w:sdt>
      <w:customXmlInsRangeEnd w:id="86"/>
      <w:ins w:id="87" w:author="Portlock, Theo" w:date="2022-02-02T20:17:00Z">
        <w:r w:rsidR="00E534D0" w:rsidRPr="006B4CDE">
          <w:rPr>
            <w:color w:val="000000"/>
          </w:rPr>
          <w:t>.</w:t>
        </w:r>
      </w:ins>
      <w:r w:rsidR="001F57FF" w:rsidRPr="006B4CDE">
        <w:t xml:space="preserve"> </w:t>
      </w:r>
      <w:del w:id="88" w:author="Portlock, Theo" w:date="2022-02-02T20:17:00Z">
        <w:r w:rsidR="001F57FF" w:rsidRPr="006B4CDE" w:rsidDel="00E534D0">
          <w:delText xml:space="preserve">(David et al., 2014; Lozupone et al., 2012; Sommer et al., 2017)* [8, 10, 11]. </w:delText>
        </w:r>
      </w:del>
      <w:r w:rsidR="001F57FF" w:rsidRPr="006B4CDE">
        <w:t>Large-scale integration of microbiome functional changes and their associations with clinical data may provide novel information on temporal changes in the microbiome and host physiology and even new microbiome-based treatments and therapies</w:t>
      </w:r>
      <w:r w:rsidR="001F57FF" w:rsidRPr="006B4CDE">
        <w:rPr>
          <w:color w:val="000000"/>
        </w:rPr>
        <w:t xml:space="preserve"> </w:t>
      </w:r>
      <w:sdt>
        <w:sdtPr>
          <w:rPr>
            <w:color w:val="000000"/>
          </w:rPr>
          <w:tag w:val="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
          <w:id w:val="1834793913"/>
          <w:placeholder>
            <w:docPart w:val="43703A0613A0B04D9460C7F878B3F56E"/>
          </w:placeholder>
        </w:sdtPr>
        <w:sdtEndPr/>
        <w:sdtContent>
          <w:ins w:id="89" w:author="Portlock, Theo" w:date="2022-02-03T21:17:00Z">
            <w:r w:rsidR="0045097F" w:rsidRPr="0045097F">
              <w:rPr>
                <w:color w:val="000000"/>
              </w:rPr>
              <w:t>[2], [3]</w:t>
            </w:r>
          </w:ins>
          <w:del w:id="90" w:author="Portlock, Theo" w:date="2022-02-02T16:11:00Z">
            <w:r w:rsidR="001F57FF" w:rsidRPr="0045097F" w:rsidDel="00E403FE">
              <w:rPr>
                <w:color w:val="000000"/>
              </w:rPr>
              <w:delText>[11]</w:delText>
            </w:r>
          </w:del>
        </w:sdtContent>
      </w:sdt>
      <w:del w:id="91" w:author="Portlock, Theo" w:date="2022-02-02T20:10:00Z">
        <w:r w:rsidR="001F57FF" w:rsidRPr="006B4CDE" w:rsidDel="005D46C0">
          <w:delText xml:space="preserve"> (Schupack et al., 2021)</w:delText>
        </w:r>
      </w:del>
      <w:r w:rsidR="001F57FF" w:rsidRPr="006B4CDE">
        <w:t>. Several recent studies have focused on the discovery of new uncultured microbes through generation of metagenome species</w:t>
      </w:r>
      <w:sdt>
        <w:sdtPr>
          <w:rPr>
            <w:color w:val="000000"/>
          </w:rPr>
          <w:tag w:val="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Zd4oCTWzEwXSIsIm1hbnVhbE92ZXJyaWRlVGV4dCI6IiJ9fQ=="/>
          <w:id w:val="-603029310"/>
          <w:placeholder>
            <w:docPart w:val="11E6F285CDAB2F40BAE299396D1F60B4"/>
          </w:placeholder>
        </w:sdtPr>
        <w:sdtEndPr/>
        <w:sdtContent>
          <w:ins w:id="92" w:author="Portlock, Theo" w:date="2022-02-03T21:17:00Z">
            <w:r w:rsidR="0045097F" w:rsidRPr="0045097F">
              <w:rPr>
                <w:color w:val="000000"/>
              </w:rPr>
              <w:t>[6]–[10]</w:t>
            </w:r>
          </w:ins>
          <w:del w:id="93" w:author="Portlock, Theo" w:date="2022-02-02T16:11:00Z">
            <w:r w:rsidR="001F57FF" w:rsidRPr="0045097F" w:rsidDel="00E403FE">
              <w:rPr>
                <w:color w:val="000000"/>
              </w:rPr>
              <w:delText>[2]–[6]</w:delText>
            </w:r>
          </w:del>
        </w:sdtContent>
      </w:sdt>
      <w:r w:rsidR="001F57FF" w:rsidRPr="006B4CDE">
        <w:t xml:space="preserve"> and some on investigation of diseases, geographical </w:t>
      </w:r>
      <w:del w:id="94" w:author="Portlock, Theo" w:date="2022-02-02T20:18:00Z">
        <w:r w:rsidR="001F57FF" w:rsidRPr="006B4CDE" w:rsidDel="00E534D0">
          <w:delText>changes</w:delText>
        </w:r>
      </w:del>
      <w:ins w:id="95" w:author="Portlock, Theo" w:date="2022-02-02T20:18:00Z">
        <w:r w:rsidR="00E534D0" w:rsidRPr="006B4CDE">
          <w:t>changes,</w:t>
        </w:r>
      </w:ins>
      <w:r w:rsidR="001F57FF" w:rsidRPr="006B4CDE">
        <w:t xml:space="preserve"> and interventions in gut microbiome </w:t>
      </w:r>
      <w:del w:id="96" w:author="Portlock, Theo" w:date="2022-02-02T20:27:00Z">
        <w:r w:rsidR="001F57FF" w:rsidRPr="006B4CDE" w:rsidDel="008A5EE0">
          <w:delText>(David et al., 2014; Jalanka-Tuovinen et al., 2011; Mehta et al., 2018)*</w:delText>
        </w:r>
      </w:del>
      <w:customXmlInsRangeStart w:id="97" w:author="Portlock, Theo" w:date="2022-02-02T20:21:00Z"/>
      <w:sdt>
        <w:sdtPr>
          <w:rPr>
            <w:color w:val="000000"/>
          </w:rPr>
          <w:tag w:val="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
          <w:id w:val="37089836"/>
          <w:placeholder>
            <w:docPart w:val="DefaultPlaceholder_-1854013440"/>
          </w:placeholder>
        </w:sdtPr>
        <w:sdtEndPr/>
        <w:sdtContent>
          <w:customXmlInsRangeEnd w:id="97"/>
          <w:ins w:id="98" w:author="Portlock, Theo" w:date="2022-02-03T21:17:00Z">
            <w:r w:rsidR="0045097F" w:rsidRPr="0045097F">
              <w:rPr>
                <w:color w:val="000000"/>
              </w:rPr>
              <w:t>[2], [11], [12]</w:t>
            </w:r>
          </w:ins>
          <w:customXmlInsRangeStart w:id="99" w:author="Portlock, Theo" w:date="2022-02-02T20:21:00Z"/>
        </w:sdtContent>
      </w:sdt>
      <w:customXmlInsRangeEnd w:id="99"/>
      <w:del w:id="100" w:author="Portlock, Theo" w:date="2022-02-02T20:20:00Z">
        <w:r w:rsidR="001F57FF" w:rsidRPr="006B4CDE" w:rsidDel="00E534D0">
          <w:delText xml:space="preserve"> [7]–[9]</w:delText>
        </w:r>
      </w:del>
      <w:r w:rsidR="001F57FF" w:rsidRPr="006B4CDE">
        <w:t>.</w:t>
      </w:r>
    </w:p>
    <w:p w14:paraId="1E4185C3" w14:textId="68336C85" w:rsidR="009E7189" w:rsidRPr="006B4CDE" w:rsidRDefault="001F57FF" w:rsidP="00B74686">
      <w:r w:rsidRPr="006B4CDE">
        <w:t xml:space="preserve">Public resources collecting and processing microbiome data exist, contributing to laborious and necessary task to standardize and make accessible this accumulated information. Some of them focused </w:t>
      </w:r>
      <w:proofErr w:type="gramStart"/>
      <w:r w:rsidRPr="006B4CDE">
        <w:t xml:space="preserve">in particular </w:t>
      </w:r>
      <w:ins w:id="101" w:author="Portlock, Theo" w:date="2022-02-03T21:03:00Z">
        <w:r w:rsidR="00AA0D8C">
          <w:t>on</w:t>
        </w:r>
        <w:proofErr w:type="gramEnd"/>
        <w:r w:rsidR="00AA0D8C">
          <w:t xml:space="preserve"> the</w:t>
        </w:r>
      </w:ins>
      <w:del w:id="102" w:author="Portlock, Theo" w:date="2022-02-03T21:03:00Z">
        <w:r w:rsidRPr="006B4CDE" w:rsidDel="00AA0D8C">
          <w:delText>in</w:delText>
        </w:r>
      </w:del>
      <w:r w:rsidRPr="006B4CDE">
        <w:t xml:space="preserve"> </w:t>
      </w:r>
      <w:ins w:id="103" w:author="Portlock, Theo" w:date="2022-02-03T21:04:00Z">
        <w:r w:rsidR="00AA0D8C">
          <w:t>h</w:t>
        </w:r>
      </w:ins>
      <w:del w:id="104" w:author="Portlock, Theo" w:date="2022-02-03T21:04:00Z">
        <w:r w:rsidRPr="006B4CDE" w:rsidDel="00AA0D8C">
          <w:delText>H</w:delText>
        </w:r>
      </w:del>
      <w:r w:rsidRPr="006B4CDE">
        <w:t>uman gut microbiome (</w:t>
      </w:r>
      <w:commentRangeStart w:id="105"/>
      <w:proofErr w:type="spellStart"/>
      <w:r w:rsidRPr="006B4CDE">
        <w:t>gutMDisorder</w:t>
      </w:r>
      <w:proofErr w:type="spellEnd"/>
      <w:ins w:id="106" w:author="Portlock, Theo" w:date="2022-02-02T16:11:00Z">
        <w:r w:rsidR="00E403FE" w:rsidRPr="006B4CDE">
          <w:t xml:space="preserve"> </w:t>
        </w:r>
      </w:ins>
      <w:customXmlInsRangeStart w:id="107" w:author="Portlock, Theo" w:date="2022-02-02T16:12:00Z"/>
      <w:sdt>
        <w:sdtPr>
          <w:rPr>
            <w:color w:val="000000"/>
          </w:rPr>
          <w:tag w:val="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
          <w:id w:val="1531294971"/>
          <w:placeholder>
            <w:docPart w:val="DefaultPlaceholder_-1854013440"/>
          </w:placeholder>
        </w:sdtPr>
        <w:sdtEndPr/>
        <w:sdtContent>
          <w:customXmlInsRangeEnd w:id="107"/>
          <w:ins w:id="108" w:author="Portlock, Theo" w:date="2022-02-03T21:17:00Z">
            <w:r w:rsidR="0045097F" w:rsidRPr="0045097F">
              <w:rPr>
                <w:color w:val="000000"/>
              </w:rPr>
              <w:t>[13]</w:t>
            </w:r>
          </w:ins>
          <w:customXmlInsRangeStart w:id="109" w:author="Portlock, Theo" w:date="2022-02-02T16:12:00Z"/>
        </w:sdtContent>
      </w:sdt>
      <w:customXmlInsRangeEnd w:id="109"/>
      <w:r w:rsidRPr="006B4CDE">
        <w:t>, GIMICA</w:t>
      </w:r>
      <w:ins w:id="110" w:author="Portlock, Theo" w:date="2022-02-02T16:13:00Z">
        <w:r w:rsidR="00E403FE" w:rsidRPr="006B4CDE">
          <w:t xml:space="preserve"> </w:t>
        </w:r>
      </w:ins>
      <w:customXmlInsRangeStart w:id="111" w:author="Portlock, Theo" w:date="2022-02-02T16:19:00Z"/>
      <w:sdt>
        <w:sdtPr>
          <w:rPr>
            <w:color w:val="000000"/>
          </w:rPr>
          <w:tag w:val="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
          <w:id w:val="1057592575"/>
          <w:placeholder>
            <w:docPart w:val="DefaultPlaceholder_-1854013440"/>
          </w:placeholder>
        </w:sdtPr>
        <w:sdtEndPr/>
        <w:sdtContent>
          <w:customXmlInsRangeEnd w:id="111"/>
          <w:ins w:id="112" w:author="Portlock, Theo" w:date="2022-02-03T21:17:00Z">
            <w:r w:rsidR="0045097F" w:rsidRPr="0045097F">
              <w:rPr>
                <w:color w:val="000000"/>
              </w:rPr>
              <w:t>[14]</w:t>
            </w:r>
          </w:ins>
          <w:customXmlInsRangeStart w:id="113" w:author="Portlock, Theo" w:date="2022-02-02T16:19:00Z"/>
        </w:sdtContent>
      </w:sdt>
      <w:customXmlInsRangeEnd w:id="113"/>
      <w:r w:rsidRPr="006B4CDE">
        <w:t>, and DISBIOME</w:t>
      </w:r>
      <w:ins w:id="114" w:author="Portlock, Theo" w:date="2022-02-02T16:22:00Z">
        <w:r w:rsidR="00F06111" w:rsidRPr="006B4CDE">
          <w:t xml:space="preserve"> </w:t>
        </w:r>
      </w:ins>
      <w:customXmlInsRangeStart w:id="115" w:author="Portlock, Theo" w:date="2022-02-02T16:22:00Z"/>
      <w:sdt>
        <w:sdtPr>
          <w:rPr>
            <w:color w:val="000000"/>
          </w:rPr>
          <w:tag w:val="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
          <w:id w:val="-1690432263"/>
          <w:placeholder>
            <w:docPart w:val="DefaultPlaceholder_-1854013440"/>
          </w:placeholder>
        </w:sdtPr>
        <w:sdtEndPr/>
        <w:sdtContent>
          <w:customXmlInsRangeEnd w:id="115"/>
          <w:ins w:id="116" w:author="Portlock, Theo" w:date="2022-02-03T21:17:00Z">
            <w:r w:rsidR="0045097F" w:rsidRPr="0045097F">
              <w:rPr>
                <w:color w:val="000000"/>
              </w:rPr>
              <w:t>[15]</w:t>
            </w:r>
          </w:ins>
          <w:customXmlInsRangeStart w:id="117" w:author="Portlock, Theo" w:date="2022-02-02T16:22:00Z"/>
        </w:sdtContent>
      </w:sdt>
      <w:customXmlInsRangeEnd w:id="117"/>
      <w:r w:rsidRPr="006B4CDE">
        <w:t xml:space="preserve"> and </w:t>
      </w:r>
      <w:proofErr w:type="spellStart"/>
      <w:r w:rsidRPr="006B4CDE">
        <w:t>GMRepo</w:t>
      </w:r>
      <w:proofErr w:type="spellEnd"/>
      <w:r w:rsidRPr="006B4CDE">
        <w:t xml:space="preserve"> </w:t>
      </w:r>
      <w:commentRangeEnd w:id="105"/>
      <w:r w:rsidR="00844646" w:rsidRPr="006B4CDE">
        <w:rPr>
          <w:rStyle w:val="CommentReference"/>
          <w:rFonts w:eastAsiaTheme="minorEastAsia"/>
          <w:lang w:eastAsia="ko-KR"/>
          <w:rPrChange w:id="118" w:author="Portlock, Theo" w:date="2022-02-03T16:58:00Z">
            <w:rPr>
              <w:rStyle w:val="CommentReference"/>
              <w:rFonts w:eastAsiaTheme="minorEastAsia"/>
              <w:lang w:val="en-US" w:eastAsia="ko-KR"/>
            </w:rPr>
          </w:rPrChange>
        </w:rPr>
        <w:commentReference w:id="105"/>
      </w:r>
      <w:customXmlInsRangeStart w:id="119" w:author="Portlock, Theo" w:date="2022-02-02T19:38:00Z"/>
      <w:sdt>
        <w:sdtPr>
          <w:rPr>
            <w:color w:val="000000"/>
          </w:rPr>
          <w:tag w:val="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
          <w:id w:val="-594083641"/>
          <w:placeholder>
            <w:docPart w:val="DefaultPlaceholder_-1854013440"/>
          </w:placeholder>
        </w:sdtPr>
        <w:sdtEndPr/>
        <w:sdtContent>
          <w:customXmlInsRangeEnd w:id="119"/>
          <w:ins w:id="120" w:author="Portlock, Theo" w:date="2022-02-03T21:17:00Z">
            <w:r w:rsidR="0045097F" w:rsidRPr="0045097F">
              <w:rPr>
                <w:color w:val="000000"/>
              </w:rPr>
              <w:t>[16]</w:t>
            </w:r>
          </w:ins>
          <w:customXmlInsRangeStart w:id="121" w:author="Portlock, Theo" w:date="2022-02-02T19:38:00Z"/>
        </w:sdtContent>
      </w:sdt>
      <w:customXmlInsRangeEnd w:id="121"/>
      <w:ins w:id="122" w:author="Portlock, Theo" w:date="2022-02-02T16:31:00Z">
        <w:r w:rsidR="00C22216" w:rsidRPr="006B4CDE">
          <w:t>).</w:t>
        </w:r>
      </w:ins>
      <w:ins w:id="123" w:author="Portlock, Theo" w:date="2022-02-02T16:32:00Z">
        <w:r w:rsidR="00C22216" w:rsidRPr="006B4CDE">
          <w:t xml:space="preserve"> </w:t>
        </w:r>
      </w:ins>
      <w:del w:id="124" w:author="Portlock, Theo" w:date="2022-02-02T16:31:00Z">
        <w:r w:rsidRPr="006B4CDE" w:rsidDel="00C22216">
          <w:delText xml:space="preserve">(Cheng et al., 2020; Dai et al., 2022; Janssens et al., 2018; Tang et al., 2021)). </w:delText>
        </w:r>
      </w:del>
      <w:r w:rsidR="00D73517" w:rsidRPr="006B4CDE">
        <w:t>Here</w:t>
      </w:r>
      <w:r w:rsidR="00A66A89" w:rsidRPr="006B4CDE">
        <w:t>in</w:t>
      </w:r>
      <w:r w:rsidR="00D73517" w:rsidRPr="006B4CDE">
        <w:t xml:space="preserve">, we integrated publicly available data from </w:t>
      </w:r>
      <w:r w:rsidR="00B55FD4" w:rsidRPr="006B4CDE">
        <w:t>many</w:t>
      </w:r>
      <w:r w:rsidR="00D73517" w:rsidRPr="006B4CDE">
        <w:t xml:space="preserve"> studies across different countries </w:t>
      </w:r>
      <w:r w:rsidR="00F001F4" w:rsidRPr="006B4CDE">
        <w:t xml:space="preserve">from </w:t>
      </w:r>
      <w:r w:rsidR="00D73517" w:rsidRPr="006B4CDE">
        <w:t>healthy and diseased individuals.</w:t>
      </w:r>
      <w:r w:rsidRPr="006B4CDE">
        <w:t xml:space="preserve"> We </w:t>
      </w:r>
      <w:del w:id="125" w:author="Portlock, Theo" w:date="2022-02-03T21:26:00Z">
        <w:r w:rsidRPr="006B4CDE" w:rsidDel="00556FD7">
          <w:delText xml:space="preserve">performed </w:delText>
        </w:r>
      </w:del>
      <w:ins w:id="126" w:author="Portlock, Theo" w:date="2022-02-03T21:27:00Z">
        <w:r w:rsidR="00221EC9">
          <w:t>calculated</w:t>
        </w:r>
      </w:ins>
      <w:ins w:id="127" w:author="Portlock, Theo" w:date="2022-02-03T21:28:00Z">
        <w:r w:rsidR="00221EC9">
          <w:t xml:space="preserve"> enrichment in disease, </w:t>
        </w:r>
      </w:ins>
      <w:ins w:id="128" w:author="Portlock, Theo" w:date="2022-02-03T21:29:00Z">
        <w:r w:rsidR="00221EC9">
          <w:t xml:space="preserve">geographical </w:t>
        </w:r>
      </w:ins>
      <w:ins w:id="129" w:author="Portlock, Theo" w:date="2022-02-03T21:28:00Z">
        <w:r w:rsidR="00221EC9">
          <w:t>region, and performed</w:t>
        </w:r>
      </w:ins>
      <w:ins w:id="130" w:author="Portlock, Theo" w:date="2022-02-03T21:27:00Z">
        <w:r w:rsidR="00221EC9">
          <w:t xml:space="preserve"> SHAP interp</w:t>
        </w:r>
      </w:ins>
      <w:ins w:id="131" w:author="Portlock, Theo" w:date="2022-02-03T21:28:00Z">
        <w:r w:rsidR="00221EC9">
          <w:t>retation on</w:t>
        </w:r>
      </w:ins>
      <w:ins w:id="132" w:author="Portlock, Theo" w:date="2022-02-03T21:26:00Z">
        <w:r w:rsidR="00556FD7" w:rsidRPr="006B4CDE">
          <w:t xml:space="preserve"> </w:t>
        </w:r>
      </w:ins>
      <w:r w:rsidR="00A3654C" w:rsidRPr="006B4CDE">
        <w:t>Random Forest classification model</w:t>
      </w:r>
      <w:ins w:id="133" w:author="Portlock, Theo" w:date="2022-02-03T21:26:00Z">
        <w:r w:rsidR="00556FD7">
          <w:t>s</w:t>
        </w:r>
      </w:ins>
      <w:r w:rsidR="00A3654C" w:rsidRPr="006B4CDE">
        <w:t xml:space="preserve"> to characterise biomarkers of disease from metagenomic species.</w:t>
      </w:r>
      <w:r w:rsidR="00D73517" w:rsidRPr="006B4CDE">
        <w:t xml:space="preserve"> </w:t>
      </w:r>
      <w:r w:rsidR="00324E4C" w:rsidRPr="006B4CDE">
        <w:t>Additionally,</w:t>
      </w:r>
      <w:r w:rsidR="00A3654C" w:rsidRPr="006B4CDE">
        <w:t xml:space="preserve"> we </w:t>
      </w:r>
      <w:r w:rsidR="00D73517" w:rsidRPr="006B4CDE">
        <w:t>presented open</w:t>
      </w:r>
      <w:r w:rsidR="00D71D39" w:rsidRPr="006B4CDE">
        <w:t>-</w:t>
      </w:r>
      <w:r w:rsidR="00D73517" w:rsidRPr="006B4CDE">
        <w:t>access Human Gut Microbiome Atlas (www.microbiomeatlas.</w:t>
      </w:r>
      <w:r w:rsidR="00F56118" w:rsidRPr="006B4CDE">
        <w:t>org</w:t>
      </w:r>
      <w:r w:rsidR="00D73517" w:rsidRPr="006B4CDE">
        <w:t>)</w:t>
      </w:r>
      <w:r w:rsidR="00F001F4" w:rsidRPr="006B4CDE">
        <w:t>,</w:t>
      </w:r>
      <w:r w:rsidR="00D73517" w:rsidRPr="006B4CDE">
        <w:t xml:space="preserve"> </w:t>
      </w:r>
      <w:r w:rsidR="00E8222D" w:rsidRPr="006B4CDE">
        <w:t>allowing</w:t>
      </w:r>
      <w:r w:rsidR="00D73517" w:rsidRPr="006B4CDE">
        <w:t xml:space="preserve"> researchers to explore </w:t>
      </w:r>
      <w:r w:rsidR="0039530A" w:rsidRPr="006B4CDE">
        <w:t xml:space="preserve">an </w:t>
      </w:r>
      <w:r w:rsidR="00A520DE" w:rsidRPr="006B4CDE">
        <w:t>integrative analysis</w:t>
      </w:r>
      <w:r w:rsidR="0039530A" w:rsidRPr="006B4CDE">
        <w:t xml:space="preserve"> on </w:t>
      </w:r>
      <w:r w:rsidR="00E8222D" w:rsidRPr="006B4CDE">
        <w:t>composition</w:t>
      </w:r>
      <w:r w:rsidR="00266CB6" w:rsidRPr="006B4CDE">
        <w:t xml:space="preserve">, </w:t>
      </w:r>
      <w:r w:rsidR="00A520DE" w:rsidRPr="006B4CDE">
        <w:t xml:space="preserve">functional, </w:t>
      </w:r>
      <w:r w:rsidR="00D73517" w:rsidRPr="006B4CDE">
        <w:t>richness</w:t>
      </w:r>
      <w:r w:rsidR="00266CB6" w:rsidRPr="006B4CDE">
        <w:t>, diseases</w:t>
      </w:r>
      <w:r w:rsidR="00C81974" w:rsidRPr="006B4CDE">
        <w:t>,</w:t>
      </w:r>
      <w:r w:rsidR="00266CB6" w:rsidRPr="006B4CDE">
        <w:t xml:space="preserve"> and region signatures</w:t>
      </w:r>
      <w:r w:rsidR="00DB45BA" w:rsidRPr="006B4CDE">
        <w:t xml:space="preserve"> </w:t>
      </w:r>
      <w:r w:rsidR="007A10CE" w:rsidRPr="006B4CDE">
        <w:t>for</w:t>
      </w:r>
      <w:r w:rsidR="00D73517" w:rsidRPr="006B4CDE">
        <w:t xml:space="preserve"> </w:t>
      </w:r>
      <w:r w:rsidR="00A520DE" w:rsidRPr="006B4CDE">
        <w:t xml:space="preserve">the </w:t>
      </w:r>
      <w:r w:rsidR="00D73517" w:rsidRPr="006B4CDE">
        <w:t xml:space="preserve">gut microbiota across </w:t>
      </w:r>
      <w:commentRangeStart w:id="134"/>
      <w:commentRangeStart w:id="135"/>
      <w:r w:rsidR="000158D5" w:rsidRPr="006B4CDE">
        <w:t xml:space="preserve">19 </w:t>
      </w:r>
      <w:commentRangeEnd w:id="134"/>
      <w:r w:rsidR="00C509CF" w:rsidRPr="006B4CDE">
        <w:rPr>
          <w:rStyle w:val="CommentReference"/>
          <w:rFonts w:eastAsiaTheme="minorEastAsia"/>
          <w:lang w:eastAsia="ko-KR"/>
          <w:rPrChange w:id="136" w:author="Portlock, Theo" w:date="2022-02-03T16:58:00Z">
            <w:rPr>
              <w:rStyle w:val="CommentReference"/>
              <w:rFonts w:eastAsiaTheme="minorEastAsia"/>
              <w:lang w:val="en-US" w:eastAsia="ko-KR"/>
            </w:rPr>
          </w:rPrChange>
        </w:rPr>
        <w:commentReference w:id="134"/>
      </w:r>
      <w:commentRangeEnd w:id="135"/>
      <w:r w:rsidR="00AA0D8C">
        <w:rPr>
          <w:rStyle w:val="CommentReference"/>
          <w:rFonts w:eastAsiaTheme="minorEastAsia"/>
          <w:lang w:val="en-US" w:eastAsia="ko-KR"/>
        </w:rPr>
        <w:commentReference w:id="135"/>
      </w:r>
      <w:r w:rsidR="00D73517" w:rsidRPr="006B4CDE">
        <w:t xml:space="preserve">geographical regions and </w:t>
      </w:r>
      <w:commentRangeStart w:id="137"/>
      <w:commentRangeStart w:id="138"/>
      <w:r w:rsidR="0039530A" w:rsidRPr="006B4CDE">
        <w:t>2</w:t>
      </w:r>
      <w:r w:rsidR="00433BA1" w:rsidRPr="006B4CDE">
        <w:t>3</w:t>
      </w:r>
      <w:commentRangeEnd w:id="137"/>
      <w:r w:rsidR="00C509CF" w:rsidRPr="006B4CDE">
        <w:rPr>
          <w:rStyle w:val="CommentReference"/>
          <w:rFonts w:eastAsiaTheme="minorEastAsia"/>
          <w:lang w:eastAsia="ko-KR"/>
          <w:rPrChange w:id="139" w:author="Portlock, Theo" w:date="2022-02-03T16:58:00Z">
            <w:rPr>
              <w:rStyle w:val="CommentReference"/>
              <w:rFonts w:eastAsiaTheme="minorEastAsia"/>
              <w:lang w:val="en-US" w:eastAsia="ko-KR"/>
            </w:rPr>
          </w:rPrChange>
        </w:rPr>
        <w:commentReference w:id="137"/>
      </w:r>
      <w:commentRangeEnd w:id="138"/>
      <w:r w:rsidR="00AA0D8C">
        <w:rPr>
          <w:rStyle w:val="CommentReference"/>
          <w:rFonts w:eastAsiaTheme="minorEastAsia"/>
          <w:lang w:val="en-US" w:eastAsia="ko-KR"/>
        </w:rPr>
        <w:commentReference w:id="138"/>
      </w:r>
      <w:r w:rsidR="0039530A" w:rsidRPr="006B4CDE">
        <w:t xml:space="preserve"> </w:t>
      </w:r>
      <w:r w:rsidR="00D73517" w:rsidRPr="006B4CDE">
        <w:t>diseases.</w:t>
      </w:r>
      <w:r w:rsidRPr="006B4CDE">
        <w:t xml:space="preserve"> </w:t>
      </w:r>
    </w:p>
    <w:p w14:paraId="74B5D44B" w14:textId="085F3A74" w:rsidR="00FE6FB8" w:rsidRPr="006B4CDE" w:rsidRDefault="0C22591A" w:rsidP="00260D05">
      <w:pPr>
        <w:pStyle w:val="Heading1"/>
      </w:pPr>
      <w:r w:rsidRPr="006B4CDE">
        <w:t>Human Gut Microbiome Atlas; Pan-metagenomics study on compositional and functional changes of the human gut microbiome</w:t>
      </w:r>
    </w:p>
    <w:p w14:paraId="59CEF72A" w14:textId="6FD1F34F" w:rsidR="00C34A76" w:rsidRPr="006B4CDE" w:rsidRDefault="00A026AF" w:rsidP="00B74686">
      <w:r w:rsidRPr="006B4CDE">
        <w:t>W</w:t>
      </w:r>
      <w:r w:rsidR="00C34A76" w:rsidRPr="006B4CDE">
        <w:t xml:space="preserve">e performed </w:t>
      </w:r>
      <w:r w:rsidR="00C81974" w:rsidRPr="006B4CDE">
        <w:t xml:space="preserve">a </w:t>
      </w:r>
      <w:r w:rsidR="00C34A76" w:rsidRPr="006B4CDE">
        <w:t xml:space="preserve">large-scale integrative analysis of </w:t>
      </w:r>
      <w:commentRangeStart w:id="140"/>
      <w:del w:id="141" w:author="Portlock, Theo" w:date="2022-02-03T21:19:00Z">
        <w:r w:rsidR="008E0DF4" w:rsidRPr="006B4CDE" w:rsidDel="0045097F">
          <w:delText>6,014</w:delText>
        </w:r>
      </w:del>
      <w:ins w:id="142" w:author="Portlock, Theo" w:date="2022-02-03T21:20:00Z">
        <w:r w:rsidR="0045097F">
          <w:t>5,539</w:t>
        </w:r>
      </w:ins>
      <w:r w:rsidR="00C34A76" w:rsidRPr="006B4CDE">
        <w:t xml:space="preserve"> </w:t>
      </w:r>
      <w:commentRangeEnd w:id="140"/>
      <w:r w:rsidR="00C509CF" w:rsidRPr="006B4CDE">
        <w:rPr>
          <w:rStyle w:val="CommentReference"/>
          <w:rFonts w:eastAsiaTheme="minorEastAsia"/>
          <w:lang w:eastAsia="ko-KR"/>
          <w:rPrChange w:id="143" w:author="Portlock, Theo" w:date="2022-02-03T16:58:00Z">
            <w:rPr>
              <w:rStyle w:val="CommentReference"/>
              <w:rFonts w:eastAsiaTheme="minorEastAsia"/>
              <w:lang w:val="en-US" w:eastAsia="ko-KR"/>
            </w:rPr>
          </w:rPrChange>
        </w:rPr>
        <w:commentReference w:id="140"/>
      </w:r>
      <w:r w:rsidR="00EE0F44" w:rsidRPr="006B4CDE">
        <w:t xml:space="preserve">publicly available </w:t>
      </w:r>
      <w:r w:rsidR="00C34A76" w:rsidRPr="006B4CDE">
        <w:t>shotgun metagenomics stool samples</w:t>
      </w:r>
      <w:r w:rsidR="00EE0F44" w:rsidRPr="006B4CDE">
        <w:t xml:space="preserve"> with</w:t>
      </w:r>
      <w:r w:rsidR="008E0DF4" w:rsidRPr="006B4CDE">
        <w:t xml:space="preserve"> </w:t>
      </w:r>
      <w:r w:rsidR="00EE0F44" w:rsidRPr="006B4CDE">
        <w:t>addition</w:t>
      </w:r>
      <w:r w:rsidR="008E0DF4" w:rsidRPr="006B4CDE">
        <w:t xml:space="preserve"> to one Swedish cohort </w:t>
      </w:r>
      <w:r w:rsidR="00EE0F44" w:rsidRPr="006B4CDE">
        <w:t>of 344 samples (</w:t>
      </w:r>
      <w:commentRangeStart w:id="144"/>
      <w:r w:rsidR="00EE0F44" w:rsidRPr="006B4CDE">
        <w:t>under submission</w:t>
      </w:r>
      <w:commentRangeEnd w:id="144"/>
      <w:r w:rsidR="00B1583D" w:rsidRPr="006B4CDE">
        <w:rPr>
          <w:rStyle w:val="CommentReference"/>
          <w:rFonts w:eastAsiaTheme="minorEastAsia"/>
          <w:lang w:eastAsia="ko-KR"/>
          <w:rPrChange w:id="145" w:author="Portlock, Theo" w:date="2022-02-03T16:58:00Z">
            <w:rPr>
              <w:rStyle w:val="CommentReference"/>
              <w:rFonts w:eastAsiaTheme="minorEastAsia"/>
              <w:lang w:val="en-US" w:eastAsia="ko-KR"/>
            </w:rPr>
          </w:rPrChange>
        </w:rPr>
        <w:commentReference w:id="144"/>
      </w:r>
      <w:r w:rsidR="00EE0F44" w:rsidRPr="006B4CDE">
        <w:t xml:space="preserve">). </w:t>
      </w:r>
      <w:commentRangeStart w:id="146"/>
      <w:commentRangeStart w:id="147"/>
      <w:r w:rsidR="00B1583D" w:rsidRPr="006B4CDE">
        <w:t xml:space="preserve">The </w:t>
      </w:r>
      <w:r w:rsidR="00B1583D" w:rsidRPr="006B4CDE">
        <w:lastRenderedPageBreak/>
        <w:t>selected samples had</w:t>
      </w:r>
      <w:r w:rsidR="00EE0F44" w:rsidRPr="006B4CDE">
        <w:t xml:space="preserve"> at</w:t>
      </w:r>
      <w:r w:rsidR="00C34A76" w:rsidRPr="006B4CDE">
        <w:t xml:space="preserve"> least 10 million high-quality s</w:t>
      </w:r>
      <w:commentRangeEnd w:id="146"/>
      <w:r w:rsidR="00B1583D" w:rsidRPr="006B4CDE">
        <w:rPr>
          <w:rStyle w:val="CommentReference"/>
          <w:rFonts w:eastAsiaTheme="minorEastAsia"/>
          <w:lang w:eastAsia="ko-KR"/>
          <w:rPrChange w:id="148" w:author="Portlock, Theo" w:date="2022-02-03T16:58:00Z">
            <w:rPr>
              <w:rStyle w:val="CommentReference"/>
              <w:rFonts w:eastAsiaTheme="minorEastAsia"/>
              <w:lang w:val="en-US" w:eastAsia="ko-KR"/>
            </w:rPr>
          </w:rPrChange>
        </w:rPr>
        <w:commentReference w:id="146"/>
      </w:r>
      <w:commentRangeEnd w:id="147"/>
      <w:r w:rsidR="0045097F">
        <w:rPr>
          <w:rStyle w:val="CommentReference"/>
          <w:rFonts w:eastAsiaTheme="minorEastAsia"/>
          <w:lang w:val="en-US" w:eastAsia="ko-KR"/>
        </w:rPr>
        <w:commentReference w:id="147"/>
      </w:r>
      <w:r w:rsidR="00C34A76" w:rsidRPr="006B4CDE">
        <w:t xml:space="preserve">equencing reads from healthy and diseased cohorts </w:t>
      </w:r>
      <w:r w:rsidR="00447AC9" w:rsidRPr="006B4CDE">
        <w:t>from</w:t>
      </w:r>
      <w:r w:rsidR="00C34A76" w:rsidRPr="006B4CDE">
        <w:t xml:space="preserve"> </w:t>
      </w:r>
      <w:commentRangeStart w:id="149"/>
      <w:r w:rsidR="00C34A76" w:rsidRPr="006B4CDE">
        <w:t>19</w:t>
      </w:r>
      <w:commentRangeEnd w:id="149"/>
      <w:r w:rsidR="00C509CF" w:rsidRPr="006B4CDE">
        <w:rPr>
          <w:rStyle w:val="CommentReference"/>
          <w:rFonts w:eastAsiaTheme="minorEastAsia"/>
          <w:lang w:eastAsia="ko-KR"/>
          <w:rPrChange w:id="150" w:author="Portlock, Theo" w:date="2022-02-03T16:58:00Z">
            <w:rPr>
              <w:rStyle w:val="CommentReference"/>
              <w:rFonts w:eastAsiaTheme="minorEastAsia"/>
              <w:lang w:val="en-US" w:eastAsia="ko-KR"/>
            </w:rPr>
          </w:rPrChange>
        </w:rPr>
        <w:commentReference w:id="149"/>
      </w:r>
      <w:r w:rsidR="00C34A76" w:rsidRPr="006B4CDE">
        <w:t xml:space="preserve"> different countries across five continents</w:t>
      </w:r>
      <w:r w:rsidR="00CB7D3B" w:rsidRPr="006B4CDE">
        <w:t xml:space="preserve"> (</w:t>
      </w:r>
      <w:r w:rsidR="00CB7D3B" w:rsidRPr="006B4CDE">
        <w:rPr>
          <w:color w:val="FF0000"/>
        </w:rPr>
        <w:t>Fig. 1a-b</w:t>
      </w:r>
      <w:r w:rsidR="00CB7D3B" w:rsidRPr="006B4CDE">
        <w:t xml:space="preserve"> </w:t>
      </w:r>
      <w:r w:rsidR="00CB7D3B" w:rsidRPr="006B4CDE">
        <w:rPr>
          <w:color w:val="FF0000"/>
        </w:rPr>
        <w:t xml:space="preserve">and </w:t>
      </w:r>
      <w:r w:rsidR="00E85685" w:rsidRPr="006B4CDE">
        <w:rPr>
          <w:color w:val="FF0000"/>
        </w:rPr>
        <w:t xml:space="preserve">Supplementary </w:t>
      </w:r>
      <w:r w:rsidR="00CB7D3B" w:rsidRPr="006B4CDE">
        <w:rPr>
          <w:color w:val="FF0000"/>
        </w:rPr>
        <w:t>Table S1</w:t>
      </w:r>
      <w:r w:rsidR="00CB7D3B" w:rsidRPr="006B4CDE">
        <w:t>)</w:t>
      </w:r>
      <w:r w:rsidR="00C34A76" w:rsidRPr="006B4CDE">
        <w:t xml:space="preserve">. </w:t>
      </w:r>
      <w:r w:rsidR="006B4200" w:rsidRPr="006B4CDE">
        <w:t xml:space="preserve">We rarefied all metagenomic samples into 10 million reads per sample, which </w:t>
      </w:r>
      <w:r w:rsidR="00C81974" w:rsidRPr="006B4CDE">
        <w:t>enables</w:t>
      </w:r>
      <w:r w:rsidR="006B4200" w:rsidRPr="006B4CDE">
        <w:t xml:space="preserve"> comparative analysis across different cohorts</w:t>
      </w:r>
      <w:r w:rsidR="00C34A76" w:rsidRPr="006B4CDE">
        <w:t xml:space="preserve">. </w:t>
      </w:r>
      <w:r w:rsidR="00CB7D3B" w:rsidRPr="006B4CDE">
        <w:t>We created the Human Gut Microbiome Atlas (HGMA) using quantitative analysis of shotgun metagenomics based on microbial genomes assembled using Metagenomic Species Pan-genomes (MSPs) (</w:t>
      </w:r>
      <w:r w:rsidR="00CB7D3B" w:rsidRPr="006B4CDE">
        <w:rPr>
          <w:color w:val="FF0000"/>
        </w:rPr>
        <w:t>Fig. 1c</w:t>
      </w:r>
      <w:r w:rsidR="00CB7D3B" w:rsidRPr="006B4CDE">
        <w:t xml:space="preserve">). </w:t>
      </w:r>
      <w:r w:rsidR="00B1583D" w:rsidRPr="006B4CDE">
        <w:t xml:space="preserve">Here, the </w:t>
      </w:r>
      <w:r w:rsidR="00CB7D3B" w:rsidRPr="006B4CDE">
        <w:t>MSP number was increased</w:t>
      </w:r>
      <w:r w:rsidR="00274D7A" w:rsidRPr="006B4CDE">
        <w:t xml:space="preserve"> from 1,661 (</w:t>
      </w:r>
      <w:r w:rsidR="00CB7D3B" w:rsidRPr="006B4CDE">
        <w:t>previous release</w:t>
      </w:r>
      <w:sdt>
        <w:sdtPr>
          <w:rPr>
            <w:color w:val="000000"/>
          </w:rPr>
          <w:tag w:val="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485980565"/>
          <w:placeholder>
            <w:docPart w:val="DefaultPlaceholder_-1854013440"/>
          </w:placeholder>
        </w:sdtPr>
        <w:sdtEndPr/>
        <w:sdtContent>
          <w:ins w:id="151" w:author="Portlock, Theo" w:date="2022-02-03T21:17:00Z">
            <w:r w:rsidR="0045097F" w:rsidRPr="0045097F">
              <w:rPr>
                <w:color w:val="000000"/>
              </w:rPr>
              <w:t>[9]</w:t>
            </w:r>
          </w:ins>
          <w:del w:id="152" w:author="Portlock, Theo" w:date="2022-02-02T16:11:00Z">
            <w:r w:rsidR="009B5B40" w:rsidRPr="0045097F" w:rsidDel="00E403FE">
              <w:rPr>
                <w:color w:val="000000"/>
              </w:rPr>
              <w:delText>[5]</w:delText>
            </w:r>
          </w:del>
        </w:sdtContent>
      </w:sdt>
      <w:r w:rsidR="00274D7A" w:rsidRPr="006B4CDE">
        <w:t>)</w:t>
      </w:r>
      <w:r w:rsidR="00CB7D3B" w:rsidRPr="006B4CDE">
        <w:t xml:space="preserve"> to 1,989 (average number of genes 1,894 ± 1,616) (</w:t>
      </w:r>
      <w:r w:rsidR="00CB7D3B" w:rsidRPr="006B4CDE">
        <w:rPr>
          <w:color w:val="FF0000"/>
        </w:rPr>
        <w:t>Methods</w:t>
      </w:r>
      <w:r w:rsidR="00CB7D3B" w:rsidRPr="006B4CDE">
        <w:t>), and their taxonomy was updated. We generated gene counts and MSP abundances for all the samples using the 10.4 million gene catalogue</w:t>
      </w:r>
      <w:sdt>
        <w:sdtPr>
          <w:rPr>
            <w:color w:val="000000"/>
          </w:rPr>
          <w:tag w:val="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1346012777"/>
          <w:placeholder>
            <w:docPart w:val="DefaultPlaceholder_-1854013440"/>
          </w:placeholder>
        </w:sdtPr>
        <w:sdtEndPr/>
        <w:sdtContent>
          <w:ins w:id="153" w:author="Portlock, Theo" w:date="2022-02-03T21:17:00Z">
            <w:r w:rsidR="0045097F" w:rsidRPr="0045097F">
              <w:rPr>
                <w:color w:val="000000"/>
              </w:rPr>
              <w:t>[17]</w:t>
            </w:r>
          </w:ins>
          <w:del w:id="154" w:author="Portlock, Theo" w:date="2022-02-02T16:11:00Z">
            <w:r w:rsidR="009B5B40" w:rsidRPr="0045097F" w:rsidDel="00E403FE">
              <w:rPr>
                <w:color w:val="000000"/>
              </w:rPr>
              <w:delText>[12]</w:delText>
            </w:r>
          </w:del>
        </w:sdtContent>
      </w:sdt>
      <w:r w:rsidR="00CB7D3B" w:rsidRPr="006B4CDE">
        <w:t xml:space="preserve">. </w:t>
      </w:r>
      <w:r w:rsidR="006B4200" w:rsidRPr="006B4CDE">
        <w:t>We also characterized the functions and phenotype of the MSPs in 7 different categories (</w:t>
      </w:r>
      <w:r w:rsidR="00B1583D" w:rsidRPr="006B4CDE">
        <w:t>KEGG orthologs</w:t>
      </w:r>
      <w:r w:rsidR="002E141E" w:rsidRPr="006B4CDE">
        <w:t xml:space="preserve"> (</w:t>
      </w:r>
      <w:r w:rsidR="00B1583D" w:rsidRPr="006B4CDE">
        <w:t>K</w:t>
      </w:r>
      <w:r w:rsidR="002E141E" w:rsidRPr="006B4CDE">
        <w:t>O</w:t>
      </w:r>
      <w:r w:rsidR="00B1583D" w:rsidRPr="006B4CDE">
        <w:t>s</w:t>
      </w:r>
      <w:r w:rsidR="002E141E" w:rsidRPr="006B4CDE">
        <w:t>)</w:t>
      </w:r>
      <w:ins w:id="155" w:author="Portlock, Theo" w:date="2022-02-03T09:32:00Z">
        <w:r w:rsidR="007C7337" w:rsidRPr="006B4CDE">
          <w:t xml:space="preserve"> </w:t>
        </w:r>
      </w:ins>
      <w:customXmlInsRangeStart w:id="156" w:author="Portlock, Theo" w:date="2022-02-03T09:33:00Z"/>
      <w:sdt>
        <w:sdtPr>
          <w:rPr>
            <w:color w:val="000000"/>
          </w:rPr>
          <w:tag w:val="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
          <w:id w:val="1650093135"/>
          <w:placeholder>
            <w:docPart w:val="DefaultPlaceholder_-1854013440"/>
          </w:placeholder>
        </w:sdtPr>
        <w:sdtEndPr/>
        <w:sdtContent>
          <w:customXmlInsRangeEnd w:id="156"/>
          <w:ins w:id="157" w:author="Portlock, Theo" w:date="2022-02-03T21:17:00Z">
            <w:r w:rsidR="0045097F" w:rsidRPr="0045097F">
              <w:rPr>
                <w:color w:val="000000"/>
              </w:rPr>
              <w:t>[18]</w:t>
            </w:r>
          </w:ins>
          <w:customXmlInsRangeStart w:id="158" w:author="Portlock, Theo" w:date="2022-02-03T09:33:00Z"/>
        </w:sdtContent>
      </w:sdt>
      <w:customXmlInsRangeEnd w:id="158"/>
      <w:del w:id="159" w:author="Portlock, Theo" w:date="2022-02-03T09:32:00Z">
        <w:r w:rsidR="00693228" w:rsidRPr="006B4CDE" w:rsidDel="007C7337">
          <w:delText xml:space="preserve"> [REF]</w:delText>
        </w:r>
      </w:del>
      <w:r w:rsidR="006B4200" w:rsidRPr="006B4CDE">
        <w:t xml:space="preserve">, </w:t>
      </w:r>
      <w:r w:rsidR="00B1583D" w:rsidRPr="006B4CDE">
        <w:t>protein families</w:t>
      </w:r>
      <w:r w:rsidR="002E141E" w:rsidRPr="006B4CDE">
        <w:t xml:space="preserve"> (</w:t>
      </w:r>
      <w:r w:rsidR="00693228" w:rsidRPr="006B4CDE">
        <w:t>PFAM</w:t>
      </w:r>
      <w:r w:rsidR="002E141E" w:rsidRPr="006B4CDE">
        <w:t>)</w:t>
      </w:r>
      <w:r w:rsidR="00693228" w:rsidRPr="006B4CDE">
        <w:t xml:space="preserve"> </w:t>
      </w:r>
      <w:del w:id="160" w:author="Portlock, Theo" w:date="2022-02-03T09:33:00Z">
        <w:r w:rsidR="00693228" w:rsidRPr="006B4CDE" w:rsidDel="007C7337">
          <w:delText>[REF]</w:delText>
        </w:r>
      </w:del>
      <w:customXmlInsRangeStart w:id="161" w:author="Portlock, Theo" w:date="2022-02-03T09:34:00Z"/>
      <w:sdt>
        <w:sdtPr>
          <w:rPr>
            <w:color w:val="000000"/>
          </w:rPr>
          <w:tag w:val="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
          <w:id w:val="602692977"/>
          <w:placeholder>
            <w:docPart w:val="DefaultPlaceholder_-1854013440"/>
          </w:placeholder>
        </w:sdtPr>
        <w:sdtEndPr/>
        <w:sdtContent>
          <w:customXmlInsRangeEnd w:id="161"/>
          <w:ins w:id="162" w:author="Portlock, Theo" w:date="2022-02-03T21:17:00Z">
            <w:r w:rsidR="0045097F" w:rsidRPr="0045097F">
              <w:rPr>
                <w:color w:val="000000"/>
              </w:rPr>
              <w:t>[19]</w:t>
            </w:r>
          </w:ins>
          <w:customXmlInsRangeStart w:id="163" w:author="Portlock, Theo" w:date="2022-02-03T09:34:00Z"/>
        </w:sdtContent>
      </w:sdt>
      <w:customXmlInsRangeEnd w:id="163"/>
      <w:r w:rsidR="00B1583D" w:rsidRPr="006B4CDE">
        <w:t xml:space="preserve"> carbohydrate active enzyme</w:t>
      </w:r>
      <w:r w:rsidR="002E141E" w:rsidRPr="006B4CDE">
        <w:t xml:space="preserve"> (</w:t>
      </w:r>
      <w:proofErr w:type="spellStart"/>
      <w:r w:rsidR="00E451C3" w:rsidRPr="006B4CDE">
        <w:t>CAZymes</w:t>
      </w:r>
      <w:proofErr w:type="spellEnd"/>
      <w:r w:rsidR="002E141E" w:rsidRPr="006B4CDE">
        <w:t>)</w:t>
      </w:r>
      <w:r w:rsidR="00693228" w:rsidRPr="006B4CDE">
        <w:t xml:space="preserve"> </w:t>
      </w:r>
      <w:del w:id="164" w:author="Portlock, Theo" w:date="2022-02-03T09:34:00Z">
        <w:r w:rsidR="00693228" w:rsidRPr="006B4CDE" w:rsidDel="007C7337">
          <w:delText>[REF]</w:delText>
        </w:r>
      </w:del>
      <w:customXmlInsRangeStart w:id="165" w:author="Portlock, Theo" w:date="2022-02-03T09:35:00Z"/>
      <w:sdt>
        <w:sdtPr>
          <w:rPr>
            <w:color w:val="000000"/>
          </w:rPr>
          <w:tag w:val="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
          <w:id w:val="-406154577"/>
          <w:placeholder>
            <w:docPart w:val="DefaultPlaceholder_-1854013440"/>
          </w:placeholder>
        </w:sdtPr>
        <w:sdtEndPr/>
        <w:sdtContent>
          <w:customXmlInsRangeEnd w:id="165"/>
          <w:ins w:id="166" w:author="Portlock, Theo" w:date="2022-02-03T21:17:00Z">
            <w:r w:rsidR="0045097F" w:rsidRPr="0045097F">
              <w:rPr>
                <w:color w:val="000000"/>
              </w:rPr>
              <w:t>[20]</w:t>
            </w:r>
          </w:ins>
          <w:customXmlInsRangeStart w:id="167" w:author="Portlock, Theo" w:date="2022-02-03T09:35:00Z"/>
        </w:sdtContent>
      </w:sdt>
      <w:customXmlInsRangeEnd w:id="167"/>
      <w:r w:rsidR="006B4200" w:rsidRPr="006B4CDE">
        <w:t xml:space="preserve">, </w:t>
      </w:r>
      <w:r w:rsidR="002E141E" w:rsidRPr="006B4CDE">
        <w:t>antimicrobial</w:t>
      </w:r>
      <w:r w:rsidR="00693228" w:rsidRPr="006B4CDE">
        <w:t xml:space="preserve"> resistance</w:t>
      </w:r>
      <w:r w:rsidR="002E141E" w:rsidRPr="006B4CDE">
        <w:t xml:space="preserve"> (</w:t>
      </w:r>
      <w:commentRangeStart w:id="168"/>
      <w:r w:rsidR="002E141E" w:rsidRPr="006B4CDE">
        <w:t>AMR</w:t>
      </w:r>
      <w:commentRangeEnd w:id="168"/>
      <w:r w:rsidR="00AE1483" w:rsidRPr="006B4CDE">
        <w:rPr>
          <w:rStyle w:val="CommentReference"/>
          <w:rFonts w:eastAsiaTheme="minorEastAsia"/>
          <w:lang w:eastAsia="ko-KR"/>
          <w:rPrChange w:id="169" w:author="Portlock, Theo" w:date="2022-02-03T16:58:00Z">
            <w:rPr>
              <w:rStyle w:val="CommentReference"/>
              <w:rFonts w:eastAsiaTheme="minorEastAsia"/>
              <w:lang w:val="en-US" w:eastAsia="ko-KR"/>
            </w:rPr>
          </w:rPrChange>
        </w:rPr>
        <w:commentReference w:id="168"/>
      </w:r>
      <w:r w:rsidR="002E141E" w:rsidRPr="006B4CDE">
        <w:t>)</w:t>
      </w:r>
      <w:r w:rsidR="00693228" w:rsidRPr="006B4CDE">
        <w:t xml:space="preserve"> </w:t>
      </w:r>
      <w:del w:id="170" w:author="Portlock, Theo" w:date="2022-02-03T09:35:00Z">
        <w:r w:rsidR="00693228" w:rsidRPr="006B4CDE" w:rsidDel="007C7337">
          <w:delText>[</w:delText>
        </w:r>
        <w:r w:rsidR="002E141E" w:rsidRPr="006B4CDE" w:rsidDel="007C7337">
          <w:delText>REF</w:delText>
        </w:r>
        <w:r w:rsidR="00693228" w:rsidRPr="006B4CDE" w:rsidDel="007C7337">
          <w:delText>]</w:delText>
        </w:r>
      </w:del>
      <w:customXmlInsRangeStart w:id="171" w:author="Portlock, Theo" w:date="2022-02-03T21:09:00Z"/>
      <w:sdt>
        <w:sdtPr>
          <w:rPr>
            <w:color w:val="000000"/>
            <w:rPrChange w:id="172" w:author="Portlock, Theo" w:date="2022-02-03T21:17:00Z">
              <w:rPr/>
            </w:rPrChange>
          </w:rPr>
          <w:tag w:val="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
          <w:id w:val="-2125688290"/>
          <w:placeholder>
            <w:docPart w:val="DefaultPlaceholder_-1854013440"/>
          </w:placeholder>
        </w:sdtPr>
        <w:sdtContent>
          <w:customXmlInsRangeEnd w:id="171"/>
          <w:ins w:id="173" w:author="Portlock, Theo" w:date="2022-02-03T21:17:00Z">
            <w:r w:rsidR="0045097F" w:rsidRPr="0045097F">
              <w:rPr>
                <w:color w:val="000000"/>
              </w:rPr>
              <w:t>[21]</w:t>
            </w:r>
          </w:ins>
          <w:customXmlInsRangeStart w:id="174" w:author="Portlock, Theo" w:date="2022-02-03T21:09:00Z"/>
        </w:sdtContent>
      </w:sdt>
      <w:customXmlInsRangeEnd w:id="174"/>
      <w:r w:rsidR="006B4200" w:rsidRPr="006B4CDE">
        <w:t xml:space="preserve">, </w:t>
      </w:r>
      <w:r w:rsidR="002E141E" w:rsidRPr="006B4CDE">
        <w:t xml:space="preserve">microbial </w:t>
      </w:r>
      <w:r w:rsidR="006B4200" w:rsidRPr="006B4CDE">
        <w:t>phenotype</w:t>
      </w:r>
      <w:customXmlInsRangeStart w:id="175" w:author="Portlock, Theo" w:date="2022-02-03T21:17:00Z"/>
      <w:sdt>
        <w:sdtPr>
          <w:rPr>
            <w:color w:val="000000"/>
            <w:rPrChange w:id="176" w:author="Portlock, Theo" w:date="2022-02-03T21:17:00Z">
              <w:rPr/>
            </w:rPrChange>
          </w:rPr>
          <w:tag w:val="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
          <w:id w:val="-76685009"/>
          <w:placeholder>
            <w:docPart w:val="DefaultPlaceholder_-1854013440"/>
          </w:placeholder>
        </w:sdtPr>
        <w:sdtContent>
          <w:customXmlInsRangeEnd w:id="175"/>
          <w:ins w:id="177" w:author="Portlock, Theo" w:date="2022-02-03T21:17:00Z">
            <w:r w:rsidR="0045097F" w:rsidRPr="0045097F">
              <w:rPr>
                <w:color w:val="000000"/>
              </w:rPr>
              <w:t>[22]</w:t>
            </w:r>
          </w:ins>
          <w:customXmlInsRangeStart w:id="178" w:author="Portlock, Theo" w:date="2022-02-03T21:17:00Z"/>
        </w:sdtContent>
      </w:sdt>
      <w:customXmlInsRangeEnd w:id="178"/>
      <w:ins w:id="179" w:author="Portlock, Theo" w:date="2022-02-03T21:16:00Z">
        <w:r w:rsidR="0045097F">
          <w:t>,</w:t>
        </w:r>
      </w:ins>
      <w:del w:id="180" w:author="Portlock, Theo" w:date="2022-02-03T21:16:00Z">
        <w:r w:rsidR="002E141E" w:rsidRPr="006B4CDE" w:rsidDel="0045097F">
          <w:delText>(</w:delText>
        </w:r>
        <w:r w:rsidR="00693228" w:rsidRPr="006B4CDE" w:rsidDel="0045097F">
          <w:delText>[</w:delText>
        </w:r>
        <w:commentRangeStart w:id="181"/>
        <w:r w:rsidR="00693228" w:rsidRPr="006B4CDE" w:rsidDel="0045097F">
          <w:delText>REF</w:delText>
        </w:r>
        <w:commentRangeEnd w:id="181"/>
        <w:r w:rsidR="00AE1483" w:rsidRPr="006B4CDE" w:rsidDel="0045097F">
          <w:rPr>
            <w:rStyle w:val="CommentReference"/>
            <w:rFonts w:eastAsiaTheme="minorEastAsia"/>
            <w:lang w:eastAsia="ko-KR"/>
            <w:rPrChange w:id="182" w:author="Portlock, Theo" w:date="2022-02-03T16:58:00Z">
              <w:rPr>
                <w:rStyle w:val="CommentReference"/>
                <w:rFonts w:eastAsiaTheme="minorEastAsia"/>
                <w:lang w:val="en-US" w:eastAsia="ko-KR"/>
              </w:rPr>
            </w:rPrChange>
          </w:rPr>
          <w:commentReference w:id="181"/>
        </w:r>
        <w:r w:rsidR="00693228" w:rsidRPr="006B4CDE" w:rsidDel="0045097F">
          <w:delText>]</w:delText>
        </w:r>
        <w:r w:rsidR="006B4200" w:rsidRPr="006B4CDE" w:rsidDel="0045097F">
          <w:delText>,</w:delText>
        </w:r>
      </w:del>
      <w:r w:rsidR="006B4200" w:rsidRPr="006B4CDE">
        <w:t xml:space="preserve"> virulence factor</w:t>
      </w:r>
      <w:r w:rsidR="00693228" w:rsidRPr="006B4CDE">
        <w:t xml:space="preserve"> </w:t>
      </w:r>
      <w:del w:id="183" w:author="Portlock, Theo" w:date="2022-02-03T09:55:00Z">
        <w:r w:rsidR="00693228" w:rsidRPr="006B4CDE" w:rsidDel="00DD39A7">
          <w:delText>[</w:delText>
        </w:r>
      </w:del>
      <w:del w:id="184" w:author="Portlock, Theo" w:date="2022-02-03T09:52:00Z">
        <w:r w:rsidR="00693228" w:rsidRPr="006B4CDE" w:rsidDel="00DD39A7">
          <w:delText>REF</w:delText>
        </w:r>
      </w:del>
      <w:del w:id="185" w:author="Portlock, Theo" w:date="2022-02-03T09:55:00Z">
        <w:r w:rsidR="00693228" w:rsidRPr="006B4CDE" w:rsidDel="00DD39A7">
          <w:delText>]</w:delText>
        </w:r>
      </w:del>
      <w:customXmlInsRangeStart w:id="186" w:author="Portlock, Theo" w:date="2022-02-03T09:56:00Z"/>
      <w:sdt>
        <w:sdtPr>
          <w:rPr>
            <w:color w:val="000000"/>
          </w:rPr>
          <w:tag w:val="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
          <w:id w:val="-1542581738"/>
          <w:placeholder>
            <w:docPart w:val="DefaultPlaceholder_-1854013440"/>
          </w:placeholder>
        </w:sdtPr>
        <w:sdtEndPr/>
        <w:sdtContent>
          <w:customXmlInsRangeEnd w:id="186"/>
          <w:ins w:id="187" w:author="Portlock, Theo" w:date="2022-02-03T21:17:00Z">
            <w:r w:rsidR="0045097F" w:rsidRPr="0045097F">
              <w:rPr>
                <w:color w:val="000000"/>
              </w:rPr>
              <w:t>[23]</w:t>
            </w:r>
          </w:ins>
          <w:customXmlInsRangeStart w:id="188" w:author="Portlock, Theo" w:date="2022-02-03T09:56:00Z"/>
        </w:sdtContent>
      </w:sdt>
      <w:customXmlInsRangeEnd w:id="188"/>
      <w:r w:rsidR="006B4200" w:rsidRPr="006B4CDE">
        <w:t xml:space="preserve">, and </w:t>
      </w:r>
      <w:r w:rsidR="00907256" w:rsidRPr="006B4CDE">
        <w:t>biosynthetic gene clusters</w:t>
      </w:r>
      <w:r w:rsidR="002E141E" w:rsidRPr="006B4CDE">
        <w:t xml:space="preserve"> (BGCs)</w:t>
      </w:r>
      <w:r w:rsidR="00693228" w:rsidRPr="006B4CDE">
        <w:t xml:space="preserve"> </w:t>
      </w:r>
      <w:customXmlInsRangeStart w:id="189" w:author="Portlock, Theo" w:date="2022-02-03T09:57:00Z"/>
      <w:sdt>
        <w:sdtPr>
          <w:rPr>
            <w:color w:val="000000"/>
          </w:rPr>
          <w:tag w:val="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
          <w:id w:val="-1130086141"/>
          <w:placeholder>
            <w:docPart w:val="DefaultPlaceholder_-1854013440"/>
          </w:placeholder>
        </w:sdtPr>
        <w:sdtEndPr/>
        <w:sdtContent>
          <w:customXmlInsRangeEnd w:id="189"/>
          <w:ins w:id="190" w:author="Portlock, Theo" w:date="2022-02-03T21:17:00Z">
            <w:r w:rsidR="0045097F" w:rsidRPr="0045097F">
              <w:rPr>
                <w:color w:val="000000"/>
              </w:rPr>
              <w:t>[24]</w:t>
            </w:r>
          </w:ins>
          <w:customXmlInsRangeStart w:id="191" w:author="Portlock, Theo" w:date="2022-02-03T09:57:00Z"/>
        </w:sdtContent>
      </w:sdt>
      <w:customXmlInsRangeEnd w:id="191"/>
      <w:del w:id="192" w:author="Portlock, Theo" w:date="2022-02-03T09:57:00Z">
        <w:r w:rsidR="00693228" w:rsidRPr="006B4CDE" w:rsidDel="00DD39A7">
          <w:delText>[REF]</w:delText>
        </w:r>
      </w:del>
      <w:r w:rsidR="006B4200" w:rsidRPr="006B4CDE">
        <w:t xml:space="preserve">) and identified co-conserved </w:t>
      </w:r>
      <w:r w:rsidR="00693228" w:rsidRPr="006B4CDE">
        <w:t xml:space="preserve">7,763 </w:t>
      </w:r>
      <w:r w:rsidR="006B4200" w:rsidRPr="006B4CDE">
        <w:t xml:space="preserve">functional clusters across species </w:t>
      </w:r>
      <w:r w:rsidR="00CB7D3B" w:rsidRPr="006B4CDE">
        <w:t>(</w:t>
      </w:r>
      <w:r w:rsidR="00CB7D3B" w:rsidRPr="006B4CDE">
        <w:rPr>
          <w:color w:val="FF0000"/>
        </w:rPr>
        <w:t>Methods</w:t>
      </w:r>
      <w:r w:rsidR="00CB7D3B" w:rsidRPr="006B4CDE">
        <w:t>)</w:t>
      </w:r>
      <w:r w:rsidR="00013384" w:rsidRPr="006B4CDE">
        <w:t>.</w:t>
      </w:r>
      <w:r w:rsidR="00013384" w:rsidRPr="006B4CDE">
        <w:rPr>
          <w:b/>
        </w:rPr>
        <w:t xml:space="preserve"> </w:t>
      </w:r>
      <w:r w:rsidR="00206484" w:rsidRPr="006B4CDE">
        <w:t>All the data are freely available in the HGMA, without restrictions, in the public open access database (www.microbiomeatlas.</w:t>
      </w:r>
      <w:r w:rsidR="00557855" w:rsidRPr="006B4CDE">
        <w:t>org</w:t>
      </w:r>
      <w:r w:rsidR="00206484" w:rsidRPr="006B4CDE">
        <w:t>) that is part of the Human Protein Atlas program (</w:t>
      </w:r>
      <w:r w:rsidR="00013384" w:rsidRPr="006B4CDE">
        <w:t>www.proteinatlas.org</w:t>
      </w:r>
      <w:r w:rsidR="00206484" w:rsidRPr="006B4CDE">
        <w:t xml:space="preserve">). </w:t>
      </w:r>
      <w:r w:rsidR="00CB7D3B" w:rsidRPr="006B4CDE">
        <w:t xml:space="preserve">All MSPs and functions are highlighted together with the </w:t>
      </w:r>
      <w:r w:rsidR="0019234C" w:rsidRPr="006B4CDE">
        <w:rPr>
          <w:highlight w:val="yellow"/>
        </w:rPr>
        <w:t>6,014</w:t>
      </w:r>
      <w:r w:rsidR="00CB7D3B" w:rsidRPr="006B4CDE">
        <w:t xml:space="preserve"> samples across </w:t>
      </w:r>
      <w:r w:rsidR="00CB7D3B" w:rsidRPr="006B4CDE">
        <w:rPr>
          <w:highlight w:val="yellow"/>
        </w:rPr>
        <w:t>19</w:t>
      </w:r>
      <w:r w:rsidR="00CB7D3B" w:rsidRPr="006B4CDE">
        <w:t xml:space="preserve"> countries with disease and healthy cohorts. </w:t>
      </w:r>
    </w:p>
    <w:p w14:paraId="7286B1B0" w14:textId="255C7F9D" w:rsidR="00C34A76" w:rsidRPr="006B4CDE" w:rsidRDefault="00C34A76" w:rsidP="00B74686">
      <w:r w:rsidRPr="006B4CDE">
        <w:t xml:space="preserve">Using </w:t>
      </w:r>
      <w:r w:rsidR="008605EA" w:rsidRPr="006B4CDE">
        <w:t>all</w:t>
      </w:r>
      <w:r w:rsidR="0019234C" w:rsidRPr="006B4CDE">
        <w:t xml:space="preserve"> </w:t>
      </w:r>
      <w:r w:rsidRPr="006B4CDE">
        <w:t xml:space="preserve">samples obtained from individuals across </w:t>
      </w:r>
      <w:r w:rsidRPr="006B4CDE">
        <w:rPr>
          <w:highlight w:val="yellow"/>
        </w:rPr>
        <w:t>1</w:t>
      </w:r>
      <w:r w:rsidR="0019234C" w:rsidRPr="006B4CDE">
        <w:rPr>
          <w:highlight w:val="yellow"/>
        </w:rPr>
        <w:t>9</w:t>
      </w:r>
      <w:r w:rsidRPr="006B4CDE">
        <w:t xml:space="preserve"> countries, we uncovered the geographical distribution of the gut microbiome. </w:t>
      </w:r>
      <w:r w:rsidR="00D41E56" w:rsidRPr="006B4CDE">
        <w:t xml:space="preserve">Enrichment of </w:t>
      </w:r>
      <w:r w:rsidR="00D41E56" w:rsidRPr="006B4CDE">
        <w:rPr>
          <w:i/>
          <w:iCs/>
        </w:rPr>
        <w:t xml:space="preserve">Clostridium </w:t>
      </w:r>
      <w:r w:rsidR="00D41E56" w:rsidRPr="006B4CDE">
        <w:t xml:space="preserve">and </w:t>
      </w:r>
      <w:proofErr w:type="spellStart"/>
      <w:r w:rsidR="00D41E56" w:rsidRPr="006B4CDE">
        <w:rPr>
          <w:i/>
          <w:iCs/>
        </w:rPr>
        <w:t>Bacteriodes</w:t>
      </w:r>
      <w:proofErr w:type="spellEnd"/>
      <w:r w:rsidR="00D41E56" w:rsidRPr="006B4CDE">
        <w:rPr>
          <w:i/>
          <w:iCs/>
        </w:rPr>
        <w:t xml:space="preserve"> </w:t>
      </w:r>
      <w:r w:rsidR="00D41E56" w:rsidRPr="006B4CDE">
        <w:t xml:space="preserve">were found to </w:t>
      </w:r>
      <w:r w:rsidR="003D3121" w:rsidRPr="006B4CDE">
        <w:t>have higher mean relative abundance</w:t>
      </w:r>
      <w:r w:rsidR="00D41E56" w:rsidRPr="006B4CDE">
        <w:t xml:space="preserve"> withing western countries whereas </w:t>
      </w:r>
      <w:proofErr w:type="spellStart"/>
      <w:r w:rsidR="00D41E56" w:rsidRPr="006B4CDE">
        <w:rPr>
          <w:i/>
          <w:iCs/>
        </w:rPr>
        <w:t>Prevotella</w:t>
      </w:r>
      <w:proofErr w:type="spellEnd"/>
      <w:r w:rsidR="00693228" w:rsidRPr="006B4CDE">
        <w:rPr>
          <w:i/>
          <w:iCs/>
        </w:rPr>
        <w:t xml:space="preserve"> species</w:t>
      </w:r>
      <w:r w:rsidR="00D41E56" w:rsidRPr="006B4CDE">
        <w:rPr>
          <w:i/>
          <w:iCs/>
        </w:rPr>
        <w:t xml:space="preserve"> </w:t>
      </w:r>
      <w:r w:rsidR="00D41E56" w:rsidRPr="006B4CDE">
        <w:t xml:space="preserve">were </w:t>
      </w:r>
      <w:r w:rsidR="003D3121" w:rsidRPr="006B4CDE">
        <w:t xml:space="preserve">had higher mean relative abundance within </w:t>
      </w:r>
      <w:r w:rsidR="00D41E56" w:rsidRPr="006B4CDE">
        <w:t>non-western countries (</w:t>
      </w:r>
      <w:r w:rsidR="00D41E56" w:rsidRPr="006B4CDE">
        <w:rPr>
          <w:color w:val="FF0000"/>
        </w:rPr>
        <w:t>Fig. 1d</w:t>
      </w:r>
      <w:r w:rsidR="00D41E56" w:rsidRPr="006B4CDE">
        <w:t>). W</w:t>
      </w:r>
      <w:r w:rsidRPr="006B4CDE">
        <w:t xml:space="preserve">e applied the unsupervised clustering method, </w:t>
      </w:r>
      <w:r w:rsidRPr="006B4CDE">
        <w:rPr>
          <w:i/>
        </w:rPr>
        <w:t>monocle</w:t>
      </w:r>
      <w:r w:rsidRPr="006B4CDE">
        <w:t>, to MSP abundance profiles</w:t>
      </w:r>
      <w:r w:rsidR="00274D7A" w:rsidRPr="006B4CDE">
        <w:t xml:space="preserve"> of </w:t>
      </w:r>
      <w:r w:rsidR="003D3121" w:rsidRPr="006B4CDE">
        <w:t>all</w:t>
      </w:r>
      <w:r w:rsidR="007C5E5F" w:rsidRPr="006B4CDE">
        <w:t xml:space="preserve"> </w:t>
      </w:r>
      <w:r w:rsidR="00274D7A" w:rsidRPr="006B4CDE">
        <w:t>samples</w:t>
      </w:r>
      <w:r w:rsidRPr="006B4CDE">
        <w:t xml:space="preserve"> (</w:t>
      </w:r>
      <w:r w:rsidRPr="006B4CDE">
        <w:rPr>
          <w:color w:val="FF0000"/>
        </w:rPr>
        <w:t>Method</w:t>
      </w:r>
      <w:r w:rsidR="00206484" w:rsidRPr="006B4CDE">
        <w:rPr>
          <w:color w:val="FF0000"/>
        </w:rPr>
        <w:t>s</w:t>
      </w:r>
      <w:r w:rsidRPr="006B4CDE">
        <w:t>)</w:t>
      </w:r>
      <w:sdt>
        <w:sdtPr>
          <w:rPr>
            <w:color w:val="000000"/>
          </w:rPr>
          <w:tag w:val="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
          <w:id w:val="-896284188"/>
          <w:placeholder>
            <w:docPart w:val="DefaultPlaceholder_-1854013440"/>
          </w:placeholder>
        </w:sdtPr>
        <w:sdtEndPr/>
        <w:sdtContent>
          <w:ins w:id="193" w:author="Portlock, Theo" w:date="2022-02-03T21:17:00Z">
            <w:r w:rsidR="0045097F" w:rsidRPr="0045097F">
              <w:rPr>
                <w:color w:val="000000"/>
              </w:rPr>
              <w:t>[25], [26]</w:t>
            </w:r>
          </w:ins>
          <w:del w:id="194" w:author="Portlock, Theo" w:date="2022-02-02T16:11:00Z">
            <w:r w:rsidR="009B5B40" w:rsidRPr="0045097F" w:rsidDel="00E403FE">
              <w:rPr>
                <w:color w:val="000000"/>
              </w:rPr>
              <w:delText>[13], [14]</w:delText>
            </w:r>
          </w:del>
        </w:sdtContent>
      </w:sdt>
      <w:r w:rsidRPr="006B4CDE">
        <w:t xml:space="preserve">. </w:t>
      </w:r>
      <w:commentRangeStart w:id="195"/>
      <w:r w:rsidRPr="006B4CDE">
        <w:t xml:space="preserve">We observed that there were </w:t>
      </w:r>
      <w:r w:rsidR="003D3121" w:rsidRPr="006B4CDE">
        <w:t>two</w:t>
      </w:r>
      <w:r w:rsidRPr="006B4CDE">
        <w:t xml:space="preserve"> distinct ordinations of non-westernized and </w:t>
      </w:r>
      <w:r w:rsidRPr="006B4CDE">
        <w:lastRenderedPageBreak/>
        <w:t>European samples</w:t>
      </w:r>
      <w:r w:rsidR="00274D7A" w:rsidRPr="006B4CDE">
        <w:t xml:space="preserve"> of subjects</w:t>
      </w:r>
      <w:r w:rsidR="00F47DE2" w:rsidRPr="006B4CDE">
        <w:t xml:space="preserve"> connected by </w:t>
      </w:r>
      <w:r w:rsidR="008605EA" w:rsidRPr="006B4CDE">
        <w:t xml:space="preserve">a mixture of western/non-western </w:t>
      </w:r>
      <w:r w:rsidR="00F47DE2" w:rsidRPr="006B4CDE">
        <w:t xml:space="preserve">samples </w:t>
      </w:r>
      <w:r w:rsidR="008605EA" w:rsidRPr="006B4CDE">
        <w:t>belonging to</w:t>
      </w:r>
      <w:r w:rsidR="00F47DE2" w:rsidRPr="006B4CDE">
        <w:t xml:space="preserve"> China/Japan/US </w:t>
      </w:r>
      <w:r w:rsidRPr="006B4CDE">
        <w:t>(</w:t>
      </w:r>
      <w:r w:rsidRPr="006B4CDE">
        <w:rPr>
          <w:color w:val="FF0000"/>
        </w:rPr>
        <w:t xml:space="preserve">Fig. </w:t>
      </w:r>
      <w:r w:rsidR="00C54ACC" w:rsidRPr="006B4CDE">
        <w:rPr>
          <w:color w:val="FF0000"/>
        </w:rPr>
        <w:t>1e</w:t>
      </w:r>
      <w:r w:rsidR="00AE2277" w:rsidRPr="006B4CDE">
        <w:rPr>
          <w:color w:val="FF0000"/>
        </w:rPr>
        <w:t>)</w:t>
      </w:r>
      <w:r w:rsidRPr="006B4CDE">
        <w:t xml:space="preserve">. </w:t>
      </w:r>
      <w:commentRangeEnd w:id="195"/>
      <w:r w:rsidR="00C509CF" w:rsidRPr="006B4CDE">
        <w:rPr>
          <w:rStyle w:val="CommentReference"/>
          <w:rFonts w:eastAsiaTheme="minorEastAsia"/>
          <w:lang w:eastAsia="ko-KR"/>
          <w:rPrChange w:id="196" w:author="Portlock, Theo" w:date="2022-02-03T16:58:00Z">
            <w:rPr>
              <w:rStyle w:val="CommentReference"/>
              <w:rFonts w:eastAsiaTheme="minorEastAsia"/>
              <w:lang w:val="en-US" w:eastAsia="ko-KR"/>
            </w:rPr>
          </w:rPrChange>
        </w:rPr>
        <w:commentReference w:id="195"/>
      </w:r>
      <w:r w:rsidR="00900F7B" w:rsidRPr="006B4CDE">
        <w:t xml:space="preserve">Based on comparative analysis across different regions, we also identified </w:t>
      </w:r>
      <w:r w:rsidR="00551103" w:rsidRPr="006B4CDE">
        <w:t xml:space="preserve">624 </w:t>
      </w:r>
      <w:r w:rsidR="00900F7B" w:rsidRPr="006B4CDE">
        <w:t>MSPs specifically enriched in certain countries (</w:t>
      </w:r>
      <w:r w:rsidR="00900F7B" w:rsidRPr="006B4CDE">
        <w:rPr>
          <w:color w:val="FF0000"/>
        </w:rPr>
        <w:t>See Methods</w:t>
      </w:r>
      <w:r w:rsidR="00C81974" w:rsidRPr="006B4CDE">
        <w:rPr>
          <w:color w:val="FF0000"/>
        </w:rPr>
        <w:t>,</w:t>
      </w:r>
      <w:r w:rsidR="00900F7B" w:rsidRPr="006B4CDE">
        <w:rPr>
          <w:color w:val="FF0000"/>
        </w:rPr>
        <w:t xml:space="preserve"> and </w:t>
      </w:r>
      <w:r w:rsidR="00784997" w:rsidRPr="006B4CDE">
        <w:rPr>
          <w:color w:val="FF0000"/>
        </w:rPr>
        <w:t xml:space="preserve">Supplementary </w:t>
      </w:r>
      <w:r w:rsidR="00900F7B" w:rsidRPr="006B4CDE">
        <w:rPr>
          <w:color w:val="FF0000"/>
        </w:rPr>
        <w:t>Table S2).</w:t>
      </w:r>
      <w:r w:rsidR="00F47DE2" w:rsidRPr="006B4CDE">
        <w:rPr>
          <w:color w:val="FF0000"/>
        </w:rPr>
        <w:t xml:space="preserve"> </w:t>
      </w:r>
      <w:r w:rsidR="00F47DE2" w:rsidRPr="006B4CDE">
        <w:t xml:space="preserve">The following analysis was based on the </w:t>
      </w:r>
      <w:r w:rsidR="008605EA" w:rsidRPr="006B4CDE">
        <w:t xml:space="preserve">western/non-western groups. </w:t>
      </w:r>
      <w:r w:rsidR="00721D49" w:rsidRPr="006B4CDE">
        <w:rPr>
          <w:color w:val="000000" w:themeColor="text1"/>
        </w:rPr>
        <w:t>F</w:t>
      </w:r>
      <w:r w:rsidR="00C54ACC" w:rsidRPr="006B4CDE">
        <w:rPr>
          <w:color w:val="000000" w:themeColor="text1"/>
        </w:rPr>
        <w:t>unctional annotation</w:t>
      </w:r>
      <w:r w:rsidR="00721D49" w:rsidRPr="006B4CDE">
        <w:rPr>
          <w:color w:val="000000" w:themeColor="text1"/>
        </w:rPr>
        <w:t xml:space="preserve">-based </w:t>
      </w:r>
      <w:r w:rsidR="006B2C84" w:rsidRPr="006B4CDE">
        <w:rPr>
          <w:color w:val="000000" w:themeColor="text1"/>
        </w:rPr>
        <w:t xml:space="preserve">analysis </w:t>
      </w:r>
      <w:r w:rsidR="00266DBD" w:rsidRPr="006B4CDE">
        <w:rPr>
          <w:color w:val="000000" w:themeColor="text1"/>
        </w:rPr>
        <w:t>across</w:t>
      </w:r>
      <w:r w:rsidR="00C54ACC" w:rsidRPr="006B4CDE">
        <w:rPr>
          <w:color w:val="000000" w:themeColor="text1"/>
        </w:rPr>
        <w:t xml:space="preserve"> geographical clusters </w:t>
      </w:r>
      <w:r w:rsidR="00721D49" w:rsidRPr="006B4CDE">
        <w:rPr>
          <w:color w:val="000000" w:themeColor="text1"/>
        </w:rPr>
        <w:t xml:space="preserve">revealed </w:t>
      </w:r>
      <w:r w:rsidR="00C54ACC" w:rsidRPr="006B4CDE">
        <w:rPr>
          <w:color w:val="000000" w:themeColor="text1"/>
        </w:rPr>
        <w:t xml:space="preserve">enrichment </w:t>
      </w:r>
      <w:r w:rsidR="00721D49" w:rsidRPr="006B4CDE">
        <w:rPr>
          <w:color w:val="000000" w:themeColor="text1"/>
        </w:rPr>
        <w:t xml:space="preserve">of </w:t>
      </w:r>
      <w:proofErr w:type="spellStart"/>
      <w:r w:rsidR="00C54ACC" w:rsidRPr="006B4CDE">
        <w:rPr>
          <w:color w:val="000000" w:themeColor="text1"/>
        </w:rPr>
        <w:t>CAZymes</w:t>
      </w:r>
      <w:proofErr w:type="spellEnd"/>
      <w:r w:rsidR="00C54ACC" w:rsidRPr="006B4CDE">
        <w:rPr>
          <w:color w:val="000000" w:themeColor="text1"/>
        </w:rPr>
        <w:t xml:space="preserve"> for degrading host mucins and storage carbohydrates</w:t>
      </w:r>
      <w:r w:rsidR="0056696D" w:rsidRPr="006B4CDE">
        <w:rPr>
          <w:color w:val="000000" w:themeColor="text1"/>
        </w:rPr>
        <w:t xml:space="preserve"> in</w:t>
      </w:r>
      <w:r w:rsidR="00C54ACC" w:rsidRPr="006B4CDE">
        <w:rPr>
          <w:color w:val="000000" w:themeColor="text1"/>
        </w:rPr>
        <w:t xml:space="preserve"> westernized </w:t>
      </w:r>
      <w:r w:rsidR="00C81974" w:rsidRPr="006B4CDE">
        <w:rPr>
          <w:color w:val="000000" w:themeColor="text1"/>
        </w:rPr>
        <w:t>populations</w:t>
      </w:r>
      <w:r w:rsidR="00C54ACC" w:rsidRPr="006B4CDE">
        <w:rPr>
          <w:color w:val="000000" w:themeColor="text1"/>
        </w:rPr>
        <w:t xml:space="preserve">, </w:t>
      </w:r>
      <w:r w:rsidR="00721D49" w:rsidRPr="006B4CDE">
        <w:rPr>
          <w:color w:val="000000" w:themeColor="text1"/>
        </w:rPr>
        <w:t xml:space="preserve">where </w:t>
      </w:r>
      <w:r w:rsidR="00FC75CB" w:rsidRPr="006B4CDE">
        <w:rPr>
          <w:color w:val="000000" w:themeColor="text1"/>
        </w:rPr>
        <w:t>antimicrobial resistance (AMR)</w:t>
      </w:r>
      <w:r w:rsidR="00C54ACC" w:rsidRPr="006B4CDE">
        <w:rPr>
          <w:color w:val="000000" w:themeColor="text1"/>
        </w:rPr>
        <w:t xml:space="preserve"> and </w:t>
      </w:r>
      <w:r w:rsidR="00B1393C" w:rsidRPr="006B4CDE">
        <w:rPr>
          <w:color w:val="000000" w:themeColor="text1"/>
        </w:rPr>
        <w:t>virulence</w:t>
      </w:r>
      <w:r w:rsidR="00C54ACC" w:rsidRPr="006B4CDE">
        <w:rPr>
          <w:color w:val="000000" w:themeColor="text1"/>
        </w:rPr>
        <w:t xml:space="preserve"> factor</w:t>
      </w:r>
      <w:r w:rsidR="00B1393C" w:rsidRPr="006B4CDE">
        <w:rPr>
          <w:color w:val="000000" w:themeColor="text1"/>
        </w:rPr>
        <w:t>s</w:t>
      </w:r>
      <w:r w:rsidR="00C54ACC" w:rsidRPr="006B4CDE">
        <w:rPr>
          <w:color w:val="000000" w:themeColor="text1"/>
        </w:rPr>
        <w:t xml:space="preserve"> </w:t>
      </w:r>
      <w:r w:rsidR="00B1393C" w:rsidRPr="006B4CDE">
        <w:rPr>
          <w:color w:val="000000" w:themeColor="text1"/>
        </w:rPr>
        <w:t>were</w:t>
      </w:r>
      <w:r w:rsidR="00C54ACC" w:rsidRPr="006B4CDE">
        <w:rPr>
          <w:color w:val="000000" w:themeColor="text1"/>
        </w:rPr>
        <w:t xml:space="preserve"> also </w:t>
      </w:r>
      <w:r w:rsidR="00B1393C" w:rsidRPr="006B4CDE">
        <w:rPr>
          <w:color w:val="000000" w:themeColor="text1"/>
        </w:rPr>
        <w:t>more prevalent</w:t>
      </w:r>
      <w:r w:rsidR="00B55775" w:rsidRPr="006B4CDE">
        <w:rPr>
          <w:color w:val="000000" w:themeColor="text1"/>
        </w:rPr>
        <w:t xml:space="preserve"> (</w:t>
      </w:r>
      <w:r w:rsidR="0032793C" w:rsidRPr="006B4CDE">
        <w:rPr>
          <w:color w:val="FF0000"/>
        </w:rPr>
        <w:t>Fig. 1f</w:t>
      </w:r>
      <w:r w:rsidR="00B55775" w:rsidRPr="006B4CDE">
        <w:rPr>
          <w:color w:val="000000" w:themeColor="text1"/>
        </w:rPr>
        <w:t>)</w:t>
      </w:r>
      <w:r w:rsidR="00B1393C" w:rsidRPr="006B4CDE">
        <w:rPr>
          <w:color w:val="000000" w:themeColor="text1"/>
        </w:rPr>
        <w:t xml:space="preserve">. </w:t>
      </w:r>
      <w:r w:rsidR="006D2A45" w:rsidRPr="006B4CDE">
        <w:t xml:space="preserve">Comparison of functions of </w:t>
      </w:r>
      <w:r w:rsidR="00E34921" w:rsidRPr="006B4CDE">
        <w:t>region enriched</w:t>
      </w:r>
      <w:r w:rsidR="006D2A45" w:rsidRPr="006B4CDE">
        <w:t xml:space="preserve"> MSPs in </w:t>
      </w:r>
      <w:r w:rsidR="005314EF" w:rsidRPr="006B4CDE">
        <w:t>w</w:t>
      </w:r>
      <w:r w:rsidR="00CF287A" w:rsidRPr="006B4CDE">
        <w:t>esternised countries</w:t>
      </w:r>
      <w:r w:rsidR="006D2A45" w:rsidRPr="006B4CDE">
        <w:t xml:space="preserve"> revealed that </w:t>
      </w:r>
      <w:r w:rsidR="00CF287A" w:rsidRPr="006B4CDE">
        <w:t xml:space="preserve">genes encoding for </w:t>
      </w:r>
      <w:r w:rsidR="00E34921" w:rsidRPr="006B4CDE">
        <w:t>vancomycin</w:t>
      </w:r>
      <w:r w:rsidR="006D2A45" w:rsidRPr="006B4CDE">
        <w:t xml:space="preserve"> resistance</w:t>
      </w:r>
      <w:r w:rsidR="00CF287A" w:rsidRPr="006B4CDE">
        <w:t xml:space="preserve">, </w:t>
      </w:r>
      <w:r w:rsidR="00FA373D" w:rsidRPr="006B4CDE">
        <w:t>lipopolysaccharide (</w:t>
      </w:r>
      <w:r w:rsidR="00CF287A" w:rsidRPr="006B4CDE">
        <w:t>LPS</w:t>
      </w:r>
      <w:r w:rsidR="00FA373D" w:rsidRPr="006B4CDE">
        <w:t>)</w:t>
      </w:r>
      <w:r w:rsidR="00CF287A" w:rsidRPr="006B4CDE">
        <w:t xml:space="preserve"> biogenesis, and mucin degradation are</w:t>
      </w:r>
      <w:r w:rsidR="006D2A45" w:rsidRPr="006B4CDE">
        <w:t xml:space="preserve"> </w:t>
      </w:r>
      <w:r w:rsidR="005314EF" w:rsidRPr="006B4CDE">
        <w:t>overrepresented</w:t>
      </w:r>
      <w:r w:rsidR="006D2A45" w:rsidRPr="006B4CDE">
        <w:t>.</w:t>
      </w:r>
      <w:r w:rsidR="002238B4" w:rsidRPr="006B4CDE">
        <w:t xml:space="preserve"> An </w:t>
      </w:r>
      <w:r w:rsidR="005314EF" w:rsidRPr="006B4CDE">
        <w:t>overrepresentation</w:t>
      </w:r>
      <w:r w:rsidR="002238B4" w:rsidRPr="006B4CDE">
        <w:t xml:space="preserve"> of genes encoding for complex polysaccharide binding proteins mostly belonging to </w:t>
      </w:r>
      <w:proofErr w:type="spellStart"/>
      <w:r w:rsidR="002238B4" w:rsidRPr="006B4CDE">
        <w:rPr>
          <w:i/>
          <w:iCs/>
        </w:rPr>
        <w:t>Prevotella</w:t>
      </w:r>
      <w:proofErr w:type="spellEnd"/>
      <w:r w:rsidR="00D41E56" w:rsidRPr="006B4CDE">
        <w:t xml:space="preserve"> genus</w:t>
      </w:r>
      <w:r w:rsidR="002238B4" w:rsidRPr="006B4CDE">
        <w:t xml:space="preserve"> </w:t>
      </w:r>
      <w:r w:rsidR="005314EF" w:rsidRPr="006B4CDE">
        <w:t>was found in the non-westernized cohorts.</w:t>
      </w:r>
      <w:r w:rsidR="002E141E" w:rsidRPr="006B4CDE">
        <w:t xml:space="preserve"> Moreover, we identified cluster of vancomycin resistance is enriched in westernized and tetracyclic in non-westernized</w:t>
      </w:r>
      <w:r w:rsidR="0003527D" w:rsidRPr="006B4CDE">
        <w:t xml:space="preserve"> population</w:t>
      </w:r>
      <w:r w:rsidR="002E141E" w:rsidRPr="006B4CDE">
        <w:t xml:space="preserve">. </w:t>
      </w:r>
    </w:p>
    <w:p w14:paraId="124EFDAC" w14:textId="30A22972" w:rsidR="00F62C29" w:rsidRPr="006B4CDE" w:rsidRDefault="0C22591A" w:rsidP="00260D05">
      <w:pPr>
        <w:pStyle w:val="Heading1"/>
      </w:pPr>
      <w:r w:rsidRPr="006B4CDE">
        <w:t xml:space="preserve">Pan-metagenomics association study across 23 diseases </w:t>
      </w:r>
    </w:p>
    <w:p w14:paraId="7C4639C3" w14:textId="134198C3" w:rsidR="00043BB8" w:rsidRPr="006B4CDE" w:rsidRDefault="59AC96BE" w:rsidP="00B74686">
      <w:r w:rsidRPr="006B4CDE">
        <w:t>To distinguish diseased and healthy microbiomes from multiple cohorts, we performed a Pan-metagenomics association (Pan-MGAS) of multiple disease cohorts (23 diseases across 43 cohorts from 14 countries). We determined the enriched and depleted species within disease cohorts compared to healthy samples from the same country, showing an effect size greater than 0.3 (</w:t>
      </w:r>
      <w:r w:rsidRPr="006B4CDE">
        <w:rPr>
          <w:color w:val="FF0000"/>
        </w:rPr>
        <w:t>Fig. 2a, Supplementary Table S3 and Method</w:t>
      </w:r>
      <w:r w:rsidRPr="006B4CDE">
        <w:t xml:space="preserve">). Some cohorts showed a depletion of multiple species such as cohorts Non-Small Cell Lung Cancer (NSCLC, from France), renal cell carcinoma (RCC </w:t>
      </w:r>
      <w:proofErr w:type="spellStart"/>
      <w:r w:rsidRPr="006B4CDE">
        <w:t>frorm</w:t>
      </w:r>
      <w:proofErr w:type="spellEnd"/>
      <w:r w:rsidRPr="006B4CDE">
        <w:t xml:space="preserve"> France), adenoma </w:t>
      </w:r>
      <w:del w:id="197" w:author="Portlock, Theo" w:date="2022-02-02T16:32:00Z">
        <w:r w:rsidRPr="006B4CDE" w:rsidDel="00C22216">
          <w:delText>frorm</w:delText>
        </w:r>
      </w:del>
      <w:ins w:id="198" w:author="Portlock, Theo" w:date="2022-02-02T16:32:00Z">
        <w:r w:rsidR="00C22216" w:rsidRPr="006B4CDE">
          <w:t>from</w:t>
        </w:r>
      </w:ins>
      <w:r w:rsidRPr="006B4CDE">
        <w:t xml:space="preserve"> Italy (</w:t>
      </w:r>
      <w:r w:rsidRPr="006B4CDE">
        <w:rPr>
          <w:color w:val="FF0000"/>
        </w:rPr>
        <w:t>Fig. 2a</w:t>
      </w:r>
      <w:r w:rsidRPr="006B4CDE">
        <w:t xml:space="preserve">). Conversely in some diseases had several enriched species, as we can see for most Colorectal Cancer (CRC) cohorts. </w:t>
      </w:r>
    </w:p>
    <w:p w14:paraId="319CBBF4" w14:textId="5A4945A1" w:rsidR="00043BB8" w:rsidRPr="006B4CDE" w:rsidRDefault="00043BB8" w:rsidP="00B74686">
      <w:r w:rsidRPr="006B4CDE">
        <w:lastRenderedPageBreak/>
        <w:t xml:space="preserve">Some species were either enriched or depleted across multiple cohorts, regardless of geographical differences. For example, </w:t>
      </w:r>
      <w:proofErr w:type="spellStart"/>
      <w:r w:rsidRPr="006B4CDE">
        <w:rPr>
          <w:i/>
          <w:iCs/>
        </w:rPr>
        <w:t>Anaerostipes</w:t>
      </w:r>
      <w:proofErr w:type="spellEnd"/>
      <w:r w:rsidRPr="006B4CDE">
        <w:rPr>
          <w:i/>
          <w:iCs/>
        </w:rPr>
        <w:t xml:space="preserve"> </w:t>
      </w:r>
      <w:proofErr w:type="spellStart"/>
      <w:r w:rsidRPr="006B4CDE">
        <w:rPr>
          <w:i/>
          <w:iCs/>
        </w:rPr>
        <w:t>hadrus</w:t>
      </w:r>
      <w:proofErr w:type="spellEnd"/>
      <w:r w:rsidRPr="006B4CDE">
        <w:rPr>
          <w:i/>
          <w:iCs/>
        </w:rPr>
        <w:t>,</w:t>
      </w:r>
      <w:r w:rsidRPr="006B4CDE">
        <w:t xml:space="preserve"> </w:t>
      </w:r>
      <w:proofErr w:type="spellStart"/>
      <w:r w:rsidRPr="006B4CDE">
        <w:rPr>
          <w:i/>
          <w:iCs/>
        </w:rPr>
        <w:t>Coprococcus</w:t>
      </w:r>
      <w:proofErr w:type="spellEnd"/>
      <w:r w:rsidRPr="006B4CDE">
        <w:rPr>
          <w:i/>
          <w:iCs/>
        </w:rPr>
        <w:t xml:space="preserve"> comes</w:t>
      </w:r>
      <w:r w:rsidR="000F7207" w:rsidRPr="006B4CDE">
        <w:rPr>
          <w:i/>
          <w:iCs/>
        </w:rPr>
        <w:t>,</w:t>
      </w:r>
      <w:r w:rsidRPr="006B4CDE">
        <w:rPr>
          <w:i/>
          <w:iCs/>
        </w:rPr>
        <w:t xml:space="preserve"> </w:t>
      </w:r>
      <w:r w:rsidRPr="006B4CDE">
        <w:t>and</w:t>
      </w:r>
      <w:r w:rsidRPr="006B4CDE">
        <w:rPr>
          <w:i/>
          <w:iCs/>
        </w:rPr>
        <w:t xml:space="preserve"> </w:t>
      </w:r>
      <w:proofErr w:type="spellStart"/>
      <w:r w:rsidRPr="006B4CDE">
        <w:rPr>
          <w:i/>
          <w:iCs/>
        </w:rPr>
        <w:t>Blautia</w:t>
      </w:r>
      <w:proofErr w:type="spellEnd"/>
      <w:r w:rsidRPr="006B4CDE">
        <w:rPr>
          <w:i/>
          <w:iCs/>
        </w:rPr>
        <w:t xml:space="preserve"> </w:t>
      </w:r>
      <w:proofErr w:type="spellStart"/>
      <w:r w:rsidRPr="006B4CDE">
        <w:rPr>
          <w:i/>
          <w:iCs/>
        </w:rPr>
        <w:t>obeum</w:t>
      </w:r>
      <w:proofErr w:type="spellEnd"/>
      <w:r w:rsidRPr="006B4CDE">
        <w:rPr>
          <w:i/>
          <w:iCs/>
        </w:rPr>
        <w:t xml:space="preserve"> </w:t>
      </w:r>
      <w:r w:rsidRPr="006B4CDE">
        <w:t>are</w:t>
      </w:r>
      <w:r w:rsidRPr="006B4CDE">
        <w:rPr>
          <w:i/>
          <w:iCs/>
        </w:rPr>
        <w:t xml:space="preserve"> </w:t>
      </w:r>
      <w:r w:rsidRPr="006B4CDE">
        <w:t xml:space="preserve">among the </w:t>
      </w:r>
      <w:r w:rsidR="00E34921" w:rsidRPr="006B4CDE">
        <w:t>most depleted</w:t>
      </w:r>
      <w:r w:rsidRPr="006B4CDE">
        <w:t xml:space="preserve"> species</w:t>
      </w:r>
      <w:r w:rsidR="00777BBE" w:rsidRPr="006B4CDE">
        <w:t xml:space="preserve"> with</w:t>
      </w:r>
      <w:r w:rsidRPr="006B4CDE">
        <w:rPr>
          <w:i/>
          <w:iCs/>
        </w:rPr>
        <w:t xml:space="preserve"> </w:t>
      </w:r>
      <w:r w:rsidR="00AC6468" w:rsidRPr="006B4CDE">
        <w:t>all</w:t>
      </w:r>
      <w:r w:rsidRPr="006B4CDE">
        <w:t xml:space="preserve"> </w:t>
      </w:r>
      <w:r w:rsidR="00777BBE" w:rsidRPr="006B4CDE">
        <w:t>these examples</w:t>
      </w:r>
      <w:r w:rsidRPr="006B4CDE">
        <w:t xml:space="preserve"> found depleted in at least </w:t>
      </w:r>
      <w:r w:rsidR="00AC6468" w:rsidRPr="006B4CDE">
        <w:t>six</w:t>
      </w:r>
      <w:r w:rsidRPr="006B4CDE">
        <w:t xml:space="preserve"> different cohorts (</w:t>
      </w:r>
      <w:r w:rsidR="007838A6" w:rsidRPr="006B4CDE">
        <w:rPr>
          <w:color w:val="FF0000"/>
        </w:rPr>
        <w:t>Fig</w:t>
      </w:r>
      <w:r w:rsidR="008727B1" w:rsidRPr="006B4CDE">
        <w:rPr>
          <w:color w:val="FF0000"/>
        </w:rPr>
        <w:t>.</w:t>
      </w:r>
      <w:r w:rsidR="007838A6" w:rsidRPr="006B4CDE">
        <w:rPr>
          <w:color w:val="FF0000"/>
        </w:rPr>
        <w:t xml:space="preserve"> 2</w:t>
      </w:r>
      <w:r w:rsidR="003838E2" w:rsidRPr="006B4CDE">
        <w:rPr>
          <w:color w:val="FF0000"/>
        </w:rPr>
        <w:t>b</w:t>
      </w:r>
      <w:r w:rsidR="005314EF" w:rsidRPr="006B4CDE">
        <w:rPr>
          <w:color w:val="FF0000"/>
        </w:rPr>
        <w:t>, Supplementary Fig. S1</w:t>
      </w:r>
      <w:r w:rsidRPr="006B4CDE">
        <w:t>)</w:t>
      </w:r>
      <w:r w:rsidRPr="006B4CDE">
        <w:rPr>
          <w:i/>
          <w:iCs/>
        </w:rPr>
        <w:t xml:space="preserve">. </w:t>
      </w:r>
      <w:r w:rsidRPr="006B4CDE">
        <w:t>The first</w:t>
      </w:r>
      <w:r w:rsidRPr="006B4CDE">
        <w:rPr>
          <w:i/>
          <w:iCs/>
        </w:rPr>
        <w:t xml:space="preserve"> </w:t>
      </w:r>
      <w:r w:rsidRPr="006B4CDE">
        <w:t>two</w:t>
      </w:r>
      <w:r w:rsidR="003838E2" w:rsidRPr="006B4CDE">
        <w:t xml:space="preserve"> species</w:t>
      </w:r>
      <w:r w:rsidRPr="006B4CDE">
        <w:t xml:space="preserve"> have been described as butyrate producers and dominant species isolated from the healthy human colon</w:t>
      </w:r>
      <w:sdt>
        <w:sdtPr>
          <w:rPr>
            <w:color w:val="000000"/>
          </w:rPr>
          <w:tag w:val="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
          <w:id w:val="-148602649"/>
          <w:placeholder>
            <w:docPart w:val="DefaultPlaceholder_-1854013440"/>
          </w:placeholder>
        </w:sdtPr>
        <w:sdtEndPr/>
        <w:sdtContent>
          <w:ins w:id="199" w:author="Portlock, Theo" w:date="2022-02-03T21:17:00Z">
            <w:r w:rsidR="0045097F" w:rsidRPr="0045097F">
              <w:rPr>
                <w:color w:val="000000"/>
              </w:rPr>
              <w:t>[27]–[29]</w:t>
            </w:r>
          </w:ins>
          <w:del w:id="200" w:author="Portlock, Theo" w:date="2022-02-02T16:11:00Z">
            <w:r w:rsidR="009B5B40" w:rsidRPr="0045097F" w:rsidDel="00E403FE">
              <w:rPr>
                <w:color w:val="000000"/>
              </w:rPr>
              <w:delText>[15]–[17]</w:delText>
            </w:r>
          </w:del>
        </w:sdtContent>
      </w:sdt>
      <w:r w:rsidRPr="006B4CDE">
        <w:t xml:space="preserve">, and the third has been associated </w:t>
      </w:r>
      <w:r w:rsidRPr="006B4CDE">
        <w:rPr>
          <w:color w:val="111111"/>
          <w:shd w:val="clear" w:color="auto" w:fill="FFFFFF"/>
        </w:rPr>
        <w:t>with gut microbiota recovery after cholera infection and with normal maturation of the infant gut microbiota</w:t>
      </w:r>
      <w:sdt>
        <w:sdtPr>
          <w:rPr>
            <w:color w:val="000000"/>
            <w:shd w:val="clear" w:color="auto" w:fill="FFFFFF"/>
          </w:rPr>
          <w:tag w:val="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
          <w:id w:val="1994067054"/>
          <w:placeholder>
            <w:docPart w:val="DefaultPlaceholder_-1854013440"/>
          </w:placeholder>
        </w:sdtPr>
        <w:sdtEndPr/>
        <w:sdtContent>
          <w:ins w:id="201" w:author="Portlock, Theo" w:date="2022-02-03T21:17:00Z">
            <w:r w:rsidR="0045097F" w:rsidRPr="0045097F">
              <w:rPr>
                <w:color w:val="000000"/>
                <w:shd w:val="clear" w:color="auto" w:fill="FFFFFF"/>
              </w:rPr>
              <w:t>[30]</w:t>
            </w:r>
          </w:ins>
          <w:del w:id="202" w:author="Portlock, Theo" w:date="2022-02-02T16:11:00Z">
            <w:r w:rsidR="009B5B40" w:rsidRPr="0045097F" w:rsidDel="00E403FE">
              <w:rPr>
                <w:color w:val="000000"/>
                <w:shd w:val="clear" w:color="auto" w:fill="FFFFFF"/>
              </w:rPr>
              <w:delText>[18]</w:delText>
            </w:r>
          </w:del>
        </w:sdtContent>
      </w:sdt>
      <w:r w:rsidR="007838A6" w:rsidRPr="006B4CDE">
        <w:rPr>
          <w:color w:val="000000"/>
          <w:shd w:val="clear" w:color="auto" w:fill="FFFFFF"/>
        </w:rPr>
        <w:t>.</w:t>
      </w:r>
    </w:p>
    <w:p w14:paraId="22B6375F" w14:textId="073CAA6C" w:rsidR="00043BB8" w:rsidRPr="006B4CDE" w:rsidRDefault="00043BB8" w:rsidP="00B74686">
      <w:r w:rsidRPr="006B4CDE">
        <w:t>Between the species found enriched</w:t>
      </w:r>
      <w:r w:rsidR="005314EF" w:rsidRPr="006B4CDE">
        <w:t xml:space="preserve"> and</w:t>
      </w:r>
      <w:r w:rsidRPr="006B4CDE">
        <w:t xml:space="preserve"> in at least 6 different cohorts we find </w:t>
      </w:r>
      <w:r w:rsidRPr="006B4CDE">
        <w:rPr>
          <w:i/>
          <w:iCs/>
        </w:rPr>
        <w:t xml:space="preserve">Fusobacterium </w:t>
      </w:r>
      <w:proofErr w:type="spellStart"/>
      <w:r w:rsidRPr="006B4CDE">
        <w:rPr>
          <w:i/>
          <w:iCs/>
        </w:rPr>
        <w:t>nucleatum</w:t>
      </w:r>
      <w:proofErr w:type="spellEnd"/>
      <w:r w:rsidRPr="006B4CDE">
        <w:rPr>
          <w:i/>
          <w:iCs/>
        </w:rPr>
        <w:t xml:space="preserve">, Clostridium </w:t>
      </w:r>
      <w:proofErr w:type="spellStart"/>
      <w:r w:rsidRPr="006B4CDE">
        <w:rPr>
          <w:i/>
          <w:iCs/>
        </w:rPr>
        <w:t>bolteae</w:t>
      </w:r>
      <w:proofErr w:type="spellEnd"/>
      <w:r w:rsidRPr="006B4CDE">
        <w:rPr>
          <w:i/>
          <w:iCs/>
        </w:rPr>
        <w:t xml:space="preserve">, </w:t>
      </w:r>
      <w:r w:rsidR="00AC6468" w:rsidRPr="006B4CDE">
        <w:rPr>
          <w:i/>
          <w:iCs/>
        </w:rPr>
        <w:t>C</w:t>
      </w:r>
      <w:r w:rsidRPr="006B4CDE">
        <w:rPr>
          <w:i/>
          <w:iCs/>
        </w:rPr>
        <w:t xml:space="preserve">lostridium </w:t>
      </w:r>
      <w:proofErr w:type="spellStart"/>
      <w:r w:rsidRPr="006B4CDE">
        <w:rPr>
          <w:i/>
          <w:iCs/>
        </w:rPr>
        <w:t>clostridioforme</w:t>
      </w:r>
      <w:proofErr w:type="spellEnd"/>
      <w:r w:rsidRPr="006B4CDE">
        <w:rPr>
          <w:i/>
          <w:iCs/>
        </w:rPr>
        <w:t xml:space="preserve">, </w:t>
      </w:r>
      <w:proofErr w:type="spellStart"/>
      <w:r w:rsidRPr="006B4CDE">
        <w:rPr>
          <w:i/>
          <w:iCs/>
        </w:rPr>
        <w:t>Clostriduium</w:t>
      </w:r>
      <w:proofErr w:type="spellEnd"/>
      <w:r w:rsidRPr="006B4CDE">
        <w:rPr>
          <w:i/>
          <w:iCs/>
        </w:rPr>
        <w:t xml:space="preserve"> </w:t>
      </w:r>
      <w:proofErr w:type="spellStart"/>
      <w:r w:rsidR="007838A6" w:rsidRPr="006B4CDE">
        <w:rPr>
          <w:i/>
          <w:iCs/>
        </w:rPr>
        <w:t>symbiosum</w:t>
      </w:r>
      <w:proofErr w:type="spellEnd"/>
      <w:r w:rsidR="007838A6" w:rsidRPr="006B4CDE">
        <w:rPr>
          <w:i/>
          <w:iCs/>
        </w:rPr>
        <w:t xml:space="preserve">, </w:t>
      </w:r>
      <w:proofErr w:type="spellStart"/>
      <w:r w:rsidR="007838A6" w:rsidRPr="006B4CDE">
        <w:rPr>
          <w:i/>
          <w:iCs/>
        </w:rPr>
        <w:t>Peptostreptococcus</w:t>
      </w:r>
      <w:proofErr w:type="spellEnd"/>
      <w:r w:rsidRPr="006B4CDE">
        <w:rPr>
          <w:i/>
          <w:iCs/>
        </w:rPr>
        <w:t xml:space="preserve"> </w:t>
      </w:r>
      <w:proofErr w:type="spellStart"/>
      <w:r w:rsidRPr="006B4CDE">
        <w:rPr>
          <w:i/>
          <w:iCs/>
        </w:rPr>
        <w:t>stomatis</w:t>
      </w:r>
      <w:proofErr w:type="spellEnd"/>
      <w:r w:rsidRPr="006B4CDE">
        <w:rPr>
          <w:i/>
          <w:iCs/>
        </w:rPr>
        <w:t xml:space="preserve">, </w:t>
      </w:r>
      <w:proofErr w:type="spellStart"/>
      <w:r w:rsidRPr="006B4CDE">
        <w:rPr>
          <w:i/>
          <w:iCs/>
        </w:rPr>
        <w:t>Flavonifractor</w:t>
      </w:r>
      <w:proofErr w:type="spellEnd"/>
      <w:r w:rsidRPr="006B4CDE">
        <w:rPr>
          <w:i/>
          <w:iCs/>
        </w:rPr>
        <w:t xml:space="preserve"> </w:t>
      </w:r>
      <w:proofErr w:type="spellStart"/>
      <w:r w:rsidR="00E34921" w:rsidRPr="006B4CDE">
        <w:rPr>
          <w:i/>
          <w:iCs/>
        </w:rPr>
        <w:t>plautii</w:t>
      </w:r>
      <w:proofErr w:type="spellEnd"/>
      <w:r w:rsidR="00E34921" w:rsidRPr="006B4CDE">
        <w:rPr>
          <w:i/>
          <w:iCs/>
        </w:rPr>
        <w:t xml:space="preserve">, </w:t>
      </w:r>
      <w:proofErr w:type="spellStart"/>
      <w:r w:rsidR="00E34921" w:rsidRPr="006B4CDE">
        <w:rPr>
          <w:i/>
          <w:iCs/>
        </w:rPr>
        <w:t>Parvimonas</w:t>
      </w:r>
      <w:proofErr w:type="spellEnd"/>
      <w:r w:rsidRPr="006B4CDE">
        <w:rPr>
          <w:i/>
          <w:iCs/>
        </w:rPr>
        <w:t xml:space="preserve"> micra, </w:t>
      </w:r>
      <w:r w:rsidRPr="006B4CDE">
        <w:t>among others (</w:t>
      </w:r>
      <w:r w:rsidR="007838A6" w:rsidRPr="006B4CDE">
        <w:rPr>
          <w:color w:val="FF0000"/>
        </w:rPr>
        <w:t>Fig</w:t>
      </w:r>
      <w:r w:rsidR="008727B1" w:rsidRPr="006B4CDE">
        <w:rPr>
          <w:color w:val="FF0000"/>
        </w:rPr>
        <w:t xml:space="preserve">. </w:t>
      </w:r>
      <w:r w:rsidR="007838A6" w:rsidRPr="006B4CDE">
        <w:rPr>
          <w:color w:val="FF0000"/>
        </w:rPr>
        <w:t>2C</w:t>
      </w:r>
      <w:r w:rsidR="005314EF" w:rsidRPr="006B4CDE">
        <w:rPr>
          <w:color w:val="FF0000"/>
        </w:rPr>
        <w:t>, Supplementary Fig. S1</w:t>
      </w:r>
      <w:r w:rsidRPr="006B4CDE">
        <w:t xml:space="preserve">). </w:t>
      </w:r>
      <w:r w:rsidR="00BA30AF" w:rsidRPr="006B4CDE">
        <w:t>Several of</w:t>
      </w:r>
      <w:r w:rsidRPr="006B4CDE">
        <w:t xml:space="preserve"> them also have been isolated from oral samples (</w:t>
      </w:r>
      <w:r w:rsidR="006B4EFF" w:rsidRPr="006B4CDE">
        <w:rPr>
          <w:i/>
          <w:iCs/>
        </w:rPr>
        <w:t xml:space="preserve">F. </w:t>
      </w:r>
      <w:proofErr w:type="spellStart"/>
      <w:r w:rsidRPr="006B4CDE">
        <w:rPr>
          <w:i/>
          <w:iCs/>
        </w:rPr>
        <w:t>nucleatum</w:t>
      </w:r>
      <w:proofErr w:type="spellEnd"/>
      <w:sdt>
        <w:sdtPr>
          <w:rPr>
            <w:color w:val="000000"/>
          </w:rPr>
          <w:tag w:val="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
          <w:id w:val="-2140870688"/>
          <w:placeholder>
            <w:docPart w:val="DefaultPlaceholder_-1854013440"/>
          </w:placeholder>
        </w:sdtPr>
        <w:sdtEndPr/>
        <w:sdtContent>
          <w:ins w:id="203" w:author="Portlock, Theo" w:date="2022-02-03T21:17:00Z">
            <w:r w:rsidR="0045097F" w:rsidRPr="0045097F">
              <w:rPr>
                <w:color w:val="000000"/>
              </w:rPr>
              <w:t>[31]</w:t>
            </w:r>
          </w:ins>
          <w:del w:id="204" w:author="Portlock, Theo" w:date="2022-02-02T16:11:00Z">
            <w:r w:rsidR="009B5B40" w:rsidRPr="0045097F" w:rsidDel="00E403FE">
              <w:rPr>
                <w:color w:val="000000"/>
              </w:rPr>
              <w:delText>[19]</w:delText>
            </w:r>
          </w:del>
        </w:sdtContent>
      </w:sdt>
      <w:r w:rsidR="000F7207" w:rsidRPr="006B4CDE">
        <w:rPr>
          <w:color w:val="000000"/>
        </w:rPr>
        <w:t>,</w:t>
      </w:r>
      <w:r w:rsidR="00512F77" w:rsidRPr="006B4CDE">
        <w:rPr>
          <w:color w:val="000000"/>
        </w:rPr>
        <w:t xml:space="preserve"> </w:t>
      </w:r>
      <w:r w:rsidR="006B4EFF" w:rsidRPr="006B4CDE">
        <w:rPr>
          <w:i/>
          <w:iCs/>
        </w:rPr>
        <w:t xml:space="preserve">P. </w:t>
      </w:r>
      <w:proofErr w:type="spellStart"/>
      <w:r w:rsidRPr="006B4CDE">
        <w:rPr>
          <w:i/>
          <w:iCs/>
        </w:rPr>
        <w:t>stomatis</w:t>
      </w:r>
      <w:proofErr w:type="spellEnd"/>
      <w:sdt>
        <w:sdtPr>
          <w:rPr>
            <w:color w:val="000000"/>
          </w:rPr>
          <w:tag w:val="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
          <w:id w:val="-1424566356"/>
          <w:placeholder>
            <w:docPart w:val="DefaultPlaceholder_-1854013440"/>
          </w:placeholder>
        </w:sdtPr>
        <w:sdtEndPr/>
        <w:sdtContent>
          <w:ins w:id="205" w:author="Portlock, Theo" w:date="2022-02-03T21:17:00Z">
            <w:r w:rsidR="0045097F" w:rsidRPr="0045097F">
              <w:rPr>
                <w:color w:val="000000"/>
              </w:rPr>
              <w:t>[32]</w:t>
            </w:r>
          </w:ins>
          <w:del w:id="206" w:author="Portlock, Theo" w:date="2022-02-02T16:11:00Z">
            <w:r w:rsidR="009B5B40" w:rsidRPr="0045097F" w:rsidDel="00E403FE">
              <w:rPr>
                <w:color w:val="000000"/>
              </w:rPr>
              <w:delText>[20]</w:delText>
            </w:r>
          </w:del>
        </w:sdtContent>
      </w:sdt>
      <w:r w:rsidRPr="006B4CDE">
        <w:rPr>
          <w:i/>
          <w:iCs/>
        </w:rPr>
        <w:t xml:space="preserve">, </w:t>
      </w:r>
      <w:r w:rsidR="006B4EFF" w:rsidRPr="006B4CDE">
        <w:rPr>
          <w:i/>
          <w:iCs/>
        </w:rPr>
        <w:t>P.</w:t>
      </w:r>
      <w:r w:rsidR="00551103" w:rsidRPr="006B4CDE">
        <w:rPr>
          <w:i/>
          <w:iCs/>
        </w:rPr>
        <w:t xml:space="preserve"> </w:t>
      </w:r>
      <w:r w:rsidRPr="006B4CDE">
        <w:rPr>
          <w:i/>
          <w:iCs/>
        </w:rPr>
        <w:t>micra</w:t>
      </w:r>
      <w:sdt>
        <w:sdtPr>
          <w:rPr>
            <w:color w:val="000000"/>
          </w:rPr>
          <w:tag w:val="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
          <w:id w:val="-1011378268"/>
          <w:placeholder>
            <w:docPart w:val="DefaultPlaceholder_-1854013440"/>
          </w:placeholder>
        </w:sdtPr>
        <w:sdtEndPr/>
        <w:sdtContent>
          <w:ins w:id="207" w:author="Portlock, Theo" w:date="2022-02-03T21:17:00Z">
            <w:r w:rsidR="0045097F" w:rsidRPr="0045097F">
              <w:rPr>
                <w:color w:val="000000"/>
              </w:rPr>
              <w:t>[33]</w:t>
            </w:r>
          </w:ins>
          <w:del w:id="208" w:author="Portlock, Theo" w:date="2022-02-02T16:11:00Z">
            <w:r w:rsidR="009B5B40" w:rsidRPr="0045097F" w:rsidDel="00E403FE">
              <w:rPr>
                <w:color w:val="000000"/>
              </w:rPr>
              <w:delText>[21]</w:delText>
            </w:r>
          </w:del>
        </w:sdtContent>
      </w:sdt>
      <w:r w:rsidRPr="006B4CDE">
        <w:t xml:space="preserve">) and </w:t>
      </w:r>
      <w:r w:rsidR="00B55FD4" w:rsidRPr="006B4CDE">
        <w:t>some of</w:t>
      </w:r>
      <w:r w:rsidRPr="006B4CDE">
        <w:t xml:space="preserve"> them have been identified</w:t>
      </w:r>
      <w:r w:rsidR="0000495C" w:rsidRPr="006B4CDE">
        <w:t xml:space="preserve"> </w:t>
      </w:r>
      <w:r w:rsidR="00032C43" w:rsidRPr="006B4CDE">
        <w:t>in</w:t>
      </w:r>
      <w:r w:rsidRPr="006B4CDE">
        <w:t xml:space="preserve"> infections including </w:t>
      </w:r>
      <w:proofErr w:type="spellStart"/>
      <w:r w:rsidRPr="006B4CDE">
        <w:t>bacteremia</w:t>
      </w:r>
      <w:proofErr w:type="spellEnd"/>
      <w:r w:rsidR="000F7207" w:rsidRPr="006B4CDE">
        <w:t xml:space="preserve"> </w:t>
      </w:r>
      <w:r w:rsidRPr="006B4CDE">
        <w:t>(</w:t>
      </w:r>
      <w:r w:rsidR="006B4EFF" w:rsidRPr="006B4CDE">
        <w:rPr>
          <w:i/>
          <w:iCs/>
        </w:rPr>
        <w:t xml:space="preserve">C. </w:t>
      </w:r>
      <w:proofErr w:type="spellStart"/>
      <w:r w:rsidRPr="006B4CDE">
        <w:rPr>
          <w:i/>
          <w:iCs/>
        </w:rPr>
        <w:t>bolteae</w:t>
      </w:r>
      <w:proofErr w:type="spellEnd"/>
      <w:sdt>
        <w:sdtPr>
          <w:rPr>
            <w:color w:val="000000"/>
          </w:rPr>
          <w:tag w:val="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
          <w:id w:val="434872071"/>
          <w:placeholder>
            <w:docPart w:val="DefaultPlaceholder_-1854013440"/>
          </w:placeholder>
        </w:sdtPr>
        <w:sdtEndPr/>
        <w:sdtContent>
          <w:ins w:id="209" w:author="Portlock, Theo" w:date="2022-02-03T21:17:00Z">
            <w:r w:rsidR="0045097F" w:rsidRPr="0045097F">
              <w:rPr>
                <w:color w:val="000000"/>
              </w:rPr>
              <w:t>[34]</w:t>
            </w:r>
          </w:ins>
          <w:del w:id="210" w:author="Portlock, Theo" w:date="2022-02-02T16:11:00Z">
            <w:r w:rsidR="009B5B40" w:rsidRPr="0045097F" w:rsidDel="00E403FE">
              <w:rPr>
                <w:color w:val="000000"/>
              </w:rPr>
              <w:delText>[22]</w:delText>
            </w:r>
          </w:del>
        </w:sdtContent>
      </w:sdt>
      <w:r w:rsidRPr="006B4CDE">
        <w:t>,</w:t>
      </w:r>
      <w:r w:rsidR="000F7207" w:rsidRPr="006B4CDE">
        <w:t xml:space="preserve"> </w:t>
      </w:r>
      <w:r w:rsidR="006B4EFF" w:rsidRPr="006B4CDE">
        <w:rPr>
          <w:i/>
          <w:iCs/>
        </w:rPr>
        <w:t xml:space="preserve">C. </w:t>
      </w:r>
      <w:proofErr w:type="spellStart"/>
      <w:r w:rsidRPr="006B4CDE">
        <w:rPr>
          <w:i/>
          <w:iCs/>
        </w:rPr>
        <w:t>clostridioforme</w:t>
      </w:r>
      <w:proofErr w:type="spellEnd"/>
      <w:sdt>
        <w:sdtPr>
          <w:rPr>
            <w:color w:val="000000"/>
          </w:rPr>
          <w:tag w:val="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
          <w:id w:val="359634300"/>
          <w:placeholder>
            <w:docPart w:val="DefaultPlaceholder_-1854013440"/>
          </w:placeholder>
        </w:sdtPr>
        <w:sdtEndPr/>
        <w:sdtContent>
          <w:ins w:id="211" w:author="Portlock, Theo" w:date="2022-02-03T21:17:00Z">
            <w:r w:rsidR="0045097F" w:rsidRPr="0045097F">
              <w:rPr>
                <w:color w:val="000000"/>
              </w:rPr>
              <w:t>[35]</w:t>
            </w:r>
          </w:ins>
          <w:del w:id="212" w:author="Portlock, Theo" w:date="2022-02-02T16:11:00Z">
            <w:r w:rsidR="009B5B40" w:rsidRPr="0045097F" w:rsidDel="00E403FE">
              <w:rPr>
                <w:color w:val="000000"/>
              </w:rPr>
              <w:delText>[23]</w:delText>
            </w:r>
          </w:del>
        </w:sdtContent>
      </w:sdt>
      <w:r w:rsidRPr="006B4CDE">
        <w:t xml:space="preserve">, </w:t>
      </w:r>
      <w:r w:rsidR="006B4EFF" w:rsidRPr="006B4CDE">
        <w:rPr>
          <w:i/>
          <w:iCs/>
        </w:rPr>
        <w:t xml:space="preserve">P. </w:t>
      </w:r>
      <w:r w:rsidRPr="006B4CDE">
        <w:rPr>
          <w:i/>
          <w:iCs/>
        </w:rPr>
        <w:t>micra</w:t>
      </w:r>
      <w:sdt>
        <w:sdtPr>
          <w:rPr>
            <w:color w:val="000000"/>
          </w:rPr>
          <w:tag w:val="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
          <w:id w:val="-203868535"/>
          <w:placeholder>
            <w:docPart w:val="DefaultPlaceholder_-1854013440"/>
          </w:placeholder>
        </w:sdtPr>
        <w:sdtEndPr/>
        <w:sdtContent>
          <w:ins w:id="213" w:author="Portlock, Theo" w:date="2022-02-03T21:17:00Z">
            <w:r w:rsidR="0045097F" w:rsidRPr="0045097F">
              <w:rPr>
                <w:color w:val="000000"/>
              </w:rPr>
              <w:t>[36]</w:t>
            </w:r>
          </w:ins>
          <w:del w:id="214" w:author="Portlock, Theo" w:date="2022-02-02T16:11:00Z">
            <w:r w:rsidR="009B5B40" w:rsidRPr="0045097F" w:rsidDel="00E403FE">
              <w:rPr>
                <w:color w:val="000000"/>
              </w:rPr>
              <w:delText>[24]</w:delText>
            </w:r>
          </w:del>
        </w:sdtContent>
      </w:sdt>
      <w:r w:rsidRPr="006B4CDE">
        <w:t>).</w:t>
      </w:r>
      <w:r w:rsidR="00777BBE" w:rsidRPr="006B4CDE">
        <w:t xml:space="preserve"> </w:t>
      </w:r>
      <w:r w:rsidRPr="006B4CDE">
        <w:t xml:space="preserve">Besides </w:t>
      </w:r>
      <w:r w:rsidR="006B4EFF" w:rsidRPr="006B4CDE">
        <w:rPr>
          <w:i/>
          <w:iCs/>
        </w:rPr>
        <w:t xml:space="preserve">F. </w:t>
      </w:r>
      <w:proofErr w:type="spellStart"/>
      <w:r w:rsidRPr="006B4CDE">
        <w:rPr>
          <w:i/>
          <w:iCs/>
        </w:rPr>
        <w:t>nucleatum</w:t>
      </w:r>
      <w:proofErr w:type="spellEnd"/>
      <w:r w:rsidRPr="006B4CDE">
        <w:t xml:space="preserve"> and </w:t>
      </w:r>
      <w:r w:rsidR="006B4EFF" w:rsidRPr="006B4CDE">
        <w:rPr>
          <w:i/>
          <w:iCs/>
        </w:rPr>
        <w:t xml:space="preserve">C. </w:t>
      </w:r>
      <w:proofErr w:type="spellStart"/>
      <w:r w:rsidRPr="006B4CDE">
        <w:rPr>
          <w:i/>
          <w:iCs/>
        </w:rPr>
        <w:t>symbiosum</w:t>
      </w:r>
      <w:proofErr w:type="spellEnd"/>
      <w:r w:rsidRPr="006B4CDE">
        <w:t xml:space="preserve">, which </w:t>
      </w:r>
      <w:r w:rsidR="00AC6468" w:rsidRPr="006B4CDE">
        <w:t xml:space="preserve">were enriched in western </w:t>
      </w:r>
      <w:r w:rsidR="003C7DAC" w:rsidRPr="006B4CDE">
        <w:t>countries and are</w:t>
      </w:r>
      <w:r w:rsidRPr="006B4CDE">
        <w:t xml:space="preserve"> linked with CRC</w:t>
      </w:r>
      <w:sdt>
        <w:sdtPr>
          <w:rPr>
            <w:color w:val="000000"/>
          </w:rPr>
          <w:tag w:val="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
          <w:id w:val="1492144409"/>
          <w:placeholder>
            <w:docPart w:val="DefaultPlaceholder_-1854013440"/>
          </w:placeholder>
        </w:sdtPr>
        <w:sdtEndPr/>
        <w:sdtContent>
          <w:ins w:id="215" w:author="Portlock, Theo" w:date="2022-02-03T21:17:00Z">
            <w:r w:rsidR="0045097F" w:rsidRPr="0045097F">
              <w:rPr>
                <w:color w:val="000000"/>
              </w:rPr>
              <w:t>[37]–[39]</w:t>
            </w:r>
          </w:ins>
          <w:del w:id="216" w:author="Portlock, Theo" w:date="2022-02-02T16:11:00Z">
            <w:r w:rsidR="009B5B40" w:rsidRPr="0045097F" w:rsidDel="00E403FE">
              <w:rPr>
                <w:color w:val="000000"/>
              </w:rPr>
              <w:delText>[25]–[27]</w:delText>
            </w:r>
          </w:del>
        </w:sdtContent>
      </w:sdt>
      <w:r w:rsidRPr="006B4CDE">
        <w:t xml:space="preserve">, we also identify </w:t>
      </w:r>
      <w:r w:rsidR="006B4EFF" w:rsidRPr="006B4CDE">
        <w:rPr>
          <w:i/>
          <w:iCs/>
        </w:rPr>
        <w:t xml:space="preserve">P. </w:t>
      </w:r>
      <w:r w:rsidRPr="006B4CDE">
        <w:rPr>
          <w:i/>
          <w:iCs/>
        </w:rPr>
        <w:t>micra</w:t>
      </w:r>
      <w:r w:rsidRPr="006B4CDE">
        <w:t xml:space="preserve"> </w:t>
      </w:r>
      <w:r w:rsidR="00777BBE" w:rsidRPr="006B4CDE">
        <w:t xml:space="preserve">to be </w:t>
      </w:r>
      <w:r w:rsidRPr="006B4CDE">
        <w:t xml:space="preserve">enriched </w:t>
      </w:r>
      <w:r w:rsidR="00032C43" w:rsidRPr="006B4CDE">
        <w:t>in multiple cohorts of</w:t>
      </w:r>
      <w:r w:rsidRPr="006B4CDE">
        <w:t xml:space="preserve"> CRC and </w:t>
      </w:r>
      <w:r w:rsidR="006B4EFF" w:rsidRPr="006B4CDE">
        <w:rPr>
          <w:i/>
          <w:iCs/>
        </w:rPr>
        <w:t xml:space="preserve">P. </w:t>
      </w:r>
      <w:proofErr w:type="spellStart"/>
      <w:r w:rsidRPr="006B4CDE">
        <w:rPr>
          <w:i/>
          <w:iCs/>
        </w:rPr>
        <w:t>stomatis</w:t>
      </w:r>
      <w:proofErr w:type="spellEnd"/>
      <w:r w:rsidRPr="006B4CDE">
        <w:t xml:space="preserve"> enriched several times only in </w:t>
      </w:r>
      <w:r w:rsidR="00777BBE" w:rsidRPr="006B4CDE">
        <w:t xml:space="preserve">solid </w:t>
      </w:r>
      <w:r w:rsidR="006B4EFF" w:rsidRPr="006B4CDE">
        <w:t xml:space="preserve">tumour cohorts </w:t>
      </w:r>
      <w:r w:rsidRPr="006B4CDE">
        <w:t>(</w:t>
      </w:r>
      <w:r w:rsidRPr="006B4CDE">
        <w:rPr>
          <w:color w:val="FF0000"/>
        </w:rPr>
        <w:t xml:space="preserve">Supplementary </w:t>
      </w:r>
      <w:r w:rsidR="003B6045" w:rsidRPr="006B4CDE">
        <w:rPr>
          <w:color w:val="FF0000"/>
        </w:rPr>
        <w:t>T</w:t>
      </w:r>
      <w:r w:rsidRPr="006B4CDE">
        <w:rPr>
          <w:color w:val="FF0000"/>
        </w:rPr>
        <w:t>able S4</w:t>
      </w:r>
      <w:r w:rsidRPr="006B4CDE">
        <w:t xml:space="preserve">, </w:t>
      </w:r>
      <w:r w:rsidR="00B709AE" w:rsidRPr="006B4CDE">
        <w:rPr>
          <w:color w:val="FF0000"/>
        </w:rPr>
        <w:t>S</w:t>
      </w:r>
      <w:r w:rsidRPr="006B4CDE">
        <w:rPr>
          <w:color w:val="FF0000"/>
        </w:rPr>
        <w:t xml:space="preserve">upplementary </w:t>
      </w:r>
      <w:r w:rsidR="003B6045" w:rsidRPr="006B4CDE">
        <w:rPr>
          <w:color w:val="FF0000"/>
        </w:rPr>
        <w:t>F</w:t>
      </w:r>
      <w:r w:rsidRPr="006B4CDE">
        <w:rPr>
          <w:color w:val="FF0000"/>
        </w:rPr>
        <w:t>ig</w:t>
      </w:r>
      <w:r w:rsidR="003B6045" w:rsidRPr="006B4CDE">
        <w:rPr>
          <w:color w:val="FF0000"/>
        </w:rPr>
        <w:t>.</w:t>
      </w:r>
      <w:r w:rsidR="00BB664A" w:rsidRPr="006B4CDE">
        <w:rPr>
          <w:color w:val="FF0000"/>
        </w:rPr>
        <w:t xml:space="preserve"> </w:t>
      </w:r>
      <w:r w:rsidR="00B709AE" w:rsidRPr="006B4CDE">
        <w:rPr>
          <w:color w:val="FF0000"/>
        </w:rPr>
        <w:t>S</w:t>
      </w:r>
      <w:r w:rsidR="00D03332" w:rsidRPr="006B4CDE">
        <w:rPr>
          <w:color w:val="FF0000"/>
        </w:rPr>
        <w:t>1</w:t>
      </w:r>
      <w:r w:rsidRPr="006B4CDE">
        <w:t>)</w:t>
      </w:r>
      <w:r w:rsidR="00CB0911" w:rsidRPr="006B4CDE">
        <w:t>.</w:t>
      </w:r>
    </w:p>
    <w:p w14:paraId="59F10703" w14:textId="48E23BF7" w:rsidR="00142DFE" w:rsidRPr="006B4CDE" w:rsidRDefault="0C22591A" w:rsidP="00260D05">
      <w:pPr>
        <w:pStyle w:val="Heading1"/>
      </w:pPr>
      <w:r w:rsidRPr="006B4CDE">
        <w:t>Disease enriched-functional clusters showed distinct links to gut microbiome dysbiosis</w:t>
      </w:r>
    </w:p>
    <w:p w14:paraId="0EA6D59C" w14:textId="4CD1EE38" w:rsidR="00142DFE" w:rsidRPr="006B4CDE" w:rsidRDefault="00142DFE" w:rsidP="00B74686">
      <w:r w:rsidRPr="006B4CDE">
        <w:t xml:space="preserve">We identified co-conserved functional clusters of </w:t>
      </w:r>
      <w:r w:rsidR="009A7501" w:rsidRPr="006B4CDE">
        <w:t xml:space="preserve">the </w:t>
      </w:r>
      <w:r w:rsidRPr="006B4CDE">
        <w:t>microbiome by applying an unsupervised clustering approach on MSPs (</w:t>
      </w:r>
      <w:r w:rsidRPr="006B4CDE">
        <w:rPr>
          <w:color w:val="FF0000"/>
        </w:rPr>
        <w:t xml:space="preserve">Fig. </w:t>
      </w:r>
      <w:r w:rsidR="00032C43" w:rsidRPr="006B4CDE">
        <w:rPr>
          <w:color w:val="FF0000"/>
        </w:rPr>
        <w:t>3a</w:t>
      </w:r>
      <w:r w:rsidR="00BF0961" w:rsidRPr="006B4CDE">
        <w:rPr>
          <w:color w:val="FF0000"/>
        </w:rPr>
        <w:t>-c</w:t>
      </w:r>
      <w:r w:rsidRPr="006B4CDE">
        <w:rPr>
          <w:color w:val="FF0000"/>
        </w:rPr>
        <w:t xml:space="preserve">, </w:t>
      </w:r>
      <w:r w:rsidR="00DF04D5" w:rsidRPr="006B4CDE">
        <w:rPr>
          <w:color w:val="FF0000"/>
        </w:rPr>
        <w:t>Supplementary</w:t>
      </w:r>
      <w:r w:rsidRPr="006B4CDE">
        <w:rPr>
          <w:color w:val="FF0000"/>
        </w:rPr>
        <w:t xml:space="preserve"> Fig. </w:t>
      </w:r>
      <w:proofErr w:type="gramStart"/>
      <w:r w:rsidR="008213BE" w:rsidRPr="006B4CDE">
        <w:rPr>
          <w:color w:val="FF0000"/>
        </w:rPr>
        <w:t>2</w:t>
      </w:r>
      <w:proofErr w:type="gramEnd"/>
      <w:r w:rsidRPr="006B4CDE">
        <w:t xml:space="preserve"> and </w:t>
      </w:r>
      <w:r w:rsidRPr="006B4CDE">
        <w:rPr>
          <w:color w:val="FF0000"/>
        </w:rPr>
        <w:t>Methods</w:t>
      </w:r>
      <w:r w:rsidRPr="006B4CDE">
        <w:t>). This analysis provided a better representation of microbial functions than single annotations or known pathway definitions (</w:t>
      </w:r>
      <w:r w:rsidR="00E34921" w:rsidRPr="006B4CDE">
        <w:t>e.g.,</w:t>
      </w:r>
      <w:r w:rsidRPr="006B4CDE">
        <w:t xml:space="preserve"> KEGG)</w:t>
      </w:r>
      <w:r w:rsidR="00C64F2F" w:rsidRPr="006B4CDE">
        <w:t xml:space="preserve"> (Fig. 3b)</w:t>
      </w:r>
      <w:r w:rsidR="00032C43" w:rsidRPr="006B4CDE">
        <w:t>.</w:t>
      </w:r>
      <w:r w:rsidRPr="006B4CDE">
        <w:t xml:space="preserve"> From the community detection algorithm, we identified 7,763 functional clusters, 6,297 singletons, and 591 representative clusters (</w:t>
      </w:r>
      <w:r w:rsidRPr="006B4CDE">
        <w:rPr>
          <w:color w:val="FF0000"/>
        </w:rPr>
        <w:t xml:space="preserve">Supplementary Table </w:t>
      </w:r>
      <w:r w:rsidR="00D87354" w:rsidRPr="006B4CDE">
        <w:rPr>
          <w:color w:val="FF0000"/>
        </w:rPr>
        <w:t>5</w:t>
      </w:r>
      <w:r w:rsidRPr="006B4CDE">
        <w:t xml:space="preserve">). For </w:t>
      </w:r>
      <w:r w:rsidRPr="006B4CDE">
        <w:lastRenderedPageBreak/>
        <w:t xml:space="preserve">example, antimicrobial resistance and secondary biosynthetic genes were found to be singletons and not co-conserved with other functional genes. After excluding singletons and unreliable functional clusters detected in less than three species, we retained 591 representative clusters of microbial functions. One of the two largest clusters (CL-12 in </w:t>
      </w:r>
      <w:r w:rsidRPr="006B4CDE">
        <w:rPr>
          <w:color w:val="FF0000"/>
        </w:rPr>
        <w:t xml:space="preserve">Supplementary Table </w:t>
      </w:r>
      <w:r w:rsidR="00D87354" w:rsidRPr="006B4CDE">
        <w:rPr>
          <w:color w:val="FF0000"/>
        </w:rPr>
        <w:t>5</w:t>
      </w:r>
      <w:r w:rsidRPr="006B4CDE">
        <w:t>, named “</w:t>
      </w:r>
      <w:r w:rsidRPr="006B4CDE">
        <w:rPr>
          <w:i/>
          <w:iCs/>
        </w:rPr>
        <w:t>comm-cluster</w:t>
      </w:r>
      <w:r w:rsidRPr="006B4CDE">
        <w:t>” herewith) was over-represented among many commensal species, while the other (CL-10, named “</w:t>
      </w:r>
      <w:proofErr w:type="spellStart"/>
      <w:r w:rsidRPr="006B4CDE">
        <w:rPr>
          <w:i/>
          <w:iCs/>
        </w:rPr>
        <w:t>patho</w:t>
      </w:r>
      <w:proofErr w:type="spellEnd"/>
      <w:r w:rsidRPr="006B4CDE">
        <w:rPr>
          <w:i/>
          <w:iCs/>
        </w:rPr>
        <w:t>-cluster</w:t>
      </w:r>
      <w:r w:rsidRPr="006B4CDE">
        <w:t xml:space="preserve">”) was enriched in a few pathobionts, such as </w:t>
      </w:r>
      <w:r w:rsidRPr="006B4CDE">
        <w:rPr>
          <w:i/>
          <w:iCs/>
        </w:rPr>
        <w:t>Klebsiella</w:t>
      </w:r>
      <w:r w:rsidRPr="006B4CDE">
        <w:t xml:space="preserve"> spp., </w:t>
      </w:r>
      <w:r w:rsidRPr="006B4CDE">
        <w:rPr>
          <w:i/>
          <w:iCs/>
        </w:rPr>
        <w:t>Enterobacter</w:t>
      </w:r>
      <w:r w:rsidRPr="006B4CDE">
        <w:t xml:space="preserve"> spp., and </w:t>
      </w:r>
      <w:r w:rsidRPr="006B4CDE">
        <w:rPr>
          <w:i/>
          <w:iCs/>
        </w:rPr>
        <w:t>E. coli</w:t>
      </w:r>
      <w:r w:rsidRPr="006B4CDE">
        <w:t xml:space="preserve">. Interestingly, the </w:t>
      </w:r>
      <w:r w:rsidRPr="006B4CDE">
        <w:rPr>
          <w:i/>
          <w:iCs/>
        </w:rPr>
        <w:t>comm-cluster</w:t>
      </w:r>
      <w:r w:rsidRPr="006B4CDE">
        <w:t xml:space="preserve"> was enriched with genes involved in the biosynthesis of amino acids indicative of functions. In contrast, the </w:t>
      </w:r>
      <w:proofErr w:type="spellStart"/>
      <w:r w:rsidRPr="006B4CDE">
        <w:rPr>
          <w:i/>
          <w:iCs/>
        </w:rPr>
        <w:t>patho</w:t>
      </w:r>
      <w:proofErr w:type="spellEnd"/>
      <w:r w:rsidRPr="006B4CDE">
        <w:rPr>
          <w:i/>
          <w:iCs/>
        </w:rPr>
        <w:t>-cluster</w:t>
      </w:r>
      <w:r w:rsidRPr="006B4CDE">
        <w:t xml:space="preserve"> was enriched in functions associated with the uptake of several substrates. These included siderophore, ion, amino acid, and vitamin transport, thus competing with host and commensal bacteria. We also found other enriched-functional clusters, such as </w:t>
      </w:r>
      <w:commentRangeStart w:id="217"/>
      <w:r w:rsidRPr="006B4CDE">
        <w:t>butyrate metabolism, propionate metabolism, vitamin B12, coenzyme metabolism, chemotaxis, ATPase, and mobile genetic elements (i.e., integrase and transposase) and the CRISPR-</w:t>
      </w:r>
      <w:proofErr w:type="spellStart"/>
      <w:r w:rsidRPr="006B4CDE">
        <w:t>cas</w:t>
      </w:r>
      <w:proofErr w:type="spellEnd"/>
      <w:r w:rsidRPr="006B4CDE">
        <w:t xml:space="preserve"> system (</w:t>
      </w:r>
      <w:r w:rsidRPr="006B4CDE">
        <w:rPr>
          <w:color w:val="FF0000"/>
        </w:rPr>
        <w:t xml:space="preserve">Fig. </w:t>
      </w:r>
      <w:r w:rsidR="00C64F2F" w:rsidRPr="006B4CDE">
        <w:rPr>
          <w:color w:val="FF0000"/>
        </w:rPr>
        <w:t>3c</w:t>
      </w:r>
      <w:r w:rsidRPr="006B4CDE">
        <w:t>); a number of these were correlated with phylum-level taxonomy (</w:t>
      </w:r>
      <w:r w:rsidR="004F3885" w:rsidRPr="006B4CDE">
        <w:rPr>
          <w:color w:val="FF0000"/>
        </w:rPr>
        <w:t xml:space="preserve">Supplementary </w:t>
      </w:r>
      <w:r w:rsidRPr="006B4CDE">
        <w:rPr>
          <w:color w:val="FF0000"/>
        </w:rPr>
        <w:t xml:space="preserve">Fig. </w:t>
      </w:r>
      <w:r w:rsidR="008213BE" w:rsidRPr="006B4CDE">
        <w:rPr>
          <w:color w:val="FF0000"/>
        </w:rPr>
        <w:t>2</w:t>
      </w:r>
      <w:r w:rsidRPr="006B4CDE">
        <w:rPr>
          <w:color w:val="FF0000"/>
        </w:rPr>
        <w:t>c</w:t>
      </w:r>
      <w:r w:rsidRPr="006B4CDE">
        <w:t>).</w:t>
      </w:r>
      <w:commentRangeEnd w:id="217"/>
      <w:r w:rsidR="00C64F2F" w:rsidRPr="006B4CDE">
        <w:rPr>
          <w:rStyle w:val="CommentReference"/>
          <w:rFonts w:eastAsiaTheme="minorEastAsia"/>
          <w:lang w:eastAsia="ko-KR"/>
          <w:rPrChange w:id="218" w:author="Portlock, Theo" w:date="2022-02-03T16:58:00Z">
            <w:rPr>
              <w:rStyle w:val="CommentReference"/>
              <w:rFonts w:eastAsiaTheme="minorEastAsia"/>
              <w:lang w:val="en-US" w:eastAsia="ko-KR"/>
            </w:rPr>
          </w:rPrChange>
        </w:rPr>
        <w:commentReference w:id="217"/>
      </w:r>
    </w:p>
    <w:p w14:paraId="34AD7A74" w14:textId="1B9DC7ED" w:rsidR="004A19A5" w:rsidRPr="006B4CDE" w:rsidRDefault="59AC96BE" w:rsidP="00B74686">
      <w:r w:rsidRPr="006B4CDE">
        <w:t>We next projected the functional clusters on enriched/depleted MSPs in HGMA disease cohorts (</w:t>
      </w:r>
      <w:r w:rsidRPr="006B4CDE">
        <w:rPr>
          <w:color w:val="FF0000"/>
        </w:rPr>
        <w:t>Fig. 3d</w:t>
      </w:r>
      <w:r w:rsidRPr="006B4CDE">
        <w:rPr>
          <w:color w:val="000000" w:themeColor="text1"/>
        </w:rPr>
        <w:t>:</w:t>
      </w:r>
      <w:r w:rsidRPr="006B4CDE">
        <w:rPr>
          <w:color w:val="FF0000"/>
        </w:rPr>
        <w:t xml:space="preserve"> </w:t>
      </w:r>
      <w:r w:rsidRPr="006B4CDE">
        <w:t>hypergeometric tests, p-value &lt; 10</w:t>
      </w:r>
      <w:r w:rsidRPr="006B4CDE">
        <w:rPr>
          <w:vertAlign w:val="superscript"/>
        </w:rPr>
        <w:t>-4</w:t>
      </w:r>
      <w:r w:rsidRPr="006B4CDE">
        <w:t>). We found several functional clusters commonly associated with the enriched species in disease.</w:t>
      </w:r>
      <w:r w:rsidR="000223CF" w:rsidRPr="006B4CDE">
        <w:t xml:space="preserve"> </w:t>
      </w:r>
      <w:r w:rsidRPr="006B4CDE">
        <w:t>Between them we could mention CL-1006, related to antibiotic resistance; CL-1032, a competence-related DNA transformation transport, which could provide an advantage to integrate new functions into the genome; or clusters related to metabolic pathways that could contribute indirectly to pathogenicity like the Pentose Phosphate Pathway</w:t>
      </w:r>
      <w:r w:rsidR="005F5491" w:rsidRPr="006B4CDE">
        <w:t xml:space="preserve"> </w:t>
      </w:r>
      <w:sdt>
        <w:sdtPr>
          <w:rPr>
            <w:color w:val="000000"/>
          </w:rPr>
          <w:tag w:val="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
          <w:id w:val="1503240363"/>
          <w:placeholder>
            <w:docPart w:val="DefaultPlaceholder_-1854013440"/>
          </w:placeholder>
        </w:sdtPr>
        <w:sdtEndPr/>
        <w:sdtContent>
          <w:ins w:id="219" w:author="Portlock, Theo" w:date="2022-02-03T21:17:00Z">
            <w:r w:rsidR="0045097F" w:rsidRPr="0045097F">
              <w:rPr>
                <w:color w:val="000000"/>
              </w:rPr>
              <w:t>[40]</w:t>
            </w:r>
          </w:ins>
          <w:del w:id="220" w:author="Portlock, Theo" w:date="2022-02-02T16:11:00Z">
            <w:r w:rsidR="009B5B40" w:rsidRPr="0045097F" w:rsidDel="00E403FE">
              <w:rPr>
                <w:color w:val="000000"/>
              </w:rPr>
              <w:delText>[28]</w:delText>
            </w:r>
          </w:del>
        </w:sdtContent>
      </w:sdt>
      <w:r w:rsidR="00905C82" w:rsidRPr="006B4CDE">
        <w:rPr>
          <w:color w:val="000000"/>
        </w:rPr>
        <w:t xml:space="preserve"> </w:t>
      </w:r>
      <w:r w:rsidRPr="006B4CDE">
        <w:t>or Ethanolamine utilization</w:t>
      </w:r>
      <w:r w:rsidR="00905C82" w:rsidRPr="006B4CDE">
        <w:t xml:space="preserve"> </w:t>
      </w:r>
      <w:sdt>
        <w:sdtPr>
          <w:rPr>
            <w:color w:val="000000"/>
          </w:rPr>
          <w:tag w:val="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
          <w:id w:val="-1463408500"/>
          <w:placeholder>
            <w:docPart w:val="DefaultPlaceholder_-1854013440"/>
          </w:placeholder>
        </w:sdtPr>
        <w:sdtEndPr/>
        <w:sdtContent>
          <w:ins w:id="221" w:author="Portlock, Theo" w:date="2022-02-03T21:17:00Z">
            <w:r w:rsidR="0045097F" w:rsidRPr="0045097F">
              <w:rPr>
                <w:color w:val="000000"/>
              </w:rPr>
              <w:t>[41]</w:t>
            </w:r>
          </w:ins>
          <w:del w:id="222" w:author="Portlock, Theo" w:date="2022-02-02T16:11:00Z">
            <w:r w:rsidR="009B5B40" w:rsidRPr="0045097F" w:rsidDel="00E403FE">
              <w:rPr>
                <w:color w:val="000000"/>
              </w:rPr>
              <w:delText>[29]</w:delText>
            </w:r>
          </w:del>
        </w:sdtContent>
      </w:sdt>
      <w:r w:rsidR="00905C82" w:rsidRPr="006B4CDE">
        <w:t xml:space="preserve">. </w:t>
      </w:r>
      <w:r w:rsidRPr="006B4CDE">
        <w:t>Among the most frequent functional clusters that accompany the depleted species in disease we find the CL-12 comm-cluster, and some other clusters with functions related with pectate degradation and biofilm formation (</w:t>
      </w:r>
      <w:r w:rsidRPr="006B4CDE">
        <w:rPr>
          <w:color w:val="FF0000"/>
        </w:rPr>
        <w:t>Fig. 3d)</w:t>
      </w:r>
      <w:hyperlink r:id="rId14" w:history="1"/>
      <w:r w:rsidRPr="006B4CDE">
        <w:t xml:space="preserve">, all of them </w:t>
      </w:r>
      <w:r w:rsidRPr="006B4CDE">
        <w:lastRenderedPageBreak/>
        <w:t>related with the normal function of the healthy microbiota.</w:t>
      </w:r>
      <w:r w:rsidR="00905C82" w:rsidRPr="006B4CDE">
        <w:t xml:space="preserve"> </w:t>
      </w:r>
      <w:hyperlink r:id="rId15" w:history="1"/>
      <w:r w:rsidR="0C22591A" w:rsidRPr="006B4CDE">
        <w:t>Global view of the function, region, and composition of disease enriched/depleted gut microbiome species</w:t>
      </w:r>
    </w:p>
    <w:p w14:paraId="7F2EEC0C" w14:textId="51FA6D37" w:rsidR="002218ED" w:rsidRPr="006B4CDE" w:rsidDel="002218ED" w:rsidRDefault="005F2D5E" w:rsidP="00B74686">
      <w:r w:rsidRPr="006B4CDE">
        <w:t xml:space="preserve">To capture a holistic view of the gut Pan-MGAS across diseases and geographical regions together with changes of the functional cluster, </w:t>
      </w:r>
      <w:r w:rsidR="0064534D" w:rsidRPr="006B4CDE">
        <w:t xml:space="preserve">phylogenetic tree of the </w:t>
      </w:r>
      <w:r w:rsidRPr="006B4CDE">
        <w:t>MSPs</w:t>
      </w:r>
      <w:r w:rsidR="00C64F2F" w:rsidRPr="006B4CDE">
        <w:t xml:space="preserve"> </w:t>
      </w:r>
      <w:r w:rsidR="0064534D" w:rsidRPr="006B4CDE">
        <w:t xml:space="preserve">was calculated and </w:t>
      </w:r>
      <w:r w:rsidRPr="006B4CDE">
        <w:t xml:space="preserve">generated with </w:t>
      </w:r>
      <w:r w:rsidR="0064534D" w:rsidRPr="006B4CDE">
        <w:t>taxonomic resolution of disease</w:t>
      </w:r>
      <w:r w:rsidR="00AE0097" w:rsidRPr="006B4CDE">
        <w:t xml:space="preserve"> and region</w:t>
      </w:r>
      <w:r w:rsidR="0064534D" w:rsidRPr="006B4CDE">
        <w:t xml:space="preserve"> enriched species (</w:t>
      </w:r>
      <w:r w:rsidR="0064534D" w:rsidRPr="006B4CDE">
        <w:rPr>
          <w:color w:val="FF0000"/>
        </w:rPr>
        <w:t>Fig. 4, Methods</w:t>
      </w:r>
      <w:r w:rsidR="0064534D" w:rsidRPr="006B4CDE">
        <w:t xml:space="preserve">). </w:t>
      </w:r>
      <w:r w:rsidR="00AE0097" w:rsidRPr="006B4CDE">
        <w:t>Employing this tree as a</w:t>
      </w:r>
      <w:r w:rsidRPr="006B4CDE">
        <w:t xml:space="preserve">n interactive </w:t>
      </w:r>
      <w:r w:rsidR="00AE0097" w:rsidRPr="006B4CDE">
        <w:t>tool, it was possible to group species also by shared functional clusters that are enriched in disease</w:t>
      </w:r>
      <w:r w:rsidR="00AE05A5" w:rsidRPr="006B4CDE">
        <w:t xml:space="preserve"> in their phylogenetic context</w:t>
      </w:r>
      <w:r w:rsidR="00AE0097" w:rsidRPr="006B4CDE">
        <w:t xml:space="preserve"> (</w:t>
      </w:r>
      <w:r w:rsidR="00AE0097" w:rsidRPr="006B4CDE">
        <w:rPr>
          <w:color w:val="FF0000"/>
        </w:rPr>
        <w:t xml:space="preserve">Fig. </w:t>
      </w:r>
      <w:r w:rsidR="00AE05A5" w:rsidRPr="006B4CDE">
        <w:rPr>
          <w:color w:val="FF0000"/>
        </w:rPr>
        <w:t>4</w:t>
      </w:r>
      <w:r w:rsidR="00AE0097" w:rsidRPr="006B4CDE">
        <w:t xml:space="preserve">). </w:t>
      </w:r>
      <w:commentRangeStart w:id="223"/>
      <w:r w:rsidR="59AC96BE" w:rsidRPr="006B4CDE">
        <w:t xml:space="preserve">An example of how this tool can be used to analyse a metagenomic species is demonstrated with </w:t>
      </w:r>
      <w:r w:rsidR="59AC96BE" w:rsidRPr="006B4CDE">
        <w:rPr>
          <w:i/>
          <w:iCs/>
        </w:rPr>
        <w:t>Streptococcus</w:t>
      </w:r>
      <w:r w:rsidR="59AC96BE" w:rsidRPr="006B4CDE">
        <w:t xml:space="preserve"> (</w:t>
      </w:r>
      <w:r w:rsidR="59AC96BE" w:rsidRPr="006B4CDE">
        <w:rPr>
          <w:color w:val="FF0000"/>
        </w:rPr>
        <w:t>Fig. 4</w:t>
      </w:r>
      <w:r w:rsidR="59AC96BE" w:rsidRPr="006B4CDE">
        <w:t xml:space="preserve">). </w:t>
      </w:r>
    </w:p>
    <w:p w14:paraId="18D9AD31" w14:textId="58E1C891" w:rsidR="00FB1941" w:rsidRPr="00FB1941" w:rsidRDefault="59AC96BE" w:rsidP="00FB1941">
      <w:pPr>
        <w:rPr>
          <w:ins w:id="224" w:author="Portlock, Theo" w:date="2022-02-03T20:48:00Z"/>
          <w:color w:val="000000" w:themeColor="text1"/>
          <w:rPrChange w:id="225" w:author="Portlock, Theo" w:date="2022-02-03T20:49:00Z">
            <w:rPr>
              <w:ins w:id="226" w:author="Portlock, Theo" w:date="2022-02-03T20:48:00Z"/>
            </w:rPr>
          </w:rPrChange>
        </w:rPr>
        <w:pPrChange w:id="227" w:author="Portlock, Theo" w:date="2022-02-03T20:49:00Z">
          <w:pPr>
            <w:spacing w:before="360"/>
            <w:ind w:left="357" w:hanging="357"/>
            <w:outlineLvl w:val="0"/>
          </w:pPr>
        </w:pPrChange>
      </w:pPr>
      <w:r w:rsidRPr="006B4CDE">
        <w:t xml:space="preserve">Three different species belonging to the </w:t>
      </w:r>
      <w:r w:rsidRPr="006B4CDE">
        <w:rPr>
          <w:i/>
          <w:iCs/>
        </w:rPr>
        <w:t>Streptococcus</w:t>
      </w:r>
      <w:r w:rsidRPr="006B4CDE">
        <w:t xml:space="preserve"> genus (</w:t>
      </w:r>
      <w:r w:rsidRPr="006B4CDE">
        <w:rPr>
          <w:i/>
          <w:iCs/>
        </w:rPr>
        <w:t xml:space="preserve">S. </w:t>
      </w:r>
      <w:proofErr w:type="spellStart"/>
      <w:r w:rsidRPr="006B4CDE">
        <w:rPr>
          <w:i/>
          <w:iCs/>
        </w:rPr>
        <w:t>anginosus</w:t>
      </w:r>
      <w:proofErr w:type="spellEnd"/>
      <w:r w:rsidRPr="006B4CDE">
        <w:rPr>
          <w:i/>
          <w:iCs/>
        </w:rPr>
        <w:t>,</w:t>
      </w:r>
      <w:r w:rsidRPr="006B4CDE">
        <w:t xml:space="preserve"> </w:t>
      </w:r>
      <w:r w:rsidRPr="006B4CDE">
        <w:rPr>
          <w:i/>
          <w:iCs/>
        </w:rPr>
        <w:t xml:space="preserve">S. </w:t>
      </w:r>
      <w:proofErr w:type="spellStart"/>
      <w:r w:rsidRPr="006B4CDE">
        <w:rPr>
          <w:i/>
          <w:iCs/>
        </w:rPr>
        <w:t>parasanguinis</w:t>
      </w:r>
      <w:proofErr w:type="spellEnd"/>
      <w:r w:rsidRPr="006B4CDE">
        <w:t xml:space="preserve"> and </w:t>
      </w:r>
      <w:r w:rsidRPr="006B4CDE">
        <w:rPr>
          <w:i/>
          <w:iCs/>
        </w:rPr>
        <w:t xml:space="preserve">S. </w:t>
      </w:r>
      <w:proofErr w:type="spellStart"/>
      <w:r w:rsidRPr="006B4CDE">
        <w:rPr>
          <w:i/>
          <w:iCs/>
        </w:rPr>
        <w:t>vestibularis</w:t>
      </w:r>
      <w:proofErr w:type="spellEnd"/>
      <w:r w:rsidRPr="006B4CDE">
        <w:t xml:space="preserve">) and three more species from the </w:t>
      </w:r>
      <w:proofErr w:type="spellStart"/>
      <w:r w:rsidRPr="006B4CDE">
        <w:rPr>
          <w:i/>
          <w:iCs/>
        </w:rPr>
        <w:t>Veillonella</w:t>
      </w:r>
      <w:proofErr w:type="spellEnd"/>
      <w:r w:rsidRPr="006B4CDE">
        <w:t xml:space="preserve"> genus (</w:t>
      </w:r>
      <w:r w:rsidRPr="006B4CDE">
        <w:rPr>
          <w:i/>
          <w:iCs/>
        </w:rPr>
        <w:t xml:space="preserve">V. </w:t>
      </w:r>
      <w:proofErr w:type="spellStart"/>
      <w:r w:rsidRPr="006B4CDE">
        <w:rPr>
          <w:i/>
          <w:iCs/>
        </w:rPr>
        <w:t>atypica</w:t>
      </w:r>
      <w:proofErr w:type="spellEnd"/>
      <w:r w:rsidRPr="006B4CDE">
        <w:t xml:space="preserve">, </w:t>
      </w:r>
      <w:r w:rsidRPr="006B4CDE">
        <w:rPr>
          <w:i/>
          <w:iCs/>
        </w:rPr>
        <w:t xml:space="preserve">V. </w:t>
      </w:r>
      <w:proofErr w:type="spellStart"/>
      <w:r w:rsidRPr="006B4CDE">
        <w:rPr>
          <w:i/>
          <w:iCs/>
        </w:rPr>
        <w:t>dispar</w:t>
      </w:r>
      <w:proofErr w:type="spellEnd"/>
      <w:r w:rsidRPr="006B4CDE">
        <w:t xml:space="preserve">, </w:t>
      </w:r>
      <w:r w:rsidRPr="006B4CDE">
        <w:rPr>
          <w:i/>
          <w:iCs/>
        </w:rPr>
        <w:t xml:space="preserve">V. </w:t>
      </w:r>
      <w:proofErr w:type="spellStart"/>
      <w:r w:rsidRPr="006B4CDE">
        <w:rPr>
          <w:i/>
          <w:iCs/>
        </w:rPr>
        <w:t>parvula</w:t>
      </w:r>
      <w:proofErr w:type="spellEnd"/>
      <w:r w:rsidRPr="006B4CDE">
        <w:t>) were enriched in two different liver disease cohorts, all of which are common inhabitants of the oral cavity (</w:t>
      </w:r>
      <w:r w:rsidRPr="006B4CDE">
        <w:rPr>
          <w:color w:val="FF0000"/>
        </w:rPr>
        <w:t>Supplementary Table S4</w:t>
      </w:r>
      <w:r w:rsidRPr="006B4CDE">
        <w:t xml:space="preserve">). Here, it’s enrichment in liver disease (ES=0.43) can be compared with its depletion in cancer (melanoma) (ES=0.30) across multiple species and cohorts. Another example can be found when looking at the species specificity of </w:t>
      </w:r>
      <w:r w:rsidR="00A3654C" w:rsidRPr="006B4CDE">
        <w:t>enrichment</w:t>
      </w:r>
      <w:r w:rsidRPr="006B4CDE">
        <w:t xml:space="preserve"> of </w:t>
      </w:r>
      <w:r w:rsidRPr="006B4CDE">
        <w:rPr>
          <w:i/>
          <w:iCs/>
        </w:rPr>
        <w:t xml:space="preserve">Fusobacterium </w:t>
      </w:r>
      <w:proofErr w:type="spellStart"/>
      <w:r w:rsidRPr="006B4CDE">
        <w:rPr>
          <w:i/>
          <w:iCs/>
        </w:rPr>
        <w:t>nucleatum</w:t>
      </w:r>
      <w:proofErr w:type="spellEnd"/>
      <w:r w:rsidRPr="006B4CDE">
        <w:rPr>
          <w:i/>
          <w:iCs/>
        </w:rPr>
        <w:t xml:space="preserve"> </w:t>
      </w:r>
      <w:r w:rsidRPr="006B4CDE">
        <w:t>in cancers. The species was not shown to be regionally enriched but shared functional clusters with this species also contribute to multiple cancers and in inflammatory diseases such as liver disease (</w:t>
      </w:r>
      <w:r w:rsidRPr="006B4CDE">
        <w:rPr>
          <w:color w:val="FF0000"/>
        </w:rPr>
        <w:t>Fig. 2c</w:t>
      </w:r>
      <w:r w:rsidRPr="006B4CDE">
        <w:rPr>
          <w:color w:val="000000" w:themeColor="text1"/>
        </w:rPr>
        <w:t xml:space="preserve">). </w:t>
      </w:r>
      <w:commentRangeEnd w:id="223"/>
      <w:r w:rsidR="00AE2A3A" w:rsidRPr="006B4CDE">
        <w:rPr>
          <w:rStyle w:val="CommentReference"/>
        </w:rPr>
        <w:commentReference w:id="223"/>
      </w:r>
    </w:p>
    <w:p w14:paraId="447A6E15" w14:textId="5774380C" w:rsidR="00FB1941" w:rsidRDefault="00FB1941" w:rsidP="00FB1941">
      <w:pPr>
        <w:pStyle w:val="Heading1"/>
        <w:rPr>
          <w:ins w:id="228" w:author="Portlock, Theo" w:date="2022-02-03T20:50:00Z"/>
        </w:rPr>
        <w:pPrChange w:id="229" w:author="Portlock, Theo" w:date="2022-02-03T20:51:00Z">
          <w:pPr/>
        </w:pPrChange>
      </w:pPr>
      <w:ins w:id="230" w:author="Portlock, Theo" w:date="2022-02-03T20:50:00Z">
        <w:r w:rsidRPr="00AE0AC0">
          <w:t>Global view of gut microbiome species</w:t>
        </w:r>
        <w:r>
          <w:t xml:space="preserve"> pangenomes</w:t>
        </w:r>
      </w:ins>
    </w:p>
    <w:p w14:paraId="71D5EA31" w14:textId="67FC45DC" w:rsidR="00FB1941" w:rsidRDefault="00FB1941" w:rsidP="00FB1941">
      <w:pPr>
        <w:rPr>
          <w:ins w:id="231" w:author="Portlock, Theo" w:date="2022-02-03T20:48:00Z"/>
        </w:rPr>
      </w:pPr>
      <w:ins w:id="232" w:author="Portlock, Theo" w:date="2022-02-03T20:48:00Z">
        <w:r>
          <w:t>To get a holistic view of the human gut MSPs we generated a phylogenetic tree displaying the taxonomic resolution of disease and region enriched species (</w:t>
        </w:r>
        <w:r w:rsidRPr="0064534D">
          <w:rPr>
            <w:color w:val="FF0000"/>
          </w:rPr>
          <w:t>Fig. 4, Methods</w:t>
        </w:r>
        <w:r>
          <w:t xml:space="preserve">) </w:t>
        </w:r>
      </w:ins>
      <w:ins w:id="233" w:author="Portlock, Theo" w:date="2022-02-03T20:51:00Z">
        <w:r>
          <w:t>and</w:t>
        </w:r>
      </w:ins>
      <w:ins w:id="234" w:author="Portlock, Theo" w:date="2022-02-03T20:48:00Z">
        <w:r>
          <w:t xml:space="preserve"> estimated proportionality (see methods) between MSPs pairs. We notice most MSP are present in both western and non-western regions, and, while some of them are enriched in towards one of the two </w:t>
        </w:r>
        <w:r>
          <w:lastRenderedPageBreak/>
          <w:t xml:space="preserve">regions, we could not spot an obvious phylogenetic pattern. When looking at the enrichment/depletion across the different cohorts, the </w:t>
        </w:r>
        <w:r w:rsidRPr="00AE0AC0">
          <w:rPr>
            <w:i/>
            <w:iCs/>
          </w:rPr>
          <w:t>Streptococcus</w:t>
        </w:r>
        <w:r>
          <w:t xml:space="preserve"> genus caught our attention: members within this genus were found enriched in some cohorts and depleted in others, for example, three different species within the genus (</w:t>
        </w:r>
        <w:r w:rsidRPr="59AC96BE">
          <w:rPr>
            <w:i/>
            <w:iCs/>
          </w:rPr>
          <w:t xml:space="preserve">S. </w:t>
        </w:r>
        <w:proofErr w:type="spellStart"/>
        <w:r w:rsidRPr="59AC96BE">
          <w:rPr>
            <w:i/>
            <w:iCs/>
          </w:rPr>
          <w:t>anginosus</w:t>
        </w:r>
        <w:proofErr w:type="spellEnd"/>
        <w:r w:rsidRPr="59AC96BE">
          <w:rPr>
            <w:i/>
            <w:iCs/>
          </w:rPr>
          <w:t>,</w:t>
        </w:r>
        <w:r>
          <w:t xml:space="preserve"> </w:t>
        </w:r>
        <w:r w:rsidRPr="59AC96BE">
          <w:rPr>
            <w:i/>
            <w:iCs/>
          </w:rPr>
          <w:t xml:space="preserve">S. </w:t>
        </w:r>
        <w:proofErr w:type="spellStart"/>
        <w:r w:rsidRPr="59AC96BE">
          <w:rPr>
            <w:i/>
            <w:iCs/>
          </w:rPr>
          <w:t>parasanguinis</w:t>
        </w:r>
        <w:proofErr w:type="spellEnd"/>
        <w:r>
          <w:t xml:space="preserve"> and </w:t>
        </w:r>
        <w:r w:rsidRPr="59AC96BE">
          <w:rPr>
            <w:i/>
            <w:iCs/>
          </w:rPr>
          <w:t xml:space="preserve">S. </w:t>
        </w:r>
        <w:proofErr w:type="spellStart"/>
        <w:r w:rsidRPr="59AC96BE">
          <w:rPr>
            <w:i/>
            <w:iCs/>
          </w:rPr>
          <w:t>vestibularis</w:t>
        </w:r>
        <w:proofErr w:type="spellEnd"/>
        <w:r>
          <w:t xml:space="preserve">) were enriched in two distinct liver disease cohorts, meanwhile species like </w:t>
        </w:r>
        <w:r w:rsidRPr="00AE0AC0">
          <w:rPr>
            <w:i/>
            <w:iCs/>
          </w:rPr>
          <w:t xml:space="preserve">S. </w:t>
        </w:r>
        <w:proofErr w:type="spellStart"/>
        <w:r w:rsidRPr="00AE0AC0">
          <w:rPr>
            <w:i/>
            <w:iCs/>
          </w:rPr>
          <w:t>salivarius</w:t>
        </w:r>
        <w:proofErr w:type="spellEnd"/>
        <w:r w:rsidRPr="00AE0AC0">
          <w:rPr>
            <w:i/>
            <w:iCs/>
          </w:rPr>
          <w:t xml:space="preserve"> </w:t>
        </w:r>
        <w:r w:rsidRPr="00C65B18">
          <w:t>and</w:t>
        </w:r>
        <w:r w:rsidRPr="00AE0AC0">
          <w:rPr>
            <w:i/>
            <w:iCs/>
          </w:rPr>
          <w:t xml:space="preserve"> S. sanguinis</w:t>
        </w:r>
        <w:r>
          <w:t xml:space="preserve"> were depleted in cancer cohorts (Supplementary Figure S3, </w:t>
        </w:r>
        <w:r w:rsidRPr="59AC96BE">
          <w:rPr>
            <w:color w:val="FF0000"/>
          </w:rPr>
          <w:t>Supplementary Table S4</w:t>
        </w:r>
        <w:r>
          <w:t>).</w:t>
        </w:r>
      </w:ins>
    </w:p>
    <w:p w14:paraId="36865F40" w14:textId="77777777" w:rsidR="00FB1941" w:rsidRPr="00AE0AC0" w:rsidRDefault="00FB1941" w:rsidP="00FB1941">
      <w:pPr>
        <w:rPr>
          <w:ins w:id="235" w:author="Portlock, Theo" w:date="2022-02-03T20:48:00Z"/>
          <w:lang w:val="en-SE"/>
        </w:rPr>
      </w:pPr>
      <w:ins w:id="236" w:author="Portlock, Theo" w:date="2022-02-03T20:48:00Z">
        <w:r w:rsidRPr="00AE0AC0">
          <w:t>In addition</w:t>
        </w:r>
        <w:r>
          <w:t>,</w:t>
        </w:r>
        <w:r w:rsidRPr="00AE0AC0">
          <w:t xml:space="preserve"> we observed proportionality </w:t>
        </w:r>
        <w:r>
          <w:t xml:space="preserve">between MSPs (Supplementary FigureS3). </w:t>
        </w:r>
        <w:r w:rsidRPr="00AE0AC0">
          <w:t>A high proportionality value between a pair of MSPs suggest the</w:t>
        </w:r>
        <w:r>
          <w:t>y</w:t>
        </w:r>
        <w:r w:rsidRPr="00AE0AC0">
          <w:t xml:space="preserve"> tend to increase or decrease together. Most MSPs showing the highest proportionality values belong to the same genus</w:t>
        </w:r>
        <w:r>
          <w:t xml:space="preserve">. Only a small subset of MSP was found with proportionality values above the selected threshold. Between the MSP pairs we found, many of them are inhabitants of the oral cavity and the </w:t>
        </w:r>
        <w:r w:rsidRPr="00AE0AC0">
          <w:rPr>
            <w:i/>
            <w:iCs/>
          </w:rPr>
          <w:t>Streptococcus</w:t>
        </w:r>
        <w:r>
          <w:t xml:space="preserve"> genus stands out again.</w:t>
        </w:r>
      </w:ins>
    </w:p>
    <w:p w14:paraId="5A8959D1" w14:textId="7A5FD22A" w:rsidR="00FB1941" w:rsidRPr="00FB1941" w:rsidRDefault="00FB1941" w:rsidP="00B74686">
      <w:pPr>
        <w:rPr>
          <w:rPrChange w:id="237" w:author="Portlock, Theo" w:date="2022-02-03T20:50:00Z">
            <w:rPr>
              <w:color w:val="000000" w:themeColor="text1"/>
            </w:rPr>
          </w:rPrChange>
        </w:rPr>
      </w:pPr>
      <w:ins w:id="238" w:author="Portlock, Theo" w:date="2022-02-03T20:48:00Z">
        <w:r>
          <w:rPr>
            <w:rFonts w:eastAsia="Times New Roman"/>
            <w:bCs w:val="0"/>
            <w:color w:val="000000"/>
            <w:shd w:val="clear" w:color="auto" w:fill="FFFFFF"/>
            <w:lang w:val="en-US" w:eastAsia="en-GB"/>
          </w:rPr>
          <w:t>Bacterial infections</w:t>
        </w:r>
        <w:r w:rsidRPr="00787674">
          <w:rPr>
            <w:rFonts w:eastAsia="Times New Roman"/>
            <w:bCs w:val="0"/>
            <w:color w:val="000000"/>
            <w:shd w:val="clear" w:color="auto" w:fill="FFFFFF"/>
            <w:lang w:val="en-SE" w:eastAsia="en-GB"/>
          </w:rPr>
          <w:t xml:space="preserve"> of the </w:t>
        </w:r>
        <w:r w:rsidRPr="00787674">
          <w:rPr>
            <w:rFonts w:eastAsia="Times New Roman"/>
            <w:bCs w:val="0"/>
            <w:i/>
            <w:iCs/>
            <w:color w:val="000000"/>
            <w:shd w:val="clear" w:color="auto" w:fill="FFFFFF"/>
            <w:lang w:val="en-SE" w:eastAsia="en-GB"/>
          </w:rPr>
          <w:t>Streptococcus</w:t>
        </w:r>
        <w:r w:rsidRPr="00787674">
          <w:rPr>
            <w:rFonts w:eastAsia="Times New Roman"/>
            <w:bCs w:val="0"/>
            <w:color w:val="000000"/>
            <w:shd w:val="clear" w:color="auto" w:fill="FFFFFF"/>
            <w:lang w:val="en-SE" w:eastAsia="en-GB"/>
          </w:rPr>
          <w:t xml:space="preserve"> genus </w:t>
        </w:r>
        <w:r>
          <w:rPr>
            <w:rFonts w:eastAsia="Times New Roman"/>
            <w:bCs w:val="0"/>
            <w:color w:val="000000"/>
            <w:shd w:val="clear" w:color="auto" w:fill="FFFFFF"/>
            <w:lang w:val="en-US" w:eastAsia="en-GB"/>
          </w:rPr>
          <w:t xml:space="preserve">play a central role </w:t>
        </w:r>
        <w:r w:rsidRPr="00787674">
          <w:rPr>
            <w:rFonts w:eastAsia="Times New Roman"/>
            <w:bCs w:val="0"/>
            <w:color w:val="000000"/>
            <w:shd w:val="clear" w:color="auto" w:fill="FFFFFF"/>
            <w:lang w:val="en-SE" w:eastAsia="en-GB"/>
          </w:rPr>
          <w:t>from a clinical point of view</w:t>
        </w:r>
        <w:r>
          <w:rPr>
            <w:rFonts w:eastAsia="Times New Roman"/>
            <w:bCs w:val="0"/>
            <w:color w:val="000000"/>
            <w:shd w:val="clear" w:color="auto" w:fill="FFFFFF"/>
            <w:lang w:val="en-US" w:eastAsia="en-GB"/>
          </w:rPr>
          <w:t>, although the complete role of this genus</w:t>
        </w:r>
        <w:r w:rsidRPr="00787674">
          <w:rPr>
            <w:rFonts w:eastAsia="Times New Roman"/>
            <w:bCs w:val="0"/>
            <w:color w:val="000000"/>
            <w:shd w:val="clear" w:color="auto" w:fill="FFFFFF"/>
            <w:lang w:val="en-SE" w:eastAsia="en-GB"/>
          </w:rPr>
          <w:t xml:space="preserve"> is still not fully </w:t>
        </w:r>
        <w:r>
          <w:rPr>
            <w:rFonts w:eastAsia="Times New Roman"/>
            <w:bCs w:val="0"/>
            <w:color w:val="000000"/>
            <w:shd w:val="clear" w:color="auto" w:fill="FFFFFF"/>
            <w:lang w:val="en-US" w:eastAsia="en-GB"/>
          </w:rPr>
          <w:t>understood</w:t>
        </w:r>
        <w:r w:rsidRPr="00787674">
          <w:rPr>
            <w:rFonts w:eastAsia="Times New Roman"/>
            <w:bCs w:val="0"/>
            <w:color w:val="000000"/>
            <w:shd w:val="clear" w:color="auto" w:fill="FFFFFF"/>
            <w:lang w:val="en-SE" w:eastAsia="en-GB"/>
          </w:rPr>
          <w:t xml:space="preserve"> and should be the subject of further</w:t>
        </w:r>
        <w:r>
          <w:rPr>
            <w:rFonts w:eastAsia="Times New Roman"/>
            <w:bCs w:val="0"/>
            <w:color w:val="000000"/>
            <w:shd w:val="clear" w:color="auto" w:fill="FFFFFF"/>
            <w:lang w:val="en-US" w:eastAsia="en-GB"/>
          </w:rPr>
          <w:t xml:space="preserve"> research </w:t>
        </w:r>
      </w:ins>
      <w:customXmlInsRangeStart w:id="239" w:author="Portlock, Theo" w:date="2022-02-03T20:48:00Z"/>
      <w:sdt>
        <w:sdtPr>
          <w:rPr>
            <w:rFonts w:eastAsia="Times New Roman"/>
            <w:bCs w:val="0"/>
            <w:color w:val="000000"/>
            <w:shd w:val="clear" w:color="auto" w:fill="FFFFFF"/>
            <w:lang w:val="en-US" w:eastAsia="en-GB"/>
          </w:rPr>
          <w:tag w:val="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
          <w:id w:val="1256169499"/>
          <w:placeholder>
            <w:docPart w:val="D75B83839520804789A701D2CA68AEC2"/>
          </w:placeholder>
        </w:sdtPr>
        <w:sdtContent>
          <w:customXmlInsRangeEnd w:id="239"/>
          <w:ins w:id="240" w:author="Portlock, Theo" w:date="2022-02-03T21:17:00Z">
            <w:r w:rsidR="0045097F" w:rsidRPr="0045097F">
              <w:rPr>
                <w:rFonts w:eastAsia="Times New Roman"/>
                <w:bCs w:val="0"/>
                <w:color w:val="000000"/>
                <w:shd w:val="clear" w:color="auto" w:fill="FFFFFF"/>
                <w:lang w:val="en-US" w:eastAsia="en-GB"/>
              </w:rPr>
              <w:t>[42], [43]</w:t>
            </w:r>
          </w:ins>
          <w:customXmlInsRangeStart w:id="241" w:author="Portlock, Theo" w:date="2022-02-03T20:48:00Z"/>
        </w:sdtContent>
      </w:sdt>
      <w:customXmlInsRangeEnd w:id="241"/>
      <w:ins w:id="242" w:author="Portlock, Theo" w:date="2022-02-03T20:48:00Z">
        <w:r w:rsidRPr="00787674">
          <w:rPr>
            <w:rFonts w:eastAsia="Times New Roman"/>
            <w:bCs w:val="0"/>
            <w:color w:val="000000"/>
            <w:shd w:val="clear" w:color="auto" w:fill="FFFFFF"/>
            <w:lang w:val="en-SE" w:eastAsia="en-GB"/>
          </w:rPr>
          <w:t>.</w:t>
        </w:r>
      </w:ins>
    </w:p>
    <w:p w14:paraId="0A1844A1" w14:textId="0C10EF50" w:rsidR="00A3654C" w:rsidRPr="006B4CDE" w:rsidRDefault="00A3654C" w:rsidP="00A3654C">
      <w:pPr>
        <w:spacing w:before="360"/>
        <w:ind w:left="357" w:hanging="357"/>
        <w:outlineLvl w:val="0"/>
        <w:rPr>
          <w:b/>
          <w:bCs w:val="0"/>
        </w:rPr>
      </w:pPr>
      <w:r w:rsidRPr="006B4CDE">
        <w:rPr>
          <w:b/>
        </w:rPr>
        <w:t>A Random Forest classification model can characterise biomarkers of disease from</w:t>
      </w:r>
      <w:r w:rsidR="00464494" w:rsidRPr="006B4CDE">
        <w:rPr>
          <w:b/>
        </w:rPr>
        <w:t xml:space="preserve"> </w:t>
      </w:r>
      <w:r w:rsidRPr="006B4CDE">
        <w:rPr>
          <w:b/>
        </w:rPr>
        <w:t>metagenomic species</w:t>
      </w:r>
    </w:p>
    <w:p w14:paraId="600D85CA" w14:textId="54A0B89C" w:rsidR="00A3654C" w:rsidRPr="006B4CDE" w:rsidRDefault="00A3654C" w:rsidP="00A3654C">
      <w:pPr>
        <w:rPr>
          <w:bCs w:val="0"/>
        </w:rPr>
      </w:pPr>
      <w:r w:rsidRPr="006B4CDE">
        <w:t xml:space="preserve">We implemented feature selection based random forest classifier </w:t>
      </w:r>
      <w:del w:id="243" w:author="Portlock, Theo" w:date="2022-02-03T15:23:00Z">
        <w:r w:rsidRPr="006B4CDE" w:rsidDel="005718F9">
          <w:delText xml:space="preserve">prediction </w:delText>
        </w:r>
      </w:del>
      <w:r w:rsidRPr="006B4CDE">
        <w:t xml:space="preserve">models trained using the MSPs </w:t>
      </w:r>
      <w:ins w:id="244" w:author="Portlock, Theo" w:date="2022-02-03T15:23:00Z">
        <w:r w:rsidR="005718F9" w:rsidRPr="006B4CDE">
          <w:t xml:space="preserve">constructed </w:t>
        </w:r>
      </w:ins>
      <w:r w:rsidRPr="006B4CDE">
        <w:t>from each cohort on the HGMA grouped by disease (</w:t>
      </w:r>
      <w:r w:rsidRPr="006B4CDE">
        <w:rPr>
          <w:color w:val="FF0000"/>
        </w:rPr>
        <w:t>Fig. 5</w:t>
      </w:r>
      <w:r w:rsidRPr="006B4CDE">
        <w:t xml:space="preserve">). These models were able to classify between a pool of randomly selected healthy samples and disease groups with variable discriminatory performances. Prediction performance was evaluated by the area under the curve </w:t>
      </w:r>
      <w:r w:rsidRPr="006B4CDE">
        <w:lastRenderedPageBreak/>
        <w:t>(AUC) metric. The models with the highest predictive capabilities were for the prediction of IGT, VKH, NSCLC, melanoma, advanced adenoma, and CD (AUCROC = 1.0, 1.0, 0.96, 0.95 0.92, 0.91 respectively).</w:t>
      </w:r>
    </w:p>
    <w:p w14:paraId="01D28428" w14:textId="758F4588" w:rsidR="00A3654C" w:rsidRPr="006B4CDE" w:rsidRDefault="00A3654C" w:rsidP="00A3654C">
      <w:pPr>
        <w:rPr>
          <w:bCs w:val="0"/>
          <w:color w:val="000000"/>
        </w:rPr>
      </w:pPr>
      <w:r w:rsidRPr="006B4CDE">
        <w:rPr>
          <w:color w:val="000000"/>
        </w:rPr>
        <w:t xml:space="preserve">The generalization of these models was assessed with an interstudy cross validation which demonstrated that a model trained on the CRC training cohort PRJEB10878 </w:t>
      </w:r>
      <w:sdt>
        <w:sdtPr>
          <w:rPr>
            <w:bCs w:val="0"/>
            <w:color w:val="000000"/>
          </w:rPr>
          <w:tag w:val="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
          <w:id w:val="1107850920"/>
          <w:placeholder>
            <w:docPart w:val="33E1446526DC6C4190652D64655E7D8E"/>
          </w:placeholder>
        </w:sdtPr>
        <w:sdtEndPr/>
        <w:sdtContent>
          <w:ins w:id="245" w:author="Portlock, Theo" w:date="2022-02-03T21:17:00Z">
            <w:r w:rsidR="0045097F" w:rsidRPr="0045097F">
              <w:rPr>
                <w:color w:val="000000"/>
              </w:rPr>
              <w:t>[44]</w:t>
            </w:r>
          </w:ins>
          <w:del w:id="246" w:author="Portlock, Theo" w:date="2022-02-02T16:11:00Z">
            <w:r w:rsidRPr="0045097F" w:rsidDel="00E403FE">
              <w:rPr>
                <w:color w:val="000000"/>
              </w:rPr>
              <w:delText>[30]</w:delText>
            </w:r>
          </w:del>
        </w:sdtContent>
      </w:sdt>
      <w:r w:rsidRPr="006B4CDE">
        <w:rPr>
          <w:color w:val="000000"/>
        </w:rPr>
        <w:t xml:space="preserve"> was able to maintain high predictive precision of disease classification of the CRC test cohort PRJEB6070 </w:t>
      </w:r>
      <w:sdt>
        <w:sdtPr>
          <w:rPr>
            <w:bCs w:val="0"/>
            <w:color w:val="000000"/>
          </w:rPr>
          <w:tag w:val="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
          <w:id w:val="-85856304"/>
          <w:placeholder>
            <w:docPart w:val="33E1446526DC6C4190652D64655E7D8E"/>
          </w:placeholder>
        </w:sdtPr>
        <w:sdtEndPr/>
        <w:sdtContent>
          <w:ins w:id="247" w:author="Portlock, Theo" w:date="2022-02-03T21:17:00Z">
            <w:r w:rsidR="0045097F" w:rsidRPr="0045097F">
              <w:rPr>
                <w:color w:val="000000"/>
              </w:rPr>
              <w:t>[45]</w:t>
            </w:r>
          </w:ins>
          <w:del w:id="248" w:author="Portlock, Theo" w:date="2022-02-02T16:11:00Z">
            <w:r w:rsidRPr="0045097F" w:rsidDel="00E403FE">
              <w:rPr>
                <w:color w:val="000000"/>
              </w:rPr>
              <w:delText>[31]</w:delText>
            </w:r>
          </w:del>
        </w:sdtContent>
      </w:sdt>
      <w:r w:rsidRPr="006B4CDE">
        <w:rPr>
          <w:color w:val="000000"/>
        </w:rPr>
        <w:t xml:space="preserve"> (</w:t>
      </w:r>
      <w:r w:rsidRPr="006B4CDE">
        <w:rPr>
          <w:color w:val="FF0000"/>
        </w:rPr>
        <w:t>Fig . 5A</w:t>
      </w:r>
      <w:r w:rsidRPr="006B4CDE">
        <w:rPr>
          <w:color w:val="000000"/>
        </w:rPr>
        <w:t>) (AUCROC = 0.68). Additional validation of the importance of the randomly selected healthy samples was done by selecting 30 random groups of healthy samples and repeating the cross validation. It was shown that the AUCROC of predicting the test cohort was 0.69 ± 0.04 showing low variability in predictive capabilities.</w:t>
      </w:r>
    </w:p>
    <w:p w14:paraId="0424A9FB" w14:textId="495F04BB" w:rsidR="00A3654C" w:rsidRPr="006B4CDE" w:rsidRDefault="00A3654C" w:rsidP="00A3654C">
      <w:pPr>
        <w:rPr>
          <w:bCs w:val="0"/>
        </w:rPr>
      </w:pPr>
      <w:r w:rsidRPr="006B4CDE">
        <w:t>The interpretable machine learning framework, SHAP, was used to identify disease specific gut microbiome features</w:t>
      </w:r>
      <w:r w:rsidRPr="006B4CDE">
        <w:rPr>
          <w:i/>
          <w:iCs/>
        </w:rPr>
        <w:t>.</w:t>
      </w:r>
      <w:r w:rsidRPr="006B4CDE">
        <w:t xml:space="preserve"> </w:t>
      </w:r>
      <w:ins w:id="249" w:author="Portlock, Theo" w:date="2022-02-03T16:08:00Z">
        <w:r w:rsidR="004D6DE3" w:rsidRPr="006B4CDE">
          <w:t xml:space="preserve">SHAP </w:t>
        </w:r>
        <w:r w:rsidR="004D6DE3" w:rsidRPr="006B4CDE">
          <w:t>is</w:t>
        </w:r>
        <w:r w:rsidR="004D6DE3" w:rsidRPr="006B4CDE">
          <w:t xml:space="preserve"> a state-of-the-art </w:t>
        </w:r>
      </w:ins>
      <w:ins w:id="250" w:author="Portlock, Theo" w:date="2022-02-03T16:09:00Z">
        <w:r w:rsidR="004D6DE3" w:rsidRPr="006B4CDE">
          <w:t>framework for understanding</w:t>
        </w:r>
      </w:ins>
      <w:ins w:id="251" w:author="Portlock, Theo" w:date="2022-02-03T16:08:00Z">
        <w:r w:rsidR="004D6DE3" w:rsidRPr="006B4CDE">
          <w:t xml:space="preserve"> ‘black-box’ classifiers</w:t>
        </w:r>
        <w:r w:rsidR="004D6DE3" w:rsidRPr="006B4CDE">
          <w:t>.</w:t>
        </w:r>
      </w:ins>
      <w:ins w:id="252" w:author="Portlock, Theo" w:date="2022-02-03T21:31:00Z">
        <w:r w:rsidR="00221EC9">
          <w:t xml:space="preserve"> </w:t>
        </w:r>
      </w:ins>
      <w:r w:rsidRPr="006B4CDE">
        <w:t>The disease classification models were able to reproduce</w:t>
      </w:r>
      <w:ins w:id="253" w:author="Portlock, Theo" w:date="2022-02-03T15:25:00Z">
        <w:r w:rsidR="005718F9" w:rsidRPr="006B4CDE">
          <w:t xml:space="preserve"> the</w:t>
        </w:r>
      </w:ins>
      <w:r w:rsidRPr="006B4CDE">
        <w:t xml:space="preserve"> importance of metagenomic species as biomarkers for several diseases in the HGMA. As with the effect size </w:t>
      </w:r>
      <w:del w:id="254" w:author="Portlock, Theo" w:date="2022-02-03T15:26:00Z">
        <w:r w:rsidRPr="006B4CDE" w:rsidDel="005718F9">
          <w:delText xml:space="preserve">method </w:delText>
        </w:r>
      </w:del>
      <w:ins w:id="255" w:author="Portlock, Theo" w:date="2022-02-03T15:26:00Z">
        <w:r w:rsidR="005718F9" w:rsidRPr="006B4CDE">
          <w:t>calculation</w:t>
        </w:r>
        <w:r w:rsidR="005718F9" w:rsidRPr="006B4CDE">
          <w:t xml:space="preserve"> </w:t>
        </w:r>
      </w:ins>
      <w:r w:rsidRPr="006B4CDE">
        <w:t xml:space="preserve">for biomarker identification, the number of shared species deemed important for disease prediction between diseases was low. Of note, an increase in abundance of the commensal oral bacteria </w:t>
      </w:r>
      <w:r w:rsidRPr="006B4CDE">
        <w:rPr>
          <w:i/>
          <w:iCs/>
        </w:rPr>
        <w:t xml:space="preserve">Haemophilus </w:t>
      </w:r>
      <w:proofErr w:type="spellStart"/>
      <w:r w:rsidRPr="006B4CDE">
        <w:rPr>
          <w:i/>
          <w:iCs/>
        </w:rPr>
        <w:t>parainfluenzae</w:t>
      </w:r>
      <w:proofErr w:type="spellEnd"/>
      <w:r w:rsidRPr="006B4CDE">
        <w:rPr>
          <w:i/>
          <w:iCs/>
        </w:rPr>
        <w:t>,</w:t>
      </w:r>
      <w:r w:rsidRPr="006B4CDE">
        <w:t xml:space="preserve"> </w:t>
      </w:r>
      <w:proofErr w:type="spellStart"/>
      <w:r w:rsidRPr="006B4CDE">
        <w:rPr>
          <w:i/>
          <w:iCs/>
        </w:rPr>
        <w:t>Veillonnella</w:t>
      </w:r>
      <w:proofErr w:type="spellEnd"/>
      <w:r w:rsidRPr="006B4CDE">
        <w:rPr>
          <w:i/>
          <w:iCs/>
        </w:rPr>
        <w:t xml:space="preserve"> </w:t>
      </w:r>
      <w:proofErr w:type="spellStart"/>
      <w:r w:rsidRPr="006B4CDE">
        <w:rPr>
          <w:i/>
          <w:iCs/>
        </w:rPr>
        <w:t>dispar</w:t>
      </w:r>
      <w:proofErr w:type="spellEnd"/>
      <w:r w:rsidRPr="006B4CDE">
        <w:t xml:space="preserve">, </w:t>
      </w:r>
      <w:proofErr w:type="spellStart"/>
      <w:r w:rsidRPr="006B4CDE">
        <w:rPr>
          <w:i/>
          <w:iCs/>
        </w:rPr>
        <w:t>Veillonella</w:t>
      </w:r>
      <w:proofErr w:type="spellEnd"/>
      <w:r w:rsidRPr="006B4CDE">
        <w:rPr>
          <w:i/>
          <w:iCs/>
        </w:rPr>
        <w:t xml:space="preserve"> </w:t>
      </w:r>
      <w:proofErr w:type="spellStart"/>
      <w:r w:rsidRPr="006B4CDE">
        <w:rPr>
          <w:i/>
          <w:iCs/>
        </w:rPr>
        <w:t>atypica</w:t>
      </w:r>
      <w:proofErr w:type="spellEnd"/>
      <w:r w:rsidRPr="006B4CDE">
        <w:t xml:space="preserve">, and </w:t>
      </w:r>
      <w:proofErr w:type="spellStart"/>
      <w:r w:rsidRPr="006B4CDE">
        <w:rPr>
          <w:i/>
          <w:iCs/>
        </w:rPr>
        <w:t>Veillonella</w:t>
      </w:r>
      <w:proofErr w:type="spellEnd"/>
      <w:r w:rsidRPr="006B4CDE">
        <w:rPr>
          <w:i/>
          <w:iCs/>
        </w:rPr>
        <w:t xml:space="preserve"> </w:t>
      </w:r>
      <w:proofErr w:type="spellStart"/>
      <w:r w:rsidRPr="006B4CDE">
        <w:rPr>
          <w:i/>
          <w:iCs/>
        </w:rPr>
        <w:t>parvula</w:t>
      </w:r>
      <w:proofErr w:type="spellEnd"/>
      <w:r w:rsidRPr="006B4CDE">
        <w:t xml:space="preserve"> were shown to have high importance in predicting liver cirrhosis but not NAFLD, as found previously </w:t>
      </w:r>
      <w:sdt>
        <w:sdtPr>
          <w:rPr>
            <w:bCs w:val="0"/>
            <w:color w:val="000000"/>
          </w:rPr>
          <w:tag w:val="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l0iLCJtYW51YWxPdmVycmlkZVRleHQiOiIifX0="/>
          <w:id w:val="1808428462"/>
          <w:placeholder>
            <w:docPart w:val="33E1446526DC6C4190652D64655E7D8E"/>
          </w:placeholder>
        </w:sdtPr>
        <w:sdtEndPr/>
        <w:sdtContent>
          <w:ins w:id="256" w:author="Portlock, Theo" w:date="2022-02-03T21:17:00Z">
            <w:r w:rsidR="0045097F" w:rsidRPr="0045097F">
              <w:rPr>
                <w:color w:val="000000"/>
              </w:rPr>
              <w:t>[46]</w:t>
            </w:r>
          </w:ins>
          <w:del w:id="257" w:author="Portlock, Theo" w:date="2022-02-02T16:11:00Z">
            <w:r w:rsidRPr="0045097F" w:rsidDel="00E403FE">
              <w:rPr>
                <w:color w:val="000000"/>
              </w:rPr>
              <w:delText>[32]</w:delText>
            </w:r>
          </w:del>
        </w:sdtContent>
      </w:sdt>
      <w:r w:rsidRPr="006B4CDE">
        <w:rPr>
          <w:color w:val="000000"/>
        </w:rPr>
        <w:t>,</w:t>
      </w:r>
      <w:r w:rsidRPr="006B4CDE">
        <w:t xml:space="preserve"> and were found to be enriched in multiple cohorts regardless of region (</w:t>
      </w:r>
      <w:r w:rsidRPr="006B4CDE">
        <w:rPr>
          <w:color w:val="FF0000"/>
        </w:rPr>
        <w:t>Fig. 2</w:t>
      </w:r>
      <w:r w:rsidRPr="006B4CDE">
        <w:t xml:space="preserve">). In the NAFLD model, an increase in abundance of </w:t>
      </w:r>
      <w:r w:rsidRPr="006B4CDE">
        <w:rPr>
          <w:i/>
          <w:iCs/>
        </w:rPr>
        <w:t xml:space="preserve">Streptococcus </w:t>
      </w:r>
      <w:proofErr w:type="spellStart"/>
      <w:r w:rsidRPr="006B4CDE">
        <w:rPr>
          <w:i/>
          <w:iCs/>
        </w:rPr>
        <w:t>parasanguinis</w:t>
      </w:r>
      <w:proofErr w:type="spellEnd"/>
      <w:r w:rsidRPr="006B4CDE">
        <w:t xml:space="preserve"> was the most important factor for the prediction of the disease. This species was found enriched across multiple cohorts of the HGMA and is part of a cluster of oral commensal species shown previously to be biomarkers of the disease </w:t>
      </w:r>
      <w:sdt>
        <w:sdtPr>
          <w:rPr>
            <w:bCs w:val="0"/>
            <w:color w:val="000000"/>
          </w:rPr>
          <w:tag w:val="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ddIiwibWFudWFsT3ZlcnJpZGVUZXh0IjoiIn19"/>
          <w:id w:val="-123458633"/>
          <w:placeholder>
            <w:docPart w:val="33E1446526DC6C4190652D64655E7D8E"/>
          </w:placeholder>
        </w:sdtPr>
        <w:sdtEndPr/>
        <w:sdtContent>
          <w:ins w:id="258" w:author="Portlock, Theo" w:date="2022-02-03T21:17:00Z">
            <w:r w:rsidR="0045097F" w:rsidRPr="0045097F">
              <w:rPr>
                <w:color w:val="000000"/>
              </w:rPr>
              <w:t>[47]</w:t>
            </w:r>
          </w:ins>
          <w:del w:id="259" w:author="Portlock, Theo" w:date="2022-02-02T16:11:00Z">
            <w:r w:rsidRPr="0045097F" w:rsidDel="00E403FE">
              <w:rPr>
                <w:color w:val="000000"/>
              </w:rPr>
              <w:delText>[33]</w:delText>
            </w:r>
          </w:del>
        </w:sdtContent>
      </w:sdt>
      <w:r w:rsidRPr="006B4CDE">
        <w:t xml:space="preserve">. In the prediction of VKH, enrichment </w:t>
      </w:r>
      <w:r w:rsidRPr="006B4CDE">
        <w:rPr>
          <w:i/>
          <w:iCs/>
        </w:rPr>
        <w:t xml:space="preserve">Eubacteria </w:t>
      </w:r>
      <w:proofErr w:type="spellStart"/>
      <w:r w:rsidRPr="006B4CDE">
        <w:rPr>
          <w:i/>
          <w:iCs/>
        </w:rPr>
        <w:lastRenderedPageBreak/>
        <w:t>eligens</w:t>
      </w:r>
      <w:proofErr w:type="spellEnd"/>
      <w:r w:rsidRPr="006B4CDE">
        <w:rPr>
          <w:i/>
          <w:iCs/>
        </w:rPr>
        <w:t xml:space="preserve"> </w:t>
      </w:r>
      <w:r w:rsidRPr="006B4CDE">
        <w:t xml:space="preserve">and </w:t>
      </w:r>
      <w:proofErr w:type="spellStart"/>
      <w:r w:rsidRPr="006B4CDE">
        <w:rPr>
          <w:i/>
          <w:iCs/>
        </w:rPr>
        <w:t>Paraprevotella</w:t>
      </w:r>
      <w:proofErr w:type="spellEnd"/>
      <w:r w:rsidRPr="006B4CDE">
        <w:rPr>
          <w:i/>
          <w:iCs/>
        </w:rPr>
        <w:t xml:space="preserve"> </w:t>
      </w:r>
      <w:proofErr w:type="spellStart"/>
      <w:r w:rsidRPr="006B4CDE">
        <w:rPr>
          <w:i/>
          <w:iCs/>
        </w:rPr>
        <w:t>clara</w:t>
      </w:r>
      <w:proofErr w:type="spellEnd"/>
      <w:r w:rsidRPr="006B4CDE">
        <w:rPr>
          <w:i/>
          <w:iCs/>
        </w:rPr>
        <w:t xml:space="preserve"> </w:t>
      </w:r>
      <w:r w:rsidRPr="006B4CDE">
        <w:t xml:space="preserve">also demonstrated high feature importance for the prediction of the disease; enrichment of which in disease was also found previously </w:t>
      </w:r>
      <w:sdt>
        <w:sdtPr>
          <w:rPr>
            <w:bCs w:val="0"/>
            <w:color w:val="000000"/>
          </w:rPr>
          <w:tag w:val="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F0iLCJtYW51YWxPdmVycmlkZVRleHQiOiIifX0="/>
          <w:id w:val="1489985302"/>
          <w:placeholder>
            <w:docPart w:val="B4F26456FFE8A54D9A1F612924F2DE15"/>
          </w:placeholder>
        </w:sdtPr>
        <w:sdtEndPr/>
        <w:sdtContent>
          <w:ins w:id="260" w:author="Portlock, Theo" w:date="2022-02-03T21:17:00Z">
            <w:r w:rsidR="0045097F" w:rsidRPr="0045097F">
              <w:rPr>
                <w:color w:val="000000"/>
              </w:rPr>
              <w:t>[48]</w:t>
            </w:r>
          </w:ins>
          <w:del w:id="261" w:author="Portlock, Theo" w:date="2022-02-02T16:11:00Z">
            <w:r w:rsidRPr="0045097F" w:rsidDel="00E403FE">
              <w:rPr>
                <w:color w:val="000000"/>
              </w:rPr>
              <w:delText>[34]</w:delText>
            </w:r>
          </w:del>
        </w:sdtContent>
      </w:sdt>
      <w:r w:rsidRPr="006B4CDE">
        <w:rPr>
          <w:color w:val="000000"/>
        </w:rPr>
        <w:t>.</w:t>
      </w:r>
      <w:r w:rsidRPr="006B4CDE">
        <w:t xml:space="preserve"> Interestingly, in the highest Z-score adjusted SHAP scoring species for the CRC predictive model, there were several absent biomarkers found previously to be important in CRC diagnosis being absent including </w:t>
      </w:r>
      <w:r w:rsidRPr="006B4CDE">
        <w:rPr>
          <w:i/>
          <w:iCs/>
        </w:rPr>
        <w:t xml:space="preserve">F. </w:t>
      </w:r>
      <w:proofErr w:type="spellStart"/>
      <w:r w:rsidRPr="006B4CDE">
        <w:rPr>
          <w:i/>
          <w:iCs/>
        </w:rPr>
        <w:t>nucleatum</w:t>
      </w:r>
      <w:proofErr w:type="spellEnd"/>
      <w:r w:rsidRPr="006B4CDE">
        <w:t xml:space="preserve">. However, presence of </w:t>
      </w:r>
      <w:proofErr w:type="spellStart"/>
      <w:r w:rsidRPr="006B4CDE">
        <w:rPr>
          <w:i/>
          <w:iCs/>
        </w:rPr>
        <w:t>Ruminococcus</w:t>
      </w:r>
      <w:proofErr w:type="spellEnd"/>
      <w:r w:rsidRPr="006B4CDE">
        <w:rPr>
          <w:i/>
          <w:iCs/>
        </w:rPr>
        <w:t xml:space="preserve"> torques</w:t>
      </w:r>
      <w:r w:rsidRPr="006B4CDE">
        <w:t xml:space="preserve"> was the greatest contributing factor to the prediction of CRC; an association that has been shown previously </w:t>
      </w:r>
      <w:sdt>
        <w:sdtPr>
          <w:rPr>
            <w:bCs w:val="0"/>
            <w:color w:val="000000"/>
          </w:rPr>
          <w:tag w:val="MENDELEY_CITATION_v3_eyJjaXRhdGlvbklEIjoiTUVOREVMRVlfQ0lUQVRJT05fZjhmNzBkMzUtNTY3OC00ODhjLTljNjYtMTkzNDNhNjMxMTI2IiwicHJvcGVydGllcyI6eyJub3RlSW5kZXgiOjB9LCJpc0VkaXRlZCI6ZmFsc2UsIm1hbnVhbE92ZXJyaWRlIjp7ImlzTWFudWFsbHlPdmVycmlkZGVuIjpmYWxzZSwiY2l0ZXByb2NUZXh0IjoiWzQ5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
          <w:id w:val="1611861125"/>
          <w:placeholder>
            <w:docPart w:val="33E1446526DC6C4190652D64655E7D8E"/>
          </w:placeholder>
        </w:sdtPr>
        <w:sdtEndPr/>
        <w:sdtContent>
          <w:ins w:id="262" w:author="Portlock, Theo" w:date="2022-02-03T21:17:00Z">
            <w:r w:rsidR="0045097F" w:rsidRPr="0045097F">
              <w:rPr>
                <w:color w:val="000000"/>
              </w:rPr>
              <w:t>[49]</w:t>
            </w:r>
          </w:ins>
          <w:del w:id="263" w:author="Portlock, Theo" w:date="2022-02-02T16:11:00Z">
            <w:r w:rsidRPr="0045097F" w:rsidDel="00E403FE">
              <w:rPr>
                <w:color w:val="000000"/>
              </w:rPr>
              <w:delText>[35]</w:delText>
            </w:r>
          </w:del>
        </w:sdtContent>
      </w:sdt>
      <w:r w:rsidRPr="006B4CDE">
        <w:rPr>
          <w:color w:val="000000"/>
        </w:rPr>
        <w:t>.</w:t>
      </w:r>
      <w:r w:rsidRPr="006B4CDE">
        <w:t xml:space="preserve"> Models for the prediction of CRC and adenoma had similar profiles of species important for their predictions. A discrimination of this difference has been investigated in more detail previously </w:t>
      </w:r>
      <w:sdt>
        <w:sdtPr>
          <w:rPr>
            <w:bCs w:val="0"/>
            <w:color w:val="000000"/>
          </w:rPr>
          <w:tag w:val="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wXSIsIm1hbnVhbE92ZXJyaWRlVGV4dCI6IiJ9fQ=="/>
          <w:id w:val="399263681"/>
          <w:placeholder>
            <w:docPart w:val="33E1446526DC6C4190652D64655E7D8E"/>
          </w:placeholder>
        </w:sdtPr>
        <w:sdtEndPr/>
        <w:sdtContent>
          <w:ins w:id="264" w:author="Portlock, Theo" w:date="2022-02-03T21:17:00Z">
            <w:r w:rsidR="0045097F" w:rsidRPr="0045097F">
              <w:rPr>
                <w:color w:val="000000"/>
              </w:rPr>
              <w:t>[50]</w:t>
            </w:r>
          </w:ins>
          <w:del w:id="265" w:author="Portlock, Theo" w:date="2022-02-02T16:11:00Z">
            <w:r w:rsidRPr="0045097F" w:rsidDel="00E403FE">
              <w:rPr>
                <w:color w:val="000000"/>
              </w:rPr>
              <w:delText>[36]</w:delText>
            </w:r>
          </w:del>
        </w:sdtContent>
      </w:sdt>
      <w:r w:rsidRPr="006B4CDE">
        <w:rPr>
          <w:color w:val="000000"/>
        </w:rPr>
        <w:t xml:space="preserve">. Additionally, there were </w:t>
      </w:r>
      <w:del w:id="266" w:author="Portlock, Theo" w:date="2022-02-03T15:27:00Z">
        <w:r w:rsidRPr="006B4CDE" w:rsidDel="005718F9">
          <w:rPr>
            <w:color w:val="000000"/>
          </w:rPr>
          <w:delText xml:space="preserve">some </w:delText>
        </w:r>
      </w:del>
      <w:proofErr w:type="gramStart"/>
      <w:ins w:id="267" w:author="Portlock, Theo" w:date="2022-02-03T15:27:00Z">
        <w:r w:rsidR="005718F9" w:rsidRPr="006B4CDE">
          <w:rPr>
            <w:color w:val="000000"/>
          </w:rPr>
          <w:t>a number of</w:t>
        </w:r>
        <w:proofErr w:type="gramEnd"/>
        <w:r w:rsidR="005718F9" w:rsidRPr="006B4CDE">
          <w:rPr>
            <w:color w:val="000000"/>
          </w:rPr>
          <w:t xml:space="preserve"> </w:t>
        </w:r>
      </w:ins>
      <w:r w:rsidRPr="006B4CDE">
        <w:rPr>
          <w:color w:val="000000"/>
        </w:rPr>
        <w:t xml:space="preserve">shared species, such as </w:t>
      </w:r>
      <w:proofErr w:type="spellStart"/>
      <w:r w:rsidRPr="006B4CDE">
        <w:rPr>
          <w:i/>
          <w:iCs/>
          <w:color w:val="000000"/>
        </w:rPr>
        <w:t>Acidaminococcus</w:t>
      </w:r>
      <w:proofErr w:type="spellEnd"/>
      <w:r w:rsidRPr="006B4CDE">
        <w:rPr>
          <w:i/>
          <w:iCs/>
          <w:color w:val="000000"/>
        </w:rPr>
        <w:t xml:space="preserve"> </w:t>
      </w:r>
      <w:proofErr w:type="spellStart"/>
      <w:r w:rsidRPr="006B4CDE">
        <w:rPr>
          <w:i/>
          <w:iCs/>
          <w:color w:val="000000"/>
        </w:rPr>
        <w:t>intestini</w:t>
      </w:r>
      <w:proofErr w:type="spellEnd"/>
      <w:r w:rsidRPr="006B4CDE">
        <w:rPr>
          <w:color w:val="000000"/>
        </w:rPr>
        <w:t xml:space="preserve"> and </w:t>
      </w:r>
      <w:r w:rsidRPr="006B4CDE">
        <w:rPr>
          <w:i/>
          <w:iCs/>
          <w:color w:val="000000"/>
        </w:rPr>
        <w:t xml:space="preserve">Faecalibacterium </w:t>
      </w:r>
      <w:proofErr w:type="spellStart"/>
      <w:r w:rsidRPr="006B4CDE">
        <w:rPr>
          <w:i/>
          <w:iCs/>
          <w:color w:val="000000"/>
        </w:rPr>
        <w:t>prausnitzii</w:t>
      </w:r>
      <w:proofErr w:type="spellEnd"/>
      <w:ins w:id="268" w:author="Portlock, Theo" w:date="2022-02-03T15:28:00Z">
        <w:r w:rsidR="005718F9" w:rsidRPr="006B4CDE">
          <w:rPr>
            <w:i/>
            <w:iCs/>
            <w:color w:val="000000"/>
          </w:rPr>
          <w:t>,</w:t>
        </w:r>
      </w:ins>
      <w:r w:rsidRPr="006B4CDE">
        <w:rPr>
          <w:color w:val="000000"/>
        </w:rPr>
        <w:t xml:space="preserve"> with their presence and absence characterising a general </w:t>
      </w:r>
      <w:proofErr w:type="spellStart"/>
      <w:r w:rsidRPr="006B4CDE">
        <w:rPr>
          <w:color w:val="000000"/>
        </w:rPr>
        <w:t>dysbiotic</w:t>
      </w:r>
      <w:proofErr w:type="spellEnd"/>
      <w:r w:rsidRPr="006B4CDE">
        <w:rPr>
          <w:color w:val="000000"/>
        </w:rPr>
        <w:t xml:space="preserve"> state respectively.</w:t>
      </w:r>
    </w:p>
    <w:p w14:paraId="3BEEEA9E" w14:textId="6DD613F2" w:rsidR="003C1C32" w:rsidRPr="006B4CDE" w:rsidRDefault="0C22591A" w:rsidP="00260D05">
      <w:pPr>
        <w:pStyle w:val="Heading1"/>
      </w:pPr>
      <w:r w:rsidRPr="006B4CDE">
        <w:t>Discussion</w:t>
      </w:r>
    </w:p>
    <w:p w14:paraId="1ADEC17E" w14:textId="1F13DB5E" w:rsidR="00B429E3" w:rsidRPr="006B4CDE" w:rsidRDefault="00A35527" w:rsidP="00B74686">
      <w:r w:rsidRPr="006B4CDE">
        <w:t>W</w:t>
      </w:r>
      <w:r w:rsidR="0027317D" w:rsidRPr="006B4CDE">
        <w:t>e</w:t>
      </w:r>
      <w:r w:rsidR="004C6B87" w:rsidRPr="006B4CDE">
        <w:t xml:space="preserve"> have</w:t>
      </w:r>
      <w:r w:rsidR="0027317D" w:rsidRPr="006B4CDE">
        <w:t xml:space="preserve"> performed </w:t>
      </w:r>
      <w:r w:rsidR="00D73517" w:rsidRPr="006B4CDE">
        <w:t>a</w:t>
      </w:r>
      <w:r w:rsidR="0027317D" w:rsidRPr="006B4CDE">
        <w:t xml:space="preserve"> comprehensive integrative analysis of global and temporal gut </w:t>
      </w:r>
      <w:r w:rsidR="00D73517" w:rsidRPr="006B4CDE">
        <w:t>microbiomes</w:t>
      </w:r>
      <w:r w:rsidRPr="006B4CDE">
        <w:t>,</w:t>
      </w:r>
      <w:r w:rsidR="0027317D" w:rsidRPr="006B4CDE">
        <w:t xml:space="preserve"> and </w:t>
      </w:r>
      <w:r w:rsidRPr="006B4CDE">
        <w:t xml:space="preserve">we </w:t>
      </w:r>
      <w:r w:rsidR="004C6B87" w:rsidRPr="006B4CDE">
        <w:t xml:space="preserve">provide </w:t>
      </w:r>
      <w:r w:rsidR="0027317D" w:rsidRPr="006B4CDE">
        <w:t xml:space="preserve">an open access HMGA portal </w:t>
      </w:r>
      <w:bookmarkStart w:id="269" w:name="_Hlk34215145"/>
      <w:r w:rsidR="0027317D" w:rsidRPr="006B4CDE">
        <w:t>(http://microbiomeatlas.</w:t>
      </w:r>
      <w:r w:rsidR="00557855" w:rsidRPr="006B4CDE">
        <w:t>org</w:t>
      </w:r>
      <w:r w:rsidR="00E403DA" w:rsidRPr="006B4CDE">
        <w:t>)</w:t>
      </w:r>
      <w:bookmarkEnd w:id="269"/>
      <w:r w:rsidR="00E403DA" w:rsidRPr="006B4CDE">
        <w:t xml:space="preserve">. </w:t>
      </w:r>
      <w:r w:rsidR="00AC6C0F" w:rsidRPr="006B4CDE">
        <w:t>This tool allows for the integration of several studies simultaneously that link species to disease</w:t>
      </w:r>
      <w:r w:rsidR="00486CC9" w:rsidRPr="006B4CDE">
        <w:t>, region, and function</w:t>
      </w:r>
      <w:r w:rsidR="00AC6C0F" w:rsidRPr="006B4CDE">
        <w:t>.</w:t>
      </w:r>
      <w:r w:rsidR="00B429E3" w:rsidRPr="006B4CDE">
        <w:t xml:space="preserve"> It also presents a means of contextualising gene and species enrichments phylogenetically. </w:t>
      </w:r>
      <w:r w:rsidR="00DB2C7A" w:rsidRPr="006B4CDE">
        <w:t xml:space="preserve">We demonstrated that difference in origin (western/non-western) is reflected by the gut microbial composition with species/genes being over/under-represented in </w:t>
      </w:r>
      <w:r w:rsidR="00B429E3" w:rsidRPr="006B4CDE">
        <w:t>each origin</w:t>
      </w:r>
      <w:r w:rsidR="00DB2C7A" w:rsidRPr="006B4CDE">
        <w:t xml:space="preserve">. </w:t>
      </w:r>
      <w:r w:rsidR="00B429E3" w:rsidRPr="006B4CDE">
        <w:t>Finally,</w:t>
      </w:r>
      <w:r w:rsidR="00DB2C7A" w:rsidRPr="006B4CDE">
        <w:t xml:space="preserve"> </w:t>
      </w:r>
      <w:r w:rsidR="00B429E3" w:rsidRPr="006B4CDE">
        <w:t xml:space="preserve">we </w:t>
      </w:r>
      <w:r w:rsidR="00DB2C7A" w:rsidRPr="006B4CDE">
        <w:t>also found that some species</w:t>
      </w:r>
      <w:r w:rsidR="00B429E3" w:rsidRPr="006B4CDE">
        <w:t xml:space="preserve"> and functions</w:t>
      </w:r>
      <w:r w:rsidR="00DB2C7A" w:rsidRPr="006B4CDE">
        <w:t xml:space="preserve"> are enriched</w:t>
      </w:r>
      <w:r w:rsidR="00B429E3" w:rsidRPr="006B4CDE">
        <w:t xml:space="preserve"> or depleted</w:t>
      </w:r>
      <w:r w:rsidR="00DB2C7A" w:rsidRPr="006B4CDE">
        <w:t xml:space="preserve"> across multiple diseases</w:t>
      </w:r>
      <w:r w:rsidR="00B429E3" w:rsidRPr="006B4CDE">
        <w:t xml:space="preserve"> and studies</w:t>
      </w:r>
      <w:r w:rsidR="009D13FD" w:rsidRPr="006B4CDE">
        <w:t xml:space="preserve"> and t</w:t>
      </w:r>
      <w:r w:rsidR="004A0EDA" w:rsidRPr="006B4CDE">
        <w:t>hat a number of those species were important in predicting those diseases using a random forest classification model</w:t>
      </w:r>
      <w:r w:rsidR="00B429E3" w:rsidRPr="006B4CDE">
        <w:t>.</w:t>
      </w:r>
    </w:p>
    <w:p w14:paraId="45CA8685" w14:textId="71B2B172" w:rsidR="002C0DA5" w:rsidRPr="006B4CDE" w:rsidRDefault="004C251B" w:rsidP="00B74686">
      <w:pPr>
        <w:rPr>
          <w:b/>
        </w:rPr>
      </w:pPr>
      <w:r w:rsidRPr="006B4CDE">
        <w:t>Confirming previous observations [</w:t>
      </w:r>
      <w:sdt>
        <w:sdtPr>
          <w:rPr>
            <w:color w:val="000000"/>
          </w:rPr>
          <w:tag w:val="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
          <w:id w:val="-932203617"/>
          <w:placeholder>
            <w:docPart w:val="DefaultPlaceholder_-1854013440"/>
          </w:placeholder>
        </w:sdtPr>
        <w:sdtEndPr/>
        <w:sdtContent>
          <w:ins w:id="270" w:author="Portlock, Theo" w:date="2022-02-03T21:17:00Z">
            <w:r w:rsidR="0045097F" w:rsidRPr="0045097F">
              <w:rPr>
                <w:color w:val="000000"/>
              </w:rPr>
              <w:t>6]</w:t>
            </w:r>
          </w:ins>
          <w:del w:id="271" w:author="Portlock, Theo" w:date="2022-02-02T16:11:00Z">
            <w:r w:rsidR="009B5B40" w:rsidRPr="0045097F" w:rsidDel="00E403FE">
              <w:rPr>
                <w:color w:val="000000"/>
              </w:rPr>
              <w:delText>6]</w:delText>
            </w:r>
          </w:del>
        </w:sdtContent>
      </w:sdt>
      <w:r w:rsidRPr="006B4CDE">
        <w:t>,</w:t>
      </w:r>
      <w:r w:rsidR="00E403DA" w:rsidRPr="006B4CDE">
        <w:t xml:space="preserve"> </w:t>
      </w:r>
      <w:r w:rsidRPr="006B4CDE">
        <w:t xml:space="preserve">we </w:t>
      </w:r>
      <w:r w:rsidR="004C6B87" w:rsidRPr="006B4CDE">
        <w:t xml:space="preserve">have described </w:t>
      </w:r>
      <w:r w:rsidR="00502166" w:rsidRPr="006B4CDE">
        <w:t xml:space="preserve">the </w:t>
      </w:r>
      <w:r w:rsidR="004C6B87" w:rsidRPr="006B4CDE">
        <w:t xml:space="preserve">gut </w:t>
      </w:r>
      <w:r w:rsidR="00502166" w:rsidRPr="006B4CDE">
        <w:t xml:space="preserve">microbiome regional specificity, which needs to be </w:t>
      </w:r>
      <w:r w:rsidR="000F7207" w:rsidRPr="006B4CDE">
        <w:t>considered</w:t>
      </w:r>
      <w:r w:rsidR="00502166" w:rsidRPr="006B4CDE">
        <w:t xml:space="preserve"> before using the gut microbiome </w:t>
      </w:r>
      <w:r w:rsidR="004C6B87" w:rsidRPr="006B4CDE">
        <w:t xml:space="preserve">for </w:t>
      </w:r>
      <w:r w:rsidR="00502166" w:rsidRPr="006B4CDE">
        <w:t xml:space="preserve">the stratification of patients or </w:t>
      </w:r>
      <w:r w:rsidR="004C6B87" w:rsidRPr="006B4CDE">
        <w:lastRenderedPageBreak/>
        <w:t xml:space="preserve">for </w:t>
      </w:r>
      <w:r w:rsidR="00502166" w:rsidRPr="006B4CDE">
        <w:t>designing intervention studies</w:t>
      </w:r>
      <w:r w:rsidR="002B785F" w:rsidRPr="006B4CDE">
        <w:t>.</w:t>
      </w:r>
      <w:r w:rsidRPr="006B4CDE">
        <w:t xml:space="preserve"> Beyond previous observations, our function-based analysis indicates</w:t>
      </w:r>
      <w:r w:rsidR="00D478A6" w:rsidRPr="006B4CDE">
        <w:t xml:space="preserve"> </w:t>
      </w:r>
      <w:r w:rsidR="00E403DA" w:rsidRPr="006B4CDE">
        <w:t xml:space="preserve">that the </w:t>
      </w:r>
      <w:r w:rsidR="00BE0320" w:rsidRPr="006B4CDE">
        <w:rPr>
          <w:color w:val="1D1C1D"/>
          <w:shd w:val="clear" w:color="auto" w:fill="FFFFFF"/>
        </w:rPr>
        <w:t xml:space="preserve">western-enriched bacteria </w:t>
      </w:r>
      <w:r w:rsidR="00502166" w:rsidRPr="006B4CDE">
        <w:rPr>
          <w:color w:val="1D1C1D"/>
          <w:shd w:val="clear" w:color="auto" w:fill="FFFFFF"/>
        </w:rPr>
        <w:t xml:space="preserve">might </w:t>
      </w:r>
      <w:r w:rsidR="00BE0320" w:rsidRPr="006B4CDE">
        <w:rPr>
          <w:color w:val="1D1C1D"/>
          <w:shd w:val="clear" w:color="auto" w:fill="FFFFFF"/>
        </w:rPr>
        <w:t xml:space="preserve">dominate the </w:t>
      </w:r>
      <w:r w:rsidRPr="006B4CDE">
        <w:rPr>
          <w:color w:val="1D1C1D"/>
          <w:shd w:val="clear" w:color="auto" w:fill="FFFFFF"/>
        </w:rPr>
        <w:t xml:space="preserve">gut </w:t>
      </w:r>
      <w:r w:rsidR="00BE0320" w:rsidRPr="006B4CDE">
        <w:rPr>
          <w:color w:val="1D1C1D"/>
          <w:shd w:val="clear" w:color="auto" w:fill="FFFFFF"/>
        </w:rPr>
        <w:t xml:space="preserve">microbial community with the </w:t>
      </w:r>
      <w:r w:rsidR="00D73517" w:rsidRPr="006B4CDE">
        <w:rPr>
          <w:color w:val="1D1C1D"/>
        </w:rPr>
        <w:t>production</w:t>
      </w:r>
      <w:r w:rsidR="00BE0320" w:rsidRPr="006B4CDE">
        <w:rPr>
          <w:color w:val="1D1C1D"/>
          <w:shd w:val="clear" w:color="auto" w:fill="FFFFFF"/>
        </w:rPr>
        <w:t xml:space="preserve"> of antimicrobial peptides and homoserine lactone</w:t>
      </w:r>
      <w:r w:rsidR="00D73517" w:rsidRPr="006B4CDE">
        <w:rPr>
          <w:color w:val="1D1C1D"/>
        </w:rPr>
        <w:t>,</w:t>
      </w:r>
      <w:r w:rsidR="00BE0320" w:rsidRPr="006B4CDE">
        <w:rPr>
          <w:color w:val="1D1C1D"/>
          <w:shd w:val="clear" w:color="auto" w:fill="FFFFFF"/>
        </w:rPr>
        <w:t xml:space="preserve"> which may </w:t>
      </w:r>
      <w:r w:rsidR="00502166" w:rsidRPr="006B4CDE">
        <w:rPr>
          <w:color w:val="1D1C1D"/>
          <w:shd w:val="clear" w:color="auto" w:fill="FFFFFF"/>
        </w:rPr>
        <w:t xml:space="preserve">inhibit </w:t>
      </w:r>
      <w:r w:rsidR="00981BF8" w:rsidRPr="006B4CDE">
        <w:rPr>
          <w:color w:val="1D1C1D"/>
          <w:shd w:val="clear" w:color="auto" w:fill="FFFFFF"/>
        </w:rPr>
        <w:t>their competitors</w:t>
      </w:r>
      <w:r w:rsidR="00BE0320" w:rsidRPr="006B4CDE">
        <w:rPr>
          <w:color w:val="1D1C1D"/>
          <w:shd w:val="clear" w:color="auto" w:fill="FFFFFF"/>
        </w:rPr>
        <w:t>.</w:t>
      </w:r>
    </w:p>
    <w:p w14:paraId="0BE2E622" w14:textId="4C42866F" w:rsidR="00121C98" w:rsidRPr="006B4CDE" w:rsidRDefault="59AC96BE" w:rsidP="00B74686">
      <w:r w:rsidRPr="006B4CDE">
        <w:t>The physiological changes caused by the disease might partly explain why some diseases have a pronounced compositional imbalance while others do not. Diseases affecting the bowel and CRC show a high species enrichment while some diseases affecting other body parts tend to produce smaller imbalances. Some other factors might also be involved in the magnitude of the imbalance, for example, the changes in diet</w:t>
      </w:r>
      <w:sdt>
        <w:sdtPr>
          <w:rPr>
            <w:color w:val="000000"/>
          </w:rPr>
          <w:tag w:val="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V0sIFs1Ml0iLCJtYW51YWxPdmVycmlkZVRleHQiOiIifX0="/>
          <w:id w:val="1690283333"/>
          <w:placeholder>
            <w:docPart w:val="DefaultPlaceholder_-1854013440"/>
          </w:placeholder>
        </w:sdtPr>
        <w:sdtEndPr/>
        <w:sdtContent>
          <w:ins w:id="272" w:author="Portlock, Theo" w:date="2022-02-03T21:17:00Z">
            <w:r w:rsidR="0045097F" w:rsidRPr="0045097F">
              <w:rPr>
                <w:color w:val="000000"/>
              </w:rPr>
              <w:t>[51], [52]</w:t>
            </w:r>
          </w:ins>
          <w:del w:id="273" w:author="Portlock, Theo" w:date="2022-02-02T16:11:00Z">
            <w:r w:rsidR="009B5B40" w:rsidRPr="0045097F" w:rsidDel="00E403FE">
              <w:rPr>
                <w:color w:val="000000"/>
              </w:rPr>
              <w:delText>[34], [35]</w:delText>
            </w:r>
          </w:del>
        </w:sdtContent>
      </w:sdt>
      <w:r w:rsidRPr="006B4CDE">
        <w:t xml:space="preserve"> or the use of drugs for treating the disease </w:t>
      </w:r>
      <w:sdt>
        <w:sdtPr>
          <w:rPr>
            <w:color w:val="000000"/>
          </w:rPr>
          <w:tag w:val="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M13igJNbNTVdIiwibWFudWFsT3ZlcnJpZGVUZXh0IjoiIn19"/>
          <w:id w:val="650366457"/>
          <w:placeholder>
            <w:docPart w:val="DefaultPlaceholder_-1854013440"/>
          </w:placeholder>
        </w:sdtPr>
        <w:sdtEndPr/>
        <w:sdtContent>
          <w:ins w:id="274" w:author="Portlock, Theo" w:date="2022-02-03T21:17:00Z">
            <w:r w:rsidR="0045097F" w:rsidRPr="0045097F">
              <w:rPr>
                <w:color w:val="000000"/>
              </w:rPr>
              <w:t>[53]–[55]</w:t>
            </w:r>
          </w:ins>
          <w:del w:id="275" w:author="Portlock, Theo" w:date="2022-02-02T16:11:00Z">
            <w:r w:rsidR="009B5B40" w:rsidRPr="0045097F" w:rsidDel="00E403FE">
              <w:rPr>
                <w:color w:val="000000"/>
              </w:rPr>
              <w:delText>[36]–[38]</w:delText>
            </w:r>
          </w:del>
        </w:sdtContent>
      </w:sdt>
      <w:r w:rsidRPr="006B4CDE">
        <w:t>).</w:t>
      </w:r>
    </w:p>
    <w:p w14:paraId="24428A0A" w14:textId="5AB26730" w:rsidR="00AC6C0F" w:rsidRPr="006B4CDE" w:rsidRDefault="59AC96BE" w:rsidP="00B74686">
      <w:r w:rsidRPr="006B4CDE">
        <w:t xml:space="preserve">The loss of species actively contributing to maintain a healthy gut environment could increase the host’s vulnerability to further health complications. For example, we observed some of the more frequently depleted species have been described as butyrate producers. Butyrate has been associated with beneficial effects in the colon such as inhibition of inflammation, reinforcing the epithelial barrier and decreasing oxidative stress </w:t>
      </w:r>
      <w:sdt>
        <w:sdtPr>
          <w:rPr>
            <w:color w:val="000000"/>
          </w:rPr>
          <w:tag w:val="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l0iLCJtYW51YWxPdmVycmlkZVRleHQiOiIifX0="/>
          <w:id w:val="1410107429"/>
          <w:placeholder>
            <w:docPart w:val="DefaultPlaceholder_-1854013440"/>
          </w:placeholder>
        </w:sdtPr>
        <w:sdtEndPr/>
        <w:sdtContent>
          <w:ins w:id="276" w:author="Portlock, Theo" w:date="2022-02-03T21:17:00Z">
            <w:r w:rsidR="0045097F" w:rsidRPr="0045097F">
              <w:rPr>
                <w:color w:val="000000"/>
              </w:rPr>
              <w:t>[56]</w:t>
            </w:r>
          </w:ins>
          <w:del w:id="277" w:author="Portlock, Theo" w:date="2022-02-02T16:11:00Z">
            <w:r w:rsidR="009B5B40" w:rsidRPr="0045097F" w:rsidDel="00E403FE">
              <w:rPr>
                <w:color w:val="000000"/>
              </w:rPr>
              <w:delText>[39]</w:delText>
            </w:r>
          </w:del>
        </w:sdtContent>
      </w:sdt>
      <w:r w:rsidRPr="006B4CDE">
        <w:t>.</w:t>
      </w:r>
      <w:del w:id="278" w:author="Portlock, Theo" w:date="2022-02-03T21:32:00Z">
        <w:r w:rsidR="001E6EC3" w:rsidRPr="006B4CDE" w:rsidDel="00221EC9">
          <w:delText xml:space="preserve"> </w:delText>
        </w:r>
        <w:commentRangeStart w:id="279"/>
        <w:r w:rsidR="001E6EC3" w:rsidRPr="006B4CDE" w:rsidDel="00221EC9">
          <w:delText>We also observed that the majority of important species for the prediction of disease were commensal pathogens</w:delText>
        </w:r>
        <w:commentRangeEnd w:id="279"/>
        <w:r w:rsidR="00E001B5" w:rsidRPr="006B4CDE" w:rsidDel="00221EC9">
          <w:rPr>
            <w:rStyle w:val="CommentReference"/>
            <w:rFonts w:eastAsiaTheme="minorEastAsia"/>
            <w:lang w:eastAsia="ko-KR"/>
            <w:rPrChange w:id="280" w:author="Portlock, Theo" w:date="2022-02-03T16:58:00Z">
              <w:rPr>
                <w:rStyle w:val="CommentReference"/>
                <w:rFonts w:eastAsiaTheme="minorEastAsia"/>
                <w:lang w:val="en-US" w:eastAsia="ko-KR"/>
              </w:rPr>
            </w:rPrChange>
          </w:rPr>
          <w:commentReference w:id="279"/>
        </w:r>
        <w:r w:rsidR="001E6EC3" w:rsidRPr="006B4CDE" w:rsidDel="00221EC9">
          <w:delText>.</w:delText>
        </w:r>
      </w:del>
      <w:r w:rsidRPr="006B4CDE">
        <w:t xml:space="preserve"> Conversely, some of the enriched species might worsen the health status, by leading to new infections, potentiating the disease </w:t>
      </w:r>
      <w:proofErr w:type="gramStart"/>
      <w:r w:rsidRPr="006B4CDE">
        <w:t>symptoms</w:t>
      </w:r>
      <w:proofErr w:type="gramEnd"/>
      <w:r w:rsidRPr="006B4CDE">
        <w:t xml:space="preserve"> and even weakening the immune response. Some reports suggest </w:t>
      </w:r>
      <w:r w:rsidRPr="006B4CDE">
        <w:rPr>
          <w:i/>
          <w:iCs/>
        </w:rPr>
        <w:t>F</w:t>
      </w:r>
      <w:r w:rsidR="00A60C7E" w:rsidRPr="006B4CDE">
        <w:rPr>
          <w:i/>
          <w:iCs/>
        </w:rPr>
        <w:t>.</w:t>
      </w:r>
      <w:r w:rsidRPr="006B4CDE">
        <w:rPr>
          <w:i/>
          <w:iCs/>
        </w:rPr>
        <w:t xml:space="preserve"> </w:t>
      </w:r>
      <w:proofErr w:type="spellStart"/>
      <w:r w:rsidRPr="006B4CDE">
        <w:rPr>
          <w:i/>
          <w:iCs/>
        </w:rPr>
        <w:t>nucleatum</w:t>
      </w:r>
      <w:proofErr w:type="spellEnd"/>
      <w:r w:rsidRPr="006B4CDE">
        <w:t xml:space="preserve"> promotes CRC development and metastasis</w:t>
      </w:r>
      <w:sdt>
        <w:sdtPr>
          <w:rPr>
            <w:color w:val="000000"/>
          </w:rPr>
          <w:tag w:val="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N10sIFs1OF0iLCJtYW51YWxPdmVycmlkZVRleHQiOiIifX0="/>
          <w:id w:val="933800040"/>
          <w:placeholder>
            <w:docPart w:val="DefaultPlaceholder_-1854013440"/>
          </w:placeholder>
        </w:sdtPr>
        <w:sdtEndPr/>
        <w:sdtContent>
          <w:ins w:id="281" w:author="Portlock, Theo" w:date="2022-02-03T21:17:00Z">
            <w:r w:rsidR="0045097F" w:rsidRPr="0045097F">
              <w:rPr>
                <w:color w:val="000000"/>
              </w:rPr>
              <w:t>[57], [58]</w:t>
            </w:r>
          </w:ins>
          <w:del w:id="282" w:author="Portlock, Theo" w:date="2022-02-02T16:11:00Z">
            <w:r w:rsidR="009B5B40" w:rsidRPr="0045097F" w:rsidDel="00E403FE">
              <w:rPr>
                <w:color w:val="000000"/>
              </w:rPr>
              <w:delText>[40], [41]</w:delText>
            </w:r>
          </w:del>
        </w:sdtContent>
      </w:sdt>
      <w:r w:rsidRPr="006B4CDE">
        <w:t xml:space="preserve">. A previous report found </w:t>
      </w:r>
      <w:proofErr w:type="spellStart"/>
      <w:r w:rsidRPr="006B4CDE">
        <w:rPr>
          <w:i/>
          <w:iCs/>
        </w:rPr>
        <w:t>Flavonifractor</w:t>
      </w:r>
      <w:proofErr w:type="spellEnd"/>
      <w:r w:rsidRPr="006B4CDE">
        <w:rPr>
          <w:i/>
          <w:iCs/>
        </w:rPr>
        <w:t xml:space="preserve"> </w:t>
      </w:r>
      <w:proofErr w:type="spellStart"/>
      <w:r w:rsidRPr="006B4CDE">
        <w:rPr>
          <w:i/>
          <w:iCs/>
        </w:rPr>
        <w:t>plautii</w:t>
      </w:r>
      <w:proofErr w:type="spellEnd"/>
      <w:r w:rsidRPr="006B4CDE">
        <w:t>, a species we found enriched in 6 cohorts, suppresses the Th2 immune responses in mice</w:t>
      </w:r>
      <w:sdt>
        <w:sdtPr>
          <w:rPr>
            <w:color w:val="000000"/>
          </w:rPr>
          <w:tag w:val="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U5XSIsIm1hbnVhbE92ZXJyaWRlVGV4dCI6IiJ9fQ=="/>
          <w:id w:val="1950943321"/>
          <w:placeholder>
            <w:docPart w:val="DefaultPlaceholder_-1854013440"/>
          </w:placeholder>
        </w:sdtPr>
        <w:sdtEndPr/>
        <w:sdtContent>
          <w:ins w:id="283" w:author="Portlock, Theo" w:date="2022-02-03T21:17:00Z">
            <w:r w:rsidR="0045097F" w:rsidRPr="0045097F">
              <w:rPr>
                <w:color w:val="000000"/>
              </w:rPr>
              <w:t>[59]</w:t>
            </w:r>
          </w:ins>
          <w:del w:id="284" w:author="Portlock, Theo" w:date="2022-02-02T16:11:00Z">
            <w:r w:rsidR="009B5B40" w:rsidRPr="0045097F" w:rsidDel="00E403FE">
              <w:rPr>
                <w:color w:val="000000"/>
              </w:rPr>
              <w:delText>[42]</w:delText>
            </w:r>
          </w:del>
        </w:sdtContent>
      </w:sdt>
      <w:r w:rsidRPr="006B4CDE">
        <w:t xml:space="preserve"> which makes us speculate it could exert a similar effect in the humans. The Pan-MGAS we present shows a clear bias toward CRC studies due to the increased availability of these studies. We expect new studies released in the future to include more countries and diseases that would help to update our analysis and balance this bias.</w:t>
      </w:r>
    </w:p>
    <w:p w14:paraId="21553E89" w14:textId="68DC59EC" w:rsidR="00AC6C0F" w:rsidRPr="006B4CDE" w:rsidRDefault="59AC96BE" w:rsidP="00B74686">
      <w:r w:rsidRPr="006B4CDE">
        <w:lastRenderedPageBreak/>
        <w:t xml:space="preserve">The projection of functions associated to enriched/depleted species in disease support the observations made with species alone. The functions found commonly enriched in disease suggest they provide their carriers better chances to thrive in altered conditions, playing indirect roles in pathogenesis, for example using additional carbon sources (CL543-pentose phosphate </w:t>
      </w:r>
      <w:r w:rsidR="0025438C" w:rsidRPr="006B4CDE">
        <w:t>pathway</w:t>
      </w:r>
      <w:sdt>
        <w:sdtPr>
          <w:rPr>
            <w:color w:val="000000"/>
          </w:rPr>
          <w:tag w:val="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MF0iLCJtYW51YWxPdmVycmlkZVRleHQiOiIifX0="/>
          <w:id w:val="1408652795"/>
          <w:placeholder>
            <w:docPart w:val="DefaultPlaceholder_-1854013440"/>
          </w:placeholder>
        </w:sdtPr>
        <w:sdtEndPr/>
        <w:sdtContent>
          <w:ins w:id="285" w:author="Portlock, Theo" w:date="2022-02-03T21:17:00Z">
            <w:r w:rsidR="0045097F" w:rsidRPr="0045097F">
              <w:rPr>
                <w:color w:val="000000"/>
              </w:rPr>
              <w:t>[60]</w:t>
            </w:r>
          </w:ins>
          <w:del w:id="286" w:author="Portlock, Theo" w:date="2022-02-02T16:11:00Z">
            <w:r w:rsidR="009B5B40" w:rsidRPr="0045097F" w:rsidDel="00E403FE">
              <w:rPr>
                <w:color w:val="000000"/>
              </w:rPr>
              <w:delText>[43]</w:delText>
            </w:r>
          </w:del>
        </w:sdtContent>
      </w:sdt>
      <w:r w:rsidRPr="006B4CDE">
        <w:t xml:space="preserve">, ethanolamine </w:t>
      </w:r>
      <w:hyperlink r:id="rId16" w:history="1"/>
      <w:sdt>
        <w:sdtPr>
          <w:rPr>
            <w:color w:val="000000"/>
          </w:rPr>
          <w:tag w:val="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MV0iLCJtYW51YWxPdmVycmlkZVRleHQiOiIifX0="/>
          <w:id w:val="-843161700"/>
          <w:placeholder>
            <w:docPart w:val="DefaultPlaceholder_-1854013440"/>
          </w:placeholder>
        </w:sdtPr>
        <w:sdtEndPr/>
        <w:sdtContent>
          <w:ins w:id="287" w:author="Portlock, Theo" w:date="2022-02-03T21:17:00Z">
            <w:r w:rsidR="0045097F" w:rsidRPr="0045097F">
              <w:rPr>
                <w:color w:val="000000"/>
              </w:rPr>
              <w:t>[61]</w:t>
            </w:r>
          </w:ins>
          <w:del w:id="288" w:author="Portlock, Theo" w:date="2022-02-02T16:11:00Z">
            <w:r w:rsidR="009B5B40" w:rsidRPr="0045097F" w:rsidDel="00E403FE">
              <w:rPr>
                <w:color w:val="000000"/>
              </w:rPr>
              <w:delText>[44]</w:delText>
            </w:r>
          </w:del>
        </w:sdtContent>
      </w:sdt>
      <w:r w:rsidRPr="006B4CDE">
        <w:t xml:space="preserve">) or giving them the ability to survive environmental stresses CL-592 </w:t>
      </w:r>
      <w:proofErr w:type="spellStart"/>
      <w:r w:rsidRPr="006B4CDE">
        <w:t>osmoprotectan</w:t>
      </w:r>
      <w:proofErr w:type="spellEnd"/>
      <w:r w:rsidRPr="006B4CDE">
        <w:t xml:space="preserve"> cluster</w:t>
      </w:r>
      <w:r w:rsidR="00B62442" w:rsidRPr="006B4CDE">
        <w:t xml:space="preserve"> </w:t>
      </w:r>
      <w:sdt>
        <w:sdtPr>
          <w:rPr>
            <w:color w:val="000000"/>
          </w:rPr>
          <w:tag w:val="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jJdIiwibWFudWFsT3ZlcnJpZGVUZXh0IjoiIn19"/>
          <w:id w:val="-1664999371"/>
          <w:placeholder>
            <w:docPart w:val="DefaultPlaceholder_-1854013440"/>
          </w:placeholder>
        </w:sdtPr>
        <w:sdtEndPr/>
        <w:sdtContent>
          <w:ins w:id="289" w:author="Portlock, Theo" w:date="2022-02-03T21:17:00Z">
            <w:r w:rsidR="0045097F" w:rsidRPr="0045097F">
              <w:rPr>
                <w:color w:val="000000"/>
              </w:rPr>
              <w:t>[62]</w:t>
            </w:r>
          </w:ins>
          <w:del w:id="290" w:author="Portlock, Theo" w:date="2022-02-02T16:11:00Z">
            <w:r w:rsidR="009B5B40" w:rsidRPr="0045097F" w:rsidDel="00E403FE">
              <w:rPr>
                <w:color w:val="000000"/>
              </w:rPr>
              <w:delText>[45]</w:delText>
            </w:r>
          </w:del>
        </w:sdtContent>
      </w:sdt>
      <w:r w:rsidRPr="006B4CDE">
        <w:t>. The enrichment of this functions does not imply they are exclusive of pathogenic organisms, anaerobic sulphite reducing activity is often used as a marker for food contamination</w:t>
      </w:r>
      <w:r w:rsidR="00905C82" w:rsidRPr="006B4CDE">
        <w:t xml:space="preserve"> </w:t>
      </w:r>
      <w:sdt>
        <w:sdtPr>
          <w:rPr>
            <w:color w:val="000000"/>
          </w:rPr>
          <w:tag w:val="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M10iLCJtYW51YWxPdmVycmlkZVRleHQiOiIifX0="/>
          <w:id w:val="1420139776"/>
          <w:placeholder>
            <w:docPart w:val="DefaultPlaceholder_-1854013440"/>
          </w:placeholder>
        </w:sdtPr>
        <w:sdtEndPr/>
        <w:sdtContent>
          <w:ins w:id="291" w:author="Portlock, Theo" w:date="2022-02-03T21:17:00Z">
            <w:r w:rsidR="0045097F" w:rsidRPr="0045097F">
              <w:rPr>
                <w:color w:val="000000"/>
              </w:rPr>
              <w:t>[63]</w:t>
            </w:r>
          </w:ins>
          <w:del w:id="292" w:author="Portlock, Theo" w:date="2022-02-02T16:11:00Z">
            <w:r w:rsidR="009B5B40" w:rsidRPr="0045097F" w:rsidDel="00E403FE">
              <w:rPr>
                <w:color w:val="000000"/>
              </w:rPr>
              <w:delText>[46]</w:delText>
            </w:r>
          </w:del>
        </w:sdtContent>
      </w:sdt>
      <w:r w:rsidR="00905C82" w:rsidRPr="006B4CDE">
        <w:rPr>
          <w:color w:val="000000"/>
        </w:rPr>
        <w:t xml:space="preserve"> </w:t>
      </w:r>
      <w:r w:rsidRPr="006B4CDE">
        <w:t xml:space="preserve">the activity is also present in </w:t>
      </w:r>
      <w:r w:rsidR="00B62442" w:rsidRPr="006B4CDE">
        <w:t>several</w:t>
      </w:r>
      <w:r w:rsidRPr="006B4CDE">
        <w:t xml:space="preserve"> non-pathogenic bacteria. </w:t>
      </w:r>
      <w:r w:rsidR="000020AF" w:rsidRPr="006B4CDE">
        <w:t>Conversely</w:t>
      </w:r>
      <w:r w:rsidRPr="006B4CDE">
        <w:t xml:space="preserve">, functions depleted multiple times across </w:t>
      </w:r>
      <w:r w:rsidR="006B1FF0" w:rsidRPr="006B4CDE">
        <w:t>different</w:t>
      </w:r>
      <w:r w:rsidRPr="006B4CDE">
        <w:t xml:space="preserve"> diseases could be playing an active role in health maintenance, for example, recent research has revealed that pectic substances can inhibit gut inflammation and relieve inflammatory bowel disease symptoms</w:t>
      </w:r>
      <w:r w:rsidR="00B62442" w:rsidRPr="006B4CDE">
        <w:t xml:space="preserve"> </w:t>
      </w:r>
      <w:sdt>
        <w:sdtPr>
          <w:rPr>
            <w:color w:val="000000"/>
          </w:rPr>
          <w:tag w:val="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RdIiwibWFudWFsT3ZlcnJpZGVUZXh0IjoiIn19"/>
          <w:id w:val="1696033745"/>
          <w:placeholder>
            <w:docPart w:val="DefaultPlaceholder_-1854013440"/>
          </w:placeholder>
        </w:sdtPr>
        <w:sdtEndPr/>
        <w:sdtContent>
          <w:ins w:id="293" w:author="Portlock, Theo" w:date="2022-02-03T21:17:00Z">
            <w:r w:rsidR="0045097F" w:rsidRPr="0045097F">
              <w:rPr>
                <w:color w:val="000000"/>
              </w:rPr>
              <w:t>[64]</w:t>
            </w:r>
          </w:ins>
          <w:del w:id="294" w:author="Portlock, Theo" w:date="2022-02-02T16:11:00Z">
            <w:r w:rsidR="009B5B40" w:rsidRPr="0045097F" w:rsidDel="00E403FE">
              <w:rPr>
                <w:color w:val="000000"/>
              </w:rPr>
              <w:delText>[47]</w:delText>
            </w:r>
          </w:del>
        </w:sdtContent>
      </w:sdt>
      <w:r w:rsidR="00CB5C07" w:rsidRPr="006B4CDE">
        <w:rPr>
          <w:color w:val="000000"/>
        </w:rPr>
        <w:t>.</w:t>
      </w:r>
    </w:p>
    <w:p w14:paraId="5D624265" w14:textId="5FA3B7FE" w:rsidR="00AC6C0F" w:rsidRPr="006B4CDE" w:rsidRDefault="0C22591A" w:rsidP="00B74686">
      <w:pPr>
        <w:rPr>
          <w:rFonts w:ascii="Helvetica Neue" w:eastAsia="Helvetica Neue" w:hAnsi="Helvetica Neue" w:cs="Helvetica Neue"/>
          <w:color w:val="000000" w:themeColor="text1"/>
          <w:sz w:val="19"/>
          <w:szCs w:val="19"/>
        </w:rPr>
      </w:pPr>
      <w:r w:rsidRPr="006B4CDE">
        <w:t xml:space="preserve">Finally, the integration of metagenomics data from many studies spanning five continents provides valuable knowledge for researchers interested in the impact of the microbiome on individual health parameters. The open-access atlas will be updated routinely with the new publicly available gut metagenomics data, including the recently announced </w:t>
      </w:r>
      <w:ins w:id="295" w:author="Portlock, Theo" w:date="2022-02-02T19:47:00Z">
        <w:r w:rsidR="00D06E5E" w:rsidRPr="006B4CDE">
          <w:t>O</w:t>
        </w:r>
      </w:ins>
      <w:del w:id="296" w:author="Portlock, Theo" w:date="2022-02-02T19:47:00Z">
        <w:r w:rsidRPr="006B4CDE" w:rsidDel="00D06E5E">
          <w:delText>o</w:delText>
        </w:r>
      </w:del>
      <w:r w:rsidRPr="006B4CDE">
        <w:t xml:space="preserve">ne </w:t>
      </w:r>
      <w:ins w:id="297" w:author="Portlock, Theo" w:date="2022-02-02T19:47:00Z">
        <w:r w:rsidR="00D06E5E" w:rsidRPr="006B4CDE">
          <w:t>M</w:t>
        </w:r>
      </w:ins>
      <w:del w:id="298" w:author="Portlock, Theo" w:date="2022-02-02T19:47:00Z">
        <w:r w:rsidRPr="006B4CDE" w:rsidDel="00D06E5E">
          <w:delText>m</w:delText>
        </w:r>
      </w:del>
      <w:r w:rsidRPr="006B4CDE">
        <w:t xml:space="preserve">illion </w:t>
      </w:r>
      <w:ins w:id="299" w:author="Portlock, Theo" w:date="2022-02-02T19:47:00Z">
        <w:r w:rsidR="00D06E5E" w:rsidRPr="006B4CDE">
          <w:t>M</w:t>
        </w:r>
      </w:ins>
      <w:del w:id="300" w:author="Portlock, Theo" w:date="2022-02-02T19:47:00Z">
        <w:r w:rsidRPr="006B4CDE" w:rsidDel="00D06E5E">
          <w:delText>m</w:delText>
        </w:r>
      </w:del>
      <w:r w:rsidRPr="006B4CDE">
        <w:t xml:space="preserve">icrobiome </w:t>
      </w:r>
      <w:ins w:id="301" w:author="Portlock, Theo" w:date="2022-02-02T19:47:00Z">
        <w:r w:rsidR="00D06E5E" w:rsidRPr="006B4CDE">
          <w:t>P</w:t>
        </w:r>
      </w:ins>
      <w:del w:id="302" w:author="Portlock, Theo" w:date="2022-02-02T19:47:00Z">
        <w:r w:rsidRPr="006B4CDE" w:rsidDel="00D06E5E">
          <w:delText>p</w:delText>
        </w:r>
      </w:del>
      <w:r w:rsidRPr="006B4CDE">
        <w:t xml:space="preserve">roject aimed at providing comprehensive open-access metagenomics data from multiple research centres. In this manner, in-depth analysis of the impact of the gut microbiome on health and disease will be used to facilitate future studies to reveal the key role of the gut microbiome in human maintaining health. </w:t>
      </w:r>
    </w:p>
    <w:p w14:paraId="4E72A117" w14:textId="291D878D" w:rsidR="005D396F" w:rsidRPr="006B4CDE" w:rsidRDefault="0C22591A" w:rsidP="00260D05">
      <w:pPr>
        <w:pStyle w:val="Heading1"/>
        <w:rPr>
          <w:rPrChange w:id="303" w:author="Portlock, Theo" w:date="2022-02-03T16:58:00Z">
            <w:rPr>
              <w:lang w:val="en-US"/>
            </w:rPr>
          </w:rPrChange>
        </w:rPr>
      </w:pPr>
      <w:r w:rsidRPr="006B4CDE">
        <w:rPr>
          <w:rPrChange w:id="304" w:author="Portlock, Theo" w:date="2022-02-03T16:58:00Z">
            <w:rPr>
              <w:lang w:val="en-US"/>
            </w:rPr>
          </w:rPrChange>
        </w:rPr>
        <w:t>Data availability</w:t>
      </w:r>
    </w:p>
    <w:p w14:paraId="1E9AD988" w14:textId="32B4B161" w:rsidR="005D396F" w:rsidRPr="006B4CDE" w:rsidRDefault="00302776" w:rsidP="00B74686">
      <w:pPr>
        <w:rPr>
          <w:rPrChange w:id="305" w:author="Portlock, Theo" w:date="2022-02-03T16:58:00Z">
            <w:rPr>
              <w:lang w:val="en-US"/>
            </w:rPr>
          </w:rPrChange>
        </w:rPr>
      </w:pPr>
      <w:r w:rsidRPr="006B4CDE">
        <w:rPr>
          <w:rPrChange w:id="306" w:author="Portlock, Theo" w:date="2022-02-03T16:58:00Z">
            <w:rPr>
              <w:lang w:val="en-US"/>
            </w:rPr>
          </w:rPrChange>
        </w:rPr>
        <w:t xml:space="preserve">The datasets used in this study, </w:t>
      </w:r>
      <w:r w:rsidR="00AD2D7F" w:rsidRPr="006B4CDE">
        <w:rPr>
          <w:rPrChange w:id="307" w:author="Portlock, Theo" w:date="2022-02-03T16:58:00Z">
            <w:rPr>
              <w:lang w:val="en-US"/>
            </w:rPr>
          </w:rPrChange>
        </w:rPr>
        <w:t>are</w:t>
      </w:r>
      <w:r w:rsidRPr="006B4CDE">
        <w:rPr>
          <w:rPrChange w:id="308" w:author="Portlock, Theo" w:date="2022-02-03T16:58:00Z">
            <w:rPr>
              <w:lang w:val="en-US"/>
            </w:rPr>
          </w:rPrChange>
        </w:rPr>
        <w:t xml:space="preserve"> available in http://www.microbiomeatlas.org, with relevant project accession codes of raw data provided in </w:t>
      </w:r>
      <w:r w:rsidRPr="006B4CDE">
        <w:rPr>
          <w:color w:val="FF0000"/>
          <w:rPrChange w:id="309" w:author="Portlock, Theo" w:date="2022-02-03T16:58:00Z">
            <w:rPr>
              <w:color w:val="FF0000"/>
              <w:lang w:val="en-US"/>
            </w:rPr>
          </w:rPrChange>
        </w:rPr>
        <w:t>Supplementary Table S1</w:t>
      </w:r>
      <w:r w:rsidRPr="006B4CDE">
        <w:rPr>
          <w:rPrChange w:id="310" w:author="Portlock, Theo" w:date="2022-02-03T16:58:00Z">
            <w:rPr>
              <w:lang w:val="en-US"/>
            </w:rPr>
          </w:rPrChange>
        </w:rPr>
        <w:t xml:space="preserve">. </w:t>
      </w:r>
    </w:p>
    <w:p w14:paraId="3597F8A5" w14:textId="77777777" w:rsidR="005D396F" w:rsidRPr="006B4CDE" w:rsidRDefault="0C22591A" w:rsidP="00260D05">
      <w:pPr>
        <w:pStyle w:val="Heading1"/>
        <w:rPr>
          <w:rPrChange w:id="311" w:author="Portlock, Theo" w:date="2022-02-03T16:58:00Z">
            <w:rPr>
              <w:lang w:val="en-US"/>
            </w:rPr>
          </w:rPrChange>
        </w:rPr>
      </w:pPr>
      <w:r w:rsidRPr="006B4CDE">
        <w:rPr>
          <w:rPrChange w:id="312" w:author="Portlock, Theo" w:date="2022-02-03T16:58:00Z">
            <w:rPr>
              <w:lang w:val="en-US"/>
            </w:rPr>
          </w:rPrChange>
        </w:rPr>
        <w:lastRenderedPageBreak/>
        <w:t>Code availability</w:t>
      </w:r>
    </w:p>
    <w:p w14:paraId="579485C7" w14:textId="07A117AC" w:rsidR="005D396F" w:rsidRPr="006B4CDE" w:rsidRDefault="005D396F" w:rsidP="00B74686">
      <w:pPr>
        <w:rPr>
          <w:rPrChange w:id="313" w:author="Portlock, Theo" w:date="2022-02-03T16:58:00Z">
            <w:rPr>
              <w:lang w:val="en-US"/>
            </w:rPr>
          </w:rPrChange>
        </w:rPr>
      </w:pPr>
      <w:r w:rsidRPr="006B4CDE">
        <w:rPr>
          <w:rPrChange w:id="314" w:author="Portlock, Theo" w:date="2022-02-03T16:58:00Z">
            <w:rPr>
              <w:lang w:val="en-US"/>
            </w:rPr>
          </w:rPrChange>
        </w:rPr>
        <w:t xml:space="preserve">The functional cluster analysis can be applied on gene counts and species abundances. The other pipeline scripts for analysis are also </w:t>
      </w:r>
      <w:r w:rsidR="009C039A" w:rsidRPr="006B4CDE">
        <w:rPr>
          <w:rPrChange w:id="315" w:author="Portlock, Theo" w:date="2022-02-03T16:58:00Z">
            <w:rPr>
              <w:lang w:val="en-US"/>
            </w:rPr>
          </w:rPrChange>
        </w:rPr>
        <w:t xml:space="preserve">shared publicly and can be found at </w:t>
      </w:r>
      <w:commentRangeStart w:id="316"/>
      <w:commentRangeStart w:id="317"/>
      <w:r w:rsidR="009C039A" w:rsidRPr="006B4CDE">
        <w:rPr>
          <w:rPrChange w:id="318" w:author="Portlock, Theo" w:date="2022-02-03T16:58:00Z">
            <w:rPr>
              <w:lang w:val="en-US"/>
            </w:rPr>
          </w:rPrChange>
        </w:rPr>
        <w:t>https://github.com/</w:t>
      </w:r>
      <w:r w:rsidR="00594A53" w:rsidRPr="006B4CDE">
        <w:rPr>
          <w:rPrChange w:id="319" w:author="Portlock, Theo" w:date="2022-02-03T16:58:00Z">
            <w:rPr>
              <w:lang w:val="en-US"/>
            </w:rPr>
          </w:rPrChange>
        </w:rPr>
        <w:t>sysbiomelab</w:t>
      </w:r>
      <w:r w:rsidR="009C039A" w:rsidRPr="006B4CDE">
        <w:rPr>
          <w:rPrChange w:id="320" w:author="Portlock, Theo" w:date="2022-02-03T16:58:00Z">
            <w:rPr>
              <w:lang w:val="en-US"/>
            </w:rPr>
          </w:rPrChange>
        </w:rPr>
        <w:t xml:space="preserve">/ATLAS </w:t>
      </w:r>
      <w:commentRangeEnd w:id="316"/>
      <w:r w:rsidR="00C64F2F" w:rsidRPr="006B4CDE">
        <w:rPr>
          <w:rStyle w:val="CommentReference"/>
          <w:rFonts w:eastAsiaTheme="minorEastAsia"/>
          <w:lang w:eastAsia="ko-KR"/>
          <w:rPrChange w:id="321" w:author="Portlock, Theo" w:date="2022-02-03T16:58:00Z">
            <w:rPr>
              <w:rStyle w:val="CommentReference"/>
              <w:rFonts w:eastAsiaTheme="minorEastAsia"/>
              <w:lang w:val="en-US" w:eastAsia="ko-KR"/>
            </w:rPr>
          </w:rPrChange>
        </w:rPr>
        <w:commentReference w:id="316"/>
      </w:r>
      <w:commentRangeEnd w:id="317"/>
      <w:r w:rsidR="00F0051E" w:rsidRPr="006B4CDE">
        <w:rPr>
          <w:rStyle w:val="CommentReference"/>
          <w:rFonts w:eastAsiaTheme="minorEastAsia"/>
          <w:lang w:eastAsia="ko-KR"/>
          <w:rPrChange w:id="322" w:author="Portlock, Theo" w:date="2022-02-03T16:58:00Z">
            <w:rPr>
              <w:rStyle w:val="CommentReference"/>
              <w:rFonts w:eastAsiaTheme="minorEastAsia"/>
              <w:lang w:val="en-US" w:eastAsia="ko-KR"/>
            </w:rPr>
          </w:rPrChange>
        </w:rPr>
        <w:commentReference w:id="317"/>
      </w:r>
    </w:p>
    <w:p w14:paraId="77DD14F5" w14:textId="5E2C7A31" w:rsidR="005D396F" w:rsidRPr="006B4CDE" w:rsidRDefault="0C22591A" w:rsidP="00260D05">
      <w:pPr>
        <w:pStyle w:val="Heading1"/>
        <w:rPr>
          <w:rPrChange w:id="323" w:author="Portlock, Theo" w:date="2022-02-03T16:58:00Z">
            <w:rPr>
              <w:lang w:val="en-US"/>
            </w:rPr>
          </w:rPrChange>
        </w:rPr>
      </w:pPr>
      <w:r w:rsidRPr="006B4CDE">
        <w:rPr>
          <w:rPrChange w:id="324" w:author="Portlock, Theo" w:date="2022-02-03T16:58:00Z">
            <w:rPr>
              <w:lang w:val="en-US"/>
            </w:rPr>
          </w:rPrChange>
        </w:rPr>
        <w:t>Acknowledgements</w:t>
      </w:r>
    </w:p>
    <w:p w14:paraId="1B0EEFCD" w14:textId="4694CB3A" w:rsidR="005D396F" w:rsidRPr="006B4CDE" w:rsidRDefault="005D396F" w:rsidP="00B74686">
      <w:pPr>
        <w:rPr>
          <w:rPrChange w:id="325" w:author="Portlock, Theo" w:date="2022-02-03T16:58:00Z">
            <w:rPr>
              <w:lang w:val="en-US"/>
            </w:rPr>
          </w:rPrChange>
        </w:rPr>
      </w:pPr>
      <w:r w:rsidRPr="006B4CDE">
        <w:rPr>
          <w:rPrChange w:id="326" w:author="Portlock, Theo" w:date="2022-02-03T16:58:00Z">
            <w:rPr>
              <w:lang w:val="en-US"/>
            </w:rPr>
          </w:rPrChange>
        </w:rPr>
        <w:t xml:space="preserve">This study was supported by </w:t>
      </w:r>
      <w:r w:rsidR="00C64F2F" w:rsidRPr="006B4CDE">
        <w:rPr>
          <w:rPrChange w:id="327" w:author="Portlock, Theo" w:date="2022-02-03T16:58:00Z">
            <w:rPr>
              <w:lang w:val="en-US"/>
            </w:rPr>
          </w:rPrChange>
        </w:rPr>
        <w:t>Science for Life Laboratory (</w:t>
      </w:r>
      <w:proofErr w:type="spellStart"/>
      <w:r w:rsidR="00C64F2F" w:rsidRPr="006B4CDE">
        <w:rPr>
          <w:rPrChange w:id="328" w:author="Portlock, Theo" w:date="2022-02-03T16:58:00Z">
            <w:rPr>
              <w:lang w:val="en-US"/>
            </w:rPr>
          </w:rPrChange>
        </w:rPr>
        <w:t>SciLifelab</w:t>
      </w:r>
      <w:proofErr w:type="spellEnd"/>
      <w:r w:rsidR="00C64F2F" w:rsidRPr="006B4CDE">
        <w:rPr>
          <w:rPrChange w:id="329" w:author="Portlock, Theo" w:date="2022-02-03T16:58:00Z">
            <w:rPr>
              <w:lang w:val="en-US"/>
            </w:rPr>
          </w:rPrChange>
        </w:rPr>
        <w:t xml:space="preserve">), </w:t>
      </w:r>
      <w:r w:rsidRPr="006B4CDE">
        <w:rPr>
          <w:rPrChange w:id="330" w:author="Portlock, Theo" w:date="2022-02-03T16:58:00Z">
            <w:rPr>
              <w:lang w:val="en-US"/>
            </w:rPr>
          </w:rPrChange>
        </w:rPr>
        <w:t>Engineering and Physical Sciences Research Council (EPSRC), EP/S001301/1, Biotechnology Biological Sciences Research Council (BBSRC)</w:t>
      </w:r>
      <w:r w:rsidRPr="006B4CDE">
        <w:t xml:space="preserve"> </w:t>
      </w:r>
      <w:r w:rsidRPr="006B4CDE">
        <w:rPr>
          <w:rPrChange w:id="331" w:author="Portlock, Theo" w:date="2022-02-03T16:58:00Z">
            <w:rPr>
              <w:lang w:val="en-US"/>
            </w:rPr>
          </w:rPrChange>
        </w:rPr>
        <w:t>BB/S016899/1, the Knut and Alice Wallenberg Foundation</w:t>
      </w:r>
      <w:r w:rsidR="00897040" w:rsidRPr="006B4CDE">
        <w:rPr>
          <w:rPrChange w:id="332" w:author="Portlock, Theo" w:date="2022-02-03T16:58:00Z">
            <w:rPr>
              <w:lang w:val="en-US"/>
            </w:rPr>
          </w:rPrChange>
        </w:rPr>
        <w:t>,</w:t>
      </w:r>
      <w:r w:rsidRPr="006B4CDE">
        <w:rPr>
          <w:rPrChange w:id="333" w:author="Portlock, Theo" w:date="2022-02-03T16:58:00Z">
            <w:rPr>
              <w:lang w:val="en-US"/>
            </w:rPr>
          </w:rPrChange>
        </w:rPr>
        <w:t xml:space="preserve"> and the </w:t>
      </w:r>
      <w:proofErr w:type="spellStart"/>
      <w:r w:rsidRPr="006B4CDE">
        <w:rPr>
          <w:rPrChange w:id="334" w:author="Portlock, Theo" w:date="2022-02-03T16:58:00Z">
            <w:rPr>
              <w:lang w:val="en-US"/>
            </w:rPr>
          </w:rPrChange>
        </w:rPr>
        <w:t>Erling</w:t>
      </w:r>
      <w:proofErr w:type="spellEnd"/>
      <w:r w:rsidRPr="006B4CDE">
        <w:rPr>
          <w:rPrChange w:id="335" w:author="Portlock, Theo" w:date="2022-02-03T16:58:00Z">
            <w:rPr>
              <w:lang w:val="en-US"/>
            </w:rPr>
          </w:rPrChange>
        </w:rPr>
        <w:t xml:space="preserve"> Persson Foundation. Additional funding was from the </w:t>
      </w:r>
      <w:proofErr w:type="spellStart"/>
      <w:r w:rsidRPr="006B4CDE">
        <w:rPr>
          <w:rPrChange w:id="336" w:author="Portlock, Theo" w:date="2022-02-03T16:58:00Z">
            <w:rPr>
              <w:lang w:val="en-US"/>
            </w:rPr>
          </w:rPrChange>
        </w:rPr>
        <w:t>Metagenopolis</w:t>
      </w:r>
      <w:proofErr w:type="spellEnd"/>
      <w:r w:rsidRPr="006B4CDE">
        <w:rPr>
          <w:rPrChange w:id="337" w:author="Portlock, Theo" w:date="2022-02-03T16:58:00Z">
            <w:rPr>
              <w:lang w:val="en-US"/>
            </w:rPr>
          </w:rPrChange>
        </w:rPr>
        <w:t xml:space="preserve"> grant ANR-11-DPBS-0001. DL and JP were supported by the Bio-Synergy Research Project (2012M3A9C4048758) of the Ministry of Science and ICT through the National Research Foundation. SL was supported by Global University Project, “GIST Research Institute (GRI) IIBR” grants funded by the GIST in 2021, and the Bio-Synergy Research Project (2021M3A9C4000991)</w:t>
      </w:r>
      <w:r w:rsidR="00897040" w:rsidRPr="006B4CDE">
        <w:rPr>
          <w:rPrChange w:id="338" w:author="Portlock, Theo" w:date="2022-02-03T16:58:00Z">
            <w:rPr>
              <w:lang w:val="en-US"/>
            </w:rPr>
          </w:rPrChange>
        </w:rPr>
        <w:t>,</w:t>
      </w:r>
      <w:r w:rsidRPr="006B4CDE">
        <w:rPr>
          <w:rPrChange w:id="339" w:author="Portlock, Theo" w:date="2022-02-03T16:58:00Z">
            <w:rPr>
              <w:lang w:val="en-US"/>
            </w:rPr>
          </w:rPrChange>
        </w:rPr>
        <w:t xml:space="preserve"> and the National Research Foundation of Korea (NRF) grant (NRF-2021R1C1C1006336) of the Ministry of Science, ICT through the National Research Foundation. </w:t>
      </w:r>
      <w:proofErr w:type="spellStart"/>
      <w:r w:rsidRPr="006B4CDE">
        <w:rPr>
          <w:rPrChange w:id="340" w:author="Portlock, Theo" w:date="2022-02-03T16:58:00Z">
            <w:rPr>
              <w:lang w:val="en-US"/>
            </w:rPr>
          </w:rPrChange>
        </w:rPr>
        <w:t>TwinsUK</w:t>
      </w:r>
      <w:proofErr w:type="spellEnd"/>
      <w:r w:rsidRPr="006B4CDE">
        <w:rPr>
          <w:rPrChange w:id="341" w:author="Portlock, Theo" w:date="2022-02-03T16:58:00Z">
            <w:rPr>
              <w:lang w:val="en-US"/>
            </w:rPr>
          </w:rPrChange>
        </w:rPr>
        <w:t xml:space="preserve"> is funded by the </w:t>
      </w:r>
      <w:proofErr w:type="spellStart"/>
      <w:r w:rsidRPr="006B4CDE">
        <w:rPr>
          <w:rPrChange w:id="342" w:author="Portlock, Theo" w:date="2022-02-03T16:58:00Z">
            <w:rPr>
              <w:lang w:val="en-US"/>
            </w:rPr>
          </w:rPrChange>
        </w:rPr>
        <w:t>Wellcome</w:t>
      </w:r>
      <w:proofErr w:type="spellEnd"/>
      <w:r w:rsidRPr="006B4CDE">
        <w:rPr>
          <w:rPrChange w:id="343" w:author="Portlock, Theo" w:date="2022-02-03T16:58:00Z">
            <w:rPr>
              <w:lang w:val="en-US"/>
            </w:rPr>
          </w:rPrChange>
        </w:rPr>
        <w:t xml:space="preserve"> Trust, Medical Research Council, European Union, Chronic Disease Research Foundation (CDRF), Zoe Global Ltd</w:t>
      </w:r>
      <w:r w:rsidR="00897040" w:rsidRPr="006B4CDE">
        <w:rPr>
          <w:rPrChange w:id="344" w:author="Portlock, Theo" w:date="2022-02-03T16:58:00Z">
            <w:rPr>
              <w:lang w:val="en-US"/>
            </w:rPr>
          </w:rPrChange>
        </w:rPr>
        <w:t>,</w:t>
      </w:r>
      <w:r w:rsidRPr="006B4CDE">
        <w:rPr>
          <w:rPrChange w:id="345" w:author="Portlock, Theo" w:date="2022-02-03T16:58:00Z">
            <w:rPr>
              <w:lang w:val="en-US"/>
            </w:rPr>
          </w:rPrChange>
        </w:rPr>
        <w:t xml:space="preserve"> and the National Institute for Health Research (NIHR)-funded </w:t>
      </w:r>
      <w:proofErr w:type="spellStart"/>
      <w:r w:rsidRPr="006B4CDE">
        <w:rPr>
          <w:rPrChange w:id="346" w:author="Portlock, Theo" w:date="2022-02-03T16:58:00Z">
            <w:rPr>
              <w:lang w:val="en-US"/>
            </w:rPr>
          </w:rPrChange>
        </w:rPr>
        <w:t>BioResource</w:t>
      </w:r>
      <w:proofErr w:type="spellEnd"/>
      <w:r w:rsidRPr="006B4CDE">
        <w:rPr>
          <w:rPrChange w:id="347" w:author="Portlock, Theo" w:date="2022-02-03T16:58:00Z">
            <w:rPr>
              <w:lang w:val="en-US"/>
            </w:rPr>
          </w:rPrChange>
        </w:rPr>
        <w:t>, Clinical Research Facility</w:t>
      </w:r>
      <w:r w:rsidR="00897040" w:rsidRPr="006B4CDE">
        <w:rPr>
          <w:rPrChange w:id="348" w:author="Portlock, Theo" w:date="2022-02-03T16:58:00Z">
            <w:rPr>
              <w:lang w:val="en-US"/>
            </w:rPr>
          </w:rPrChange>
        </w:rPr>
        <w:t>,</w:t>
      </w:r>
      <w:r w:rsidRPr="006B4CDE">
        <w:rPr>
          <w:rPrChange w:id="349" w:author="Portlock, Theo" w:date="2022-02-03T16:58:00Z">
            <w:rPr>
              <w:lang w:val="en-US"/>
            </w:rPr>
          </w:rPrChange>
        </w:rPr>
        <w:t xml:space="preserve"> and Biomedical Research Centre based at Guy’s and St Thomas’ NHS Foundation Trust in partnership with King’s College London. We thank the entire staff of the </w:t>
      </w:r>
      <w:proofErr w:type="spellStart"/>
      <w:r w:rsidRPr="006B4CDE">
        <w:rPr>
          <w:rPrChange w:id="350" w:author="Portlock, Theo" w:date="2022-02-03T16:58:00Z">
            <w:rPr>
              <w:lang w:val="en-US"/>
            </w:rPr>
          </w:rPrChange>
        </w:rPr>
        <w:t>MetaGenoPolis</w:t>
      </w:r>
      <w:proofErr w:type="spellEnd"/>
      <w:r w:rsidRPr="006B4CDE">
        <w:rPr>
          <w:rPrChange w:id="351" w:author="Portlock, Theo" w:date="2022-02-03T16:58:00Z">
            <w:rPr>
              <w:lang w:val="en-US"/>
            </w:rPr>
          </w:rPrChange>
        </w:rPr>
        <w:t xml:space="preserve"> at INRAE, Human Protein Atlas program (HPA), Centre for Host-Microbiome Interactions, the Science for Life Laboratory, the National Genomics Infrastructure for </w:t>
      </w:r>
      <w:r w:rsidR="00897040" w:rsidRPr="006B4CDE">
        <w:rPr>
          <w:rPrChange w:id="352" w:author="Portlock, Theo" w:date="2022-02-03T16:58:00Z">
            <w:rPr>
              <w:lang w:val="en-US"/>
            </w:rPr>
          </w:rPrChange>
        </w:rPr>
        <w:t>assisting</w:t>
      </w:r>
      <w:r w:rsidRPr="006B4CDE">
        <w:rPr>
          <w:rPrChange w:id="353" w:author="Portlock, Theo" w:date="2022-02-03T16:58:00Z">
            <w:rPr>
              <w:lang w:val="en-US"/>
            </w:rPr>
          </w:rPrChange>
        </w:rPr>
        <w:t xml:space="preserve"> in massive parallel sequencing, and Swedish National Infrastructure for Computing at SNIC through Uppsala Multidisciplinary </w:t>
      </w:r>
      <w:proofErr w:type="spellStart"/>
      <w:r w:rsidRPr="006B4CDE">
        <w:rPr>
          <w:rPrChange w:id="354" w:author="Portlock, Theo" w:date="2022-02-03T16:58:00Z">
            <w:rPr>
              <w:lang w:val="en-US"/>
            </w:rPr>
          </w:rPrChange>
        </w:rPr>
        <w:t>Center</w:t>
      </w:r>
      <w:proofErr w:type="spellEnd"/>
      <w:r w:rsidRPr="006B4CDE">
        <w:rPr>
          <w:rPrChange w:id="355" w:author="Portlock, Theo" w:date="2022-02-03T16:58:00Z">
            <w:rPr>
              <w:lang w:val="en-US"/>
            </w:rPr>
          </w:rPrChange>
        </w:rPr>
        <w:t xml:space="preserve"> for Advanced </w:t>
      </w:r>
      <w:r w:rsidRPr="006B4CDE">
        <w:rPr>
          <w:rPrChange w:id="356" w:author="Portlock, Theo" w:date="2022-02-03T16:58:00Z">
            <w:rPr>
              <w:lang w:val="en-US"/>
            </w:rPr>
          </w:rPrChange>
        </w:rPr>
        <w:lastRenderedPageBreak/>
        <w:t>Computational Science (UPPMAX) under Project SNIC 2020-5-222, SNIC 2019/3-226, SNIC 2020/6-153 and King’s College London computational infrastructure facility, Rosalind (https://rosalind.kcl.ac.uk) for high performance computing.</w:t>
      </w:r>
    </w:p>
    <w:p w14:paraId="27125DD2" w14:textId="6F1E3838" w:rsidR="005D396F" w:rsidRPr="006B4CDE" w:rsidRDefault="0C22591A" w:rsidP="00260D05">
      <w:pPr>
        <w:pStyle w:val="Heading1"/>
        <w:rPr>
          <w:rPrChange w:id="357" w:author="Portlock, Theo" w:date="2022-02-03T16:58:00Z">
            <w:rPr>
              <w:lang w:val="en-US"/>
            </w:rPr>
          </w:rPrChange>
        </w:rPr>
      </w:pPr>
      <w:r w:rsidRPr="006B4CDE">
        <w:rPr>
          <w:rPrChange w:id="358" w:author="Portlock, Theo" w:date="2022-02-03T16:58:00Z">
            <w:rPr>
              <w:lang w:val="en-US"/>
            </w:rPr>
          </w:rPrChange>
        </w:rPr>
        <w:t>Author contributions</w:t>
      </w:r>
    </w:p>
    <w:p w14:paraId="06A60CAC" w14:textId="1D1409EA" w:rsidR="005D396F" w:rsidRPr="006B4CDE" w:rsidRDefault="0C22591A" w:rsidP="00B74686">
      <w:pPr>
        <w:rPr>
          <w:rPrChange w:id="359" w:author="Portlock, Theo" w:date="2022-02-03T16:58:00Z">
            <w:rPr>
              <w:lang w:val="en-US"/>
            </w:rPr>
          </w:rPrChange>
        </w:rPr>
      </w:pPr>
      <w:r w:rsidRPr="006B4CDE">
        <w:rPr>
          <w:rPrChange w:id="360" w:author="Portlock, Theo" w:date="2022-02-03T16:58:00Z">
            <w:rPr>
              <w:lang w:val="en-US"/>
            </w:rPr>
          </w:rPrChange>
        </w:rPr>
        <w:t xml:space="preserve">S.S., S.D.E., and M.U. conceived the project. S.L., T.P, J.G. and S.S. led the design and analysis of the data. S.L., T.P, and J.G developed the temporal pipeline, analysis, and made the figures. L.E. and M.U. provided the wellness gut metagenomics samples. M.A., F.P., E.L., and S.D.E. generated the MSPs, performed quality check and taxonomy update. N.P. annotated the updated gut gene </w:t>
      </w:r>
      <w:proofErr w:type="spellStart"/>
      <w:r w:rsidRPr="006B4CDE">
        <w:rPr>
          <w:rPrChange w:id="361" w:author="Portlock, Theo" w:date="2022-02-03T16:58:00Z">
            <w:rPr>
              <w:lang w:val="en-US"/>
            </w:rPr>
          </w:rPrChange>
        </w:rPr>
        <w:t>catalog</w:t>
      </w:r>
      <w:proofErr w:type="spellEnd"/>
      <w:r w:rsidRPr="006B4CDE">
        <w:rPr>
          <w:rPrChange w:id="362" w:author="Portlock, Theo" w:date="2022-02-03T16:58:00Z">
            <w:rPr>
              <w:lang w:val="en-US"/>
            </w:rPr>
          </w:rPrChange>
        </w:rPr>
        <w:t xml:space="preserve">. M.A., V.M. and F.P. performed the analysis on the Italian and American cohorts for validation. N.B., C.P., S.V., D. R. and A.H. </w:t>
      </w:r>
      <w:proofErr w:type="spellStart"/>
      <w:r w:rsidRPr="006B4CDE">
        <w:rPr>
          <w:rPrChange w:id="363" w:author="Portlock, Theo" w:date="2022-02-03T16:58:00Z">
            <w:rPr>
              <w:lang w:val="en-US"/>
            </w:rPr>
          </w:rPrChange>
        </w:rPr>
        <w:t>analyzed</w:t>
      </w:r>
      <w:proofErr w:type="spellEnd"/>
      <w:r w:rsidRPr="006B4CDE">
        <w:rPr>
          <w:rPrChange w:id="364" w:author="Portlock, Theo" w:date="2022-02-03T16:58:00Z">
            <w:rPr>
              <w:lang w:val="en-US"/>
            </w:rPr>
          </w:rPrChange>
        </w:rPr>
        <w:t xml:space="preserve"> part of the data and prepared the materials for the HGMA. K.F. and F.J. developed the HGMA website. V.L. and B.H. annotated the gut </w:t>
      </w:r>
      <w:proofErr w:type="spellStart"/>
      <w:r w:rsidRPr="006B4CDE">
        <w:rPr>
          <w:rPrChange w:id="365" w:author="Portlock, Theo" w:date="2022-02-03T16:58:00Z">
            <w:rPr>
              <w:lang w:val="en-US"/>
            </w:rPr>
          </w:rPrChange>
        </w:rPr>
        <w:t>catalog</w:t>
      </w:r>
      <w:proofErr w:type="spellEnd"/>
      <w:r w:rsidRPr="006B4CDE">
        <w:rPr>
          <w:rPrChange w:id="366" w:author="Portlock, Theo" w:date="2022-02-03T16:58:00Z">
            <w:rPr>
              <w:lang w:val="en-US"/>
            </w:rPr>
          </w:rPrChange>
        </w:rPr>
        <w:t xml:space="preserve"> with new </w:t>
      </w:r>
      <w:proofErr w:type="spellStart"/>
      <w:r w:rsidRPr="006B4CDE">
        <w:rPr>
          <w:rPrChange w:id="367" w:author="Portlock, Theo" w:date="2022-02-03T16:58:00Z">
            <w:rPr>
              <w:lang w:val="en-US"/>
            </w:rPr>
          </w:rPrChange>
        </w:rPr>
        <w:t>CAZymes</w:t>
      </w:r>
      <w:proofErr w:type="spellEnd"/>
      <w:r w:rsidRPr="006B4CDE">
        <w:rPr>
          <w:rPrChange w:id="368" w:author="Portlock, Theo" w:date="2022-02-03T16:58:00Z">
            <w:rPr>
              <w:lang w:val="en-US"/>
            </w:rPr>
          </w:rPrChange>
        </w:rPr>
        <w:t xml:space="preserve">. J.P. and D.L. annotated the secondary metabolites of the gene </w:t>
      </w:r>
      <w:proofErr w:type="spellStart"/>
      <w:r w:rsidRPr="006B4CDE">
        <w:rPr>
          <w:rPrChange w:id="369" w:author="Portlock, Theo" w:date="2022-02-03T16:58:00Z">
            <w:rPr>
              <w:lang w:val="en-US"/>
            </w:rPr>
          </w:rPrChange>
        </w:rPr>
        <w:t>catalog</w:t>
      </w:r>
      <w:proofErr w:type="spellEnd"/>
      <w:r w:rsidRPr="006B4CDE">
        <w:rPr>
          <w:rPrChange w:id="370" w:author="Portlock, Theo" w:date="2022-02-03T16:58:00Z">
            <w:rPr>
              <w:lang w:val="en-US"/>
            </w:rPr>
          </w:rPrChange>
        </w:rPr>
        <w:t>. M.A. and G.B. contributed to testing the pipeline, statistical and functional analysis. S.S., S.L. and T.P.</w:t>
      </w:r>
      <w:r w:rsidR="00DB5F03" w:rsidRPr="006B4CDE">
        <w:rPr>
          <w:rPrChange w:id="371" w:author="Portlock, Theo" w:date="2022-02-03T16:58:00Z">
            <w:rPr>
              <w:lang w:val="en-US"/>
            </w:rPr>
          </w:rPrChange>
        </w:rPr>
        <w:t xml:space="preserve"> </w:t>
      </w:r>
      <w:r w:rsidRPr="006B4CDE">
        <w:rPr>
          <w:rPrChange w:id="372" w:author="Portlock, Theo" w:date="2022-02-03T16:58:00Z">
            <w:rPr>
              <w:lang w:val="en-US"/>
            </w:rPr>
          </w:rPrChange>
        </w:rPr>
        <w:t xml:space="preserve">wrote and drafted the manuscript. L.A.E, D.L.S, A.M., G.P. J.N. provided critical feedback on the data and manuscript. All authors read, </w:t>
      </w:r>
      <w:del w:id="373" w:author="Portlock, Theo" w:date="2022-02-02T19:46:00Z">
        <w:r w:rsidRPr="006B4CDE" w:rsidDel="00D06E5E">
          <w:rPr>
            <w:rPrChange w:id="374" w:author="Portlock, Theo" w:date="2022-02-03T16:58:00Z">
              <w:rPr>
                <w:lang w:val="en-US"/>
              </w:rPr>
            </w:rPrChange>
          </w:rPr>
          <w:delText>edited</w:delText>
        </w:r>
      </w:del>
      <w:ins w:id="375" w:author="Portlock, Theo" w:date="2022-02-02T19:46:00Z">
        <w:r w:rsidR="00D06E5E" w:rsidRPr="006B4CDE">
          <w:rPr>
            <w:rPrChange w:id="376" w:author="Portlock, Theo" w:date="2022-02-03T16:58:00Z">
              <w:rPr>
                <w:lang w:val="en-US"/>
              </w:rPr>
            </w:rPrChange>
          </w:rPr>
          <w:t>edited,</w:t>
        </w:r>
      </w:ins>
      <w:r w:rsidRPr="006B4CDE">
        <w:rPr>
          <w:rPrChange w:id="377" w:author="Portlock, Theo" w:date="2022-02-03T16:58:00Z">
            <w:rPr>
              <w:lang w:val="en-US"/>
            </w:rPr>
          </w:rPrChange>
        </w:rPr>
        <w:t xml:space="preserve"> and reviewed the manuscript.</w:t>
      </w:r>
    </w:p>
    <w:p w14:paraId="2B40CB9F" w14:textId="77777777" w:rsidR="005D396F" w:rsidRPr="006B4CDE" w:rsidRDefault="0C22591A" w:rsidP="00260D05">
      <w:pPr>
        <w:pStyle w:val="Heading1"/>
        <w:rPr>
          <w:rPrChange w:id="378" w:author="Portlock, Theo" w:date="2022-02-03T16:58:00Z">
            <w:rPr>
              <w:lang w:val="en-US"/>
            </w:rPr>
          </w:rPrChange>
        </w:rPr>
      </w:pPr>
      <w:r w:rsidRPr="006B4CDE">
        <w:rPr>
          <w:rPrChange w:id="379" w:author="Portlock, Theo" w:date="2022-02-03T16:58:00Z">
            <w:rPr>
              <w:lang w:val="en-US"/>
            </w:rPr>
          </w:rPrChange>
        </w:rPr>
        <w:t xml:space="preserve">Competing interests </w:t>
      </w:r>
    </w:p>
    <w:p w14:paraId="6FD061E2" w14:textId="77777777" w:rsidR="005D396F" w:rsidRPr="006B4CDE" w:rsidRDefault="005D396F" w:rsidP="00B74686">
      <w:pPr>
        <w:rPr>
          <w:rPrChange w:id="380" w:author="Portlock, Theo" w:date="2022-02-03T16:58:00Z">
            <w:rPr>
              <w:lang w:val="en-US"/>
            </w:rPr>
          </w:rPrChange>
        </w:rPr>
      </w:pPr>
      <w:r w:rsidRPr="006B4CDE">
        <w:rPr>
          <w:rPrChange w:id="381" w:author="Portlock, Theo" w:date="2022-02-03T16:58:00Z">
            <w:rPr>
              <w:lang w:val="en-US"/>
            </w:rPr>
          </w:rPrChange>
        </w:rPr>
        <w:t>The authors declare no competing financial interests.</w:t>
      </w:r>
    </w:p>
    <w:p w14:paraId="2848141D" w14:textId="77777777" w:rsidR="005D396F" w:rsidRPr="006B4CDE" w:rsidRDefault="0C22591A" w:rsidP="00260D05">
      <w:pPr>
        <w:pStyle w:val="Heading1"/>
        <w:rPr>
          <w:rPrChange w:id="382" w:author="Portlock, Theo" w:date="2022-02-03T16:58:00Z">
            <w:rPr>
              <w:lang w:val="en-US"/>
            </w:rPr>
          </w:rPrChange>
        </w:rPr>
      </w:pPr>
      <w:r w:rsidRPr="006B4CDE">
        <w:rPr>
          <w:rPrChange w:id="383" w:author="Portlock, Theo" w:date="2022-02-03T16:58:00Z">
            <w:rPr>
              <w:lang w:val="en-US"/>
            </w:rPr>
          </w:rPrChange>
        </w:rPr>
        <w:t>Additional information</w:t>
      </w:r>
    </w:p>
    <w:p w14:paraId="6DAF3F56" w14:textId="61B03DBC" w:rsidR="0081282D" w:rsidRPr="006B4CDE" w:rsidRDefault="005D396F" w:rsidP="00B74686">
      <w:pPr>
        <w:rPr>
          <w:rPrChange w:id="384" w:author="Portlock, Theo" w:date="2022-02-03T16:58:00Z">
            <w:rPr>
              <w:lang w:val="en-US"/>
            </w:rPr>
          </w:rPrChange>
        </w:rPr>
      </w:pPr>
      <w:r w:rsidRPr="006B4CDE">
        <w:rPr>
          <w:rPrChange w:id="385" w:author="Portlock, Theo" w:date="2022-02-03T16:58:00Z">
            <w:rPr>
              <w:lang w:val="en-US"/>
            </w:rPr>
          </w:rPrChange>
        </w:rPr>
        <w:t>Correspondence and requests for materials should be addressed to S.S. or D.E. or M.U.</w:t>
      </w:r>
    </w:p>
    <w:p w14:paraId="2CAC2334" w14:textId="31E44B42" w:rsidR="005D396F" w:rsidRPr="006B4CDE" w:rsidRDefault="0C22591A" w:rsidP="00260D05">
      <w:pPr>
        <w:pStyle w:val="Heading1"/>
      </w:pPr>
      <w:bookmarkStart w:id="386" w:name="_Hlk34216416"/>
      <w:r w:rsidRPr="006B4CDE">
        <w:t>References</w:t>
      </w:r>
      <w:bookmarkEnd w:id="386"/>
    </w:p>
    <w:sdt>
      <w:sdtPr>
        <w:tag w:val="MENDELEY_BIBLIOGRAPHY"/>
        <w:id w:val="-1338611044"/>
        <w:placeholder>
          <w:docPart w:val="DefaultPlaceholder_-1854013440"/>
        </w:placeholder>
      </w:sdtPr>
      <w:sdtEndPr/>
      <w:sdtContent>
        <w:p w14:paraId="76E94755" w14:textId="77777777" w:rsidR="0045097F" w:rsidRDefault="0045097F">
          <w:pPr>
            <w:autoSpaceDE w:val="0"/>
            <w:autoSpaceDN w:val="0"/>
            <w:ind w:hanging="640"/>
            <w:divId w:val="2030796721"/>
            <w:rPr>
              <w:ins w:id="387" w:author="Portlock, Theo" w:date="2022-02-03T21:17:00Z"/>
              <w:rFonts w:eastAsia="Times New Roman"/>
            </w:rPr>
          </w:pPr>
          <w:ins w:id="388" w:author="Portlock, Theo" w:date="2022-02-03T21:17:00Z">
            <w:r>
              <w:rPr>
                <w:rFonts w:eastAsia="Times New Roman"/>
              </w:rPr>
              <w:t>[1]</w:t>
            </w:r>
            <w:r>
              <w:rPr>
                <w:rFonts w:eastAsia="Times New Roman"/>
              </w:rPr>
              <w:tab/>
              <w:t xml:space="preserve">J. Lloyd-Price </w:t>
            </w:r>
            <w:r>
              <w:rPr>
                <w:rFonts w:eastAsia="Times New Roman"/>
                <w:i/>
                <w:iCs/>
              </w:rPr>
              <w:t>et al.</w:t>
            </w:r>
            <w:r>
              <w:rPr>
                <w:rFonts w:eastAsia="Times New Roman"/>
              </w:rPr>
              <w:t xml:space="preserve">, “Strains, functions and dynamics in the expanded Human Microbiome Project,” </w:t>
            </w:r>
            <w:r>
              <w:rPr>
                <w:rFonts w:eastAsia="Times New Roman"/>
                <w:i/>
                <w:iCs/>
              </w:rPr>
              <w:t>Nature</w:t>
            </w:r>
            <w:r>
              <w:rPr>
                <w:rFonts w:eastAsia="Times New Roman"/>
              </w:rPr>
              <w:t xml:space="preserve">, vol. 550, no. 7674, pp. 61–66, 2017, </w:t>
            </w:r>
            <w:proofErr w:type="spellStart"/>
            <w:r>
              <w:rPr>
                <w:rFonts w:eastAsia="Times New Roman"/>
              </w:rPr>
              <w:t>doi</w:t>
            </w:r>
            <w:proofErr w:type="spellEnd"/>
            <w:r>
              <w:rPr>
                <w:rFonts w:eastAsia="Times New Roman"/>
              </w:rPr>
              <w:t>: 10.1038/nature23889.</w:t>
            </w:r>
          </w:ins>
        </w:p>
        <w:p w14:paraId="6E626D41" w14:textId="77777777" w:rsidR="0045097F" w:rsidRDefault="0045097F">
          <w:pPr>
            <w:autoSpaceDE w:val="0"/>
            <w:autoSpaceDN w:val="0"/>
            <w:ind w:hanging="640"/>
            <w:divId w:val="1576084487"/>
            <w:rPr>
              <w:ins w:id="389" w:author="Portlock, Theo" w:date="2022-02-03T21:17:00Z"/>
              <w:rFonts w:eastAsia="Times New Roman"/>
            </w:rPr>
          </w:pPr>
          <w:ins w:id="390" w:author="Portlock, Theo" w:date="2022-02-03T21:17:00Z">
            <w:r>
              <w:rPr>
                <w:rFonts w:eastAsia="Times New Roman"/>
              </w:rPr>
              <w:t>[2]</w:t>
            </w:r>
            <w:r>
              <w:rPr>
                <w:rFonts w:eastAsia="Times New Roman"/>
              </w:rPr>
              <w:tab/>
              <w:t xml:space="preserve">L. A. David </w:t>
            </w:r>
            <w:r>
              <w:rPr>
                <w:rFonts w:eastAsia="Times New Roman"/>
                <w:i/>
                <w:iCs/>
              </w:rPr>
              <w:t>et al.</w:t>
            </w:r>
            <w:r>
              <w:rPr>
                <w:rFonts w:eastAsia="Times New Roman"/>
              </w:rPr>
              <w:t xml:space="preserve">, “Host lifestyle affects human microbiota on daily timescales,” </w:t>
            </w:r>
            <w:r>
              <w:rPr>
                <w:rFonts w:eastAsia="Times New Roman"/>
                <w:i/>
                <w:iCs/>
              </w:rPr>
              <w:t>Genome Biology</w:t>
            </w:r>
            <w:r>
              <w:rPr>
                <w:rFonts w:eastAsia="Times New Roman"/>
              </w:rPr>
              <w:t xml:space="preserve">, vol. 15, no. 7, pp. 1–15, Jul. 2014, </w:t>
            </w:r>
            <w:proofErr w:type="spellStart"/>
            <w:r>
              <w:rPr>
                <w:rFonts w:eastAsia="Times New Roman"/>
              </w:rPr>
              <w:t>doi</w:t>
            </w:r>
            <w:proofErr w:type="spellEnd"/>
            <w:r>
              <w:rPr>
                <w:rFonts w:eastAsia="Times New Roman"/>
              </w:rPr>
              <w:t>: 10.1186/GB-2014-15-7-R89/TABLES/1.</w:t>
            </w:r>
          </w:ins>
        </w:p>
        <w:p w14:paraId="51064DAC" w14:textId="77777777" w:rsidR="0045097F" w:rsidRDefault="0045097F">
          <w:pPr>
            <w:autoSpaceDE w:val="0"/>
            <w:autoSpaceDN w:val="0"/>
            <w:ind w:hanging="640"/>
            <w:divId w:val="722413056"/>
            <w:rPr>
              <w:ins w:id="391" w:author="Portlock, Theo" w:date="2022-02-03T21:17:00Z"/>
              <w:rFonts w:eastAsia="Times New Roman"/>
            </w:rPr>
          </w:pPr>
          <w:ins w:id="392" w:author="Portlock, Theo" w:date="2022-02-03T21:17:00Z">
            <w:r>
              <w:rPr>
                <w:rFonts w:eastAsia="Times New Roman"/>
              </w:rPr>
              <w:t>[3]</w:t>
            </w:r>
            <w:r>
              <w:rPr>
                <w:rFonts w:eastAsia="Times New Roman"/>
              </w:rPr>
              <w:tab/>
              <w:t xml:space="preserve">C. A. </w:t>
            </w:r>
            <w:proofErr w:type="spellStart"/>
            <w:r>
              <w:rPr>
                <w:rFonts w:eastAsia="Times New Roman"/>
              </w:rPr>
              <w:t>Lozupone</w:t>
            </w:r>
            <w:proofErr w:type="spellEnd"/>
            <w:r>
              <w:rPr>
                <w:rFonts w:eastAsia="Times New Roman"/>
              </w:rPr>
              <w:t xml:space="preserve">, J. I. Stombaugh, J. I. Gordon, J. K. Jansson, and R. Knight, “Diversity, stability and resilience of the human gut microbiota,” </w:t>
            </w:r>
            <w:r>
              <w:rPr>
                <w:rFonts w:eastAsia="Times New Roman"/>
                <w:i/>
                <w:iCs/>
              </w:rPr>
              <w:t>Nature 2012 489:7415</w:t>
            </w:r>
            <w:r>
              <w:rPr>
                <w:rFonts w:eastAsia="Times New Roman"/>
              </w:rPr>
              <w:t xml:space="preserve">, vol. 489, no. 7415, pp. 220–230, Sep. 2012, </w:t>
            </w:r>
            <w:proofErr w:type="spellStart"/>
            <w:r>
              <w:rPr>
                <w:rFonts w:eastAsia="Times New Roman"/>
              </w:rPr>
              <w:t>doi</w:t>
            </w:r>
            <w:proofErr w:type="spellEnd"/>
            <w:r>
              <w:rPr>
                <w:rFonts w:eastAsia="Times New Roman"/>
              </w:rPr>
              <w:t>: 10.1038/nature11550.</w:t>
            </w:r>
          </w:ins>
        </w:p>
        <w:p w14:paraId="79DEB172" w14:textId="77777777" w:rsidR="0045097F" w:rsidRDefault="0045097F">
          <w:pPr>
            <w:autoSpaceDE w:val="0"/>
            <w:autoSpaceDN w:val="0"/>
            <w:ind w:hanging="640"/>
            <w:divId w:val="1359545350"/>
            <w:rPr>
              <w:ins w:id="393" w:author="Portlock, Theo" w:date="2022-02-03T21:17:00Z"/>
              <w:rFonts w:eastAsia="Times New Roman"/>
            </w:rPr>
          </w:pPr>
          <w:ins w:id="394" w:author="Portlock, Theo" w:date="2022-02-03T21:17:00Z">
            <w:r>
              <w:rPr>
                <w:rFonts w:eastAsia="Times New Roman"/>
              </w:rPr>
              <w:t>[4]</w:t>
            </w:r>
            <w:r>
              <w:rPr>
                <w:rFonts w:eastAsia="Times New Roman"/>
              </w:rPr>
              <w:tab/>
              <w:t xml:space="preserve">F. Sommer, J. M. Anderson, R. Bharti, J. </w:t>
            </w:r>
            <w:proofErr w:type="spellStart"/>
            <w:r>
              <w:rPr>
                <w:rFonts w:eastAsia="Times New Roman"/>
              </w:rPr>
              <w:t>Raes</w:t>
            </w:r>
            <w:proofErr w:type="spellEnd"/>
            <w:r>
              <w:rPr>
                <w:rFonts w:eastAsia="Times New Roman"/>
              </w:rPr>
              <w:t xml:space="preserve">, and P. Rosenstiel, “The resilience of the intestinal microbiota influences health and disease,” </w:t>
            </w:r>
            <w:r>
              <w:rPr>
                <w:rFonts w:eastAsia="Times New Roman"/>
                <w:i/>
                <w:iCs/>
              </w:rPr>
              <w:t>Nature Reviews Microbiology 2017 15:10</w:t>
            </w:r>
            <w:r>
              <w:rPr>
                <w:rFonts w:eastAsia="Times New Roman"/>
              </w:rPr>
              <w:t xml:space="preserve">, vol. 15, no. 10, pp. 630–638, Jun. 2017, </w:t>
            </w:r>
            <w:proofErr w:type="spellStart"/>
            <w:r>
              <w:rPr>
                <w:rFonts w:eastAsia="Times New Roman"/>
              </w:rPr>
              <w:t>doi</w:t>
            </w:r>
            <w:proofErr w:type="spellEnd"/>
            <w:r>
              <w:rPr>
                <w:rFonts w:eastAsia="Times New Roman"/>
              </w:rPr>
              <w:t>: 10.1038/nrmicro.2017.58.</w:t>
            </w:r>
          </w:ins>
        </w:p>
        <w:p w14:paraId="6F4A6D2E" w14:textId="77777777" w:rsidR="0045097F" w:rsidRDefault="0045097F">
          <w:pPr>
            <w:autoSpaceDE w:val="0"/>
            <w:autoSpaceDN w:val="0"/>
            <w:ind w:hanging="640"/>
            <w:divId w:val="1867449226"/>
            <w:rPr>
              <w:ins w:id="395" w:author="Portlock, Theo" w:date="2022-02-03T21:17:00Z"/>
              <w:rFonts w:eastAsia="Times New Roman"/>
            </w:rPr>
          </w:pPr>
          <w:ins w:id="396" w:author="Portlock, Theo" w:date="2022-02-03T21:17:00Z">
            <w:r>
              <w:rPr>
                <w:rFonts w:eastAsia="Times New Roman"/>
              </w:rPr>
              <w:t>[5]</w:t>
            </w:r>
            <w:r>
              <w:rPr>
                <w:rFonts w:eastAsia="Times New Roman"/>
              </w:rPr>
              <w:tab/>
              <w:t xml:space="preserve">A. </w:t>
            </w:r>
            <w:proofErr w:type="spellStart"/>
            <w:r>
              <w:rPr>
                <w:rFonts w:eastAsia="Times New Roman"/>
              </w:rPr>
              <w:t>Heintz-Buschart</w:t>
            </w:r>
            <w:proofErr w:type="spellEnd"/>
            <w:r>
              <w:rPr>
                <w:rFonts w:eastAsia="Times New Roman"/>
              </w:rPr>
              <w:t xml:space="preserve"> </w:t>
            </w:r>
            <w:r>
              <w:rPr>
                <w:rFonts w:eastAsia="Times New Roman"/>
                <w:i/>
                <w:iCs/>
              </w:rPr>
              <w:t>et al.</w:t>
            </w:r>
            <w:r>
              <w:rPr>
                <w:rFonts w:eastAsia="Times New Roman"/>
              </w:rPr>
              <w:t xml:space="preserve">, “Integrated multi-omics of the human gut microbiome in a case study of familial type 1 diabetes,” </w:t>
            </w:r>
            <w:r>
              <w:rPr>
                <w:rFonts w:eastAsia="Times New Roman"/>
                <w:i/>
                <w:iCs/>
              </w:rPr>
              <w:t xml:space="preserve">Nat. </w:t>
            </w:r>
            <w:proofErr w:type="spellStart"/>
            <w:r>
              <w:rPr>
                <w:rFonts w:eastAsia="Times New Roman"/>
                <w:i/>
                <w:iCs/>
              </w:rPr>
              <w:t>Microbiol</w:t>
            </w:r>
            <w:proofErr w:type="spellEnd"/>
            <w:r>
              <w:rPr>
                <w:rFonts w:eastAsia="Times New Roman"/>
                <w:i/>
                <w:iCs/>
              </w:rPr>
              <w:t>.</w:t>
            </w:r>
            <w:r>
              <w:rPr>
                <w:rFonts w:eastAsia="Times New Roman"/>
              </w:rPr>
              <w:t xml:space="preserve">, vol. 2, p. 16180, 2016, </w:t>
            </w:r>
            <w:proofErr w:type="spellStart"/>
            <w:r>
              <w:rPr>
                <w:rFonts w:eastAsia="Times New Roman"/>
              </w:rPr>
              <w:t>doi</w:t>
            </w:r>
            <w:proofErr w:type="spellEnd"/>
            <w:r>
              <w:rPr>
                <w:rFonts w:eastAsia="Times New Roman"/>
              </w:rPr>
              <w:t>: 10.1038/nmicrobiol.2016.180.</w:t>
            </w:r>
          </w:ins>
        </w:p>
        <w:p w14:paraId="154B66D7" w14:textId="77777777" w:rsidR="0045097F" w:rsidRDefault="0045097F">
          <w:pPr>
            <w:autoSpaceDE w:val="0"/>
            <w:autoSpaceDN w:val="0"/>
            <w:ind w:hanging="640"/>
            <w:divId w:val="1305965577"/>
            <w:rPr>
              <w:ins w:id="397" w:author="Portlock, Theo" w:date="2022-02-03T21:17:00Z"/>
              <w:rFonts w:eastAsia="Times New Roman"/>
            </w:rPr>
          </w:pPr>
          <w:ins w:id="398" w:author="Portlock, Theo" w:date="2022-02-03T21:17:00Z">
            <w:r>
              <w:rPr>
                <w:rFonts w:eastAsia="Times New Roman"/>
              </w:rPr>
              <w:t>[6]</w:t>
            </w:r>
            <w:r>
              <w:rPr>
                <w:rFonts w:eastAsia="Times New Roman"/>
              </w:rPr>
              <w:tab/>
              <w:t xml:space="preserve">H. B. Nielsen </w:t>
            </w:r>
            <w:r>
              <w:rPr>
                <w:rFonts w:eastAsia="Times New Roman"/>
                <w:i/>
                <w:iCs/>
              </w:rPr>
              <w:t>et al.</w:t>
            </w:r>
            <w:r>
              <w:rPr>
                <w:rFonts w:eastAsia="Times New Roman"/>
              </w:rPr>
              <w:t xml:space="preserve">, “Identification and assembly of genomes and genetic elements in complex metagenomic samples without using reference genomes,”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8, pp. 822–828, 2014, </w:t>
            </w:r>
            <w:proofErr w:type="spellStart"/>
            <w:r>
              <w:rPr>
                <w:rFonts w:eastAsia="Times New Roman"/>
              </w:rPr>
              <w:t>doi</w:t>
            </w:r>
            <w:proofErr w:type="spellEnd"/>
            <w:r>
              <w:rPr>
                <w:rFonts w:eastAsia="Times New Roman"/>
              </w:rPr>
              <w:t>: 10.1038/nbt.2939.</w:t>
            </w:r>
          </w:ins>
        </w:p>
        <w:p w14:paraId="08B4F397" w14:textId="77777777" w:rsidR="0045097F" w:rsidRDefault="0045097F">
          <w:pPr>
            <w:autoSpaceDE w:val="0"/>
            <w:autoSpaceDN w:val="0"/>
            <w:ind w:hanging="640"/>
            <w:divId w:val="950282020"/>
            <w:rPr>
              <w:ins w:id="399" w:author="Portlock, Theo" w:date="2022-02-03T21:17:00Z"/>
              <w:rFonts w:eastAsia="Times New Roman"/>
            </w:rPr>
          </w:pPr>
          <w:ins w:id="400" w:author="Portlock, Theo" w:date="2022-02-03T21:17:00Z">
            <w:r>
              <w:rPr>
                <w:rFonts w:eastAsia="Times New Roman"/>
              </w:rPr>
              <w:t>[7]</w:t>
            </w:r>
            <w:r>
              <w:rPr>
                <w:rFonts w:eastAsia="Times New Roman"/>
              </w:rPr>
              <w:tab/>
              <w:t xml:space="preserve">S. </w:t>
            </w:r>
            <w:proofErr w:type="spellStart"/>
            <w:r>
              <w:rPr>
                <w:rFonts w:eastAsia="Times New Roman"/>
              </w:rPr>
              <w:t>Nayfach</w:t>
            </w:r>
            <w:proofErr w:type="spellEnd"/>
            <w:r>
              <w:rPr>
                <w:rFonts w:eastAsia="Times New Roman"/>
              </w:rPr>
              <w:t xml:space="preserve">, Z. J. Shi, R. Seshadri, K. S. Pollard, and N. C. </w:t>
            </w:r>
            <w:proofErr w:type="spellStart"/>
            <w:r>
              <w:rPr>
                <w:rFonts w:eastAsia="Times New Roman"/>
              </w:rPr>
              <w:t>Kyrpides</w:t>
            </w:r>
            <w:proofErr w:type="spellEnd"/>
            <w:r>
              <w:rPr>
                <w:rFonts w:eastAsia="Times New Roman"/>
              </w:rPr>
              <w:t xml:space="preserve">, “New insights from uncultivated genomes of the global human gut microbiome,” </w:t>
            </w:r>
            <w:r>
              <w:rPr>
                <w:rFonts w:eastAsia="Times New Roman"/>
                <w:i/>
                <w:iCs/>
              </w:rPr>
              <w:t>Nature</w:t>
            </w:r>
            <w:r>
              <w:rPr>
                <w:rFonts w:eastAsia="Times New Roman"/>
              </w:rPr>
              <w:t xml:space="preserve">, vol. 568, no. 7753, pp. 505–510, 2019, </w:t>
            </w:r>
            <w:proofErr w:type="spellStart"/>
            <w:r>
              <w:rPr>
                <w:rFonts w:eastAsia="Times New Roman"/>
              </w:rPr>
              <w:t>doi</w:t>
            </w:r>
            <w:proofErr w:type="spellEnd"/>
            <w:r>
              <w:rPr>
                <w:rFonts w:eastAsia="Times New Roman"/>
              </w:rPr>
              <w:t>: 10.1038/s41586-019-1058-x.</w:t>
            </w:r>
          </w:ins>
        </w:p>
        <w:p w14:paraId="20F1A526" w14:textId="77777777" w:rsidR="0045097F" w:rsidRDefault="0045097F">
          <w:pPr>
            <w:autoSpaceDE w:val="0"/>
            <w:autoSpaceDN w:val="0"/>
            <w:ind w:hanging="640"/>
            <w:divId w:val="572469187"/>
            <w:rPr>
              <w:ins w:id="401" w:author="Portlock, Theo" w:date="2022-02-03T21:17:00Z"/>
              <w:rFonts w:eastAsia="Times New Roman"/>
            </w:rPr>
          </w:pPr>
          <w:ins w:id="402" w:author="Portlock, Theo" w:date="2022-02-03T21:17:00Z">
            <w:r>
              <w:rPr>
                <w:rFonts w:eastAsia="Times New Roman"/>
              </w:rPr>
              <w:lastRenderedPageBreak/>
              <w:t>[8]</w:t>
            </w:r>
            <w:r>
              <w:rPr>
                <w:rFonts w:eastAsia="Times New Roman"/>
              </w:rPr>
              <w:tab/>
              <w:t xml:space="preserve">A. Almeida </w:t>
            </w:r>
            <w:r>
              <w:rPr>
                <w:rFonts w:eastAsia="Times New Roman"/>
                <w:i/>
                <w:iCs/>
              </w:rPr>
              <w:t>et al.</w:t>
            </w:r>
            <w:r>
              <w:rPr>
                <w:rFonts w:eastAsia="Times New Roman"/>
              </w:rPr>
              <w:t xml:space="preserve">, “A new genomic blueprint of the human gut microbiota,” </w:t>
            </w:r>
            <w:r>
              <w:rPr>
                <w:rFonts w:eastAsia="Times New Roman"/>
                <w:i/>
                <w:iCs/>
              </w:rPr>
              <w:t>Nature</w:t>
            </w:r>
            <w:r>
              <w:rPr>
                <w:rFonts w:eastAsia="Times New Roman"/>
              </w:rPr>
              <w:t xml:space="preserve">, vol. 568, no. 7753, pp. 499–504, 2019, </w:t>
            </w:r>
            <w:proofErr w:type="spellStart"/>
            <w:r>
              <w:rPr>
                <w:rFonts w:eastAsia="Times New Roman"/>
              </w:rPr>
              <w:t>doi</w:t>
            </w:r>
            <w:proofErr w:type="spellEnd"/>
            <w:r>
              <w:rPr>
                <w:rFonts w:eastAsia="Times New Roman"/>
              </w:rPr>
              <w:t>: 10.1038/s41586-019-0965-1.</w:t>
            </w:r>
          </w:ins>
        </w:p>
        <w:p w14:paraId="71596C9B" w14:textId="77777777" w:rsidR="0045097F" w:rsidRDefault="0045097F">
          <w:pPr>
            <w:autoSpaceDE w:val="0"/>
            <w:autoSpaceDN w:val="0"/>
            <w:ind w:hanging="640"/>
            <w:divId w:val="1351682377"/>
            <w:rPr>
              <w:ins w:id="403" w:author="Portlock, Theo" w:date="2022-02-03T21:17:00Z"/>
              <w:rFonts w:eastAsia="Times New Roman"/>
            </w:rPr>
          </w:pPr>
          <w:ins w:id="404" w:author="Portlock, Theo" w:date="2022-02-03T21:17:00Z">
            <w:r>
              <w:rPr>
                <w:rFonts w:eastAsia="Times New Roman"/>
              </w:rPr>
              <w:t>[9]</w:t>
            </w:r>
            <w:r>
              <w:rPr>
                <w:rFonts w:eastAsia="Times New Roman"/>
              </w:rPr>
              <w:tab/>
              <w:t xml:space="preserve">F. Plaza Onate </w:t>
            </w:r>
            <w:r>
              <w:rPr>
                <w:rFonts w:eastAsia="Times New Roman"/>
                <w:i/>
                <w:iCs/>
              </w:rPr>
              <w:t>et al.</w:t>
            </w:r>
            <w:r>
              <w:rPr>
                <w:rFonts w:eastAsia="Times New Roman"/>
              </w:rPr>
              <w:t>, “</w:t>
            </w:r>
            <w:proofErr w:type="spellStart"/>
            <w:r>
              <w:rPr>
                <w:rFonts w:eastAsia="Times New Roman"/>
              </w:rPr>
              <w:t>MSPminer</w:t>
            </w:r>
            <w:proofErr w:type="spellEnd"/>
            <w:r>
              <w:rPr>
                <w:rFonts w:eastAsia="Times New Roman"/>
              </w:rPr>
              <w:t xml:space="preserve">: abundance-based reconstitution of microbial pan-genomes from shotgun metagenomic data,” </w:t>
            </w:r>
            <w:r>
              <w:rPr>
                <w:rFonts w:eastAsia="Times New Roman"/>
                <w:i/>
                <w:iCs/>
              </w:rPr>
              <w:t>Bioinformatics</w:t>
            </w:r>
            <w:r>
              <w:rPr>
                <w:rFonts w:eastAsia="Times New Roman"/>
              </w:rPr>
              <w:t xml:space="preserve">, vol. 35, no. 9, pp. 1544–1552, 2019, </w:t>
            </w:r>
            <w:proofErr w:type="spellStart"/>
            <w:r>
              <w:rPr>
                <w:rFonts w:eastAsia="Times New Roman"/>
              </w:rPr>
              <w:t>doi</w:t>
            </w:r>
            <w:proofErr w:type="spellEnd"/>
            <w:r>
              <w:rPr>
                <w:rFonts w:eastAsia="Times New Roman"/>
              </w:rPr>
              <w:t>: 10.1093/bioinformatics/bty830.</w:t>
            </w:r>
          </w:ins>
        </w:p>
        <w:p w14:paraId="0EA8734B" w14:textId="77777777" w:rsidR="0045097F" w:rsidRDefault="0045097F">
          <w:pPr>
            <w:autoSpaceDE w:val="0"/>
            <w:autoSpaceDN w:val="0"/>
            <w:ind w:hanging="640"/>
            <w:divId w:val="998583085"/>
            <w:rPr>
              <w:ins w:id="405" w:author="Portlock, Theo" w:date="2022-02-03T21:17:00Z"/>
              <w:rFonts w:eastAsia="Times New Roman"/>
            </w:rPr>
          </w:pPr>
          <w:ins w:id="406" w:author="Portlock, Theo" w:date="2022-02-03T21:17:00Z">
            <w:r>
              <w:rPr>
                <w:rFonts w:eastAsia="Times New Roman"/>
              </w:rPr>
              <w:t>[10]</w:t>
            </w:r>
            <w:r>
              <w:rPr>
                <w:rFonts w:eastAsia="Times New Roman"/>
              </w:rPr>
              <w:tab/>
              <w:t xml:space="preserve">E. </w:t>
            </w:r>
            <w:proofErr w:type="spellStart"/>
            <w:r>
              <w:rPr>
                <w:rFonts w:eastAsia="Times New Roman"/>
              </w:rPr>
              <w:t>Pasolli</w:t>
            </w:r>
            <w:proofErr w:type="spellEnd"/>
            <w:r>
              <w:rPr>
                <w:rFonts w:eastAsia="Times New Roman"/>
              </w:rPr>
              <w:t xml:space="preserve"> </w:t>
            </w:r>
            <w:r>
              <w:rPr>
                <w:rFonts w:eastAsia="Times New Roman"/>
                <w:i/>
                <w:iCs/>
              </w:rPr>
              <w:t>et al.</w:t>
            </w:r>
            <w:r>
              <w:rPr>
                <w:rFonts w:eastAsia="Times New Roman"/>
              </w:rPr>
              <w:t xml:space="preserve">, “Extensive unexplored human microbiome diversity revealed by over 150,000 genomes from metagenomes spanning age, geography, and lifestyle,” </w:t>
            </w:r>
            <w:r>
              <w:rPr>
                <w:rFonts w:eastAsia="Times New Roman"/>
                <w:i/>
                <w:iCs/>
              </w:rPr>
              <w:t>Cell</w:t>
            </w:r>
            <w:r>
              <w:rPr>
                <w:rFonts w:eastAsia="Times New Roman"/>
              </w:rPr>
              <w:t xml:space="preserve">, vol. 176, no. 3. 2019. </w:t>
            </w:r>
            <w:proofErr w:type="spellStart"/>
            <w:r>
              <w:rPr>
                <w:rFonts w:eastAsia="Times New Roman"/>
              </w:rPr>
              <w:t>doi</w:t>
            </w:r>
            <w:proofErr w:type="spellEnd"/>
            <w:r>
              <w:rPr>
                <w:rFonts w:eastAsia="Times New Roman"/>
              </w:rPr>
              <w:t>: 10.1016/j.cell.2019.01.001.</w:t>
            </w:r>
          </w:ins>
        </w:p>
        <w:p w14:paraId="6F5BB6D2" w14:textId="77777777" w:rsidR="0045097F" w:rsidRDefault="0045097F">
          <w:pPr>
            <w:autoSpaceDE w:val="0"/>
            <w:autoSpaceDN w:val="0"/>
            <w:ind w:hanging="640"/>
            <w:divId w:val="1917395049"/>
            <w:rPr>
              <w:ins w:id="407" w:author="Portlock, Theo" w:date="2022-02-03T21:17:00Z"/>
              <w:rFonts w:eastAsia="Times New Roman"/>
            </w:rPr>
          </w:pPr>
          <w:ins w:id="408" w:author="Portlock, Theo" w:date="2022-02-03T21:17:00Z">
            <w:r>
              <w:rPr>
                <w:rFonts w:eastAsia="Times New Roman"/>
              </w:rPr>
              <w:t>[11]</w:t>
            </w:r>
            <w:r>
              <w:rPr>
                <w:rFonts w:eastAsia="Times New Roman"/>
              </w:rPr>
              <w:tab/>
              <w:t xml:space="preserve">J. </w:t>
            </w:r>
            <w:proofErr w:type="spellStart"/>
            <w:r>
              <w:rPr>
                <w:rFonts w:eastAsia="Times New Roman"/>
              </w:rPr>
              <w:t>Jalanka-Tuovinen</w:t>
            </w:r>
            <w:proofErr w:type="spellEnd"/>
            <w:r>
              <w:rPr>
                <w:rFonts w:eastAsia="Times New Roman"/>
              </w:rPr>
              <w:t xml:space="preserve"> </w:t>
            </w:r>
            <w:r>
              <w:rPr>
                <w:rFonts w:eastAsia="Times New Roman"/>
                <w:i/>
                <w:iCs/>
              </w:rPr>
              <w:t>et al.</w:t>
            </w:r>
            <w:r>
              <w:rPr>
                <w:rFonts w:eastAsia="Times New Roman"/>
              </w:rPr>
              <w:t xml:space="preserve">, “Intestinal Microbiota in Healthy Adults: Temporal Analysis Reveals Individual and Common Core and Relation to Intestinal Symptoms,” </w:t>
            </w:r>
            <w:r>
              <w:rPr>
                <w:rFonts w:eastAsia="Times New Roman"/>
                <w:i/>
                <w:iCs/>
              </w:rPr>
              <w:t>PLOS ONE</w:t>
            </w:r>
            <w:r>
              <w:rPr>
                <w:rFonts w:eastAsia="Times New Roman"/>
              </w:rPr>
              <w:t xml:space="preserve">, vol. 6, no. 7, p. e23035, 2011, </w:t>
            </w:r>
            <w:proofErr w:type="spellStart"/>
            <w:r>
              <w:rPr>
                <w:rFonts w:eastAsia="Times New Roman"/>
              </w:rPr>
              <w:t>doi</w:t>
            </w:r>
            <w:proofErr w:type="spellEnd"/>
            <w:r>
              <w:rPr>
                <w:rFonts w:eastAsia="Times New Roman"/>
              </w:rPr>
              <w:t>: 10.1371/JOURNAL.PONE.0023035.</w:t>
            </w:r>
          </w:ins>
        </w:p>
        <w:p w14:paraId="2C81876F" w14:textId="77777777" w:rsidR="0045097F" w:rsidRDefault="0045097F">
          <w:pPr>
            <w:autoSpaceDE w:val="0"/>
            <w:autoSpaceDN w:val="0"/>
            <w:ind w:hanging="640"/>
            <w:divId w:val="1834444427"/>
            <w:rPr>
              <w:ins w:id="409" w:author="Portlock, Theo" w:date="2022-02-03T21:17:00Z"/>
              <w:rFonts w:eastAsia="Times New Roman"/>
            </w:rPr>
          </w:pPr>
          <w:ins w:id="410" w:author="Portlock, Theo" w:date="2022-02-03T21:17:00Z">
            <w:r>
              <w:rPr>
                <w:rFonts w:eastAsia="Times New Roman"/>
              </w:rPr>
              <w:t>[12]</w:t>
            </w:r>
            <w:r>
              <w:rPr>
                <w:rFonts w:eastAsia="Times New Roman"/>
              </w:rPr>
              <w:tab/>
              <w:t xml:space="preserve">R. S. Mehta </w:t>
            </w:r>
            <w:r>
              <w:rPr>
                <w:rFonts w:eastAsia="Times New Roman"/>
                <w:i/>
                <w:iCs/>
              </w:rPr>
              <w:t>et al.</w:t>
            </w:r>
            <w:r>
              <w:rPr>
                <w:rFonts w:eastAsia="Times New Roman"/>
              </w:rPr>
              <w:t xml:space="preserve">, “Stability of the human faecal microbiome in a cohort of adult men,” </w:t>
            </w:r>
            <w:r>
              <w:rPr>
                <w:rFonts w:eastAsia="Times New Roman"/>
                <w:i/>
                <w:iCs/>
              </w:rPr>
              <w:t>Nature Microbiology 2018 3:3</w:t>
            </w:r>
            <w:r>
              <w:rPr>
                <w:rFonts w:eastAsia="Times New Roman"/>
              </w:rPr>
              <w:t xml:space="preserve">, vol. 3, no. 3, pp. 347–355, Jan. 2018, </w:t>
            </w:r>
            <w:proofErr w:type="spellStart"/>
            <w:r>
              <w:rPr>
                <w:rFonts w:eastAsia="Times New Roman"/>
              </w:rPr>
              <w:t>doi</w:t>
            </w:r>
            <w:proofErr w:type="spellEnd"/>
            <w:r>
              <w:rPr>
                <w:rFonts w:eastAsia="Times New Roman"/>
              </w:rPr>
              <w:t>: 10.1038/s41564-017-0096-0.</w:t>
            </w:r>
          </w:ins>
        </w:p>
        <w:p w14:paraId="00356B98" w14:textId="77777777" w:rsidR="0045097F" w:rsidRDefault="0045097F">
          <w:pPr>
            <w:autoSpaceDE w:val="0"/>
            <w:autoSpaceDN w:val="0"/>
            <w:ind w:hanging="640"/>
            <w:divId w:val="2080209306"/>
            <w:rPr>
              <w:ins w:id="411" w:author="Portlock, Theo" w:date="2022-02-03T21:17:00Z"/>
              <w:rFonts w:eastAsia="Times New Roman"/>
            </w:rPr>
          </w:pPr>
          <w:ins w:id="412" w:author="Portlock, Theo" w:date="2022-02-03T21:17:00Z">
            <w:r>
              <w:rPr>
                <w:rFonts w:eastAsia="Times New Roman"/>
              </w:rPr>
              <w:t>[13]</w:t>
            </w:r>
            <w:r>
              <w:rPr>
                <w:rFonts w:eastAsia="Times New Roman"/>
              </w:rPr>
              <w:tab/>
              <w:t>L. Cheng, C. Qi, H. Zhuang, T. Fu, and X. Zhang, “</w:t>
            </w:r>
            <w:proofErr w:type="spellStart"/>
            <w:r>
              <w:rPr>
                <w:rFonts w:eastAsia="Times New Roman"/>
              </w:rPr>
              <w:t>gutMDisorder</w:t>
            </w:r>
            <w:proofErr w:type="spellEnd"/>
            <w:r>
              <w:rPr>
                <w:rFonts w:eastAsia="Times New Roman"/>
              </w:rPr>
              <w:t xml:space="preserve">: a comprehensive database for dysbiosis of the gut microbiota in disorders and interventions,” </w:t>
            </w:r>
            <w:r>
              <w:rPr>
                <w:rFonts w:eastAsia="Times New Roman"/>
                <w:i/>
                <w:iCs/>
              </w:rPr>
              <w:t>Nucleic Acids Research</w:t>
            </w:r>
            <w:r>
              <w:rPr>
                <w:rFonts w:eastAsia="Times New Roman"/>
              </w:rPr>
              <w:t xml:space="preserve">, vol. 48, no. D1, pp. D554–D560, Jan. 2020, </w:t>
            </w:r>
            <w:proofErr w:type="spellStart"/>
            <w:r>
              <w:rPr>
                <w:rFonts w:eastAsia="Times New Roman"/>
              </w:rPr>
              <w:t>doi</w:t>
            </w:r>
            <w:proofErr w:type="spellEnd"/>
            <w:r>
              <w:rPr>
                <w:rFonts w:eastAsia="Times New Roman"/>
              </w:rPr>
              <w:t>: 10.1093/NAR/GKZ843.</w:t>
            </w:r>
          </w:ins>
        </w:p>
        <w:p w14:paraId="1C6D5786" w14:textId="77777777" w:rsidR="0045097F" w:rsidRDefault="0045097F">
          <w:pPr>
            <w:autoSpaceDE w:val="0"/>
            <w:autoSpaceDN w:val="0"/>
            <w:ind w:hanging="640"/>
            <w:divId w:val="701593018"/>
            <w:rPr>
              <w:ins w:id="413" w:author="Portlock, Theo" w:date="2022-02-03T21:17:00Z"/>
              <w:rFonts w:eastAsia="Times New Roman"/>
            </w:rPr>
          </w:pPr>
          <w:ins w:id="414" w:author="Portlock, Theo" w:date="2022-02-03T21:17:00Z">
            <w:r>
              <w:rPr>
                <w:rFonts w:eastAsia="Times New Roman"/>
              </w:rPr>
              <w:t>[14]</w:t>
            </w:r>
            <w:r>
              <w:rPr>
                <w:rFonts w:eastAsia="Times New Roman"/>
              </w:rPr>
              <w:tab/>
              <w:t xml:space="preserve">J. Tang </w:t>
            </w:r>
            <w:r>
              <w:rPr>
                <w:rFonts w:eastAsia="Times New Roman"/>
                <w:i/>
                <w:iCs/>
              </w:rPr>
              <w:t>et al.</w:t>
            </w:r>
            <w:r>
              <w:rPr>
                <w:rFonts w:eastAsia="Times New Roman"/>
              </w:rPr>
              <w:t xml:space="preserve">, “GIMICA: host genetic and immune factors shaping human microbiota,” </w:t>
            </w:r>
            <w:r>
              <w:rPr>
                <w:rFonts w:eastAsia="Times New Roman"/>
                <w:i/>
                <w:iCs/>
              </w:rPr>
              <w:t>Nucleic Acids Research</w:t>
            </w:r>
            <w:r>
              <w:rPr>
                <w:rFonts w:eastAsia="Times New Roman"/>
              </w:rPr>
              <w:t xml:space="preserve">, vol. 49, no. D1, pp. D715–D722, Jan. 2021, </w:t>
            </w:r>
            <w:proofErr w:type="spellStart"/>
            <w:r>
              <w:rPr>
                <w:rFonts w:eastAsia="Times New Roman"/>
              </w:rPr>
              <w:t>doi</w:t>
            </w:r>
            <w:proofErr w:type="spellEnd"/>
            <w:r>
              <w:rPr>
                <w:rFonts w:eastAsia="Times New Roman"/>
              </w:rPr>
              <w:t>: 10.1093/NAR/GKAA851.</w:t>
            </w:r>
          </w:ins>
        </w:p>
        <w:p w14:paraId="29C37717" w14:textId="77777777" w:rsidR="0045097F" w:rsidRDefault="0045097F">
          <w:pPr>
            <w:autoSpaceDE w:val="0"/>
            <w:autoSpaceDN w:val="0"/>
            <w:ind w:hanging="640"/>
            <w:divId w:val="423115183"/>
            <w:rPr>
              <w:ins w:id="415" w:author="Portlock, Theo" w:date="2022-02-03T21:17:00Z"/>
              <w:rFonts w:eastAsia="Times New Roman"/>
            </w:rPr>
          </w:pPr>
          <w:ins w:id="416" w:author="Portlock, Theo" w:date="2022-02-03T21:17:00Z">
            <w:r>
              <w:rPr>
                <w:rFonts w:eastAsia="Times New Roman"/>
              </w:rPr>
              <w:lastRenderedPageBreak/>
              <w:t>[15]</w:t>
            </w:r>
            <w:r>
              <w:rPr>
                <w:rFonts w:eastAsia="Times New Roman"/>
              </w:rPr>
              <w:tab/>
              <w:t xml:space="preserve">Y. Janssens </w:t>
            </w:r>
            <w:r>
              <w:rPr>
                <w:rFonts w:eastAsia="Times New Roman"/>
                <w:i/>
                <w:iCs/>
              </w:rPr>
              <w:t>et al.</w:t>
            </w:r>
            <w:r>
              <w:rPr>
                <w:rFonts w:eastAsia="Times New Roman"/>
              </w:rPr>
              <w:t>, “</w:t>
            </w:r>
            <w:proofErr w:type="spellStart"/>
            <w:r>
              <w:rPr>
                <w:rFonts w:eastAsia="Times New Roman"/>
              </w:rPr>
              <w:t>Disbiome</w:t>
            </w:r>
            <w:proofErr w:type="spellEnd"/>
            <w:r>
              <w:rPr>
                <w:rFonts w:eastAsia="Times New Roman"/>
              </w:rPr>
              <w:t xml:space="preserve"> database: Linking the microbiome to disease,” </w:t>
            </w:r>
            <w:r>
              <w:rPr>
                <w:rFonts w:eastAsia="Times New Roman"/>
                <w:i/>
                <w:iCs/>
              </w:rPr>
              <w:t>BMC Microbiology</w:t>
            </w:r>
            <w:r>
              <w:rPr>
                <w:rFonts w:eastAsia="Times New Roman"/>
              </w:rPr>
              <w:t xml:space="preserve">, vol. 18, no. 1, pp. 1–6, Jun. 2018, </w:t>
            </w:r>
            <w:proofErr w:type="spellStart"/>
            <w:r>
              <w:rPr>
                <w:rFonts w:eastAsia="Times New Roman"/>
              </w:rPr>
              <w:t>doi</w:t>
            </w:r>
            <w:proofErr w:type="spellEnd"/>
            <w:r>
              <w:rPr>
                <w:rFonts w:eastAsia="Times New Roman"/>
              </w:rPr>
              <w:t>: 10.1186/S12866-018-1197-5/TABLES/1.</w:t>
            </w:r>
          </w:ins>
        </w:p>
        <w:p w14:paraId="4ABC7330" w14:textId="77777777" w:rsidR="0045097F" w:rsidRDefault="0045097F">
          <w:pPr>
            <w:autoSpaceDE w:val="0"/>
            <w:autoSpaceDN w:val="0"/>
            <w:ind w:hanging="640"/>
            <w:divId w:val="2112161459"/>
            <w:rPr>
              <w:ins w:id="417" w:author="Portlock, Theo" w:date="2022-02-03T21:17:00Z"/>
              <w:rFonts w:eastAsia="Times New Roman"/>
            </w:rPr>
          </w:pPr>
          <w:ins w:id="418" w:author="Portlock, Theo" w:date="2022-02-03T21:17:00Z">
            <w:r>
              <w:rPr>
                <w:rFonts w:eastAsia="Times New Roman"/>
              </w:rPr>
              <w:t>[16]</w:t>
            </w:r>
            <w:r>
              <w:rPr>
                <w:rFonts w:eastAsia="Times New Roman"/>
              </w:rPr>
              <w:tab/>
              <w:t xml:space="preserve">S. Wu </w:t>
            </w:r>
            <w:r>
              <w:rPr>
                <w:rFonts w:eastAsia="Times New Roman"/>
                <w:i/>
                <w:iCs/>
              </w:rPr>
              <w:t>et al.</w:t>
            </w:r>
            <w:r>
              <w:rPr>
                <w:rFonts w:eastAsia="Times New Roman"/>
              </w:rPr>
              <w:t>, “</w:t>
            </w:r>
            <w:proofErr w:type="spellStart"/>
            <w:r>
              <w:rPr>
                <w:rFonts w:eastAsia="Times New Roman"/>
              </w:rPr>
              <w:t>GMrepo</w:t>
            </w:r>
            <w:proofErr w:type="spellEnd"/>
            <w:r>
              <w:rPr>
                <w:rFonts w:eastAsia="Times New Roman"/>
              </w:rPr>
              <w:t xml:space="preserve">: a database of curated and consistently annotated human gut metagenomes,” </w:t>
            </w:r>
            <w:r>
              <w:rPr>
                <w:rFonts w:eastAsia="Times New Roman"/>
                <w:i/>
                <w:iCs/>
              </w:rPr>
              <w:t>Nucleic Acids Research</w:t>
            </w:r>
            <w:r>
              <w:rPr>
                <w:rFonts w:eastAsia="Times New Roman"/>
              </w:rPr>
              <w:t xml:space="preserve">, vol. 48, no. D1, pp. D545–D553, Jan. 2020, </w:t>
            </w:r>
            <w:proofErr w:type="spellStart"/>
            <w:r>
              <w:rPr>
                <w:rFonts w:eastAsia="Times New Roman"/>
              </w:rPr>
              <w:t>doi</w:t>
            </w:r>
            <w:proofErr w:type="spellEnd"/>
            <w:r>
              <w:rPr>
                <w:rFonts w:eastAsia="Times New Roman"/>
              </w:rPr>
              <w:t>: 10.1093/NAR/GKZ764.</w:t>
            </w:r>
          </w:ins>
        </w:p>
        <w:p w14:paraId="3A9BDD5E" w14:textId="77777777" w:rsidR="0045097F" w:rsidRDefault="0045097F">
          <w:pPr>
            <w:autoSpaceDE w:val="0"/>
            <w:autoSpaceDN w:val="0"/>
            <w:ind w:hanging="640"/>
            <w:divId w:val="263000500"/>
            <w:rPr>
              <w:ins w:id="419" w:author="Portlock, Theo" w:date="2022-02-03T21:17:00Z"/>
              <w:rFonts w:eastAsia="Times New Roman"/>
            </w:rPr>
          </w:pPr>
          <w:ins w:id="420" w:author="Portlock, Theo" w:date="2022-02-03T21:17:00Z">
            <w:r>
              <w:rPr>
                <w:rFonts w:eastAsia="Times New Roman"/>
              </w:rPr>
              <w:t>[17]</w:t>
            </w:r>
            <w:r>
              <w:rPr>
                <w:rFonts w:eastAsia="Times New Roman"/>
              </w:rPr>
              <w:tab/>
              <w:t xml:space="preserve">C. Wen </w:t>
            </w:r>
            <w:r>
              <w:rPr>
                <w:rFonts w:eastAsia="Times New Roman"/>
                <w:i/>
                <w:iCs/>
              </w:rPr>
              <w:t>et al.</w:t>
            </w:r>
            <w:r>
              <w:rPr>
                <w:rFonts w:eastAsia="Times New Roman"/>
              </w:rPr>
              <w:t xml:space="preserve">, “Quantitative metagenomics reveals unique gut microbiome biomarkers in ankylosing spondylitis,” </w:t>
            </w:r>
            <w:r>
              <w:rPr>
                <w:rFonts w:eastAsia="Times New Roman"/>
                <w:i/>
                <w:iCs/>
              </w:rPr>
              <w:t>Genome Biol.</w:t>
            </w:r>
            <w:r>
              <w:rPr>
                <w:rFonts w:eastAsia="Times New Roman"/>
              </w:rPr>
              <w:t xml:space="preserve">, vol. 18, no. 1, p. 142, 2017, </w:t>
            </w:r>
            <w:proofErr w:type="spellStart"/>
            <w:r>
              <w:rPr>
                <w:rFonts w:eastAsia="Times New Roman"/>
              </w:rPr>
              <w:t>doi</w:t>
            </w:r>
            <w:proofErr w:type="spellEnd"/>
            <w:r>
              <w:rPr>
                <w:rFonts w:eastAsia="Times New Roman"/>
              </w:rPr>
              <w:t>: 10.1186/s13059-017-1271-6.</w:t>
            </w:r>
          </w:ins>
        </w:p>
        <w:p w14:paraId="08882C54" w14:textId="77777777" w:rsidR="0045097F" w:rsidRDefault="0045097F">
          <w:pPr>
            <w:autoSpaceDE w:val="0"/>
            <w:autoSpaceDN w:val="0"/>
            <w:ind w:hanging="640"/>
            <w:divId w:val="693770245"/>
            <w:rPr>
              <w:ins w:id="421" w:author="Portlock, Theo" w:date="2022-02-03T21:17:00Z"/>
              <w:rFonts w:eastAsia="Times New Roman"/>
            </w:rPr>
          </w:pPr>
          <w:ins w:id="422" w:author="Portlock, Theo" w:date="2022-02-03T21:17:00Z">
            <w:r>
              <w:rPr>
                <w:rFonts w:eastAsia="Times New Roman"/>
              </w:rPr>
              <w:t>[18]</w:t>
            </w:r>
            <w:r>
              <w:rPr>
                <w:rFonts w:eastAsia="Times New Roman"/>
              </w:rPr>
              <w:tab/>
              <w:t xml:space="preserve">M. </w:t>
            </w:r>
            <w:proofErr w:type="spellStart"/>
            <w:r>
              <w:rPr>
                <w:rFonts w:eastAsia="Times New Roman"/>
              </w:rPr>
              <w:t>Kanehisa</w:t>
            </w:r>
            <w:proofErr w:type="spellEnd"/>
            <w:r>
              <w:rPr>
                <w:rFonts w:eastAsia="Times New Roman"/>
              </w:rPr>
              <w:t xml:space="preserve">, S. </w:t>
            </w:r>
            <w:proofErr w:type="spellStart"/>
            <w:r>
              <w:rPr>
                <w:rFonts w:eastAsia="Times New Roman"/>
              </w:rPr>
              <w:t>Goto</w:t>
            </w:r>
            <w:proofErr w:type="spellEnd"/>
            <w:r>
              <w:rPr>
                <w:rFonts w:eastAsia="Times New Roman"/>
              </w:rPr>
              <w:t xml:space="preserve">, S. Kawashima, Y. </w:t>
            </w:r>
            <w:proofErr w:type="spellStart"/>
            <w:r>
              <w:rPr>
                <w:rFonts w:eastAsia="Times New Roman"/>
              </w:rPr>
              <w:t>Okuno</w:t>
            </w:r>
            <w:proofErr w:type="spellEnd"/>
            <w:r>
              <w:rPr>
                <w:rFonts w:eastAsia="Times New Roman"/>
              </w:rPr>
              <w:t xml:space="preserve">, and M. Hattori, “The KEGG resource for deciphering the genome,” </w:t>
            </w:r>
            <w:r>
              <w:rPr>
                <w:rFonts w:eastAsia="Times New Roman"/>
                <w:i/>
                <w:iCs/>
              </w:rPr>
              <w:t>Nucleic Acids Research</w:t>
            </w:r>
            <w:r>
              <w:rPr>
                <w:rFonts w:eastAsia="Times New Roman"/>
              </w:rPr>
              <w:t xml:space="preserve">, vol. 32, no. suppl_1, pp. D277–D280, Jan. 2004, </w:t>
            </w:r>
            <w:proofErr w:type="spellStart"/>
            <w:r>
              <w:rPr>
                <w:rFonts w:eastAsia="Times New Roman"/>
              </w:rPr>
              <w:t>doi</w:t>
            </w:r>
            <w:proofErr w:type="spellEnd"/>
            <w:r>
              <w:rPr>
                <w:rFonts w:eastAsia="Times New Roman"/>
              </w:rPr>
              <w:t>: 10.1093/NAR/GKH063.</w:t>
            </w:r>
          </w:ins>
        </w:p>
        <w:p w14:paraId="6B194970" w14:textId="77777777" w:rsidR="0045097F" w:rsidRDefault="0045097F">
          <w:pPr>
            <w:autoSpaceDE w:val="0"/>
            <w:autoSpaceDN w:val="0"/>
            <w:ind w:hanging="640"/>
            <w:divId w:val="380175889"/>
            <w:rPr>
              <w:ins w:id="423" w:author="Portlock, Theo" w:date="2022-02-03T21:17:00Z"/>
              <w:rFonts w:eastAsia="Times New Roman"/>
            </w:rPr>
          </w:pPr>
          <w:ins w:id="424" w:author="Portlock, Theo" w:date="2022-02-03T21:17:00Z">
            <w:r>
              <w:rPr>
                <w:rFonts w:eastAsia="Times New Roman"/>
              </w:rPr>
              <w:t>[19]</w:t>
            </w:r>
            <w:r>
              <w:rPr>
                <w:rFonts w:eastAsia="Times New Roman"/>
              </w:rPr>
              <w:tab/>
              <w:t>S. El-</w:t>
            </w:r>
            <w:proofErr w:type="spellStart"/>
            <w:r>
              <w:rPr>
                <w:rFonts w:eastAsia="Times New Roman"/>
              </w:rPr>
              <w:t>Gebali</w:t>
            </w:r>
            <w:proofErr w:type="spellEnd"/>
            <w:r>
              <w:rPr>
                <w:rFonts w:eastAsia="Times New Roman"/>
              </w:rPr>
              <w:t xml:space="preserve"> </w:t>
            </w:r>
            <w:r>
              <w:rPr>
                <w:rFonts w:eastAsia="Times New Roman"/>
                <w:i/>
                <w:iCs/>
              </w:rPr>
              <w:t>et al.</w:t>
            </w:r>
            <w:r>
              <w:rPr>
                <w:rFonts w:eastAsia="Times New Roman"/>
              </w:rPr>
              <w:t xml:space="preserve">, “The </w:t>
            </w:r>
            <w:proofErr w:type="spellStart"/>
            <w:r>
              <w:rPr>
                <w:rFonts w:eastAsia="Times New Roman"/>
              </w:rPr>
              <w:t>Pfam</w:t>
            </w:r>
            <w:proofErr w:type="spellEnd"/>
            <w:r>
              <w:rPr>
                <w:rFonts w:eastAsia="Times New Roman"/>
              </w:rPr>
              <w:t xml:space="preserve"> protein families database in 2019,” </w:t>
            </w:r>
            <w:r>
              <w:rPr>
                <w:rFonts w:eastAsia="Times New Roman"/>
                <w:i/>
                <w:iCs/>
              </w:rPr>
              <w:t>Nucleic acids research</w:t>
            </w:r>
            <w:r>
              <w:rPr>
                <w:rFonts w:eastAsia="Times New Roman"/>
              </w:rPr>
              <w:t>, vol. 47, no. D1, pp. D427–D432, 2019.</w:t>
            </w:r>
          </w:ins>
        </w:p>
        <w:p w14:paraId="44232CFF" w14:textId="77777777" w:rsidR="0045097F" w:rsidRDefault="0045097F">
          <w:pPr>
            <w:autoSpaceDE w:val="0"/>
            <w:autoSpaceDN w:val="0"/>
            <w:ind w:hanging="640"/>
            <w:divId w:val="1280990546"/>
            <w:rPr>
              <w:ins w:id="425" w:author="Portlock, Theo" w:date="2022-02-03T21:17:00Z"/>
              <w:rFonts w:eastAsia="Times New Roman"/>
            </w:rPr>
          </w:pPr>
          <w:ins w:id="426" w:author="Portlock, Theo" w:date="2022-02-03T21:17:00Z">
            <w:r>
              <w:rPr>
                <w:rFonts w:eastAsia="Times New Roman"/>
              </w:rPr>
              <w:t>[20]</w:t>
            </w:r>
            <w:r>
              <w:rPr>
                <w:rFonts w:eastAsia="Times New Roman"/>
              </w:rPr>
              <w:tab/>
              <w:t xml:space="preserve">N. </w:t>
            </w:r>
            <w:proofErr w:type="spellStart"/>
            <w:r>
              <w:rPr>
                <w:rFonts w:eastAsia="Times New Roman"/>
              </w:rPr>
              <w:t>Terrapon</w:t>
            </w:r>
            <w:proofErr w:type="spellEnd"/>
            <w:r>
              <w:rPr>
                <w:rFonts w:eastAsia="Times New Roman"/>
              </w:rPr>
              <w:t xml:space="preserve">, V. Lombard,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xml:space="preserve">, “The </w:t>
            </w:r>
            <w:proofErr w:type="spellStart"/>
            <w:r>
              <w:rPr>
                <w:rFonts w:eastAsia="Times New Roman"/>
              </w:rPr>
              <w:t>CAZy</w:t>
            </w:r>
            <w:proofErr w:type="spellEnd"/>
            <w:r>
              <w:rPr>
                <w:rFonts w:eastAsia="Times New Roman"/>
              </w:rPr>
              <w:t xml:space="preserve"> Database/the Carbohydrate-Active Enzyme (</w:t>
            </w:r>
            <w:proofErr w:type="spellStart"/>
            <w:r>
              <w:rPr>
                <w:rFonts w:eastAsia="Times New Roman"/>
              </w:rPr>
              <w:t>CAZy</w:t>
            </w:r>
            <w:proofErr w:type="spellEnd"/>
            <w:r>
              <w:rPr>
                <w:rFonts w:eastAsia="Times New Roman"/>
              </w:rPr>
              <w:t xml:space="preserve">) Database: Principles and Usage Guidelines,” </w:t>
            </w:r>
            <w:r>
              <w:rPr>
                <w:rFonts w:eastAsia="Times New Roman"/>
                <w:i/>
                <w:iCs/>
              </w:rPr>
              <w:t xml:space="preserve">A Practical Guide to Using </w:t>
            </w:r>
            <w:proofErr w:type="spellStart"/>
            <w:r>
              <w:rPr>
                <w:rFonts w:eastAsia="Times New Roman"/>
                <w:i/>
                <w:iCs/>
              </w:rPr>
              <w:t>Glycomics</w:t>
            </w:r>
            <w:proofErr w:type="spellEnd"/>
            <w:r>
              <w:rPr>
                <w:rFonts w:eastAsia="Times New Roman"/>
                <w:i/>
                <w:iCs/>
              </w:rPr>
              <w:t xml:space="preserve"> Databases</w:t>
            </w:r>
            <w:r>
              <w:rPr>
                <w:rFonts w:eastAsia="Times New Roman"/>
              </w:rPr>
              <w:t xml:space="preserve">, pp. 117–131, 2017, </w:t>
            </w:r>
            <w:proofErr w:type="spellStart"/>
            <w:r>
              <w:rPr>
                <w:rFonts w:eastAsia="Times New Roman"/>
              </w:rPr>
              <w:t>doi</w:t>
            </w:r>
            <w:proofErr w:type="spellEnd"/>
            <w:r>
              <w:rPr>
                <w:rFonts w:eastAsia="Times New Roman"/>
              </w:rPr>
              <w:t>: 10.1007/978-4-431-56454-6_6.</w:t>
            </w:r>
          </w:ins>
        </w:p>
        <w:p w14:paraId="14820E47" w14:textId="77777777" w:rsidR="0045097F" w:rsidRDefault="0045097F">
          <w:pPr>
            <w:autoSpaceDE w:val="0"/>
            <w:autoSpaceDN w:val="0"/>
            <w:ind w:hanging="640"/>
            <w:divId w:val="900140445"/>
            <w:rPr>
              <w:ins w:id="427" w:author="Portlock, Theo" w:date="2022-02-03T21:17:00Z"/>
              <w:rFonts w:eastAsia="Times New Roman"/>
            </w:rPr>
          </w:pPr>
          <w:ins w:id="428" w:author="Portlock, Theo" w:date="2022-02-03T21:17:00Z">
            <w:r>
              <w:rPr>
                <w:rFonts w:eastAsia="Times New Roman"/>
              </w:rPr>
              <w:t>[21]</w:t>
            </w:r>
            <w:r>
              <w:rPr>
                <w:rFonts w:eastAsia="Times New Roman"/>
              </w:rPr>
              <w:tab/>
              <w:t xml:space="preserve">E. </w:t>
            </w:r>
            <w:proofErr w:type="spellStart"/>
            <w:r>
              <w:rPr>
                <w:rFonts w:eastAsia="Times New Roman"/>
              </w:rPr>
              <w:t>Ruppé</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Nature Microbiology 2018 4:1</w:t>
            </w:r>
            <w:r>
              <w:rPr>
                <w:rFonts w:eastAsia="Times New Roman"/>
              </w:rPr>
              <w:t xml:space="preserve">, vol. 4, no. 1, pp. 112–123, Nov. 2018, </w:t>
            </w:r>
            <w:proofErr w:type="spellStart"/>
            <w:r>
              <w:rPr>
                <w:rFonts w:eastAsia="Times New Roman"/>
              </w:rPr>
              <w:t>doi</w:t>
            </w:r>
            <w:proofErr w:type="spellEnd"/>
            <w:r>
              <w:rPr>
                <w:rFonts w:eastAsia="Times New Roman"/>
              </w:rPr>
              <w:t>: 10.1038/s41564-018-0292-6.</w:t>
            </w:r>
          </w:ins>
        </w:p>
        <w:p w14:paraId="5C6A72E3" w14:textId="77777777" w:rsidR="0045097F" w:rsidRDefault="0045097F">
          <w:pPr>
            <w:autoSpaceDE w:val="0"/>
            <w:autoSpaceDN w:val="0"/>
            <w:ind w:hanging="640"/>
            <w:divId w:val="1169323836"/>
            <w:rPr>
              <w:ins w:id="429" w:author="Portlock, Theo" w:date="2022-02-03T21:17:00Z"/>
              <w:rFonts w:eastAsia="Times New Roman"/>
            </w:rPr>
          </w:pPr>
          <w:ins w:id="430" w:author="Portlock, Theo" w:date="2022-02-03T21:17:00Z">
            <w:r>
              <w:rPr>
                <w:rFonts w:eastAsia="Times New Roman"/>
              </w:rPr>
              <w:lastRenderedPageBreak/>
              <w:t>[22]</w:t>
            </w:r>
            <w:r>
              <w:rPr>
                <w:rFonts w:eastAsia="Times New Roman"/>
              </w:rPr>
              <w:tab/>
              <w:t xml:space="preserve">C. Mao, D. Abraham, A. </w:t>
            </w:r>
            <w:proofErr w:type="spellStart"/>
            <w:r>
              <w:rPr>
                <w:rFonts w:eastAsia="Times New Roman"/>
              </w:rPr>
              <w:t>Wattam</w:t>
            </w:r>
            <w:proofErr w:type="spellEnd"/>
            <w:r>
              <w:rPr>
                <w:rFonts w:eastAsia="Times New Roman"/>
              </w:rPr>
              <w:t xml:space="preserve">, … M. W.-, and undefined 2015, “Curation, integration and visualization of bacterial virulence factors in PATRIC,” </w:t>
            </w:r>
            <w:r>
              <w:rPr>
                <w:rFonts w:eastAsia="Times New Roman"/>
                <w:i/>
                <w:iCs/>
              </w:rPr>
              <w:t>academic.oup.com</w:t>
            </w:r>
            <w:r>
              <w:rPr>
                <w:rFonts w:eastAsia="Times New Roman"/>
              </w:rPr>
              <w:t>, Accessed: Feb. 03, 2022. [Online]. Available: https://academic.oup.com/bioinformatics/article-abstract/31/2/252/2366053</w:t>
            </w:r>
          </w:ins>
        </w:p>
        <w:p w14:paraId="7AC65809" w14:textId="77777777" w:rsidR="0045097F" w:rsidRDefault="0045097F">
          <w:pPr>
            <w:autoSpaceDE w:val="0"/>
            <w:autoSpaceDN w:val="0"/>
            <w:ind w:hanging="640"/>
            <w:divId w:val="1593391422"/>
            <w:rPr>
              <w:ins w:id="431" w:author="Portlock, Theo" w:date="2022-02-03T21:17:00Z"/>
              <w:rFonts w:eastAsia="Times New Roman"/>
            </w:rPr>
          </w:pPr>
          <w:ins w:id="432" w:author="Portlock, Theo" w:date="2022-02-03T21:17:00Z">
            <w:r>
              <w:rPr>
                <w:rFonts w:eastAsia="Times New Roman"/>
              </w:rPr>
              <w:t>[23]</w:t>
            </w:r>
            <w:r>
              <w:rPr>
                <w:rFonts w:eastAsia="Times New Roman"/>
              </w:rPr>
              <w:tab/>
              <w:t xml:space="preserve">K. Blin </w:t>
            </w:r>
            <w:r>
              <w:rPr>
                <w:rFonts w:eastAsia="Times New Roman"/>
                <w:i/>
                <w:iCs/>
              </w:rPr>
              <w:t>et al.</w:t>
            </w:r>
            <w:r>
              <w:rPr>
                <w:rFonts w:eastAsia="Times New Roman"/>
              </w:rPr>
              <w:t>, “</w:t>
            </w:r>
            <w:proofErr w:type="spellStart"/>
            <w:r>
              <w:rPr>
                <w:rFonts w:eastAsia="Times New Roman"/>
              </w:rPr>
              <w:t>antiSMASH</w:t>
            </w:r>
            <w:proofErr w:type="spellEnd"/>
            <w:r>
              <w:rPr>
                <w:rFonts w:eastAsia="Times New Roman"/>
              </w:rPr>
              <w:t xml:space="preserve"> 4.0-improvements in chemistry prediction and gene cluster boundary identification,” </w:t>
            </w:r>
            <w:r>
              <w:rPr>
                <w:rFonts w:eastAsia="Times New Roman"/>
                <w:i/>
                <w:iCs/>
              </w:rPr>
              <w:t>Nucleic Acids Res</w:t>
            </w:r>
            <w:r>
              <w:rPr>
                <w:rFonts w:eastAsia="Times New Roman"/>
              </w:rPr>
              <w:t xml:space="preserve">, vol. 45, no. W1, pp. W36–W41, 2017,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/gkx319.</w:t>
            </w:r>
          </w:ins>
        </w:p>
        <w:p w14:paraId="262C4EDA" w14:textId="77777777" w:rsidR="0045097F" w:rsidRDefault="0045097F">
          <w:pPr>
            <w:autoSpaceDE w:val="0"/>
            <w:autoSpaceDN w:val="0"/>
            <w:ind w:hanging="640"/>
            <w:divId w:val="729499282"/>
            <w:rPr>
              <w:ins w:id="433" w:author="Portlock, Theo" w:date="2022-02-03T21:17:00Z"/>
              <w:rFonts w:eastAsia="Times New Roman"/>
            </w:rPr>
          </w:pPr>
          <w:ins w:id="434" w:author="Portlock, Theo" w:date="2022-02-03T21:17:00Z">
            <w:r>
              <w:rPr>
                <w:rFonts w:eastAsia="Times New Roman"/>
              </w:rPr>
              <w:t>[24]</w:t>
            </w:r>
            <w:r>
              <w:rPr>
                <w:rFonts w:eastAsia="Times New Roman"/>
              </w:rPr>
              <w:tab/>
              <w:t xml:space="preserve">C. </w:t>
            </w:r>
            <w:proofErr w:type="spellStart"/>
            <w:r>
              <w:rPr>
                <w:rFonts w:eastAsia="Times New Roman"/>
              </w:rPr>
              <w:t>Trapnell</w:t>
            </w:r>
            <w:proofErr w:type="spellEnd"/>
            <w:r>
              <w:rPr>
                <w:rFonts w:eastAsia="Times New Roman"/>
              </w:rPr>
              <w:t xml:space="preserve"> </w:t>
            </w:r>
            <w:r>
              <w:rPr>
                <w:rFonts w:eastAsia="Times New Roman"/>
                <w:i/>
                <w:iCs/>
              </w:rPr>
              <w:t>et al.</w:t>
            </w:r>
            <w:r>
              <w:rPr>
                <w:rFonts w:eastAsia="Times New Roman"/>
              </w:rPr>
              <w:t xml:space="preserve">, “The dynamics and regulators of cell fate decisions are revealed by </w:t>
            </w:r>
            <w:proofErr w:type="spellStart"/>
            <w:r>
              <w:rPr>
                <w:rFonts w:eastAsia="Times New Roman"/>
              </w:rPr>
              <w:t>pseudotemporal</w:t>
            </w:r>
            <w:proofErr w:type="spellEnd"/>
            <w:r>
              <w:rPr>
                <w:rFonts w:eastAsia="Times New Roman"/>
              </w:rPr>
              <w:t xml:space="preserve"> ordering of single cells,” </w:t>
            </w:r>
            <w:r>
              <w:rPr>
                <w:rFonts w:eastAsia="Times New Roman"/>
                <w:i/>
                <w:iCs/>
              </w:rPr>
              <w:t xml:space="preserve">Nat. </w:t>
            </w:r>
            <w:proofErr w:type="spellStart"/>
            <w:r>
              <w:rPr>
                <w:rFonts w:eastAsia="Times New Roman"/>
                <w:i/>
                <w:iCs/>
              </w:rPr>
              <w:t>Biotechnol</w:t>
            </w:r>
            <w:proofErr w:type="spellEnd"/>
            <w:r>
              <w:rPr>
                <w:rFonts w:eastAsia="Times New Roman"/>
                <w:i/>
                <w:iCs/>
              </w:rPr>
              <w:t>.</w:t>
            </w:r>
            <w:r>
              <w:rPr>
                <w:rFonts w:eastAsia="Times New Roman"/>
              </w:rPr>
              <w:t xml:space="preserve">, vol. 32, no. 4, pp. 381–386, 2014, </w:t>
            </w:r>
            <w:proofErr w:type="spellStart"/>
            <w:r>
              <w:rPr>
                <w:rFonts w:eastAsia="Times New Roman"/>
              </w:rPr>
              <w:t>doi</w:t>
            </w:r>
            <w:proofErr w:type="spellEnd"/>
            <w:r>
              <w:rPr>
                <w:rFonts w:eastAsia="Times New Roman"/>
              </w:rPr>
              <w:t>: 10.1038/nbt.2859.</w:t>
            </w:r>
          </w:ins>
        </w:p>
        <w:p w14:paraId="0CD9C529" w14:textId="77777777" w:rsidR="0045097F" w:rsidRDefault="0045097F">
          <w:pPr>
            <w:autoSpaceDE w:val="0"/>
            <w:autoSpaceDN w:val="0"/>
            <w:ind w:hanging="640"/>
            <w:divId w:val="2125952292"/>
            <w:rPr>
              <w:ins w:id="435" w:author="Portlock, Theo" w:date="2022-02-03T21:17:00Z"/>
              <w:rFonts w:eastAsia="Times New Roman"/>
            </w:rPr>
          </w:pPr>
          <w:ins w:id="436" w:author="Portlock, Theo" w:date="2022-02-03T21:17:00Z">
            <w:r>
              <w:rPr>
                <w:rFonts w:eastAsia="Times New Roman"/>
              </w:rPr>
              <w:t>[25]</w:t>
            </w:r>
            <w:r>
              <w:rPr>
                <w:rFonts w:eastAsia="Times New Roman"/>
              </w:rPr>
              <w:tab/>
              <w:t xml:space="preserve">X. </w:t>
            </w:r>
            <w:proofErr w:type="spellStart"/>
            <w:r>
              <w:rPr>
                <w:rFonts w:eastAsia="Times New Roman"/>
              </w:rPr>
              <w:t>Qiu</w:t>
            </w:r>
            <w:proofErr w:type="spellEnd"/>
            <w:r>
              <w:rPr>
                <w:rFonts w:eastAsia="Times New Roman"/>
              </w:rPr>
              <w:t xml:space="preserve"> </w:t>
            </w:r>
            <w:r>
              <w:rPr>
                <w:rFonts w:eastAsia="Times New Roman"/>
                <w:i/>
                <w:iCs/>
              </w:rPr>
              <w:t>et al.</w:t>
            </w:r>
            <w:r>
              <w:rPr>
                <w:rFonts w:eastAsia="Times New Roman"/>
              </w:rPr>
              <w:t xml:space="preserve">, “Reversed graph embedding resolves complex single-cell trajectories,” </w:t>
            </w:r>
            <w:r>
              <w:rPr>
                <w:rFonts w:eastAsia="Times New Roman"/>
                <w:i/>
                <w:iCs/>
              </w:rPr>
              <w:t>Nat. Methods</w:t>
            </w:r>
            <w:r>
              <w:rPr>
                <w:rFonts w:eastAsia="Times New Roman"/>
              </w:rPr>
              <w:t xml:space="preserve">, vol. 14, no. 10, pp. 979–982, 2017, </w:t>
            </w:r>
            <w:proofErr w:type="spellStart"/>
            <w:r>
              <w:rPr>
                <w:rFonts w:eastAsia="Times New Roman"/>
              </w:rPr>
              <w:t>doi</w:t>
            </w:r>
            <w:proofErr w:type="spellEnd"/>
            <w:r>
              <w:rPr>
                <w:rFonts w:eastAsia="Times New Roman"/>
              </w:rPr>
              <w:t>: 10.1038/nmeth.4402.</w:t>
            </w:r>
          </w:ins>
        </w:p>
        <w:p w14:paraId="196D5FB5" w14:textId="77777777" w:rsidR="0045097F" w:rsidRDefault="0045097F">
          <w:pPr>
            <w:autoSpaceDE w:val="0"/>
            <w:autoSpaceDN w:val="0"/>
            <w:ind w:hanging="640"/>
            <w:divId w:val="469715307"/>
            <w:rPr>
              <w:ins w:id="437" w:author="Portlock, Theo" w:date="2022-02-03T21:17:00Z"/>
              <w:rFonts w:eastAsia="Times New Roman"/>
            </w:rPr>
          </w:pPr>
          <w:ins w:id="438" w:author="Portlock, Theo" w:date="2022-02-03T21:17:00Z">
            <w:r>
              <w:rPr>
                <w:rFonts w:eastAsia="Times New Roman"/>
              </w:rPr>
              <w:t>[26]</w:t>
            </w:r>
            <w:r>
              <w:rPr>
                <w:rFonts w:eastAsia="Times New Roman"/>
              </w:rPr>
              <w:tab/>
              <w:t xml:space="preserve">L. v. </w:t>
            </w:r>
            <w:proofErr w:type="spellStart"/>
            <w:r>
              <w:rPr>
                <w:rFonts w:eastAsia="Times New Roman"/>
              </w:rPr>
              <w:t>Holdeman</w:t>
            </w:r>
            <w:proofErr w:type="spellEnd"/>
            <w:r>
              <w:rPr>
                <w:rFonts w:eastAsia="Times New Roman"/>
              </w:rPr>
              <w:t xml:space="preserve"> and W. E. C. Moore, “New genus, </w:t>
            </w:r>
            <w:proofErr w:type="spellStart"/>
            <w:r>
              <w:rPr>
                <w:rFonts w:eastAsia="Times New Roman"/>
              </w:rPr>
              <w:t>Coprococcus</w:t>
            </w:r>
            <w:proofErr w:type="spellEnd"/>
            <w:r>
              <w:rPr>
                <w:rFonts w:eastAsia="Times New Roman"/>
              </w:rPr>
              <w:t xml:space="preserve">, twelve new species, and emended descriptions of four previously described species of bacteria from human </w:t>
            </w:r>
            <w:proofErr w:type="spellStart"/>
            <w:r>
              <w:rPr>
                <w:rFonts w:eastAsia="Times New Roman"/>
              </w:rPr>
              <w:t>feces</w:t>
            </w:r>
            <w:proofErr w:type="spellEnd"/>
            <w:r>
              <w:rPr>
                <w:rFonts w:eastAsia="Times New Roman"/>
              </w:rPr>
              <w:t xml:space="preserve">,” </w:t>
            </w:r>
            <w:r>
              <w:rPr>
                <w:rFonts w:eastAsia="Times New Roman"/>
                <w:i/>
                <w:iCs/>
              </w:rPr>
              <w:t>International Journal of Systematic Bacteriology</w:t>
            </w:r>
            <w:r>
              <w:rPr>
                <w:rFonts w:eastAsia="Times New Roman"/>
              </w:rPr>
              <w:t xml:space="preserve">, vol. 24, no. 2, pp. 260–277, Apr. 1974, </w:t>
            </w:r>
            <w:proofErr w:type="spellStart"/>
            <w:r>
              <w:rPr>
                <w:rFonts w:eastAsia="Times New Roman"/>
              </w:rPr>
              <w:t>doi</w:t>
            </w:r>
            <w:proofErr w:type="spellEnd"/>
            <w:r>
              <w:rPr>
                <w:rFonts w:eastAsia="Times New Roman"/>
              </w:rPr>
              <w:t>: 10.1099/00207713-24-2-260/CITE/REFWORKS.</w:t>
            </w:r>
          </w:ins>
        </w:p>
        <w:p w14:paraId="13FD63DF" w14:textId="77777777" w:rsidR="0045097F" w:rsidRDefault="0045097F">
          <w:pPr>
            <w:autoSpaceDE w:val="0"/>
            <w:autoSpaceDN w:val="0"/>
            <w:ind w:hanging="640"/>
            <w:divId w:val="773325758"/>
            <w:rPr>
              <w:ins w:id="439" w:author="Portlock, Theo" w:date="2022-02-03T21:17:00Z"/>
              <w:rFonts w:eastAsia="Times New Roman"/>
            </w:rPr>
          </w:pPr>
          <w:ins w:id="440" w:author="Portlock, Theo" w:date="2022-02-03T21:17:00Z">
            <w:r>
              <w:rPr>
                <w:rFonts w:eastAsia="Times New Roman"/>
              </w:rPr>
              <w:t>[27]</w:t>
            </w:r>
            <w:r>
              <w:rPr>
                <w:rFonts w:eastAsia="Times New Roman"/>
              </w:rPr>
              <w:tab/>
              <w:t xml:space="preserve">P. Louis and H. J. Flint, “Diversity, metabolism and microbial ecology of butyrate-producing bacteria from the human large intestine,” </w:t>
            </w:r>
            <w:r>
              <w:rPr>
                <w:rFonts w:eastAsia="Times New Roman"/>
                <w:i/>
                <w:iCs/>
              </w:rPr>
              <w:t>FEMS Microbiology Letters</w:t>
            </w:r>
            <w:r>
              <w:rPr>
                <w:rFonts w:eastAsia="Times New Roman"/>
              </w:rPr>
              <w:t xml:space="preserve">, vol. 294, no. 1, pp. 1–8, May 2009, </w:t>
            </w:r>
            <w:proofErr w:type="spellStart"/>
            <w:r>
              <w:rPr>
                <w:rFonts w:eastAsia="Times New Roman"/>
              </w:rPr>
              <w:t>doi</w:t>
            </w:r>
            <w:proofErr w:type="spellEnd"/>
            <w:r>
              <w:rPr>
                <w:rFonts w:eastAsia="Times New Roman"/>
              </w:rPr>
              <w:t>: 10.1111/J.1574-6968.2009.01514.X.</w:t>
            </w:r>
          </w:ins>
        </w:p>
        <w:p w14:paraId="7AED0F91" w14:textId="77777777" w:rsidR="0045097F" w:rsidRDefault="0045097F">
          <w:pPr>
            <w:autoSpaceDE w:val="0"/>
            <w:autoSpaceDN w:val="0"/>
            <w:ind w:hanging="640"/>
            <w:divId w:val="144444127"/>
            <w:rPr>
              <w:ins w:id="441" w:author="Portlock, Theo" w:date="2022-02-03T21:17:00Z"/>
              <w:rFonts w:eastAsia="Times New Roman"/>
            </w:rPr>
          </w:pPr>
          <w:ins w:id="442" w:author="Portlock, Theo" w:date="2022-02-03T21:17:00Z">
            <w:r>
              <w:rPr>
                <w:rFonts w:eastAsia="Times New Roman"/>
              </w:rPr>
              <w:t>[28]</w:t>
            </w:r>
            <w:r>
              <w:rPr>
                <w:rFonts w:eastAsia="Times New Roman"/>
              </w:rPr>
              <w:tab/>
              <w:t>E. Allen-</w:t>
            </w:r>
            <w:proofErr w:type="spellStart"/>
            <w:r>
              <w:rPr>
                <w:rFonts w:eastAsia="Times New Roman"/>
              </w:rPr>
              <w:t>Vercoe</w:t>
            </w:r>
            <w:proofErr w:type="spellEnd"/>
            <w:r>
              <w:rPr>
                <w:rFonts w:eastAsia="Times New Roman"/>
              </w:rPr>
              <w:t xml:space="preserve"> </w:t>
            </w:r>
            <w:r>
              <w:rPr>
                <w:rFonts w:eastAsia="Times New Roman"/>
                <w:i/>
                <w:iCs/>
              </w:rPr>
              <w:t>et al.</w:t>
            </w:r>
            <w:r>
              <w:rPr>
                <w:rFonts w:eastAsia="Times New Roman"/>
              </w:rPr>
              <w:t>, “</w:t>
            </w:r>
            <w:proofErr w:type="spellStart"/>
            <w:r>
              <w:rPr>
                <w:rFonts w:eastAsia="Times New Roman"/>
              </w:rPr>
              <w:t>Anaerostipes</w:t>
            </w:r>
            <w:proofErr w:type="spellEnd"/>
            <w:r>
              <w:rPr>
                <w:rFonts w:eastAsia="Times New Roman"/>
              </w:rPr>
              <w:t xml:space="preserve"> </w:t>
            </w:r>
            <w:proofErr w:type="spellStart"/>
            <w:r>
              <w:rPr>
                <w:rFonts w:eastAsia="Times New Roman"/>
              </w:rPr>
              <w:t>hadrus</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a dominant species within the human colonic microbiota; reclassification of Eubacterium </w:t>
            </w:r>
            <w:proofErr w:type="spellStart"/>
            <w:r>
              <w:rPr>
                <w:rFonts w:eastAsia="Times New Roman"/>
              </w:rPr>
              <w:t>hadrum</w:t>
            </w:r>
            <w:proofErr w:type="spellEnd"/>
            <w:r>
              <w:rPr>
                <w:rFonts w:eastAsia="Times New Roman"/>
              </w:rPr>
              <w:t xml:space="preserve"> Moore et al. 1976,” </w:t>
            </w:r>
            <w:r>
              <w:rPr>
                <w:rFonts w:eastAsia="Times New Roman"/>
                <w:i/>
                <w:iCs/>
              </w:rPr>
              <w:lastRenderedPageBreak/>
              <w:t>Anaerobe</w:t>
            </w:r>
            <w:r>
              <w:rPr>
                <w:rFonts w:eastAsia="Times New Roman"/>
              </w:rPr>
              <w:t xml:space="preserve">, vol. 18, no. 5, pp. 523–529, Oct. 2012, </w:t>
            </w:r>
            <w:proofErr w:type="spellStart"/>
            <w:r>
              <w:rPr>
                <w:rFonts w:eastAsia="Times New Roman"/>
              </w:rPr>
              <w:t>doi</w:t>
            </w:r>
            <w:proofErr w:type="spellEnd"/>
            <w:r>
              <w:rPr>
                <w:rFonts w:eastAsia="Times New Roman"/>
              </w:rPr>
              <w:t>: 10.1016/J.ANAEROBE.2012.09.002.</w:t>
            </w:r>
          </w:ins>
        </w:p>
        <w:p w14:paraId="737B184C" w14:textId="77777777" w:rsidR="0045097F" w:rsidRDefault="0045097F">
          <w:pPr>
            <w:autoSpaceDE w:val="0"/>
            <w:autoSpaceDN w:val="0"/>
            <w:ind w:hanging="640"/>
            <w:divId w:val="629166020"/>
            <w:rPr>
              <w:ins w:id="443" w:author="Portlock, Theo" w:date="2022-02-03T21:17:00Z"/>
              <w:rFonts w:eastAsia="Times New Roman"/>
            </w:rPr>
          </w:pPr>
          <w:ins w:id="444" w:author="Portlock, Theo" w:date="2022-02-03T21:17:00Z">
            <w:r>
              <w:rPr>
                <w:rFonts w:eastAsia="Times New Roman"/>
              </w:rPr>
              <w:t>[29]</w:t>
            </w:r>
            <w:r>
              <w:rPr>
                <w:rFonts w:eastAsia="Times New Roman"/>
              </w:rPr>
              <w:tab/>
              <w:t xml:space="preserve">P. A. Lawson and S. M. </w:t>
            </w:r>
            <w:proofErr w:type="spellStart"/>
            <w:r>
              <w:rPr>
                <w:rFonts w:eastAsia="Times New Roman"/>
              </w:rPr>
              <w:t>Finegold</w:t>
            </w:r>
            <w:proofErr w:type="spellEnd"/>
            <w:r>
              <w:rPr>
                <w:rFonts w:eastAsia="Times New Roman"/>
              </w:rPr>
              <w:t xml:space="preserve">, “Reclassification of </w:t>
            </w:r>
            <w:proofErr w:type="spellStart"/>
            <w:r>
              <w:rPr>
                <w:rFonts w:eastAsia="Times New Roman"/>
              </w:rPr>
              <w:t>Ruminococcus</w:t>
            </w:r>
            <w:proofErr w:type="spellEnd"/>
            <w:r>
              <w:rPr>
                <w:rFonts w:eastAsia="Times New Roman"/>
              </w:rPr>
              <w:t xml:space="preserve"> </w:t>
            </w:r>
            <w:proofErr w:type="spellStart"/>
            <w:r>
              <w:rPr>
                <w:rFonts w:eastAsia="Times New Roman"/>
              </w:rPr>
              <w:t>obeum</w:t>
            </w:r>
            <w:proofErr w:type="spellEnd"/>
            <w:r>
              <w:rPr>
                <w:rFonts w:eastAsia="Times New Roman"/>
              </w:rPr>
              <w:t xml:space="preserve"> as </w:t>
            </w:r>
            <w:proofErr w:type="spellStart"/>
            <w:r>
              <w:rPr>
                <w:rFonts w:eastAsia="Times New Roman"/>
              </w:rPr>
              <w:t>Blautia</w:t>
            </w:r>
            <w:proofErr w:type="spellEnd"/>
            <w:r>
              <w:rPr>
                <w:rFonts w:eastAsia="Times New Roman"/>
              </w:rPr>
              <w:t xml:space="preserve"> </w:t>
            </w:r>
            <w:proofErr w:type="spellStart"/>
            <w:r>
              <w:rPr>
                <w:rFonts w:eastAsia="Times New Roman"/>
              </w:rPr>
              <w:t>obeum</w:t>
            </w:r>
            <w:proofErr w:type="spellEnd"/>
            <w:r>
              <w:rPr>
                <w:rFonts w:eastAsia="Times New Roman"/>
              </w:rPr>
              <w:t xml:space="preserve"> comb. </w:t>
            </w:r>
            <w:proofErr w:type="spellStart"/>
            <w:r>
              <w:rPr>
                <w:rFonts w:eastAsia="Times New Roman"/>
              </w:rPr>
              <w:t>nov</w:t>
            </w:r>
            <w:proofErr w:type="spellEnd"/>
            <w:r>
              <w:rPr>
                <w:rFonts w:eastAsia="Times New Roman"/>
              </w:rPr>
              <w:t xml:space="preserve">,” </w:t>
            </w:r>
            <w:r>
              <w:rPr>
                <w:rFonts w:eastAsia="Times New Roman"/>
                <w:i/>
                <w:iCs/>
              </w:rPr>
              <w:t>International Journal of Systematic and Evolutionary Microbiology</w:t>
            </w:r>
            <w:r>
              <w:rPr>
                <w:rFonts w:eastAsia="Times New Roman"/>
              </w:rPr>
              <w:t xml:space="preserve">, vol. 65, no. 3, pp. 789–793, Mar. 2015, </w:t>
            </w:r>
            <w:proofErr w:type="spellStart"/>
            <w:r>
              <w:rPr>
                <w:rFonts w:eastAsia="Times New Roman"/>
              </w:rPr>
              <w:t>doi</w:t>
            </w:r>
            <w:proofErr w:type="spellEnd"/>
            <w:r>
              <w:rPr>
                <w:rFonts w:eastAsia="Times New Roman"/>
              </w:rPr>
              <w:t>: 10.1099/IJS.0.000015/CITE/REFWORKS.</w:t>
            </w:r>
          </w:ins>
        </w:p>
        <w:p w14:paraId="546007BB" w14:textId="77777777" w:rsidR="0045097F" w:rsidRDefault="0045097F">
          <w:pPr>
            <w:autoSpaceDE w:val="0"/>
            <w:autoSpaceDN w:val="0"/>
            <w:ind w:hanging="640"/>
            <w:divId w:val="943459627"/>
            <w:rPr>
              <w:ins w:id="445" w:author="Portlock, Theo" w:date="2022-02-03T21:17:00Z"/>
              <w:rFonts w:eastAsia="Times New Roman"/>
            </w:rPr>
          </w:pPr>
          <w:ins w:id="446" w:author="Portlock, Theo" w:date="2022-02-03T21:17:00Z">
            <w:r>
              <w:rPr>
                <w:rFonts w:eastAsia="Times New Roman"/>
              </w:rPr>
              <w:t>[30]</w:t>
            </w:r>
            <w:r>
              <w:rPr>
                <w:rFonts w:eastAsia="Times New Roman"/>
              </w:rPr>
              <w:tab/>
              <w:t xml:space="preserve">S. S. </w:t>
            </w:r>
            <w:proofErr w:type="spellStart"/>
            <w:r>
              <w:rPr>
                <w:rFonts w:eastAsia="Times New Roman"/>
              </w:rPr>
              <w:t>Socransky</w:t>
            </w:r>
            <w:proofErr w:type="spellEnd"/>
            <w:r>
              <w:rPr>
                <w:rFonts w:eastAsia="Times New Roman"/>
              </w:rPr>
              <w:t xml:space="preserve">, A. D. </w:t>
            </w:r>
            <w:proofErr w:type="spellStart"/>
            <w:r>
              <w:rPr>
                <w:rFonts w:eastAsia="Times New Roman"/>
              </w:rPr>
              <w:t>Haffajee</w:t>
            </w:r>
            <w:proofErr w:type="spellEnd"/>
            <w:r>
              <w:rPr>
                <w:rFonts w:eastAsia="Times New Roman"/>
              </w:rPr>
              <w:t xml:space="preserve">, M. A. </w:t>
            </w:r>
            <w:proofErr w:type="spellStart"/>
            <w:r>
              <w:rPr>
                <w:rFonts w:eastAsia="Times New Roman"/>
              </w:rPr>
              <w:t>Cugini</w:t>
            </w:r>
            <w:proofErr w:type="spellEnd"/>
            <w:r>
              <w:rPr>
                <w:rFonts w:eastAsia="Times New Roman"/>
              </w:rPr>
              <w:t xml:space="preserve">, C. Smith, and R. L. Kent, “Microbial complexes in subgingival plaque,” </w:t>
            </w:r>
            <w:r>
              <w:rPr>
                <w:rFonts w:eastAsia="Times New Roman"/>
                <w:i/>
                <w:iCs/>
              </w:rPr>
              <w:t>Journal of clinical periodontology</w:t>
            </w:r>
            <w:r>
              <w:rPr>
                <w:rFonts w:eastAsia="Times New Roman"/>
              </w:rPr>
              <w:t xml:space="preserve">, vol. 25, no. 2, pp. 134–144, 1998, </w:t>
            </w:r>
            <w:proofErr w:type="spellStart"/>
            <w:r>
              <w:rPr>
                <w:rFonts w:eastAsia="Times New Roman"/>
              </w:rPr>
              <w:t>doi</w:t>
            </w:r>
            <w:proofErr w:type="spellEnd"/>
            <w:r>
              <w:rPr>
                <w:rFonts w:eastAsia="Times New Roman"/>
              </w:rPr>
              <w:t>: 10.1111/J.1600-051X.1998.TB02419.X.</w:t>
            </w:r>
          </w:ins>
        </w:p>
        <w:p w14:paraId="03156EF9" w14:textId="77777777" w:rsidR="0045097F" w:rsidRDefault="0045097F">
          <w:pPr>
            <w:autoSpaceDE w:val="0"/>
            <w:autoSpaceDN w:val="0"/>
            <w:ind w:hanging="640"/>
            <w:divId w:val="969940813"/>
            <w:rPr>
              <w:ins w:id="447" w:author="Portlock, Theo" w:date="2022-02-03T21:17:00Z"/>
              <w:rFonts w:eastAsia="Times New Roman"/>
            </w:rPr>
          </w:pPr>
          <w:ins w:id="448" w:author="Portlock, Theo" w:date="2022-02-03T21:17:00Z">
            <w:r>
              <w:rPr>
                <w:rFonts w:eastAsia="Times New Roman"/>
              </w:rPr>
              <w:t>[31]</w:t>
            </w:r>
            <w:r>
              <w:rPr>
                <w:rFonts w:eastAsia="Times New Roman"/>
              </w:rPr>
              <w:tab/>
              <w:t>J. Downes and W. G. Wade, “</w:t>
            </w:r>
            <w:proofErr w:type="spellStart"/>
            <w:r>
              <w:rPr>
                <w:rFonts w:eastAsia="Times New Roman"/>
              </w:rPr>
              <w:t>Peptostreptococcus</w:t>
            </w:r>
            <w:proofErr w:type="spellEnd"/>
            <w:r>
              <w:rPr>
                <w:rFonts w:eastAsia="Times New Roman"/>
              </w:rPr>
              <w:t xml:space="preserve"> </w:t>
            </w:r>
            <w:proofErr w:type="spellStart"/>
            <w:r>
              <w:rPr>
                <w:rFonts w:eastAsia="Times New Roman"/>
              </w:rPr>
              <w:t>stomatis</w:t>
            </w:r>
            <w:proofErr w:type="spellEnd"/>
            <w:r>
              <w:rPr>
                <w:rFonts w:eastAsia="Times New Roman"/>
              </w:rPr>
              <w:t xml:space="preserve"> sp. </w:t>
            </w:r>
            <w:proofErr w:type="spellStart"/>
            <w:r>
              <w:rPr>
                <w:rFonts w:eastAsia="Times New Roman"/>
              </w:rPr>
              <w:t>nov.</w:t>
            </w:r>
            <w:proofErr w:type="spellEnd"/>
            <w:r>
              <w:rPr>
                <w:rFonts w:eastAsia="Times New Roman"/>
              </w:rPr>
              <w:t xml:space="preserve">, isolated from the human oral cavity,” </w:t>
            </w:r>
            <w:r>
              <w:rPr>
                <w:rFonts w:eastAsia="Times New Roman"/>
                <w:i/>
                <w:iCs/>
              </w:rPr>
              <w:t>International Journal of Systematic and Evolutionary Microbiology</w:t>
            </w:r>
            <w:r>
              <w:rPr>
                <w:rFonts w:eastAsia="Times New Roman"/>
              </w:rPr>
              <w:t xml:space="preserve">, vol. 56, no. 4, pp. 751–754, Apr. 2006, </w:t>
            </w:r>
            <w:proofErr w:type="spellStart"/>
            <w:r>
              <w:rPr>
                <w:rFonts w:eastAsia="Times New Roman"/>
              </w:rPr>
              <w:t>doi</w:t>
            </w:r>
            <w:proofErr w:type="spellEnd"/>
            <w:r>
              <w:rPr>
                <w:rFonts w:eastAsia="Times New Roman"/>
              </w:rPr>
              <w:t>: 10.1099/IJS.0.64041-0/CITE/REFWORKS.</w:t>
            </w:r>
          </w:ins>
        </w:p>
        <w:p w14:paraId="684EF85B" w14:textId="77777777" w:rsidR="0045097F" w:rsidRDefault="0045097F">
          <w:pPr>
            <w:autoSpaceDE w:val="0"/>
            <w:autoSpaceDN w:val="0"/>
            <w:ind w:hanging="640"/>
            <w:divId w:val="1747797097"/>
            <w:rPr>
              <w:ins w:id="449" w:author="Portlock, Theo" w:date="2022-02-03T21:17:00Z"/>
              <w:rFonts w:eastAsia="Times New Roman"/>
            </w:rPr>
          </w:pPr>
          <w:ins w:id="450" w:author="Portlock, Theo" w:date="2022-02-03T21:17:00Z">
            <w:r>
              <w:rPr>
                <w:rFonts w:eastAsia="Times New Roman"/>
              </w:rPr>
              <w:t>[32]</w:t>
            </w:r>
            <w:r>
              <w:rPr>
                <w:rFonts w:eastAsia="Times New Roman"/>
              </w:rPr>
              <w:tab/>
              <w:t xml:space="preserve">I. N. </w:t>
            </w:r>
            <w:proofErr w:type="spellStart"/>
            <w:r>
              <w:rPr>
                <w:rFonts w:eastAsia="Times New Roman"/>
              </w:rPr>
              <w:t>Rôças</w:t>
            </w:r>
            <w:proofErr w:type="spellEnd"/>
            <w:r>
              <w:rPr>
                <w:rFonts w:eastAsia="Times New Roman"/>
              </w:rPr>
              <w:t xml:space="preserve"> and J. F. Siqueira, “Root canal microbiota of teeth with chronic apical periodontitis,” </w:t>
            </w:r>
            <w:r>
              <w:rPr>
                <w:rFonts w:eastAsia="Times New Roman"/>
                <w:i/>
                <w:iCs/>
              </w:rPr>
              <w:t>Journal of Clinical Microbiology</w:t>
            </w:r>
            <w:r>
              <w:rPr>
                <w:rFonts w:eastAsia="Times New Roman"/>
              </w:rPr>
              <w:t xml:space="preserve">, vol. 46, no. 11, pp. 3599–3606, Nov. 2008, </w:t>
            </w:r>
            <w:proofErr w:type="spellStart"/>
            <w:r>
              <w:rPr>
                <w:rFonts w:eastAsia="Times New Roman"/>
              </w:rPr>
              <w:t>doi</w:t>
            </w:r>
            <w:proofErr w:type="spellEnd"/>
            <w:r>
              <w:rPr>
                <w:rFonts w:eastAsia="Times New Roman"/>
              </w:rPr>
              <w:t>: 10.1128/JCM.00431-08/SUPPL_FILE/RC_CHECKERBOARD_CHRONIC_APICAL_PERIODONTITIS_TABLE_APPENDIX_ONLINE.PDF.</w:t>
            </w:r>
          </w:ins>
        </w:p>
        <w:p w14:paraId="389ABA37" w14:textId="77777777" w:rsidR="0045097F" w:rsidRDefault="0045097F">
          <w:pPr>
            <w:autoSpaceDE w:val="0"/>
            <w:autoSpaceDN w:val="0"/>
            <w:ind w:hanging="640"/>
            <w:divId w:val="412316661"/>
            <w:rPr>
              <w:ins w:id="451" w:author="Portlock, Theo" w:date="2022-02-03T21:17:00Z"/>
              <w:rFonts w:eastAsia="Times New Roman"/>
            </w:rPr>
          </w:pPr>
          <w:ins w:id="452" w:author="Portlock, Theo" w:date="2022-02-03T21:17:00Z">
            <w:r>
              <w:rPr>
                <w:rFonts w:eastAsia="Times New Roman"/>
              </w:rPr>
              <w:t>[33]</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22E6A3D4" w14:textId="77777777" w:rsidR="0045097F" w:rsidRDefault="0045097F">
          <w:pPr>
            <w:autoSpaceDE w:val="0"/>
            <w:autoSpaceDN w:val="0"/>
            <w:ind w:hanging="640"/>
            <w:divId w:val="617564609"/>
            <w:rPr>
              <w:ins w:id="453" w:author="Portlock, Theo" w:date="2022-02-03T21:17:00Z"/>
              <w:rFonts w:eastAsia="Times New Roman"/>
            </w:rPr>
          </w:pPr>
          <w:ins w:id="454" w:author="Portlock, Theo" w:date="2022-02-03T21:17:00Z">
            <w:r>
              <w:rPr>
                <w:rFonts w:eastAsia="Times New Roman"/>
              </w:rPr>
              <w:lastRenderedPageBreak/>
              <w:t>[34]</w:t>
            </w:r>
            <w:r>
              <w:rPr>
                <w:rFonts w:eastAsia="Times New Roman"/>
              </w:rPr>
              <w:tab/>
              <w:t xml:space="preserve">S. M. </w:t>
            </w:r>
            <w:proofErr w:type="spellStart"/>
            <w:r>
              <w:rPr>
                <w:rFonts w:eastAsia="Times New Roman"/>
              </w:rPr>
              <w:t>Finegold</w:t>
            </w:r>
            <w:proofErr w:type="spellEnd"/>
            <w:r>
              <w:rPr>
                <w:rFonts w:eastAsia="Times New Roman"/>
              </w:rPr>
              <w:t xml:space="preserve"> </w:t>
            </w:r>
            <w:r>
              <w:rPr>
                <w:rFonts w:eastAsia="Times New Roman"/>
                <w:i/>
                <w:iCs/>
              </w:rPr>
              <w:t>et al.</w:t>
            </w:r>
            <w:r>
              <w:rPr>
                <w:rFonts w:eastAsia="Times New Roman"/>
              </w:rPr>
              <w:t xml:space="preserve">, “Clostridium </w:t>
            </w:r>
            <w:proofErr w:type="spellStart"/>
            <w:r>
              <w:rPr>
                <w:rFonts w:eastAsia="Times New Roman"/>
              </w:rPr>
              <w:t>clostridioforme</w:t>
            </w:r>
            <w:proofErr w:type="spellEnd"/>
            <w:r>
              <w:rPr>
                <w:rFonts w:eastAsia="Times New Roman"/>
              </w:rPr>
              <w:t xml:space="preserve">: A mixture of three clinically important species,” </w:t>
            </w:r>
            <w:r>
              <w:rPr>
                <w:rFonts w:eastAsia="Times New Roman"/>
                <w:i/>
                <w:iCs/>
              </w:rPr>
              <w:t>European Journal of Clinical Microbiology and Infectious Diseases</w:t>
            </w:r>
            <w:r>
              <w:rPr>
                <w:rFonts w:eastAsia="Times New Roman"/>
              </w:rPr>
              <w:t xml:space="preserve">, vol. 24, no. 5, pp. 319–324, May 2005, </w:t>
            </w:r>
            <w:proofErr w:type="spellStart"/>
            <w:r>
              <w:rPr>
                <w:rFonts w:eastAsia="Times New Roman"/>
              </w:rPr>
              <w:t>doi</w:t>
            </w:r>
            <w:proofErr w:type="spellEnd"/>
            <w:r>
              <w:rPr>
                <w:rFonts w:eastAsia="Times New Roman"/>
              </w:rPr>
              <w:t>: 10.1007/S10096-005-1334-6.</w:t>
            </w:r>
          </w:ins>
        </w:p>
        <w:p w14:paraId="0527B950" w14:textId="77777777" w:rsidR="0045097F" w:rsidRDefault="0045097F">
          <w:pPr>
            <w:autoSpaceDE w:val="0"/>
            <w:autoSpaceDN w:val="0"/>
            <w:ind w:hanging="640"/>
            <w:divId w:val="365641183"/>
            <w:rPr>
              <w:ins w:id="455" w:author="Portlock, Theo" w:date="2022-02-03T21:17:00Z"/>
              <w:rFonts w:eastAsia="Times New Roman"/>
            </w:rPr>
          </w:pPr>
          <w:ins w:id="456" w:author="Portlock, Theo" w:date="2022-02-03T21:17:00Z">
            <w:r>
              <w:rPr>
                <w:rFonts w:eastAsia="Times New Roman"/>
              </w:rPr>
              <w:t>[35]</w:t>
            </w:r>
            <w:r>
              <w:rPr>
                <w:rFonts w:eastAsia="Times New Roman"/>
              </w:rPr>
              <w:tab/>
              <w:t xml:space="preserve">R. García </w:t>
            </w:r>
            <w:proofErr w:type="spellStart"/>
            <w:r>
              <w:rPr>
                <w:rFonts w:eastAsia="Times New Roman"/>
              </w:rPr>
              <w:t>Carretero</w:t>
            </w:r>
            <w:proofErr w:type="spellEnd"/>
            <w:r>
              <w:rPr>
                <w:rFonts w:eastAsia="Times New Roman"/>
              </w:rPr>
              <w:t xml:space="preserve">, E. Luna-Heredia, M. </w:t>
            </w:r>
            <w:proofErr w:type="spellStart"/>
            <w:r>
              <w:rPr>
                <w:rFonts w:eastAsia="Times New Roman"/>
              </w:rPr>
              <w:t>Olid-Velilla</w:t>
            </w:r>
            <w:proofErr w:type="spellEnd"/>
            <w:r>
              <w:rPr>
                <w:rFonts w:eastAsia="Times New Roman"/>
              </w:rPr>
              <w:t xml:space="preserve">, and O. Vazquez-Gomez, “Bacteraemia due to </w:t>
            </w:r>
            <w:proofErr w:type="spellStart"/>
            <w:r>
              <w:rPr>
                <w:rFonts w:eastAsia="Times New Roman"/>
              </w:rPr>
              <w:t>Parvimonas</w:t>
            </w:r>
            <w:proofErr w:type="spellEnd"/>
            <w:r>
              <w:rPr>
                <w:rFonts w:eastAsia="Times New Roman"/>
              </w:rPr>
              <w:t xml:space="preserve"> micra, a commensal pathogen, in a patient with an oesophageal tumour,” </w:t>
            </w:r>
            <w:r>
              <w:rPr>
                <w:rFonts w:eastAsia="Times New Roman"/>
                <w:i/>
                <w:iCs/>
              </w:rPr>
              <w:t>Case Reports</w:t>
            </w:r>
            <w:r>
              <w:rPr>
                <w:rFonts w:eastAsia="Times New Roman"/>
              </w:rPr>
              <w:t xml:space="preserve">, vol. 2016, p. bcr2016217740, Nov. 2016, </w:t>
            </w:r>
            <w:proofErr w:type="spellStart"/>
            <w:r>
              <w:rPr>
                <w:rFonts w:eastAsia="Times New Roman"/>
              </w:rPr>
              <w:t>doi</w:t>
            </w:r>
            <w:proofErr w:type="spellEnd"/>
            <w:r>
              <w:rPr>
                <w:rFonts w:eastAsia="Times New Roman"/>
              </w:rPr>
              <w:t>: 10.1136/BCR-2016-217740.</w:t>
            </w:r>
          </w:ins>
        </w:p>
        <w:p w14:paraId="5FFCD581" w14:textId="77777777" w:rsidR="0045097F" w:rsidRDefault="0045097F">
          <w:pPr>
            <w:autoSpaceDE w:val="0"/>
            <w:autoSpaceDN w:val="0"/>
            <w:ind w:hanging="640"/>
            <w:divId w:val="574819432"/>
            <w:rPr>
              <w:ins w:id="457" w:author="Portlock, Theo" w:date="2022-02-03T21:17:00Z"/>
              <w:rFonts w:eastAsia="Times New Roman"/>
            </w:rPr>
          </w:pPr>
          <w:ins w:id="458" w:author="Portlock, Theo" w:date="2022-02-03T21:17:00Z">
            <w:r>
              <w:rPr>
                <w:rFonts w:eastAsia="Times New Roman"/>
              </w:rPr>
              <w:t>[36]</w:t>
            </w:r>
            <w:r>
              <w:rPr>
                <w:rFonts w:eastAsia="Times New Roman"/>
              </w:rPr>
              <w:tab/>
              <w:t xml:space="preserve">M. </w:t>
            </w:r>
            <w:proofErr w:type="spellStart"/>
            <w:r>
              <w:rPr>
                <w:rFonts w:eastAsia="Times New Roman"/>
              </w:rPr>
              <w:t>Castellarin</w:t>
            </w:r>
            <w:proofErr w:type="spellEnd"/>
            <w:r>
              <w:rPr>
                <w:rFonts w:eastAsia="Times New Roman"/>
              </w:rPr>
              <w:t xml:space="preserve">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infection is prevalent in human colorectal carcinoma,” </w:t>
            </w:r>
            <w:r>
              <w:rPr>
                <w:rFonts w:eastAsia="Times New Roman"/>
                <w:i/>
                <w:iCs/>
              </w:rPr>
              <w:t>Genome Research</w:t>
            </w:r>
            <w:r>
              <w:rPr>
                <w:rFonts w:eastAsia="Times New Roman"/>
              </w:rPr>
              <w:t xml:space="preserve">, vol. 22, no. 2, pp. 299–306, Feb. 2012, </w:t>
            </w:r>
            <w:proofErr w:type="spellStart"/>
            <w:r>
              <w:rPr>
                <w:rFonts w:eastAsia="Times New Roman"/>
              </w:rPr>
              <w:t>doi</w:t>
            </w:r>
            <w:proofErr w:type="spellEnd"/>
            <w:r>
              <w:rPr>
                <w:rFonts w:eastAsia="Times New Roman"/>
              </w:rPr>
              <w:t>: 10.1101/GR.126516.111.</w:t>
            </w:r>
          </w:ins>
        </w:p>
        <w:p w14:paraId="01978C7C" w14:textId="77777777" w:rsidR="0045097F" w:rsidRDefault="0045097F">
          <w:pPr>
            <w:autoSpaceDE w:val="0"/>
            <w:autoSpaceDN w:val="0"/>
            <w:ind w:hanging="640"/>
            <w:divId w:val="2033870504"/>
            <w:rPr>
              <w:ins w:id="459" w:author="Portlock, Theo" w:date="2022-02-03T21:17:00Z"/>
              <w:rFonts w:eastAsia="Times New Roman"/>
            </w:rPr>
          </w:pPr>
          <w:ins w:id="460" w:author="Portlock, Theo" w:date="2022-02-03T21:17:00Z">
            <w:r>
              <w:rPr>
                <w:rFonts w:eastAsia="Times New Roman"/>
              </w:rPr>
              <w:t>[37]</w:t>
            </w:r>
            <w:r>
              <w:rPr>
                <w:rFonts w:eastAsia="Times New Roman"/>
              </w:rPr>
              <w:tab/>
              <w:t xml:space="preserve">A. D. </w:t>
            </w:r>
            <w:proofErr w:type="spellStart"/>
            <w:r>
              <w:rPr>
                <w:rFonts w:eastAsia="Times New Roman"/>
              </w:rPr>
              <w:t>Kostic</w:t>
            </w:r>
            <w:proofErr w:type="spellEnd"/>
            <w:r>
              <w:rPr>
                <w:rFonts w:eastAsia="Times New Roman"/>
              </w:rPr>
              <w:t xml:space="preserve"> </w:t>
            </w:r>
            <w:r>
              <w:rPr>
                <w:rFonts w:eastAsia="Times New Roman"/>
                <w:i/>
                <w:iCs/>
              </w:rPr>
              <w:t>et al.</w:t>
            </w:r>
            <w:r>
              <w:rPr>
                <w:rFonts w:eastAsia="Times New Roman"/>
              </w:rPr>
              <w:t xml:space="preserve">, “Genomic analysis identifies association of Fusobacterium with colorectal carcinoma,” </w:t>
            </w:r>
            <w:r>
              <w:rPr>
                <w:rFonts w:eastAsia="Times New Roman"/>
                <w:i/>
                <w:iCs/>
              </w:rPr>
              <w:t>Genome research</w:t>
            </w:r>
            <w:r>
              <w:rPr>
                <w:rFonts w:eastAsia="Times New Roman"/>
              </w:rPr>
              <w:t xml:space="preserve">, vol. 22, no. 2, pp. 292–298, Feb. 2012, </w:t>
            </w:r>
            <w:proofErr w:type="spellStart"/>
            <w:r>
              <w:rPr>
                <w:rFonts w:eastAsia="Times New Roman"/>
              </w:rPr>
              <w:t>doi</w:t>
            </w:r>
            <w:proofErr w:type="spellEnd"/>
            <w:r>
              <w:rPr>
                <w:rFonts w:eastAsia="Times New Roman"/>
              </w:rPr>
              <w:t>: 10.1101/GR.126573.111.</w:t>
            </w:r>
          </w:ins>
        </w:p>
        <w:p w14:paraId="2DF523A0" w14:textId="77777777" w:rsidR="0045097F" w:rsidRDefault="0045097F">
          <w:pPr>
            <w:autoSpaceDE w:val="0"/>
            <w:autoSpaceDN w:val="0"/>
            <w:ind w:hanging="640"/>
            <w:divId w:val="1328094358"/>
            <w:rPr>
              <w:ins w:id="461" w:author="Portlock, Theo" w:date="2022-02-03T21:17:00Z"/>
              <w:rFonts w:eastAsia="Times New Roman"/>
            </w:rPr>
          </w:pPr>
          <w:ins w:id="462" w:author="Portlock, Theo" w:date="2022-02-03T21:17:00Z">
            <w:r>
              <w:rPr>
                <w:rFonts w:eastAsia="Times New Roman"/>
              </w:rPr>
              <w:t>[38]</w:t>
            </w:r>
            <w:r>
              <w:rPr>
                <w:rFonts w:eastAsia="Times New Roman"/>
              </w:rPr>
              <w:tab/>
              <w:t xml:space="preserve">S. </w:t>
            </w:r>
            <w:proofErr w:type="spellStart"/>
            <w:r>
              <w:rPr>
                <w:rFonts w:eastAsia="Times New Roman"/>
              </w:rPr>
              <w:t>Elsayed</w:t>
            </w:r>
            <w:proofErr w:type="spellEnd"/>
            <w:r>
              <w:rPr>
                <w:rFonts w:eastAsia="Times New Roman"/>
              </w:rPr>
              <w:t xml:space="preserve"> and K. Zhang, “</w:t>
            </w:r>
            <w:proofErr w:type="spellStart"/>
            <w:r>
              <w:rPr>
                <w:rFonts w:eastAsia="Times New Roman"/>
              </w:rPr>
              <w:t>Bacteremia</w:t>
            </w:r>
            <w:proofErr w:type="spellEnd"/>
            <w:r>
              <w:rPr>
                <w:rFonts w:eastAsia="Times New Roman"/>
              </w:rPr>
              <w:t xml:space="preserve"> caused by Clostridium </w:t>
            </w:r>
            <w:proofErr w:type="spellStart"/>
            <w:r>
              <w:rPr>
                <w:rFonts w:eastAsia="Times New Roman"/>
              </w:rPr>
              <w:t>symbiosum</w:t>
            </w:r>
            <w:proofErr w:type="spellEnd"/>
            <w:r>
              <w:rPr>
                <w:rFonts w:eastAsia="Times New Roman"/>
              </w:rPr>
              <w:t xml:space="preserve">,” </w:t>
            </w:r>
            <w:r>
              <w:rPr>
                <w:rFonts w:eastAsia="Times New Roman"/>
                <w:i/>
                <w:iCs/>
              </w:rPr>
              <w:t>Journal of Clinical Microbiology</w:t>
            </w:r>
            <w:r>
              <w:rPr>
                <w:rFonts w:eastAsia="Times New Roman"/>
              </w:rPr>
              <w:t xml:space="preserve">, vol. 42, no. 9, pp. 4390–4392, Sep. 2004, </w:t>
            </w:r>
            <w:proofErr w:type="spellStart"/>
            <w:r>
              <w:rPr>
                <w:rFonts w:eastAsia="Times New Roman"/>
              </w:rPr>
              <w:t>doi</w:t>
            </w:r>
            <w:proofErr w:type="spellEnd"/>
            <w:r>
              <w:rPr>
                <w:rFonts w:eastAsia="Times New Roman"/>
              </w:rPr>
              <w:t>: 10.1128/JCM.42.9.4390-4392.2004/ASSET/B89B4319-EA1D-43AE-8C46-006139A78CE7/ASSETS/GRAPHIC/ZJM0090445920001.JPEG.</w:t>
            </w:r>
          </w:ins>
        </w:p>
        <w:p w14:paraId="30647BE8" w14:textId="77777777" w:rsidR="0045097F" w:rsidRDefault="0045097F">
          <w:pPr>
            <w:autoSpaceDE w:val="0"/>
            <w:autoSpaceDN w:val="0"/>
            <w:ind w:hanging="640"/>
            <w:divId w:val="1069423578"/>
            <w:rPr>
              <w:ins w:id="463" w:author="Portlock, Theo" w:date="2022-02-03T21:17:00Z"/>
              <w:rFonts w:eastAsia="Times New Roman"/>
            </w:rPr>
          </w:pPr>
          <w:ins w:id="464" w:author="Portlock, Theo" w:date="2022-02-03T21:17:00Z">
            <w:r>
              <w:rPr>
                <w:rFonts w:eastAsia="Times New Roman"/>
              </w:rPr>
              <w:t>[39]</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19F23CE7" w14:textId="77777777" w:rsidR="0045097F" w:rsidRDefault="0045097F">
          <w:pPr>
            <w:autoSpaceDE w:val="0"/>
            <w:autoSpaceDN w:val="0"/>
            <w:ind w:hanging="640"/>
            <w:divId w:val="447890223"/>
            <w:rPr>
              <w:ins w:id="465" w:author="Portlock, Theo" w:date="2022-02-03T21:17:00Z"/>
              <w:rFonts w:eastAsia="Times New Roman"/>
            </w:rPr>
          </w:pPr>
          <w:ins w:id="466" w:author="Portlock, Theo" w:date="2022-02-03T21:17:00Z">
            <w:r>
              <w:rPr>
                <w:rFonts w:eastAsia="Times New Roman"/>
              </w:rPr>
              <w:lastRenderedPageBreak/>
              <w:t>[40]</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7D171BEE" w14:textId="77777777" w:rsidR="0045097F" w:rsidRDefault="0045097F">
          <w:pPr>
            <w:autoSpaceDE w:val="0"/>
            <w:autoSpaceDN w:val="0"/>
            <w:ind w:hanging="640"/>
            <w:divId w:val="1889026507"/>
            <w:rPr>
              <w:ins w:id="467" w:author="Portlock, Theo" w:date="2022-02-03T21:17:00Z"/>
              <w:rFonts w:eastAsia="Times New Roman"/>
            </w:rPr>
          </w:pPr>
          <w:ins w:id="468" w:author="Portlock, Theo" w:date="2022-02-03T21:17:00Z">
            <w:r>
              <w:rPr>
                <w:rFonts w:eastAsia="Times New Roman"/>
              </w:rPr>
              <w:t>[41]</w:t>
            </w:r>
            <w:r>
              <w:rPr>
                <w:rFonts w:eastAsia="Times New Roman"/>
              </w:rPr>
              <w:tab/>
              <w:t xml:space="preserve">W. </w:t>
            </w:r>
            <w:proofErr w:type="spellStart"/>
            <w:r>
              <w:rPr>
                <w:rFonts w:eastAsia="Times New Roman"/>
              </w:rPr>
              <w:t>Krzyściak</w:t>
            </w:r>
            <w:proofErr w:type="spellEnd"/>
            <w:r>
              <w:rPr>
                <w:rFonts w:eastAsia="Times New Roman"/>
              </w:rPr>
              <w:t xml:space="preserve">, K. K. </w:t>
            </w:r>
            <w:proofErr w:type="spellStart"/>
            <w:r>
              <w:rPr>
                <w:rFonts w:eastAsia="Times New Roman"/>
              </w:rPr>
              <w:t>Pluskwa</w:t>
            </w:r>
            <w:proofErr w:type="spellEnd"/>
            <w:r>
              <w:rPr>
                <w:rFonts w:eastAsia="Times New Roman"/>
              </w:rPr>
              <w:t xml:space="preserve">, A. </w:t>
            </w:r>
            <w:proofErr w:type="spellStart"/>
            <w:r>
              <w:rPr>
                <w:rFonts w:eastAsia="Times New Roman"/>
              </w:rPr>
              <w:t>Jurczak</w:t>
            </w:r>
            <w:proofErr w:type="spellEnd"/>
            <w:r>
              <w:rPr>
                <w:rFonts w:eastAsia="Times New Roman"/>
              </w:rPr>
              <w:t xml:space="preserve">, and D. </w:t>
            </w:r>
            <w:proofErr w:type="spellStart"/>
            <w:r>
              <w:rPr>
                <w:rFonts w:eastAsia="Times New Roman"/>
              </w:rPr>
              <w:t>Kościelniak</w:t>
            </w:r>
            <w:proofErr w:type="spellEnd"/>
            <w:r>
              <w:rPr>
                <w:rFonts w:eastAsia="Times New Roman"/>
              </w:rPr>
              <w:t xml:space="preserve">, “The pathogenicity of the Streptococcus genus,” </w:t>
            </w:r>
            <w:r>
              <w:rPr>
                <w:rFonts w:eastAsia="Times New Roman"/>
                <w:i/>
                <w:iCs/>
              </w:rPr>
              <w:t>European Journal of Clinical Microbiology &amp; Infectious Diseases</w:t>
            </w:r>
            <w:r>
              <w:rPr>
                <w:rFonts w:eastAsia="Times New Roman"/>
              </w:rPr>
              <w:t xml:space="preserve">, vol. 32, no. 11, p. 1361, Nov. 2013, </w:t>
            </w:r>
            <w:proofErr w:type="spellStart"/>
            <w:r>
              <w:rPr>
                <w:rFonts w:eastAsia="Times New Roman"/>
              </w:rPr>
              <w:t>doi</w:t>
            </w:r>
            <w:proofErr w:type="spellEnd"/>
            <w:r>
              <w:rPr>
                <w:rFonts w:eastAsia="Times New Roman"/>
              </w:rPr>
              <w:t>: 10.1007/S10096-013-1914-9.</w:t>
            </w:r>
          </w:ins>
        </w:p>
        <w:p w14:paraId="7A976FE2" w14:textId="77777777" w:rsidR="0045097F" w:rsidRDefault="0045097F">
          <w:pPr>
            <w:autoSpaceDE w:val="0"/>
            <w:autoSpaceDN w:val="0"/>
            <w:ind w:hanging="640"/>
            <w:divId w:val="901524902"/>
            <w:rPr>
              <w:ins w:id="469" w:author="Portlock, Theo" w:date="2022-02-03T21:17:00Z"/>
              <w:rFonts w:eastAsia="Times New Roman"/>
            </w:rPr>
          </w:pPr>
          <w:ins w:id="470" w:author="Portlock, Theo" w:date="2022-02-03T21:17:00Z">
            <w:r>
              <w:rPr>
                <w:rFonts w:eastAsia="Times New Roman"/>
              </w:rPr>
              <w:t>[42]</w:t>
            </w:r>
            <w:r>
              <w:rPr>
                <w:rFonts w:eastAsia="Times New Roman"/>
              </w:rPr>
              <w:tab/>
              <w:t xml:space="preserve">Z. </w:t>
            </w:r>
            <w:proofErr w:type="spellStart"/>
            <w:r>
              <w:rPr>
                <w:rFonts w:eastAsia="Times New Roman"/>
              </w:rPr>
              <w:t>Marzhoseyni</w:t>
            </w:r>
            <w:proofErr w:type="spellEnd"/>
            <w:r>
              <w:rPr>
                <w:rFonts w:eastAsia="Times New Roman"/>
              </w:rPr>
              <w:t xml:space="preserve"> </w:t>
            </w:r>
            <w:r>
              <w:rPr>
                <w:rFonts w:eastAsia="Times New Roman"/>
                <w:i/>
                <w:iCs/>
              </w:rPr>
              <w:t>et al.</w:t>
            </w:r>
            <w:r>
              <w:rPr>
                <w:rFonts w:eastAsia="Times New Roman"/>
              </w:rPr>
              <w:t xml:space="preserve">, “Streptococcal bacterial components in cancer therapy,” </w:t>
            </w:r>
            <w:r>
              <w:rPr>
                <w:rFonts w:eastAsia="Times New Roman"/>
                <w:i/>
                <w:iCs/>
              </w:rPr>
              <w:t>Cancer Gene Therapy 2021</w:t>
            </w:r>
            <w:r>
              <w:rPr>
                <w:rFonts w:eastAsia="Times New Roman"/>
              </w:rPr>
              <w:t xml:space="preserve">, pp. 1–15, Mar. 2021, </w:t>
            </w:r>
            <w:proofErr w:type="spellStart"/>
            <w:r>
              <w:rPr>
                <w:rFonts w:eastAsia="Times New Roman"/>
              </w:rPr>
              <w:t>doi</w:t>
            </w:r>
            <w:proofErr w:type="spellEnd"/>
            <w:r>
              <w:rPr>
                <w:rFonts w:eastAsia="Times New Roman"/>
              </w:rPr>
              <w:t>: 10.1038/s41417-021-00308-6.</w:t>
            </w:r>
          </w:ins>
        </w:p>
        <w:p w14:paraId="1EAC216C" w14:textId="77777777" w:rsidR="0045097F" w:rsidRDefault="0045097F">
          <w:pPr>
            <w:autoSpaceDE w:val="0"/>
            <w:autoSpaceDN w:val="0"/>
            <w:ind w:hanging="640"/>
            <w:divId w:val="1199121982"/>
            <w:rPr>
              <w:ins w:id="471" w:author="Portlock, Theo" w:date="2022-02-03T21:17:00Z"/>
              <w:rFonts w:eastAsia="Times New Roman"/>
            </w:rPr>
          </w:pPr>
          <w:ins w:id="472" w:author="Portlock, Theo" w:date="2022-02-03T21:17:00Z">
            <w:r>
              <w:rPr>
                <w:rFonts w:eastAsia="Times New Roman"/>
              </w:rPr>
              <w:t>[43]</w:t>
            </w:r>
            <w:r>
              <w:rPr>
                <w:rFonts w:eastAsia="Times New Roman"/>
              </w:rPr>
              <w:tab/>
              <w:t xml:space="preserve">J. Yu </w:t>
            </w:r>
            <w:r>
              <w:rPr>
                <w:rFonts w:eastAsia="Times New Roman"/>
                <w:i/>
                <w:iCs/>
              </w:rPr>
              <w:t>et al.</w:t>
            </w:r>
            <w:r>
              <w:rPr>
                <w:rFonts w:eastAsia="Times New Roman"/>
              </w:rPr>
              <w:t xml:space="preserve">, “Metagenomic analysis of faecal microbiome as a tool towards targeted non-invasive biomarkers for colorectal cancer,” </w:t>
            </w:r>
            <w:r>
              <w:rPr>
                <w:rFonts w:eastAsia="Times New Roman"/>
                <w:i/>
                <w:iCs/>
              </w:rPr>
              <w:t>Gut</w:t>
            </w:r>
            <w:r>
              <w:rPr>
                <w:rFonts w:eastAsia="Times New Roman"/>
              </w:rPr>
              <w:t xml:space="preserve">, vol. 66, no. 1, pp. 70–78, 2017, </w:t>
            </w:r>
            <w:proofErr w:type="spellStart"/>
            <w:r>
              <w:rPr>
                <w:rFonts w:eastAsia="Times New Roman"/>
              </w:rPr>
              <w:t>doi</w:t>
            </w:r>
            <w:proofErr w:type="spellEnd"/>
            <w:r>
              <w:rPr>
                <w:rFonts w:eastAsia="Times New Roman"/>
              </w:rPr>
              <w:t>: 10.1136/GUTJNL-2015-309800.</w:t>
            </w:r>
          </w:ins>
        </w:p>
        <w:p w14:paraId="4C8AEA80" w14:textId="77777777" w:rsidR="0045097F" w:rsidRDefault="0045097F">
          <w:pPr>
            <w:autoSpaceDE w:val="0"/>
            <w:autoSpaceDN w:val="0"/>
            <w:ind w:hanging="640"/>
            <w:divId w:val="759177501"/>
            <w:rPr>
              <w:ins w:id="473" w:author="Portlock, Theo" w:date="2022-02-03T21:17:00Z"/>
              <w:rFonts w:eastAsia="Times New Roman"/>
            </w:rPr>
          </w:pPr>
          <w:ins w:id="474" w:author="Portlock, Theo" w:date="2022-02-03T21:17:00Z">
            <w:r>
              <w:rPr>
                <w:rFonts w:eastAsia="Times New Roman"/>
              </w:rPr>
              <w:t>[44]</w:t>
            </w:r>
            <w:r>
              <w:rPr>
                <w:rFonts w:eastAsia="Times New Roman"/>
              </w:rPr>
              <w:tab/>
              <w:t xml:space="preserve">“Colorectal cancer detection from </w:t>
            </w:r>
            <w:proofErr w:type="spellStart"/>
            <w:r>
              <w:rPr>
                <w:rFonts w:eastAsia="Times New Roman"/>
              </w:rPr>
              <w:t>fecal</w:t>
            </w:r>
            <w:proofErr w:type="spellEnd"/>
            <w:r>
              <w:rPr>
                <w:rFonts w:eastAsia="Times New Roman"/>
              </w:rPr>
              <w:t xml:space="preserve"> microbiota (ID 266076) - </w:t>
            </w:r>
            <w:proofErr w:type="spellStart"/>
            <w:r>
              <w:rPr>
                <w:rFonts w:eastAsia="Times New Roman"/>
              </w:rPr>
              <w:t>BioProject</w:t>
            </w:r>
            <w:proofErr w:type="spellEnd"/>
            <w:r>
              <w:rPr>
                <w:rFonts w:eastAsia="Times New Roman"/>
              </w:rPr>
              <w:t xml:space="preserve"> - NCBI.” https://www.ncbi.nlm.nih.gov/bioproject/266076 (accessed Jan. 21, 2022).</w:t>
            </w:r>
          </w:ins>
        </w:p>
        <w:p w14:paraId="0853082B" w14:textId="77777777" w:rsidR="0045097F" w:rsidRDefault="0045097F">
          <w:pPr>
            <w:autoSpaceDE w:val="0"/>
            <w:autoSpaceDN w:val="0"/>
            <w:ind w:hanging="640"/>
            <w:divId w:val="1900359433"/>
            <w:rPr>
              <w:ins w:id="475" w:author="Portlock, Theo" w:date="2022-02-03T21:17:00Z"/>
              <w:rFonts w:eastAsia="Times New Roman"/>
            </w:rPr>
          </w:pPr>
          <w:ins w:id="476" w:author="Portlock, Theo" w:date="2022-02-03T21:17:00Z">
            <w:r>
              <w:rPr>
                <w:rFonts w:eastAsia="Times New Roman"/>
              </w:rPr>
              <w:t>[45]</w:t>
            </w:r>
            <w:r>
              <w:rPr>
                <w:rFonts w:eastAsia="Times New Roman"/>
              </w:rPr>
              <w:tab/>
              <w:t xml:space="preserve">V. C. Patel </w:t>
            </w:r>
            <w:r>
              <w:rPr>
                <w:rFonts w:eastAsia="Times New Roman"/>
                <w:i/>
                <w:iCs/>
              </w:rPr>
              <w:t>et al.</w:t>
            </w:r>
            <w:r>
              <w:rPr>
                <w:rFonts w:eastAsia="Times New Roman"/>
              </w:rPr>
              <w:t xml:space="preserve">, “Rifaximin-α reduces gut-derived inflammation and mucin degradation in cirrhosis and encephalopathy: RIFSYS randomised controlled trial,” </w:t>
            </w:r>
            <w:r>
              <w:rPr>
                <w:rFonts w:eastAsia="Times New Roman"/>
                <w:i/>
                <w:iCs/>
              </w:rPr>
              <w:t>Journal of hepatology</w:t>
            </w:r>
            <w:r>
              <w:rPr>
                <w:rFonts w:eastAsia="Times New Roman"/>
              </w:rPr>
              <w:t xml:space="preserve">, Sep. 2021, </w:t>
            </w:r>
            <w:proofErr w:type="spellStart"/>
            <w:r>
              <w:rPr>
                <w:rFonts w:eastAsia="Times New Roman"/>
              </w:rPr>
              <w:t>doi</w:t>
            </w:r>
            <w:proofErr w:type="spellEnd"/>
            <w:r>
              <w:rPr>
                <w:rFonts w:eastAsia="Times New Roman"/>
              </w:rPr>
              <w:t>: 10.1016/J.JHEP.2021.09.010.</w:t>
            </w:r>
          </w:ins>
        </w:p>
        <w:p w14:paraId="746D2106" w14:textId="77777777" w:rsidR="0045097F" w:rsidRDefault="0045097F">
          <w:pPr>
            <w:autoSpaceDE w:val="0"/>
            <w:autoSpaceDN w:val="0"/>
            <w:ind w:hanging="640"/>
            <w:divId w:val="224343111"/>
            <w:rPr>
              <w:ins w:id="477" w:author="Portlock, Theo" w:date="2022-02-03T21:17:00Z"/>
              <w:rFonts w:eastAsia="Times New Roman"/>
            </w:rPr>
          </w:pPr>
          <w:ins w:id="478" w:author="Portlock, Theo" w:date="2022-02-03T21:17:00Z">
            <w:r>
              <w:rPr>
                <w:rFonts w:eastAsia="Times New Roman"/>
              </w:rPr>
              <w:t>[46]</w:t>
            </w:r>
            <w:r>
              <w:rPr>
                <w:rFonts w:eastAsia="Times New Roman"/>
              </w:rPr>
              <w:tab/>
              <w:t xml:space="preserve">J. </w:t>
            </w:r>
            <w:proofErr w:type="spellStart"/>
            <w:r>
              <w:rPr>
                <w:rFonts w:eastAsia="Times New Roman"/>
              </w:rPr>
              <w:t>Behary</w:t>
            </w:r>
            <w:proofErr w:type="spellEnd"/>
            <w:r>
              <w:rPr>
                <w:rFonts w:eastAsia="Times New Roman"/>
              </w:rPr>
              <w:t xml:space="preserve"> </w:t>
            </w:r>
            <w:r>
              <w:rPr>
                <w:rFonts w:eastAsia="Times New Roman"/>
                <w:i/>
                <w:iCs/>
              </w:rPr>
              <w:t>et al.</w:t>
            </w:r>
            <w:r>
              <w:rPr>
                <w:rFonts w:eastAsia="Times New Roman"/>
              </w:rPr>
              <w:t xml:space="preserve">, “Gut microbiota impact on the peripheral immune response in non-alcoholic fatty liver disease related hepatocellular carcinoma,” </w:t>
            </w:r>
            <w:r>
              <w:rPr>
                <w:rFonts w:eastAsia="Times New Roman"/>
                <w:i/>
                <w:iCs/>
              </w:rPr>
              <w:t>Nature Communications 2021 12:1</w:t>
            </w:r>
            <w:r>
              <w:rPr>
                <w:rFonts w:eastAsia="Times New Roman"/>
              </w:rPr>
              <w:t xml:space="preserve">, vol. 12, no. 1, pp. 1–14, Jan. 2021, </w:t>
            </w:r>
            <w:proofErr w:type="spellStart"/>
            <w:r>
              <w:rPr>
                <w:rFonts w:eastAsia="Times New Roman"/>
              </w:rPr>
              <w:t>doi</w:t>
            </w:r>
            <w:proofErr w:type="spellEnd"/>
            <w:r>
              <w:rPr>
                <w:rFonts w:eastAsia="Times New Roman"/>
              </w:rPr>
              <w:t>: 10.1038/s41467-020-20422-7.</w:t>
            </w:r>
          </w:ins>
        </w:p>
        <w:p w14:paraId="1998E75B" w14:textId="77777777" w:rsidR="0045097F" w:rsidRDefault="0045097F">
          <w:pPr>
            <w:autoSpaceDE w:val="0"/>
            <w:autoSpaceDN w:val="0"/>
            <w:ind w:hanging="640"/>
            <w:divId w:val="545457560"/>
            <w:rPr>
              <w:ins w:id="479" w:author="Portlock, Theo" w:date="2022-02-03T21:17:00Z"/>
              <w:rFonts w:eastAsia="Times New Roman"/>
            </w:rPr>
          </w:pPr>
          <w:ins w:id="480" w:author="Portlock, Theo" w:date="2022-02-03T21:17:00Z">
            <w:r>
              <w:rPr>
                <w:rFonts w:eastAsia="Times New Roman"/>
              </w:rPr>
              <w:lastRenderedPageBreak/>
              <w:t>[47]</w:t>
            </w:r>
            <w:r>
              <w:rPr>
                <w:rFonts w:eastAsia="Times New Roman"/>
              </w:rPr>
              <w:tab/>
              <w:t xml:space="preserve">Z. Ye </w:t>
            </w:r>
            <w:r>
              <w:rPr>
                <w:rFonts w:eastAsia="Times New Roman"/>
                <w:i/>
                <w:iCs/>
              </w:rPr>
              <w:t>et al.</w:t>
            </w:r>
            <w:r>
              <w:rPr>
                <w:rFonts w:eastAsia="Times New Roman"/>
              </w:rPr>
              <w:t>, “Altered gut microbiome composition in patients with Vogt-</w:t>
            </w:r>
            <w:proofErr w:type="spellStart"/>
            <w:r>
              <w:rPr>
                <w:rFonts w:eastAsia="Times New Roman"/>
              </w:rPr>
              <w:t>Koyanagi</w:t>
            </w:r>
            <w:proofErr w:type="spellEnd"/>
            <w:r>
              <w:rPr>
                <w:rFonts w:eastAsia="Times New Roman"/>
              </w:rPr>
              <w:t xml:space="preserve">-Harada disease,” </w:t>
            </w:r>
            <w:r>
              <w:rPr>
                <w:rFonts w:eastAsia="Times New Roman"/>
                <w:i/>
                <w:iCs/>
              </w:rPr>
              <w:t>Gut microbes</w:t>
            </w:r>
            <w:r>
              <w:rPr>
                <w:rFonts w:eastAsia="Times New Roman"/>
              </w:rPr>
              <w:t xml:space="preserve">, vol. 11, no. 3, pp. 539–555, May 2020, </w:t>
            </w:r>
            <w:proofErr w:type="spellStart"/>
            <w:r>
              <w:rPr>
                <w:rFonts w:eastAsia="Times New Roman"/>
              </w:rPr>
              <w:t>doi</w:t>
            </w:r>
            <w:proofErr w:type="spellEnd"/>
            <w:r>
              <w:rPr>
                <w:rFonts w:eastAsia="Times New Roman"/>
              </w:rPr>
              <w:t>: 10.1080/19490976.2019.1700754.</w:t>
            </w:r>
          </w:ins>
        </w:p>
        <w:p w14:paraId="19F0516C" w14:textId="77777777" w:rsidR="0045097F" w:rsidRDefault="0045097F">
          <w:pPr>
            <w:autoSpaceDE w:val="0"/>
            <w:autoSpaceDN w:val="0"/>
            <w:ind w:hanging="640"/>
            <w:divId w:val="499471510"/>
            <w:rPr>
              <w:ins w:id="481" w:author="Portlock, Theo" w:date="2022-02-03T21:17:00Z"/>
              <w:rFonts w:eastAsia="Times New Roman"/>
            </w:rPr>
          </w:pPr>
          <w:ins w:id="482" w:author="Portlock, Theo" w:date="2022-02-03T21:17:00Z">
            <w:r>
              <w:rPr>
                <w:rFonts w:eastAsia="Times New Roman"/>
              </w:rPr>
              <w:t>[48]</w:t>
            </w:r>
            <w:r>
              <w:rPr>
                <w:rFonts w:eastAsia="Times New Roman"/>
              </w:rPr>
              <w:tab/>
              <w:t>“</w:t>
            </w:r>
            <w:proofErr w:type="spellStart"/>
            <w:r>
              <w:rPr>
                <w:rFonts w:eastAsia="Times New Roman"/>
              </w:rPr>
              <w:t>Fecal</w:t>
            </w:r>
            <w:proofErr w:type="spellEnd"/>
            <w:r>
              <w:rPr>
                <w:rFonts w:eastAsia="Times New Roman"/>
              </w:rPr>
              <w:t xml:space="preserve"> Microbiota and Gut Microbe-Derived Extracellular Vesicles in Colorectal Cancer.” https://www.ncbi.nlm.nih.gov/pmc/articles/PMC8477046/ (accessed Jan. 21, 2022).</w:t>
            </w:r>
          </w:ins>
        </w:p>
        <w:p w14:paraId="33705B06" w14:textId="77777777" w:rsidR="0045097F" w:rsidRDefault="0045097F">
          <w:pPr>
            <w:autoSpaceDE w:val="0"/>
            <w:autoSpaceDN w:val="0"/>
            <w:ind w:hanging="640"/>
            <w:divId w:val="787512097"/>
            <w:rPr>
              <w:ins w:id="483" w:author="Portlock, Theo" w:date="2022-02-03T21:17:00Z"/>
              <w:rFonts w:eastAsia="Times New Roman"/>
            </w:rPr>
          </w:pPr>
          <w:ins w:id="484" w:author="Portlock, Theo" w:date="2022-02-03T21:17:00Z">
            <w:r>
              <w:rPr>
                <w:rFonts w:eastAsia="Times New Roman"/>
              </w:rPr>
              <w:t>[49]</w:t>
            </w:r>
            <w:r>
              <w:rPr>
                <w:rFonts w:eastAsia="Times New Roman"/>
              </w:rPr>
              <w:tab/>
              <w:t xml:space="preserve">Y. Wu </w:t>
            </w:r>
            <w:r>
              <w:rPr>
                <w:rFonts w:eastAsia="Times New Roman"/>
                <w:i/>
                <w:iCs/>
              </w:rPr>
              <w:t>et al.</w:t>
            </w:r>
            <w:r>
              <w:rPr>
                <w:rFonts w:eastAsia="Times New Roman"/>
              </w:rPr>
              <w:t xml:space="preserve">, “Identification of microbial markers across populations in early detection of colorectal cancer,” </w:t>
            </w:r>
            <w:r>
              <w:rPr>
                <w:rFonts w:eastAsia="Times New Roman"/>
                <w:i/>
                <w:iCs/>
              </w:rPr>
              <w:t>Nature Communications 2021 12:1</w:t>
            </w:r>
            <w:r>
              <w:rPr>
                <w:rFonts w:eastAsia="Times New Roman"/>
              </w:rPr>
              <w:t xml:space="preserve">, vol. 12, no. 1, pp. 1–13, May 2021, </w:t>
            </w:r>
            <w:proofErr w:type="spellStart"/>
            <w:r>
              <w:rPr>
                <w:rFonts w:eastAsia="Times New Roman"/>
              </w:rPr>
              <w:t>doi</w:t>
            </w:r>
            <w:proofErr w:type="spellEnd"/>
            <w:r>
              <w:rPr>
                <w:rFonts w:eastAsia="Times New Roman"/>
              </w:rPr>
              <w:t>: 10.1038/s41467-021-23265-y.</w:t>
            </w:r>
          </w:ins>
        </w:p>
        <w:p w14:paraId="7860D742" w14:textId="77777777" w:rsidR="0045097F" w:rsidRDefault="0045097F">
          <w:pPr>
            <w:autoSpaceDE w:val="0"/>
            <w:autoSpaceDN w:val="0"/>
            <w:ind w:hanging="640"/>
            <w:divId w:val="1520047263"/>
            <w:rPr>
              <w:ins w:id="485" w:author="Portlock, Theo" w:date="2022-02-03T21:17:00Z"/>
              <w:rFonts w:eastAsia="Times New Roman"/>
            </w:rPr>
          </w:pPr>
          <w:ins w:id="486" w:author="Portlock, Theo" w:date="2022-02-03T21:17:00Z">
            <w:r>
              <w:rPr>
                <w:rFonts w:eastAsia="Times New Roman"/>
              </w:rPr>
              <w:t>[50]</w:t>
            </w:r>
            <w:r>
              <w:rPr>
                <w:rFonts w:eastAsia="Times New Roman"/>
              </w:rPr>
              <w:tab/>
              <w:t xml:space="preserve">M. S. Riaz </w:t>
            </w:r>
            <w:proofErr w:type="spellStart"/>
            <w:r>
              <w:rPr>
                <w:rFonts w:eastAsia="Times New Roman"/>
              </w:rPr>
              <w:t>Rajoka</w:t>
            </w:r>
            <w:proofErr w:type="spellEnd"/>
            <w:r>
              <w:rPr>
                <w:rFonts w:eastAsia="Times New Roman"/>
              </w:rPr>
              <w:t xml:space="preserve"> </w:t>
            </w:r>
            <w:r>
              <w:rPr>
                <w:rFonts w:eastAsia="Times New Roman"/>
                <w:i/>
                <w:iCs/>
              </w:rPr>
              <w:t>et al.</w:t>
            </w:r>
            <w:r>
              <w:rPr>
                <w:rFonts w:eastAsia="Times New Roman"/>
              </w:rPr>
              <w:t xml:space="preserve">, “Interaction between diet composition and gut microbiota and its impact on gastrointestinal tract health,” </w:t>
            </w:r>
            <w:r>
              <w:rPr>
                <w:rFonts w:eastAsia="Times New Roman"/>
                <w:i/>
                <w:iCs/>
              </w:rPr>
              <w:t>Food Science and Human Wellness</w:t>
            </w:r>
            <w:r>
              <w:rPr>
                <w:rFonts w:eastAsia="Times New Roman"/>
              </w:rPr>
              <w:t xml:space="preserve">, vol. 6, no. 3, pp. 121–130, Sep. 2017, </w:t>
            </w:r>
            <w:proofErr w:type="spellStart"/>
            <w:r>
              <w:rPr>
                <w:rFonts w:eastAsia="Times New Roman"/>
              </w:rPr>
              <w:t>doi</w:t>
            </w:r>
            <w:proofErr w:type="spellEnd"/>
            <w:r>
              <w:rPr>
                <w:rFonts w:eastAsia="Times New Roman"/>
              </w:rPr>
              <w:t>: 10.1016/J.FSHW.2017.07.003.</w:t>
            </w:r>
          </w:ins>
        </w:p>
        <w:p w14:paraId="362EF643" w14:textId="77777777" w:rsidR="0045097F" w:rsidRDefault="0045097F">
          <w:pPr>
            <w:autoSpaceDE w:val="0"/>
            <w:autoSpaceDN w:val="0"/>
            <w:ind w:hanging="640"/>
            <w:divId w:val="597100483"/>
            <w:rPr>
              <w:ins w:id="487" w:author="Portlock, Theo" w:date="2022-02-03T21:17:00Z"/>
              <w:rFonts w:eastAsia="Times New Roman"/>
            </w:rPr>
          </w:pPr>
          <w:ins w:id="488" w:author="Portlock, Theo" w:date="2022-02-03T21:17:00Z">
            <w:r>
              <w:rPr>
                <w:rFonts w:eastAsia="Times New Roman"/>
              </w:rPr>
              <w:t>[51]</w:t>
            </w:r>
            <w:r>
              <w:rPr>
                <w:rFonts w:eastAsia="Times New Roman"/>
              </w:rPr>
              <w:tab/>
              <w:t xml:space="preserve">W. Shen, H. R. Gaskins, and M. K. McIntosh, “Influence of dietary fat on intestinal microbes, inflammation, barrier function and metabolic outcomes,” </w:t>
            </w:r>
            <w:r>
              <w:rPr>
                <w:rFonts w:eastAsia="Times New Roman"/>
                <w:i/>
                <w:iCs/>
              </w:rPr>
              <w:t>The Journal of Nutritional Biochemistry</w:t>
            </w:r>
            <w:r>
              <w:rPr>
                <w:rFonts w:eastAsia="Times New Roman"/>
              </w:rPr>
              <w:t xml:space="preserve">, vol. 25, no. 3, pp. 270–280, Mar. 2014, </w:t>
            </w:r>
            <w:proofErr w:type="spellStart"/>
            <w:r>
              <w:rPr>
                <w:rFonts w:eastAsia="Times New Roman"/>
              </w:rPr>
              <w:t>doi</w:t>
            </w:r>
            <w:proofErr w:type="spellEnd"/>
            <w:r>
              <w:rPr>
                <w:rFonts w:eastAsia="Times New Roman"/>
              </w:rPr>
              <w:t>: 10.1016/J.JNUTBIO.2013.09.009.</w:t>
            </w:r>
          </w:ins>
        </w:p>
        <w:p w14:paraId="42AA48C6" w14:textId="77777777" w:rsidR="0045097F" w:rsidRDefault="0045097F">
          <w:pPr>
            <w:autoSpaceDE w:val="0"/>
            <w:autoSpaceDN w:val="0"/>
            <w:ind w:hanging="640"/>
            <w:divId w:val="1272321839"/>
            <w:rPr>
              <w:ins w:id="489" w:author="Portlock, Theo" w:date="2022-02-03T21:17:00Z"/>
              <w:rFonts w:eastAsia="Times New Roman"/>
            </w:rPr>
          </w:pPr>
          <w:ins w:id="490" w:author="Portlock, Theo" w:date="2022-02-03T21:17:00Z">
            <w:r>
              <w:rPr>
                <w:rFonts w:eastAsia="Times New Roman"/>
              </w:rPr>
              <w:t>[52]</w:t>
            </w:r>
            <w:r>
              <w:rPr>
                <w:rFonts w:eastAsia="Times New Roman"/>
              </w:rPr>
              <w:tab/>
              <w:t xml:space="preserve">A. </w:t>
            </w:r>
            <w:proofErr w:type="spellStart"/>
            <w:r>
              <w:rPr>
                <w:rFonts w:eastAsia="Times New Roman"/>
              </w:rPr>
              <w:t>Vich</w:t>
            </w:r>
            <w:proofErr w:type="spellEnd"/>
            <w:r>
              <w:rPr>
                <w:rFonts w:eastAsia="Times New Roman"/>
              </w:rPr>
              <w:t xml:space="preserve"> Vila </w:t>
            </w:r>
            <w:r>
              <w:rPr>
                <w:rFonts w:eastAsia="Times New Roman"/>
                <w:i/>
                <w:iCs/>
              </w:rPr>
              <w:t>et al.</w:t>
            </w:r>
            <w:r>
              <w:rPr>
                <w:rFonts w:eastAsia="Times New Roman"/>
              </w:rPr>
              <w:t xml:space="preserve">, “Impact of commonly used drugs on the composition and metabolic function of the gut microbiota,” </w:t>
            </w:r>
            <w:r>
              <w:rPr>
                <w:rFonts w:eastAsia="Times New Roman"/>
                <w:i/>
                <w:iCs/>
              </w:rPr>
              <w:t>Nature Communications 2020 11:1</w:t>
            </w:r>
            <w:r>
              <w:rPr>
                <w:rFonts w:eastAsia="Times New Roman"/>
              </w:rPr>
              <w:t xml:space="preserve">, vol. 11, no. 1, pp. 1–11, Jan. 2020, </w:t>
            </w:r>
            <w:proofErr w:type="spellStart"/>
            <w:r>
              <w:rPr>
                <w:rFonts w:eastAsia="Times New Roman"/>
              </w:rPr>
              <w:t>doi</w:t>
            </w:r>
            <w:proofErr w:type="spellEnd"/>
            <w:r>
              <w:rPr>
                <w:rFonts w:eastAsia="Times New Roman"/>
              </w:rPr>
              <w:t>: 10.1038/s41467-019-14177-z.</w:t>
            </w:r>
          </w:ins>
        </w:p>
        <w:p w14:paraId="19B6A501" w14:textId="77777777" w:rsidR="0045097F" w:rsidRDefault="0045097F">
          <w:pPr>
            <w:autoSpaceDE w:val="0"/>
            <w:autoSpaceDN w:val="0"/>
            <w:ind w:hanging="640"/>
            <w:divId w:val="1806434967"/>
            <w:rPr>
              <w:ins w:id="491" w:author="Portlock, Theo" w:date="2022-02-03T21:17:00Z"/>
              <w:rFonts w:eastAsia="Times New Roman"/>
            </w:rPr>
          </w:pPr>
          <w:ins w:id="492" w:author="Portlock, Theo" w:date="2022-02-03T21:17:00Z">
            <w:r>
              <w:rPr>
                <w:rFonts w:eastAsia="Times New Roman"/>
              </w:rPr>
              <w:t>[53]</w:t>
            </w:r>
            <w:r>
              <w:rPr>
                <w:rFonts w:eastAsia="Times New Roman"/>
              </w:rPr>
              <w:tab/>
              <w:t xml:space="preserve">R. K. </w:t>
            </w:r>
            <w:proofErr w:type="spellStart"/>
            <w:r>
              <w:rPr>
                <w:rFonts w:eastAsia="Times New Roman"/>
              </w:rPr>
              <w:t>Weersma</w:t>
            </w:r>
            <w:proofErr w:type="spellEnd"/>
            <w:r>
              <w:rPr>
                <w:rFonts w:eastAsia="Times New Roman"/>
              </w:rPr>
              <w:t xml:space="preserve">, A. </w:t>
            </w:r>
            <w:proofErr w:type="spellStart"/>
            <w:r>
              <w:rPr>
                <w:rFonts w:eastAsia="Times New Roman"/>
              </w:rPr>
              <w:t>Zhernakova</w:t>
            </w:r>
            <w:proofErr w:type="spellEnd"/>
            <w:r>
              <w:rPr>
                <w:rFonts w:eastAsia="Times New Roman"/>
              </w:rPr>
              <w:t xml:space="preserve">, and J. Fu, “Interaction between drugs and the gut microbiome,” </w:t>
            </w:r>
            <w:r>
              <w:rPr>
                <w:rFonts w:eastAsia="Times New Roman"/>
                <w:i/>
                <w:iCs/>
              </w:rPr>
              <w:t>Gut</w:t>
            </w:r>
            <w:r>
              <w:rPr>
                <w:rFonts w:eastAsia="Times New Roman"/>
              </w:rPr>
              <w:t xml:space="preserve">, vol. 69, no. 8, pp. 1510–1519, Aug. 2020, </w:t>
            </w:r>
            <w:proofErr w:type="spellStart"/>
            <w:r>
              <w:rPr>
                <w:rFonts w:eastAsia="Times New Roman"/>
              </w:rPr>
              <w:t>doi</w:t>
            </w:r>
            <w:proofErr w:type="spellEnd"/>
            <w:r>
              <w:rPr>
                <w:rFonts w:eastAsia="Times New Roman"/>
              </w:rPr>
              <w:t>: 10.1136/GUTJNL-2019-320204.</w:t>
            </w:r>
          </w:ins>
        </w:p>
        <w:p w14:paraId="0EE4DF5F" w14:textId="77777777" w:rsidR="0045097F" w:rsidRDefault="0045097F">
          <w:pPr>
            <w:autoSpaceDE w:val="0"/>
            <w:autoSpaceDN w:val="0"/>
            <w:ind w:hanging="640"/>
            <w:divId w:val="1934510096"/>
            <w:rPr>
              <w:ins w:id="493" w:author="Portlock, Theo" w:date="2022-02-03T21:17:00Z"/>
              <w:rFonts w:eastAsia="Times New Roman"/>
            </w:rPr>
          </w:pPr>
          <w:ins w:id="494" w:author="Portlock, Theo" w:date="2022-02-03T21:17:00Z">
            <w:r>
              <w:rPr>
                <w:rFonts w:eastAsia="Times New Roman"/>
              </w:rPr>
              <w:lastRenderedPageBreak/>
              <w:t>[54]</w:t>
            </w:r>
            <w:r>
              <w:rPr>
                <w:rFonts w:eastAsia="Times New Roman"/>
              </w:rPr>
              <w:tab/>
              <w:t xml:space="preserve">Q. le Bastard </w:t>
            </w:r>
            <w:r>
              <w:rPr>
                <w:rFonts w:eastAsia="Times New Roman"/>
                <w:i/>
                <w:iCs/>
              </w:rPr>
              <w:t>et al.</w:t>
            </w:r>
            <w:r>
              <w:rPr>
                <w:rFonts w:eastAsia="Times New Roman"/>
              </w:rPr>
              <w:t xml:space="preserve">, “Systematic review: human gut dysbiosis induced by non-antibiotic prescription medications,” </w:t>
            </w:r>
            <w:r>
              <w:rPr>
                <w:rFonts w:eastAsia="Times New Roman"/>
                <w:i/>
                <w:iCs/>
              </w:rPr>
              <w:t>Alimentary Pharmacology &amp; Therapeutics</w:t>
            </w:r>
            <w:r>
              <w:rPr>
                <w:rFonts w:eastAsia="Times New Roman"/>
              </w:rPr>
              <w:t xml:space="preserve">, vol. 47, no. 3, pp. 332–345, Feb. 2018, </w:t>
            </w:r>
            <w:proofErr w:type="spellStart"/>
            <w:r>
              <w:rPr>
                <w:rFonts w:eastAsia="Times New Roman"/>
              </w:rPr>
              <w:t>doi</w:t>
            </w:r>
            <w:proofErr w:type="spellEnd"/>
            <w:r>
              <w:rPr>
                <w:rFonts w:eastAsia="Times New Roman"/>
              </w:rPr>
              <w:t>: 10.1111/APT.14451.</w:t>
            </w:r>
          </w:ins>
        </w:p>
        <w:p w14:paraId="7D5A0857" w14:textId="77777777" w:rsidR="0045097F" w:rsidRDefault="0045097F">
          <w:pPr>
            <w:autoSpaceDE w:val="0"/>
            <w:autoSpaceDN w:val="0"/>
            <w:ind w:hanging="640"/>
            <w:divId w:val="982084045"/>
            <w:rPr>
              <w:ins w:id="495" w:author="Portlock, Theo" w:date="2022-02-03T21:17:00Z"/>
              <w:rFonts w:eastAsia="Times New Roman"/>
            </w:rPr>
          </w:pPr>
          <w:ins w:id="496" w:author="Portlock, Theo" w:date="2022-02-03T21:17:00Z">
            <w:r>
              <w:rPr>
                <w:rFonts w:eastAsia="Times New Roman"/>
              </w:rPr>
              <w:t>[55]</w:t>
            </w:r>
            <w:r>
              <w:rPr>
                <w:rFonts w:eastAsia="Times New Roman"/>
              </w:rPr>
              <w:tab/>
              <w:t xml:space="preserve">H. M. Hamer, D. </w:t>
            </w:r>
            <w:proofErr w:type="spellStart"/>
            <w:r>
              <w:rPr>
                <w:rFonts w:eastAsia="Times New Roman"/>
              </w:rPr>
              <w:t>Jonkers</w:t>
            </w:r>
            <w:proofErr w:type="spellEnd"/>
            <w:r>
              <w:rPr>
                <w:rFonts w:eastAsia="Times New Roman"/>
              </w:rPr>
              <w:t xml:space="preserve">, K. </w:t>
            </w:r>
            <w:proofErr w:type="spellStart"/>
            <w:r>
              <w:rPr>
                <w:rFonts w:eastAsia="Times New Roman"/>
              </w:rPr>
              <w:t>Venema</w:t>
            </w:r>
            <w:proofErr w:type="spellEnd"/>
            <w:r>
              <w:rPr>
                <w:rFonts w:eastAsia="Times New Roman"/>
              </w:rPr>
              <w:t xml:space="preserve">, S. </w:t>
            </w:r>
            <w:proofErr w:type="spellStart"/>
            <w:r>
              <w:rPr>
                <w:rFonts w:eastAsia="Times New Roman"/>
              </w:rPr>
              <w:t>Vanhoutvin</w:t>
            </w:r>
            <w:proofErr w:type="spellEnd"/>
            <w:r>
              <w:rPr>
                <w:rFonts w:eastAsia="Times New Roman"/>
              </w:rPr>
              <w:t xml:space="preserve">, F. J. Troost, and R. J. Brummer, “Review article: the role of butyrate on colonic function,” </w:t>
            </w:r>
            <w:r>
              <w:rPr>
                <w:rFonts w:eastAsia="Times New Roman"/>
                <w:i/>
                <w:iCs/>
              </w:rPr>
              <w:t>Alimentary Pharmacology &amp; Therapeutics</w:t>
            </w:r>
            <w:r>
              <w:rPr>
                <w:rFonts w:eastAsia="Times New Roman"/>
              </w:rPr>
              <w:t xml:space="preserve">, vol. 27, no. 2, pp. 104–119, Jan. 2008, </w:t>
            </w:r>
            <w:proofErr w:type="spellStart"/>
            <w:r>
              <w:rPr>
                <w:rFonts w:eastAsia="Times New Roman"/>
              </w:rPr>
              <w:t>doi</w:t>
            </w:r>
            <w:proofErr w:type="spellEnd"/>
            <w:r>
              <w:rPr>
                <w:rFonts w:eastAsia="Times New Roman"/>
              </w:rPr>
              <w:t>: 10.1111/J.1365-2036.2007.03562.X.</w:t>
            </w:r>
          </w:ins>
        </w:p>
        <w:p w14:paraId="01FEE0BA" w14:textId="77777777" w:rsidR="0045097F" w:rsidRDefault="0045097F">
          <w:pPr>
            <w:autoSpaceDE w:val="0"/>
            <w:autoSpaceDN w:val="0"/>
            <w:ind w:hanging="640"/>
            <w:divId w:val="406348549"/>
            <w:rPr>
              <w:ins w:id="497" w:author="Portlock, Theo" w:date="2022-02-03T21:17:00Z"/>
              <w:rFonts w:eastAsia="Times New Roman"/>
            </w:rPr>
          </w:pPr>
          <w:ins w:id="498" w:author="Portlock, Theo" w:date="2022-02-03T21:17:00Z">
            <w:r>
              <w:rPr>
                <w:rFonts w:eastAsia="Times New Roman"/>
              </w:rPr>
              <w:t>[56]</w:t>
            </w:r>
            <w:r>
              <w:rPr>
                <w:rFonts w:eastAsia="Times New Roman"/>
              </w:rPr>
              <w:tab/>
              <w:t xml:space="preserve">S. Chen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promotes colorectal cancer metastasis by modulating KRT7-AS/KRT7,” </w:t>
            </w:r>
            <w:r>
              <w:rPr>
                <w:rFonts w:eastAsia="Times New Roman"/>
                <w:i/>
                <w:iCs/>
              </w:rPr>
              <w:t>Gut Microbes</w:t>
            </w:r>
            <w:r>
              <w:rPr>
                <w:rFonts w:eastAsia="Times New Roman"/>
              </w:rPr>
              <w:t xml:space="preserve">, vol. 11, no. 3, pp. 511–525, May 2020, </w:t>
            </w:r>
            <w:proofErr w:type="spellStart"/>
            <w:r>
              <w:rPr>
                <w:rFonts w:eastAsia="Times New Roman"/>
              </w:rPr>
              <w:t>doi</w:t>
            </w:r>
            <w:proofErr w:type="spellEnd"/>
            <w:r>
              <w:rPr>
                <w:rFonts w:eastAsia="Times New Roman"/>
              </w:rPr>
              <w:t>: 10.1080/19490976.2019.1695494/SUPPL_FILE/KGMI_A_1695494_SM0055.DOCX.</w:t>
            </w:r>
          </w:ins>
        </w:p>
        <w:p w14:paraId="2A00016F" w14:textId="77777777" w:rsidR="0045097F" w:rsidRDefault="0045097F">
          <w:pPr>
            <w:autoSpaceDE w:val="0"/>
            <w:autoSpaceDN w:val="0"/>
            <w:ind w:hanging="640"/>
            <w:divId w:val="1807308319"/>
            <w:rPr>
              <w:ins w:id="499" w:author="Portlock, Theo" w:date="2022-02-03T21:17:00Z"/>
              <w:rFonts w:eastAsia="Times New Roman"/>
            </w:rPr>
          </w:pPr>
          <w:ins w:id="500" w:author="Portlock, Theo" w:date="2022-02-03T21:17:00Z">
            <w:r>
              <w:rPr>
                <w:rFonts w:eastAsia="Times New Roman"/>
              </w:rPr>
              <w:t>[57]</w:t>
            </w:r>
            <w:r>
              <w:rPr>
                <w:rFonts w:eastAsia="Times New Roman"/>
              </w:rPr>
              <w:tab/>
              <w:t xml:space="preserve">M. A. Casasanta </w:t>
            </w:r>
            <w:r>
              <w:rPr>
                <w:rFonts w:eastAsia="Times New Roman"/>
                <w:i/>
                <w:iCs/>
              </w:rPr>
              <w:t>et al.</w:t>
            </w:r>
            <w:r>
              <w:rPr>
                <w:rFonts w:eastAsia="Times New Roman"/>
              </w:rPr>
              <w:t xml:space="preserve">, “Fusobacterium </w:t>
            </w:r>
            <w:proofErr w:type="spellStart"/>
            <w:r>
              <w:rPr>
                <w:rFonts w:eastAsia="Times New Roman"/>
              </w:rPr>
              <w:t>nucleatum</w:t>
            </w:r>
            <w:proofErr w:type="spellEnd"/>
            <w:r>
              <w:rPr>
                <w:rFonts w:eastAsia="Times New Roman"/>
              </w:rPr>
              <w:t xml:space="preserve"> host-cell binding and invasion induces IL-8 and CXCL1 secretion that drives colorectal cancer cell migration,” </w:t>
            </w:r>
            <w:r>
              <w:rPr>
                <w:rFonts w:eastAsia="Times New Roman"/>
                <w:i/>
                <w:iCs/>
              </w:rPr>
              <w:t xml:space="preserve">Science </w:t>
            </w:r>
            <w:proofErr w:type="spellStart"/>
            <w:r>
              <w:rPr>
                <w:rFonts w:eastAsia="Times New Roman"/>
                <w:i/>
                <w:iCs/>
              </w:rPr>
              <w:t>Signaling</w:t>
            </w:r>
            <w:proofErr w:type="spellEnd"/>
            <w:r>
              <w:rPr>
                <w:rFonts w:eastAsia="Times New Roman"/>
              </w:rPr>
              <w:t xml:space="preserve">, vol. 13, no. 641, Jul. 2020, </w:t>
            </w:r>
            <w:proofErr w:type="spellStart"/>
            <w:r>
              <w:rPr>
                <w:rFonts w:eastAsia="Times New Roman"/>
              </w:rPr>
              <w:t>doi</w:t>
            </w:r>
            <w:proofErr w:type="spellEnd"/>
            <w:r>
              <w:rPr>
                <w:rFonts w:eastAsia="Times New Roman"/>
              </w:rPr>
              <w:t>: 10.1126/SCISIGNAL.ABA9157/SUPPL_FILE/ABA9157_SM.PDF.</w:t>
            </w:r>
          </w:ins>
        </w:p>
        <w:p w14:paraId="5D43CC34" w14:textId="77777777" w:rsidR="0045097F" w:rsidRDefault="0045097F">
          <w:pPr>
            <w:autoSpaceDE w:val="0"/>
            <w:autoSpaceDN w:val="0"/>
            <w:ind w:hanging="640"/>
            <w:divId w:val="88358898"/>
            <w:rPr>
              <w:ins w:id="501" w:author="Portlock, Theo" w:date="2022-02-03T21:17:00Z"/>
              <w:rFonts w:eastAsia="Times New Roman"/>
            </w:rPr>
          </w:pPr>
          <w:ins w:id="502" w:author="Portlock, Theo" w:date="2022-02-03T21:17:00Z">
            <w:r>
              <w:rPr>
                <w:rFonts w:eastAsia="Times New Roman"/>
              </w:rPr>
              <w:t>[58]</w:t>
            </w:r>
            <w:r>
              <w:rPr>
                <w:rFonts w:eastAsia="Times New Roman"/>
              </w:rPr>
              <w:tab/>
              <w:t xml:space="preserve">T. </w:t>
            </w:r>
            <w:proofErr w:type="spellStart"/>
            <w:r>
              <w:rPr>
                <w:rFonts w:eastAsia="Times New Roman"/>
              </w:rPr>
              <w:t>Ogita</w:t>
            </w:r>
            <w:proofErr w:type="spellEnd"/>
            <w:r>
              <w:rPr>
                <w:rFonts w:eastAsia="Times New Roman"/>
              </w:rPr>
              <w:t xml:space="preserve">, Y. Yamamoto, A. </w:t>
            </w:r>
            <w:proofErr w:type="spellStart"/>
            <w:r>
              <w:rPr>
                <w:rFonts w:eastAsia="Times New Roman"/>
              </w:rPr>
              <w:t>Mikami</w:t>
            </w:r>
            <w:proofErr w:type="spellEnd"/>
            <w:r>
              <w:rPr>
                <w:rFonts w:eastAsia="Times New Roman"/>
              </w:rPr>
              <w:t xml:space="preserve">, S. </w:t>
            </w:r>
            <w:proofErr w:type="spellStart"/>
            <w:r>
              <w:rPr>
                <w:rFonts w:eastAsia="Times New Roman"/>
              </w:rPr>
              <w:t>Shigemori</w:t>
            </w:r>
            <w:proofErr w:type="spellEnd"/>
            <w:r>
              <w:rPr>
                <w:rFonts w:eastAsia="Times New Roman"/>
              </w:rPr>
              <w:t xml:space="preserve">, T. Sato, and T. </w:t>
            </w:r>
            <w:proofErr w:type="spellStart"/>
            <w:r>
              <w:rPr>
                <w:rFonts w:eastAsia="Times New Roman"/>
              </w:rPr>
              <w:t>Shimosato</w:t>
            </w:r>
            <w:proofErr w:type="spellEnd"/>
            <w:r>
              <w:rPr>
                <w:rFonts w:eastAsia="Times New Roman"/>
              </w:rPr>
              <w:t xml:space="preserve">, “Oral Administration of </w:t>
            </w:r>
            <w:proofErr w:type="spellStart"/>
            <w:r>
              <w:rPr>
                <w:rFonts w:eastAsia="Times New Roman"/>
              </w:rPr>
              <w:t>Flavonifractor</w:t>
            </w:r>
            <w:proofErr w:type="spellEnd"/>
            <w:r>
              <w:rPr>
                <w:rFonts w:eastAsia="Times New Roman"/>
              </w:rPr>
              <w:t xml:space="preserve"> </w:t>
            </w:r>
            <w:proofErr w:type="spellStart"/>
            <w:r>
              <w:rPr>
                <w:rFonts w:eastAsia="Times New Roman"/>
              </w:rPr>
              <w:t>plautii</w:t>
            </w:r>
            <w:proofErr w:type="spellEnd"/>
            <w:r>
              <w:rPr>
                <w:rFonts w:eastAsia="Times New Roman"/>
              </w:rPr>
              <w:t xml:space="preserve"> Strongly Suppresses Th2 Immune Responses in Mice,” </w:t>
            </w:r>
            <w:r>
              <w:rPr>
                <w:rFonts w:eastAsia="Times New Roman"/>
                <w:i/>
                <w:iCs/>
              </w:rPr>
              <w:t>Frontiers in Immunology</w:t>
            </w:r>
            <w:r>
              <w:rPr>
                <w:rFonts w:eastAsia="Times New Roman"/>
              </w:rPr>
              <w:t xml:space="preserve">, vol. 11, p. 379, Feb. 2020, </w:t>
            </w:r>
            <w:proofErr w:type="spellStart"/>
            <w:r>
              <w:rPr>
                <w:rFonts w:eastAsia="Times New Roman"/>
              </w:rPr>
              <w:t>doi</w:t>
            </w:r>
            <w:proofErr w:type="spellEnd"/>
            <w:r>
              <w:rPr>
                <w:rFonts w:eastAsia="Times New Roman"/>
              </w:rPr>
              <w:t>: 10.3389/FIMMU.2020.00379/BIBTEX.</w:t>
            </w:r>
          </w:ins>
        </w:p>
        <w:p w14:paraId="0CFDBF4F" w14:textId="77777777" w:rsidR="0045097F" w:rsidRDefault="0045097F">
          <w:pPr>
            <w:autoSpaceDE w:val="0"/>
            <w:autoSpaceDN w:val="0"/>
            <w:ind w:hanging="640"/>
            <w:divId w:val="950865036"/>
            <w:rPr>
              <w:ins w:id="503" w:author="Portlock, Theo" w:date="2022-02-03T21:17:00Z"/>
              <w:rFonts w:eastAsia="Times New Roman"/>
            </w:rPr>
          </w:pPr>
          <w:ins w:id="504" w:author="Portlock, Theo" w:date="2022-02-03T21:17:00Z">
            <w:r>
              <w:rPr>
                <w:rFonts w:eastAsia="Times New Roman"/>
              </w:rPr>
              <w:t>[59]</w:t>
            </w:r>
            <w:r>
              <w:rPr>
                <w:rFonts w:eastAsia="Times New Roman"/>
              </w:rPr>
              <w:tab/>
              <w:t xml:space="preserve">H. </w:t>
            </w:r>
            <w:proofErr w:type="spellStart"/>
            <w:r>
              <w:rPr>
                <w:rFonts w:eastAsia="Times New Roman"/>
              </w:rPr>
              <w:t>Rytter</w:t>
            </w:r>
            <w:proofErr w:type="spellEnd"/>
            <w:r>
              <w:rPr>
                <w:rFonts w:eastAsia="Times New Roman"/>
              </w:rPr>
              <w:t xml:space="preserve"> </w:t>
            </w:r>
            <w:r>
              <w:rPr>
                <w:rFonts w:eastAsia="Times New Roman"/>
                <w:i/>
                <w:iCs/>
              </w:rPr>
              <w:t>et al.</w:t>
            </w:r>
            <w:r>
              <w:rPr>
                <w:rFonts w:eastAsia="Times New Roman"/>
              </w:rPr>
              <w:t xml:space="preserve">, “The pentose phosphate pathway constitutes a major metabolic hub in pathogenic </w:t>
            </w:r>
            <w:proofErr w:type="spellStart"/>
            <w:r>
              <w:rPr>
                <w:rFonts w:eastAsia="Times New Roman"/>
              </w:rPr>
              <w:t>Francisella</w:t>
            </w:r>
            <w:proofErr w:type="spellEnd"/>
            <w:r>
              <w:rPr>
                <w:rFonts w:eastAsia="Times New Roman"/>
              </w:rPr>
              <w:t xml:space="preserve">,” </w:t>
            </w:r>
            <w:r>
              <w:rPr>
                <w:rFonts w:eastAsia="Times New Roman"/>
                <w:i/>
                <w:iCs/>
              </w:rPr>
              <w:t>PLOS Pathogens</w:t>
            </w:r>
            <w:r>
              <w:rPr>
                <w:rFonts w:eastAsia="Times New Roman"/>
              </w:rPr>
              <w:t xml:space="preserve">, vol. 17, no. 8, p. e1009326, Aug. 2021, </w:t>
            </w:r>
            <w:proofErr w:type="spellStart"/>
            <w:r>
              <w:rPr>
                <w:rFonts w:eastAsia="Times New Roman"/>
              </w:rPr>
              <w:t>doi</w:t>
            </w:r>
            <w:proofErr w:type="spellEnd"/>
            <w:r>
              <w:rPr>
                <w:rFonts w:eastAsia="Times New Roman"/>
              </w:rPr>
              <w:t>: 10.1371/JOURNAL.PPAT.1009326.</w:t>
            </w:r>
          </w:ins>
        </w:p>
        <w:p w14:paraId="7DA0FA0F" w14:textId="77777777" w:rsidR="0045097F" w:rsidRDefault="0045097F">
          <w:pPr>
            <w:autoSpaceDE w:val="0"/>
            <w:autoSpaceDN w:val="0"/>
            <w:ind w:hanging="640"/>
            <w:divId w:val="1763644806"/>
            <w:rPr>
              <w:ins w:id="505" w:author="Portlock, Theo" w:date="2022-02-03T21:17:00Z"/>
              <w:rFonts w:eastAsia="Times New Roman"/>
            </w:rPr>
          </w:pPr>
          <w:ins w:id="506" w:author="Portlock, Theo" w:date="2022-02-03T21:17:00Z">
            <w:r>
              <w:rPr>
                <w:rFonts w:eastAsia="Times New Roman"/>
              </w:rPr>
              <w:lastRenderedPageBreak/>
              <w:t>[60]</w:t>
            </w:r>
            <w:r>
              <w:rPr>
                <w:rFonts w:eastAsia="Times New Roman"/>
              </w:rPr>
              <w:tab/>
              <w:t xml:space="preserve">D. A. </w:t>
            </w:r>
            <w:proofErr w:type="spellStart"/>
            <w:r>
              <w:rPr>
                <w:rFonts w:eastAsia="Times New Roman"/>
              </w:rPr>
              <w:t>Garsin</w:t>
            </w:r>
            <w:proofErr w:type="spellEnd"/>
            <w:r>
              <w:rPr>
                <w:rFonts w:eastAsia="Times New Roman"/>
              </w:rPr>
              <w:t xml:space="preserve">, “Ethanolamine utilization in bacterial pathogens: roles and regulation,” </w:t>
            </w:r>
            <w:r>
              <w:rPr>
                <w:rFonts w:eastAsia="Times New Roman"/>
                <w:i/>
                <w:iCs/>
              </w:rPr>
              <w:t>Nature Reviews Microbiology 2010 8:4</w:t>
            </w:r>
            <w:r>
              <w:rPr>
                <w:rFonts w:eastAsia="Times New Roman"/>
              </w:rPr>
              <w:t xml:space="preserve">, vol. 8, no. 4, pp. 290–295, Apr. 2010, </w:t>
            </w:r>
            <w:proofErr w:type="spellStart"/>
            <w:r>
              <w:rPr>
                <w:rFonts w:eastAsia="Times New Roman"/>
              </w:rPr>
              <w:t>doi</w:t>
            </w:r>
            <w:proofErr w:type="spellEnd"/>
            <w:r>
              <w:rPr>
                <w:rFonts w:eastAsia="Times New Roman"/>
              </w:rPr>
              <w:t>: 10.1038/nrmicro2334.</w:t>
            </w:r>
          </w:ins>
        </w:p>
        <w:p w14:paraId="23A612C7" w14:textId="77777777" w:rsidR="0045097F" w:rsidRDefault="0045097F">
          <w:pPr>
            <w:autoSpaceDE w:val="0"/>
            <w:autoSpaceDN w:val="0"/>
            <w:ind w:hanging="640"/>
            <w:divId w:val="989745101"/>
            <w:rPr>
              <w:ins w:id="507" w:author="Portlock, Theo" w:date="2022-02-03T21:17:00Z"/>
              <w:rFonts w:eastAsia="Times New Roman"/>
            </w:rPr>
          </w:pPr>
          <w:ins w:id="508" w:author="Portlock, Theo" w:date="2022-02-03T21:17:00Z">
            <w:r>
              <w:rPr>
                <w:rFonts w:eastAsia="Times New Roman"/>
              </w:rPr>
              <w:t>[61]</w:t>
            </w:r>
            <w:r>
              <w:rPr>
                <w:rFonts w:eastAsia="Times New Roman"/>
              </w:rPr>
              <w:tab/>
              <w:t xml:space="preserve">R. D. Sleator, J. </w:t>
            </w:r>
            <w:proofErr w:type="spellStart"/>
            <w:r>
              <w:rPr>
                <w:rFonts w:eastAsia="Times New Roman"/>
              </w:rPr>
              <w:t>Wouters</w:t>
            </w:r>
            <w:proofErr w:type="spellEnd"/>
            <w:r>
              <w:rPr>
                <w:rFonts w:eastAsia="Times New Roman"/>
              </w:rPr>
              <w:t xml:space="preserve">, C. G. M. Gahan, T. </w:t>
            </w:r>
            <w:proofErr w:type="spellStart"/>
            <w:r>
              <w:rPr>
                <w:rFonts w:eastAsia="Times New Roman"/>
              </w:rPr>
              <w:t>Abee</w:t>
            </w:r>
            <w:proofErr w:type="spellEnd"/>
            <w:r>
              <w:rPr>
                <w:rFonts w:eastAsia="Times New Roman"/>
              </w:rPr>
              <w:t xml:space="preserve">, and C. Hill, “Analysis of the Role of </w:t>
            </w:r>
            <w:proofErr w:type="spellStart"/>
            <w:r>
              <w:rPr>
                <w:rFonts w:eastAsia="Times New Roman"/>
              </w:rPr>
              <w:t>OpuC</w:t>
            </w:r>
            <w:proofErr w:type="spellEnd"/>
            <w:r>
              <w:rPr>
                <w:rFonts w:eastAsia="Times New Roman"/>
              </w:rPr>
              <w:t xml:space="preserve">, an Osmolyte Transport System, in Salt Tolerance and Virulence Potential of Listeria monocytogenes,” </w:t>
            </w:r>
            <w:r>
              <w:rPr>
                <w:rFonts w:eastAsia="Times New Roman"/>
                <w:i/>
                <w:iCs/>
              </w:rPr>
              <w:t>Applied and Environmental Microbiology</w:t>
            </w:r>
            <w:r>
              <w:rPr>
                <w:rFonts w:eastAsia="Times New Roman"/>
              </w:rPr>
              <w:t xml:space="preserve">, vol. 67, no. 6, pp. 2692–2698, Jun. 2001, </w:t>
            </w:r>
            <w:proofErr w:type="spellStart"/>
            <w:r>
              <w:rPr>
                <w:rFonts w:eastAsia="Times New Roman"/>
              </w:rPr>
              <w:t>doi</w:t>
            </w:r>
            <w:proofErr w:type="spellEnd"/>
            <w:r>
              <w:rPr>
                <w:rFonts w:eastAsia="Times New Roman"/>
              </w:rPr>
              <w:t>: 10.1128/AEM.67.6.2692-2698.2001/ASSET/49E38C45-4C3C-4900-8F08-81D24F36FA09/ASSETS/GRAPHIC/AM0611704004.JPEG.</w:t>
            </w:r>
          </w:ins>
        </w:p>
        <w:p w14:paraId="352B238D" w14:textId="77777777" w:rsidR="0045097F" w:rsidRDefault="0045097F">
          <w:pPr>
            <w:autoSpaceDE w:val="0"/>
            <w:autoSpaceDN w:val="0"/>
            <w:ind w:hanging="640"/>
            <w:divId w:val="235282079"/>
            <w:rPr>
              <w:ins w:id="509" w:author="Portlock, Theo" w:date="2022-02-03T21:17:00Z"/>
              <w:rFonts w:eastAsia="Times New Roman"/>
            </w:rPr>
          </w:pPr>
          <w:ins w:id="510" w:author="Portlock, Theo" w:date="2022-02-03T21:17:00Z">
            <w:r>
              <w:rPr>
                <w:rFonts w:eastAsia="Times New Roman"/>
              </w:rPr>
              <w:t>[62]</w:t>
            </w:r>
            <w:r>
              <w:rPr>
                <w:rFonts w:eastAsia="Times New Roman"/>
              </w:rPr>
              <w:tab/>
              <w:t xml:space="preserve">C. J. Doyle, P. W. O’Toole, and P. D. Cotter, “Genomic characterization of sulphite reducing bacteria isolated from the dairy production chain,” </w:t>
            </w:r>
            <w:r>
              <w:rPr>
                <w:rFonts w:eastAsia="Times New Roman"/>
                <w:i/>
                <w:iCs/>
              </w:rPr>
              <w:t>Frontiers in Microbiology</w:t>
            </w:r>
            <w:r>
              <w:rPr>
                <w:rFonts w:eastAsia="Times New Roman"/>
              </w:rPr>
              <w:t xml:space="preserve">, vol. 9, no. JUL, p. 1507, Jul. 2018, </w:t>
            </w:r>
            <w:proofErr w:type="spellStart"/>
            <w:r>
              <w:rPr>
                <w:rFonts w:eastAsia="Times New Roman"/>
              </w:rPr>
              <w:t>doi</w:t>
            </w:r>
            <w:proofErr w:type="spellEnd"/>
            <w:r>
              <w:rPr>
                <w:rFonts w:eastAsia="Times New Roman"/>
              </w:rPr>
              <w:t>: 10.3389/FMICB.2018.01507/BIBTEX.</w:t>
            </w:r>
          </w:ins>
        </w:p>
        <w:p w14:paraId="52FFA818" w14:textId="77777777" w:rsidR="0045097F" w:rsidRDefault="0045097F">
          <w:pPr>
            <w:autoSpaceDE w:val="0"/>
            <w:autoSpaceDN w:val="0"/>
            <w:ind w:hanging="640"/>
            <w:divId w:val="1017075537"/>
            <w:rPr>
              <w:ins w:id="511" w:author="Portlock, Theo" w:date="2022-02-03T21:17:00Z"/>
              <w:rFonts w:eastAsia="Times New Roman"/>
            </w:rPr>
          </w:pPr>
          <w:ins w:id="512" w:author="Portlock, Theo" w:date="2022-02-03T21:17:00Z">
            <w:r>
              <w:rPr>
                <w:rFonts w:eastAsia="Times New Roman"/>
              </w:rPr>
              <w:t>[63]</w:t>
            </w:r>
            <w:r>
              <w:rPr>
                <w:rFonts w:eastAsia="Times New Roman"/>
              </w:rPr>
              <w:tab/>
              <w:t xml:space="preserve">D. Wu </w:t>
            </w:r>
            <w:r>
              <w:rPr>
                <w:rFonts w:eastAsia="Times New Roman"/>
                <w:i/>
                <w:iCs/>
              </w:rPr>
              <w:t>et al.</w:t>
            </w:r>
            <w:r>
              <w:rPr>
                <w:rFonts w:eastAsia="Times New Roman"/>
              </w:rPr>
              <w:t xml:space="preserve">, “Dietary pectic substances enhance gut health by its </w:t>
            </w:r>
            <w:proofErr w:type="spellStart"/>
            <w:r>
              <w:rPr>
                <w:rFonts w:eastAsia="Times New Roman"/>
              </w:rPr>
              <w:t>polycomponent</w:t>
            </w:r>
            <w:proofErr w:type="spellEnd"/>
            <w:r>
              <w:rPr>
                <w:rFonts w:eastAsia="Times New Roman"/>
              </w:rPr>
              <w:t xml:space="preserve">: A review,” </w:t>
            </w:r>
            <w:r>
              <w:rPr>
                <w:rFonts w:eastAsia="Times New Roman"/>
                <w:i/>
                <w:iCs/>
              </w:rPr>
              <w:t>Comprehensive Reviews in Food Science and Food Safety</w:t>
            </w:r>
            <w:r>
              <w:rPr>
                <w:rFonts w:eastAsia="Times New Roman"/>
              </w:rPr>
              <w:t xml:space="preserve">, vol. 20, no. 2, pp. 2015–2039, Mar. 2021, </w:t>
            </w:r>
            <w:proofErr w:type="spellStart"/>
            <w:r>
              <w:rPr>
                <w:rFonts w:eastAsia="Times New Roman"/>
              </w:rPr>
              <w:t>doi</w:t>
            </w:r>
            <w:proofErr w:type="spellEnd"/>
            <w:r>
              <w:rPr>
                <w:rFonts w:eastAsia="Times New Roman"/>
              </w:rPr>
              <w:t>: 10.1111/1541-4337.12723.</w:t>
            </w:r>
          </w:ins>
        </w:p>
        <w:p w14:paraId="34E092B0" w14:textId="77777777" w:rsidR="0045097F" w:rsidRDefault="0045097F">
          <w:pPr>
            <w:autoSpaceDE w:val="0"/>
            <w:autoSpaceDN w:val="0"/>
            <w:ind w:hanging="640"/>
            <w:divId w:val="1610160384"/>
            <w:rPr>
              <w:ins w:id="513" w:author="Portlock, Theo" w:date="2022-02-03T21:17:00Z"/>
              <w:rFonts w:eastAsia="Times New Roman"/>
            </w:rPr>
          </w:pPr>
          <w:ins w:id="514" w:author="Portlock, Theo" w:date="2022-02-03T21:17:00Z">
            <w:r>
              <w:rPr>
                <w:rFonts w:eastAsia="Times New Roman"/>
              </w:rPr>
              <w:t>[64]</w:t>
            </w:r>
            <w:r>
              <w:rPr>
                <w:rFonts w:eastAsia="Times New Roman"/>
              </w:rPr>
              <w:tab/>
              <w:t xml:space="preserve">J. Li </w:t>
            </w:r>
            <w:r>
              <w:rPr>
                <w:rFonts w:eastAsia="Times New Roman"/>
                <w:i/>
                <w:iCs/>
              </w:rPr>
              <w:t>et al.</w:t>
            </w:r>
            <w:r>
              <w:rPr>
                <w:rFonts w:eastAsia="Times New Roman"/>
              </w:rPr>
              <w:t xml:space="preserve">, “An integrated </w:t>
            </w:r>
            <w:proofErr w:type="spellStart"/>
            <w:r>
              <w:rPr>
                <w:rFonts w:eastAsia="Times New Roman"/>
              </w:rPr>
              <w:t>catalog</w:t>
            </w:r>
            <w:proofErr w:type="spellEnd"/>
            <w:r>
              <w:rPr>
                <w:rFonts w:eastAsia="Times New Roman"/>
              </w:rPr>
              <w:t xml:space="preserve"> of reference genes in the human gut microbiome,” </w:t>
            </w:r>
            <w:r>
              <w:rPr>
                <w:rFonts w:eastAsia="Times New Roman"/>
                <w:i/>
                <w:iCs/>
              </w:rPr>
              <w:t>Nature biotechnology</w:t>
            </w:r>
            <w:r>
              <w:rPr>
                <w:rFonts w:eastAsia="Times New Roman"/>
              </w:rPr>
              <w:t xml:space="preserve">, vol. 32, no. 8, pp. 834–841, Aug. 2014, </w:t>
            </w:r>
            <w:proofErr w:type="spellStart"/>
            <w:r>
              <w:rPr>
                <w:rFonts w:eastAsia="Times New Roman"/>
              </w:rPr>
              <w:t>doi</w:t>
            </w:r>
            <w:proofErr w:type="spellEnd"/>
            <w:r>
              <w:rPr>
                <w:rFonts w:eastAsia="Times New Roman"/>
              </w:rPr>
              <w:t>: 10.1038/NBT.2942.</w:t>
            </w:r>
          </w:ins>
        </w:p>
        <w:p w14:paraId="266827FB" w14:textId="77777777" w:rsidR="0045097F" w:rsidRDefault="0045097F">
          <w:pPr>
            <w:autoSpaceDE w:val="0"/>
            <w:autoSpaceDN w:val="0"/>
            <w:ind w:hanging="640"/>
            <w:divId w:val="723062662"/>
            <w:rPr>
              <w:ins w:id="515" w:author="Portlock, Theo" w:date="2022-02-03T21:17:00Z"/>
              <w:rFonts w:eastAsia="Times New Roman"/>
            </w:rPr>
          </w:pPr>
          <w:ins w:id="516" w:author="Portlock, Theo" w:date="2022-02-03T21:17:00Z">
            <w:r>
              <w:rPr>
                <w:rFonts w:eastAsia="Times New Roman"/>
              </w:rPr>
              <w:t>[65]</w:t>
            </w:r>
            <w:r>
              <w:rPr>
                <w:rFonts w:eastAsia="Times New Roman"/>
              </w:rPr>
              <w:tab/>
              <w:t xml:space="preserve">N. Pons </w:t>
            </w:r>
            <w:r>
              <w:rPr>
                <w:rFonts w:eastAsia="Times New Roman"/>
                <w:i/>
                <w:iCs/>
              </w:rPr>
              <w:t>et al.</w:t>
            </w:r>
            <w:r>
              <w:rPr>
                <w:rFonts w:eastAsia="Times New Roman"/>
              </w:rPr>
              <w:t xml:space="preserve">, “METEOR -a </w:t>
            </w:r>
            <w:proofErr w:type="spellStart"/>
            <w:r>
              <w:rPr>
                <w:rFonts w:eastAsia="Times New Roman"/>
              </w:rPr>
              <w:t>plateform</w:t>
            </w:r>
            <w:proofErr w:type="spellEnd"/>
            <w:r>
              <w:rPr>
                <w:rFonts w:eastAsia="Times New Roman"/>
              </w:rPr>
              <w:t xml:space="preserve"> for quantitative metagenomic profiling of complex ecosystems,” Nov. 2010.</w:t>
            </w:r>
          </w:ins>
        </w:p>
        <w:p w14:paraId="04D28AF3" w14:textId="77777777" w:rsidR="0045097F" w:rsidRDefault="0045097F">
          <w:pPr>
            <w:autoSpaceDE w:val="0"/>
            <w:autoSpaceDN w:val="0"/>
            <w:ind w:hanging="640"/>
            <w:divId w:val="207845055"/>
            <w:rPr>
              <w:ins w:id="517" w:author="Portlock, Theo" w:date="2022-02-03T21:17:00Z"/>
              <w:rFonts w:eastAsia="Times New Roman"/>
            </w:rPr>
          </w:pPr>
          <w:ins w:id="518" w:author="Portlock, Theo" w:date="2022-02-03T21:17:00Z">
            <w:r>
              <w:rPr>
                <w:rFonts w:eastAsia="Times New Roman"/>
              </w:rPr>
              <w:t>[66]</w:t>
            </w:r>
            <w:r>
              <w:rPr>
                <w:rFonts w:eastAsia="Times New Roman"/>
              </w:rPr>
              <w:tab/>
              <w:t xml:space="preserve">S. </w:t>
            </w:r>
            <w:proofErr w:type="spellStart"/>
            <w:r>
              <w:rPr>
                <w:rFonts w:eastAsia="Times New Roman"/>
              </w:rPr>
              <w:t>Sunagawa</w:t>
            </w:r>
            <w:proofErr w:type="spellEnd"/>
            <w:r>
              <w:rPr>
                <w:rFonts w:eastAsia="Times New Roman"/>
              </w:rPr>
              <w:t xml:space="preserve"> </w:t>
            </w:r>
            <w:r>
              <w:rPr>
                <w:rFonts w:eastAsia="Times New Roman"/>
                <w:i/>
                <w:iCs/>
              </w:rPr>
              <w:t>et al.</w:t>
            </w:r>
            <w:r>
              <w:rPr>
                <w:rFonts w:eastAsia="Times New Roman"/>
              </w:rPr>
              <w:t xml:space="preserve">, “Metagenomic species profiling using universal phylogenetic marker genes,” </w:t>
            </w:r>
            <w:r>
              <w:rPr>
                <w:rFonts w:eastAsia="Times New Roman"/>
                <w:i/>
                <w:iCs/>
              </w:rPr>
              <w:t>Nature Methods</w:t>
            </w:r>
            <w:r>
              <w:rPr>
                <w:rFonts w:eastAsia="Times New Roman"/>
              </w:rPr>
              <w:t xml:space="preserve">, vol. 10, no. 12, pp. 1196–1199, 2013, </w:t>
            </w:r>
            <w:proofErr w:type="spellStart"/>
            <w:r>
              <w:rPr>
                <w:rFonts w:eastAsia="Times New Roman"/>
              </w:rPr>
              <w:t>doi</w:t>
            </w:r>
            <w:proofErr w:type="spellEnd"/>
            <w:r>
              <w:rPr>
                <w:rFonts w:eastAsia="Times New Roman"/>
              </w:rPr>
              <w:t>: 10.1038/nmeth.2693.</w:t>
            </w:r>
          </w:ins>
        </w:p>
        <w:p w14:paraId="1C2939B0" w14:textId="77777777" w:rsidR="0045097F" w:rsidRDefault="0045097F">
          <w:pPr>
            <w:autoSpaceDE w:val="0"/>
            <w:autoSpaceDN w:val="0"/>
            <w:ind w:hanging="640"/>
            <w:divId w:val="685788904"/>
            <w:rPr>
              <w:ins w:id="519" w:author="Portlock, Theo" w:date="2022-02-03T21:17:00Z"/>
              <w:rFonts w:eastAsia="Times New Roman"/>
            </w:rPr>
          </w:pPr>
          <w:ins w:id="520" w:author="Portlock, Theo" w:date="2022-02-03T21:17:00Z">
            <w:r>
              <w:rPr>
                <w:rFonts w:eastAsia="Times New Roman"/>
              </w:rPr>
              <w:lastRenderedPageBreak/>
              <w:t>[67]</w:t>
            </w:r>
            <w:r>
              <w:rPr>
                <w:rFonts w:eastAsia="Times New Roman"/>
              </w:rPr>
              <w:tab/>
              <w:t xml:space="preserve">S. F. </w:t>
            </w:r>
            <w:proofErr w:type="spellStart"/>
            <w:r>
              <w:rPr>
                <w:rFonts w:eastAsia="Times New Roman"/>
              </w:rPr>
              <w:t>Altschul</w:t>
            </w:r>
            <w:proofErr w:type="spellEnd"/>
            <w:r>
              <w:rPr>
                <w:rFonts w:eastAsia="Times New Roman"/>
              </w:rPr>
              <w:t xml:space="preserve"> </w:t>
            </w:r>
            <w:r>
              <w:rPr>
                <w:rFonts w:eastAsia="Times New Roman"/>
                <w:i/>
                <w:iCs/>
              </w:rPr>
              <w:t>et al.</w:t>
            </w:r>
            <w:r>
              <w:rPr>
                <w:rFonts w:eastAsia="Times New Roman"/>
              </w:rPr>
              <w:t xml:space="preserve">, “Gapped BLAST and PSI-BLAST: a new generation of protein database search programs,” </w:t>
            </w:r>
            <w:r>
              <w:rPr>
                <w:rFonts w:eastAsia="Times New Roman"/>
                <w:i/>
                <w:iCs/>
              </w:rPr>
              <w:t>Nucleic Acids Research</w:t>
            </w:r>
            <w:r>
              <w:rPr>
                <w:rFonts w:eastAsia="Times New Roman"/>
              </w:rPr>
              <w:t xml:space="preserve">, vol. 25, no. 17, pp. 3389–3402, Sep. 1997, </w:t>
            </w:r>
            <w:proofErr w:type="spellStart"/>
            <w:r>
              <w:rPr>
                <w:rFonts w:eastAsia="Times New Roman"/>
              </w:rPr>
              <w:t>doi</w:t>
            </w:r>
            <w:proofErr w:type="spellEnd"/>
            <w:r>
              <w:rPr>
                <w:rFonts w:eastAsia="Times New Roman"/>
              </w:rPr>
              <w:t>: 10.1093/NAR/25.17.3389.</w:t>
            </w:r>
          </w:ins>
        </w:p>
        <w:p w14:paraId="7496CB42" w14:textId="77777777" w:rsidR="0045097F" w:rsidRDefault="0045097F">
          <w:pPr>
            <w:autoSpaceDE w:val="0"/>
            <w:autoSpaceDN w:val="0"/>
            <w:ind w:hanging="640"/>
            <w:divId w:val="1012802683"/>
            <w:rPr>
              <w:ins w:id="521" w:author="Portlock, Theo" w:date="2022-02-03T21:17:00Z"/>
              <w:rFonts w:eastAsia="Times New Roman"/>
            </w:rPr>
          </w:pPr>
          <w:ins w:id="522" w:author="Portlock, Theo" w:date="2022-02-03T21:17:00Z">
            <w:r>
              <w:rPr>
                <w:rFonts w:eastAsia="Times New Roman"/>
              </w:rPr>
              <w:t>[68]</w:t>
            </w:r>
            <w:r>
              <w:rPr>
                <w:rFonts w:eastAsia="Times New Roman"/>
              </w:rPr>
              <w:tab/>
              <w:t xml:space="preserve">J. R. </w:t>
            </w:r>
            <w:proofErr w:type="spellStart"/>
            <w:r>
              <w:rPr>
                <w:rFonts w:eastAsia="Times New Roman"/>
              </w:rPr>
              <w:t>Kultima</w:t>
            </w:r>
            <w:proofErr w:type="spellEnd"/>
            <w:r>
              <w:rPr>
                <w:rFonts w:eastAsia="Times New Roman"/>
              </w:rPr>
              <w:t xml:space="preserve"> </w:t>
            </w:r>
            <w:r>
              <w:rPr>
                <w:rFonts w:eastAsia="Times New Roman"/>
                <w:i/>
                <w:iCs/>
              </w:rPr>
              <w:t>et al.</w:t>
            </w:r>
            <w:r>
              <w:rPr>
                <w:rFonts w:eastAsia="Times New Roman"/>
              </w:rPr>
              <w:t xml:space="preserve">, “MOCAT: a metagenomics assembly and gene prediction toolkit,” </w:t>
            </w:r>
            <w:proofErr w:type="spellStart"/>
            <w:r>
              <w:rPr>
                <w:rFonts w:eastAsia="Times New Roman"/>
                <w:i/>
                <w:iCs/>
              </w:rPr>
              <w:t>PLoS</w:t>
            </w:r>
            <w:proofErr w:type="spellEnd"/>
            <w:r>
              <w:rPr>
                <w:rFonts w:eastAsia="Times New Roman"/>
                <w:i/>
                <w:iCs/>
              </w:rPr>
              <w:t xml:space="preserve"> One</w:t>
            </w:r>
            <w:r>
              <w:rPr>
                <w:rFonts w:eastAsia="Times New Roman"/>
              </w:rPr>
              <w:t xml:space="preserve">, vol. 7, no. 10, p. e47656, 2012, </w:t>
            </w:r>
            <w:proofErr w:type="spellStart"/>
            <w:r>
              <w:rPr>
                <w:rFonts w:eastAsia="Times New Roman"/>
              </w:rPr>
              <w:t>doi</w:t>
            </w:r>
            <w:proofErr w:type="spellEnd"/>
            <w:r>
              <w:rPr>
                <w:rFonts w:eastAsia="Times New Roman"/>
              </w:rPr>
              <w:t>: 10.1371/journal.pone.0047656.</w:t>
            </w:r>
          </w:ins>
        </w:p>
        <w:p w14:paraId="58009744" w14:textId="77777777" w:rsidR="0045097F" w:rsidRDefault="0045097F">
          <w:pPr>
            <w:autoSpaceDE w:val="0"/>
            <w:autoSpaceDN w:val="0"/>
            <w:ind w:hanging="640"/>
            <w:divId w:val="629478258"/>
            <w:rPr>
              <w:ins w:id="523" w:author="Portlock, Theo" w:date="2022-02-03T21:17:00Z"/>
              <w:rFonts w:eastAsia="Times New Roman"/>
            </w:rPr>
          </w:pPr>
          <w:ins w:id="524" w:author="Portlock, Theo" w:date="2022-02-03T21:17:00Z">
            <w:r>
              <w:rPr>
                <w:rFonts w:eastAsia="Times New Roman"/>
              </w:rPr>
              <w:t>[69]</w:t>
            </w:r>
            <w:r>
              <w:rPr>
                <w:rFonts w:eastAsia="Times New Roman"/>
              </w:rPr>
              <w:tab/>
              <w:t xml:space="preserve">R. C. Edgar, “MUSCLE: multiple sequence alignment with high accuracy and high throughput,” </w:t>
            </w:r>
            <w:r>
              <w:rPr>
                <w:rFonts w:eastAsia="Times New Roman"/>
                <w:i/>
                <w:iCs/>
              </w:rPr>
              <w:t>Nucleic Acids Res</w:t>
            </w:r>
            <w:r>
              <w:rPr>
                <w:rFonts w:eastAsia="Times New Roman"/>
              </w:rPr>
              <w:t xml:space="preserve">, vol. 32, no. 5, pp. 1792–1797, 2004,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/gkh340.</w:t>
            </w:r>
          </w:ins>
        </w:p>
        <w:p w14:paraId="29B7E1F3" w14:textId="77777777" w:rsidR="0045097F" w:rsidRDefault="0045097F">
          <w:pPr>
            <w:autoSpaceDE w:val="0"/>
            <w:autoSpaceDN w:val="0"/>
            <w:ind w:hanging="640"/>
            <w:divId w:val="2026864459"/>
            <w:rPr>
              <w:ins w:id="525" w:author="Portlock, Theo" w:date="2022-02-03T21:17:00Z"/>
              <w:rFonts w:eastAsia="Times New Roman"/>
            </w:rPr>
          </w:pPr>
          <w:ins w:id="526" w:author="Portlock, Theo" w:date="2022-02-03T21:17:00Z">
            <w:r>
              <w:rPr>
                <w:rFonts w:eastAsia="Times New Roman"/>
              </w:rPr>
              <w:t>[70]</w:t>
            </w:r>
            <w:r>
              <w:rPr>
                <w:rFonts w:eastAsia="Times New Roman"/>
              </w:rPr>
              <w:tab/>
              <w:t>S. Capella-Gutierrez, J. M. Silla-Martinez, and T. Gabaldon, “</w:t>
            </w:r>
            <w:proofErr w:type="spellStart"/>
            <w:r>
              <w:rPr>
                <w:rFonts w:eastAsia="Times New Roman"/>
              </w:rPr>
              <w:t>trimAl</w:t>
            </w:r>
            <w:proofErr w:type="spellEnd"/>
            <w:r>
              <w:rPr>
                <w:rFonts w:eastAsia="Times New Roman"/>
              </w:rPr>
              <w:t xml:space="preserve">: a tool for automated alignment trimming in large-scale phylogenetic analyses,” </w:t>
            </w:r>
            <w:r>
              <w:rPr>
                <w:rFonts w:eastAsia="Times New Roman"/>
                <w:i/>
                <w:iCs/>
              </w:rPr>
              <w:t>Bioinformatics</w:t>
            </w:r>
            <w:r>
              <w:rPr>
                <w:rFonts w:eastAsia="Times New Roman"/>
              </w:rPr>
              <w:t xml:space="preserve">, vol. 25, no. 15, pp. 1972–1973, 2009, </w:t>
            </w:r>
            <w:proofErr w:type="spellStart"/>
            <w:r>
              <w:rPr>
                <w:rFonts w:eastAsia="Times New Roman"/>
              </w:rPr>
              <w:t>doi</w:t>
            </w:r>
            <w:proofErr w:type="spellEnd"/>
            <w:r>
              <w:rPr>
                <w:rFonts w:eastAsia="Times New Roman"/>
              </w:rPr>
              <w:t>: 10.1093/bioinformatics/btp348.</w:t>
            </w:r>
          </w:ins>
        </w:p>
        <w:p w14:paraId="0E63DD61" w14:textId="77777777" w:rsidR="0045097F" w:rsidRDefault="0045097F">
          <w:pPr>
            <w:autoSpaceDE w:val="0"/>
            <w:autoSpaceDN w:val="0"/>
            <w:ind w:hanging="640"/>
            <w:divId w:val="180320479"/>
            <w:rPr>
              <w:ins w:id="527" w:author="Portlock, Theo" w:date="2022-02-03T21:17:00Z"/>
              <w:rFonts w:eastAsia="Times New Roman"/>
            </w:rPr>
          </w:pPr>
          <w:ins w:id="528" w:author="Portlock, Theo" w:date="2022-02-03T21:17:00Z">
            <w:r>
              <w:rPr>
                <w:rFonts w:eastAsia="Times New Roman"/>
              </w:rPr>
              <w:t>[71]</w:t>
            </w:r>
            <w:r>
              <w:rPr>
                <w:rFonts w:eastAsia="Times New Roman"/>
              </w:rPr>
              <w:tab/>
              <w:t>M. N. Price, P. S. Dehal, and A. P. Arkin, “</w:t>
            </w:r>
            <w:proofErr w:type="spellStart"/>
            <w:r>
              <w:rPr>
                <w:rFonts w:eastAsia="Times New Roman"/>
              </w:rPr>
              <w:t>FastTree</w:t>
            </w:r>
            <w:proofErr w:type="spellEnd"/>
            <w:r>
              <w:rPr>
                <w:rFonts w:eastAsia="Times New Roman"/>
              </w:rPr>
              <w:t xml:space="preserve"> 2--approximately maximum-likelihood trees for large alignments,” </w:t>
            </w:r>
            <w:proofErr w:type="spellStart"/>
            <w:r>
              <w:rPr>
                <w:rFonts w:eastAsia="Times New Roman"/>
                <w:i/>
                <w:iCs/>
              </w:rPr>
              <w:t>PLoS</w:t>
            </w:r>
            <w:proofErr w:type="spellEnd"/>
            <w:r>
              <w:rPr>
                <w:rFonts w:eastAsia="Times New Roman"/>
                <w:i/>
                <w:iCs/>
              </w:rPr>
              <w:t xml:space="preserve"> One</w:t>
            </w:r>
            <w:r>
              <w:rPr>
                <w:rFonts w:eastAsia="Times New Roman"/>
              </w:rPr>
              <w:t xml:space="preserve">, vol. 5, no. 3, p. e9490, 2010, </w:t>
            </w:r>
            <w:proofErr w:type="spellStart"/>
            <w:r>
              <w:rPr>
                <w:rFonts w:eastAsia="Times New Roman"/>
              </w:rPr>
              <w:t>doi</w:t>
            </w:r>
            <w:proofErr w:type="spellEnd"/>
            <w:r>
              <w:rPr>
                <w:rFonts w:eastAsia="Times New Roman"/>
              </w:rPr>
              <w:t>: 10.1371/journal.pone.0009490.</w:t>
            </w:r>
          </w:ins>
        </w:p>
        <w:p w14:paraId="28308B43" w14:textId="77777777" w:rsidR="0045097F" w:rsidRDefault="0045097F">
          <w:pPr>
            <w:autoSpaceDE w:val="0"/>
            <w:autoSpaceDN w:val="0"/>
            <w:ind w:hanging="640"/>
            <w:divId w:val="518812684"/>
            <w:rPr>
              <w:ins w:id="529" w:author="Portlock, Theo" w:date="2022-02-03T21:17:00Z"/>
              <w:rFonts w:eastAsia="Times New Roman"/>
            </w:rPr>
          </w:pPr>
          <w:ins w:id="530" w:author="Portlock, Theo" w:date="2022-02-03T21:17:00Z">
            <w:r>
              <w:rPr>
                <w:rFonts w:eastAsia="Times New Roman"/>
              </w:rPr>
              <w:t>[72]</w:t>
            </w:r>
            <w:r>
              <w:rPr>
                <w:rFonts w:eastAsia="Times New Roman"/>
              </w:rPr>
              <w:tab/>
              <w:t xml:space="preserve">I. </w:t>
            </w:r>
            <w:proofErr w:type="spellStart"/>
            <w:r>
              <w:rPr>
                <w:rFonts w:eastAsia="Times New Roman"/>
              </w:rPr>
              <w:t>Letunic</w:t>
            </w:r>
            <w:proofErr w:type="spellEnd"/>
            <w:r>
              <w:rPr>
                <w:rFonts w:eastAsia="Times New Roman"/>
              </w:rPr>
              <w:t xml:space="preserve"> and P. Bork, “Interactive Tree </w:t>
            </w:r>
            <w:proofErr w:type="gramStart"/>
            <w:r>
              <w:rPr>
                <w:rFonts w:eastAsia="Times New Roman"/>
              </w:rPr>
              <w:t>Of</w:t>
            </w:r>
            <w:proofErr w:type="gramEnd"/>
            <w:r>
              <w:rPr>
                <w:rFonts w:eastAsia="Times New Roman"/>
              </w:rPr>
              <w:t xml:space="preserve"> Life (</w:t>
            </w:r>
            <w:proofErr w:type="spellStart"/>
            <w:r>
              <w:rPr>
                <w:rFonts w:eastAsia="Times New Roman"/>
              </w:rPr>
              <w:t>iTOL</w:t>
            </w:r>
            <w:proofErr w:type="spellEnd"/>
            <w:r>
              <w:rPr>
                <w:rFonts w:eastAsia="Times New Roman"/>
              </w:rPr>
              <w:t xml:space="preserve">) v5: an online tool for phylogenetic tree display and annotation,” </w:t>
            </w:r>
            <w:r>
              <w:rPr>
                <w:rFonts w:eastAsia="Times New Roman"/>
                <w:i/>
                <w:iCs/>
              </w:rPr>
              <w:t>Nucleic Acids Research</w:t>
            </w:r>
            <w:r>
              <w:rPr>
                <w:rFonts w:eastAsia="Times New Roman"/>
              </w:rPr>
              <w:t xml:space="preserve">, vol. 49, no. W1, pp. W293–W296, Jul. 2021, </w:t>
            </w:r>
            <w:proofErr w:type="spellStart"/>
            <w:r>
              <w:rPr>
                <w:rFonts w:eastAsia="Times New Roman"/>
              </w:rPr>
              <w:t>doi</w:t>
            </w:r>
            <w:proofErr w:type="spellEnd"/>
            <w:r>
              <w:rPr>
                <w:rFonts w:eastAsia="Times New Roman"/>
              </w:rPr>
              <w:t>: 10.1093/NAR/GKAB301.</w:t>
            </w:r>
          </w:ins>
        </w:p>
        <w:p w14:paraId="695B4594" w14:textId="77777777" w:rsidR="0045097F" w:rsidRDefault="0045097F">
          <w:pPr>
            <w:autoSpaceDE w:val="0"/>
            <w:autoSpaceDN w:val="0"/>
            <w:ind w:hanging="640"/>
            <w:divId w:val="231894865"/>
            <w:rPr>
              <w:ins w:id="531" w:author="Portlock, Theo" w:date="2022-02-03T21:17:00Z"/>
              <w:rFonts w:eastAsia="Times New Roman"/>
            </w:rPr>
          </w:pPr>
          <w:ins w:id="532" w:author="Portlock, Theo" w:date="2022-02-03T21:17:00Z">
            <w:r>
              <w:rPr>
                <w:rFonts w:eastAsia="Times New Roman"/>
              </w:rPr>
              <w:t>[73]</w:t>
            </w:r>
            <w:r>
              <w:rPr>
                <w:rFonts w:eastAsia="Times New Roman"/>
              </w:rPr>
              <w:tab/>
              <w:t xml:space="preserve">E. </w:t>
            </w:r>
            <w:proofErr w:type="spellStart"/>
            <w:r>
              <w:rPr>
                <w:rFonts w:eastAsia="Times New Roman"/>
              </w:rPr>
              <w:t>Ruppe</w:t>
            </w:r>
            <w:proofErr w:type="spellEnd"/>
            <w:r>
              <w:rPr>
                <w:rFonts w:eastAsia="Times New Roman"/>
              </w:rPr>
              <w:t xml:space="preserve"> </w:t>
            </w:r>
            <w:r>
              <w:rPr>
                <w:rFonts w:eastAsia="Times New Roman"/>
                <w:i/>
                <w:iCs/>
              </w:rPr>
              <w:t>et al.</w:t>
            </w:r>
            <w:r>
              <w:rPr>
                <w:rFonts w:eastAsia="Times New Roman"/>
              </w:rPr>
              <w:t xml:space="preserve">, “Prediction of the intestinal </w:t>
            </w:r>
            <w:proofErr w:type="spellStart"/>
            <w:r>
              <w:rPr>
                <w:rFonts w:eastAsia="Times New Roman"/>
              </w:rPr>
              <w:t>resistome</w:t>
            </w:r>
            <w:proofErr w:type="spellEnd"/>
            <w:r>
              <w:rPr>
                <w:rFonts w:eastAsia="Times New Roman"/>
              </w:rPr>
              <w:t xml:space="preserve"> by a three-dimensional structure-based method,” </w:t>
            </w:r>
            <w:r>
              <w:rPr>
                <w:rFonts w:eastAsia="Times New Roman"/>
                <w:i/>
                <w:iCs/>
              </w:rPr>
              <w:t xml:space="preserve">Nat </w:t>
            </w:r>
            <w:proofErr w:type="spellStart"/>
            <w:r>
              <w:rPr>
                <w:rFonts w:eastAsia="Times New Roman"/>
                <w:i/>
                <w:iCs/>
              </w:rPr>
              <w:t>Microbiol</w:t>
            </w:r>
            <w:proofErr w:type="spellEnd"/>
            <w:r>
              <w:rPr>
                <w:rFonts w:eastAsia="Times New Roman"/>
              </w:rPr>
              <w:t xml:space="preserve">, vol. 4, no. 1, pp. 112–123, 2019, </w:t>
            </w:r>
            <w:proofErr w:type="spellStart"/>
            <w:r>
              <w:rPr>
                <w:rFonts w:eastAsia="Times New Roman"/>
              </w:rPr>
              <w:t>doi</w:t>
            </w:r>
            <w:proofErr w:type="spellEnd"/>
            <w:r>
              <w:rPr>
                <w:rFonts w:eastAsia="Times New Roman"/>
              </w:rPr>
              <w:t>: 10.1038/s41564-018-0292-6.</w:t>
            </w:r>
          </w:ins>
        </w:p>
        <w:p w14:paraId="6D894077" w14:textId="77777777" w:rsidR="0045097F" w:rsidRDefault="0045097F">
          <w:pPr>
            <w:autoSpaceDE w:val="0"/>
            <w:autoSpaceDN w:val="0"/>
            <w:ind w:hanging="640"/>
            <w:divId w:val="760183951"/>
            <w:rPr>
              <w:ins w:id="533" w:author="Portlock, Theo" w:date="2022-02-03T21:17:00Z"/>
              <w:rFonts w:eastAsia="Times New Roman"/>
            </w:rPr>
          </w:pPr>
          <w:ins w:id="534" w:author="Portlock, Theo" w:date="2022-02-03T21:17:00Z">
            <w:r>
              <w:rPr>
                <w:rFonts w:eastAsia="Times New Roman"/>
              </w:rPr>
              <w:lastRenderedPageBreak/>
              <w:t>[74]</w:t>
            </w:r>
            <w:r>
              <w:rPr>
                <w:rFonts w:eastAsia="Times New Roman"/>
              </w:rPr>
              <w:tab/>
              <w:t xml:space="preserve">V. Lombard, H. </w:t>
            </w:r>
            <w:proofErr w:type="spellStart"/>
            <w:r>
              <w:rPr>
                <w:rFonts w:eastAsia="Times New Roman"/>
              </w:rPr>
              <w:t>Golaconda</w:t>
            </w:r>
            <w:proofErr w:type="spellEnd"/>
            <w:r>
              <w:rPr>
                <w:rFonts w:eastAsia="Times New Roman"/>
              </w:rPr>
              <w:t xml:space="preserve"> </w:t>
            </w:r>
            <w:proofErr w:type="spellStart"/>
            <w:r>
              <w:rPr>
                <w:rFonts w:eastAsia="Times New Roman"/>
              </w:rPr>
              <w:t>Ramulu</w:t>
            </w:r>
            <w:proofErr w:type="spellEnd"/>
            <w:r>
              <w:rPr>
                <w:rFonts w:eastAsia="Times New Roman"/>
              </w:rPr>
              <w:t xml:space="preserve">, E. </w:t>
            </w:r>
            <w:proofErr w:type="spellStart"/>
            <w:r>
              <w:rPr>
                <w:rFonts w:eastAsia="Times New Roman"/>
              </w:rPr>
              <w:t>Drula</w:t>
            </w:r>
            <w:proofErr w:type="spellEnd"/>
            <w:r>
              <w:rPr>
                <w:rFonts w:eastAsia="Times New Roman"/>
              </w:rPr>
              <w:t xml:space="preserve">, P. M. Coutinho, and B. </w:t>
            </w:r>
            <w:proofErr w:type="spellStart"/>
            <w:r>
              <w:rPr>
                <w:rFonts w:eastAsia="Times New Roman"/>
              </w:rPr>
              <w:t>Henrissat</w:t>
            </w:r>
            <w:proofErr w:type="spellEnd"/>
            <w:r>
              <w:rPr>
                <w:rFonts w:eastAsia="Times New Roman"/>
              </w:rPr>
              <w:t>, “The carbohydrate-active enzymes database (</w:t>
            </w:r>
            <w:proofErr w:type="spellStart"/>
            <w:r>
              <w:rPr>
                <w:rFonts w:eastAsia="Times New Roman"/>
              </w:rPr>
              <w:t>CAZy</w:t>
            </w:r>
            <w:proofErr w:type="spellEnd"/>
            <w:r>
              <w:rPr>
                <w:rFonts w:eastAsia="Times New Roman"/>
              </w:rPr>
              <w:t xml:space="preserve">) in 2013,” </w:t>
            </w:r>
            <w:r>
              <w:rPr>
                <w:rFonts w:eastAsia="Times New Roman"/>
                <w:i/>
                <w:iCs/>
              </w:rPr>
              <w:t>Nucleic Acids Res</w:t>
            </w:r>
            <w:r>
              <w:rPr>
                <w:rFonts w:eastAsia="Times New Roman"/>
              </w:rPr>
              <w:t xml:space="preserve">, vol. 42, no. Database issue, pp. D490-5, 2014,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/gkt1178.</w:t>
            </w:r>
          </w:ins>
        </w:p>
        <w:p w14:paraId="457AFF2E" w14:textId="77777777" w:rsidR="0045097F" w:rsidRDefault="0045097F">
          <w:pPr>
            <w:autoSpaceDE w:val="0"/>
            <w:autoSpaceDN w:val="0"/>
            <w:ind w:hanging="640"/>
            <w:divId w:val="854808957"/>
            <w:rPr>
              <w:ins w:id="535" w:author="Portlock, Theo" w:date="2022-02-03T21:17:00Z"/>
              <w:rFonts w:eastAsia="Times New Roman"/>
            </w:rPr>
          </w:pPr>
          <w:ins w:id="536" w:author="Portlock, Theo" w:date="2022-02-03T21:17:00Z">
            <w:r>
              <w:rPr>
                <w:rFonts w:eastAsia="Times New Roman"/>
              </w:rPr>
              <w:t>[75]</w:t>
            </w:r>
            <w:r>
              <w:rPr>
                <w:rFonts w:eastAsia="Times New Roman"/>
              </w:rPr>
              <w:tab/>
              <w:t xml:space="preserve">O. </w:t>
            </w:r>
            <w:proofErr w:type="spellStart"/>
            <w:r>
              <w:rPr>
                <w:rFonts w:eastAsia="Times New Roman"/>
              </w:rPr>
              <w:t>Svartstrom</w:t>
            </w:r>
            <w:proofErr w:type="spellEnd"/>
            <w:r>
              <w:rPr>
                <w:rFonts w:eastAsia="Times New Roman"/>
              </w:rPr>
              <w:t xml:space="preserve"> </w:t>
            </w:r>
            <w:r>
              <w:rPr>
                <w:rFonts w:eastAsia="Times New Roman"/>
                <w:i/>
                <w:iCs/>
              </w:rPr>
              <w:t>et al.</w:t>
            </w:r>
            <w:r>
              <w:rPr>
                <w:rFonts w:eastAsia="Times New Roman"/>
              </w:rPr>
              <w:t xml:space="preserve">, “Ninety-nine de novo assembled genomes from the moose (Alces </w:t>
            </w:r>
            <w:proofErr w:type="spellStart"/>
            <w:r>
              <w:rPr>
                <w:rFonts w:eastAsia="Times New Roman"/>
              </w:rPr>
              <w:t>alces</w:t>
            </w:r>
            <w:proofErr w:type="spellEnd"/>
            <w:r>
              <w:rPr>
                <w:rFonts w:eastAsia="Times New Roman"/>
              </w:rPr>
              <w:t xml:space="preserve">) rumen microbiome provide new insights into microbial plant biomass degradation,” </w:t>
            </w:r>
            <w:r>
              <w:rPr>
                <w:rFonts w:eastAsia="Times New Roman"/>
                <w:i/>
                <w:iCs/>
              </w:rPr>
              <w:t>ISME J</w:t>
            </w:r>
            <w:r>
              <w:rPr>
                <w:rFonts w:eastAsia="Times New Roman"/>
              </w:rPr>
              <w:t xml:space="preserve">, vol. 11, no. 11, pp. 2538–2551, 2017, </w:t>
            </w:r>
            <w:proofErr w:type="spellStart"/>
            <w:r>
              <w:rPr>
                <w:rFonts w:eastAsia="Times New Roman"/>
              </w:rPr>
              <w:t>doi</w:t>
            </w:r>
            <w:proofErr w:type="spellEnd"/>
            <w:r>
              <w:rPr>
                <w:rFonts w:eastAsia="Times New Roman"/>
              </w:rPr>
              <w:t>: 10.1038/ismej.2017.108.</w:t>
            </w:r>
          </w:ins>
        </w:p>
        <w:p w14:paraId="1A9C5B8F" w14:textId="77777777" w:rsidR="0045097F" w:rsidRDefault="0045097F">
          <w:pPr>
            <w:autoSpaceDE w:val="0"/>
            <w:autoSpaceDN w:val="0"/>
            <w:ind w:hanging="640"/>
            <w:divId w:val="816342671"/>
            <w:rPr>
              <w:ins w:id="537" w:author="Portlock, Theo" w:date="2022-02-03T21:17:00Z"/>
              <w:rFonts w:eastAsia="Times New Roman"/>
            </w:rPr>
          </w:pPr>
          <w:ins w:id="538" w:author="Portlock, Theo" w:date="2022-02-03T21:17:00Z">
            <w:r>
              <w:rPr>
                <w:rFonts w:eastAsia="Times New Roman"/>
              </w:rPr>
              <w:t>[76]</w:t>
            </w:r>
            <w:r>
              <w:rPr>
                <w:rFonts w:eastAsia="Times New Roman"/>
              </w:rPr>
              <w:tab/>
              <w:t xml:space="preserve">B. </w:t>
            </w:r>
            <w:proofErr w:type="spellStart"/>
            <w:r>
              <w:rPr>
                <w:rFonts w:eastAsia="Times New Roman"/>
              </w:rPr>
              <w:t>Buchfink</w:t>
            </w:r>
            <w:proofErr w:type="spellEnd"/>
            <w:r>
              <w:rPr>
                <w:rFonts w:eastAsia="Times New Roman"/>
              </w:rPr>
              <w:t xml:space="preserve">, C. </w:t>
            </w:r>
            <w:proofErr w:type="spellStart"/>
            <w:r>
              <w:rPr>
                <w:rFonts w:eastAsia="Times New Roman"/>
              </w:rPr>
              <w:t>Xie</w:t>
            </w:r>
            <w:proofErr w:type="spellEnd"/>
            <w:r>
              <w:rPr>
                <w:rFonts w:eastAsia="Times New Roman"/>
              </w:rPr>
              <w:t xml:space="preserve">, and D. H. </w:t>
            </w:r>
            <w:proofErr w:type="spellStart"/>
            <w:r>
              <w:rPr>
                <w:rFonts w:eastAsia="Times New Roman"/>
              </w:rPr>
              <w:t>Huson</w:t>
            </w:r>
            <w:proofErr w:type="spellEnd"/>
            <w:r>
              <w:rPr>
                <w:rFonts w:eastAsia="Times New Roman"/>
              </w:rPr>
              <w:t xml:space="preserve">, “Fast and sensitive protein alignment using DIAMOND,” </w:t>
            </w:r>
            <w:r>
              <w:rPr>
                <w:rFonts w:eastAsia="Times New Roman"/>
                <w:i/>
                <w:iCs/>
              </w:rPr>
              <w:t>Nat Methods</w:t>
            </w:r>
            <w:r>
              <w:rPr>
                <w:rFonts w:eastAsia="Times New Roman"/>
              </w:rPr>
              <w:t xml:space="preserve">, vol. 12, no. 1, pp. 59–60, 2015, </w:t>
            </w:r>
            <w:proofErr w:type="spellStart"/>
            <w:r>
              <w:rPr>
                <w:rFonts w:eastAsia="Times New Roman"/>
              </w:rPr>
              <w:t>doi</w:t>
            </w:r>
            <w:proofErr w:type="spellEnd"/>
            <w:r>
              <w:rPr>
                <w:rFonts w:eastAsia="Times New Roman"/>
              </w:rPr>
              <w:t>: 10.1038/nmeth.3176.</w:t>
            </w:r>
          </w:ins>
        </w:p>
        <w:p w14:paraId="7B713A3D" w14:textId="77777777" w:rsidR="0045097F" w:rsidRDefault="0045097F">
          <w:pPr>
            <w:autoSpaceDE w:val="0"/>
            <w:autoSpaceDN w:val="0"/>
            <w:ind w:hanging="640"/>
            <w:divId w:val="432867564"/>
            <w:rPr>
              <w:ins w:id="539" w:author="Portlock, Theo" w:date="2022-02-03T21:17:00Z"/>
              <w:rFonts w:eastAsia="Times New Roman"/>
            </w:rPr>
          </w:pPr>
          <w:ins w:id="540" w:author="Portlock, Theo" w:date="2022-02-03T21:17:00Z">
            <w:r>
              <w:rPr>
                <w:rFonts w:eastAsia="Times New Roman"/>
              </w:rPr>
              <w:t>[77]</w:t>
            </w:r>
            <w:r>
              <w:rPr>
                <w:rFonts w:eastAsia="Times New Roman"/>
              </w:rPr>
              <w:tab/>
              <w:t xml:space="preserve">C. Mao </w:t>
            </w:r>
            <w:r>
              <w:rPr>
                <w:rFonts w:eastAsia="Times New Roman"/>
                <w:i/>
                <w:iCs/>
              </w:rPr>
              <w:t>et al.</w:t>
            </w:r>
            <w:r>
              <w:rPr>
                <w:rFonts w:eastAsia="Times New Roman"/>
              </w:rPr>
              <w:t xml:space="preserve">, “Curation, integration and visualization of bacterial virulence factors in PATRIC,” </w:t>
            </w:r>
            <w:r>
              <w:rPr>
                <w:rFonts w:eastAsia="Times New Roman"/>
                <w:i/>
                <w:iCs/>
              </w:rPr>
              <w:t>Bioinformatics</w:t>
            </w:r>
            <w:r>
              <w:rPr>
                <w:rFonts w:eastAsia="Times New Roman"/>
              </w:rPr>
              <w:t xml:space="preserve">, vol. 31, no. 2, pp. 252–258, 2015, </w:t>
            </w:r>
            <w:proofErr w:type="spellStart"/>
            <w:r>
              <w:rPr>
                <w:rFonts w:eastAsia="Times New Roman"/>
              </w:rPr>
              <w:t>doi</w:t>
            </w:r>
            <w:proofErr w:type="spellEnd"/>
            <w:r>
              <w:rPr>
                <w:rFonts w:eastAsia="Times New Roman"/>
              </w:rPr>
              <w:t>: 10.1093/bioinformatics/btu631.</w:t>
            </w:r>
          </w:ins>
        </w:p>
        <w:p w14:paraId="41D42654" w14:textId="77777777" w:rsidR="0045097F" w:rsidRDefault="0045097F">
          <w:pPr>
            <w:autoSpaceDE w:val="0"/>
            <w:autoSpaceDN w:val="0"/>
            <w:ind w:hanging="640"/>
            <w:divId w:val="1296566230"/>
            <w:rPr>
              <w:ins w:id="541" w:author="Portlock, Theo" w:date="2022-02-03T21:17:00Z"/>
              <w:rFonts w:eastAsia="Times New Roman"/>
            </w:rPr>
          </w:pPr>
          <w:ins w:id="542" w:author="Portlock, Theo" w:date="2022-02-03T21:17:00Z">
            <w:r>
              <w:rPr>
                <w:rFonts w:eastAsia="Times New Roman"/>
              </w:rPr>
              <w:t>[78]</w:t>
            </w:r>
            <w:r>
              <w:rPr>
                <w:rFonts w:eastAsia="Times New Roman"/>
              </w:rPr>
              <w:tab/>
              <w:t xml:space="preserve">J. J. Gillespie </w:t>
            </w:r>
            <w:r>
              <w:rPr>
                <w:rFonts w:eastAsia="Times New Roman"/>
                <w:i/>
                <w:iCs/>
              </w:rPr>
              <w:t>et al.</w:t>
            </w:r>
            <w:r>
              <w:rPr>
                <w:rFonts w:eastAsia="Times New Roman"/>
              </w:rPr>
              <w:t xml:space="preserve">, “PATRIC: the comprehensive bacterial bioinformatics resource with a focus on human pathogenic species,” </w:t>
            </w:r>
            <w:r>
              <w:rPr>
                <w:rFonts w:eastAsia="Times New Roman"/>
                <w:i/>
                <w:iCs/>
              </w:rPr>
              <w:t xml:space="preserve">Infect </w:t>
            </w:r>
            <w:proofErr w:type="spellStart"/>
            <w:r>
              <w:rPr>
                <w:rFonts w:eastAsia="Times New Roman"/>
                <w:i/>
                <w:iCs/>
              </w:rPr>
              <w:t>Immun</w:t>
            </w:r>
            <w:proofErr w:type="spellEnd"/>
            <w:r>
              <w:rPr>
                <w:rFonts w:eastAsia="Times New Roman"/>
              </w:rPr>
              <w:t xml:space="preserve">, vol. 79, no. 11, pp. 4286–4298, 2011, </w:t>
            </w:r>
            <w:proofErr w:type="spellStart"/>
            <w:r>
              <w:rPr>
                <w:rFonts w:eastAsia="Times New Roman"/>
              </w:rPr>
              <w:t>doi</w:t>
            </w:r>
            <w:proofErr w:type="spellEnd"/>
            <w:r>
              <w:rPr>
                <w:rFonts w:eastAsia="Times New Roman"/>
              </w:rPr>
              <w:t>: 10.1128/IAI.00207-11.</w:t>
            </w:r>
          </w:ins>
        </w:p>
        <w:p w14:paraId="02CF3B36" w14:textId="77777777" w:rsidR="0045097F" w:rsidRDefault="0045097F">
          <w:pPr>
            <w:autoSpaceDE w:val="0"/>
            <w:autoSpaceDN w:val="0"/>
            <w:ind w:hanging="640"/>
            <w:divId w:val="459538832"/>
            <w:rPr>
              <w:ins w:id="543" w:author="Portlock, Theo" w:date="2022-02-03T21:17:00Z"/>
              <w:rFonts w:eastAsia="Times New Roman"/>
            </w:rPr>
          </w:pPr>
          <w:ins w:id="544" w:author="Portlock, Theo" w:date="2022-02-03T21:17:00Z">
            <w:r>
              <w:rPr>
                <w:rFonts w:eastAsia="Times New Roman"/>
              </w:rPr>
              <w:t>[79]</w:t>
            </w:r>
            <w:r>
              <w:rPr>
                <w:rFonts w:eastAsia="Times New Roman"/>
              </w:rPr>
              <w:tab/>
              <w:t xml:space="preserve">S. Mukherjee </w:t>
            </w:r>
            <w:r>
              <w:rPr>
                <w:rFonts w:eastAsia="Times New Roman"/>
                <w:i/>
                <w:iCs/>
              </w:rPr>
              <w:t>et al.</w:t>
            </w:r>
            <w:r>
              <w:rPr>
                <w:rFonts w:eastAsia="Times New Roman"/>
              </w:rPr>
              <w:t xml:space="preserve">, “Genomes </w:t>
            </w:r>
            <w:proofErr w:type="spellStart"/>
            <w:r>
              <w:rPr>
                <w:rFonts w:eastAsia="Times New Roman"/>
              </w:rPr>
              <w:t>OnLine</w:t>
            </w:r>
            <w:proofErr w:type="spellEnd"/>
            <w:r>
              <w:rPr>
                <w:rFonts w:eastAsia="Times New Roman"/>
              </w:rPr>
              <w:t xml:space="preserve"> database (GOLD) v.7: updates and new features,” </w:t>
            </w:r>
            <w:r>
              <w:rPr>
                <w:rFonts w:eastAsia="Times New Roman"/>
                <w:i/>
                <w:iCs/>
              </w:rPr>
              <w:t>Nucleic Acids Res</w:t>
            </w:r>
            <w:r>
              <w:rPr>
                <w:rFonts w:eastAsia="Times New Roman"/>
              </w:rPr>
              <w:t xml:space="preserve">, vol. 47, no. D1, pp. D649–D659, 2019, </w:t>
            </w:r>
            <w:proofErr w:type="spellStart"/>
            <w:r>
              <w:rPr>
                <w:rFonts w:eastAsia="Times New Roman"/>
              </w:rPr>
              <w:t>doi</w:t>
            </w:r>
            <w:proofErr w:type="spellEnd"/>
            <w:r>
              <w:rPr>
                <w:rFonts w:eastAsia="Times New Roman"/>
              </w:rPr>
              <w:t>: 10.1093/</w:t>
            </w:r>
            <w:proofErr w:type="spellStart"/>
            <w:r>
              <w:rPr>
                <w:rFonts w:eastAsia="Times New Roman"/>
              </w:rPr>
              <w:t>nar</w:t>
            </w:r>
            <w:proofErr w:type="spellEnd"/>
            <w:r>
              <w:rPr>
                <w:rFonts w:eastAsia="Times New Roman"/>
              </w:rPr>
              <w:t>/gky977.</w:t>
            </w:r>
          </w:ins>
        </w:p>
        <w:p w14:paraId="631F4029" w14:textId="77777777" w:rsidR="0045097F" w:rsidRDefault="0045097F">
          <w:pPr>
            <w:autoSpaceDE w:val="0"/>
            <w:autoSpaceDN w:val="0"/>
            <w:ind w:hanging="640"/>
            <w:divId w:val="2018119562"/>
            <w:rPr>
              <w:ins w:id="545" w:author="Portlock, Theo" w:date="2022-02-03T21:17:00Z"/>
              <w:rFonts w:eastAsia="Times New Roman"/>
            </w:rPr>
          </w:pPr>
          <w:ins w:id="546" w:author="Portlock, Theo" w:date="2022-02-03T21:17:00Z">
            <w:r>
              <w:rPr>
                <w:rFonts w:eastAsia="Times New Roman"/>
              </w:rPr>
              <w:t>[80]</w:t>
            </w:r>
            <w:r>
              <w:rPr>
                <w:rFonts w:eastAsia="Times New Roman"/>
              </w:rPr>
              <w:tab/>
              <w:t xml:space="preserve">N. et al. Pons, “a platform for quantitative metagenomic profiling of complex ecosystems.,” </w:t>
            </w:r>
            <w:proofErr w:type="spellStart"/>
            <w:r>
              <w:rPr>
                <w:rFonts w:eastAsia="Times New Roman"/>
                <w:i/>
                <w:iCs/>
              </w:rPr>
              <w:t>Journées</w:t>
            </w:r>
            <w:proofErr w:type="spellEnd"/>
            <w:r>
              <w:rPr>
                <w:rFonts w:eastAsia="Times New Roman"/>
                <w:i/>
                <w:iCs/>
              </w:rPr>
              <w:t xml:space="preserve"> Ouvertes </w:t>
            </w:r>
            <w:proofErr w:type="spellStart"/>
            <w:r>
              <w:rPr>
                <w:rFonts w:eastAsia="Times New Roman"/>
                <w:i/>
                <w:iCs/>
              </w:rPr>
              <w:t>en</w:t>
            </w:r>
            <w:proofErr w:type="spellEnd"/>
            <w:r>
              <w:rPr>
                <w:rFonts w:eastAsia="Times New Roman"/>
                <w:i/>
                <w:iCs/>
              </w:rPr>
              <w:t xml:space="preserve"> </w:t>
            </w:r>
            <w:proofErr w:type="spellStart"/>
            <w:r>
              <w:rPr>
                <w:rFonts w:eastAsia="Times New Roman"/>
                <w:i/>
                <w:iCs/>
              </w:rPr>
              <w:t>Biologie</w:t>
            </w:r>
            <w:proofErr w:type="spellEnd"/>
            <w:r>
              <w:rPr>
                <w:rFonts w:eastAsia="Times New Roman"/>
                <w:i/>
                <w:iCs/>
              </w:rPr>
              <w:t xml:space="preserve">, Informatique et </w:t>
            </w:r>
            <w:proofErr w:type="spellStart"/>
            <w:r>
              <w:rPr>
                <w:rFonts w:eastAsia="Times New Roman"/>
                <w:i/>
                <w:iCs/>
              </w:rPr>
              <w:t>Mathématiques</w:t>
            </w:r>
            <w:proofErr w:type="spellEnd"/>
            <w:r>
              <w:rPr>
                <w:rFonts w:eastAsia="Times New Roman"/>
              </w:rPr>
              <w:t>, 2010. http://www.jobim2010.fr/sites/default/files/presentations/27Pons.pdf</w:t>
            </w:r>
          </w:ins>
        </w:p>
        <w:p w14:paraId="40ED51EB" w14:textId="77777777" w:rsidR="0045097F" w:rsidRDefault="0045097F">
          <w:pPr>
            <w:autoSpaceDE w:val="0"/>
            <w:autoSpaceDN w:val="0"/>
            <w:ind w:hanging="640"/>
            <w:divId w:val="685450552"/>
            <w:rPr>
              <w:ins w:id="547" w:author="Portlock, Theo" w:date="2022-02-03T21:17:00Z"/>
              <w:rFonts w:eastAsia="Times New Roman"/>
            </w:rPr>
          </w:pPr>
          <w:ins w:id="548" w:author="Portlock, Theo" w:date="2022-02-03T21:17:00Z">
            <w:r>
              <w:rPr>
                <w:rFonts w:eastAsia="Times New Roman"/>
              </w:rPr>
              <w:lastRenderedPageBreak/>
              <w:t>[81]</w:t>
            </w:r>
            <w:r>
              <w:rPr>
                <w:rFonts w:eastAsia="Times New Roman"/>
              </w:rPr>
              <w:tab/>
              <w:t xml:space="preserve">E. le </w:t>
            </w:r>
            <w:proofErr w:type="spellStart"/>
            <w:r>
              <w:rPr>
                <w:rFonts w:eastAsia="Times New Roman"/>
              </w:rPr>
              <w:t>Chatelier</w:t>
            </w:r>
            <w:proofErr w:type="spellEnd"/>
            <w:r>
              <w:rPr>
                <w:rFonts w:eastAsia="Times New Roman"/>
              </w:rPr>
              <w:t xml:space="preserve"> </w:t>
            </w:r>
            <w:r>
              <w:rPr>
                <w:rFonts w:eastAsia="Times New Roman"/>
                <w:i/>
                <w:iCs/>
              </w:rPr>
              <w:t>et al.</w:t>
            </w:r>
            <w:r>
              <w:rPr>
                <w:rFonts w:eastAsia="Times New Roman"/>
              </w:rPr>
              <w:t xml:space="preserve">, “Richness of human gut microbiome correlates with metabolic markers,” </w:t>
            </w:r>
            <w:r>
              <w:rPr>
                <w:rFonts w:eastAsia="Times New Roman"/>
                <w:i/>
                <w:iCs/>
              </w:rPr>
              <w:t>Nature</w:t>
            </w:r>
            <w:r>
              <w:rPr>
                <w:rFonts w:eastAsia="Times New Roman"/>
              </w:rPr>
              <w:t xml:space="preserve">, vol. 500, no. 7464, pp. 541–546, 2013, </w:t>
            </w:r>
            <w:proofErr w:type="spellStart"/>
            <w:r>
              <w:rPr>
                <w:rFonts w:eastAsia="Times New Roman"/>
              </w:rPr>
              <w:t>doi</w:t>
            </w:r>
            <w:proofErr w:type="spellEnd"/>
            <w:r>
              <w:rPr>
                <w:rFonts w:eastAsia="Times New Roman"/>
              </w:rPr>
              <w:t>: 10.1038/nature12506.</w:t>
            </w:r>
          </w:ins>
        </w:p>
        <w:p w14:paraId="6B6C79DD" w14:textId="77777777" w:rsidR="0045097F" w:rsidRDefault="0045097F">
          <w:pPr>
            <w:autoSpaceDE w:val="0"/>
            <w:autoSpaceDN w:val="0"/>
            <w:ind w:hanging="640"/>
            <w:divId w:val="1982611140"/>
            <w:rPr>
              <w:ins w:id="549" w:author="Portlock, Theo" w:date="2022-02-03T21:17:00Z"/>
              <w:rFonts w:eastAsia="Times New Roman"/>
            </w:rPr>
          </w:pPr>
          <w:ins w:id="550" w:author="Portlock, Theo" w:date="2022-02-03T21:17:00Z">
            <w:r>
              <w:rPr>
                <w:rFonts w:eastAsia="Times New Roman"/>
              </w:rPr>
              <w:t>[82]</w:t>
            </w:r>
            <w:r>
              <w:rPr>
                <w:rFonts w:eastAsia="Times New Roman"/>
              </w:rPr>
              <w:tab/>
              <w:t xml:space="preserve">C. O. Fritz, P. E. Morris, and J. J. Richler, “Effect size estimates: current use, calculations, and interpretation,” </w:t>
            </w:r>
            <w:r>
              <w:rPr>
                <w:rFonts w:eastAsia="Times New Roman"/>
                <w:i/>
                <w:iCs/>
              </w:rPr>
              <w:t xml:space="preserve">J Exp </w:t>
            </w:r>
            <w:proofErr w:type="spellStart"/>
            <w:r>
              <w:rPr>
                <w:rFonts w:eastAsia="Times New Roman"/>
                <w:i/>
                <w:iCs/>
              </w:rPr>
              <w:t>Psychol</w:t>
            </w:r>
            <w:proofErr w:type="spellEnd"/>
            <w:r>
              <w:rPr>
                <w:rFonts w:eastAsia="Times New Roman"/>
                <w:i/>
                <w:iCs/>
              </w:rPr>
              <w:t xml:space="preserve"> Gen</w:t>
            </w:r>
            <w:r>
              <w:rPr>
                <w:rFonts w:eastAsia="Times New Roman"/>
              </w:rPr>
              <w:t xml:space="preserve">, vol. 141, no. 1, pp. 2–18, 2012, </w:t>
            </w:r>
            <w:proofErr w:type="spellStart"/>
            <w:r>
              <w:rPr>
                <w:rFonts w:eastAsia="Times New Roman"/>
              </w:rPr>
              <w:t>doi</w:t>
            </w:r>
            <w:proofErr w:type="spellEnd"/>
            <w:r>
              <w:rPr>
                <w:rFonts w:eastAsia="Times New Roman"/>
              </w:rPr>
              <w:t>: 10.1037/a0024338.</w:t>
            </w:r>
          </w:ins>
        </w:p>
        <w:p w14:paraId="3B8BF6CA" w14:textId="77777777" w:rsidR="0045097F" w:rsidRDefault="0045097F">
          <w:pPr>
            <w:autoSpaceDE w:val="0"/>
            <w:autoSpaceDN w:val="0"/>
            <w:ind w:hanging="640"/>
            <w:divId w:val="41827574"/>
            <w:rPr>
              <w:ins w:id="551" w:author="Portlock, Theo" w:date="2022-02-03T21:17:00Z"/>
              <w:rFonts w:eastAsia="Times New Roman"/>
            </w:rPr>
          </w:pPr>
          <w:ins w:id="552" w:author="Portlock, Theo" w:date="2022-02-03T21:17:00Z">
            <w:r>
              <w:rPr>
                <w:rFonts w:eastAsia="Times New Roman"/>
              </w:rPr>
              <w:t>[83]</w:t>
            </w:r>
            <w:r>
              <w:rPr>
                <w:rFonts w:eastAsia="Times New Roman"/>
              </w:rPr>
              <w:tab/>
              <w:t xml:space="preserve">S. T.- </w:t>
            </w:r>
            <w:proofErr w:type="spellStart"/>
            <w:r>
              <w:rPr>
                <w:rFonts w:eastAsia="Times New Roman"/>
              </w:rPr>
              <w:t>Biorxiv</w:t>
            </w:r>
            <w:proofErr w:type="spellEnd"/>
            <w:r>
              <w:rPr>
                <w:rFonts w:eastAsia="Times New Roman"/>
              </w:rPr>
              <w:t xml:space="preserve"> and undefined 2014, “</w:t>
            </w:r>
            <w:proofErr w:type="spellStart"/>
            <w:r>
              <w:rPr>
                <w:rFonts w:eastAsia="Times New Roman"/>
              </w:rPr>
              <w:t>qqman</w:t>
            </w:r>
            <w:proofErr w:type="spellEnd"/>
            <w:r>
              <w:rPr>
                <w:rFonts w:eastAsia="Times New Roman"/>
              </w:rPr>
              <w:t xml:space="preserve">: an R package for visualizing GWAS results using QQ and </w:t>
            </w:r>
            <w:proofErr w:type="spellStart"/>
            <w:r>
              <w:rPr>
                <w:rFonts w:eastAsia="Times New Roman"/>
              </w:rPr>
              <w:t>manhattan</w:t>
            </w:r>
            <w:proofErr w:type="spellEnd"/>
            <w:r>
              <w:rPr>
                <w:rFonts w:eastAsia="Times New Roman"/>
              </w:rPr>
              <w:t xml:space="preserve"> plots,” </w:t>
            </w:r>
            <w:r>
              <w:rPr>
                <w:rFonts w:eastAsia="Times New Roman"/>
                <w:i/>
                <w:iCs/>
              </w:rPr>
              <w:t>biorxiv.org</w:t>
            </w:r>
            <w:r>
              <w:rPr>
                <w:rFonts w:eastAsia="Times New Roman"/>
              </w:rPr>
              <w:t>, Accessed: Nov. 30, 2021. [Online]. Available: https://www.biorxiv.org/content/10.1101/005165v1.full-text</w:t>
            </w:r>
          </w:ins>
        </w:p>
        <w:p w14:paraId="0387859E" w14:textId="77777777" w:rsidR="0045097F" w:rsidRDefault="0045097F">
          <w:pPr>
            <w:autoSpaceDE w:val="0"/>
            <w:autoSpaceDN w:val="0"/>
            <w:ind w:hanging="640"/>
            <w:divId w:val="1367561273"/>
            <w:rPr>
              <w:ins w:id="553" w:author="Portlock, Theo" w:date="2022-02-03T21:17:00Z"/>
              <w:rFonts w:eastAsia="Times New Roman"/>
            </w:rPr>
          </w:pPr>
          <w:ins w:id="554" w:author="Portlock, Theo" w:date="2022-02-03T21:17:00Z">
            <w:r>
              <w:rPr>
                <w:rFonts w:eastAsia="Times New Roman"/>
              </w:rPr>
              <w:t>[84]</w:t>
            </w:r>
            <w:r>
              <w:rPr>
                <w:rFonts w:eastAsia="Times New Roman"/>
              </w:rPr>
              <w:tab/>
              <w:t xml:space="preserve">G. </w:t>
            </w:r>
            <w:proofErr w:type="spellStart"/>
            <w:r>
              <w:rPr>
                <w:rFonts w:eastAsia="Times New Roman"/>
              </w:rPr>
              <w:t>Csardi</w:t>
            </w:r>
            <w:proofErr w:type="spellEnd"/>
            <w:r>
              <w:rPr>
                <w:rFonts w:eastAsia="Times New Roman"/>
              </w:rPr>
              <w:t xml:space="preserve"> and T. </w:t>
            </w:r>
            <w:proofErr w:type="spellStart"/>
            <w:r>
              <w:rPr>
                <w:rFonts w:eastAsia="Times New Roman"/>
              </w:rPr>
              <w:t>Nepusz</w:t>
            </w:r>
            <w:proofErr w:type="spellEnd"/>
            <w:r>
              <w:rPr>
                <w:rFonts w:eastAsia="Times New Roman"/>
              </w:rPr>
              <w:t xml:space="preserve">, “The </w:t>
            </w:r>
            <w:proofErr w:type="spellStart"/>
            <w:r>
              <w:rPr>
                <w:rFonts w:eastAsia="Times New Roman"/>
              </w:rPr>
              <w:t>igraph</w:t>
            </w:r>
            <w:proofErr w:type="spellEnd"/>
            <w:r>
              <w:rPr>
                <w:rFonts w:eastAsia="Times New Roman"/>
              </w:rPr>
              <w:t xml:space="preserve"> software package for complex network research,” </w:t>
            </w:r>
            <w:proofErr w:type="spellStart"/>
            <w:r>
              <w:rPr>
                <w:rFonts w:eastAsia="Times New Roman"/>
                <w:i/>
                <w:iCs/>
              </w:rPr>
              <w:t>InterJournal</w:t>
            </w:r>
            <w:proofErr w:type="spellEnd"/>
            <w:r>
              <w:rPr>
                <w:rFonts w:eastAsia="Times New Roman"/>
                <w:i/>
                <w:iCs/>
              </w:rPr>
              <w:t>, complex systems</w:t>
            </w:r>
            <w:r>
              <w:rPr>
                <w:rFonts w:eastAsia="Times New Roman"/>
              </w:rPr>
              <w:t>, vol. 1695, no. 5, pp. 1–9, 2006.</w:t>
            </w:r>
          </w:ins>
        </w:p>
        <w:p w14:paraId="011DB6E6" w14:textId="77777777" w:rsidR="0045097F" w:rsidRDefault="0045097F">
          <w:pPr>
            <w:autoSpaceDE w:val="0"/>
            <w:autoSpaceDN w:val="0"/>
            <w:ind w:hanging="640"/>
            <w:divId w:val="700976461"/>
            <w:rPr>
              <w:ins w:id="555" w:author="Portlock, Theo" w:date="2022-02-03T21:17:00Z"/>
              <w:rFonts w:eastAsia="Times New Roman"/>
            </w:rPr>
          </w:pPr>
          <w:ins w:id="556" w:author="Portlock, Theo" w:date="2022-02-03T21:17:00Z">
            <w:r>
              <w:rPr>
                <w:rFonts w:eastAsia="Times New Roman"/>
              </w:rPr>
              <w:t>[85]</w:t>
            </w:r>
            <w:r>
              <w:rPr>
                <w:rFonts w:eastAsia="Times New Roman"/>
              </w:rPr>
              <w:tab/>
              <w:t xml:space="preserve">P. Pons and M. </w:t>
            </w:r>
            <w:proofErr w:type="spellStart"/>
            <w:r>
              <w:rPr>
                <w:rFonts w:eastAsia="Times New Roman"/>
              </w:rPr>
              <w:t>Latapy</w:t>
            </w:r>
            <w:proofErr w:type="spellEnd"/>
            <w:r>
              <w:rPr>
                <w:rFonts w:eastAsia="Times New Roman"/>
              </w:rPr>
              <w:t xml:space="preserve">, “Computing communities in large networks using random walks,” in </w:t>
            </w:r>
            <w:proofErr w:type="gramStart"/>
            <w:r>
              <w:rPr>
                <w:rFonts w:eastAsia="Times New Roman"/>
                <w:i/>
                <w:iCs/>
              </w:rPr>
              <w:t>International</w:t>
            </w:r>
            <w:proofErr w:type="gramEnd"/>
            <w:r>
              <w:rPr>
                <w:rFonts w:eastAsia="Times New Roman"/>
                <w:i/>
                <w:iCs/>
              </w:rPr>
              <w:t xml:space="preserve"> symposium on computer and information sciences</w:t>
            </w:r>
            <w:r>
              <w:rPr>
                <w:rFonts w:eastAsia="Times New Roman"/>
              </w:rPr>
              <w:t>, 2005, pp. 284–293.</w:t>
            </w:r>
          </w:ins>
        </w:p>
        <w:p w14:paraId="6BFE4761" w14:textId="77777777" w:rsidR="0045097F" w:rsidRDefault="0045097F">
          <w:pPr>
            <w:autoSpaceDE w:val="0"/>
            <w:autoSpaceDN w:val="0"/>
            <w:ind w:hanging="640"/>
            <w:divId w:val="1548682196"/>
            <w:rPr>
              <w:ins w:id="557" w:author="Portlock, Theo" w:date="2022-02-03T21:17:00Z"/>
              <w:rFonts w:eastAsia="Times New Roman"/>
            </w:rPr>
          </w:pPr>
          <w:ins w:id="558" w:author="Portlock, Theo" w:date="2022-02-03T21:17:00Z">
            <w:r>
              <w:rPr>
                <w:rFonts w:eastAsia="Times New Roman"/>
              </w:rPr>
              <w:t>[86]</w:t>
            </w:r>
            <w:r>
              <w:rPr>
                <w:rFonts w:eastAsia="Times New Roman"/>
              </w:rPr>
              <w:tab/>
              <w:t xml:space="preserve">M. </w:t>
            </w:r>
            <w:proofErr w:type="spellStart"/>
            <w:r>
              <w:rPr>
                <w:rFonts w:eastAsia="Times New Roman"/>
              </w:rPr>
              <w:t>Uhlen</w:t>
            </w:r>
            <w:proofErr w:type="spellEnd"/>
            <w:r>
              <w:rPr>
                <w:rFonts w:eastAsia="Times New Roman"/>
              </w:rPr>
              <w:t xml:space="preserve"> </w:t>
            </w:r>
            <w:r>
              <w:rPr>
                <w:rFonts w:eastAsia="Times New Roman"/>
                <w:i/>
                <w:iCs/>
              </w:rPr>
              <w:t>et al.</w:t>
            </w:r>
            <w:r>
              <w:rPr>
                <w:rFonts w:eastAsia="Times New Roman"/>
              </w:rPr>
              <w:t xml:space="preserve">, “A pathology atlas of the human cancer transcriptome,” </w:t>
            </w:r>
            <w:r>
              <w:rPr>
                <w:rFonts w:eastAsia="Times New Roman"/>
                <w:i/>
                <w:iCs/>
              </w:rPr>
              <w:t>Science</w:t>
            </w:r>
            <w:r>
              <w:rPr>
                <w:rFonts w:eastAsia="Times New Roman"/>
              </w:rPr>
              <w:t xml:space="preserve">, vol. 357, no. 6352, 2017, </w:t>
            </w:r>
            <w:proofErr w:type="spellStart"/>
            <w:r>
              <w:rPr>
                <w:rFonts w:eastAsia="Times New Roman"/>
              </w:rPr>
              <w:t>doi</w:t>
            </w:r>
            <w:proofErr w:type="spellEnd"/>
            <w:r>
              <w:rPr>
                <w:rFonts w:eastAsia="Times New Roman"/>
              </w:rPr>
              <w:t>: 10.1126/science.aan2507.</w:t>
            </w:r>
          </w:ins>
        </w:p>
        <w:p w14:paraId="15054C6D" w14:textId="77777777" w:rsidR="0045097F" w:rsidRDefault="0045097F">
          <w:pPr>
            <w:autoSpaceDE w:val="0"/>
            <w:autoSpaceDN w:val="0"/>
            <w:ind w:hanging="640"/>
            <w:divId w:val="1988969923"/>
            <w:rPr>
              <w:ins w:id="559" w:author="Portlock, Theo" w:date="2022-02-03T21:17:00Z"/>
              <w:rFonts w:eastAsia="Times New Roman"/>
            </w:rPr>
          </w:pPr>
          <w:ins w:id="560" w:author="Portlock, Theo" w:date="2022-02-03T21:17:00Z">
            <w:r>
              <w:rPr>
                <w:rFonts w:eastAsia="Times New Roman"/>
              </w:rPr>
              <w:t>[87]</w:t>
            </w:r>
            <w:r>
              <w:rPr>
                <w:rFonts w:eastAsia="Times New Roman"/>
              </w:rPr>
              <w:tab/>
              <w:t>T. P. Quinn, M. F. Richardson, D. Lovell, and T. M. Crowley, “</w:t>
            </w:r>
            <w:proofErr w:type="spellStart"/>
            <w:r>
              <w:rPr>
                <w:rFonts w:eastAsia="Times New Roman"/>
              </w:rPr>
              <w:t>propr</w:t>
            </w:r>
            <w:proofErr w:type="spellEnd"/>
            <w:r>
              <w:rPr>
                <w:rFonts w:eastAsia="Times New Roman"/>
              </w:rPr>
              <w:t xml:space="preserve">: An R-package for Identifying Proportionally Abundant Features Using Compositional Data Analysis,” </w:t>
            </w:r>
            <w:r>
              <w:rPr>
                <w:rFonts w:eastAsia="Times New Roman"/>
                <w:i/>
                <w:iCs/>
              </w:rPr>
              <w:t>Scientific Reports 2017 7:1</w:t>
            </w:r>
            <w:r>
              <w:rPr>
                <w:rFonts w:eastAsia="Times New Roman"/>
              </w:rPr>
              <w:t xml:space="preserve">, vol. 7, no. 1, pp. 1–9, Nov. 2017, </w:t>
            </w:r>
            <w:proofErr w:type="spellStart"/>
            <w:r>
              <w:rPr>
                <w:rFonts w:eastAsia="Times New Roman"/>
              </w:rPr>
              <w:t>doi</w:t>
            </w:r>
            <w:proofErr w:type="spellEnd"/>
            <w:r>
              <w:rPr>
                <w:rFonts w:eastAsia="Times New Roman"/>
              </w:rPr>
              <w:t>: 10.1038/s41598-017-16520-0.</w:t>
            </w:r>
          </w:ins>
        </w:p>
        <w:p w14:paraId="0751BE1A" w14:textId="77777777" w:rsidR="0045097F" w:rsidRDefault="0045097F">
          <w:pPr>
            <w:autoSpaceDE w:val="0"/>
            <w:autoSpaceDN w:val="0"/>
            <w:ind w:hanging="640"/>
            <w:divId w:val="1443377998"/>
            <w:rPr>
              <w:ins w:id="561" w:author="Portlock, Theo" w:date="2022-02-03T21:17:00Z"/>
              <w:rFonts w:eastAsia="Times New Roman"/>
            </w:rPr>
          </w:pPr>
          <w:ins w:id="562" w:author="Portlock, Theo" w:date="2022-02-03T21:17:00Z">
            <w:r>
              <w:rPr>
                <w:rFonts w:eastAsia="Times New Roman"/>
              </w:rPr>
              <w:t>[88]</w:t>
            </w:r>
            <w:r>
              <w:rPr>
                <w:rFonts w:eastAsia="Times New Roman"/>
              </w:rPr>
              <w:tab/>
              <w:t xml:space="preserve">F. </w:t>
            </w:r>
            <w:proofErr w:type="spellStart"/>
            <w:r>
              <w:rPr>
                <w:rFonts w:eastAsia="Times New Roman"/>
              </w:rPr>
              <w:t>Pedregosa</w:t>
            </w:r>
            <w:proofErr w:type="spellEnd"/>
            <w:r>
              <w:rPr>
                <w:rFonts w:eastAsia="Times New Roman"/>
              </w:rPr>
              <w:t xml:space="preserve"> FABIANPEDREGOSA </w:t>
            </w:r>
            <w:r>
              <w:rPr>
                <w:rFonts w:eastAsia="Times New Roman"/>
                <w:i/>
                <w:iCs/>
              </w:rPr>
              <w:t>et al.</w:t>
            </w:r>
            <w:r>
              <w:rPr>
                <w:rFonts w:eastAsia="Times New Roman"/>
              </w:rPr>
              <w:t xml:space="preserve">, “Scikit-learn: Machine Learning in Python </w:t>
            </w:r>
            <w:proofErr w:type="spellStart"/>
            <w:r>
              <w:rPr>
                <w:rFonts w:eastAsia="Times New Roman"/>
              </w:rPr>
              <w:t>Gaël</w:t>
            </w:r>
            <w:proofErr w:type="spellEnd"/>
            <w:r>
              <w:rPr>
                <w:rFonts w:eastAsia="Times New Roman"/>
              </w:rPr>
              <w:t xml:space="preserve"> </w:t>
            </w:r>
            <w:proofErr w:type="spellStart"/>
            <w:r>
              <w:rPr>
                <w:rFonts w:eastAsia="Times New Roman"/>
              </w:rPr>
              <w:t>Varoquaux</w:t>
            </w:r>
            <w:proofErr w:type="spellEnd"/>
            <w:r>
              <w:rPr>
                <w:rFonts w:eastAsia="Times New Roman"/>
              </w:rPr>
              <w:t xml:space="preserve"> Bertrand </w:t>
            </w:r>
            <w:proofErr w:type="spellStart"/>
            <w:r>
              <w:rPr>
                <w:rFonts w:eastAsia="Times New Roman"/>
              </w:rPr>
              <w:t>Thirion</w:t>
            </w:r>
            <w:proofErr w:type="spellEnd"/>
            <w:r>
              <w:rPr>
                <w:rFonts w:eastAsia="Times New Roman"/>
              </w:rPr>
              <w:t xml:space="preserve"> Vincent </w:t>
            </w:r>
            <w:proofErr w:type="spellStart"/>
            <w:r>
              <w:rPr>
                <w:rFonts w:eastAsia="Times New Roman"/>
              </w:rPr>
              <w:t>Dubourg</w:t>
            </w:r>
            <w:proofErr w:type="spellEnd"/>
            <w:r>
              <w:rPr>
                <w:rFonts w:eastAsia="Times New Roman"/>
              </w:rPr>
              <w:t xml:space="preserve"> Alexandre </w:t>
            </w:r>
            <w:proofErr w:type="spellStart"/>
            <w:r>
              <w:rPr>
                <w:rFonts w:eastAsia="Times New Roman"/>
              </w:rPr>
              <w:t>Passos</w:t>
            </w:r>
            <w:proofErr w:type="spellEnd"/>
            <w:r>
              <w:rPr>
                <w:rFonts w:eastAsia="Times New Roman"/>
              </w:rPr>
              <w:t xml:space="preserve"> PEDREGOSA, </w:t>
            </w:r>
            <w:r>
              <w:rPr>
                <w:rFonts w:eastAsia="Times New Roman"/>
              </w:rPr>
              <w:lastRenderedPageBreak/>
              <w:t xml:space="preserve">VAROQUAUX, GRAMFORT ET AL. Matthieu Perrot,” </w:t>
            </w:r>
            <w:r>
              <w:rPr>
                <w:rFonts w:eastAsia="Times New Roman"/>
                <w:i/>
                <w:iCs/>
              </w:rPr>
              <w:t>Journal of Machine Learning Research</w:t>
            </w:r>
            <w:r>
              <w:rPr>
                <w:rFonts w:eastAsia="Times New Roman"/>
              </w:rPr>
              <w:t>, vol. 12, pp. 2825–2830, 2011, Accessed: Dec. 15, 2021. [Online]. Available: http://scikit-learn.sourceforge.net.</w:t>
            </w:r>
          </w:ins>
        </w:p>
        <w:p w14:paraId="65F6B061" w14:textId="77777777" w:rsidR="0045097F" w:rsidRDefault="0045097F">
          <w:pPr>
            <w:autoSpaceDE w:val="0"/>
            <w:autoSpaceDN w:val="0"/>
            <w:ind w:hanging="640"/>
            <w:divId w:val="1561557157"/>
            <w:rPr>
              <w:ins w:id="563" w:author="Portlock, Theo" w:date="2022-02-03T21:17:00Z"/>
              <w:rFonts w:eastAsia="Times New Roman"/>
            </w:rPr>
          </w:pPr>
          <w:ins w:id="564" w:author="Portlock, Theo" w:date="2022-02-03T21:17:00Z">
            <w:r>
              <w:rPr>
                <w:rFonts w:eastAsia="Times New Roman"/>
              </w:rPr>
              <w:t>[89]</w:t>
            </w:r>
            <w:r>
              <w:rPr>
                <w:rFonts w:eastAsia="Times New Roman"/>
              </w:rPr>
              <w:tab/>
              <w:t xml:space="preserve">S. M. Lundberg and S.-I. Lee, “A Unified Approach to Interpreting Model Predictions,” </w:t>
            </w:r>
            <w:r>
              <w:rPr>
                <w:rFonts w:eastAsia="Times New Roman"/>
                <w:i/>
                <w:iCs/>
              </w:rPr>
              <w:t>Advances in Neural Information Processing Systems</w:t>
            </w:r>
            <w:r>
              <w:rPr>
                <w:rFonts w:eastAsia="Times New Roman"/>
              </w:rPr>
              <w:t>, vol. 30, 2017.</w:t>
            </w:r>
          </w:ins>
        </w:p>
        <w:p w14:paraId="60972AD4" w14:textId="43D95746" w:rsidR="009B5B40" w:rsidRPr="006B4CDE" w:rsidDel="00E403FE" w:rsidRDefault="0045097F">
          <w:pPr>
            <w:autoSpaceDE w:val="0"/>
            <w:autoSpaceDN w:val="0"/>
            <w:ind w:hanging="640"/>
            <w:divId w:val="1077048022"/>
            <w:rPr>
              <w:del w:id="565" w:author="Portlock, Theo" w:date="2022-02-02T16:11:00Z"/>
              <w:rFonts w:eastAsia="Times New Roman"/>
            </w:rPr>
          </w:pPr>
          <w:ins w:id="566" w:author="Portlock, Theo" w:date="2022-02-03T21:17:00Z">
            <w:r>
              <w:rPr>
                <w:rFonts w:eastAsia="Times New Roman"/>
              </w:rPr>
              <w:t> </w:t>
            </w:r>
          </w:ins>
          <w:del w:id="567" w:author="Portlock, Theo" w:date="2022-02-02T16:11:00Z">
            <w:r w:rsidR="009B5B40" w:rsidRPr="006B4CDE" w:rsidDel="00E403FE">
              <w:rPr>
                <w:rFonts w:eastAsia="Times New Roman"/>
              </w:rPr>
              <w:delText>[1]</w:delText>
            </w:r>
            <w:r w:rsidR="009B5B40" w:rsidRPr="006B4CDE" w:rsidDel="00E403FE">
              <w:rPr>
                <w:rFonts w:eastAsia="Times New Roman"/>
              </w:rPr>
              <w:tab/>
              <w:delText xml:space="preserve">J. Lloyd-Price </w:delText>
            </w:r>
            <w:r w:rsidR="009B5B40" w:rsidRPr="006B4CDE" w:rsidDel="00E403FE">
              <w:rPr>
                <w:rFonts w:eastAsia="Times New Roman"/>
                <w:i/>
                <w:iCs/>
              </w:rPr>
              <w:delText>et al.</w:delText>
            </w:r>
            <w:r w:rsidR="009B5B40" w:rsidRPr="006B4CDE" w:rsidDel="00E403FE">
              <w:rPr>
                <w:rFonts w:eastAsia="Times New Roman"/>
              </w:rPr>
              <w:delText xml:space="preserve">, “Strains, functions and dynamics in the expanded Human Microbiome Project,” </w:delText>
            </w:r>
            <w:r w:rsidR="009B5B40" w:rsidRPr="006B4CDE" w:rsidDel="00E403FE">
              <w:rPr>
                <w:rFonts w:eastAsia="Times New Roman"/>
                <w:i/>
                <w:iCs/>
              </w:rPr>
              <w:delText>Nature</w:delText>
            </w:r>
            <w:r w:rsidR="009B5B40" w:rsidRPr="006B4CDE" w:rsidDel="00E403FE">
              <w:rPr>
                <w:rFonts w:eastAsia="Times New Roman"/>
              </w:rPr>
              <w:delText>, vol. 550, no. 7674, pp. 61–66, 2017, doi: 10.1038/nature23889.</w:delText>
            </w:r>
          </w:del>
        </w:p>
        <w:p w14:paraId="2252F4B6" w14:textId="11B4C7DC" w:rsidR="009B5B40" w:rsidRPr="006B4CDE" w:rsidDel="00E403FE" w:rsidRDefault="009B5B40">
          <w:pPr>
            <w:autoSpaceDE w:val="0"/>
            <w:autoSpaceDN w:val="0"/>
            <w:ind w:hanging="640"/>
            <w:divId w:val="595791853"/>
            <w:rPr>
              <w:del w:id="568" w:author="Portlock, Theo" w:date="2022-02-02T16:11:00Z"/>
              <w:rFonts w:eastAsia="Times New Roman"/>
            </w:rPr>
          </w:pPr>
          <w:del w:id="569" w:author="Portlock, Theo" w:date="2022-02-02T16:11:00Z">
            <w:r w:rsidRPr="006B4CDE" w:rsidDel="00E403FE">
              <w:rPr>
                <w:rFonts w:eastAsia="Times New Roman"/>
              </w:rPr>
              <w:delText>[2]</w:delText>
            </w:r>
            <w:r w:rsidRPr="006B4CDE" w:rsidDel="00E403FE">
              <w:rPr>
                <w:rFonts w:eastAsia="Times New Roman"/>
              </w:rPr>
              <w:tab/>
              <w:delText xml:space="preserve">H. B. Nielsen </w:delText>
            </w:r>
            <w:r w:rsidRPr="006B4CDE" w:rsidDel="00E403FE">
              <w:rPr>
                <w:rFonts w:eastAsia="Times New Roman"/>
                <w:i/>
                <w:iCs/>
              </w:rPr>
              <w:delText>et al.</w:delText>
            </w:r>
            <w:r w:rsidRPr="006B4CDE" w:rsidDel="00E403FE">
              <w:rPr>
                <w:rFonts w:eastAsia="Times New Roman"/>
              </w:rPr>
              <w:delText xml:space="preserve">, “Identification and assembly of genomes and genetic elements in complex metagenomic samples without using reference genomes,” </w:delText>
            </w:r>
            <w:r w:rsidRPr="006B4CDE" w:rsidDel="00E403FE">
              <w:rPr>
                <w:rFonts w:eastAsia="Times New Roman"/>
                <w:i/>
                <w:iCs/>
              </w:rPr>
              <w:delText>Nat. Biotechnol.</w:delText>
            </w:r>
            <w:r w:rsidRPr="006B4CDE" w:rsidDel="00E403FE">
              <w:rPr>
                <w:rFonts w:eastAsia="Times New Roman"/>
              </w:rPr>
              <w:delText>, vol. 32, no. 8, pp. 822–828, 2014, doi: 10.1038/nbt.2939.</w:delText>
            </w:r>
          </w:del>
        </w:p>
        <w:p w14:paraId="6382C0F5" w14:textId="4B54515D" w:rsidR="009B5B40" w:rsidRPr="006B4CDE" w:rsidDel="00E403FE" w:rsidRDefault="009B5B40">
          <w:pPr>
            <w:autoSpaceDE w:val="0"/>
            <w:autoSpaceDN w:val="0"/>
            <w:ind w:hanging="640"/>
            <w:divId w:val="63259696"/>
            <w:rPr>
              <w:del w:id="570" w:author="Portlock, Theo" w:date="2022-02-02T16:11:00Z"/>
              <w:rFonts w:eastAsia="Times New Roman"/>
            </w:rPr>
          </w:pPr>
          <w:del w:id="571" w:author="Portlock, Theo" w:date="2022-02-02T16:11:00Z">
            <w:r w:rsidRPr="006B4CDE" w:rsidDel="00E403FE">
              <w:rPr>
                <w:rFonts w:eastAsia="Times New Roman"/>
              </w:rPr>
              <w:delText>[3]</w:delText>
            </w:r>
            <w:r w:rsidRPr="006B4CDE" w:rsidDel="00E403FE">
              <w:rPr>
                <w:rFonts w:eastAsia="Times New Roman"/>
              </w:rPr>
              <w:tab/>
              <w:delText xml:space="preserve">S. Nayfach, Z. J. Shi, R. Seshadri, K. S. Pollard, and N. C. Kyrpides, “New insights from uncultivated genomes of the global human gut microbiome,” </w:delText>
            </w:r>
            <w:r w:rsidRPr="006B4CDE" w:rsidDel="00E403FE">
              <w:rPr>
                <w:rFonts w:eastAsia="Times New Roman"/>
                <w:i/>
                <w:iCs/>
              </w:rPr>
              <w:delText>Nature</w:delText>
            </w:r>
            <w:r w:rsidRPr="006B4CDE" w:rsidDel="00E403FE">
              <w:rPr>
                <w:rFonts w:eastAsia="Times New Roman"/>
              </w:rPr>
              <w:delText>, vol. 568, no. 7753, pp. 505–510, 2019, doi: 10.1038/s41586-019-1058-x.</w:delText>
            </w:r>
          </w:del>
        </w:p>
        <w:p w14:paraId="2A3164DA" w14:textId="6E0D791E" w:rsidR="009B5B40" w:rsidRPr="006B4CDE" w:rsidDel="00E403FE" w:rsidRDefault="009B5B40">
          <w:pPr>
            <w:autoSpaceDE w:val="0"/>
            <w:autoSpaceDN w:val="0"/>
            <w:ind w:hanging="640"/>
            <w:divId w:val="47464602"/>
            <w:rPr>
              <w:del w:id="572" w:author="Portlock, Theo" w:date="2022-02-02T16:11:00Z"/>
              <w:rFonts w:eastAsia="Times New Roman"/>
            </w:rPr>
          </w:pPr>
          <w:del w:id="573" w:author="Portlock, Theo" w:date="2022-02-02T16:11:00Z">
            <w:r w:rsidRPr="006B4CDE" w:rsidDel="00E403FE">
              <w:rPr>
                <w:rFonts w:eastAsia="Times New Roman"/>
              </w:rPr>
              <w:delText>[4]</w:delText>
            </w:r>
            <w:r w:rsidRPr="006B4CDE" w:rsidDel="00E403FE">
              <w:rPr>
                <w:rFonts w:eastAsia="Times New Roman"/>
              </w:rPr>
              <w:tab/>
              <w:delText xml:space="preserve">A. Almeida </w:delText>
            </w:r>
            <w:r w:rsidRPr="006B4CDE" w:rsidDel="00E403FE">
              <w:rPr>
                <w:rFonts w:eastAsia="Times New Roman"/>
                <w:i/>
                <w:iCs/>
              </w:rPr>
              <w:delText>et al.</w:delText>
            </w:r>
            <w:r w:rsidRPr="006B4CDE" w:rsidDel="00E403FE">
              <w:rPr>
                <w:rFonts w:eastAsia="Times New Roman"/>
              </w:rPr>
              <w:delText xml:space="preserve">, “A new genomic blueprint of the human gut microbiota,” </w:delText>
            </w:r>
            <w:r w:rsidRPr="006B4CDE" w:rsidDel="00E403FE">
              <w:rPr>
                <w:rFonts w:eastAsia="Times New Roman"/>
                <w:i/>
                <w:iCs/>
              </w:rPr>
              <w:delText>Nature</w:delText>
            </w:r>
            <w:r w:rsidRPr="006B4CDE" w:rsidDel="00E403FE">
              <w:rPr>
                <w:rFonts w:eastAsia="Times New Roman"/>
              </w:rPr>
              <w:delText>, vol. 568, no. 7753, pp. 499–504, 2019, doi: 10.1038/s41586-019-0965-1.</w:delText>
            </w:r>
          </w:del>
        </w:p>
        <w:p w14:paraId="43F6BD9C" w14:textId="34D009C7" w:rsidR="009B5B40" w:rsidRPr="006B4CDE" w:rsidDel="00E403FE" w:rsidRDefault="009B5B40">
          <w:pPr>
            <w:autoSpaceDE w:val="0"/>
            <w:autoSpaceDN w:val="0"/>
            <w:ind w:hanging="640"/>
            <w:divId w:val="2108576031"/>
            <w:rPr>
              <w:del w:id="574" w:author="Portlock, Theo" w:date="2022-02-02T16:11:00Z"/>
              <w:rFonts w:eastAsia="Times New Roman"/>
            </w:rPr>
          </w:pPr>
          <w:del w:id="575" w:author="Portlock, Theo" w:date="2022-02-02T16:11:00Z">
            <w:r w:rsidRPr="006B4CDE" w:rsidDel="00E403FE">
              <w:rPr>
                <w:rFonts w:eastAsia="Times New Roman"/>
              </w:rPr>
              <w:delText>[5]</w:delText>
            </w:r>
            <w:r w:rsidRPr="006B4CDE" w:rsidDel="00E403FE">
              <w:rPr>
                <w:rFonts w:eastAsia="Times New Roman"/>
              </w:rPr>
              <w:tab/>
              <w:delText xml:space="preserve">F. Plaza Onate </w:delText>
            </w:r>
            <w:r w:rsidRPr="006B4CDE" w:rsidDel="00E403FE">
              <w:rPr>
                <w:rFonts w:eastAsia="Times New Roman"/>
                <w:i/>
                <w:iCs/>
              </w:rPr>
              <w:delText>et al.</w:delText>
            </w:r>
            <w:r w:rsidRPr="006B4CDE" w:rsidDel="00E403FE">
              <w:rPr>
                <w:rFonts w:eastAsia="Times New Roman"/>
              </w:rPr>
              <w:delText xml:space="preserve">, “MSPminer: abundance-based reconstitution of microbial pan-genomes from shotgun metagenomic data,” </w:delText>
            </w:r>
            <w:r w:rsidRPr="006B4CDE" w:rsidDel="00E403FE">
              <w:rPr>
                <w:rFonts w:eastAsia="Times New Roman"/>
                <w:i/>
                <w:iCs/>
              </w:rPr>
              <w:delText>Bioinformatics</w:delText>
            </w:r>
            <w:r w:rsidRPr="006B4CDE" w:rsidDel="00E403FE">
              <w:rPr>
                <w:rFonts w:eastAsia="Times New Roman"/>
              </w:rPr>
              <w:delText>, vol. 35, no. 9, pp. 1544–1552, 2019, doi: 10.1093/bioinformatics/bty830.</w:delText>
            </w:r>
          </w:del>
        </w:p>
        <w:p w14:paraId="6BD4EF46" w14:textId="6EF33982" w:rsidR="009B5B40" w:rsidRPr="006B4CDE" w:rsidDel="00E403FE" w:rsidRDefault="009B5B40">
          <w:pPr>
            <w:autoSpaceDE w:val="0"/>
            <w:autoSpaceDN w:val="0"/>
            <w:ind w:hanging="640"/>
            <w:divId w:val="894196217"/>
            <w:rPr>
              <w:del w:id="576" w:author="Portlock, Theo" w:date="2022-02-02T16:11:00Z"/>
              <w:rFonts w:eastAsia="Times New Roman"/>
            </w:rPr>
          </w:pPr>
          <w:del w:id="577" w:author="Portlock, Theo" w:date="2022-02-02T16:11:00Z">
            <w:r w:rsidRPr="006B4CDE" w:rsidDel="00E403FE">
              <w:rPr>
                <w:rFonts w:eastAsia="Times New Roman"/>
              </w:rPr>
              <w:delText>[6]</w:delText>
            </w:r>
            <w:r w:rsidRPr="006B4CDE" w:rsidDel="00E403FE">
              <w:rPr>
                <w:rFonts w:eastAsia="Times New Roman"/>
              </w:rPr>
              <w:tab/>
              <w:delText xml:space="preserve">E. Pasolli </w:delText>
            </w:r>
            <w:r w:rsidRPr="006B4CDE" w:rsidDel="00E403FE">
              <w:rPr>
                <w:rFonts w:eastAsia="Times New Roman"/>
                <w:i/>
                <w:iCs/>
              </w:rPr>
              <w:delText>et al.</w:delText>
            </w:r>
            <w:r w:rsidRPr="006B4CDE" w:rsidDel="00E403FE">
              <w:rPr>
                <w:rFonts w:eastAsia="Times New Roman"/>
              </w:rPr>
              <w:delText xml:space="preserve">, “Extensive unexplored human microbiome diversity revealed by over 150,000 genomes from metagenomes spanning age, geography, and lifestyle,” </w:delText>
            </w:r>
            <w:r w:rsidRPr="006B4CDE" w:rsidDel="00E403FE">
              <w:rPr>
                <w:rFonts w:eastAsia="Times New Roman"/>
                <w:i/>
                <w:iCs/>
              </w:rPr>
              <w:delText>Cell</w:delText>
            </w:r>
            <w:r w:rsidRPr="006B4CDE" w:rsidDel="00E403FE">
              <w:rPr>
                <w:rFonts w:eastAsia="Times New Roman"/>
              </w:rPr>
              <w:delText>, vol. 176, no. 3. 2019. doi: 10.1016/j.cell.2019.01.001.</w:delText>
            </w:r>
          </w:del>
        </w:p>
        <w:p w14:paraId="62EC35F5" w14:textId="4E484222" w:rsidR="009B5B40" w:rsidRPr="006B4CDE" w:rsidDel="00E403FE" w:rsidRDefault="009B5B40">
          <w:pPr>
            <w:autoSpaceDE w:val="0"/>
            <w:autoSpaceDN w:val="0"/>
            <w:ind w:hanging="640"/>
            <w:divId w:val="1400517580"/>
            <w:rPr>
              <w:del w:id="578" w:author="Portlock, Theo" w:date="2022-02-02T16:11:00Z"/>
              <w:rFonts w:eastAsia="Times New Roman"/>
            </w:rPr>
          </w:pPr>
          <w:del w:id="579" w:author="Portlock, Theo" w:date="2022-02-02T16:11:00Z">
            <w:r w:rsidRPr="006B4CDE" w:rsidDel="00E403FE">
              <w:rPr>
                <w:rFonts w:eastAsia="Times New Roman"/>
              </w:rPr>
              <w:delText>[7]</w:delText>
            </w:r>
            <w:r w:rsidRPr="006B4CDE" w:rsidDel="00E403FE">
              <w:rPr>
                <w:rFonts w:eastAsia="Times New Roman"/>
              </w:rPr>
              <w:tab/>
              <w:delText xml:space="preserve">J. Jalanka-Tuovinen </w:delText>
            </w:r>
            <w:r w:rsidRPr="006B4CDE" w:rsidDel="00E403FE">
              <w:rPr>
                <w:rFonts w:eastAsia="Times New Roman"/>
                <w:i/>
                <w:iCs/>
              </w:rPr>
              <w:delText>et al.</w:delText>
            </w:r>
            <w:r w:rsidRPr="006B4CDE" w:rsidDel="00E403FE">
              <w:rPr>
                <w:rFonts w:eastAsia="Times New Roman"/>
              </w:rPr>
              <w:delText xml:space="preserve">, “Intestinal microbiota in healthy adults: temporal analysis reveals individual and common core and relation to intestinal symptoms,” </w:delText>
            </w:r>
            <w:r w:rsidRPr="006B4CDE" w:rsidDel="00E403FE">
              <w:rPr>
                <w:rFonts w:eastAsia="Times New Roman"/>
                <w:i/>
                <w:iCs/>
              </w:rPr>
              <w:delText>PLoS One</w:delText>
            </w:r>
            <w:r w:rsidRPr="006B4CDE" w:rsidDel="00E403FE">
              <w:rPr>
                <w:rFonts w:eastAsia="Times New Roman"/>
              </w:rPr>
              <w:delText>, vol. 6, no. 7, p. e23035, 2011, doi: 10.1371/journal.pone.0023035.</w:delText>
            </w:r>
          </w:del>
        </w:p>
        <w:p w14:paraId="1ADED6A4" w14:textId="003CEB8D" w:rsidR="009B5B40" w:rsidRPr="006B4CDE" w:rsidDel="00E403FE" w:rsidRDefault="009B5B40">
          <w:pPr>
            <w:autoSpaceDE w:val="0"/>
            <w:autoSpaceDN w:val="0"/>
            <w:ind w:hanging="640"/>
            <w:divId w:val="917441855"/>
            <w:rPr>
              <w:del w:id="580" w:author="Portlock, Theo" w:date="2022-02-02T16:11:00Z"/>
              <w:rFonts w:eastAsia="Times New Roman"/>
            </w:rPr>
          </w:pPr>
          <w:del w:id="581" w:author="Portlock, Theo" w:date="2022-02-02T16:11:00Z">
            <w:r w:rsidRPr="006B4CDE" w:rsidDel="00E403FE">
              <w:rPr>
                <w:rFonts w:eastAsia="Times New Roman"/>
              </w:rPr>
              <w:delText>[8]</w:delText>
            </w:r>
            <w:r w:rsidRPr="006B4CDE" w:rsidDel="00E403FE">
              <w:rPr>
                <w:rFonts w:eastAsia="Times New Roman"/>
              </w:rPr>
              <w:tab/>
              <w:delText xml:space="preserve">L. A. David </w:delText>
            </w:r>
            <w:r w:rsidRPr="006B4CDE" w:rsidDel="00E403FE">
              <w:rPr>
                <w:rFonts w:eastAsia="Times New Roman"/>
                <w:i/>
                <w:iCs/>
              </w:rPr>
              <w:delText>et al.</w:delText>
            </w:r>
            <w:r w:rsidRPr="006B4CDE" w:rsidDel="00E403FE">
              <w:rPr>
                <w:rFonts w:eastAsia="Times New Roman"/>
              </w:rPr>
              <w:delText xml:space="preserve">, “Host lifestyle affects human microbiota on daily timescales,” </w:delText>
            </w:r>
            <w:r w:rsidRPr="006B4CDE" w:rsidDel="00E403FE">
              <w:rPr>
                <w:rFonts w:eastAsia="Times New Roman"/>
                <w:i/>
                <w:iCs/>
              </w:rPr>
              <w:delText>Genome Biol</w:delText>
            </w:r>
            <w:r w:rsidRPr="006B4CDE" w:rsidDel="00E403FE">
              <w:rPr>
                <w:rFonts w:eastAsia="Times New Roman"/>
              </w:rPr>
              <w:delText>, vol. 15, no. 7, p. R89, 2014, doi: 10.1186/gb-2014-15-7-r89.</w:delText>
            </w:r>
          </w:del>
        </w:p>
        <w:p w14:paraId="71DD14DC" w14:textId="246970C9" w:rsidR="009B5B40" w:rsidRPr="006B4CDE" w:rsidDel="00E403FE" w:rsidRDefault="009B5B40">
          <w:pPr>
            <w:autoSpaceDE w:val="0"/>
            <w:autoSpaceDN w:val="0"/>
            <w:ind w:hanging="640"/>
            <w:divId w:val="1106464999"/>
            <w:rPr>
              <w:del w:id="582" w:author="Portlock, Theo" w:date="2022-02-02T16:11:00Z"/>
              <w:rFonts w:eastAsia="Times New Roman"/>
            </w:rPr>
          </w:pPr>
          <w:del w:id="583" w:author="Portlock, Theo" w:date="2022-02-02T16:11:00Z">
            <w:r w:rsidRPr="006B4CDE" w:rsidDel="00E403FE">
              <w:rPr>
                <w:rFonts w:eastAsia="Times New Roman"/>
              </w:rPr>
              <w:delText>[9]</w:delText>
            </w:r>
            <w:r w:rsidRPr="006B4CDE" w:rsidDel="00E403FE">
              <w:rPr>
                <w:rFonts w:eastAsia="Times New Roman"/>
              </w:rPr>
              <w:tab/>
              <w:delText xml:space="preserve">R. S. Mehta </w:delText>
            </w:r>
            <w:r w:rsidRPr="006B4CDE" w:rsidDel="00E403FE">
              <w:rPr>
                <w:rFonts w:eastAsia="Times New Roman"/>
                <w:i/>
                <w:iCs/>
              </w:rPr>
              <w:delText>et al.</w:delText>
            </w:r>
            <w:r w:rsidRPr="006B4CDE" w:rsidDel="00E403FE">
              <w:rPr>
                <w:rFonts w:eastAsia="Times New Roman"/>
              </w:rPr>
              <w:delText xml:space="preserve">, “Stability of the human faecal microbiome in a cohort of adult men,” </w:delText>
            </w:r>
            <w:r w:rsidRPr="006B4CDE" w:rsidDel="00E403FE">
              <w:rPr>
                <w:rFonts w:eastAsia="Times New Roman"/>
                <w:i/>
                <w:iCs/>
              </w:rPr>
              <w:delText>Nat Microbiol</w:delText>
            </w:r>
            <w:r w:rsidRPr="006B4CDE" w:rsidDel="00E403FE">
              <w:rPr>
                <w:rFonts w:eastAsia="Times New Roman"/>
              </w:rPr>
              <w:delText>, vol. 3, no. 3, pp. 347–355, 2018, doi: 10.1038/s41564-017-0096-0.</w:delText>
            </w:r>
          </w:del>
        </w:p>
        <w:p w14:paraId="49764078" w14:textId="37D7D973" w:rsidR="009B5B40" w:rsidRPr="006B4CDE" w:rsidDel="00E403FE" w:rsidRDefault="009B5B40">
          <w:pPr>
            <w:autoSpaceDE w:val="0"/>
            <w:autoSpaceDN w:val="0"/>
            <w:ind w:hanging="640"/>
            <w:divId w:val="1323197177"/>
            <w:rPr>
              <w:del w:id="584" w:author="Portlock, Theo" w:date="2022-02-02T16:11:00Z"/>
              <w:rFonts w:eastAsia="Times New Roman"/>
            </w:rPr>
          </w:pPr>
          <w:del w:id="585" w:author="Portlock, Theo" w:date="2022-02-02T16:11:00Z">
            <w:r w:rsidRPr="006B4CDE" w:rsidDel="00E403FE">
              <w:rPr>
                <w:rFonts w:eastAsia="Times New Roman"/>
              </w:rPr>
              <w:delText>[10]</w:delText>
            </w:r>
            <w:r w:rsidRPr="006B4CDE" w:rsidDel="00E403FE">
              <w:rPr>
                <w:rFonts w:eastAsia="Times New Roman"/>
              </w:rPr>
              <w:tab/>
              <w:delText xml:space="preserve">L. Dethlefsen and D. A. Relman, “Incomplete recovery and individualized responses of the human distal gut microbiota to repeated antibiotic perturbation,” </w:delText>
            </w:r>
            <w:r w:rsidRPr="006B4CDE" w:rsidDel="00E403FE">
              <w:rPr>
                <w:rFonts w:eastAsia="Times New Roman"/>
                <w:i/>
                <w:iCs/>
              </w:rPr>
              <w:delText>Proc. Natl. Acad. Sci. U. S. A.</w:delText>
            </w:r>
            <w:r w:rsidRPr="006B4CDE" w:rsidDel="00E403FE">
              <w:rPr>
                <w:rFonts w:eastAsia="Times New Roman"/>
              </w:rPr>
              <w:delText>, vol. 108 Suppl 1, pp. 4554–4561, 2011, doi: 10.1073/pnas.1000087107.</w:delText>
            </w:r>
          </w:del>
        </w:p>
        <w:p w14:paraId="589421DF" w14:textId="7026BA3E" w:rsidR="009B5B40" w:rsidRPr="006B4CDE" w:rsidDel="00E403FE" w:rsidRDefault="009B5B40">
          <w:pPr>
            <w:autoSpaceDE w:val="0"/>
            <w:autoSpaceDN w:val="0"/>
            <w:ind w:hanging="640"/>
            <w:divId w:val="300306111"/>
            <w:rPr>
              <w:del w:id="586" w:author="Portlock, Theo" w:date="2022-02-02T16:11:00Z"/>
              <w:rFonts w:eastAsia="Times New Roman"/>
            </w:rPr>
          </w:pPr>
          <w:del w:id="587" w:author="Portlock, Theo" w:date="2022-02-02T16:11:00Z">
            <w:r w:rsidRPr="006B4CDE" w:rsidDel="00E403FE">
              <w:rPr>
                <w:rFonts w:eastAsia="Times New Roman"/>
              </w:rPr>
              <w:delText>[11]</w:delText>
            </w:r>
            <w:r w:rsidRPr="006B4CDE" w:rsidDel="00E403FE">
              <w:rPr>
                <w:rFonts w:eastAsia="Times New Roman"/>
              </w:rPr>
              <w:tab/>
              <w:delText xml:space="preserve">A. Heintz-Buschart </w:delText>
            </w:r>
            <w:r w:rsidRPr="006B4CDE" w:rsidDel="00E403FE">
              <w:rPr>
                <w:rFonts w:eastAsia="Times New Roman"/>
                <w:i/>
                <w:iCs/>
              </w:rPr>
              <w:delText>et al.</w:delText>
            </w:r>
            <w:r w:rsidRPr="006B4CDE" w:rsidDel="00E403FE">
              <w:rPr>
                <w:rFonts w:eastAsia="Times New Roman"/>
              </w:rPr>
              <w:delText xml:space="preserve">, “Integrated multi-omics of the human gut microbiome in a case study of familial type 1 diabetes,” </w:delText>
            </w:r>
            <w:r w:rsidRPr="006B4CDE" w:rsidDel="00E403FE">
              <w:rPr>
                <w:rFonts w:eastAsia="Times New Roman"/>
                <w:i/>
                <w:iCs/>
              </w:rPr>
              <w:delText>Nat. Microbiol.</w:delText>
            </w:r>
            <w:r w:rsidRPr="006B4CDE" w:rsidDel="00E403FE">
              <w:rPr>
                <w:rFonts w:eastAsia="Times New Roman"/>
              </w:rPr>
              <w:delText>, vol. 2, p. 16180, 2016, doi: 10.1038/nmicrobiol.2016.180.</w:delText>
            </w:r>
          </w:del>
        </w:p>
        <w:p w14:paraId="45E43F87" w14:textId="0B06D1DA" w:rsidR="009B5B40" w:rsidRPr="006B4CDE" w:rsidDel="00E403FE" w:rsidRDefault="009B5B40">
          <w:pPr>
            <w:autoSpaceDE w:val="0"/>
            <w:autoSpaceDN w:val="0"/>
            <w:ind w:hanging="640"/>
            <w:divId w:val="162860179"/>
            <w:rPr>
              <w:del w:id="588" w:author="Portlock, Theo" w:date="2022-02-02T16:11:00Z"/>
              <w:rFonts w:eastAsia="Times New Roman"/>
            </w:rPr>
          </w:pPr>
          <w:del w:id="589" w:author="Portlock, Theo" w:date="2022-02-02T16:11:00Z">
            <w:r w:rsidRPr="006B4CDE" w:rsidDel="00E403FE">
              <w:rPr>
                <w:rFonts w:eastAsia="Times New Roman"/>
              </w:rPr>
              <w:delText>[12]</w:delText>
            </w:r>
            <w:r w:rsidRPr="006B4CDE" w:rsidDel="00E403FE">
              <w:rPr>
                <w:rFonts w:eastAsia="Times New Roman"/>
              </w:rPr>
              <w:tab/>
              <w:delText xml:space="preserve">C. Wen </w:delText>
            </w:r>
            <w:r w:rsidRPr="006B4CDE" w:rsidDel="00E403FE">
              <w:rPr>
                <w:rFonts w:eastAsia="Times New Roman"/>
                <w:i/>
                <w:iCs/>
              </w:rPr>
              <w:delText>et al.</w:delText>
            </w:r>
            <w:r w:rsidRPr="006B4CDE" w:rsidDel="00E403FE">
              <w:rPr>
                <w:rFonts w:eastAsia="Times New Roman"/>
              </w:rPr>
              <w:delText xml:space="preserve">, “Quantitative metagenomics reveals unique gut microbiome biomarkers in ankylosing spondylitis,” </w:delText>
            </w:r>
            <w:r w:rsidRPr="006B4CDE" w:rsidDel="00E403FE">
              <w:rPr>
                <w:rFonts w:eastAsia="Times New Roman"/>
                <w:i/>
                <w:iCs/>
              </w:rPr>
              <w:delText>Genome Biol.</w:delText>
            </w:r>
            <w:r w:rsidRPr="006B4CDE" w:rsidDel="00E403FE">
              <w:rPr>
                <w:rFonts w:eastAsia="Times New Roman"/>
              </w:rPr>
              <w:delText>, vol. 18, no. 1, p. 142, 2017, doi: 10.1186/s13059-017-1271-6.</w:delText>
            </w:r>
          </w:del>
        </w:p>
        <w:p w14:paraId="6065FDE0" w14:textId="3B7B6DBE" w:rsidR="009B5B40" w:rsidRPr="006B4CDE" w:rsidDel="00E403FE" w:rsidRDefault="009B5B40">
          <w:pPr>
            <w:autoSpaceDE w:val="0"/>
            <w:autoSpaceDN w:val="0"/>
            <w:ind w:hanging="640"/>
            <w:divId w:val="1753549013"/>
            <w:rPr>
              <w:del w:id="590" w:author="Portlock, Theo" w:date="2022-02-02T16:11:00Z"/>
              <w:rFonts w:eastAsia="Times New Roman"/>
            </w:rPr>
          </w:pPr>
          <w:del w:id="591" w:author="Portlock, Theo" w:date="2022-02-02T16:11:00Z">
            <w:r w:rsidRPr="006B4CDE" w:rsidDel="00E403FE">
              <w:rPr>
                <w:rFonts w:eastAsia="Times New Roman"/>
              </w:rPr>
              <w:delText>[13]</w:delText>
            </w:r>
            <w:r w:rsidRPr="006B4CDE" w:rsidDel="00E403FE">
              <w:rPr>
                <w:rFonts w:eastAsia="Times New Roman"/>
              </w:rPr>
              <w:tab/>
              <w:delText xml:space="preserve">C. Trapnell </w:delText>
            </w:r>
            <w:r w:rsidRPr="006B4CDE" w:rsidDel="00E403FE">
              <w:rPr>
                <w:rFonts w:eastAsia="Times New Roman"/>
                <w:i/>
                <w:iCs/>
              </w:rPr>
              <w:delText>et al.</w:delText>
            </w:r>
            <w:r w:rsidRPr="006B4CDE" w:rsidDel="00E403FE">
              <w:rPr>
                <w:rFonts w:eastAsia="Times New Roman"/>
              </w:rPr>
              <w:delText xml:space="preserve">, “The dynamics and regulators of cell fate decisions are revealed by pseudotemporal ordering of single cells,” </w:delText>
            </w:r>
            <w:r w:rsidRPr="006B4CDE" w:rsidDel="00E403FE">
              <w:rPr>
                <w:rFonts w:eastAsia="Times New Roman"/>
                <w:i/>
                <w:iCs/>
              </w:rPr>
              <w:delText>Nat. Biotechnol.</w:delText>
            </w:r>
            <w:r w:rsidRPr="006B4CDE" w:rsidDel="00E403FE">
              <w:rPr>
                <w:rFonts w:eastAsia="Times New Roman"/>
              </w:rPr>
              <w:delText>, vol. 32, no. 4, pp. 381–386, 2014, doi: 10.1038/nbt.2859.</w:delText>
            </w:r>
          </w:del>
        </w:p>
        <w:p w14:paraId="43C9606D" w14:textId="5CF285A8" w:rsidR="009B5B40" w:rsidRPr="006B4CDE" w:rsidDel="00E403FE" w:rsidRDefault="009B5B40">
          <w:pPr>
            <w:autoSpaceDE w:val="0"/>
            <w:autoSpaceDN w:val="0"/>
            <w:ind w:hanging="640"/>
            <w:divId w:val="1743987956"/>
            <w:rPr>
              <w:del w:id="592" w:author="Portlock, Theo" w:date="2022-02-02T16:11:00Z"/>
              <w:rFonts w:eastAsia="Times New Roman"/>
            </w:rPr>
          </w:pPr>
          <w:del w:id="593" w:author="Portlock, Theo" w:date="2022-02-02T16:11:00Z">
            <w:r w:rsidRPr="006B4CDE" w:rsidDel="00E403FE">
              <w:rPr>
                <w:rFonts w:eastAsia="Times New Roman"/>
              </w:rPr>
              <w:delText>[14]</w:delText>
            </w:r>
            <w:r w:rsidRPr="006B4CDE" w:rsidDel="00E403FE">
              <w:rPr>
                <w:rFonts w:eastAsia="Times New Roman"/>
              </w:rPr>
              <w:tab/>
              <w:delText xml:space="preserve">X. Qiu </w:delText>
            </w:r>
            <w:r w:rsidRPr="006B4CDE" w:rsidDel="00E403FE">
              <w:rPr>
                <w:rFonts w:eastAsia="Times New Roman"/>
                <w:i/>
                <w:iCs/>
              </w:rPr>
              <w:delText>et al.</w:delText>
            </w:r>
            <w:r w:rsidRPr="006B4CDE" w:rsidDel="00E403FE">
              <w:rPr>
                <w:rFonts w:eastAsia="Times New Roman"/>
              </w:rPr>
              <w:delText xml:space="preserve">, “Reversed graph embedding resolves complex single-cell trajectories,” </w:delText>
            </w:r>
            <w:r w:rsidRPr="006B4CDE" w:rsidDel="00E403FE">
              <w:rPr>
                <w:rFonts w:eastAsia="Times New Roman"/>
                <w:i/>
                <w:iCs/>
              </w:rPr>
              <w:delText>Nat. Methods</w:delText>
            </w:r>
            <w:r w:rsidRPr="006B4CDE" w:rsidDel="00E403FE">
              <w:rPr>
                <w:rFonts w:eastAsia="Times New Roman"/>
              </w:rPr>
              <w:delText>, vol. 14, no. 10, pp. 979–982, 2017, doi: 10.1038/nmeth.4402.</w:delText>
            </w:r>
          </w:del>
        </w:p>
        <w:p w14:paraId="1F851E93" w14:textId="52B8B1CC" w:rsidR="009B5B40" w:rsidRPr="006B4CDE" w:rsidDel="00E403FE" w:rsidRDefault="009B5B40">
          <w:pPr>
            <w:autoSpaceDE w:val="0"/>
            <w:autoSpaceDN w:val="0"/>
            <w:ind w:hanging="640"/>
            <w:divId w:val="857086956"/>
            <w:rPr>
              <w:del w:id="594" w:author="Portlock, Theo" w:date="2022-02-02T16:11:00Z"/>
              <w:rFonts w:eastAsia="Times New Roman"/>
            </w:rPr>
          </w:pPr>
          <w:del w:id="595" w:author="Portlock, Theo" w:date="2022-02-02T16:11:00Z">
            <w:r w:rsidRPr="006B4CDE" w:rsidDel="00E403FE">
              <w:rPr>
                <w:rFonts w:eastAsia="Times New Roman"/>
              </w:rPr>
              <w:delText>[15]</w:delText>
            </w:r>
            <w:r w:rsidRPr="006B4CDE" w:rsidDel="00E403FE">
              <w:rPr>
                <w:rFonts w:eastAsia="Times New Roman"/>
              </w:rPr>
              <w:tab/>
              <w:delText xml:space="preserve">L. v. Holdeman and W. E. C. Moore, “New genus, Coprococcus, twelve new species, and emended descriptions of four previously described species of bacteria from human feces,” </w:delText>
            </w:r>
            <w:r w:rsidRPr="006B4CDE" w:rsidDel="00E403FE">
              <w:rPr>
                <w:rFonts w:eastAsia="Times New Roman"/>
                <w:i/>
                <w:iCs/>
              </w:rPr>
              <w:delText>International Journal of Systematic Bacteriology</w:delText>
            </w:r>
            <w:r w:rsidRPr="006B4CDE" w:rsidDel="00E403FE">
              <w:rPr>
                <w:rFonts w:eastAsia="Times New Roman"/>
              </w:rPr>
              <w:delText>, vol. 24, no. 2, pp. 260–277, Apr. 1974, doi: 10.1099/00207713-24-2-260/CITE/REFWORKS.</w:delText>
            </w:r>
          </w:del>
        </w:p>
        <w:p w14:paraId="50F2B33C" w14:textId="043ECD89" w:rsidR="009B5B40" w:rsidRPr="006B4CDE" w:rsidDel="00E403FE" w:rsidRDefault="009B5B40">
          <w:pPr>
            <w:autoSpaceDE w:val="0"/>
            <w:autoSpaceDN w:val="0"/>
            <w:ind w:hanging="640"/>
            <w:divId w:val="1259408782"/>
            <w:rPr>
              <w:del w:id="596" w:author="Portlock, Theo" w:date="2022-02-02T16:11:00Z"/>
              <w:rFonts w:eastAsia="Times New Roman"/>
            </w:rPr>
          </w:pPr>
          <w:del w:id="597" w:author="Portlock, Theo" w:date="2022-02-02T16:11:00Z">
            <w:r w:rsidRPr="006B4CDE" w:rsidDel="00E403FE">
              <w:rPr>
                <w:rFonts w:eastAsia="Times New Roman"/>
              </w:rPr>
              <w:delText>[16]</w:delText>
            </w:r>
            <w:r w:rsidRPr="006B4CDE" w:rsidDel="00E403FE">
              <w:rPr>
                <w:rFonts w:eastAsia="Times New Roman"/>
              </w:rPr>
              <w:tab/>
              <w:delText xml:space="preserve">P. Louis and H. J. Flint, “Diversity, metabolism and microbial ecology of butyrate-producing bacteria from the human large intestine,” </w:delText>
            </w:r>
            <w:r w:rsidRPr="006B4CDE" w:rsidDel="00E403FE">
              <w:rPr>
                <w:rFonts w:eastAsia="Times New Roman"/>
                <w:i/>
                <w:iCs/>
              </w:rPr>
              <w:delText>FEMS Microbiology Letters</w:delText>
            </w:r>
            <w:r w:rsidRPr="006B4CDE" w:rsidDel="00E403FE">
              <w:rPr>
                <w:rFonts w:eastAsia="Times New Roman"/>
              </w:rPr>
              <w:delText>, vol. 294, no. 1, pp. 1–8, May 2009, doi: 10.1111/J.1574-6968.2009.01514.X.</w:delText>
            </w:r>
          </w:del>
        </w:p>
        <w:p w14:paraId="09D2E9BB" w14:textId="581E4F5B" w:rsidR="009B5B40" w:rsidRPr="006B4CDE" w:rsidDel="00E403FE" w:rsidRDefault="009B5B40">
          <w:pPr>
            <w:autoSpaceDE w:val="0"/>
            <w:autoSpaceDN w:val="0"/>
            <w:ind w:hanging="640"/>
            <w:divId w:val="146671186"/>
            <w:rPr>
              <w:del w:id="598" w:author="Portlock, Theo" w:date="2022-02-02T16:11:00Z"/>
              <w:rFonts w:eastAsia="Times New Roman"/>
            </w:rPr>
          </w:pPr>
          <w:del w:id="599" w:author="Portlock, Theo" w:date="2022-02-02T16:11:00Z">
            <w:r w:rsidRPr="006B4CDE" w:rsidDel="00E403FE">
              <w:rPr>
                <w:rFonts w:eastAsia="Times New Roman"/>
              </w:rPr>
              <w:delText>[17]</w:delText>
            </w:r>
            <w:r w:rsidRPr="006B4CDE" w:rsidDel="00E403FE">
              <w:rPr>
                <w:rFonts w:eastAsia="Times New Roman"/>
              </w:rPr>
              <w:tab/>
              <w:delText xml:space="preserve">E. Allen-Vercoe </w:delText>
            </w:r>
            <w:r w:rsidRPr="006B4CDE" w:rsidDel="00E403FE">
              <w:rPr>
                <w:rFonts w:eastAsia="Times New Roman"/>
                <w:i/>
                <w:iCs/>
              </w:rPr>
              <w:delText>et al.</w:delText>
            </w:r>
            <w:r w:rsidRPr="006B4CDE" w:rsidDel="00E403FE">
              <w:rPr>
                <w:rFonts w:eastAsia="Times New Roman"/>
              </w:rPr>
              <w:delText xml:space="preserve">, “Anaerostipes hadrus comb. nov., a dominant species within the human colonic microbiota; reclassification of Eubacterium hadrum Moore et al. 1976,” </w:delText>
            </w:r>
            <w:r w:rsidRPr="006B4CDE" w:rsidDel="00E403FE">
              <w:rPr>
                <w:rFonts w:eastAsia="Times New Roman"/>
                <w:i/>
                <w:iCs/>
              </w:rPr>
              <w:delText>Anaerobe</w:delText>
            </w:r>
            <w:r w:rsidRPr="006B4CDE" w:rsidDel="00E403FE">
              <w:rPr>
                <w:rFonts w:eastAsia="Times New Roman"/>
              </w:rPr>
              <w:delText>, vol. 18, no. 5, pp. 523–529, Oct. 2012, doi: 10.1016/J.ANAEROBE.2012.09.002.</w:delText>
            </w:r>
          </w:del>
        </w:p>
        <w:p w14:paraId="7B5D51BE" w14:textId="0E1658AF" w:rsidR="009B5B40" w:rsidRPr="006B4CDE" w:rsidDel="00E403FE" w:rsidRDefault="009B5B40">
          <w:pPr>
            <w:autoSpaceDE w:val="0"/>
            <w:autoSpaceDN w:val="0"/>
            <w:ind w:hanging="640"/>
            <w:divId w:val="342561616"/>
            <w:rPr>
              <w:del w:id="600" w:author="Portlock, Theo" w:date="2022-02-02T16:11:00Z"/>
              <w:rFonts w:eastAsia="Times New Roman"/>
            </w:rPr>
          </w:pPr>
          <w:del w:id="601" w:author="Portlock, Theo" w:date="2022-02-02T16:11:00Z">
            <w:r w:rsidRPr="006B4CDE" w:rsidDel="00E403FE">
              <w:rPr>
                <w:rFonts w:eastAsia="Times New Roman"/>
              </w:rPr>
              <w:delText>[18]</w:delText>
            </w:r>
            <w:r w:rsidRPr="006B4CDE" w:rsidDel="00E403FE">
              <w:rPr>
                <w:rFonts w:eastAsia="Times New Roman"/>
              </w:rPr>
              <w:tab/>
              <w:delText xml:space="preserve">P. A. Lawson and S. M. Finegold, “Reclassification of Ruminococcus obeum as Blautia obeum comb. nov,” </w:delText>
            </w:r>
            <w:r w:rsidRPr="006B4CDE" w:rsidDel="00E403FE">
              <w:rPr>
                <w:rFonts w:eastAsia="Times New Roman"/>
                <w:i/>
                <w:iCs/>
              </w:rPr>
              <w:delText>International Journal of Systematic and Evolutionary Microbiology</w:delText>
            </w:r>
            <w:r w:rsidRPr="006B4CDE" w:rsidDel="00E403FE">
              <w:rPr>
                <w:rFonts w:eastAsia="Times New Roman"/>
              </w:rPr>
              <w:delText>, vol. 65, no. 3, pp. 789–793, Mar. 2015, doi: 10.1099/IJS.0.000015/CITE/REFWORKS.</w:delText>
            </w:r>
          </w:del>
        </w:p>
        <w:p w14:paraId="4615E9AC" w14:textId="1FBDADBD" w:rsidR="009B5B40" w:rsidRPr="006B4CDE" w:rsidDel="00E403FE" w:rsidRDefault="009B5B40">
          <w:pPr>
            <w:autoSpaceDE w:val="0"/>
            <w:autoSpaceDN w:val="0"/>
            <w:ind w:hanging="640"/>
            <w:divId w:val="1719814710"/>
            <w:rPr>
              <w:del w:id="602" w:author="Portlock, Theo" w:date="2022-02-02T16:11:00Z"/>
              <w:rFonts w:eastAsia="Times New Roman"/>
            </w:rPr>
          </w:pPr>
          <w:del w:id="603" w:author="Portlock, Theo" w:date="2022-02-02T16:11:00Z">
            <w:r w:rsidRPr="006B4CDE" w:rsidDel="00E403FE">
              <w:rPr>
                <w:rFonts w:eastAsia="Times New Roman"/>
              </w:rPr>
              <w:delText>[19]</w:delText>
            </w:r>
            <w:r w:rsidRPr="006B4CDE" w:rsidDel="00E403FE">
              <w:rPr>
                <w:rFonts w:eastAsia="Times New Roman"/>
              </w:rPr>
              <w:tab/>
              <w:delText xml:space="preserve">S. S. Socransky, A. D. Haffajee, M. A. Cugini, C. Smith, and R. L. Kent, “Microbial complexes in subgingival plaque,” </w:delText>
            </w:r>
            <w:r w:rsidRPr="006B4CDE" w:rsidDel="00E403FE">
              <w:rPr>
                <w:rFonts w:eastAsia="Times New Roman"/>
                <w:i/>
                <w:iCs/>
              </w:rPr>
              <w:delText>Journal of clinical periodontology</w:delText>
            </w:r>
            <w:r w:rsidRPr="006B4CDE" w:rsidDel="00E403FE">
              <w:rPr>
                <w:rFonts w:eastAsia="Times New Roman"/>
              </w:rPr>
              <w:delText>, vol. 25, no. 2, pp. 134–144, 1998, doi: 10.1111/J.1600-051X.1998.TB02419.X.</w:delText>
            </w:r>
          </w:del>
        </w:p>
        <w:p w14:paraId="51B24ADE" w14:textId="5DE89C79" w:rsidR="009B5B40" w:rsidRPr="006B4CDE" w:rsidDel="00E403FE" w:rsidRDefault="009B5B40">
          <w:pPr>
            <w:autoSpaceDE w:val="0"/>
            <w:autoSpaceDN w:val="0"/>
            <w:ind w:hanging="640"/>
            <w:divId w:val="154148722"/>
            <w:rPr>
              <w:del w:id="604" w:author="Portlock, Theo" w:date="2022-02-02T16:11:00Z"/>
              <w:rFonts w:eastAsia="Times New Roman"/>
            </w:rPr>
          </w:pPr>
          <w:del w:id="605" w:author="Portlock, Theo" w:date="2022-02-02T16:11:00Z">
            <w:r w:rsidRPr="006B4CDE" w:rsidDel="00E403FE">
              <w:rPr>
                <w:rFonts w:eastAsia="Times New Roman"/>
              </w:rPr>
              <w:delText>[20]</w:delText>
            </w:r>
            <w:r w:rsidRPr="006B4CDE" w:rsidDel="00E403FE">
              <w:rPr>
                <w:rFonts w:eastAsia="Times New Roman"/>
              </w:rPr>
              <w:tab/>
              <w:delText xml:space="preserve">J. Downes and W. G. Wade, “Peptostreptococcus stomatis sp. nov., isolated from the human oral cavity,” </w:delText>
            </w:r>
            <w:r w:rsidRPr="006B4CDE" w:rsidDel="00E403FE">
              <w:rPr>
                <w:rFonts w:eastAsia="Times New Roman"/>
                <w:i/>
                <w:iCs/>
              </w:rPr>
              <w:delText>International Journal of Systematic and Evolutionary Microbiology</w:delText>
            </w:r>
            <w:r w:rsidRPr="006B4CDE" w:rsidDel="00E403FE">
              <w:rPr>
                <w:rFonts w:eastAsia="Times New Roman"/>
              </w:rPr>
              <w:delText>, vol. 56, no. 4, pp. 751–754, Apr. 2006, doi: 10.1099/IJS.0.64041-0/CITE/REFWORKS.</w:delText>
            </w:r>
          </w:del>
        </w:p>
        <w:p w14:paraId="3FEF0941" w14:textId="6113236B" w:rsidR="009B5B40" w:rsidRPr="006B4CDE" w:rsidDel="00E403FE" w:rsidRDefault="009B5B40">
          <w:pPr>
            <w:autoSpaceDE w:val="0"/>
            <w:autoSpaceDN w:val="0"/>
            <w:ind w:hanging="640"/>
            <w:divId w:val="2056271998"/>
            <w:rPr>
              <w:del w:id="606" w:author="Portlock, Theo" w:date="2022-02-02T16:11:00Z"/>
              <w:rFonts w:eastAsia="Times New Roman"/>
            </w:rPr>
          </w:pPr>
          <w:del w:id="607" w:author="Portlock, Theo" w:date="2022-02-02T16:11:00Z">
            <w:r w:rsidRPr="006B4CDE" w:rsidDel="00E403FE">
              <w:rPr>
                <w:rFonts w:eastAsia="Times New Roman"/>
              </w:rPr>
              <w:delText>[21]</w:delText>
            </w:r>
            <w:r w:rsidRPr="006B4CDE" w:rsidDel="00E403FE">
              <w:rPr>
                <w:rFonts w:eastAsia="Times New Roman"/>
              </w:rPr>
              <w:tab/>
              <w:delText xml:space="preserve">I. N. Rôças and J. F. Siqueira, “Root canal microbiota of teeth with chronic apical periodontitis,” </w:delText>
            </w:r>
            <w:r w:rsidRPr="006B4CDE" w:rsidDel="00E403FE">
              <w:rPr>
                <w:rFonts w:eastAsia="Times New Roman"/>
                <w:i/>
                <w:iCs/>
              </w:rPr>
              <w:delText>Journal of Clinical Microbiology</w:delText>
            </w:r>
            <w:r w:rsidRPr="006B4CDE" w:rsidDel="00E403FE">
              <w:rPr>
                <w:rFonts w:eastAsia="Times New Roman"/>
              </w:rPr>
              <w:delText>, vol. 46, no. 11, pp. 3599–3606, Nov. 2008, doi: 10.1128/JCM.00431-08/SUPPL_FILE/RC_CHECKERBOARD_CHRONIC_APICAL_PERIODONTITIS_TABLE_APPENDIX_ONLINE.PDF.</w:delText>
            </w:r>
          </w:del>
        </w:p>
        <w:p w14:paraId="5042DDF3" w14:textId="7AB53374" w:rsidR="009B5B40" w:rsidRPr="006B4CDE" w:rsidDel="00E403FE" w:rsidRDefault="009B5B40">
          <w:pPr>
            <w:autoSpaceDE w:val="0"/>
            <w:autoSpaceDN w:val="0"/>
            <w:ind w:hanging="640"/>
            <w:divId w:val="1583369624"/>
            <w:rPr>
              <w:del w:id="608" w:author="Portlock, Theo" w:date="2022-02-02T16:11:00Z"/>
              <w:rFonts w:eastAsia="Times New Roman"/>
            </w:rPr>
          </w:pPr>
          <w:del w:id="609" w:author="Portlock, Theo" w:date="2022-02-02T16:11:00Z">
            <w:r w:rsidRPr="006B4CDE" w:rsidDel="00E403FE">
              <w:rPr>
                <w:rFonts w:eastAsia="Times New Roman"/>
              </w:rPr>
              <w:delText>[22]</w:delText>
            </w:r>
            <w:r w:rsidRPr="006B4CDE" w:rsidDel="00E403FE">
              <w:rPr>
                <w:rFonts w:eastAsia="Times New Roman"/>
              </w:rPr>
              <w:tab/>
              <w:delText xml:space="preserve">S. M. Finegold </w:delText>
            </w:r>
            <w:r w:rsidRPr="006B4CDE" w:rsidDel="00E403FE">
              <w:rPr>
                <w:rFonts w:eastAsia="Times New Roman"/>
                <w:i/>
                <w:iCs/>
              </w:rPr>
              <w:delText>et al.</w:delText>
            </w:r>
            <w:r w:rsidRPr="006B4CDE" w:rsidDel="00E403FE">
              <w:rPr>
                <w:rFonts w:eastAsia="Times New Roman"/>
              </w:rPr>
              <w:delText xml:space="preserve">, “Clostridium clostridioforme: A mixture of three clinically important species,” </w:delText>
            </w:r>
            <w:r w:rsidRPr="006B4CDE" w:rsidDel="00E403FE">
              <w:rPr>
                <w:rFonts w:eastAsia="Times New Roman"/>
                <w:i/>
                <w:iCs/>
              </w:rPr>
              <w:delText>European Journal of Clinical Microbiology and Infectious Diseases</w:delText>
            </w:r>
            <w:r w:rsidRPr="006B4CDE" w:rsidDel="00E403FE">
              <w:rPr>
                <w:rFonts w:eastAsia="Times New Roman"/>
              </w:rPr>
              <w:delText>, vol. 24, no. 5, pp. 319–324, May 2005, doi: 10.1007/S10096-005-1334-6.</w:delText>
            </w:r>
          </w:del>
        </w:p>
        <w:p w14:paraId="30499D3A" w14:textId="7ABDE9C6" w:rsidR="009B5B40" w:rsidRPr="006B4CDE" w:rsidDel="00E403FE" w:rsidRDefault="009B5B40">
          <w:pPr>
            <w:autoSpaceDE w:val="0"/>
            <w:autoSpaceDN w:val="0"/>
            <w:ind w:hanging="640"/>
            <w:divId w:val="1325016372"/>
            <w:rPr>
              <w:del w:id="610" w:author="Portlock, Theo" w:date="2022-02-02T16:11:00Z"/>
              <w:rFonts w:eastAsia="Times New Roman"/>
            </w:rPr>
          </w:pPr>
          <w:del w:id="611" w:author="Portlock, Theo" w:date="2022-02-02T16:11:00Z">
            <w:r w:rsidRPr="006B4CDE" w:rsidDel="00E403FE">
              <w:rPr>
                <w:rFonts w:eastAsia="Times New Roman"/>
              </w:rPr>
              <w:delText>[23]</w:delText>
            </w:r>
            <w:r w:rsidRPr="006B4CDE" w:rsidDel="00E403FE">
              <w:rPr>
                <w:rFonts w:eastAsia="Times New Roman"/>
              </w:rPr>
              <w:tab/>
              <w:delText xml:space="preserve">S. M. Finegold </w:delText>
            </w:r>
            <w:r w:rsidRPr="006B4CDE" w:rsidDel="00E403FE">
              <w:rPr>
                <w:rFonts w:eastAsia="Times New Roman"/>
                <w:i/>
                <w:iCs/>
              </w:rPr>
              <w:delText>et al.</w:delText>
            </w:r>
            <w:r w:rsidRPr="006B4CDE" w:rsidDel="00E403FE">
              <w:rPr>
                <w:rFonts w:eastAsia="Times New Roman"/>
              </w:rPr>
              <w:delText xml:space="preserve">, “Clostridium clostridioforme: A mixture of three clinically important species,” </w:delText>
            </w:r>
            <w:r w:rsidRPr="006B4CDE" w:rsidDel="00E403FE">
              <w:rPr>
                <w:rFonts w:eastAsia="Times New Roman"/>
                <w:i/>
                <w:iCs/>
              </w:rPr>
              <w:delText>European Journal of Clinical Microbiology and Infectious Diseases</w:delText>
            </w:r>
            <w:r w:rsidRPr="006B4CDE" w:rsidDel="00E403FE">
              <w:rPr>
                <w:rFonts w:eastAsia="Times New Roman"/>
              </w:rPr>
              <w:delText>, vol. 24, no. 5, pp. 319–324, May 2005, doi: 10.1007/S10096-005-1334-6.</w:delText>
            </w:r>
          </w:del>
        </w:p>
        <w:p w14:paraId="13218DC5" w14:textId="661D000E" w:rsidR="009B5B40" w:rsidRPr="006B4CDE" w:rsidDel="00E403FE" w:rsidRDefault="009B5B40">
          <w:pPr>
            <w:autoSpaceDE w:val="0"/>
            <w:autoSpaceDN w:val="0"/>
            <w:ind w:hanging="640"/>
            <w:divId w:val="1015040096"/>
            <w:rPr>
              <w:del w:id="612" w:author="Portlock, Theo" w:date="2022-02-02T16:11:00Z"/>
              <w:rFonts w:eastAsia="Times New Roman"/>
            </w:rPr>
          </w:pPr>
          <w:del w:id="613" w:author="Portlock, Theo" w:date="2022-02-02T16:11:00Z">
            <w:r w:rsidRPr="006B4CDE" w:rsidDel="00E403FE">
              <w:rPr>
                <w:rFonts w:eastAsia="Times New Roman"/>
              </w:rPr>
              <w:delText>[24]</w:delText>
            </w:r>
            <w:r w:rsidRPr="006B4CDE" w:rsidDel="00E403FE">
              <w:rPr>
                <w:rFonts w:eastAsia="Times New Roman"/>
              </w:rPr>
              <w:tab/>
              <w:delText xml:space="preserve">R. García Carretero, E. Luna-Heredia, M. Olid-Velilla, and O. Vazquez-Gomez, “Bacteraemia due to Parvimonas micra, a commensal pathogen, in a patient with an oesophageal tumour,” </w:delText>
            </w:r>
            <w:r w:rsidRPr="006B4CDE" w:rsidDel="00E403FE">
              <w:rPr>
                <w:rFonts w:eastAsia="Times New Roman"/>
                <w:i/>
                <w:iCs/>
              </w:rPr>
              <w:delText>Case Reports</w:delText>
            </w:r>
            <w:r w:rsidRPr="006B4CDE" w:rsidDel="00E403FE">
              <w:rPr>
                <w:rFonts w:eastAsia="Times New Roman"/>
              </w:rPr>
              <w:delText>, vol. 2016, p. bcr2016217740, Nov. 2016, doi: 10.1136/BCR-2016-217740.</w:delText>
            </w:r>
          </w:del>
        </w:p>
        <w:p w14:paraId="09486DED" w14:textId="1849D659" w:rsidR="009B5B40" w:rsidRPr="006B4CDE" w:rsidDel="00E403FE" w:rsidRDefault="009B5B40">
          <w:pPr>
            <w:autoSpaceDE w:val="0"/>
            <w:autoSpaceDN w:val="0"/>
            <w:ind w:hanging="640"/>
            <w:divId w:val="693265193"/>
            <w:rPr>
              <w:del w:id="614" w:author="Portlock, Theo" w:date="2022-02-02T16:11:00Z"/>
              <w:rFonts w:eastAsia="Times New Roman"/>
            </w:rPr>
          </w:pPr>
          <w:del w:id="615" w:author="Portlock, Theo" w:date="2022-02-02T16:11:00Z">
            <w:r w:rsidRPr="006B4CDE" w:rsidDel="00E403FE">
              <w:rPr>
                <w:rFonts w:eastAsia="Times New Roman"/>
              </w:rPr>
              <w:delText>[25]</w:delText>
            </w:r>
            <w:r w:rsidRPr="006B4CDE" w:rsidDel="00E403FE">
              <w:rPr>
                <w:rFonts w:eastAsia="Times New Roman"/>
              </w:rPr>
              <w:tab/>
              <w:delText xml:space="preserve">M. Castellarin </w:delText>
            </w:r>
            <w:r w:rsidRPr="006B4CDE" w:rsidDel="00E403FE">
              <w:rPr>
                <w:rFonts w:eastAsia="Times New Roman"/>
                <w:i/>
                <w:iCs/>
              </w:rPr>
              <w:delText>et al.</w:delText>
            </w:r>
            <w:r w:rsidRPr="006B4CDE" w:rsidDel="00E403FE">
              <w:rPr>
                <w:rFonts w:eastAsia="Times New Roman"/>
              </w:rPr>
              <w:delText xml:space="preserve">, “Fusobacterium nucleatum infection is prevalent in human colorectal carcinoma,” </w:delText>
            </w:r>
            <w:r w:rsidRPr="006B4CDE" w:rsidDel="00E403FE">
              <w:rPr>
                <w:rFonts w:eastAsia="Times New Roman"/>
                <w:i/>
                <w:iCs/>
              </w:rPr>
              <w:delText>Genome Research</w:delText>
            </w:r>
            <w:r w:rsidRPr="006B4CDE" w:rsidDel="00E403FE">
              <w:rPr>
                <w:rFonts w:eastAsia="Times New Roman"/>
              </w:rPr>
              <w:delText>, vol. 22, no. 2, pp. 299–306, Feb. 2012, doi: 10.1101/GR.126516.111.</w:delText>
            </w:r>
          </w:del>
        </w:p>
        <w:p w14:paraId="3AADC8C8" w14:textId="1B78ACF5" w:rsidR="009B5B40" w:rsidRPr="006B4CDE" w:rsidDel="00E403FE" w:rsidRDefault="009B5B40">
          <w:pPr>
            <w:autoSpaceDE w:val="0"/>
            <w:autoSpaceDN w:val="0"/>
            <w:ind w:hanging="640"/>
            <w:divId w:val="814835512"/>
            <w:rPr>
              <w:del w:id="616" w:author="Portlock, Theo" w:date="2022-02-02T16:11:00Z"/>
              <w:rFonts w:eastAsia="Times New Roman"/>
            </w:rPr>
          </w:pPr>
          <w:del w:id="617" w:author="Portlock, Theo" w:date="2022-02-02T16:11:00Z">
            <w:r w:rsidRPr="006B4CDE" w:rsidDel="00E403FE">
              <w:rPr>
                <w:rFonts w:eastAsia="Times New Roman"/>
              </w:rPr>
              <w:delText>[26]</w:delText>
            </w:r>
            <w:r w:rsidRPr="006B4CDE" w:rsidDel="00E403FE">
              <w:rPr>
                <w:rFonts w:eastAsia="Times New Roman"/>
              </w:rPr>
              <w:tab/>
              <w:delText xml:space="preserve">A. D. Kostic </w:delText>
            </w:r>
            <w:r w:rsidRPr="006B4CDE" w:rsidDel="00E403FE">
              <w:rPr>
                <w:rFonts w:eastAsia="Times New Roman"/>
                <w:i/>
                <w:iCs/>
              </w:rPr>
              <w:delText>et al.</w:delText>
            </w:r>
            <w:r w:rsidRPr="006B4CDE" w:rsidDel="00E403FE">
              <w:rPr>
                <w:rFonts w:eastAsia="Times New Roman"/>
              </w:rPr>
              <w:delText xml:space="preserve">, “Genomic analysis identifies association of Fusobacterium with colorectal carcinoma,” </w:delText>
            </w:r>
            <w:r w:rsidRPr="006B4CDE" w:rsidDel="00E403FE">
              <w:rPr>
                <w:rFonts w:eastAsia="Times New Roman"/>
                <w:i/>
                <w:iCs/>
              </w:rPr>
              <w:delText>Genome research</w:delText>
            </w:r>
            <w:r w:rsidRPr="006B4CDE" w:rsidDel="00E403FE">
              <w:rPr>
                <w:rFonts w:eastAsia="Times New Roman"/>
              </w:rPr>
              <w:delText>, vol. 22, no. 2, pp. 292–298, Feb. 2012, doi: 10.1101/GR.126573.111.</w:delText>
            </w:r>
          </w:del>
        </w:p>
        <w:p w14:paraId="37FC7686" w14:textId="5D03E367" w:rsidR="009B5B40" w:rsidRPr="006B4CDE" w:rsidDel="00E403FE" w:rsidRDefault="009B5B40">
          <w:pPr>
            <w:autoSpaceDE w:val="0"/>
            <w:autoSpaceDN w:val="0"/>
            <w:ind w:hanging="640"/>
            <w:divId w:val="59908929"/>
            <w:rPr>
              <w:del w:id="618" w:author="Portlock, Theo" w:date="2022-02-02T16:11:00Z"/>
              <w:rFonts w:eastAsia="Times New Roman"/>
            </w:rPr>
          </w:pPr>
          <w:del w:id="619" w:author="Portlock, Theo" w:date="2022-02-02T16:11:00Z">
            <w:r w:rsidRPr="006B4CDE" w:rsidDel="00E403FE">
              <w:rPr>
                <w:rFonts w:eastAsia="Times New Roman"/>
              </w:rPr>
              <w:delText>[27]</w:delText>
            </w:r>
            <w:r w:rsidRPr="006B4CDE" w:rsidDel="00E403FE">
              <w:rPr>
                <w:rFonts w:eastAsia="Times New Roman"/>
              </w:rPr>
              <w:tab/>
              <w:delText xml:space="preserve">S. Elsayed and K. Zhang, “Bacteremia caused by Clostridium symbiosum,” </w:delText>
            </w:r>
            <w:r w:rsidRPr="006B4CDE" w:rsidDel="00E403FE">
              <w:rPr>
                <w:rFonts w:eastAsia="Times New Roman"/>
                <w:i/>
                <w:iCs/>
              </w:rPr>
              <w:delText>Journal of Clinical Microbiology</w:delText>
            </w:r>
            <w:r w:rsidRPr="006B4CDE" w:rsidDel="00E403FE">
              <w:rPr>
                <w:rFonts w:eastAsia="Times New Roman"/>
              </w:rPr>
              <w:delText>, vol. 42, no. 9, pp. 4390–4392, Sep. 2004, doi: 10.1128/JCM.42.9.4390-4392.2004/ASSET/B89B4319-EA1D-43AE-8C46-006139A78CE7/ASSETS/GRAPHIC/ZJM0090445920001.JPEG.</w:delText>
            </w:r>
          </w:del>
        </w:p>
        <w:p w14:paraId="6B5BD2A9" w14:textId="274877DB" w:rsidR="009B5B40" w:rsidRPr="006B4CDE" w:rsidDel="00E403FE" w:rsidRDefault="009B5B40">
          <w:pPr>
            <w:autoSpaceDE w:val="0"/>
            <w:autoSpaceDN w:val="0"/>
            <w:ind w:hanging="640"/>
            <w:divId w:val="2708421"/>
            <w:rPr>
              <w:del w:id="620" w:author="Portlock, Theo" w:date="2022-02-02T16:11:00Z"/>
              <w:rFonts w:eastAsia="Times New Roman"/>
            </w:rPr>
          </w:pPr>
          <w:del w:id="621" w:author="Portlock, Theo" w:date="2022-02-02T16:11:00Z">
            <w:r w:rsidRPr="006B4CDE" w:rsidDel="00E403FE">
              <w:rPr>
                <w:rFonts w:eastAsia="Times New Roman"/>
              </w:rPr>
              <w:delText>[28]</w:delText>
            </w:r>
            <w:r w:rsidRPr="006B4CDE" w:rsidDel="00E403FE">
              <w:rPr>
                <w:rFonts w:eastAsia="Times New Roman"/>
              </w:rPr>
              <w:tab/>
              <w:delText xml:space="preserve">H. Rytter </w:delText>
            </w:r>
            <w:r w:rsidRPr="006B4CDE" w:rsidDel="00E403FE">
              <w:rPr>
                <w:rFonts w:eastAsia="Times New Roman"/>
                <w:i/>
                <w:iCs/>
              </w:rPr>
              <w:delText>et al.</w:delText>
            </w:r>
            <w:r w:rsidRPr="006B4CDE" w:rsidDel="00E403FE">
              <w:rPr>
                <w:rFonts w:eastAsia="Times New Roman"/>
              </w:rPr>
              <w:delText xml:space="preserve">, “The pentose phosphate pathway constitutes a major metabolic hub in pathogenic Francisella,” </w:delText>
            </w:r>
            <w:r w:rsidRPr="006B4CDE" w:rsidDel="00E403FE">
              <w:rPr>
                <w:rFonts w:eastAsia="Times New Roman"/>
                <w:i/>
                <w:iCs/>
              </w:rPr>
              <w:delText>PLOS Pathogens</w:delText>
            </w:r>
            <w:r w:rsidRPr="006B4CDE" w:rsidDel="00E403FE">
              <w:rPr>
                <w:rFonts w:eastAsia="Times New Roman"/>
              </w:rPr>
              <w:delText>, vol. 17, no. 8, p. e1009326, Aug. 2021, doi: 10.1371/JOURNAL.PPAT.1009326.</w:delText>
            </w:r>
          </w:del>
        </w:p>
        <w:p w14:paraId="3CAD9162" w14:textId="621D85EA" w:rsidR="009B5B40" w:rsidRPr="006B4CDE" w:rsidDel="00E403FE" w:rsidRDefault="009B5B40">
          <w:pPr>
            <w:autoSpaceDE w:val="0"/>
            <w:autoSpaceDN w:val="0"/>
            <w:ind w:hanging="640"/>
            <w:divId w:val="1006130227"/>
            <w:rPr>
              <w:del w:id="622" w:author="Portlock, Theo" w:date="2022-02-02T16:11:00Z"/>
              <w:rFonts w:eastAsia="Times New Roman"/>
            </w:rPr>
          </w:pPr>
          <w:del w:id="623" w:author="Portlock, Theo" w:date="2022-02-02T16:11:00Z">
            <w:r w:rsidRPr="006B4CDE" w:rsidDel="00E403FE">
              <w:rPr>
                <w:rFonts w:eastAsia="Times New Roman"/>
              </w:rPr>
              <w:delText>[29]</w:delText>
            </w:r>
            <w:r w:rsidRPr="006B4CDE" w:rsidDel="00E403FE">
              <w:rPr>
                <w:rFonts w:eastAsia="Times New Roman"/>
              </w:rPr>
              <w:tab/>
              <w:delText xml:space="preserve">D. A. Garsin, “Ethanolamine utilization in bacterial pathogens: roles and regulation,” </w:delText>
            </w:r>
            <w:r w:rsidRPr="006B4CDE" w:rsidDel="00E403FE">
              <w:rPr>
                <w:rFonts w:eastAsia="Times New Roman"/>
                <w:i/>
                <w:iCs/>
              </w:rPr>
              <w:delText>Nature Reviews Microbiology 2010 8:4</w:delText>
            </w:r>
            <w:r w:rsidRPr="006B4CDE" w:rsidDel="00E403FE">
              <w:rPr>
                <w:rFonts w:eastAsia="Times New Roman"/>
              </w:rPr>
              <w:delText>, vol. 8, no. 4, pp. 290–295, Apr. 2010, doi: 10.1038/nrmicro2334.</w:delText>
            </w:r>
          </w:del>
        </w:p>
        <w:p w14:paraId="69AF3D55" w14:textId="5114651A" w:rsidR="009B5B40" w:rsidRPr="006B4CDE" w:rsidDel="00E403FE" w:rsidRDefault="009B5B40">
          <w:pPr>
            <w:autoSpaceDE w:val="0"/>
            <w:autoSpaceDN w:val="0"/>
            <w:ind w:hanging="640"/>
            <w:divId w:val="1387876275"/>
            <w:rPr>
              <w:del w:id="624" w:author="Portlock, Theo" w:date="2022-02-02T16:11:00Z"/>
              <w:rFonts w:eastAsia="Times New Roman"/>
            </w:rPr>
          </w:pPr>
          <w:del w:id="625" w:author="Portlock, Theo" w:date="2022-02-02T16:11:00Z">
            <w:r w:rsidRPr="006B4CDE" w:rsidDel="00E403FE">
              <w:rPr>
                <w:rFonts w:eastAsia="Times New Roman"/>
              </w:rPr>
              <w:delText>[30]</w:delText>
            </w:r>
            <w:r w:rsidRPr="006B4CDE" w:rsidDel="00E403FE">
              <w:rPr>
                <w:rFonts w:eastAsia="Times New Roman"/>
              </w:rPr>
              <w:tab/>
              <w:delText xml:space="preserve">V. C. Patel </w:delText>
            </w:r>
            <w:r w:rsidRPr="006B4CDE" w:rsidDel="00E403FE">
              <w:rPr>
                <w:rFonts w:eastAsia="Times New Roman"/>
                <w:i/>
                <w:iCs/>
              </w:rPr>
              <w:delText>et al.</w:delText>
            </w:r>
            <w:r w:rsidRPr="006B4CDE" w:rsidDel="00E403FE">
              <w:rPr>
                <w:rFonts w:eastAsia="Times New Roman"/>
              </w:rPr>
              <w:delText xml:space="preserve">, “Rifaximin-α reduces gut-derived inflammation and mucin degradation in cirrhosis and encephalopathy: RIFSYS randomised controlled trial,” </w:delText>
            </w:r>
            <w:r w:rsidRPr="006B4CDE" w:rsidDel="00E403FE">
              <w:rPr>
                <w:rFonts w:eastAsia="Times New Roman"/>
                <w:i/>
                <w:iCs/>
              </w:rPr>
              <w:delText>Journal of hepatology</w:delText>
            </w:r>
            <w:r w:rsidRPr="006B4CDE" w:rsidDel="00E403FE">
              <w:rPr>
                <w:rFonts w:eastAsia="Times New Roman"/>
              </w:rPr>
              <w:delText>, Sep. 2021, doi: 10.1016/J.JHEP.2021.09.010.</w:delText>
            </w:r>
          </w:del>
        </w:p>
        <w:p w14:paraId="02D0D2D4" w14:textId="24C1E4EA" w:rsidR="009B5B40" w:rsidRPr="006B4CDE" w:rsidDel="00E403FE" w:rsidRDefault="009B5B40">
          <w:pPr>
            <w:autoSpaceDE w:val="0"/>
            <w:autoSpaceDN w:val="0"/>
            <w:ind w:hanging="640"/>
            <w:divId w:val="364870421"/>
            <w:rPr>
              <w:del w:id="626" w:author="Portlock, Theo" w:date="2022-02-02T16:11:00Z"/>
              <w:rFonts w:eastAsia="Times New Roman"/>
            </w:rPr>
          </w:pPr>
          <w:del w:id="627" w:author="Portlock, Theo" w:date="2022-02-02T16:11:00Z">
            <w:r w:rsidRPr="006B4CDE" w:rsidDel="00E403FE">
              <w:rPr>
                <w:rFonts w:eastAsia="Times New Roman"/>
              </w:rPr>
              <w:delText>[31]</w:delText>
            </w:r>
            <w:r w:rsidRPr="006B4CDE" w:rsidDel="00E403FE">
              <w:rPr>
                <w:rFonts w:eastAsia="Times New Roman"/>
              </w:rPr>
              <w:tab/>
              <w:delText xml:space="preserve">J. Behary </w:delText>
            </w:r>
            <w:r w:rsidRPr="006B4CDE" w:rsidDel="00E403FE">
              <w:rPr>
                <w:rFonts w:eastAsia="Times New Roman"/>
                <w:i/>
                <w:iCs/>
              </w:rPr>
              <w:delText>et al.</w:delText>
            </w:r>
            <w:r w:rsidRPr="006B4CDE" w:rsidDel="00E403FE">
              <w:rPr>
                <w:rFonts w:eastAsia="Times New Roman"/>
              </w:rPr>
              <w:delText xml:space="preserve">, “Gut microbiota impact on the peripheral immune response in non-alcoholic fatty liver disease related hepatocellular carcinoma,” </w:delText>
            </w:r>
            <w:r w:rsidRPr="006B4CDE" w:rsidDel="00E403FE">
              <w:rPr>
                <w:rFonts w:eastAsia="Times New Roman"/>
                <w:i/>
                <w:iCs/>
              </w:rPr>
              <w:delText>Nature Communications 2021 12:1</w:delText>
            </w:r>
            <w:r w:rsidRPr="006B4CDE" w:rsidDel="00E403FE">
              <w:rPr>
                <w:rFonts w:eastAsia="Times New Roman"/>
              </w:rPr>
              <w:delText>, vol. 12, no. 1, pp. 1–14, Jan. 2021, doi: 10.1038/s41467-020-20422-7.</w:delText>
            </w:r>
          </w:del>
        </w:p>
        <w:p w14:paraId="2034C68A" w14:textId="19F1CBF0" w:rsidR="009B5B40" w:rsidRPr="006B4CDE" w:rsidDel="00E403FE" w:rsidRDefault="009B5B40">
          <w:pPr>
            <w:autoSpaceDE w:val="0"/>
            <w:autoSpaceDN w:val="0"/>
            <w:ind w:hanging="640"/>
            <w:divId w:val="1906797699"/>
            <w:rPr>
              <w:del w:id="628" w:author="Portlock, Theo" w:date="2022-02-02T16:11:00Z"/>
              <w:rFonts w:eastAsia="Times New Roman"/>
            </w:rPr>
          </w:pPr>
          <w:del w:id="629" w:author="Portlock, Theo" w:date="2022-02-02T16:11:00Z">
            <w:r w:rsidRPr="006B4CDE" w:rsidDel="00E403FE">
              <w:rPr>
                <w:rFonts w:eastAsia="Times New Roman"/>
              </w:rPr>
              <w:delText>[32]</w:delText>
            </w:r>
            <w:r w:rsidRPr="006B4CDE" w:rsidDel="00E403FE">
              <w:rPr>
                <w:rFonts w:eastAsia="Times New Roman"/>
              </w:rPr>
              <w:tab/>
              <w:delText xml:space="preserve">Z. Ye </w:delText>
            </w:r>
            <w:r w:rsidRPr="006B4CDE" w:rsidDel="00E403FE">
              <w:rPr>
                <w:rFonts w:eastAsia="Times New Roman"/>
                <w:i/>
                <w:iCs/>
              </w:rPr>
              <w:delText>et al.</w:delText>
            </w:r>
            <w:r w:rsidRPr="006B4CDE" w:rsidDel="00E403FE">
              <w:rPr>
                <w:rFonts w:eastAsia="Times New Roman"/>
              </w:rPr>
              <w:delText xml:space="preserve">, “Altered gut microbiome composition in patients with Vogt-Koyanagi-Harada disease,” </w:delText>
            </w:r>
            <w:r w:rsidRPr="006B4CDE" w:rsidDel="00E403FE">
              <w:rPr>
                <w:rFonts w:eastAsia="Times New Roman"/>
                <w:i/>
                <w:iCs/>
              </w:rPr>
              <w:delText>Gut microbes</w:delText>
            </w:r>
            <w:r w:rsidRPr="006B4CDE" w:rsidDel="00E403FE">
              <w:rPr>
                <w:rFonts w:eastAsia="Times New Roman"/>
              </w:rPr>
              <w:delText>, vol. 11, no. 3, pp. 539–555, May 2020, doi: 10.1080/19490976.2019.1700754.</w:delText>
            </w:r>
          </w:del>
        </w:p>
        <w:p w14:paraId="23B16677" w14:textId="0B05D11F" w:rsidR="009B5B40" w:rsidRPr="006B4CDE" w:rsidDel="00E403FE" w:rsidRDefault="009B5B40">
          <w:pPr>
            <w:autoSpaceDE w:val="0"/>
            <w:autoSpaceDN w:val="0"/>
            <w:ind w:hanging="640"/>
            <w:divId w:val="330453073"/>
            <w:rPr>
              <w:del w:id="630" w:author="Portlock, Theo" w:date="2022-02-02T16:11:00Z"/>
              <w:rFonts w:eastAsia="Times New Roman"/>
            </w:rPr>
          </w:pPr>
          <w:del w:id="631" w:author="Portlock, Theo" w:date="2022-02-02T16:11:00Z">
            <w:r w:rsidRPr="006B4CDE" w:rsidDel="00E403FE">
              <w:rPr>
                <w:rFonts w:eastAsia="Times New Roman"/>
              </w:rPr>
              <w:delText>[33]</w:delText>
            </w:r>
            <w:r w:rsidRPr="006B4CDE" w:rsidDel="00E403FE">
              <w:rPr>
                <w:rFonts w:eastAsia="Times New Roman"/>
              </w:rPr>
              <w:tab/>
              <w:delText xml:space="preserve">Y. Wu </w:delText>
            </w:r>
            <w:r w:rsidRPr="006B4CDE" w:rsidDel="00E403FE">
              <w:rPr>
                <w:rFonts w:eastAsia="Times New Roman"/>
                <w:i/>
                <w:iCs/>
              </w:rPr>
              <w:delText>et al.</w:delText>
            </w:r>
            <w:r w:rsidRPr="006B4CDE" w:rsidDel="00E403FE">
              <w:rPr>
                <w:rFonts w:eastAsia="Times New Roman"/>
              </w:rPr>
              <w:delText xml:space="preserve">, “Identification of microbial markers across populations in early detection of colorectal cancer,” </w:delText>
            </w:r>
            <w:r w:rsidRPr="006B4CDE" w:rsidDel="00E403FE">
              <w:rPr>
                <w:rFonts w:eastAsia="Times New Roman"/>
                <w:i/>
                <w:iCs/>
              </w:rPr>
              <w:delText>Nature Communications 2021 12:1</w:delText>
            </w:r>
            <w:r w:rsidRPr="006B4CDE" w:rsidDel="00E403FE">
              <w:rPr>
                <w:rFonts w:eastAsia="Times New Roman"/>
              </w:rPr>
              <w:delText>, vol. 12, no. 1, pp. 1–13, May 2021, doi: 10.1038/s41467-021-23265-y.</w:delText>
            </w:r>
          </w:del>
        </w:p>
        <w:p w14:paraId="67B4B4E6" w14:textId="513ED39F" w:rsidR="009B5B40" w:rsidRPr="006B4CDE" w:rsidDel="00E403FE" w:rsidRDefault="009B5B40">
          <w:pPr>
            <w:autoSpaceDE w:val="0"/>
            <w:autoSpaceDN w:val="0"/>
            <w:ind w:hanging="640"/>
            <w:divId w:val="1546867024"/>
            <w:rPr>
              <w:del w:id="632" w:author="Portlock, Theo" w:date="2022-02-02T16:11:00Z"/>
              <w:rFonts w:eastAsia="Times New Roman"/>
            </w:rPr>
          </w:pPr>
          <w:del w:id="633" w:author="Portlock, Theo" w:date="2022-02-02T16:11:00Z">
            <w:r w:rsidRPr="006B4CDE" w:rsidDel="00E403FE">
              <w:rPr>
                <w:rFonts w:eastAsia="Times New Roman"/>
              </w:rPr>
              <w:delText>[34]</w:delText>
            </w:r>
            <w:r w:rsidRPr="006B4CDE" w:rsidDel="00E403FE">
              <w:rPr>
                <w:rFonts w:eastAsia="Times New Roman"/>
              </w:rPr>
              <w:tab/>
              <w:delText xml:space="preserve">M. S. Riaz Rajoka </w:delText>
            </w:r>
            <w:r w:rsidRPr="006B4CDE" w:rsidDel="00E403FE">
              <w:rPr>
                <w:rFonts w:eastAsia="Times New Roman"/>
                <w:i/>
                <w:iCs/>
              </w:rPr>
              <w:delText>et al.</w:delText>
            </w:r>
            <w:r w:rsidRPr="006B4CDE" w:rsidDel="00E403FE">
              <w:rPr>
                <w:rFonts w:eastAsia="Times New Roman"/>
              </w:rPr>
              <w:delText xml:space="preserve">, “Interaction between diet composition and gut microbiota and its impact on gastrointestinal tract health,” </w:delText>
            </w:r>
            <w:r w:rsidRPr="006B4CDE" w:rsidDel="00E403FE">
              <w:rPr>
                <w:rFonts w:eastAsia="Times New Roman"/>
                <w:i/>
                <w:iCs/>
              </w:rPr>
              <w:delText>Food Science and Human Wellness</w:delText>
            </w:r>
            <w:r w:rsidRPr="006B4CDE" w:rsidDel="00E403FE">
              <w:rPr>
                <w:rFonts w:eastAsia="Times New Roman"/>
              </w:rPr>
              <w:delText>, vol. 6, no. 3, pp. 121–130, Sep. 2017, doi: 10.1016/J.FSHW.2017.07.003.</w:delText>
            </w:r>
          </w:del>
        </w:p>
        <w:p w14:paraId="1A8CDB4F" w14:textId="3206BD50" w:rsidR="009B5B40" w:rsidRPr="006B4CDE" w:rsidDel="00E403FE" w:rsidRDefault="009B5B40">
          <w:pPr>
            <w:autoSpaceDE w:val="0"/>
            <w:autoSpaceDN w:val="0"/>
            <w:ind w:hanging="640"/>
            <w:divId w:val="162093945"/>
            <w:rPr>
              <w:del w:id="634" w:author="Portlock, Theo" w:date="2022-02-02T16:11:00Z"/>
              <w:rFonts w:eastAsia="Times New Roman"/>
            </w:rPr>
          </w:pPr>
          <w:del w:id="635" w:author="Portlock, Theo" w:date="2022-02-02T16:11:00Z">
            <w:r w:rsidRPr="006B4CDE" w:rsidDel="00E403FE">
              <w:rPr>
                <w:rFonts w:eastAsia="Times New Roman"/>
              </w:rPr>
              <w:delText>[35]</w:delText>
            </w:r>
            <w:r w:rsidRPr="006B4CDE" w:rsidDel="00E403FE">
              <w:rPr>
                <w:rFonts w:eastAsia="Times New Roman"/>
              </w:rPr>
              <w:tab/>
              <w:delText xml:space="preserve">W. Shen, H. R. Gaskins, and M. K. McIntosh, “Influence of dietary fat on intestinal microbes, inflammation, barrier function and metabolic outcomes,” </w:delText>
            </w:r>
            <w:r w:rsidRPr="006B4CDE" w:rsidDel="00E403FE">
              <w:rPr>
                <w:rFonts w:eastAsia="Times New Roman"/>
                <w:i/>
                <w:iCs/>
              </w:rPr>
              <w:delText>The Journal of Nutritional Biochemistry</w:delText>
            </w:r>
            <w:r w:rsidRPr="006B4CDE" w:rsidDel="00E403FE">
              <w:rPr>
                <w:rFonts w:eastAsia="Times New Roman"/>
              </w:rPr>
              <w:delText>, vol. 25, no. 3, pp. 270–280, Mar. 2014, doi: 10.1016/J.JNUTBIO.2013.09.009.</w:delText>
            </w:r>
          </w:del>
        </w:p>
        <w:p w14:paraId="28C633ED" w14:textId="412D4A77" w:rsidR="009B5B40" w:rsidRPr="006B4CDE" w:rsidDel="00E403FE" w:rsidRDefault="009B5B40">
          <w:pPr>
            <w:autoSpaceDE w:val="0"/>
            <w:autoSpaceDN w:val="0"/>
            <w:ind w:hanging="640"/>
            <w:divId w:val="1357779854"/>
            <w:rPr>
              <w:del w:id="636" w:author="Portlock, Theo" w:date="2022-02-02T16:11:00Z"/>
              <w:rFonts w:eastAsia="Times New Roman"/>
            </w:rPr>
          </w:pPr>
          <w:del w:id="637" w:author="Portlock, Theo" w:date="2022-02-02T16:11:00Z">
            <w:r w:rsidRPr="006B4CDE" w:rsidDel="00E403FE">
              <w:rPr>
                <w:rFonts w:eastAsia="Times New Roman"/>
              </w:rPr>
              <w:delText>[36]</w:delText>
            </w:r>
            <w:r w:rsidRPr="006B4CDE" w:rsidDel="00E403FE">
              <w:rPr>
                <w:rFonts w:eastAsia="Times New Roman"/>
              </w:rPr>
              <w:tab/>
              <w:delText xml:space="preserve">A. Vich Vila </w:delText>
            </w:r>
            <w:r w:rsidRPr="006B4CDE" w:rsidDel="00E403FE">
              <w:rPr>
                <w:rFonts w:eastAsia="Times New Roman"/>
                <w:i/>
                <w:iCs/>
              </w:rPr>
              <w:delText>et al.</w:delText>
            </w:r>
            <w:r w:rsidRPr="006B4CDE" w:rsidDel="00E403FE">
              <w:rPr>
                <w:rFonts w:eastAsia="Times New Roman"/>
              </w:rPr>
              <w:delText xml:space="preserve">, “Impact of commonly used drugs on the composition and metabolic function of the gut microbiota,” </w:delText>
            </w:r>
            <w:r w:rsidRPr="006B4CDE" w:rsidDel="00E403FE">
              <w:rPr>
                <w:rFonts w:eastAsia="Times New Roman"/>
                <w:i/>
                <w:iCs/>
              </w:rPr>
              <w:delText>Nature Communications 2020 11:1</w:delText>
            </w:r>
            <w:r w:rsidRPr="006B4CDE" w:rsidDel="00E403FE">
              <w:rPr>
                <w:rFonts w:eastAsia="Times New Roman"/>
              </w:rPr>
              <w:delText>, vol. 11, no. 1, pp. 1–11, Jan. 2020, doi: 10.1038/s41467-019-14177-z.</w:delText>
            </w:r>
          </w:del>
        </w:p>
        <w:p w14:paraId="56C2D6D9" w14:textId="28306F5E" w:rsidR="009B5B40" w:rsidRPr="006B4CDE" w:rsidDel="00E403FE" w:rsidRDefault="009B5B40">
          <w:pPr>
            <w:autoSpaceDE w:val="0"/>
            <w:autoSpaceDN w:val="0"/>
            <w:ind w:hanging="640"/>
            <w:divId w:val="715668202"/>
            <w:rPr>
              <w:del w:id="638" w:author="Portlock, Theo" w:date="2022-02-02T16:11:00Z"/>
              <w:rFonts w:eastAsia="Times New Roman"/>
            </w:rPr>
          </w:pPr>
          <w:del w:id="639" w:author="Portlock, Theo" w:date="2022-02-02T16:11:00Z">
            <w:r w:rsidRPr="006B4CDE" w:rsidDel="00E403FE">
              <w:rPr>
                <w:rFonts w:eastAsia="Times New Roman"/>
              </w:rPr>
              <w:delText>[37]</w:delText>
            </w:r>
            <w:r w:rsidRPr="006B4CDE" w:rsidDel="00E403FE">
              <w:rPr>
                <w:rFonts w:eastAsia="Times New Roman"/>
              </w:rPr>
              <w:tab/>
              <w:delText xml:space="preserve">R. K. Weersma, A. Zhernakova, and J. Fu, “Interaction between drugs and the gut microbiome,” </w:delText>
            </w:r>
            <w:r w:rsidRPr="006B4CDE" w:rsidDel="00E403FE">
              <w:rPr>
                <w:rFonts w:eastAsia="Times New Roman"/>
                <w:i/>
                <w:iCs/>
              </w:rPr>
              <w:delText>Gut</w:delText>
            </w:r>
            <w:r w:rsidRPr="006B4CDE" w:rsidDel="00E403FE">
              <w:rPr>
                <w:rFonts w:eastAsia="Times New Roman"/>
              </w:rPr>
              <w:delText>, vol. 69, no. 8, pp. 1510–1519, Aug. 2020, doi: 10.1136/GUTJNL-2019-320204.</w:delText>
            </w:r>
          </w:del>
        </w:p>
        <w:p w14:paraId="0BB9352D" w14:textId="50E522B3" w:rsidR="009B5B40" w:rsidRPr="006B4CDE" w:rsidDel="00E403FE" w:rsidRDefault="009B5B40">
          <w:pPr>
            <w:autoSpaceDE w:val="0"/>
            <w:autoSpaceDN w:val="0"/>
            <w:ind w:hanging="640"/>
            <w:divId w:val="1143960529"/>
            <w:rPr>
              <w:del w:id="640" w:author="Portlock, Theo" w:date="2022-02-02T16:11:00Z"/>
              <w:rFonts w:eastAsia="Times New Roman"/>
            </w:rPr>
          </w:pPr>
          <w:del w:id="641" w:author="Portlock, Theo" w:date="2022-02-02T16:11:00Z">
            <w:r w:rsidRPr="006B4CDE" w:rsidDel="00E403FE">
              <w:rPr>
                <w:rFonts w:eastAsia="Times New Roman"/>
              </w:rPr>
              <w:delText>[38]</w:delText>
            </w:r>
            <w:r w:rsidRPr="006B4CDE" w:rsidDel="00E403FE">
              <w:rPr>
                <w:rFonts w:eastAsia="Times New Roman"/>
              </w:rPr>
              <w:tab/>
              <w:delText xml:space="preserve">Q. le Bastard </w:delText>
            </w:r>
            <w:r w:rsidRPr="006B4CDE" w:rsidDel="00E403FE">
              <w:rPr>
                <w:rFonts w:eastAsia="Times New Roman"/>
                <w:i/>
                <w:iCs/>
              </w:rPr>
              <w:delText>et al.</w:delText>
            </w:r>
            <w:r w:rsidRPr="006B4CDE" w:rsidDel="00E403FE">
              <w:rPr>
                <w:rFonts w:eastAsia="Times New Roman"/>
              </w:rPr>
              <w:delText xml:space="preserve">, “Systematic review: human gut dysbiosis induced by non-antibiotic prescription medications,” </w:delText>
            </w:r>
            <w:r w:rsidRPr="006B4CDE" w:rsidDel="00E403FE">
              <w:rPr>
                <w:rFonts w:eastAsia="Times New Roman"/>
                <w:i/>
                <w:iCs/>
              </w:rPr>
              <w:delText>Alimentary Pharmacology &amp; Therapeutics</w:delText>
            </w:r>
            <w:r w:rsidRPr="006B4CDE" w:rsidDel="00E403FE">
              <w:rPr>
                <w:rFonts w:eastAsia="Times New Roman"/>
              </w:rPr>
              <w:delText>, vol. 47, no. 3, pp. 332–345, Feb. 2018, doi: 10.1111/APT.14451.</w:delText>
            </w:r>
          </w:del>
        </w:p>
        <w:p w14:paraId="5B39B9DE" w14:textId="68D7A702" w:rsidR="009B5B40" w:rsidRPr="006B4CDE" w:rsidDel="00E403FE" w:rsidRDefault="009B5B40">
          <w:pPr>
            <w:autoSpaceDE w:val="0"/>
            <w:autoSpaceDN w:val="0"/>
            <w:ind w:hanging="640"/>
            <w:divId w:val="1336152439"/>
            <w:rPr>
              <w:del w:id="642" w:author="Portlock, Theo" w:date="2022-02-02T16:11:00Z"/>
              <w:rFonts w:eastAsia="Times New Roman"/>
            </w:rPr>
          </w:pPr>
          <w:del w:id="643" w:author="Portlock, Theo" w:date="2022-02-02T16:11:00Z">
            <w:r w:rsidRPr="006B4CDE" w:rsidDel="00E403FE">
              <w:rPr>
                <w:rFonts w:eastAsia="Times New Roman"/>
              </w:rPr>
              <w:delText>[39]</w:delText>
            </w:r>
            <w:r w:rsidRPr="006B4CDE" w:rsidDel="00E403FE">
              <w:rPr>
                <w:rFonts w:eastAsia="Times New Roman"/>
              </w:rPr>
              <w:tab/>
              <w:delText xml:space="preserve">H. M. Hamer, D. Jonkers, K. Venema, S. Vanhoutvin, F. J. Troost, and R. J. Brummer, “Review article: the role of butyrate on colonic function,” </w:delText>
            </w:r>
            <w:r w:rsidRPr="006B4CDE" w:rsidDel="00E403FE">
              <w:rPr>
                <w:rFonts w:eastAsia="Times New Roman"/>
                <w:i/>
                <w:iCs/>
              </w:rPr>
              <w:delText>Alimentary Pharmacology &amp; Therapeutics</w:delText>
            </w:r>
            <w:r w:rsidRPr="006B4CDE" w:rsidDel="00E403FE">
              <w:rPr>
                <w:rFonts w:eastAsia="Times New Roman"/>
              </w:rPr>
              <w:delText>, vol. 27, no. 2, pp. 104–119, Jan. 2008, doi: 10.1111/J.1365-2036.2007.03562.X.</w:delText>
            </w:r>
          </w:del>
        </w:p>
        <w:p w14:paraId="509C4E2B" w14:textId="6858B62C" w:rsidR="009B5B40" w:rsidRPr="006B4CDE" w:rsidDel="00E403FE" w:rsidRDefault="009B5B40">
          <w:pPr>
            <w:autoSpaceDE w:val="0"/>
            <w:autoSpaceDN w:val="0"/>
            <w:ind w:hanging="640"/>
            <w:divId w:val="64498710"/>
            <w:rPr>
              <w:del w:id="644" w:author="Portlock, Theo" w:date="2022-02-02T16:11:00Z"/>
              <w:rFonts w:eastAsia="Times New Roman"/>
            </w:rPr>
          </w:pPr>
          <w:del w:id="645" w:author="Portlock, Theo" w:date="2022-02-02T16:11:00Z">
            <w:r w:rsidRPr="006B4CDE" w:rsidDel="00E403FE">
              <w:rPr>
                <w:rFonts w:eastAsia="Times New Roman"/>
              </w:rPr>
              <w:delText>[40]</w:delText>
            </w:r>
            <w:r w:rsidRPr="006B4CDE" w:rsidDel="00E403FE">
              <w:rPr>
                <w:rFonts w:eastAsia="Times New Roman"/>
              </w:rPr>
              <w:tab/>
              <w:delText xml:space="preserve">S. Chen </w:delText>
            </w:r>
            <w:r w:rsidRPr="006B4CDE" w:rsidDel="00E403FE">
              <w:rPr>
                <w:rFonts w:eastAsia="Times New Roman"/>
                <w:i/>
                <w:iCs/>
              </w:rPr>
              <w:delText>et al.</w:delText>
            </w:r>
            <w:r w:rsidRPr="006B4CDE" w:rsidDel="00E403FE">
              <w:rPr>
                <w:rFonts w:eastAsia="Times New Roman"/>
              </w:rPr>
              <w:delText xml:space="preserve">, “Fusobacterium nucleatum promotes colorectal cancer metastasis by modulating KRT7-AS/KRT7,” </w:delText>
            </w:r>
            <w:r w:rsidRPr="006B4CDE" w:rsidDel="00E403FE">
              <w:rPr>
                <w:rFonts w:eastAsia="Times New Roman"/>
                <w:i/>
                <w:iCs/>
              </w:rPr>
              <w:delText>Gut Microbes</w:delText>
            </w:r>
            <w:r w:rsidRPr="006B4CDE" w:rsidDel="00E403FE">
              <w:rPr>
                <w:rFonts w:eastAsia="Times New Roman"/>
              </w:rPr>
              <w:delText>, vol. 11, no. 3, pp. 511–525, May 2020, doi: 10.1080/19490976.2019.1695494/SUPPL_FILE/KGMI_A_1695494_SM0055.DOCX.</w:delText>
            </w:r>
          </w:del>
        </w:p>
        <w:p w14:paraId="176F9D44" w14:textId="5E80B7BF" w:rsidR="009B5B40" w:rsidRPr="006B4CDE" w:rsidDel="00E403FE" w:rsidRDefault="009B5B40">
          <w:pPr>
            <w:autoSpaceDE w:val="0"/>
            <w:autoSpaceDN w:val="0"/>
            <w:ind w:hanging="640"/>
            <w:divId w:val="1776900330"/>
            <w:rPr>
              <w:del w:id="646" w:author="Portlock, Theo" w:date="2022-02-02T16:11:00Z"/>
              <w:rFonts w:eastAsia="Times New Roman"/>
            </w:rPr>
          </w:pPr>
          <w:del w:id="647" w:author="Portlock, Theo" w:date="2022-02-02T16:11:00Z">
            <w:r w:rsidRPr="006B4CDE" w:rsidDel="00E403FE">
              <w:rPr>
                <w:rFonts w:eastAsia="Times New Roman"/>
              </w:rPr>
              <w:delText>[41]</w:delText>
            </w:r>
            <w:r w:rsidRPr="006B4CDE" w:rsidDel="00E403FE">
              <w:rPr>
                <w:rFonts w:eastAsia="Times New Roman"/>
              </w:rPr>
              <w:tab/>
              <w:delText xml:space="preserve">M. A. Casasanta </w:delText>
            </w:r>
            <w:r w:rsidRPr="006B4CDE" w:rsidDel="00E403FE">
              <w:rPr>
                <w:rFonts w:eastAsia="Times New Roman"/>
                <w:i/>
                <w:iCs/>
              </w:rPr>
              <w:delText>et al.</w:delText>
            </w:r>
            <w:r w:rsidRPr="006B4CDE" w:rsidDel="00E403FE">
              <w:rPr>
                <w:rFonts w:eastAsia="Times New Roman"/>
              </w:rPr>
              <w:delText xml:space="preserve">, “Fusobacterium nucleatum host-cell binding and invasion induces IL-8 and CXCL1 secretion that drives colorectal cancer cell migration,” </w:delText>
            </w:r>
            <w:r w:rsidRPr="006B4CDE" w:rsidDel="00E403FE">
              <w:rPr>
                <w:rFonts w:eastAsia="Times New Roman"/>
                <w:i/>
                <w:iCs/>
              </w:rPr>
              <w:delText>Science Signaling</w:delText>
            </w:r>
            <w:r w:rsidRPr="006B4CDE" w:rsidDel="00E403FE">
              <w:rPr>
                <w:rFonts w:eastAsia="Times New Roman"/>
              </w:rPr>
              <w:delText>, vol. 13, no. 641, Jul. 2020, doi: 10.1126/SCISIGNAL.ABA9157/SUPPL_FILE/ABA9157_SM.PDF.</w:delText>
            </w:r>
          </w:del>
        </w:p>
        <w:p w14:paraId="2FF104C8" w14:textId="2219A7D2" w:rsidR="009B5B40" w:rsidRPr="006B4CDE" w:rsidDel="00E403FE" w:rsidRDefault="009B5B40">
          <w:pPr>
            <w:autoSpaceDE w:val="0"/>
            <w:autoSpaceDN w:val="0"/>
            <w:ind w:hanging="640"/>
            <w:divId w:val="674915670"/>
            <w:rPr>
              <w:del w:id="648" w:author="Portlock, Theo" w:date="2022-02-02T16:11:00Z"/>
              <w:rFonts w:eastAsia="Times New Roman"/>
            </w:rPr>
          </w:pPr>
          <w:del w:id="649" w:author="Portlock, Theo" w:date="2022-02-02T16:11:00Z">
            <w:r w:rsidRPr="006B4CDE" w:rsidDel="00E403FE">
              <w:rPr>
                <w:rFonts w:eastAsia="Times New Roman"/>
              </w:rPr>
              <w:delText>[42]</w:delText>
            </w:r>
            <w:r w:rsidRPr="006B4CDE" w:rsidDel="00E403FE">
              <w:rPr>
                <w:rFonts w:eastAsia="Times New Roman"/>
              </w:rPr>
              <w:tab/>
              <w:delText xml:space="preserve">T. Ogita, Y. Yamamoto, A. Mikami, S. Shigemori, T. Sato, and T. Shimosato, “Oral Administration of Flavonifractor plautii Strongly Suppresses Th2 Immune Responses in Mice,” </w:delText>
            </w:r>
            <w:r w:rsidRPr="006B4CDE" w:rsidDel="00E403FE">
              <w:rPr>
                <w:rFonts w:eastAsia="Times New Roman"/>
                <w:i/>
                <w:iCs/>
              </w:rPr>
              <w:delText>Frontiers in Immunology</w:delText>
            </w:r>
            <w:r w:rsidRPr="006B4CDE" w:rsidDel="00E403FE">
              <w:rPr>
                <w:rFonts w:eastAsia="Times New Roman"/>
              </w:rPr>
              <w:delText>, vol. 11, p. 379, Feb. 2020, doi: 10.3389/FIMMU.2020.00379/BIBTEX.</w:delText>
            </w:r>
          </w:del>
        </w:p>
        <w:p w14:paraId="4C5146A5" w14:textId="7889E095" w:rsidR="009B5B40" w:rsidRPr="006B4CDE" w:rsidDel="00E403FE" w:rsidRDefault="009B5B40">
          <w:pPr>
            <w:autoSpaceDE w:val="0"/>
            <w:autoSpaceDN w:val="0"/>
            <w:ind w:hanging="640"/>
            <w:divId w:val="681669022"/>
            <w:rPr>
              <w:del w:id="650" w:author="Portlock, Theo" w:date="2022-02-02T16:11:00Z"/>
              <w:rFonts w:eastAsia="Times New Roman"/>
            </w:rPr>
          </w:pPr>
          <w:del w:id="651" w:author="Portlock, Theo" w:date="2022-02-02T16:11:00Z">
            <w:r w:rsidRPr="006B4CDE" w:rsidDel="00E403FE">
              <w:rPr>
                <w:rFonts w:eastAsia="Times New Roman"/>
              </w:rPr>
              <w:delText>[43]</w:delText>
            </w:r>
            <w:r w:rsidRPr="006B4CDE" w:rsidDel="00E403FE">
              <w:rPr>
                <w:rFonts w:eastAsia="Times New Roman"/>
              </w:rPr>
              <w:tab/>
              <w:delText xml:space="preserve">H. Rytter </w:delText>
            </w:r>
            <w:r w:rsidRPr="006B4CDE" w:rsidDel="00E403FE">
              <w:rPr>
                <w:rFonts w:eastAsia="Times New Roman"/>
                <w:i/>
                <w:iCs/>
              </w:rPr>
              <w:delText>et al.</w:delText>
            </w:r>
            <w:r w:rsidRPr="006B4CDE" w:rsidDel="00E403FE">
              <w:rPr>
                <w:rFonts w:eastAsia="Times New Roman"/>
              </w:rPr>
              <w:delText xml:space="preserve">, “The pentose phosphate pathway constitutes a major metabolic hub in pathogenic Francisella,” </w:delText>
            </w:r>
            <w:r w:rsidRPr="006B4CDE" w:rsidDel="00E403FE">
              <w:rPr>
                <w:rFonts w:eastAsia="Times New Roman"/>
                <w:i/>
                <w:iCs/>
              </w:rPr>
              <w:delText>PLOS Pathogens</w:delText>
            </w:r>
            <w:r w:rsidRPr="006B4CDE" w:rsidDel="00E403FE">
              <w:rPr>
                <w:rFonts w:eastAsia="Times New Roman"/>
              </w:rPr>
              <w:delText>, vol. 17, no. 8, p. e1009326, Aug. 2021, doi: 10.1371/JOURNAL.PPAT.1009326.</w:delText>
            </w:r>
          </w:del>
        </w:p>
        <w:p w14:paraId="6510078C" w14:textId="3C16742C" w:rsidR="009B5B40" w:rsidRPr="006B4CDE" w:rsidDel="00E403FE" w:rsidRDefault="009B5B40">
          <w:pPr>
            <w:autoSpaceDE w:val="0"/>
            <w:autoSpaceDN w:val="0"/>
            <w:ind w:hanging="640"/>
            <w:divId w:val="1731345598"/>
            <w:rPr>
              <w:del w:id="652" w:author="Portlock, Theo" w:date="2022-02-02T16:11:00Z"/>
              <w:rFonts w:eastAsia="Times New Roman"/>
            </w:rPr>
          </w:pPr>
          <w:del w:id="653" w:author="Portlock, Theo" w:date="2022-02-02T16:11:00Z">
            <w:r w:rsidRPr="006B4CDE" w:rsidDel="00E403FE">
              <w:rPr>
                <w:rFonts w:eastAsia="Times New Roman"/>
              </w:rPr>
              <w:delText>[44]</w:delText>
            </w:r>
            <w:r w:rsidRPr="006B4CDE" w:rsidDel="00E403FE">
              <w:rPr>
                <w:rFonts w:eastAsia="Times New Roman"/>
              </w:rPr>
              <w:tab/>
              <w:delText xml:space="preserve">D. A. Garsin, “Ethanolamine utilization in bacterial pathogens: roles and regulation,” </w:delText>
            </w:r>
            <w:r w:rsidRPr="006B4CDE" w:rsidDel="00E403FE">
              <w:rPr>
                <w:rFonts w:eastAsia="Times New Roman"/>
                <w:i/>
                <w:iCs/>
              </w:rPr>
              <w:delText>Nature Reviews Microbiology 2010 8:4</w:delText>
            </w:r>
            <w:r w:rsidRPr="006B4CDE" w:rsidDel="00E403FE">
              <w:rPr>
                <w:rFonts w:eastAsia="Times New Roman"/>
              </w:rPr>
              <w:delText>, vol. 8, no. 4, pp. 290–295, Apr. 2010, doi: 10.1038/nrmicro2334.</w:delText>
            </w:r>
          </w:del>
        </w:p>
        <w:p w14:paraId="32FE7D5F" w14:textId="37238D6F" w:rsidR="009B5B40" w:rsidRPr="006B4CDE" w:rsidDel="00E403FE" w:rsidRDefault="009B5B40">
          <w:pPr>
            <w:autoSpaceDE w:val="0"/>
            <w:autoSpaceDN w:val="0"/>
            <w:ind w:hanging="640"/>
            <w:divId w:val="1610821833"/>
            <w:rPr>
              <w:del w:id="654" w:author="Portlock, Theo" w:date="2022-02-02T16:11:00Z"/>
              <w:rFonts w:eastAsia="Times New Roman"/>
            </w:rPr>
          </w:pPr>
          <w:del w:id="655" w:author="Portlock, Theo" w:date="2022-02-02T16:11:00Z">
            <w:r w:rsidRPr="006B4CDE" w:rsidDel="00E403FE">
              <w:rPr>
                <w:rFonts w:eastAsia="Times New Roman"/>
              </w:rPr>
              <w:delText>[45]</w:delText>
            </w:r>
            <w:r w:rsidRPr="006B4CDE" w:rsidDel="00E403FE">
              <w:rPr>
                <w:rFonts w:eastAsia="Times New Roman"/>
              </w:rPr>
              <w:tab/>
              <w:delText xml:space="preserve">R. D. Sleator, J. Wouters, C. G. M. Gahan, T. Abee, and C. Hill, “Analysis of the Role of OpuC, an Osmolyte Transport System, in Salt Tolerance and Virulence Potential of Listeria monocytogenes,” </w:delText>
            </w:r>
            <w:r w:rsidRPr="006B4CDE" w:rsidDel="00E403FE">
              <w:rPr>
                <w:rFonts w:eastAsia="Times New Roman"/>
                <w:i/>
                <w:iCs/>
              </w:rPr>
              <w:delText>Applied and Environmental Microbiology</w:delText>
            </w:r>
            <w:r w:rsidRPr="006B4CDE" w:rsidDel="00E403FE">
              <w:rPr>
                <w:rFonts w:eastAsia="Times New Roman"/>
              </w:rPr>
              <w:delText>, vol. 67, no. 6, pp. 2692–2698, Jun. 2001, doi: 10.1128/AEM.67.6.2692-2698.2001/ASSET/49E38C45-4C3C-4900-8F08-81D24F36FA09/ASSETS/GRAPHIC/AM0611704004.JPEG.</w:delText>
            </w:r>
          </w:del>
        </w:p>
        <w:p w14:paraId="681C747C" w14:textId="5F03E5E8" w:rsidR="009B5B40" w:rsidRPr="006B4CDE" w:rsidDel="00E403FE" w:rsidRDefault="009B5B40">
          <w:pPr>
            <w:autoSpaceDE w:val="0"/>
            <w:autoSpaceDN w:val="0"/>
            <w:ind w:hanging="640"/>
            <w:divId w:val="612782929"/>
            <w:rPr>
              <w:del w:id="656" w:author="Portlock, Theo" w:date="2022-02-02T16:11:00Z"/>
              <w:rFonts w:eastAsia="Times New Roman"/>
            </w:rPr>
          </w:pPr>
          <w:del w:id="657" w:author="Portlock, Theo" w:date="2022-02-02T16:11:00Z">
            <w:r w:rsidRPr="006B4CDE" w:rsidDel="00E403FE">
              <w:rPr>
                <w:rFonts w:eastAsia="Times New Roman"/>
              </w:rPr>
              <w:delText>[46]</w:delText>
            </w:r>
            <w:r w:rsidRPr="006B4CDE" w:rsidDel="00E403FE">
              <w:rPr>
                <w:rFonts w:eastAsia="Times New Roman"/>
              </w:rPr>
              <w:tab/>
              <w:delText xml:space="preserve">C. J. Doyle, P. W. O’Toole, and P. D. Cotter, “Genomic characterization of sulphite reducing bacteria isolated from the dairy production chain,” </w:delText>
            </w:r>
            <w:r w:rsidRPr="006B4CDE" w:rsidDel="00E403FE">
              <w:rPr>
                <w:rFonts w:eastAsia="Times New Roman"/>
                <w:i/>
                <w:iCs/>
              </w:rPr>
              <w:delText>Frontiers in Microbiology</w:delText>
            </w:r>
            <w:r w:rsidRPr="006B4CDE" w:rsidDel="00E403FE">
              <w:rPr>
                <w:rFonts w:eastAsia="Times New Roman"/>
              </w:rPr>
              <w:delText>, vol. 9, no. JUL, p. 1507, Jul. 2018, doi: 10.3389/FMICB.2018.01507/BIBTEX.</w:delText>
            </w:r>
          </w:del>
        </w:p>
        <w:p w14:paraId="26ADA41F" w14:textId="4F619AB6" w:rsidR="009B5B40" w:rsidRPr="006B4CDE" w:rsidDel="00E403FE" w:rsidRDefault="009B5B40">
          <w:pPr>
            <w:autoSpaceDE w:val="0"/>
            <w:autoSpaceDN w:val="0"/>
            <w:ind w:hanging="640"/>
            <w:divId w:val="1831167906"/>
            <w:rPr>
              <w:del w:id="658" w:author="Portlock, Theo" w:date="2022-02-02T16:11:00Z"/>
              <w:rFonts w:eastAsia="Times New Roman"/>
            </w:rPr>
          </w:pPr>
          <w:del w:id="659" w:author="Portlock, Theo" w:date="2022-02-02T16:11:00Z">
            <w:r w:rsidRPr="006B4CDE" w:rsidDel="00E403FE">
              <w:rPr>
                <w:rFonts w:eastAsia="Times New Roman"/>
              </w:rPr>
              <w:delText>[47]</w:delText>
            </w:r>
            <w:r w:rsidRPr="006B4CDE" w:rsidDel="00E403FE">
              <w:rPr>
                <w:rFonts w:eastAsia="Times New Roman"/>
              </w:rPr>
              <w:tab/>
              <w:delText xml:space="preserve">D. Wu </w:delText>
            </w:r>
            <w:r w:rsidRPr="006B4CDE" w:rsidDel="00E403FE">
              <w:rPr>
                <w:rFonts w:eastAsia="Times New Roman"/>
                <w:i/>
                <w:iCs/>
              </w:rPr>
              <w:delText>et al.</w:delText>
            </w:r>
            <w:r w:rsidRPr="006B4CDE" w:rsidDel="00E403FE">
              <w:rPr>
                <w:rFonts w:eastAsia="Times New Roman"/>
              </w:rPr>
              <w:delText xml:space="preserve">, “Dietary pectic substances enhance gut health by its polycomponent: A review,” </w:delText>
            </w:r>
            <w:r w:rsidRPr="006B4CDE" w:rsidDel="00E403FE">
              <w:rPr>
                <w:rFonts w:eastAsia="Times New Roman"/>
                <w:i/>
                <w:iCs/>
              </w:rPr>
              <w:delText>Comprehensive Reviews in Food Science and Food Safety</w:delText>
            </w:r>
            <w:r w:rsidRPr="006B4CDE" w:rsidDel="00E403FE">
              <w:rPr>
                <w:rFonts w:eastAsia="Times New Roman"/>
              </w:rPr>
              <w:delText>, vol. 20, no. 2, pp. 2015–2039, Mar. 2021, doi: 10.1111/1541-4337.12723.</w:delText>
            </w:r>
          </w:del>
        </w:p>
        <w:p w14:paraId="6E7E0264" w14:textId="48EEF9A7" w:rsidR="009B5B40" w:rsidRPr="006B4CDE" w:rsidDel="00E403FE" w:rsidRDefault="009B5B40">
          <w:pPr>
            <w:autoSpaceDE w:val="0"/>
            <w:autoSpaceDN w:val="0"/>
            <w:ind w:hanging="640"/>
            <w:divId w:val="1806966665"/>
            <w:rPr>
              <w:del w:id="660" w:author="Portlock, Theo" w:date="2022-02-02T16:11:00Z"/>
              <w:rFonts w:eastAsia="Times New Roman"/>
            </w:rPr>
          </w:pPr>
          <w:del w:id="661" w:author="Portlock, Theo" w:date="2022-02-02T16:11:00Z">
            <w:r w:rsidRPr="006B4CDE" w:rsidDel="00E403FE">
              <w:rPr>
                <w:rFonts w:eastAsia="Times New Roman"/>
              </w:rPr>
              <w:delText>[48]</w:delText>
            </w:r>
            <w:r w:rsidRPr="006B4CDE" w:rsidDel="00E403FE">
              <w:rPr>
                <w:rFonts w:eastAsia="Times New Roman"/>
              </w:rPr>
              <w:tab/>
              <w:delText xml:space="preserve">J. Li </w:delText>
            </w:r>
            <w:r w:rsidRPr="006B4CDE" w:rsidDel="00E403FE">
              <w:rPr>
                <w:rFonts w:eastAsia="Times New Roman"/>
                <w:i/>
                <w:iCs/>
              </w:rPr>
              <w:delText>et al.</w:delText>
            </w:r>
            <w:r w:rsidRPr="006B4CDE" w:rsidDel="00E403FE">
              <w:rPr>
                <w:rFonts w:eastAsia="Times New Roman"/>
              </w:rPr>
              <w:delText xml:space="preserve">, “An integrated catalog of reference genes in the human gut microbiome,” </w:delText>
            </w:r>
            <w:r w:rsidRPr="006B4CDE" w:rsidDel="00E403FE">
              <w:rPr>
                <w:rFonts w:eastAsia="Times New Roman"/>
                <w:i/>
                <w:iCs/>
              </w:rPr>
              <w:delText>Nature biotechnology</w:delText>
            </w:r>
            <w:r w:rsidRPr="006B4CDE" w:rsidDel="00E403FE">
              <w:rPr>
                <w:rFonts w:eastAsia="Times New Roman"/>
              </w:rPr>
              <w:delText>, vol. 32, no. 8, pp. 834–841, Aug. 2014, doi: 10.1038/NBT.2942.</w:delText>
            </w:r>
          </w:del>
        </w:p>
        <w:p w14:paraId="732E9AF4" w14:textId="0601A07D" w:rsidR="009B5B40" w:rsidRPr="006B4CDE" w:rsidDel="00E403FE" w:rsidRDefault="009B5B40">
          <w:pPr>
            <w:autoSpaceDE w:val="0"/>
            <w:autoSpaceDN w:val="0"/>
            <w:ind w:hanging="640"/>
            <w:divId w:val="1647736689"/>
            <w:rPr>
              <w:del w:id="662" w:author="Portlock, Theo" w:date="2022-02-02T16:11:00Z"/>
              <w:rFonts w:eastAsia="Times New Roman"/>
            </w:rPr>
          </w:pPr>
          <w:del w:id="663" w:author="Portlock, Theo" w:date="2022-02-02T16:11:00Z">
            <w:r w:rsidRPr="006B4CDE" w:rsidDel="00E403FE">
              <w:rPr>
                <w:rFonts w:eastAsia="Times New Roman"/>
              </w:rPr>
              <w:delText>[49]</w:delText>
            </w:r>
            <w:r w:rsidRPr="006B4CDE" w:rsidDel="00E403FE">
              <w:rPr>
                <w:rFonts w:eastAsia="Times New Roman"/>
              </w:rPr>
              <w:tab/>
              <w:delText xml:space="preserve">N. Pons </w:delText>
            </w:r>
            <w:r w:rsidRPr="006B4CDE" w:rsidDel="00E403FE">
              <w:rPr>
                <w:rFonts w:eastAsia="Times New Roman"/>
                <w:i/>
                <w:iCs/>
              </w:rPr>
              <w:delText>et al.</w:delText>
            </w:r>
            <w:r w:rsidRPr="006B4CDE" w:rsidDel="00E403FE">
              <w:rPr>
                <w:rFonts w:eastAsia="Times New Roman"/>
              </w:rPr>
              <w:delText>, “METEOR -a plateform for quantitative metagenomic profiling of complex ecosystems,” Nov. 2010.</w:delText>
            </w:r>
          </w:del>
        </w:p>
        <w:p w14:paraId="5DFB80BE" w14:textId="5D3EF05C" w:rsidR="009B5B40" w:rsidRPr="006B4CDE" w:rsidDel="00E403FE" w:rsidRDefault="009B5B40">
          <w:pPr>
            <w:autoSpaceDE w:val="0"/>
            <w:autoSpaceDN w:val="0"/>
            <w:ind w:hanging="640"/>
            <w:divId w:val="1164513649"/>
            <w:rPr>
              <w:del w:id="664" w:author="Portlock, Theo" w:date="2022-02-02T16:11:00Z"/>
              <w:rFonts w:eastAsia="Times New Roman"/>
            </w:rPr>
          </w:pPr>
          <w:del w:id="665" w:author="Portlock, Theo" w:date="2022-02-02T16:11:00Z">
            <w:r w:rsidRPr="006B4CDE" w:rsidDel="00E403FE">
              <w:rPr>
                <w:rFonts w:eastAsia="Times New Roman"/>
              </w:rPr>
              <w:delText>[50]</w:delText>
            </w:r>
            <w:r w:rsidRPr="006B4CDE" w:rsidDel="00E403FE">
              <w:rPr>
                <w:rFonts w:eastAsia="Times New Roman"/>
              </w:rPr>
              <w:tab/>
              <w:delText xml:space="preserve">S. Sunagawa </w:delText>
            </w:r>
            <w:r w:rsidRPr="006B4CDE" w:rsidDel="00E403FE">
              <w:rPr>
                <w:rFonts w:eastAsia="Times New Roman"/>
                <w:i/>
                <w:iCs/>
              </w:rPr>
              <w:delText>et al.</w:delText>
            </w:r>
            <w:r w:rsidRPr="006B4CDE" w:rsidDel="00E403FE">
              <w:rPr>
                <w:rFonts w:eastAsia="Times New Roman"/>
              </w:rPr>
              <w:delText xml:space="preserve">, “Metagenomic species profiling using universal phylogenetic marker genes,” </w:delText>
            </w:r>
            <w:r w:rsidRPr="006B4CDE" w:rsidDel="00E403FE">
              <w:rPr>
                <w:rFonts w:eastAsia="Times New Roman"/>
                <w:i/>
                <w:iCs/>
              </w:rPr>
              <w:delText>Nature Methods</w:delText>
            </w:r>
            <w:r w:rsidRPr="006B4CDE" w:rsidDel="00E403FE">
              <w:rPr>
                <w:rFonts w:eastAsia="Times New Roman"/>
              </w:rPr>
              <w:delText>, vol. 10, no. 12, pp. 1196–1199, 2013, doi: 10.1038/nmeth.2693.</w:delText>
            </w:r>
          </w:del>
        </w:p>
        <w:p w14:paraId="1486EDD7" w14:textId="2FACE64D" w:rsidR="009B5B40" w:rsidRPr="006B4CDE" w:rsidDel="00E403FE" w:rsidRDefault="009B5B40">
          <w:pPr>
            <w:autoSpaceDE w:val="0"/>
            <w:autoSpaceDN w:val="0"/>
            <w:ind w:hanging="640"/>
            <w:divId w:val="701638002"/>
            <w:rPr>
              <w:del w:id="666" w:author="Portlock, Theo" w:date="2022-02-02T16:11:00Z"/>
              <w:rFonts w:eastAsia="Times New Roman"/>
            </w:rPr>
          </w:pPr>
          <w:del w:id="667" w:author="Portlock, Theo" w:date="2022-02-02T16:11:00Z">
            <w:r w:rsidRPr="006B4CDE" w:rsidDel="00E403FE">
              <w:rPr>
                <w:rFonts w:eastAsia="Times New Roman"/>
              </w:rPr>
              <w:delText>[51]</w:delText>
            </w:r>
            <w:r w:rsidRPr="006B4CDE" w:rsidDel="00E403FE">
              <w:rPr>
                <w:rFonts w:eastAsia="Times New Roman"/>
              </w:rPr>
              <w:tab/>
              <w:delText xml:space="preserve">S. F. Altschul </w:delText>
            </w:r>
            <w:r w:rsidRPr="006B4CDE" w:rsidDel="00E403FE">
              <w:rPr>
                <w:rFonts w:eastAsia="Times New Roman"/>
                <w:i/>
                <w:iCs/>
              </w:rPr>
              <w:delText>et al.</w:delText>
            </w:r>
            <w:r w:rsidRPr="006B4CDE" w:rsidDel="00E403FE">
              <w:rPr>
                <w:rFonts w:eastAsia="Times New Roman"/>
              </w:rPr>
              <w:delText xml:space="preserve">, “Gapped BLAST and PSI-BLAST: a new generation of protein database search programs,” </w:delText>
            </w:r>
            <w:r w:rsidRPr="006B4CDE" w:rsidDel="00E403FE">
              <w:rPr>
                <w:rFonts w:eastAsia="Times New Roman"/>
                <w:i/>
                <w:iCs/>
              </w:rPr>
              <w:delText>Nucleic Acids Research</w:delText>
            </w:r>
            <w:r w:rsidRPr="006B4CDE" w:rsidDel="00E403FE">
              <w:rPr>
                <w:rFonts w:eastAsia="Times New Roman"/>
              </w:rPr>
              <w:delText>, vol. 25, no. 17, pp. 3389–3402, Sep. 1997, doi: 10.1093/NAR/25.17.3389.</w:delText>
            </w:r>
          </w:del>
        </w:p>
        <w:p w14:paraId="175F0B67" w14:textId="7AF1E050" w:rsidR="009B5B40" w:rsidRPr="006B4CDE" w:rsidDel="00E403FE" w:rsidRDefault="009B5B40">
          <w:pPr>
            <w:autoSpaceDE w:val="0"/>
            <w:autoSpaceDN w:val="0"/>
            <w:ind w:hanging="640"/>
            <w:divId w:val="138420527"/>
            <w:rPr>
              <w:del w:id="668" w:author="Portlock, Theo" w:date="2022-02-02T16:11:00Z"/>
              <w:rFonts w:eastAsia="Times New Roman"/>
            </w:rPr>
          </w:pPr>
          <w:del w:id="669" w:author="Portlock, Theo" w:date="2022-02-02T16:11:00Z">
            <w:r w:rsidRPr="006B4CDE" w:rsidDel="00E403FE">
              <w:rPr>
                <w:rFonts w:eastAsia="Times New Roman"/>
              </w:rPr>
              <w:delText>[52]</w:delText>
            </w:r>
            <w:r w:rsidRPr="006B4CDE" w:rsidDel="00E403FE">
              <w:rPr>
                <w:rFonts w:eastAsia="Times New Roman"/>
              </w:rPr>
              <w:tab/>
              <w:delText xml:space="preserve">J. R. Kultima </w:delText>
            </w:r>
            <w:r w:rsidRPr="006B4CDE" w:rsidDel="00E403FE">
              <w:rPr>
                <w:rFonts w:eastAsia="Times New Roman"/>
                <w:i/>
                <w:iCs/>
              </w:rPr>
              <w:delText>et al.</w:delText>
            </w:r>
            <w:r w:rsidRPr="006B4CDE" w:rsidDel="00E403FE">
              <w:rPr>
                <w:rFonts w:eastAsia="Times New Roman"/>
              </w:rPr>
              <w:delText xml:space="preserve">, “MOCAT: a metagenomics assembly and gene prediction toolkit,” </w:delText>
            </w:r>
            <w:r w:rsidRPr="006B4CDE" w:rsidDel="00E403FE">
              <w:rPr>
                <w:rFonts w:eastAsia="Times New Roman"/>
                <w:i/>
                <w:iCs/>
              </w:rPr>
              <w:delText>PLoS One</w:delText>
            </w:r>
            <w:r w:rsidRPr="006B4CDE" w:rsidDel="00E403FE">
              <w:rPr>
                <w:rFonts w:eastAsia="Times New Roman"/>
              </w:rPr>
              <w:delText>, vol. 7, no. 10, p. e47656, 2012, doi: 10.1371/journal.pone.0047656.</w:delText>
            </w:r>
          </w:del>
        </w:p>
        <w:p w14:paraId="34452E08" w14:textId="123D1677" w:rsidR="009B5B40" w:rsidRPr="006B4CDE" w:rsidDel="00E403FE" w:rsidRDefault="009B5B40">
          <w:pPr>
            <w:autoSpaceDE w:val="0"/>
            <w:autoSpaceDN w:val="0"/>
            <w:ind w:hanging="640"/>
            <w:divId w:val="414211656"/>
            <w:rPr>
              <w:del w:id="670" w:author="Portlock, Theo" w:date="2022-02-02T16:11:00Z"/>
              <w:rFonts w:eastAsia="Times New Roman"/>
            </w:rPr>
          </w:pPr>
          <w:del w:id="671" w:author="Portlock, Theo" w:date="2022-02-02T16:11:00Z">
            <w:r w:rsidRPr="006B4CDE" w:rsidDel="00E403FE">
              <w:rPr>
                <w:rFonts w:eastAsia="Times New Roman"/>
              </w:rPr>
              <w:delText>[53]</w:delText>
            </w:r>
            <w:r w:rsidRPr="006B4CDE" w:rsidDel="00E403FE">
              <w:rPr>
                <w:rFonts w:eastAsia="Times New Roman"/>
              </w:rPr>
              <w:tab/>
              <w:delText xml:space="preserve">R. C. Edgar, “MUSCLE: multiple sequence alignment with high accuracy and high throughput,” </w:delText>
            </w:r>
            <w:r w:rsidRPr="006B4CDE" w:rsidDel="00E403FE">
              <w:rPr>
                <w:rFonts w:eastAsia="Times New Roman"/>
                <w:i/>
                <w:iCs/>
              </w:rPr>
              <w:delText>Nucleic Acids Res</w:delText>
            </w:r>
            <w:r w:rsidRPr="006B4CDE" w:rsidDel="00E403FE">
              <w:rPr>
                <w:rFonts w:eastAsia="Times New Roman"/>
              </w:rPr>
              <w:delText>, vol. 32, no. 5, pp. 1792–1797, 2004, doi: 10.1093/nar/gkh340.</w:delText>
            </w:r>
          </w:del>
        </w:p>
        <w:p w14:paraId="5D03CAE9" w14:textId="26BB4119" w:rsidR="009B5B40" w:rsidRPr="006B4CDE" w:rsidDel="00E403FE" w:rsidRDefault="009B5B40">
          <w:pPr>
            <w:autoSpaceDE w:val="0"/>
            <w:autoSpaceDN w:val="0"/>
            <w:ind w:hanging="640"/>
            <w:divId w:val="445123065"/>
            <w:rPr>
              <w:del w:id="672" w:author="Portlock, Theo" w:date="2022-02-02T16:11:00Z"/>
              <w:rFonts w:eastAsia="Times New Roman"/>
            </w:rPr>
          </w:pPr>
          <w:del w:id="673" w:author="Portlock, Theo" w:date="2022-02-02T16:11:00Z">
            <w:r w:rsidRPr="006B4CDE" w:rsidDel="00E403FE">
              <w:rPr>
                <w:rFonts w:eastAsia="Times New Roman"/>
              </w:rPr>
              <w:delText>[54]</w:delText>
            </w:r>
            <w:r w:rsidRPr="006B4CDE" w:rsidDel="00E403FE">
              <w:rPr>
                <w:rFonts w:eastAsia="Times New Roman"/>
              </w:rPr>
              <w:tab/>
              <w:delText xml:space="preserve">S. Capella-Gutierrez, J. M. Silla-Martinez, and T. Gabaldon, “trimAl: a tool for automated alignment trimming in large-scale phylogenetic analyses,” </w:delText>
            </w:r>
            <w:r w:rsidRPr="006B4CDE" w:rsidDel="00E403FE">
              <w:rPr>
                <w:rFonts w:eastAsia="Times New Roman"/>
                <w:i/>
                <w:iCs/>
              </w:rPr>
              <w:delText>Bioinformatics</w:delText>
            </w:r>
            <w:r w:rsidRPr="006B4CDE" w:rsidDel="00E403FE">
              <w:rPr>
                <w:rFonts w:eastAsia="Times New Roman"/>
              </w:rPr>
              <w:delText>, vol. 25, no. 15, pp. 1972–1973, 2009, doi: 10.1093/bioinformatics/btp348.</w:delText>
            </w:r>
          </w:del>
        </w:p>
        <w:p w14:paraId="758C3CF6" w14:textId="08C1A54F" w:rsidR="009B5B40" w:rsidRPr="006B4CDE" w:rsidDel="00E403FE" w:rsidRDefault="009B5B40">
          <w:pPr>
            <w:autoSpaceDE w:val="0"/>
            <w:autoSpaceDN w:val="0"/>
            <w:ind w:hanging="640"/>
            <w:divId w:val="762529392"/>
            <w:rPr>
              <w:del w:id="674" w:author="Portlock, Theo" w:date="2022-02-02T16:11:00Z"/>
              <w:rFonts w:eastAsia="Times New Roman"/>
            </w:rPr>
          </w:pPr>
          <w:del w:id="675" w:author="Portlock, Theo" w:date="2022-02-02T16:11:00Z">
            <w:r w:rsidRPr="006B4CDE" w:rsidDel="00E403FE">
              <w:rPr>
                <w:rFonts w:eastAsia="Times New Roman"/>
              </w:rPr>
              <w:delText>[55]</w:delText>
            </w:r>
            <w:r w:rsidRPr="006B4CDE" w:rsidDel="00E403FE">
              <w:rPr>
                <w:rFonts w:eastAsia="Times New Roman"/>
              </w:rPr>
              <w:tab/>
              <w:delText xml:space="preserve">M. N. Price, P. S. Dehal, and A. P. Arkin, “FastTree 2--approximately maximum-likelihood trees for large alignments,” </w:delText>
            </w:r>
            <w:r w:rsidRPr="006B4CDE" w:rsidDel="00E403FE">
              <w:rPr>
                <w:rFonts w:eastAsia="Times New Roman"/>
                <w:i/>
                <w:iCs/>
              </w:rPr>
              <w:delText>PLoS One</w:delText>
            </w:r>
            <w:r w:rsidRPr="006B4CDE" w:rsidDel="00E403FE">
              <w:rPr>
                <w:rFonts w:eastAsia="Times New Roman"/>
              </w:rPr>
              <w:delText>, vol. 5, no. 3, p. e9490, 2010, doi: 10.1371/journal.pone.0009490.</w:delText>
            </w:r>
          </w:del>
        </w:p>
        <w:p w14:paraId="200B8DEC" w14:textId="6767595A" w:rsidR="009B5B40" w:rsidRPr="006B4CDE" w:rsidDel="00E403FE" w:rsidRDefault="009B5B40">
          <w:pPr>
            <w:autoSpaceDE w:val="0"/>
            <w:autoSpaceDN w:val="0"/>
            <w:ind w:hanging="640"/>
            <w:divId w:val="1644773608"/>
            <w:rPr>
              <w:del w:id="676" w:author="Portlock, Theo" w:date="2022-02-02T16:11:00Z"/>
              <w:rFonts w:eastAsia="Times New Roman"/>
            </w:rPr>
          </w:pPr>
          <w:del w:id="677" w:author="Portlock, Theo" w:date="2022-02-02T16:11:00Z">
            <w:r w:rsidRPr="006B4CDE" w:rsidDel="00E403FE">
              <w:rPr>
                <w:rFonts w:eastAsia="Times New Roman"/>
              </w:rPr>
              <w:delText>[56]</w:delText>
            </w:r>
            <w:r w:rsidRPr="006B4CDE" w:rsidDel="00E403FE">
              <w:rPr>
                <w:rFonts w:eastAsia="Times New Roman"/>
              </w:rPr>
              <w:tab/>
              <w:delText xml:space="preserve">I. Letunic and P. Bork, “Interactive Tree Of Life (iTOL) v5: an online tool for phylogenetic tree display and annotation,” </w:delText>
            </w:r>
            <w:r w:rsidRPr="006B4CDE" w:rsidDel="00E403FE">
              <w:rPr>
                <w:rFonts w:eastAsia="Times New Roman"/>
                <w:i/>
                <w:iCs/>
              </w:rPr>
              <w:delText>Nucleic Acids Research</w:delText>
            </w:r>
            <w:r w:rsidRPr="006B4CDE" w:rsidDel="00E403FE">
              <w:rPr>
                <w:rFonts w:eastAsia="Times New Roman"/>
              </w:rPr>
              <w:delText>, vol. 49, no. W1, pp. W293–W296, Jul. 2021, doi: 10.1093/NAR/GKAB301.</w:delText>
            </w:r>
          </w:del>
        </w:p>
        <w:p w14:paraId="76506794" w14:textId="19FCD38B" w:rsidR="009B5B40" w:rsidRPr="006B4CDE" w:rsidDel="00E403FE" w:rsidRDefault="009B5B40">
          <w:pPr>
            <w:autoSpaceDE w:val="0"/>
            <w:autoSpaceDN w:val="0"/>
            <w:ind w:hanging="640"/>
            <w:divId w:val="274336301"/>
            <w:rPr>
              <w:del w:id="678" w:author="Portlock, Theo" w:date="2022-02-02T16:11:00Z"/>
              <w:rFonts w:eastAsia="Times New Roman"/>
            </w:rPr>
          </w:pPr>
          <w:del w:id="679" w:author="Portlock, Theo" w:date="2022-02-02T16:11:00Z">
            <w:r w:rsidRPr="006B4CDE" w:rsidDel="00E403FE">
              <w:rPr>
                <w:rFonts w:eastAsia="Times New Roman"/>
              </w:rPr>
              <w:delText>[57]</w:delText>
            </w:r>
            <w:r w:rsidRPr="006B4CDE" w:rsidDel="00E403FE">
              <w:rPr>
                <w:rFonts w:eastAsia="Times New Roman"/>
              </w:rPr>
              <w:tab/>
              <w:delText xml:space="preserve">E. Ruppe </w:delText>
            </w:r>
            <w:r w:rsidRPr="006B4CDE" w:rsidDel="00E403FE">
              <w:rPr>
                <w:rFonts w:eastAsia="Times New Roman"/>
                <w:i/>
                <w:iCs/>
              </w:rPr>
              <w:delText>et al.</w:delText>
            </w:r>
            <w:r w:rsidRPr="006B4CDE" w:rsidDel="00E403FE">
              <w:rPr>
                <w:rFonts w:eastAsia="Times New Roman"/>
              </w:rPr>
              <w:delText xml:space="preserve">, “Prediction of the intestinal resistome by a three-dimensional structure-based method,” </w:delText>
            </w:r>
            <w:r w:rsidRPr="006B4CDE" w:rsidDel="00E403FE">
              <w:rPr>
                <w:rFonts w:eastAsia="Times New Roman"/>
                <w:i/>
                <w:iCs/>
              </w:rPr>
              <w:delText>Nat Microbiol</w:delText>
            </w:r>
            <w:r w:rsidRPr="006B4CDE" w:rsidDel="00E403FE">
              <w:rPr>
                <w:rFonts w:eastAsia="Times New Roman"/>
              </w:rPr>
              <w:delText>, vol. 4, no. 1, pp. 112–123, 2019, doi: 10.1038/s41564-018-0292-6.</w:delText>
            </w:r>
          </w:del>
        </w:p>
        <w:p w14:paraId="05A29899" w14:textId="4DE238F9" w:rsidR="009B5B40" w:rsidRPr="006B4CDE" w:rsidDel="00E403FE" w:rsidRDefault="009B5B40">
          <w:pPr>
            <w:autoSpaceDE w:val="0"/>
            <w:autoSpaceDN w:val="0"/>
            <w:ind w:hanging="640"/>
            <w:divId w:val="1510947367"/>
            <w:rPr>
              <w:del w:id="680" w:author="Portlock, Theo" w:date="2022-02-02T16:11:00Z"/>
              <w:rFonts w:eastAsia="Times New Roman"/>
            </w:rPr>
          </w:pPr>
          <w:del w:id="681" w:author="Portlock, Theo" w:date="2022-02-02T16:11:00Z">
            <w:r w:rsidRPr="006B4CDE" w:rsidDel="00E403FE">
              <w:rPr>
                <w:rFonts w:eastAsia="Times New Roman"/>
              </w:rPr>
              <w:delText>[58]</w:delText>
            </w:r>
            <w:r w:rsidRPr="006B4CDE" w:rsidDel="00E403FE">
              <w:rPr>
                <w:rFonts w:eastAsia="Times New Roman"/>
              </w:rPr>
              <w:tab/>
              <w:delText xml:space="preserve">V. Lombard, H. Golaconda Ramulu, E. Drula, P. M. Coutinho, and B. Henrissat, “The carbohydrate-active enzymes database (CAZy) in 2013,” </w:delText>
            </w:r>
            <w:r w:rsidRPr="006B4CDE" w:rsidDel="00E403FE">
              <w:rPr>
                <w:rFonts w:eastAsia="Times New Roman"/>
                <w:i/>
                <w:iCs/>
              </w:rPr>
              <w:delText>Nucleic Acids Res</w:delText>
            </w:r>
            <w:r w:rsidRPr="006B4CDE" w:rsidDel="00E403FE">
              <w:rPr>
                <w:rFonts w:eastAsia="Times New Roman"/>
              </w:rPr>
              <w:delText>, vol. 42, no. Database issue, pp. D490-5, 2014, doi: 10.1093/nar/gkt1178.</w:delText>
            </w:r>
          </w:del>
        </w:p>
        <w:p w14:paraId="49C4D490" w14:textId="2093EB1E" w:rsidR="009B5B40" w:rsidRPr="006B4CDE" w:rsidDel="00E403FE" w:rsidRDefault="009B5B40">
          <w:pPr>
            <w:autoSpaceDE w:val="0"/>
            <w:autoSpaceDN w:val="0"/>
            <w:ind w:hanging="640"/>
            <w:divId w:val="1947926923"/>
            <w:rPr>
              <w:del w:id="682" w:author="Portlock, Theo" w:date="2022-02-02T16:11:00Z"/>
              <w:rFonts w:eastAsia="Times New Roman"/>
            </w:rPr>
          </w:pPr>
          <w:del w:id="683" w:author="Portlock, Theo" w:date="2022-02-02T16:11:00Z">
            <w:r w:rsidRPr="006B4CDE" w:rsidDel="00E403FE">
              <w:rPr>
                <w:rFonts w:eastAsia="Times New Roman"/>
              </w:rPr>
              <w:delText>[59]</w:delText>
            </w:r>
            <w:r w:rsidRPr="006B4CDE" w:rsidDel="00E403FE">
              <w:rPr>
                <w:rFonts w:eastAsia="Times New Roman"/>
              </w:rPr>
              <w:tab/>
              <w:delText xml:space="preserve">O. Svartstrom </w:delText>
            </w:r>
            <w:r w:rsidRPr="006B4CDE" w:rsidDel="00E403FE">
              <w:rPr>
                <w:rFonts w:eastAsia="Times New Roman"/>
                <w:i/>
                <w:iCs/>
              </w:rPr>
              <w:delText>et al.</w:delText>
            </w:r>
            <w:r w:rsidRPr="006B4CDE" w:rsidDel="00E403FE">
              <w:rPr>
                <w:rFonts w:eastAsia="Times New Roman"/>
              </w:rPr>
              <w:delText xml:space="preserve">, “Ninety-nine de novo assembled genomes from the moose (Alces alces) rumen microbiome provide new insights into microbial plant biomass degradation,” </w:delText>
            </w:r>
            <w:r w:rsidRPr="006B4CDE" w:rsidDel="00E403FE">
              <w:rPr>
                <w:rFonts w:eastAsia="Times New Roman"/>
                <w:i/>
                <w:iCs/>
              </w:rPr>
              <w:delText>ISME J</w:delText>
            </w:r>
            <w:r w:rsidRPr="006B4CDE" w:rsidDel="00E403FE">
              <w:rPr>
                <w:rFonts w:eastAsia="Times New Roman"/>
              </w:rPr>
              <w:delText>, vol. 11, no. 11, pp. 2538–2551, 2017, doi: 10.1038/ismej.2017.108.</w:delText>
            </w:r>
          </w:del>
        </w:p>
        <w:p w14:paraId="1F1B6DE2" w14:textId="108E1D1D" w:rsidR="009B5B40" w:rsidRPr="006B4CDE" w:rsidDel="00E403FE" w:rsidRDefault="009B5B40">
          <w:pPr>
            <w:autoSpaceDE w:val="0"/>
            <w:autoSpaceDN w:val="0"/>
            <w:ind w:hanging="640"/>
            <w:divId w:val="713500875"/>
            <w:rPr>
              <w:del w:id="684" w:author="Portlock, Theo" w:date="2022-02-02T16:11:00Z"/>
              <w:rFonts w:eastAsia="Times New Roman"/>
            </w:rPr>
          </w:pPr>
          <w:del w:id="685" w:author="Portlock, Theo" w:date="2022-02-02T16:11:00Z">
            <w:r w:rsidRPr="006B4CDE" w:rsidDel="00E403FE">
              <w:rPr>
                <w:rFonts w:eastAsia="Times New Roman"/>
              </w:rPr>
              <w:delText>[60]</w:delText>
            </w:r>
            <w:r w:rsidRPr="006B4CDE" w:rsidDel="00E403FE">
              <w:rPr>
                <w:rFonts w:eastAsia="Times New Roman"/>
              </w:rPr>
              <w:tab/>
              <w:delText xml:space="preserve">B. Buchfink, C. Xie, and D. H. Huson, “Fast and sensitive protein alignment using DIAMOND,” </w:delText>
            </w:r>
            <w:r w:rsidRPr="006B4CDE" w:rsidDel="00E403FE">
              <w:rPr>
                <w:rFonts w:eastAsia="Times New Roman"/>
                <w:i/>
                <w:iCs/>
              </w:rPr>
              <w:delText>Nat Methods</w:delText>
            </w:r>
            <w:r w:rsidRPr="006B4CDE" w:rsidDel="00E403FE">
              <w:rPr>
                <w:rFonts w:eastAsia="Times New Roman"/>
              </w:rPr>
              <w:delText>, vol. 12, no. 1, pp. 59–60, 2015, doi: 10.1038/nmeth.3176.</w:delText>
            </w:r>
          </w:del>
        </w:p>
        <w:p w14:paraId="7A533B35" w14:textId="1C5234B3" w:rsidR="009B5B40" w:rsidRPr="006B4CDE" w:rsidDel="00E403FE" w:rsidRDefault="009B5B40">
          <w:pPr>
            <w:autoSpaceDE w:val="0"/>
            <w:autoSpaceDN w:val="0"/>
            <w:ind w:hanging="640"/>
            <w:divId w:val="2109155085"/>
            <w:rPr>
              <w:del w:id="686" w:author="Portlock, Theo" w:date="2022-02-02T16:11:00Z"/>
              <w:rFonts w:eastAsia="Times New Roman"/>
            </w:rPr>
          </w:pPr>
          <w:del w:id="687" w:author="Portlock, Theo" w:date="2022-02-02T16:11:00Z">
            <w:r w:rsidRPr="006B4CDE" w:rsidDel="00E403FE">
              <w:rPr>
                <w:rFonts w:eastAsia="Times New Roman"/>
              </w:rPr>
              <w:delText>[61]</w:delText>
            </w:r>
            <w:r w:rsidRPr="006B4CDE" w:rsidDel="00E403FE">
              <w:rPr>
                <w:rFonts w:eastAsia="Times New Roman"/>
              </w:rPr>
              <w:tab/>
              <w:delText xml:space="preserve">C. Mao </w:delText>
            </w:r>
            <w:r w:rsidRPr="006B4CDE" w:rsidDel="00E403FE">
              <w:rPr>
                <w:rFonts w:eastAsia="Times New Roman"/>
                <w:i/>
                <w:iCs/>
              </w:rPr>
              <w:delText>et al.</w:delText>
            </w:r>
            <w:r w:rsidRPr="006B4CDE" w:rsidDel="00E403FE">
              <w:rPr>
                <w:rFonts w:eastAsia="Times New Roman"/>
              </w:rPr>
              <w:delText xml:space="preserve">, “Curation, integration and visualization of bacterial virulence factors in PATRIC,” </w:delText>
            </w:r>
            <w:r w:rsidRPr="006B4CDE" w:rsidDel="00E403FE">
              <w:rPr>
                <w:rFonts w:eastAsia="Times New Roman"/>
                <w:i/>
                <w:iCs/>
              </w:rPr>
              <w:delText>Bioinformatics</w:delText>
            </w:r>
            <w:r w:rsidRPr="006B4CDE" w:rsidDel="00E403FE">
              <w:rPr>
                <w:rFonts w:eastAsia="Times New Roman"/>
              </w:rPr>
              <w:delText>, vol. 31, no. 2, pp. 252–258, 2015, doi: 10.1093/bioinformatics/btu631.</w:delText>
            </w:r>
          </w:del>
        </w:p>
        <w:p w14:paraId="661364BA" w14:textId="2DAE1511" w:rsidR="009B5B40" w:rsidRPr="006B4CDE" w:rsidDel="00E403FE" w:rsidRDefault="009B5B40">
          <w:pPr>
            <w:autoSpaceDE w:val="0"/>
            <w:autoSpaceDN w:val="0"/>
            <w:ind w:hanging="640"/>
            <w:divId w:val="952445898"/>
            <w:rPr>
              <w:del w:id="688" w:author="Portlock, Theo" w:date="2022-02-02T16:11:00Z"/>
              <w:rFonts w:eastAsia="Times New Roman"/>
            </w:rPr>
          </w:pPr>
          <w:del w:id="689" w:author="Portlock, Theo" w:date="2022-02-02T16:11:00Z">
            <w:r w:rsidRPr="006B4CDE" w:rsidDel="00E403FE">
              <w:rPr>
                <w:rFonts w:eastAsia="Times New Roman"/>
              </w:rPr>
              <w:delText>[62]</w:delText>
            </w:r>
            <w:r w:rsidRPr="006B4CDE" w:rsidDel="00E403FE">
              <w:rPr>
                <w:rFonts w:eastAsia="Times New Roman"/>
              </w:rPr>
              <w:tab/>
              <w:delText xml:space="preserve">J. J. Gillespie </w:delText>
            </w:r>
            <w:r w:rsidRPr="006B4CDE" w:rsidDel="00E403FE">
              <w:rPr>
                <w:rFonts w:eastAsia="Times New Roman"/>
                <w:i/>
                <w:iCs/>
              </w:rPr>
              <w:delText>et al.</w:delText>
            </w:r>
            <w:r w:rsidRPr="006B4CDE" w:rsidDel="00E403FE">
              <w:rPr>
                <w:rFonts w:eastAsia="Times New Roman"/>
              </w:rPr>
              <w:delText xml:space="preserve">, “PATRIC: the comprehensive bacterial bioinformatics resource with a focus on human pathogenic species,” </w:delText>
            </w:r>
            <w:r w:rsidRPr="006B4CDE" w:rsidDel="00E403FE">
              <w:rPr>
                <w:rFonts w:eastAsia="Times New Roman"/>
                <w:i/>
                <w:iCs/>
              </w:rPr>
              <w:delText>Infect Immun</w:delText>
            </w:r>
            <w:r w:rsidRPr="006B4CDE" w:rsidDel="00E403FE">
              <w:rPr>
                <w:rFonts w:eastAsia="Times New Roman"/>
              </w:rPr>
              <w:delText>, vol. 79, no. 11, pp. 4286–4298, 2011, doi: 10.1128/IAI.00207-11.</w:delText>
            </w:r>
          </w:del>
        </w:p>
        <w:p w14:paraId="110C12CF" w14:textId="0423DB38" w:rsidR="009B5B40" w:rsidRPr="006B4CDE" w:rsidDel="00E403FE" w:rsidRDefault="009B5B40">
          <w:pPr>
            <w:autoSpaceDE w:val="0"/>
            <w:autoSpaceDN w:val="0"/>
            <w:ind w:hanging="640"/>
            <w:divId w:val="2000578124"/>
            <w:rPr>
              <w:del w:id="690" w:author="Portlock, Theo" w:date="2022-02-02T16:11:00Z"/>
              <w:rFonts w:eastAsia="Times New Roman"/>
            </w:rPr>
          </w:pPr>
          <w:del w:id="691" w:author="Portlock, Theo" w:date="2022-02-02T16:11:00Z">
            <w:r w:rsidRPr="006B4CDE" w:rsidDel="00E403FE">
              <w:rPr>
                <w:rFonts w:eastAsia="Times New Roman"/>
              </w:rPr>
              <w:delText>[63]</w:delText>
            </w:r>
            <w:r w:rsidRPr="006B4CDE" w:rsidDel="00E403FE">
              <w:rPr>
                <w:rFonts w:eastAsia="Times New Roman"/>
              </w:rPr>
              <w:tab/>
              <w:delText xml:space="preserve">S. Mukherjee </w:delText>
            </w:r>
            <w:r w:rsidRPr="006B4CDE" w:rsidDel="00E403FE">
              <w:rPr>
                <w:rFonts w:eastAsia="Times New Roman"/>
                <w:i/>
                <w:iCs/>
              </w:rPr>
              <w:delText>et al.</w:delText>
            </w:r>
            <w:r w:rsidRPr="006B4CDE" w:rsidDel="00E403FE">
              <w:rPr>
                <w:rFonts w:eastAsia="Times New Roman"/>
              </w:rPr>
              <w:delText xml:space="preserve">, “Genomes OnLine database (GOLD) v.7: updates and new features,” </w:delText>
            </w:r>
            <w:r w:rsidRPr="006B4CDE" w:rsidDel="00E403FE">
              <w:rPr>
                <w:rFonts w:eastAsia="Times New Roman"/>
                <w:i/>
                <w:iCs/>
              </w:rPr>
              <w:delText>Nucleic Acids Res</w:delText>
            </w:r>
            <w:r w:rsidRPr="006B4CDE" w:rsidDel="00E403FE">
              <w:rPr>
                <w:rFonts w:eastAsia="Times New Roman"/>
              </w:rPr>
              <w:delText>, vol. 47, no. D1, pp. D649–D659, 2019, doi: 10.1093/nar/gky977.</w:delText>
            </w:r>
          </w:del>
        </w:p>
        <w:p w14:paraId="173A3D82" w14:textId="5F1776C5" w:rsidR="009B5B40" w:rsidRPr="006B4CDE" w:rsidDel="00E403FE" w:rsidRDefault="009B5B40">
          <w:pPr>
            <w:autoSpaceDE w:val="0"/>
            <w:autoSpaceDN w:val="0"/>
            <w:ind w:hanging="640"/>
            <w:divId w:val="462160580"/>
            <w:rPr>
              <w:del w:id="692" w:author="Portlock, Theo" w:date="2022-02-02T16:11:00Z"/>
              <w:rFonts w:eastAsia="Times New Roman"/>
            </w:rPr>
          </w:pPr>
          <w:del w:id="693" w:author="Portlock, Theo" w:date="2022-02-02T16:11:00Z">
            <w:r w:rsidRPr="006B4CDE" w:rsidDel="00E403FE">
              <w:rPr>
                <w:rFonts w:eastAsia="Times New Roman"/>
              </w:rPr>
              <w:delText>[64]</w:delText>
            </w:r>
            <w:r w:rsidRPr="006B4CDE" w:rsidDel="00E403FE">
              <w:rPr>
                <w:rFonts w:eastAsia="Times New Roman"/>
              </w:rPr>
              <w:tab/>
              <w:delText xml:space="preserve">K. Blin </w:delText>
            </w:r>
            <w:r w:rsidRPr="006B4CDE" w:rsidDel="00E403FE">
              <w:rPr>
                <w:rFonts w:eastAsia="Times New Roman"/>
                <w:i/>
                <w:iCs/>
              </w:rPr>
              <w:delText>et al.</w:delText>
            </w:r>
            <w:r w:rsidRPr="006B4CDE" w:rsidDel="00E403FE">
              <w:rPr>
                <w:rFonts w:eastAsia="Times New Roman"/>
              </w:rPr>
              <w:delText xml:space="preserve">, “antiSMASH 4.0-improvements in chemistry prediction and gene cluster boundary identification,” </w:delText>
            </w:r>
            <w:r w:rsidRPr="006B4CDE" w:rsidDel="00E403FE">
              <w:rPr>
                <w:rFonts w:eastAsia="Times New Roman"/>
                <w:i/>
                <w:iCs/>
              </w:rPr>
              <w:delText>Nucleic Acids Res</w:delText>
            </w:r>
            <w:r w:rsidRPr="006B4CDE" w:rsidDel="00E403FE">
              <w:rPr>
                <w:rFonts w:eastAsia="Times New Roman"/>
              </w:rPr>
              <w:delText>, vol. 45, no. W1, pp. W36–W41, 2017, doi: 10.1093/nar/gkx319.</w:delText>
            </w:r>
          </w:del>
        </w:p>
        <w:p w14:paraId="30566172" w14:textId="208FF01B" w:rsidR="009B5B40" w:rsidRPr="006B4CDE" w:rsidDel="00E403FE" w:rsidRDefault="009B5B40">
          <w:pPr>
            <w:autoSpaceDE w:val="0"/>
            <w:autoSpaceDN w:val="0"/>
            <w:ind w:hanging="640"/>
            <w:divId w:val="555891846"/>
            <w:rPr>
              <w:del w:id="694" w:author="Portlock, Theo" w:date="2022-02-02T16:11:00Z"/>
              <w:rFonts w:eastAsia="Times New Roman"/>
            </w:rPr>
          </w:pPr>
          <w:del w:id="695" w:author="Portlock, Theo" w:date="2022-02-02T16:11:00Z">
            <w:r w:rsidRPr="006B4CDE" w:rsidDel="00E403FE">
              <w:rPr>
                <w:rFonts w:eastAsia="Times New Roman"/>
              </w:rPr>
              <w:delText>[65]</w:delText>
            </w:r>
            <w:r w:rsidRPr="006B4CDE" w:rsidDel="00E403FE">
              <w:rPr>
                <w:rFonts w:eastAsia="Times New Roman"/>
              </w:rPr>
              <w:tab/>
              <w:delText xml:space="preserve">N. et al. Pons, “a platform for quantitative metagenomic profiling of complex ecosystems.,” </w:delText>
            </w:r>
            <w:r w:rsidRPr="006B4CDE" w:rsidDel="00E403FE">
              <w:rPr>
                <w:rFonts w:eastAsia="Times New Roman"/>
                <w:i/>
                <w:iCs/>
              </w:rPr>
              <w:delText>Journées Ouvertes en Biologie, Informatique et Mathématiques</w:delText>
            </w:r>
            <w:r w:rsidRPr="006B4CDE" w:rsidDel="00E403FE">
              <w:rPr>
                <w:rFonts w:eastAsia="Times New Roman"/>
              </w:rPr>
              <w:delText>, 2010. http://www.jobim2010.fr/sites/default/files/presentations/27Pons.pdf</w:delText>
            </w:r>
          </w:del>
        </w:p>
        <w:p w14:paraId="7CE5153F" w14:textId="5908D0E6" w:rsidR="009B5B40" w:rsidRPr="006B4CDE" w:rsidDel="00E403FE" w:rsidRDefault="009B5B40">
          <w:pPr>
            <w:autoSpaceDE w:val="0"/>
            <w:autoSpaceDN w:val="0"/>
            <w:ind w:hanging="640"/>
            <w:divId w:val="1795633017"/>
            <w:rPr>
              <w:del w:id="696" w:author="Portlock, Theo" w:date="2022-02-02T16:11:00Z"/>
              <w:rFonts w:eastAsia="Times New Roman"/>
            </w:rPr>
          </w:pPr>
          <w:del w:id="697" w:author="Portlock, Theo" w:date="2022-02-02T16:11:00Z">
            <w:r w:rsidRPr="006B4CDE" w:rsidDel="00E403FE">
              <w:rPr>
                <w:rFonts w:eastAsia="Times New Roman"/>
              </w:rPr>
              <w:delText>[66]</w:delText>
            </w:r>
            <w:r w:rsidRPr="006B4CDE" w:rsidDel="00E403FE">
              <w:rPr>
                <w:rFonts w:eastAsia="Times New Roman"/>
              </w:rPr>
              <w:tab/>
              <w:delText xml:space="preserve">E. le Chatelier </w:delText>
            </w:r>
            <w:r w:rsidRPr="006B4CDE" w:rsidDel="00E403FE">
              <w:rPr>
                <w:rFonts w:eastAsia="Times New Roman"/>
                <w:i/>
                <w:iCs/>
              </w:rPr>
              <w:delText>et al.</w:delText>
            </w:r>
            <w:r w:rsidRPr="006B4CDE" w:rsidDel="00E403FE">
              <w:rPr>
                <w:rFonts w:eastAsia="Times New Roman"/>
              </w:rPr>
              <w:delText xml:space="preserve">, “Richness of human gut microbiome correlates with metabolic markers,” </w:delText>
            </w:r>
            <w:r w:rsidRPr="006B4CDE" w:rsidDel="00E403FE">
              <w:rPr>
                <w:rFonts w:eastAsia="Times New Roman"/>
                <w:i/>
                <w:iCs/>
              </w:rPr>
              <w:delText>Nature</w:delText>
            </w:r>
            <w:r w:rsidRPr="006B4CDE" w:rsidDel="00E403FE">
              <w:rPr>
                <w:rFonts w:eastAsia="Times New Roman"/>
              </w:rPr>
              <w:delText>, vol. 500, no. 7464, pp. 541–546, 2013, doi: 10.1038/nature12506.</w:delText>
            </w:r>
          </w:del>
        </w:p>
        <w:p w14:paraId="7B6D12FC" w14:textId="1CD3C4CB" w:rsidR="009B5B40" w:rsidRPr="006B4CDE" w:rsidDel="00E403FE" w:rsidRDefault="009B5B40">
          <w:pPr>
            <w:autoSpaceDE w:val="0"/>
            <w:autoSpaceDN w:val="0"/>
            <w:ind w:hanging="640"/>
            <w:divId w:val="1506164184"/>
            <w:rPr>
              <w:del w:id="698" w:author="Portlock, Theo" w:date="2022-02-02T16:11:00Z"/>
              <w:rFonts w:eastAsia="Times New Roman"/>
            </w:rPr>
          </w:pPr>
          <w:del w:id="699" w:author="Portlock, Theo" w:date="2022-02-02T16:11:00Z">
            <w:r w:rsidRPr="006B4CDE" w:rsidDel="00E403FE">
              <w:rPr>
                <w:rFonts w:eastAsia="Times New Roman"/>
              </w:rPr>
              <w:delText>[67]</w:delText>
            </w:r>
            <w:r w:rsidRPr="006B4CDE" w:rsidDel="00E403FE">
              <w:rPr>
                <w:rFonts w:eastAsia="Times New Roman"/>
              </w:rPr>
              <w:tab/>
              <w:delText xml:space="preserve">C. O. Fritz, P. E. Morris, and J. J. Richler, “Effect size estimates: current use, calculations, and interpretation,” </w:delText>
            </w:r>
            <w:r w:rsidRPr="006B4CDE" w:rsidDel="00E403FE">
              <w:rPr>
                <w:rFonts w:eastAsia="Times New Roman"/>
                <w:i/>
                <w:iCs/>
              </w:rPr>
              <w:delText>J Exp Psychol Gen</w:delText>
            </w:r>
            <w:r w:rsidRPr="006B4CDE" w:rsidDel="00E403FE">
              <w:rPr>
                <w:rFonts w:eastAsia="Times New Roman"/>
              </w:rPr>
              <w:delText>, vol. 141, no. 1, pp. 2–18, 2012, doi: 10.1037/a0024338.</w:delText>
            </w:r>
          </w:del>
        </w:p>
        <w:p w14:paraId="227E4C8D" w14:textId="43B74BC8" w:rsidR="009B5B40" w:rsidRPr="006B4CDE" w:rsidDel="00E403FE" w:rsidRDefault="009B5B40">
          <w:pPr>
            <w:autoSpaceDE w:val="0"/>
            <w:autoSpaceDN w:val="0"/>
            <w:ind w:hanging="640"/>
            <w:divId w:val="483277972"/>
            <w:rPr>
              <w:del w:id="700" w:author="Portlock, Theo" w:date="2022-02-02T16:11:00Z"/>
              <w:rFonts w:eastAsia="Times New Roman"/>
            </w:rPr>
          </w:pPr>
          <w:del w:id="701" w:author="Portlock, Theo" w:date="2022-02-02T16:11:00Z">
            <w:r w:rsidRPr="006B4CDE" w:rsidDel="00E403FE">
              <w:rPr>
                <w:rFonts w:eastAsia="Times New Roman"/>
              </w:rPr>
              <w:delText>[68]</w:delText>
            </w:r>
            <w:r w:rsidRPr="006B4CDE" w:rsidDel="00E403FE">
              <w:rPr>
                <w:rFonts w:eastAsia="Times New Roman"/>
              </w:rPr>
              <w:tab/>
              <w:delText xml:space="preserve">S. T.- Biorxiv and undefined 2014, “qqman: an R package for visualizing GWAS results using QQ and manhattan plots,” </w:delText>
            </w:r>
            <w:r w:rsidRPr="006B4CDE" w:rsidDel="00E403FE">
              <w:rPr>
                <w:rFonts w:eastAsia="Times New Roman"/>
                <w:i/>
                <w:iCs/>
              </w:rPr>
              <w:delText>biorxiv.org</w:delText>
            </w:r>
            <w:r w:rsidRPr="006B4CDE" w:rsidDel="00E403FE">
              <w:rPr>
                <w:rFonts w:eastAsia="Times New Roman"/>
              </w:rPr>
              <w:delText>, Accessed: Nov. 30, 2021. [Online]. Available: https://www.biorxiv.org/content/10.1101/005165v1.full-text</w:delText>
            </w:r>
          </w:del>
        </w:p>
        <w:p w14:paraId="624B9290" w14:textId="05E74AAF" w:rsidR="009B5B40" w:rsidRPr="006B4CDE" w:rsidDel="00E403FE" w:rsidRDefault="009B5B40">
          <w:pPr>
            <w:autoSpaceDE w:val="0"/>
            <w:autoSpaceDN w:val="0"/>
            <w:ind w:hanging="640"/>
            <w:divId w:val="492767410"/>
            <w:rPr>
              <w:del w:id="702" w:author="Portlock, Theo" w:date="2022-02-02T16:11:00Z"/>
              <w:rFonts w:eastAsia="Times New Roman"/>
            </w:rPr>
          </w:pPr>
          <w:del w:id="703" w:author="Portlock, Theo" w:date="2022-02-02T16:11:00Z">
            <w:r w:rsidRPr="006B4CDE" w:rsidDel="00E403FE">
              <w:rPr>
                <w:rFonts w:eastAsia="Times New Roman"/>
              </w:rPr>
              <w:delText>[69]</w:delText>
            </w:r>
            <w:r w:rsidRPr="006B4CDE" w:rsidDel="00E403FE">
              <w:rPr>
                <w:rFonts w:eastAsia="Times New Roman"/>
              </w:rPr>
              <w:tab/>
              <w:delText xml:space="preserve">G. Csardi and T. Nepusz, “The igraph software package for complex network research,” </w:delText>
            </w:r>
            <w:r w:rsidRPr="006B4CDE" w:rsidDel="00E403FE">
              <w:rPr>
                <w:rFonts w:eastAsia="Times New Roman"/>
                <w:i/>
                <w:iCs/>
              </w:rPr>
              <w:delText>InterJournal, complex systems</w:delText>
            </w:r>
            <w:r w:rsidRPr="006B4CDE" w:rsidDel="00E403FE">
              <w:rPr>
                <w:rFonts w:eastAsia="Times New Roman"/>
              </w:rPr>
              <w:delText>, vol. 1695, no. 5, pp. 1–9, 2006.</w:delText>
            </w:r>
          </w:del>
        </w:p>
        <w:p w14:paraId="08429A3F" w14:textId="503CE528" w:rsidR="009B5B40" w:rsidRPr="006B4CDE" w:rsidDel="00E403FE" w:rsidRDefault="009B5B40">
          <w:pPr>
            <w:autoSpaceDE w:val="0"/>
            <w:autoSpaceDN w:val="0"/>
            <w:ind w:hanging="640"/>
            <w:divId w:val="239094992"/>
            <w:rPr>
              <w:del w:id="704" w:author="Portlock, Theo" w:date="2022-02-02T16:11:00Z"/>
              <w:rFonts w:eastAsia="Times New Roman"/>
            </w:rPr>
          </w:pPr>
          <w:del w:id="705" w:author="Portlock, Theo" w:date="2022-02-02T16:11:00Z">
            <w:r w:rsidRPr="006B4CDE" w:rsidDel="00E403FE">
              <w:rPr>
                <w:rFonts w:eastAsia="Times New Roman"/>
              </w:rPr>
              <w:delText>[70]</w:delText>
            </w:r>
            <w:r w:rsidRPr="006B4CDE" w:rsidDel="00E403FE">
              <w:rPr>
                <w:rFonts w:eastAsia="Times New Roman"/>
              </w:rPr>
              <w:tab/>
              <w:delText xml:space="preserve">P. Pons and M. Latapy, “Computing communities in large networks using random walks,” in </w:delText>
            </w:r>
            <w:r w:rsidRPr="006B4CDE" w:rsidDel="00E403FE">
              <w:rPr>
                <w:rFonts w:eastAsia="Times New Roman"/>
                <w:i/>
                <w:iCs/>
              </w:rPr>
              <w:delText>International symposium on computer and information sciences</w:delText>
            </w:r>
            <w:r w:rsidRPr="006B4CDE" w:rsidDel="00E403FE">
              <w:rPr>
                <w:rFonts w:eastAsia="Times New Roman"/>
              </w:rPr>
              <w:delText>, 2005, pp. 284–293.</w:delText>
            </w:r>
          </w:del>
        </w:p>
        <w:p w14:paraId="7E2426FE" w14:textId="59B1CCD8" w:rsidR="009B5B40" w:rsidRPr="006B4CDE" w:rsidDel="00E403FE" w:rsidRDefault="009B5B40">
          <w:pPr>
            <w:autoSpaceDE w:val="0"/>
            <w:autoSpaceDN w:val="0"/>
            <w:ind w:hanging="640"/>
            <w:divId w:val="1661932147"/>
            <w:rPr>
              <w:del w:id="706" w:author="Portlock, Theo" w:date="2022-02-02T16:11:00Z"/>
              <w:rFonts w:eastAsia="Times New Roman"/>
            </w:rPr>
          </w:pPr>
          <w:del w:id="707" w:author="Portlock, Theo" w:date="2022-02-02T16:11:00Z">
            <w:r w:rsidRPr="006B4CDE" w:rsidDel="00E403FE">
              <w:rPr>
                <w:rFonts w:eastAsia="Times New Roman"/>
              </w:rPr>
              <w:delText>[71]</w:delText>
            </w:r>
            <w:r w:rsidRPr="006B4CDE" w:rsidDel="00E403FE">
              <w:rPr>
                <w:rFonts w:eastAsia="Times New Roman"/>
              </w:rPr>
              <w:tab/>
              <w:delText xml:space="preserve">M. Uhlen </w:delText>
            </w:r>
            <w:r w:rsidRPr="006B4CDE" w:rsidDel="00E403FE">
              <w:rPr>
                <w:rFonts w:eastAsia="Times New Roman"/>
                <w:i/>
                <w:iCs/>
              </w:rPr>
              <w:delText>et al.</w:delText>
            </w:r>
            <w:r w:rsidRPr="006B4CDE" w:rsidDel="00E403FE">
              <w:rPr>
                <w:rFonts w:eastAsia="Times New Roman"/>
              </w:rPr>
              <w:delText xml:space="preserve">, “A pathology atlas of the human cancer transcriptome,” </w:delText>
            </w:r>
            <w:r w:rsidRPr="006B4CDE" w:rsidDel="00E403FE">
              <w:rPr>
                <w:rFonts w:eastAsia="Times New Roman"/>
                <w:i/>
                <w:iCs/>
              </w:rPr>
              <w:delText>Science</w:delText>
            </w:r>
            <w:r w:rsidRPr="006B4CDE" w:rsidDel="00E403FE">
              <w:rPr>
                <w:rFonts w:eastAsia="Times New Roman"/>
              </w:rPr>
              <w:delText>, vol. 357, no. 6352, 2017, doi: 10.1126/science.aan2507.</w:delText>
            </w:r>
          </w:del>
        </w:p>
        <w:p w14:paraId="4BF8E2BF" w14:textId="04B4BBD7" w:rsidR="009B5B40" w:rsidRPr="006B4CDE" w:rsidDel="00E403FE" w:rsidRDefault="009B5B40">
          <w:pPr>
            <w:autoSpaceDE w:val="0"/>
            <w:autoSpaceDN w:val="0"/>
            <w:ind w:hanging="640"/>
            <w:divId w:val="1416784631"/>
            <w:rPr>
              <w:del w:id="708" w:author="Portlock, Theo" w:date="2022-02-02T16:11:00Z"/>
              <w:rFonts w:eastAsia="Times New Roman"/>
            </w:rPr>
          </w:pPr>
          <w:del w:id="709" w:author="Portlock, Theo" w:date="2022-02-02T16:11:00Z">
            <w:r w:rsidRPr="006B4CDE" w:rsidDel="00E403FE">
              <w:rPr>
                <w:rFonts w:eastAsia="Times New Roman"/>
              </w:rPr>
              <w:delText>[72]</w:delText>
            </w:r>
            <w:r w:rsidRPr="006B4CDE" w:rsidDel="00E403FE">
              <w:rPr>
                <w:rFonts w:eastAsia="Times New Roman"/>
              </w:rPr>
              <w:tab/>
              <w:delText xml:space="preserve">F. Pedregosa FABIANPEDREGOSA </w:delText>
            </w:r>
            <w:r w:rsidRPr="006B4CDE" w:rsidDel="00E403FE">
              <w:rPr>
                <w:rFonts w:eastAsia="Times New Roman"/>
                <w:i/>
                <w:iCs/>
              </w:rPr>
              <w:delText>et al.</w:delText>
            </w:r>
            <w:r w:rsidRPr="006B4CDE" w:rsidDel="00E403FE">
              <w:rPr>
                <w:rFonts w:eastAsia="Times New Roman"/>
              </w:rPr>
              <w:delText xml:space="preserve">, “Scikit-learn: Machine Learning in Python Gaël Varoquaux Bertrand Thirion Vincent Dubourg Alexandre Passos PEDREGOSA, VAROQUAUX, GRAMFORT ET AL. Matthieu Perrot,” </w:delText>
            </w:r>
            <w:r w:rsidRPr="006B4CDE" w:rsidDel="00E403FE">
              <w:rPr>
                <w:rFonts w:eastAsia="Times New Roman"/>
                <w:i/>
                <w:iCs/>
              </w:rPr>
              <w:delText>Journal of Machine Learning Research</w:delText>
            </w:r>
            <w:r w:rsidRPr="006B4CDE" w:rsidDel="00E403FE">
              <w:rPr>
                <w:rFonts w:eastAsia="Times New Roman"/>
              </w:rPr>
              <w:delText>, vol. 12, pp. 2825–2830, 2011, Accessed: Dec. 15, 2021. [Online]. Available: http://scikit-learn.sourceforge.net.</w:delText>
            </w:r>
          </w:del>
        </w:p>
        <w:p w14:paraId="1E27E777" w14:textId="2496EBF7" w:rsidR="00B55FD4" w:rsidRPr="006B4CDE" w:rsidRDefault="009B5B40" w:rsidP="00B74686">
          <w:del w:id="710" w:author="Portlock, Theo" w:date="2022-02-02T16:11:00Z">
            <w:r w:rsidRPr="006B4CDE" w:rsidDel="00E403FE">
              <w:rPr>
                <w:rFonts w:eastAsia="Times New Roman"/>
              </w:rPr>
              <w:delText> </w:delText>
            </w:r>
          </w:del>
        </w:p>
      </w:sdtContent>
    </w:sdt>
    <w:p w14:paraId="34A86014" w14:textId="19A3816D" w:rsidR="005D396F" w:rsidRPr="006B4CDE" w:rsidRDefault="0C22591A" w:rsidP="00260D05">
      <w:pPr>
        <w:pStyle w:val="Heading1"/>
        <w:rPr>
          <w:rPrChange w:id="711" w:author="Portlock, Theo" w:date="2022-02-03T16:58:00Z">
            <w:rPr>
              <w:lang w:val="en-US"/>
            </w:rPr>
          </w:rPrChange>
        </w:rPr>
      </w:pPr>
      <w:r w:rsidRPr="006B4CDE">
        <w:rPr>
          <w:rPrChange w:id="712" w:author="Portlock, Theo" w:date="2022-02-03T16:58:00Z">
            <w:rPr>
              <w:lang w:val="en-US"/>
            </w:rPr>
          </w:rPrChange>
        </w:rPr>
        <w:t>Methods</w:t>
      </w:r>
    </w:p>
    <w:p w14:paraId="3A7A9D4F" w14:textId="77777777" w:rsidR="005D396F" w:rsidRPr="006B4CDE" w:rsidRDefault="005D396F" w:rsidP="00BF5D7F">
      <w:pPr>
        <w:pStyle w:val="Heading2"/>
        <w:rPr>
          <w:lang w:val="en-GB"/>
          <w:rPrChange w:id="713" w:author="Portlock, Theo" w:date="2022-02-03T16:58:00Z">
            <w:rPr/>
          </w:rPrChange>
        </w:rPr>
      </w:pPr>
      <w:r w:rsidRPr="006B4CDE">
        <w:rPr>
          <w:lang w:val="en-GB"/>
          <w:rPrChange w:id="714" w:author="Portlock, Theo" w:date="2022-02-03T16:58:00Z">
            <w:rPr/>
          </w:rPrChange>
        </w:rPr>
        <w:t>Metagenomics species pan-genome (MSP) creation</w:t>
      </w:r>
    </w:p>
    <w:p w14:paraId="0CF1A277" w14:textId="3BD51454" w:rsidR="005D396F" w:rsidRPr="006B4CDE" w:rsidRDefault="005D396F" w:rsidP="00B74686">
      <w:pPr>
        <w:rPr>
          <w:rPrChange w:id="715" w:author="Portlock, Theo" w:date="2022-02-03T16:58:00Z">
            <w:rPr>
              <w:lang w:val="en-US"/>
            </w:rPr>
          </w:rPrChange>
        </w:rPr>
      </w:pPr>
      <w:r w:rsidRPr="006B4CDE">
        <w:rPr>
          <w:rPrChange w:id="716" w:author="Portlock, Theo" w:date="2022-02-03T16:58:00Z">
            <w:rPr>
              <w:lang w:val="en-US"/>
            </w:rPr>
          </w:rPrChange>
        </w:rPr>
        <w:t xml:space="preserve">1601 metagenomic samples used to build the Integrated Gene </w:t>
      </w:r>
      <w:proofErr w:type="spellStart"/>
      <w:r w:rsidRPr="006B4CDE">
        <w:rPr>
          <w:rPrChange w:id="717" w:author="Portlock, Theo" w:date="2022-02-03T16:58:00Z">
            <w:rPr>
              <w:lang w:val="en-US"/>
            </w:rPr>
          </w:rPrChange>
        </w:rPr>
        <w:t>Catalog</w:t>
      </w:r>
      <w:proofErr w:type="spellEnd"/>
      <w:r w:rsidRPr="006B4CDE">
        <w:rPr>
          <w:rPrChange w:id="718" w:author="Portlock, Theo" w:date="2022-02-03T16:58:00Z">
            <w:rPr>
              <w:lang w:val="en-US"/>
            </w:rPr>
          </w:rPrChange>
        </w:rPr>
        <w:t xml:space="preserve"> of the human gut microbiome (IGC2) were downloaded from the European Nucleotide Archive</w:t>
      </w:r>
      <w:r w:rsidR="00F43CEF" w:rsidRPr="006B4CDE">
        <w:rPr>
          <w:rPrChange w:id="719" w:author="Portlock, Theo" w:date="2022-02-03T16:58:00Z">
            <w:rPr>
              <w:lang w:val="en-US"/>
            </w:rPr>
          </w:rPrChange>
        </w:rPr>
        <w:t xml:space="preserve"> </w:t>
      </w:r>
      <w:sdt>
        <w:sdtPr>
          <w:rPr>
            <w:color w:val="000000"/>
            <w:rPrChange w:id="720" w:author="Portlock, Theo" w:date="2022-02-03T21:17:00Z">
              <w:rPr>
                <w:color w:val="000000"/>
                <w:lang w:val="en-US"/>
              </w:rPr>
            </w:rPrChange>
          </w:rPr>
          <w:tag w:val="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NV0iLCJtYW51YWxPdmVycmlkZVRleHQiOiIifX0="/>
          <w:id w:val="-973217523"/>
          <w:placeholder>
            <w:docPart w:val="DefaultPlaceholder_-1854013440"/>
          </w:placeholder>
        </w:sdtPr>
        <w:sdtEndPr>
          <w:rPr>
            <w:rPrChange w:id="721" w:author="Portlock, Theo" w:date="2022-02-03T21:17:00Z">
              <w:rPr/>
            </w:rPrChange>
          </w:rPr>
        </w:sdtEndPr>
        <w:sdtContent>
          <w:ins w:id="722" w:author="Portlock, Theo" w:date="2022-02-03T21:17:00Z">
            <w:r w:rsidR="0045097F" w:rsidRPr="0045097F">
              <w:rPr>
                <w:color w:val="000000"/>
              </w:rPr>
              <w:t>[65]</w:t>
            </w:r>
          </w:ins>
          <w:del w:id="723" w:author="Portlock, Theo" w:date="2022-02-02T16:11:00Z">
            <w:r w:rsidR="009B5B40" w:rsidRPr="0045097F" w:rsidDel="00E403FE">
              <w:rPr>
                <w:color w:val="000000"/>
                <w:rPrChange w:id="724" w:author="Portlock, Theo" w:date="2022-02-03T21:17:00Z">
                  <w:rPr>
                    <w:color w:val="000000"/>
                    <w:lang w:val="en-US"/>
                  </w:rPr>
                </w:rPrChange>
              </w:rPr>
              <w:delText>[48]</w:delText>
            </w:r>
          </w:del>
        </w:sdtContent>
      </w:sdt>
      <w:r w:rsidRPr="006B4CDE">
        <w:rPr>
          <w:rPrChange w:id="725" w:author="Portlock, Theo" w:date="2022-02-03T16:58:00Z">
            <w:rPr>
              <w:lang w:val="en-US"/>
            </w:rPr>
          </w:rPrChange>
        </w:rPr>
        <w:t>. Using the Meteor software suite</w:t>
      </w:r>
      <w:sdt>
        <w:sdtPr>
          <w:rPr>
            <w:color w:val="000000"/>
            <w:rPrChange w:id="726" w:author="Portlock, Theo" w:date="2022-02-03T21:17:00Z">
              <w:rPr>
                <w:color w:val="000000"/>
                <w:lang w:val="en-US"/>
              </w:rPr>
            </w:rPrChange>
          </w:rPr>
          <w:tag w:val="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Y2XSIsIm1hbnVhbE92ZXJyaWRlVGV4dCI6IiJ9fQ=="/>
          <w:id w:val="-2074350023"/>
          <w:placeholder>
            <w:docPart w:val="DefaultPlaceholder_-1854013440"/>
          </w:placeholder>
        </w:sdtPr>
        <w:sdtEndPr/>
        <w:sdtContent>
          <w:ins w:id="727" w:author="Portlock, Theo" w:date="2022-02-03T21:17:00Z">
            <w:r w:rsidR="0045097F" w:rsidRPr="0045097F">
              <w:rPr>
                <w:color w:val="000000"/>
              </w:rPr>
              <w:t>[66]</w:t>
            </w:r>
          </w:ins>
          <w:del w:id="728" w:author="Portlock, Theo" w:date="2022-02-02T16:11:00Z">
            <w:r w:rsidR="009B5B40" w:rsidRPr="0045097F" w:rsidDel="00E403FE">
              <w:rPr>
                <w:color w:val="000000"/>
              </w:rPr>
              <w:delText>[49]</w:delText>
            </w:r>
          </w:del>
        </w:sdtContent>
      </w:sdt>
      <w:r w:rsidRPr="006B4CDE">
        <w:rPr>
          <w:rPrChange w:id="729" w:author="Portlock, Theo" w:date="2022-02-03T16:58:00Z">
            <w:rPr>
              <w:lang w:val="en-US"/>
            </w:rPr>
          </w:rPrChange>
        </w:rPr>
        <w:t>, reads from each sample were mapped against the IG</w:t>
      </w:r>
      <w:r w:rsidR="00F43CEF" w:rsidRPr="006B4CDE">
        <w:rPr>
          <w:rPrChange w:id="730" w:author="Portlock, Theo" w:date="2022-02-03T16:58:00Z">
            <w:rPr>
              <w:lang w:val="en-US"/>
            </w:rPr>
          </w:rPrChange>
        </w:rPr>
        <w:t>1</w:t>
      </w:r>
      <w:r w:rsidRPr="006B4CDE">
        <w:rPr>
          <w:rPrChange w:id="731" w:author="Portlock, Theo" w:date="2022-02-03T16:58:00Z">
            <w:rPr>
              <w:lang w:val="en-US"/>
            </w:rPr>
          </w:rPrChange>
        </w:rPr>
        <w:t xml:space="preserve">C2 </w:t>
      </w:r>
      <w:proofErr w:type="spellStart"/>
      <w:r w:rsidRPr="006B4CDE">
        <w:rPr>
          <w:rPrChange w:id="732" w:author="Portlock, Theo" w:date="2022-02-03T16:58:00Z">
            <w:rPr>
              <w:lang w:val="en-US"/>
            </w:rPr>
          </w:rPrChange>
        </w:rPr>
        <w:t>catalog</w:t>
      </w:r>
      <w:proofErr w:type="spellEnd"/>
      <w:r w:rsidRPr="006B4CDE">
        <w:rPr>
          <w:rPrChange w:id="733" w:author="Portlock, Theo" w:date="2022-02-03T16:58:00Z">
            <w:rPr>
              <w:lang w:val="en-US"/>
            </w:rPr>
          </w:rPrChange>
        </w:rPr>
        <w:t xml:space="preserve"> and a raw gene abundance table was generated. This table was submitted to </w:t>
      </w:r>
      <w:proofErr w:type="spellStart"/>
      <w:r w:rsidRPr="006B4CDE">
        <w:rPr>
          <w:rPrChange w:id="734" w:author="Portlock, Theo" w:date="2022-02-03T16:58:00Z">
            <w:rPr>
              <w:lang w:val="en-US"/>
            </w:rPr>
          </w:rPrChange>
        </w:rPr>
        <w:t>MSPminer</w:t>
      </w:r>
      <w:proofErr w:type="spellEnd"/>
      <w:sdt>
        <w:sdtPr>
          <w:rPr>
            <w:color w:val="000000"/>
            <w:rPrChange w:id="735" w:author="Portlock, Theo" w:date="2022-02-03T21:17:00Z">
              <w:rPr>
                <w:color w:val="000000"/>
                <w:lang w:val="en-US"/>
              </w:rPr>
            </w:rPrChange>
          </w:rPr>
          <w:tag w:val="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
          <w:id w:val="-30882181"/>
          <w:placeholder>
            <w:docPart w:val="DefaultPlaceholder_-1854013440"/>
          </w:placeholder>
        </w:sdtPr>
        <w:sdtEndPr>
          <w:rPr>
            <w:rPrChange w:id="736" w:author="Portlock, Theo" w:date="2022-02-03T21:17:00Z">
              <w:rPr/>
            </w:rPrChange>
          </w:rPr>
        </w:sdtEndPr>
        <w:sdtContent>
          <w:ins w:id="737" w:author="Portlock, Theo" w:date="2022-02-03T21:17:00Z">
            <w:r w:rsidR="0045097F" w:rsidRPr="0045097F">
              <w:rPr>
                <w:color w:val="000000"/>
              </w:rPr>
              <w:t>[9]</w:t>
            </w:r>
          </w:ins>
          <w:del w:id="738" w:author="Portlock, Theo" w:date="2022-02-02T16:11:00Z">
            <w:r w:rsidR="009B5B40" w:rsidRPr="0045097F" w:rsidDel="00E403FE">
              <w:rPr>
                <w:color w:val="000000"/>
                <w:rPrChange w:id="739" w:author="Portlock, Theo" w:date="2022-02-03T21:17:00Z">
                  <w:rPr>
                    <w:color w:val="000000"/>
                    <w:lang w:val="en-US"/>
                  </w:rPr>
                </w:rPrChange>
              </w:rPr>
              <w:delText>[5]</w:delText>
            </w:r>
          </w:del>
        </w:sdtContent>
      </w:sdt>
      <w:r w:rsidRPr="006B4CDE">
        <w:rPr>
          <w:rPrChange w:id="740" w:author="Portlock, Theo" w:date="2022-02-03T16:58:00Z">
            <w:rPr>
              <w:lang w:val="en-US"/>
            </w:rPr>
          </w:rPrChange>
        </w:rPr>
        <w:t xml:space="preserve"> that reconstituted 1,989 clusters of co-abundant genes named Metagenomic-Species Pangenomes (MSPs). Quality control of each MSP was manually performed by visualizing heatmaps representative of the normalized gene abundance profiles. In addition, MSPs completeness and contamination </w:t>
      </w:r>
      <w:r w:rsidR="00897040" w:rsidRPr="006B4CDE">
        <w:rPr>
          <w:rPrChange w:id="741" w:author="Portlock, Theo" w:date="2022-02-03T16:58:00Z">
            <w:rPr>
              <w:lang w:val="en-US"/>
            </w:rPr>
          </w:rPrChange>
        </w:rPr>
        <w:t>were</w:t>
      </w:r>
      <w:r w:rsidRPr="006B4CDE">
        <w:rPr>
          <w:rPrChange w:id="742" w:author="Portlock, Theo" w:date="2022-02-03T16:58:00Z">
            <w:rPr>
              <w:lang w:val="en-US"/>
            </w:rPr>
          </w:rPrChange>
        </w:rPr>
        <w:t xml:space="preserve"> assessed by searching for 40 universal single copy marker genes</w:t>
      </w:r>
      <w:sdt>
        <w:sdtPr>
          <w:rPr>
            <w:color w:val="000000"/>
            <w:rPrChange w:id="743" w:author="Portlock, Theo" w:date="2022-02-03T21:17:00Z">
              <w:rPr>
                <w:color w:val="000000"/>
                <w:lang w:val="en-US"/>
              </w:rPr>
            </w:rPrChange>
          </w:rPr>
          <w:tag w:val="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Y2XSIsIm1hbnVhbE92ZXJyaWRlVGV4dCI6IiJ9fQ=="/>
          <w:id w:val="376671924"/>
          <w:placeholder>
            <w:docPart w:val="DefaultPlaceholder_-1854013440"/>
          </w:placeholder>
        </w:sdtPr>
        <w:sdtEndPr>
          <w:rPr>
            <w:rPrChange w:id="744" w:author="Portlock, Theo" w:date="2022-02-03T21:17:00Z">
              <w:rPr/>
            </w:rPrChange>
          </w:rPr>
        </w:sdtEndPr>
        <w:sdtContent>
          <w:ins w:id="745" w:author="Portlock, Theo" w:date="2022-02-03T21:17:00Z">
            <w:r w:rsidR="0045097F" w:rsidRPr="0045097F">
              <w:rPr>
                <w:color w:val="000000"/>
              </w:rPr>
              <w:t>[67]</w:t>
            </w:r>
          </w:ins>
          <w:del w:id="746" w:author="Portlock, Theo" w:date="2022-02-02T16:11:00Z">
            <w:r w:rsidR="009B5B40" w:rsidRPr="0045097F" w:rsidDel="00E403FE">
              <w:rPr>
                <w:color w:val="000000"/>
                <w:rPrChange w:id="747" w:author="Portlock, Theo" w:date="2022-02-03T21:17:00Z">
                  <w:rPr>
                    <w:color w:val="000000"/>
                    <w:lang w:val="en-US"/>
                  </w:rPr>
                </w:rPrChange>
              </w:rPr>
              <w:delText>[50]</w:delText>
            </w:r>
          </w:del>
        </w:sdtContent>
      </w:sdt>
      <w:r w:rsidRPr="006B4CDE">
        <w:rPr>
          <w:rPrChange w:id="748" w:author="Portlock, Theo" w:date="2022-02-03T16:58:00Z">
            <w:rPr>
              <w:lang w:val="en-US"/>
            </w:rPr>
          </w:rPrChange>
        </w:rPr>
        <w:t xml:space="preserve"> and by checking taxonomic homogeneity. </w:t>
      </w:r>
    </w:p>
    <w:p w14:paraId="2CF25CA3" w14:textId="21F308E8" w:rsidR="005D396F" w:rsidRPr="006B4CDE" w:rsidRDefault="005D396F" w:rsidP="00BF5D7F">
      <w:pPr>
        <w:pStyle w:val="Heading2"/>
        <w:rPr>
          <w:lang w:val="en-GB"/>
          <w:rPrChange w:id="749" w:author="Portlock, Theo" w:date="2022-02-03T16:58:00Z">
            <w:rPr/>
          </w:rPrChange>
        </w:rPr>
      </w:pPr>
      <w:r w:rsidRPr="006B4CDE">
        <w:rPr>
          <w:lang w:val="en-GB"/>
          <w:rPrChange w:id="750" w:author="Portlock, Theo" w:date="2022-02-03T16:58:00Z">
            <w:rPr/>
          </w:rPrChange>
        </w:rPr>
        <w:t>MSP taxonomic annotation with phylogenetic tree</w:t>
      </w:r>
      <w:r w:rsidR="005871F6" w:rsidRPr="006B4CDE">
        <w:rPr>
          <w:lang w:val="en-GB"/>
          <w:rPrChange w:id="751" w:author="Portlock, Theo" w:date="2022-02-03T16:58:00Z">
            <w:rPr/>
          </w:rPrChange>
        </w:rPr>
        <w:t>.</w:t>
      </w:r>
    </w:p>
    <w:p w14:paraId="68D8B5E6" w14:textId="6BCBADF1" w:rsidR="005D396F" w:rsidRPr="006B4CDE" w:rsidRDefault="005D396F" w:rsidP="00B74686">
      <w:pPr>
        <w:rPr>
          <w:rPrChange w:id="752" w:author="Portlock, Theo" w:date="2022-02-03T16:58:00Z">
            <w:rPr>
              <w:lang w:val="en-US"/>
            </w:rPr>
          </w:rPrChange>
        </w:rPr>
      </w:pPr>
      <w:r w:rsidRPr="006B4CDE">
        <w:rPr>
          <w:rPrChange w:id="753" w:author="Portlock, Theo" w:date="2022-02-03T16:58:00Z">
            <w:rPr>
              <w:lang w:val="en-US"/>
            </w:rPr>
          </w:rPrChange>
        </w:rPr>
        <w:t xml:space="preserve">MSPs taxonomic annotation was performed by aligning all core and accessory genes against </w:t>
      </w:r>
      <w:proofErr w:type="spellStart"/>
      <w:r w:rsidRPr="006B4CDE">
        <w:rPr>
          <w:i/>
          <w:iCs/>
          <w:rPrChange w:id="754" w:author="Portlock, Theo" w:date="2022-02-03T16:58:00Z">
            <w:rPr>
              <w:i/>
              <w:iCs/>
              <w:lang w:val="en-US"/>
            </w:rPr>
          </w:rPrChange>
        </w:rPr>
        <w:t>nt</w:t>
      </w:r>
      <w:proofErr w:type="spellEnd"/>
      <w:r w:rsidRPr="006B4CDE">
        <w:rPr>
          <w:rPrChange w:id="755" w:author="Portlock, Theo" w:date="2022-02-03T16:58:00Z">
            <w:rPr>
              <w:lang w:val="en-US"/>
            </w:rPr>
          </w:rPrChange>
        </w:rPr>
        <w:t xml:space="preserve"> and NCBI WGS (version of September 2018 restricted to the taxa Bacteria, Archaea, Fungi, Viruses and Blastocystis) using </w:t>
      </w:r>
      <w:proofErr w:type="spellStart"/>
      <w:r w:rsidRPr="006B4CDE">
        <w:rPr>
          <w:i/>
          <w:iCs/>
          <w:rPrChange w:id="756" w:author="Portlock, Theo" w:date="2022-02-03T16:58:00Z">
            <w:rPr>
              <w:i/>
              <w:iCs/>
              <w:lang w:val="en-US"/>
            </w:rPr>
          </w:rPrChange>
        </w:rPr>
        <w:t>blastn</w:t>
      </w:r>
      <w:proofErr w:type="spellEnd"/>
      <w:r w:rsidRPr="006B4CDE">
        <w:rPr>
          <w:rPrChange w:id="757" w:author="Portlock, Theo" w:date="2022-02-03T16:58:00Z">
            <w:rPr>
              <w:lang w:val="en-US"/>
            </w:rPr>
          </w:rPrChange>
        </w:rPr>
        <w:t xml:space="preserve"> (version 2.7.1, task = </w:t>
      </w:r>
      <w:proofErr w:type="spellStart"/>
      <w:r w:rsidRPr="006B4CDE">
        <w:rPr>
          <w:rPrChange w:id="758" w:author="Portlock, Theo" w:date="2022-02-03T16:58:00Z">
            <w:rPr>
              <w:lang w:val="en-US"/>
            </w:rPr>
          </w:rPrChange>
        </w:rPr>
        <w:t>megablast</w:t>
      </w:r>
      <w:proofErr w:type="spellEnd"/>
      <w:r w:rsidRPr="006B4CDE">
        <w:rPr>
          <w:rPrChange w:id="759" w:author="Portlock, Theo" w:date="2022-02-03T16:58:00Z">
            <w:rPr>
              <w:lang w:val="en-US"/>
            </w:rPr>
          </w:rPrChange>
        </w:rPr>
        <w:t xml:space="preserve">, </w:t>
      </w:r>
      <w:proofErr w:type="spellStart"/>
      <w:r w:rsidRPr="006B4CDE">
        <w:rPr>
          <w:rPrChange w:id="760" w:author="Portlock, Theo" w:date="2022-02-03T16:58:00Z">
            <w:rPr>
              <w:lang w:val="en-US"/>
            </w:rPr>
          </w:rPrChange>
        </w:rPr>
        <w:t>word_size</w:t>
      </w:r>
      <w:proofErr w:type="spellEnd"/>
      <w:r w:rsidRPr="006B4CDE">
        <w:rPr>
          <w:rPrChange w:id="761" w:author="Portlock, Theo" w:date="2022-02-03T16:58:00Z">
            <w:rPr>
              <w:lang w:val="en-US"/>
            </w:rPr>
          </w:rPrChange>
        </w:rPr>
        <w:t xml:space="preserve"> = 16)</w:t>
      </w:r>
      <w:sdt>
        <w:sdtPr>
          <w:rPr>
            <w:color w:val="000000"/>
            <w:rPrChange w:id="762" w:author="Portlock, Theo" w:date="2022-02-03T21:17:00Z">
              <w:rPr>
                <w:color w:val="000000"/>
                <w:lang w:val="en-US"/>
              </w:rPr>
            </w:rPrChange>
          </w:rPr>
          <w:tag w:val="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2N10iLCJtYW51YWxPdmVycmlkZVRleHQiOiIifX0="/>
          <w:id w:val="129752250"/>
          <w:placeholder>
            <w:docPart w:val="DefaultPlaceholder_-1854013440"/>
          </w:placeholder>
        </w:sdtPr>
        <w:sdtEndPr>
          <w:rPr>
            <w:rPrChange w:id="763" w:author="Portlock, Theo" w:date="2022-02-03T21:17:00Z">
              <w:rPr/>
            </w:rPrChange>
          </w:rPr>
        </w:sdtEndPr>
        <w:sdtContent>
          <w:ins w:id="764" w:author="Portlock, Theo" w:date="2022-02-03T21:17:00Z">
            <w:r w:rsidR="0045097F" w:rsidRPr="0045097F">
              <w:rPr>
                <w:color w:val="000000"/>
              </w:rPr>
              <w:t>[68]</w:t>
            </w:r>
          </w:ins>
          <w:del w:id="765" w:author="Portlock, Theo" w:date="2022-02-02T16:11:00Z">
            <w:r w:rsidR="009B5B40" w:rsidRPr="0045097F" w:rsidDel="00E403FE">
              <w:rPr>
                <w:color w:val="000000"/>
                <w:rPrChange w:id="766" w:author="Portlock, Theo" w:date="2022-02-03T21:17:00Z">
                  <w:rPr>
                    <w:color w:val="000000"/>
                    <w:lang w:val="en-US"/>
                  </w:rPr>
                </w:rPrChange>
              </w:rPr>
              <w:delText>[51]</w:delText>
            </w:r>
          </w:del>
        </w:sdtContent>
      </w:sdt>
      <w:r w:rsidRPr="006B4CDE">
        <w:rPr>
          <w:rPrChange w:id="767" w:author="Portlock, Theo" w:date="2022-02-03T16:58:00Z">
            <w:rPr>
              <w:lang w:val="en-US"/>
            </w:rPr>
          </w:rPrChange>
        </w:rPr>
        <w:t xml:space="preserve">. The </w:t>
      </w:r>
      <w:r w:rsidRPr="006B4CDE">
        <w:rPr>
          <w:rPrChange w:id="768" w:author="Portlock, Theo" w:date="2022-02-03T16:58:00Z">
            <w:rPr>
              <w:lang w:val="en-US"/>
            </w:rPr>
          </w:rPrChange>
        </w:rPr>
        <w:lastRenderedPageBreak/>
        <w:t xml:space="preserve">20 best hits for each gene were kept. A species-level assignment was given </w:t>
      </w:r>
      <w:r w:rsidR="00420FC2" w:rsidRPr="006B4CDE">
        <w:rPr>
          <w:rPrChange w:id="769" w:author="Portlock, Theo" w:date="2022-02-03T16:58:00Z">
            <w:rPr>
              <w:lang w:val="en-US"/>
            </w:rPr>
          </w:rPrChange>
        </w:rPr>
        <w:t>if more</w:t>
      </w:r>
      <w:r w:rsidRPr="006B4CDE">
        <w:rPr>
          <w:rPrChange w:id="770" w:author="Portlock, Theo" w:date="2022-02-03T16:58:00Z">
            <w:rPr>
              <w:lang w:val="en-US"/>
            </w:rPr>
          </w:rPrChange>
        </w:rPr>
        <w:t xml:space="preserve"> than 50% of the genes matched the </w:t>
      </w:r>
      <w:proofErr w:type="spellStart"/>
      <w:r w:rsidRPr="006B4CDE">
        <w:rPr>
          <w:rPrChange w:id="771" w:author="Portlock, Theo" w:date="2022-02-03T16:58:00Z">
            <w:rPr>
              <w:lang w:val="en-US"/>
            </w:rPr>
          </w:rPrChange>
        </w:rPr>
        <w:t>RefSeq</w:t>
      </w:r>
      <w:proofErr w:type="spellEnd"/>
      <w:r w:rsidRPr="006B4CDE">
        <w:rPr>
          <w:rPrChange w:id="772" w:author="Portlock, Theo" w:date="2022-02-03T16:58:00Z">
            <w:rPr>
              <w:lang w:val="en-US"/>
            </w:rPr>
          </w:rPrChange>
        </w:rPr>
        <w:t xml:space="preserve"> reference genome of a given species, with a mean identity ≥ 95% and mean gene length coverage ≥ 90%. The remaining MSPs were assigned to a higher taxonomic level (genus to </w:t>
      </w:r>
      <w:proofErr w:type="spellStart"/>
      <w:r w:rsidRPr="006B4CDE">
        <w:rPr>
          <w:rPrChange w:id="773" w:author="Portlock, Theo" w:date="2022-02-03T16:58:00Z">
            <w:rPr>
              <w:lang w:val="en-US"/>
            </w:rPr>
          </w:rPrChange>
        </w:rPr>
        <w:t>superkingdom</w:t>
      </w:r>
      <w:proofErr w:type="spellEnd"/>
      <w:r w:rsidRPr="006B4CDE">
        <w:rPr>
          <w:rPrChange w:id="774" w:author="Portlock, Theo" w:date="2022-02-03T16:58:00Z">
            <w:rPr>
              <w:lang w:val="en-US"/>
            </w:rPr>
          </w:rPrChange>
        </w:rPr>
        <w:t>) if more than 50% of their genes had the same annotation.</w:t>
      </w:r>
    </w:p>
    <w:p w14:paraId="601030B6" w14:textId="709028C5" w:rsidR="005D396F" w:rsidRPr="006B4CDE" w:rsidRDefault="005D396F" w:rsidP="00B74686">
      <w:pPr>
        <w:rPr>
          <w:rPrChange w:id="775" w:author="Portlock, Theo" w:date="2022-02-03T16:58:00Z">
            <w:rPr>
              <w:lang w:val="en-US"/>
            </w:rPr>
          </w:rPrChange>
        </w:rPr>
      </w:pPr>
      <w:r w:rsidRPr="006B4CDE">
        <w:rPr>
          <w:rPrChange w:id="776" w:author="Portlock, Theo" w:date="2022-02-03T16:58:00Z">
            <w:rPr>
              <w:lang w:val="en-US"/>
            </w:rPr>
          </w:rPrChange>
        </w:rPr>
        <w:t>40 universal phylogenetic markers genes were extracted from the MSPs with</w:t>
      </w:r>
      <w:r w:rsidR="00922965" w:rsidRPr="006B4CDE">
        <w:rPr>
          <w:rPrChange w:id="777" w:author="Portlock, Theo" w:date="2022-02-03T16:58:00Z">
            <w:rPr>
              <w:lang w:val="en-US"/>
            </w:rPr>
          </w:rPrChange>
        </w:rPr>
        <w:t xml:space="preserve"> MOCAT</w:t>
      </w:r>
      <w:sdt>
        <w:sdtPr>
          <w:rPr>
            <w:color w:val="000000"/>
            <w:rPrChange w:id="778" w:author="Portlock, Theo" w:date="2022-02-03T21:17:00Z">
              <w:rPr>
                <w:color w:val="000000"/>
                <w:lang w:val="en-US"/>
              </w:rPr>
            </w:rPrChange>
          </w:rPr>
          <w:tag w:val="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jhdIiwibWFudWFsT3ZlcnJpZGVUZXh0IjoiIn19"/>
          <w:id w:val="-1900586567"/>
          <w:placeholder>
            <w:docPart w:val="DefaultPlaceholder_-1854013440"/>
          </w:placeholder>
        </w:sdtPr>
        <w:sdtEndPr>
          <w:rPr>
            <w:rPrChange w:id="779" w:author="Portlock, Theo" w:date="2022-02-03T21:17:00Z">
              <w:rPr/>
            </w:rPrChange>
          </w:rPr>
        </w:sdtEndPr>
        <w:sdtContent>
          <w:ins w:id="780" w:author="Portlock, Theo" w:date="2022-02-03T21:17:00Z">
            <w:r w:rsidR="0045097F" w:rsidRPr="0045097F">
              <w:rPr>
                <w:color w:val="000000"/>
              </w:rPr>
              <w:t>[69]</w:t>
            </w:r>
          </w:ins>
          <w:del w:id="781" w:author="Portlock, Theo" w:date="2022-02-02T16:11:00Z">
            <w:r w:rsidR="009B5B40" w:rsidRPr="0045097F" w:rsidDel="00E403FE">
              <w:rPr>
                <w:color w:val="000000"/>
                <w:rPrChange w:id="782" w:author="Portlock, Theo" w:date="2022-02-03T21:17:00Z">
                  <w:rPr>
                    <w:color w:val="000000"/>
                    <w:lang w:val="en-US"/>
                  </w:rPr>
                </w:rPrChange>
              </w:rPr>
              <w:delText>[52]</w:delText>
            </w:r>
          </w:del>
        </w:sdtContent>
      </w:sdt>
      <w:r w:rsidRPr="006B4CDE">
        <w:rPr>
          <w:rPrChange w:id="783" w:author="Portlock, Theo" w:date="2022-02-03T16:58:00Z">
            <w:rPr>
              <w:lang w:val="en-US"/>
            </w:rPr>
          </w:rPrChange>
        </w:rPr>
        <w:t>. MSPs with less than 5 markers were discarded. Then, the markers were separately aligned with MUSCLE</w:t>
      </w:r>
      <w:sdt>
        <w:sdtPr>
          <w:rPr>
            <w:color w:val="000000"/>
            <w:rPrChange w:id="784" w:author="Portlock, Theo" w:date="2022-02-03T21:17:00Z">
              <w:rPr>
                <w:color w:val="000000"/>
                <w:lang w:val="en-US"/>
              </w:rPr>
            </w:rPrChange>
          </w:rPr>
          <w:tag w:val="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2OV0iLCJtYW51YWxPdmVycmlkZVRleHQiOiIifX0="/>
          <w:id w:val="-601264156"/>
          <w:placeholder>
            <w:docPart w:val="DefaultPlaceholder_-1854013440"/>
          </w:placeholder>
        </w:sdtPr>
        <w:sdtEndPr>
          <w:rPr>
            <w:rPrChange w:id="785" w:author="Portlock, Theo" w:date="2022-02-03T21:17:00Z">
              <w:rPr/>
            </w:rPrChange>
          </w:rPr>
        </w:sdtEndPr>
        <w:sdtContent>
          <w:ins w:id="786" w:author="Portlock, Theo" w:date="2022-02-03T21:17:00Z">
            <w:r w:rsidR="0045097F" w:rsidRPr="0045097F">
              <w:rPr>
                <w:color w:val="000000"/>
              </w:rPr>
              <w:t>[70]</w:t>
            </w:r>
          </w:ins>
          <w:del w:id="787" w:author="Portlock, Theo" w:date="2022-02-02T16:11:00Z">
            <w:r w:rsidR="009B5B40" w:rsidRPr="0045097F" w:rsidDel="00E403FE">
              <w:rPr>
                <w:color w:val="000000"/>
                <w:rPrChange w:id="788" w:author="Portlock, Theo" w:date="2022-02-03T21:17:00Z">
                  <w:rPr>
                    <w:color w:val="000000"/>
                    <w:lang w:val="en-US"/>
                  </w:rPr>
                </w:rPrChange>
              </w:rPr>
              <w:delText>[53]</w:delText>
            </w:r>
          </w:del>
        </w:sdtContent>
      </w:sdt>
      <w:r w:rsidRPr="006B4CDE">
        <w:rPr>
          <w:rPrChange w:id="789" w:author="Portlock, Theo" w:date="2022-02-03T16:58:00Z">
            <w:rPr>
              <w:lang w:val="en-US"/>
            </w:rPr>
          </w:rPrChange>
        </w:rPr>
        <w:t xml:space="preserve">. The 40 alignments were merged and trimmed with </w:t>
      </w:r>
      <w:proofErr w:type="spellStart"/>
      <w:r w:rsidRPr="006B4CDE">
        <w:rPr>
          <w:rPrChange w:id="790" w:author="Portlock, Theo" w:date="2022-02-03T16:58:00Z">
            <w:rPr>
              <w:lang w:val="en-US"/>
            </w:rPr>
          </w:rPrChange>
        </w:rPr>
        <w:t>trimAl</w:t>
      </w:r>
      <w:proofErr w:type="spellEnd"/>
      <w:sdt>
        <w:sdtPr>
          <w:rPr>
            <w:color w:val="000000"/>
            <w:rPrChange w:id="791" w:author="Portlock, Theo" w:date="2022-02-03T21:17:00Z">
              <w:rPr>
                <w:color w:val="000000"/>
                <w:lang w:val="en-US"/>
              </w:rPr>
            </w:rPrChange>
          </w:rPr>
          <w:tag w:val="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wXSIsIm1hbnVhbE92ZXJyaWRlVGV4dCI6IiJ9fQ=="/>
          <w:id w:val="1392315275"/>
          <w:placeholder>
            <w:docPart w:val="DefaultPlaceholder_-1854013440"/>
          </w:placeholder>
        </w:sdtPr>
        <w:sdtEndPr>
          <w:rPr>
            <w:rPrChange w:id="792" w:author="Portlock, Theo" w:date="2022-02-03T21:17:00Z">
              <w:rPr/>
            </w:rPrChange>
          </w:rPr>
        </w:sdtEndPr>
        <w:sdtContent>
          <w:ins w:id="793" w:author="Portlock, Theo" w:date="2022-02-03T21:17:00Z">
            <w:r w:rsidR="0045097F" w:rsidRPr="0045097F">
              <w:rPr>
                <w:color w:val="000000"/>
              </w:rPr>
              <w:t>[71]</w:t>
            </w:r>
          </w:ins>
          <w:del w:id="794" w:author="Portlock, Theo" w:date="2022-02-02T16:11:00Z">
            <w:r w:rsidR="009B5B40" w:rsidRPr="0045097F" w:rsidDel="00E403FE">
              <w:rPr>
                <w:color w:val="000000"/>
                <w:rPrChange w:id="795" w:author="Portlock, Theo" w:date="2022-02-03T21:17:00Z">
                  <w:rPr>
                    <w:color w:val="000000"/>
                    <w:lang w:val="en-US"/>
                  </w:rPr>
                </w:rPrChange>
              </w:rPr>
              <w:delText>[54]</w:delText>
            </w:r>
          </w:del>
        </w:sdtContent>
      </w:sdt>
      <w:r w:rsidRPr="006B4CDE">
        <w:rPr>
          <w:rPrChange w:id="796" w:author="Portlock, Theo" w:date="2022-02-03T16:58:00Z">
            <w:rPr>
              <w:lang w:val="en-US"/>
            </w:rPr>
          </w:rPrChange>
        </w:rPr>
        <w:t xml:space="preserve">. Finally, the phylogenetic tree was computed with </w:t>
      </w:r>
      <w:proofErr w:type="spellStart"/>
      <w:r w:rsidRPr="006B4CDE">
        <w:rPr>
          <w:rPrChange w:id="797" w:author="Portlock, Theo" w:date="2022-02-03T16:58:00Z">
            <w:rPr>
              <w:lang w:val="en-US"/>
            </w:rPr>
          </w:rPrChange>
        </w:rPr>
        <w:t>FastTreeMP</w:t>
      </w:r>
      <w:proofErr w:type="spellEnd"/>
      <w:sdt>
        <w:sdtPr>
          <w:rPr>
            <w:color w:val="000000"/>
            <w:rPrChange w:id="798" w:author="Portlock, Theo" w:date="2022-02-03T21:17:00Z">
              <w:rPr>
                <w:color w:val="000000"/>
                <w:lang w:val="en-US"/>
              </w:rPr>
            </w:rPrChange>
          </w:rPr>
          <w:tag w:val="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FdIiwibWFudWFsT3ZlcnJpZGVUZXh0IjoiIn19"/>
          <w:id w:val="-499277812"/>
          <w:placeholder>
            <w:docPart w:val="DefaultPlaceholder_-1854013440"/>
          </w:placeholder>
        </w:sdtPr>
        <w:sdtEndPr>
          <w:rPr>
            <w:rPrChange w:id="799" w:author="Portlock, Theo" w:date="2022-02-03T21:17:00Z">
              <w:rPr/>
            </w:rPrChange>
          </w:rPr>
        </w:sdtEndPr>
        <w:sdtContent>
          <w:ins w:id="800" w:author="Portlock, Theo" w:date="2022-02-03T21:17:00Z">
            <w:r w:rsidR="0045097F" w:rsidRPr="0045097F">
              <w:rPr>
                <w:color w:val="000000"/>
              </w:rPr>
              <w:t>[72]</w:t>
            </w:r>
          </w:ins>
          <w:del w:id="801" w:author="Portlock, Theo" w:date="2022-02-02T16:11:00Z">
            <w:r w:rsidR="009B5B40" w:rsidRPr="0045097F" w:rsidDel="00E403FE">
              <w:rPr>
                <w:color w:val="000000"/>
                <w:rPrChange w:id="802" w:author="Portlock, Theo" w:date="2022-02-03T21:17:00Z">
                  <w:rPr>
                    <w:color w:val="000000"/>
                    <w:lang w:val="en-US"/>
                  </w:rPr>
                </w:rPrChange>
              </w:rPr>
              <w:delText>[55]</w:delText>
            </w:r>
          </w:del>
        </w:sdtContent>
      </w:sdt>
      <w:r w:rsidRPr="006B4CDE">
        <w:rPr>
          <w:rPrChange w:id="803" w:author="Portlock, Theo" w:date="2022-02-03T16:58:00Z">
            <w:rPr>
              <w:lang w:val="en-US"/>
            </w:rPr>
          </w:rPrChange>
        </w:rPr>
        <w:t xml:space="preserve"> and visualized with </w:t>
      </w:r>
      <w:proofErr w:type="spellStart"/>
      <w:r w:rsidRPr="006B4CDE">
        <w:rPr>
          <w:rPrChange w:id="804" w:author="Portlock, Theo" w:date="2022-02-03T16:58:00Z">
            <w:rPr>
              <w:lang w:val="en-US"/>
            </w:rPr>
          </w:rPrChange>
        </w:rPr>
        <w:t>iTOL</w:t>
      </w:r>
      <w:proofErr w:type="spellEnd"/>
      <w:sdt>
        <w:sdtPr>
          <w:rPr>
            <w:color w:val="000000"/>
            <w:rPrChange w:id="805" w:author="Portlock, Theo" w:date="2022-02-03T21:17:00Z">
              <w:rPr>
                <w:color w:val="000000"/>
                <w:lang w:val="en-US"/>
              </w:rPr>
            </w:rPrChange>
          </w:rPr>
          <w:tag w:val="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yXSIsIm1hbnVhbE92ZXJyaWRlVGV4dCI6IiJ9fQ=="/>
          <w:id w:val="2070454251"/>
          <w:placeholder>
            <w:docPart w:val="DefaultPlaceholder_-1854013440"/>
          </w:placeholder>
        </w:sdtPr>
        <w:sdtEndPr>
          <w:rPr>
            <w:rPrChange w:id="806" w:author="Portlock, Theo" w:date="2022-02-03T21:17:00Z">
              <w:rPr/>
            </w:rPrChange>
          </w:rPr>
        </w:sdtEndPr>
        <w:sdtContent>
          <w:ins w:id="807" w:author="Portlock, Theo" w:date="2022-02-03T21:17:00Z">
            <w:r w:rsidR="0045097F" w:rsidRPr="0045097F">
              <w:rPr>
                <w:color w:val="000000"/>
              </w:rPr>
              <w:t>[73]</w:t>
            </w:r>
          </w:ins>
          <w:del w:id="808" w:author="Portlock, Theo" w:date="2022-02-02T16:11:00Z">
            <w:r w:rsidR="009B5B40" w:rsidRPr="0045097F" w:rsidDel="00E403FE">
              <w:rPr>
                <w:color w:val="000000"/>
                <w:rPrChange w:id="809" w:author="Portlock, Theo" w:date="2022-02-03T21:17:00Z">
                  <w:rPr>
                    <w:color w:val="000000"/>
                    <w:lang w:val="en-US"/>
                  </w:rPr>
                </w:rPrChange>
              </w:rPr>
              <w:delText>[56]</w:delText>
            </w:r>
          </w:del>
        </w:sdtContent>
      </w:sdt>
      <w:r w:rsidRPr="006B4CDE">
        <w:rPr>
          <w:rPrChange w:id="810" w:author="Portlock, Theo" w:date="2022-02-03T16:58:00Z">
            <w:rPr>
              <w:lang w:val="en-US"/>
            </w:rPr>
          </w:rPrChange>
        </w:rPr>
        <w:t>.</w:t>
      </w:r>
      <w:r w:rsidR="00653711" w:rsidRPr="006B4CDE">
        <w:rPr>
          <w:rPrChange w:id="811" w:author="Portlock, Theo" w:date="2022-02-03T16:58:00Z">
            <w:rPr>
              <w:lang w:val="en-US"/>
            </w:rPr>
          </w:rPrChange>
        </w:rPr>
        <w:t xml:space="preserve"> </w:t>
      </w:r>
      <w:r w:rsidRPr="006B4CDE">
        <w:rPr>
          <w:rPrChange w:id="812" w:author="Portlock, Theo" w:date="2022-02-03T16:58:00Z">
            <w:rPr>
              <w:lang w:val="en-US"/>
            </w:rPr>
          </w:rPrChange>
        </w:rPr>
        <w:t>Phylogenetic placement was further used to improve and correct taxonomic annotation.</w:t>
      </w:r>
      <w:r w:rsidR="0006143F" w:rsidRPr="006B4CDE">
        <w:rPr>
          <w:rPrChange w:id="813" w:author="Portlock, Theo" w:date="2022-02-03T16:58:00Z">
            <w:rPr>
              <w:lang w:val="en-US"/>
            </w:rPr>
          </w:rPrChange>
        </w:rPr>
        <w:t xml:space="preserve"> </w:t>
      </w:r>
      <w:proofErr w:type="spellStart"/>
      <w:r w:rsidR="00D623B2" w:rsidRPr="006B4CDE">
        <w:rPr>
          <w:rPrChange w:id="814" w:author="Portlock, Theo" w:date="2022-02-03T16:58:00Z">
            <w:rPr>
              <w:lang w:val="en-US"/>
            </w:rPr>
          </w:rPrChange>
        </w:rPr>
        <w:t>Pylogenetic</w:t>
      </w:r>
      <w:proofErr w:type="spellEnd"/>
      <w:r w:rsidR="00D623B2" w:rsidRPr="006B4CDE">
        <w:rPr>
          <w:rPrChange w:id="815" w:author="Portlock, Theo" w:date="2022-02-03T16:58:00Z">
            <w:rPr>
              <w:lang w:val="en-US"/>
            </w:rPr>
          </w:rPrChange>
        </w:rPr>
        <w:t xml:space="preserve"> data, species labels, and phylum colouring can be accessed from https://data.inrae.fr/dataset.xhtml?persistentId=doi:10.15454/FLANUP, with annotation for enriched species found at https://github.com/</w:t>
      </w:r>
      <w:r w:rsidR="00453063" w:rsidRPr="006B4CDE">
        <w:rPr>
          <w:rPrChange w:id="816" w:author="Portlock, Theo" w:date="2022-02-03T16:58:00Z">
            <w:rPr>
              <w:lang w:val="en-US"/>
            </w:rPr>
          </w:rPrChange>
        </w:rPr>
        <w:t>sysbiomelab</w:t>
      </w:r>
      <w:r w:rsidR="00D623B2" w:rsidRPr="006B4CDE">
        <w:rPr>
          <w:rPrChange w:id="817" w:author="Portlock, Theo" w:date="2022-02-03T16:58:00Z">
            <w:rPr>
              <w:lang w:val="en-US"/>
            </w:rPr>
          </w:rPrChange>
        </w:rPr>
        <w:t>/ATLAS.</w:t>
      </w:r>
    </w:p>
    <w:p w14:paraId="6DD26A7B" w14:textId="77777777" w:rsidR="005D396F" w:rsidRPr="006B4CDE" w:rsidRDefault="005D396F" w:rsidP="00BF5D7F">
      <w:pPr>
        <w:pStyle w:val="Heading2"/>
        <w:rPr>
          <w:lang w:val="en-GB"/>
          <w:rPrChange w:id="818" w:author="Portlock, Theo" w:date="2022-02-03T16:58:00Z">
            <w:rPr/>
          </w:rPrChange>
        </w:rPr>
      </w:pPr>
      <w:r w:rsidRPr="006B4CDE">
        <w:rPr>
          <w:lang w:val="en-GB"/>
          <w:rPrChange w:id="819" w:author="Portlock, Theo" w:date="2022-02-03T16:58:00Z">
            <w:rPr/>
          </w:rPrChange>
        </w:rPr>
        <w:t xml:space="preserve">Functional annotation of the gut gene </w:t>
      </w:r>
      <w:proofErr w:type="spellStart"/>
      <w:r w:rsidRPr="006B4CDE">
        <w:rPr>
          <w:lang w:val="en-GB"/>
          <w:rPrChange w:id="820" w:author="Portlock, Theo" w:date="2022-02-03T16:58:00Z">
            <w:rPr/>
          </w:rPrChange>
        </w:rPr>
        <w:t>catalog</w:t>
      </w:r>
      <w:proofErr w:type="spellEnd"/>
      <w:r w:rsidRPr="006B4CDE">
        <w:rPr>
          <w:lang w:val="en-GB"/>
          <w:rPrChange w:id="821" w:author="Portlock, Theo" w:date="2022-02-03T16:58:00Z">
            <w:rPr/>
          </w:rPrChange>
        </w:rPr>
        <w:t xml:space="preserve"> and MSP</w:t>
      </w:r>
    </w:p>
    <w:p w14:paraId="3C4BDAA2" w14:textId="53B44196" w:rsidR="005D396F" w:rsidRPr="006B4CDE" w:rsidRDefault="005D396F" w:rsidP="00B74686">
      <w:pPr>
        <w:rPr>
          <w:rPrChange w:id="822" w:author="Portlock, Theo" w:date="2022-02-03T16:58:00Z">
            <w:rPr>
              <w:lang w:val="en-US"/>
            </w:rPr>
          </w:rPrChange>
        </w:rPr>
      </w:pPr>
      <w:r w:rsidRPr="006B4CDE">
        <w:rPr>
          <w:rPrChange w:id="823" w:author="Portlock, Theo" w:date="2022-02-03T16:58:00Z">
            <w:rPr>
              <w:lang w:val="en-US"/>
            </w:rPr>
          </w:rPrChange>
        </w:rPr>
        <w:t xml:space="preserve">IGC2 </w:t>
      </w:r>
      <w:proofErr w:type="spellStart"/>
      <w:r w:rsidRPr="006B4CDE">
        <w:rPr>
          <w:rPrChange w:id="824" w:author="Portlock, Theo" w:date="2022-02-03T16:58:00Z">
            <w:rPr>
              <w:lang w:val="en-US"/>
            </w:rPr>
          </w:rPrChange>
        </w:rPr>
        <w:t>catalog</w:t>
      </w:r>
      <w:proofErr w:type="spellEnd"/>
      <w:r w:rsidRPr="006B4CDE">
        <w:rPr>
          <w:rPrChange w:id="825" w:author="Portlock, Theo" w:date="2022-02-03T16:58:00Z">
            <w:rPr>
              <w:lang w:val="en-US"/>
            </w:rPr>
          </w:rPrChange>
        </w:rPr>
        <w:t xml:space="preserve"> was annotated for the Antibiotic Resistant Determinants (ARD) described in Mustard database (v1.0) (http://www.mgps.eu/Mustard/)</w:t>
      </w:r>
      <w:sdt>
        <w:sdtPr>
          <w:rPr>
            <w:color w:val="000000"/>
            <w:rPrChange w:id="826" w:author="Portlock, Theo" w:date="2022-02-03T21:17:00Z">
              <w:rPr>
                <w:color w:val="000000"/>
                <w:lang w:val="en-US"/>
              </w:rPr>
            </w:rPrChange>
          </w:rPr>
          <w:tag w:val="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zXSIsIm1hbnVhbE92ZXJyaWRlVGV4dCI6IiJ9fQ=="/>
          <w:id w:val="2069292550"/>
          <w:placeholder>
            <w:docPart w:val="DefaultPlaceholder_-1854013440"/>
          </w:placeholder>
        </w:sdtPr>
        <w:sdtEndPr>
          <w:rPr>
            <w:rPrChange w:id="827" w:author="Portlock, Theo" w:date="2022-02-03T21:17:00Z">
              <w:rPr/>
            </w:rPrChange>
          </w:rPr>
        </w:sdtEndPr>
        <w:sdtContent>
          <w:ins w:id="828" w:author="Portlock, Theo" w:date="2022-02-03T21:17:00Z">
            <w:r w:rsidR="0045097F" w:rsidRPr="0045097F">
              <w:rPr>
                <w:color w:val="000000"/>
              </w:rPr>
              <w:t>[74]</w:t>
            </w:r>
          </w:ins>
          <w:del w:id="829" w:author="Portlock, Theo" w:date="2022-02-02T16:11:00Z">
            <w:r w:rsidR="009B5B40" w:rsidRPr="0045097F" w:rsidDel="00E403FE">
              <w:rPr>
                <w:color w:val="000000"/>
                <w:rPrChange w:id="830" w:author="Portlock, Theo" w:date="2022-02-03T21:17:00Z">
                  <w:rPr>
                    <w:color w:val="000000"/>
                    <w:lang w:val="en-US"/>
                  </w:rPr>
                </w:rPrChange>
              </w:rPr>
              <w:delText>[57]</w:delText>
            </w:r>
          </w:del>
        </w:sdtContent>
      </w:sdt>
      <w:r w:rsidRPr="006B4CDE">
        <w:rPr>
          <w:rPrChange w:id="831" w:author="Portlock, Theo" w:date="2022-02-03T16:58:00Z">
            <w:rPr>
              <w:lang w:val="en-US"/>
            </w:rPr>
          </w:rPrChange>
        </w:rPr>
        <w:t xml:space="preserve">. Protein sequences were aligned against 9,462 ARD sequences using </w:t>
      </w:r>
      <w:proofErr w:type="spellStart"/>
      <w:r w:rsidRPr="006B4CDE">
        <w:rPr>
          <w:i/>
          <w:iCs/>
          <w:rPrChange w:id="832" w:author="Portlock, Theo" w:date="2022-02-03T16:58:00Z">
            <w:rPr>
              <w:i/>
              <w:iCs/>
              <w:lang w:val="en-US"/>
            </w:rPr>
          </w:rPrChange>
        </w:rPr>
        <w:t>blastp</w:t>
      </w:r>
      <w:proofErr w:type="spellEnd"/>
      <w:r w:rsidRPr="006B4CDE">
        <w:rPr>
          <w:rPrChange w:id="833" w:author="Portlock, Theo" w:date="2022-02-03T16:58:00Z">
            <w:rPr>
              <w:lang w:val="en-US"/>
            </w:rPr>
          </w:rPrChange>
        </w:rPr>
        <w:t xml:space="preserve"> 2.7.1+ (option -</w:t>
      </w:r>
      <w:proofErr w:type="spellStart"/>
      <w:r w:rsidRPr="006B4CDE">
        <w:rPr>
          <w:rPrChange w:id="834" w:author="Portlock, Theo" w:date="2022-02-03T16:58:00Z">
            <w:rPr>
              <w:lang w:val="en-US"/>
            </w:rPr>
          </w:rPrChange>
        </w:rPr>
        <w:t>evalue</w:t>
      </w:r>
      <w:proofErr w:type="spellEnd"/>
      <w:r w:rsidRPr="006B4CDE">
        <w:rPr>
          <w:rPrChange w:id="835" w:author="Portlock, Theo" w:date="2022-02-03T16:58:00Z">
            <w:rPr>
              <w:lang w:val="en-US"/>
            </w:rPr>
          </w:rPrChange>
        </w:rPr>
        <w:t xml:space="preserve"> = 10</w:t>
      </w:r>
      <w:r w:rsidRPr="006B4CDE">
        <w:rPr>
          <w:vertAlign w:val="superscript"/>
          <w:rPrChange w:id="836" w:author="Portlock, Theo" w:date="2022-02-03T16:58:00Z">
            <w:rPr>
              <w:vertAlign w:val="superscript"/>
              <w:lang w:val="en-US"/>
            </w:rPr>
          </w:rPrChange>
        </w:rPr>
        <w:t>-5</w:t>
      </w:r>
      <w:r w:rsidRPr="006B4CDE">
        <w:rPr>
          <w:rPrChange w:id="837" w:author="Portlock, Theo" w:date="2022-02-03T16:58:00Z">
            <w:rPr>
              <w:lang w:val="en-US"/>
            </w:rPr>
          </w:rPrChange>
        </w:rPr>
        <w:t>). Best-hit alignments were filtered for identity ≥ 95% and bidirectional alignment coverage ≥ 90% (at query and subject level), giving a list of ARD candidates belonging to 30 families. Annotation of the carbohydrate-active enzymes (</w:t>
      </w:r>
      <w:proofErr w:type="spellStart"/>
      <w:r w:rsidRPr="006B4CDE">
        <w:rPr>
          <w:rPrChange w:id="838" w:author="Portlock, Theo" w:date="2022-02-03T16:58:00Z">
            <w:rPr>
              <w:lang w:val="en-US"/>
            </w:rPr>
          </w:rPrChange>
        </w:rPr>
        <w:t>CAZymes</w:t>
      </w:r>
      <w:proofErr w:type="spellEnd"/>
      <w:r w:rsidRPr="006B4CDE">
        <w:rPr>
          <w:rPrChange w:id="839" w:author="Portlock, Theo" w:date="2022-02-03T16:58:00Z">
            <w:rPr>
              <w:lang w:val="en-US"/>
            </w:rPr>
          </w:rPrChange>
        </w:rPr>
        <w:t xml:space="preserve">) of the IGC2 </w:t>
      </w:r>
      <w:proofErr w:type="spellStart"/>
      <w:r w:rsidRPr="006B4CDE">
        <w:rPr>
          <w:rPrChange w:id="840" w:author="Portlock, Theo" w:date="2022-02-03T16:58:00Z">
            <w:rPr>
              <w:lang w:val="en-US"/>
            </w:rPr>
          </w:rPrChange>
        </w:rPr>
        <w:t>catalog</w:t>
      </w:r>
      <w:proofErr w:type="spellEnd"/>
      <w:r w:rsidRPr="006B4CDE">
        <w:rPr>
          <w:rPrChange w:id="841" w:author="Portlock, Theo" w:date="2022-02-03T16:58:00Z">
            <w:rPr>
              <w:lang w:val="en-US"/>
            </w:rPr>
          </w:rPrChange>
        </w:rPr>
        <w:t xml:space="preserve"> was performed by comparing the predicted protein sequences to those in the </w:t>
      </w:r>
      <w:proofErr w:type="spellStart"/>
      <w:r w:rsidRPr="006B4CDE">
        <w:rPr>
          <w:rPrChange w:id="842" w:author="Portlock, Theo" w:date="2022-02-03T16:58:00Z">
            <w:rPr>
              <w:lang w:val="en-US"/>
            </w:rPr>
          </w:rPrChange>
        </w:rPr>
        <w:t>CAZy</w:t>
      </w:r>
      <w:proofErr w:type="spellEnd"/>
      <w:r w:rsidRPr="006B4CDE">
        <w:rPr>
          <w:rPrChange w:id="843" w:author="Portlock, Theo" w:date="2022-02-03T16:58:00Z">
            <w:rPr>
              <w:lang w:val="en-US"/>
            </w:rPr>
          </w:rPrChange>
        </w:rPr>
        <w:t xml:space="preserve"> database and to Hidden Markov Models (HMMs) built from each </w:t>
      </w:r>
      <w:proofErr w:type="spellStart"/>
      <w:r w:rsidRPr="006B4CDE">
        <w:rPr>
          <w:rPrChange w:id="844" w:author="Portlock, Theo" w:date="2022-02-03T16:58:00Z">
            <w:rPr>
              <w:lang w:val="en-US"/>
            </w:rPr>
          </w:rPrChange>
        </w:rPr>
        <w:t>CAZy</w:t>
      </w:r>
      <w:proofErr w:type="spellEnd"/>
      <w:r w:rsidRPr="006B4CDE">
        <w:rPr>
          <w:rPrChange w:id="845" w:author="Portlock, Theo" w:date="2022-02-03T16:58:00Z">
            <w:rPr>
              <w:lang w:val="en-US"/>
            </w:rPr>
          </w:rPrChange>
        </w:rPr>
        <w:t xml:space="preserve"> family</w:t>
      </w:r>
      <w:sdt>
        <w:sdtPr>
          <w:rPr>
            <w:color w:val="000000"/>
            <w:rPrChange w:id="846" w:author="Portlock, Theo" w:date="2022-02-03T21:17:00Z">
              <w:rPr>
                <w:color w:val="000000"/>
                <w:lang w:val="en-US"/>
              </w:rPr>
            </w:rPrChange>
          </w:rPr>
          <w:tag w:val="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0XSIsIm1hbnVhbE92ZXJyaWRlVGV4dCI6IiJ9fQ=="/>
          <w:id w:val="-290363258"/>
          <w:placeholder>
            <w:docPart w:val="DefaultPlaceholder_-1854013440"/>
          </w:placeholder>
        </w:sdtPr>
        <w:sdtEndPr>
          <w:rPr>
            <w:rPrChange w:id="847" w:author="Portlock, Theo" w:date="2022-02-03T21:17:00Z">
              <w:rPr/>
            </w:rPrChange>
          </w:rPr>
        </w:sdtEndPr>
        <w:sdtContent>
          <w:ins w:id="848" w:author="Portlock, Theo" w:date="2022-02-03T21:17:00Z">
            <w:r w:rsidR="0045097F" w:rsidRPr="0045097F">
              <w:rPr>
                <w:color w:val="000000"/>
              </w:rPr>
              <w:t>[75]</w:t>
            </w:r>
          </w:ins>
          <w:del w:id="849" w:author="Portlock, Theo" w:date="2022-02-02T16:11:00Z">
            <w:r w:rsidR="009B5B40" w:rsidRPr="0045097F" w:rsidDel="00E403FE">
              <w:rPr>
                <w:color w:val="000000"/>
                <w:rPrChange w:id="850" w:author="Portlock, Theo" w:date="2022-02-03T21:17:00Z">
                  <w:rPr>
                    <w:color w:val="000000"/>
                    <w:lang w:val="en-US"/>
                  </w:rPr>
                </w:rPrChange>
              </w:rPr>
              <w:delText>[58]</w:delText>
            </w:r>
          </w:del>
        </w:sdtContent>
      </w:sdt>
      <w:r w:rsidRPr="006B4CDE">
        <w:rPr>
          <w:rPrChange w:id="851" w:author="Portlock, Theo" w:date="2022-02-03T16:58:00Z">
            <w:rPr>
              <w:lang w:val="en-US"/>
            </w:rPr>
          </w:rPrChange>
        </w:rPr>
        <w:t>, following a procedure previously described for other metagenomics analysis</w:t>
      </w:r>
      <w:sdt>
        <w:sdtPr>
          <w:rPr>
            <w:color w:val="000000"/>
            <w:rPrChange w:id="852" w:author="Portlock, Theo" w:date="2022-02-03T21:17:00Z">
              <w:rPr>
                <w:color w:val="000000"/>
                <w:lang w:val="en-US"/>
              </w:rPr>
            </w:rPrChange>
          </w:rPr>
          <w:tag w:val="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zVdIiwibWFudWFsT3ZlcnJpZGVUZXh0IjoiIn19"/>
          <w:id w:val="9957305"/>
          <w:placeholder>
            <w:docPart w:val="DefaultPlaceholder_-1854013440"/>
          </w:placeholder>
        </w:sdtPr>
        <w:sdtEndPr>
          <w:rPr>
            <w:rPrChange w:id="853" w:author="Portlock, Theo" w:date="2022-02-03T21:17:00Z">
              <w:rPr/>
            </w:rPrChange>
          </w:rPr>
        </w:sdtEndPr>
        <w:sdtContent>
          <w:ins w:id="854" w:author="Portlock, Theo" w:date="2022-02-03T21:17:00Z">
            <w:r w:rsidR="0045097F" w:rsidRPr="0045097F">
              <w:rPr>
                <w:color w:val="000000"/>
              </w:rPr>
              <w:t>[76]</w:t>
            </w:r>
          </w:ins>
          <w:del w:id="855" w:author="Portlock, Theo" w:date="2022-02-02T16:11:00Z">
            <w:r w:rsidR="009B5B40" w:rsidRPr="0045097F" w:rsidDel="00E403FE">
              <w:rPr>
                <w:color w:val="000000"/>
                <w:rPrChange w:id="856" w:author="Portlock, Theo" w:date="2022-02-03T21:17:00Z">
                  <w:rPr>
                    <w:color w:val="000000"/>
                    <w:lang w:val="en-US"/>
                  </w:rPr>
                </w:rPrChange>
              </w:rPr>
              <w:delText>[59]</w:delText>
            </w:r>
          </w:del>
        </w:sdtContent>
      </w:sdt>
      <w:r w:rsidRPr="006B4CDE">
        <w:rPr>
          <w:rPrChange w:id="857" w:author="Portlock, Theo" w:date="2022-02-03T16:58:00Z">
            <w:rPr>
              <w:lang w:val="en-US"/>
            </w:rPr>
          </w:rPrChange>
        </w:rPr>
        <w:t xml:space="preserve">. Proteins of IGC2 </w:t>
      </w:r>
      <w:proofErr w:type="spellStart"/>
      <w:r w:rsidRPr="006B4CDE">
        <w:rPr>
          <w:rPrChange w:id="858" w:author="Portlock, Theo" w:date="2022-02-03T16:58:00Z">
            <w:rPr>
              <w:lang w:val="en-US"/>
            </w:rPr>
          </w:rPrChange>
        </w:rPr>
        <w:t>catalog</w:t>
      </w:r>
      <w:proofErr w:type="spellEnd"/>
      <w:r w:rsidRPr="006B4CDE">
        <w:rPr>
          <w:rPrChange w:id="859" w:author="Portlock, Theo" w:date="2022-02-03T16:58:00Z">
            <w:rPr>
              <w:lang w:val="en-US"/>
            </w:rPr>
          </w:rPrChange>
        </w:rPr>
        <w:t xml:space="preserve"> were also annotated to KEGG orthologous using Diamond (version 0.9.22.123)</w:t>
      </w:r>
      <w:sdt>
        <w:sdtPr>
          <w:rPr>
            <w:color w:val="000000"/>
            <w:rPrChange w:id="860" w:author="Portlock, Theo" w:date="2022-02-03T21:17:00Z">
              <w:rPr>
                <w:color w:val="000000"/>
                <w:lang w:val="en-US"/>
              </w:rPr>
            </w:rPrChange>
          </w:rPr>
          <w:tag w:val="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zZdIiwibWFudWFsT3ZlcnJpZGVUZXh0IjoiIn19"/>
          <w:id w:val="1991600825"/>
          <w:placeholder>
            <w:docPart w:val="DefaultPlaceholder_-1854013440"/>
          </w:placeholder>
        </w:sdtPr>
        <w:sdtEndPr>
          <w:rPr>
            <w:rPrChange w:id="861" w:author="Portlock, Theo" w:date="2022-02-03T21:17:00Z">
              <w:rPr/>
            </w:rPrChange>
          </w:rPr>
        </w:sdtEndPr>
        <w:sdtContent>
          <w:ins w:id="862" w:author="Portlock, Theo" w:date="2022-02-03T21:17:00Z">
            <w:r w:rsidR="0045097F" w:rsidRPr="0045097F">
              <w:rPr>
                <w:color w:val="000000"/>
              </w:rPr>
              <w:t>[77]</w:t>
            </w:r>
          </w:ins>
          <w:del w:id="863" w:author="Portlock, Theo" w:date="2022-02-02T16:11:00Z">
            <w:r w:rsidR="009B5B40" w:rsidRPr="0045097F" w:rsidDel="00E403FE">
              <w:rPr>
                <w:color w:val="000000"/>
                <w:rPrChange w:id="864" w:author="Portlock, Theo" w:date="2022-02-03T21:17:00Z">
                  <w:rPr>
                    <w:color w:val="000000"/>
                    <w:lang w:val="en-US"/>
                  </w:rPr>
                </w:rPrChange>
              </w:rPr>
              <w:delText>[60]</w:delText>
            </w:r>
          </w:del>
        </w:sdtContent>
      </w:sdt>
      <w:r w:rsidRPr="006B4CDE">
        <w:rPr>
          <w:rPrChange w:id="865" w:author="Portlock, Theo" w:date="2022-02-03T16:58:00Z">
            <w:rPr>
              <w:lang w:val="en-US"/>
            </w:rPr>
          </w:rPrChange>
        </w:rPr>
        <w:t xml:space="preserve"> against KEGG database (version 82). Best-hit alignments with e-value ≤ </w:t>
      </w:r>
      <w:r w:rsidRPr="006B4CDE">
        <w:rPr>
          <w:rPrChange w:id="866" w:author="Portlock, Theo" w:date="2022-02-03T16:58:00Z">
            <w:rPr>
              <w:lang w:val="en-US"/>
            </w:rPr>
          </w:rPrChange>
        </w:rPr>
        <w:lastRenderedPageBreak/>
        <w:t>10</w:t>
      </w:r>
      <w:r w:rsidRPr="006B4CDE">
        <w:rPr>
          <w:vertAlign w:val="superscript"/>
          <w:rPrChange w:id="867" w:author="Portlock, Theo" w:date="2022-02-03T16:58:00Z">
            <w:rPr>
              <w:vertAlign w:val="superscript"/>
              <w:lang w:val="en-US"/>
            </w:rPr>
          </w:rPrChange>
        </w:rPr>
        <w:t>-5</w:t>
      </w:r>
      <w:r w:rsidRPr="006B4CDE">
        <w:rPr>
          <w:rPrChange w:id="868" w:author="Portlock, Theo" w:date="2022-02-03T16:58:00Z">
            <w:rPr>
              <w:lang w:val="en-US"/>
            </w:rPr>
          </w:rPrChange>
        </w:rPr>
        <w:t xml:space="preserve"> and bit score ≥ 60 were considered.</w:t>
      </w:r>
      <w:r w:rsidRPr="006B4CDE">
        <w:t xml:space="preserve"> Proteins involved in virulence factors of PATRIC</w:t>
      </w:r>
      <w:sdt>
        <w:sdtPr>
          <w:rPr>
            <w:color w:val="000000"/>
          </w:rPr>
          <w:tag w:val="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zddLCBbNzhdIiwibWFudWFsT3ZlcnJpZGVUZXh0IjoiIn19"/>
          <w:id w:val="1929073581"/>
          <w:placeholder>
            <w:docPart w:val="DefaultPlaceholder_-1854013440"/>
          </w:placeholder>
        </w:sdtPr>
        <w:sdtEndPr/>
        <w:sdtContent>
          <w:ins w:id="869" w:author="Portlock, Theo" w:date="2022-02-03T21:17:00Z">
            <w:r w:rsidR="0045097F" w:rsidRPr="0045097F">
              <w:rPr>
                <w:color w:val="000000"/>
              </w:rPr>
              <w:t>[78], [79]</w:t>
            </w:r>
          </w:ins>
          <w:del w:id="870" w:author="Portlock, Theo" w:date="2022-02-02T16:11:00Z">
            <w:r w:rsidR="009B5B40" w:rsidRPr="0045097F" w:rsidDel="00E403FE">
              <w:rPr>
                <w:color w:val="000000"/>
              </w:rPr>
              <w:delText>[61], [62]</w:delText>
            </w:r>
          </w:del>
        </w:sdtContent>
      </w:sdt>
      <w:r w:rsidRPr="006B4CDE">
        <w:t xml:space="preserve"> were matched against IGC2</w:t>
      </w:r>
      <w:sdt>
        <w:sdtPr>
          <w:rPr>
            <w:color w:val="000000"/>
          </w:rPr>
          <w:tag w:val="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
          <w:id w:val="964926774"/>
          <w:placeholder>
            <w:docPart w:val="DefaultPlaceholder_-1854013440"/>
          </w:placeholder>
        </w:sdtPr>
        <w:sdtEndPr/>
        <w:sdtContent>
          <w:ins w:id="871" w:author="Portlock, Theo" w:date="2022-02-03T21:17:00Z">
            <w:r w:rsidR="0045097F" w:rsidRPr="0045097F">
              <w:rPr>
                <w:color w:val="000000"/>
              </w:rPr>
              <w:t>[17]</w:t>
            </w:r>
          </w:ins>
          <w:del w:id="872" w:author="Portlock, Theo" w:date="2022-02-02T16:11:00Z">
            <w:r w:rsidR="009B5B40" w:rsidRPr="0045097F" w:rsidDel="00E403FE">
              <w:rPr>
                <w:color w:val="000000"/>
              </w:rPr>
              <w:delText>[12]</w:delText>
            </w:r>
          </w:del>
        </w:sdtContent>
      </w:sdt>
      <w:r w:rsidRPr="006B4CDE">
        <w:t xml:space="preserve"> by BLASTP (best identity &gt; 50%, e-value &lt; 10</w:t>
      </w:r>
      <w:r w:rsidRPr="006B4CDE">
        <w:rPr>
          <w:vertAlign w:val="superscript"/>
        </w:rPr>
        <w:t>-10</w:t>
      </w:r>
      <w:r w:rsidRPr="006B4CDE">
        <w:t>). Phenotype of MSP were manually checked and annotated based on JGI-GOLD phenotype (organism metadata)</w:t>
      </w:r>
      <w:sdt>
        <w:sdtPr>
          <w:rPr>
            <w:color w:val="000000"/>
          </w:rPr>
          <w:tag w:val="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c5XSIsIm1hbnVhbE92ZXJyaWRlVGV4dCI6IiJ9fQ=="/>
          <w:id w:val="-1193378010"/>
          <w:placeholder>
            <w:docPart w:val="DefaultPlaceholder_-1854013440"/>
          </w:placeholder>
        </w:sdtPr>
        <w:sdtEndPr/>
        <w:sdtContent>
          <w:ins w:id="873" w:author="Portlock, Theo" w:date="2022-02-03T21:17:00Z">
            <w:r w:rsidR="0045097F" w:rsidRPr="0045097F">
              <w:rPr>
                <w:color w:val="000000"/>
              </w:rPr>
              <w:t>[80]</w:t>
            </w:r>
          </w:ins>
          <w:del w:id="874" w:author="Portlock, Theo" w:date="2022-02-02T16:11:00Z">
            <w:r w:rsidR="009B5B40" w:rsidRPr="0045097F" w:rsidDel="00E403FE">
              <w:rPr>
                <w:color w:val="000000"/>
              </w:rPr>
              <w:delText>[63]</w:delText>
            </w:r>
          </w:del>
        </w:sdtContent>
      </w:sdt>
      <w:r w:rsidRPr="006B4CDE">
        <w:t>. We identified biosynthetic genes of MSP with the use of standalone anti-SMASH program with minimal run option, focused on core detection modules (version 5)</w:t>
      </w:r>
      <w:sdt>
        <w:sdtPr>
          <w:rPr>
            <w:color w:val="000000"/>
          </w:rPr>
          <w:tag w:val="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zXSIsIm1hbnVhbE92ZXJyaWRlVGV4dCI6IiJ9fQ=="/>
          <w:id w:val="-1806688469"/>
          <w:placeholder>
            <w:docPart w:val="DefaultPlaceholder_-1854013440"/>
          </w:placeholder>
        </w:sdtPr>
        <w:sdtEndPr/>
        <w:sdtContent>
          <w:ins w:id="875" w:author="Portlock, Theo" w:date="2022-02-03T21:17:00Z">
            <w:r w:rsidR="0045097F" w:rsidRPr="0045097F">
              <w:rPr>
                <w:color w:val="000000"/>
              </w:rPr>
              <w:t>[24]</w:t>
            </w:r>
          </w:ins>
          <w:del w:id="876" w:author="Portlock, Theo" w:date="2022-02-02T16:11:00Z">
            <w:r w:rsidR="009B5B40" w:rsidRPr="0045097F" w:rsidDel="00E403FE">
              <w:rPr>
                <w:color w:val="000000"/>
              </w:rPr>
              <w:delText>[64]</w:delText>
            </w:r>
          </w:del>
        </w:sdtContent>
      </w:sdt>
      <w:r w:rsidRPr="006B4CDE">
        <w:t xml:space="preserve">. Loading </w:t>
      </w:r>
      <w:proofErr w:type="spellStart"/>
      <w:r w:rsidRPr="006B4CDE">
        <w:t>antiSMASH</w:t>
      </w:r>
      <w:proofErr w:type="spellEnd"/>
      <w:r w:rsidRPr="006B4CDE">
        <w:t xml:space="preserve"> into Amazon cloud computing (AWS) as docker image, we executed its mining process per MSP in a massive parallel setting. </w:t>
      </w:r>
    </w:p>
    <w:p w14:paraId="450F4CB2" w14:textId="77777777" w:rsidR="005D396F" w:rsidRPr="006B4CDE" w:rsidRDefault="005D396F" w:rsidP="00BF5D7F">
      <w:pPr>
        <w:pStyle w:val="Heading2"/>
        <w:rPr>
          <w:lang w:val="en-GB"/>
          <w:rPrChange w:id="877" w:author="Portlock, Theo" w:date="2022-02-03T16:58:00Z">
            <w:rPr/>
          </w:rPrChange>
        </w:rPr>
      </w:pPr>
      <w:r w:rsidRPr="006B4CDE">
        <w:rPr>
          <w:lang w:val="en-GB"/>
          <w:rPrChange w:id="878" w:author="Portlock, Theo" w:date="2022-02-03T16:58:00Z">
            <w:rPr/>
          </w:rPrChange>
        </w:rPr>
        <w:t>Quality control/normalization of gene counts and species abundance profiling</w:t>
      </w:r>
    </w:p>
    <w:p w14:paraId="76FE2C51" w14:textId="7D5983D5" w:rsidR="005D396F" w:rsidRPr="006B4CDE" w:rsidRDefault="005D396F" w:rsidP="00B74686">
      <w:r w:rsidRPr="006B4CDE">
        <w:t>We filtered out human reads and then mapped metagenomic data (</w:t>
      </w:r>
      <w:r w:rsidRPr="006B4CDE">
        <w:rPr>
          <w:color w:val="FF0000"/>
        </w:rPr>
        <w:t xml:space="preserve">Supplementary Table </w:t>
      </w:r>
      <w:r w:rsidR="00566274" w:rsidRPr="006B4CDE">
        <w:rPr>
          <w:color w:val="FF0000"/>
        </w:rPr>
        <w:t>S</w:t>
      </w:r>
      <w:r w:rsidRPr="006B4CDE">
        <w:rPr>
          <w:color w:val="FF0000"/>
        </w:rPr>
        <w:t>1</w:t>
      </w:r>
      <w:r w:rsidRPr="006B4CDE">
        <w:t>) on IGC2 catalogue of human gut metagenome by METEOR</w:t>
      </w:r>
      <w:r w:rsidRPr="006B4CDE">
        <w:fldChar w:fldCharType="begin"/>
      </w:r>
      <w:r w:rsidR="00B92AD3" w:rsidRPr="006B4CDE">
        <w:instrText xml:space="preserve"> ADDIN EN.CITE &lt;EndNote&gt;&lt;Cite&gt;&lt;Author&gt;Pons&lt;/Author&gt;&lt;Year&gt;2010&lt;/Year&gt;&lt;RecNum&gt;151&lt;/RecNum&gt;&lt;DisplayText&gt;&lt;style face="superscript"&gt;19&lt;/style&gt;&lt;/DisplayText&gt;&lt;record&gt;&lt;rec-number&gt;17&lt;/rec-number&gt;&lt;foreign-keys&gt;&lt;key app="EN" db-id="wfwrrttxwsvwaberdpt5fvf49xep5dpv90rd" timestamp="1638267146"&gt;17&lt;/key&gt;&lt;/foreign-keys&gt;&lt;ref-type name="Web Page"&gt;12&lt;/ref-type&gt;&lt;contributors&gt;&lt;authors&gt;&lt;author&gt;Pons, N. et al.&lt;/author&gt;&lt;/authors&gt;&lt;/contributors&gt;&lt;titles&gt;&lt;title&gt;a platform for quantitative metagenomic profiling of complex ecosystems.&lt;/title&gt;&lt;secondary-title&gt;Journées Ouvertes en Biologie, Informatique et Mathématiques&lt;/secondary-title&gt;&lt;/titles&gt;&lt;dates&gt;&lt;year&gt;2010&lt;/year&gt;&lt;/dates&gt;&lt;urls&gt;&lt;related-urls&gt;&lt;url&gt;http://www.jobim2010.fr/sites/default/files/presentations/27Pons.pdf&lt;/url&gt;&lt;/related-urls&gt;&lt;/urls&gt;&lt;/record&gt;&lt;/Cite&gt;&lt;/EndNote&gt;</w:instrText>
      </w:r>
      <w:r w:rsidRPr="006B4CDE">
        <w:fldChar w:fldCharType="separate"/>
      </w:r>
      <w:sdt>
        <w:sdtPr>
          <w:rPr>
            <w:color w:val="000000"/>
          </w:rPr>
          <w:tag w:val="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wXSIsIm1hbnVhbE92ZXJyaWRlVGV4dCI6IiJ9fQ=="/>
          <w:id w:val="-308856382"/>
          <w:placeholder>
            <w:docPart w:val="DefaultPlaceholder_-1854013440"/>
          </w:placeholder>
        </w:sdtPr>
        <w:sdtEndPr>
          <w:rPr>
            <w:noProof/>
          </w:rPr>
        </w:sdtEndPr>
        <w:sdtContent>
          <w:ins w:id="879" w:author="Portlock, Theo" w:date="2022-02-03T21:17:00Z">
            <w:r w:rsidR="0045097F" w:rsidRPr="0045097F">
              <w:rPr>
                <w:noProof/>
                <w:color w:val="000000"/>
              </w:rPr>
              <w:t>[81]</w:t>
            </w:r>
          </w:ins>
          <w:del w:id="880" w:author="Portlock, Theo" w:date="2022-02-02T16:11:00Z">
            <w:r w:rsidR="009B5B40" w:rsidRPr="0045097F" w:rsidDel="00E403FE">
              <w:rPr>
                <w:noProof/>
                <w:color w:val="000000"/>
              </w:rPr>
              <w:delText>[65]</w:delText>
            </w:r>
          </w:del>
        </w:sdtContent>
      </w:sdt>
      <w:r w:rsidRPr="006B4CDE">
        <w:fldChar w:fldCharType="end"/>
      </w:r>
      <w:r w:rsidRPr="006B4CDE">
        <w:t xml:space="preserve"> and based on the aligned reads, we estimated the abundance of each reference gene of the catalogue, normalizing multiple mapped reads by their numbers and summing up normalized counts for a given gene. Reducing the variability by sequencing depths, gene count values were downsized into 10 million reads per sample; and any samples less than 10 million mapped reads were excluded from our dataset. Normalized gene counts were used for the quantification of MSP abundance by R </w:t>
      </w:r>
      <w:proofErr w:type="spellStart"/>
      <w:r w:rsidRPr="006B4CDE">
        <w:rPr>
          <w:i/>
          <w:iCs/>
        </w:rPr>
        <w:t>momr</w:t>
      </w:r>
      <w:proofErr w:type="spellEnd"/>
      <w:r w:rsidRPr="006B4CDE">
        <w:t xml:space="preserve"> (</w:t>
      </w:r>
      <w:proofErr w:type="spellStart"/>
      <w:r w:rsidRPr="006B4CDE">
        <w:rPr>
          <w:i/>
        </w:rPr>
        <w:t>MetaOMineR</w:t>
      </w:r>
      <w:proofErr w:type="spellEnd"/>
      <w:r w:rsidRPr="006B4CDE">
        <w:rPr>
          <w:iCs/>
        </w:rPr>
        <w:t>)</w:t>
      </w:r>
      <w:r w:rsidRPr="006B4CDE">
        <w:t xml:space="preserve"> package</w:t>
      </w:r>
      <w:sdt>
        <w:sdtPr>
          <w:rPr>
            <w:color w:val="000000"/>
          </w:rPr>
          <w:tag w:val="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MV0iLCJtYW51YWxPdmVycmlkZVRleHQiOiIifX0="/>
          <w:id w:val="1704133905"/>
          <w:placeholder>
            <w:docPart w:val="DefaultPlaceholder_-1854013440"/>
          </w:placeholder>
        </w:sdtPr>
        <w:sdtEndPr/>
        <w:sdtContent>
          <w:ins w:id="881" w:author="Portlock, Theo" w:date="2022-02-03T21:17:00Z">
            <w:r w:rsidR="0045097F" w:rsidRPr="0045097F">
              <w:rPr>
                <w:color w:val="000000"/>
              </w:rPr>
              <w:t>[82]</w:t>
            </w:r>
          </w:ins>
          <w:del w:id="882" w:author="Portlock, Theo" w:date="2022-02-02T16:11:00Z">
            <w:r w:rsidR="009B5B40" w:rsidRPr="0045097F" w:rsidDel="00E403FE">
              <w:rPr>
                <w:color w:val="000000"/>
              </w:rPr>
              <w:delText>[66]</w:delText>
            </w:r>
          </w:del>
        </w:sdtContent>
      </w:sdt>
      <w:r w:rsidRPr="006B4CDE">
        <w:t xml:space="preserve">. MSP abundances were estimated by the median abundance of the 25 marker genes representing the robust centroid of gene clusters of MSP. Sample metadata of all metagenomics data such as sequencing platform, geography, age, body-mass index, </w:t>
      </w:r>
      <w:del w:id="883" w:author="Portlock, Theo" w:date="2022-02-02T19:45:00Z">
        <w:r w:rsidRPr="006B4CDE" w:rsidDel="00D06E5E">
          <w:delText>gender</w:delText>
        </w:r>
      </w:del>
      <w:ins w:id="884" w:author="Portlock, Theo" w:date="2022-02-02T19:45:00Z">
        <w:r w:rsidR="00D06E5E" w:rsidRPr="006B4CDE">
          <w:t>gender,</w:t>
        </w:r>
      </w:ins>
      <w:r w:rsidRPr="006B4CDE">
        <w:t xml:space="preserve"> and the data source were provided </w:t>
      </w:r>
      <w:r w:rsidRPr="006B4CDE">
        <w:rPr>
          <w:color w:val="000000" w:themeColor="text1"/>
        </w:rPr>
        <w:t>under HGMA (http://microbiomeatlas.org).</w:t>
      </w:r>
    </w:p>
    <w:p w14:paraId="0FF70F99" w14:textId="77777777" w:rsidR="005D396F" w:rsidRPr="006B4CDE" w:rsidRDefault="005D396F" w:rsidP="00BF5D7F">
      <w:pPr>
        <w:pStyle w:val="Heading2"/>
        <w:rPr>
          <w:lang w:val="en-GB"/>
          <w:rPrChange w:id="885" w:author="Portlock, Theo" w:date="2022-02-03T16:58:00Z">
            <w:rPr/>
          </w:rPrChange>
        </w:rPr>
      </w:pPr>
      <w:r w:rsidRPr="006B4CDE">
        <w:rPr>
          <w:lang w:val="en-GB"/>
          <w:rPrChange w:id="886" w:author="Portlock, Theo" w:date="2022-02-03T16:58:00Z">
            <w:rPr/>
          </w:rPrChange>
        </w:rPr>
        <w:t>Tracing the diversifications of healthy metagenomic samples of different geography</w:t>
      </w:r>
    </w:p>
    <w:p w14:paraId="141E10EA" w14:textId="6A6C1BFD" w:rsidR="005D396F" w:rsidRPr="006B4CDE" w:rsidRDefault="005D396F" w:rsidP="00B74686">
      <w:r w:rsidRPr="006B4CDE">
        <w:t xml:space="preserve">After the quantification and per-million scaling of MSP abundance profiles, we employed trajectory analysis in R </w:t>
      </w:r>
      <w:r w:rsidRPr="006B4CDE">
        <w:rPr>
          <w:i/>
        </w:rPr>
        <w:t>monocle</w:t>
      </w:r>
      <w:r w:rsidRPr="006B4CDE">
        <w:t xml:space="preserve"> ver.2 package to identify how samples were clustered</w:t>
      </w:r>
      <w:sdt>
        <w:sdtPr>
          <w:rPr>
            <w:color w:val="000000"/>
          </w:rPr>
          <w:tag w:val="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V0iLCJtYW51YWxPdmVycmlkZVRleHQiOiIifX0="/>
          <w:id w:val="-492800025"/>
          <w:placeholder>
            <w:docPart w:val="DefaultPlaceholder_-1854013440"/>
          </w:placeholder>
        </w:sdtPr>
        <w:sdtEndPr/>
        <w:sdtContent>
          <w:ins w:id="887" w:author="Portlock, Theo" w:date="2022-02-03T21:17:00Z">
            <w:r w:rsidR="0045097F" w:rsidRPr="0045097F">
              <w:rPr>
                <w:color w:val="000000"/>
              </w:rPr>
              <w:t>[26]</w:t>
            </w:r>
          </w:ins>
          <w:del w:id="888" w:author="Portlock, Theo" w:date="2022-02-02T16:11:00Z">
            <w:r w:rsidR="009B5B40" w:rsidRPr="0045097F" w:rsidDel="00E403FE">
              <w:rPr>
                <w:color w:val="000000"/>
              </w:rPr>
              <w:delText>[14]</w:delText>
            </w:r>
          </w:del>
        </w:sdtContent>
      </w:sdt>
      <w:r w:rsidRPr="006B4CDE">
        <w:t xml:space="preserve">. In short, we selected the species profiles of all normal samples from different geographical origins </w:t>
      </w:r>
      <w:r w:rsidRPr="006B4CDE">
        <w:lastRenderedPageBreak/>
        <w:t xml:space="preserve">and reduced the sample profiles into two dimensions by advanced nonlinear reconstruction algorithm, </w:t>
      </w:r>
      <w:proofErr w:type="spellStart"/>
      <w:r w:rsidRPr="006B4CDE">
        <w:rPr>
          <w:i/>
          <w:iCs/>
        </w:rPr>
        <w:t>DDRTree</w:t>
      </w:r>
      <w:proofErr w:type="spellEnd"/>
      <w:r w:rsidRPr="006B4CDE">
        <w:t xml:space="preserve">. Based on the reduced two-dimensional components, we presented how samples were closely clustered as branches in scatter plots. Based on reduced profiles, we also calculated centroids and standard deviations of samples of given countries, except Finland population in toddlers (2 years). </w:t>
      </w:r>
    </w:p>
    <w:p w14:paraId="607B9A8D" w14:textId="64DE260C" w:rsidR="005D396F" w:rsidRPr="006B4CDE" w:rsidRDefault="005D396F" w:rsidP="00BF5D7F">
      <w:pPr>
        <w:pStyle w:val="Heading2"/>
        <w:rPr>
          <w:lang w:val="en-GB"/>
          <w:rPrChange w:id="889" w:author="Portlock, Theo" w:date="2022-02-03T16:58:00Z">
            <w:rPr/>
          </w:rPrChange>
        </w:rPr>
      </w:pPr>
      <w:r w:rsidRPr="006B4CDE">
        <w:rPr>
          <w:lang w:val="en-GB"/>
          <w:rPrChange w:id="890" w:author="Portlock, Theo" w:date="2022-02-03T16:58:00Z">
            <w:rPr/>
          </w:rPrChange>
        </w:rPr>
        <w:t>Identification of region-enriched species</w:t>
      </w:r>
      <w:r w:rsidR="00E4106D" w:rsidRPr="006B4CDE">
        <w:rPr>
          <w:lang w:val="en-GB"/>
          <w:rPrChange w:id="891" w:author="Portlock, Theo" w:date="2022-02-03T16:58:00Z">
            <w:rPr/>
          </w:rPrChange>
        </w:rPr>
        <w:t xml:space="preserve"> and genes</w:t>
      </w:r>
      <w:r w:rsidRPr="006B4CDE">
        <w:rPr>
          <w:lang w:val="en-GB"/>
          <w:rPrChange w:id="892" w:author="Portlock, Theo" w:date="2022-02-03T16:58:00Z">
            <w:rPr/>
          </w:rPrChange>
        </w:rPr>
        <w:t xml:space="preserve"> from geographically distinct cohorts</w:t>
      </w:r>
    </w:p>
    <w:p w14:paraId="0B22C71B" w14:textId="5D4FABD8" w:rsidR="00E05778" w:rsidRPr="006B4CDE" w:rsidRDefault="00E05778" w:rsidP="00B74686">
      <w:pPr>
        <w:rPr>
          <w:rPrChange w:id="893" w:author="Portlock, Theo" w:date="2022-02-03T16:58:00Z">
            <w:rPr>
              <w:lang w:val="en-US"/>
            </w:rPr>
          </w:rPrChange>
        </w:rPr>
      </w:pPr>
      <w:r w:rsidRPr="006B4CDE">
        <w:rPr>
          <w:rPrChange w:id="894" w:author="Portlock, Theo" w:date="2022-02-03T16:58:00Z">
            <w:rPr>
              <w:lang w:val="en-US"/>
            </w:rPr>
          </w:rPrChange>
        </w:rPr>
        <w:t xml:space="preserve">Regional enrichment of species </w:t>
      </w:r>
      <w:r w:rsidR="00E4106D" w:rsidRPr="006B4CDE">
        <w:rPr>
          <w:rPrChange w:id="895" w:author="Portlock, Theo" w:date="2022-02-03T16:58:00Z">
            <w:rPr>
              <w:lang w:val="en-US"/>
            </w:rPr>
          </w:rPrChange>
        </w:rPr>
        <w:t>was</w:t>
      </w:r>
      <w:r w:rsidRPr="006B4CDE">
        <w:rPr>
          <w:rPrChange w:id="896" w:author="Portlock, Theo" w:date="2022-02-03T16:58:00Z">
            <w:rPr>
              <w:lang w:val="en-US"/>
            </w:rPr>
          </w:rPrChange>
        </w:rPr>
        <w:t xml:space="preserve"> calculated from calculating the Z-score for </w:t>
      </w:r>
      <w:r w:rsidR="00E4106D" w:rsidRPr="006B4CDE">
        <w:rPr>
          <w:rPrChange w:id="897" w:author="Portlock, Theo" w:date="2022-02-03T16:58:00Z">
            <w:rPr>
              <w:lang w:val="en-US"/>
            </w:rPr>
          </w:rPrChange>
        </w:rPr>
        <w:t>of</w:t>
      </w:r>
      <w:r w:rsidRPr="006B4CDE">
        <w:rPr>
          <w:rPrChange w:id="898" w:author="Portlock, Theo" w:date="2022-02-03T16:58:00Z">
            <w:rPr>
              <w:lang w:val="en-US"/>
            </w:rPr>
          </w:rPrChange>
        </w:rPr>
        <w:t xml:space="preserve"> each MSP</w:t>
      </w:r>
      <w:r w:rsidR="00E4106D" w:rsidRPr="006B4CDE">
        <w:rPr>
          <w:rPrChange w:id="899" w:author="Portlock, Theo" w:date="2022-02-03T16:58:00Z">
            <w:rPr>
              <w:lang w:val="en-US"/>
            </w:rPr>
          </w:rPrChange>
        </w:rPr>
        <w:t>. The Z-score is calculated as the difference between the</w:t>
      </w:r>
      <w:r w:rsidR="00EA39FE" w:rsidRPr="006B4CDE">
        <w:rPr>
          <w:rPrChange w:id="900" w:author="Portlock, Theo" w:date="2022-02-03T16:58:00Z">
            <w:rPr>
              <w:lang w:val="en-US"/>
            </w:rPr>
          </w:rPrChange>
        </w:rPr>
        <w:t xml:space="preserve"> mean relative abundance for each</w:t>
      </w:r>
      <w:r w:rsidR="00E4106D" w:rsidRPr="006B4CDE">
        <w:rPr>
          <w:rPrChange w:id="901" w:author="Portlock, Theo" w:date="2022-02-03T16:58:00Z">
            <w:rPr>
              <w:lang w:val="en-US"/>
            </w:rPr>
          </w:rPrChange>
        </w:rPr>
        <w:t xml:space="preserve"> country </w:t>
      </w:r>
      <w:r w:rsidR="00EA39FE" w:rsidRPr="006B4CDE">
        <w:rPr>
          <w:rPrChange w:id="902" w:author="Portlock, Theo" w:date="2022-02-03T16:58:00Z">
            <w:rPr>
              <w:lang w:val="en-US"/>
            </w:rPr>
          </w:rPrChange>
        </w:rPr>
        <w:t xml:space="preserve">against </w:t>
      </w:r>
      <w:r w:rsidR="00E4106D" w:rsidRPr="006B4CDE">
        <w:rPr>
          <w:rPrChange w:id="903" w:author="Portlock, Theo" w:date="2022-02-03T16:58:00Z">
            <w:rPr>
              <w:lang w:val="en-US"/>
            </w:rPr>
          </w:rPrChange>
        </w:rPr>
        <w:t>the whole population. Displayed are the top</w:t>
      </w:r>
      <w:r w:rsidRPr="006B4CDE">
        <w:rPr>
          <w:rPrChange w:id="904" w:author="Portlock, Theo" w:date="2022-02-03T16:58:00Z">
            <w:rPr>
              <w:lang w:val="en-US"/>
            </w:rPr>
          </w:rPrChange>
        </w:rPr>
        <w:t xml:space="preserve"> </w:t>
      </w:r>
      <w:r w:rsidR="00EA39FE" w:rsidRPr="006B4CDE">
        <w:rPr>
          <w:rPrChange w:id="905" w:author="Portlock, Theo" w:date="2022-02-03T16:58:00Z">
            <w:rPr>
              <w:lang w:val="en-US"/>
            </w:rPr>
          </w:rPrChange>
        </w:rPr>
        <w:t xml:space="preserve">20 </w:t>
      </w:r>
      <w:r w:rsidRPr="006B4CDE">
        <w:rPr>
          <w:rPrChange w:id="906" w:author="Portlock, Theo" w:date="2022-02-03T16:58:00Z">
            <w:rPr>
              <w:lang w:val="en-US"/>
            </w:rPr>
          </w:rPrChange>
        </w:rPr>
        <w:t xml:space="preserve">greatest mean </w:t>
      </w:r>
      <w:r w:rsidR="00EA39FE" w:rsidRPr="006B4CDE">
        <w:rPr>
          <w:rPrChange w:id="907" w:author="Portlock, Theo" w:date="2022-02-03T16:58:00Z">
            <w:rPr>
              <w:lang w:val="en-US"/>
            </w:rPr>
          </w:rPrChange>
        </w:rPr>
        <w:t xml:space="preserve">species </w:t>
      </w:r>
      <w:r w:rsidRPr="006B4CDE">
        <w:rPr>
          <w:rPrChange w:id="908" w:author="Portlock, Theo" w:date="2022-02-03T16:58:00Z">
            <w:rPr>
              <w:lang w:val="en-US"/>
            </w:rPr>
          </w:rPrChange>
        </w:rPr>
        <w:t>Z-scores of western and non-western groups.</w:t>
      </w:r>
    </w:p>
    <w:p w14:paraId="43C3F2CB" w14:textId="4AB5E8A4" w:rsidR="00C8737C" w:rsidRPr="006B4CDE" w:rsidRDefault="00C8737C" w:rsidP="00B74686">
      <w:pPr>
        <w:rPr>
          <w:rPrChange w:id="909" w:author="Portlock, Theo" w:date="2022-02-03T16:58:00Z">
            <w:rPr>
              <w:lang w:val="en-US"/>
            </w:rPr>
          </w:rPrChange>
        </w:rPr>
      </w:pPr>
      <w:r w:rsidRPr="006B4CDE">
        <w:rPr>
          <w:rPrChange w:id="910" w:author="Portlock, Theo" w:date="2022-02-03T16:58:00Z">
            <w:rPr>
              <w:lang w:val="en-US"/>
            </w:rPr>
          </w:rPrChange>
        </w:rPr>
        <w:t xml:space="preserve">By selecting the top 100 </w:t>
      </w:r>
      <w:r w:rsidR="006F6604" w:rsidRPr="006B4CDE">
        <w:rPr>
          <w:rPrChange w:id="911" w:author="Portlock, Theo" w:date="2022-02-03T16:58:00Z">
            <w:rPr>
              <w:lang w:val="en-US"/>
            </w:rPr>
          </w:rPrChange>
        </w:rPr>
        <w:t>overrepresented</w:t>
      </w:r>
      <w:r w:rsidRPr="006B4CDE">
        <w:rPr>
          <w:rPrChange w:id="912" w:author="Portlock, Theo" w:date="2022-02-03T16:58:00Z">
            <w:rPr>
              <w:lang w:val="en-US"/>
            </w:rPr>
          </w:rPrChange>
        </w:rPr>
        <w:t xml:space="preserve"> </w:t>
      </w:r>
      <w:r w:rsidR="006F6604" w:rsidRPr="006B4CDE">
        <w:rPr>
          <w:rPrChange w:id="913" w:author="Portlock, Theo" w:date="2022-02-03T16:58:00Z">
            <w:rPr>
              <w:lang w:val="en-US"/>
            </w:rPr>
          </w:rPrChange>
        </w:rPr>
        <w:t xml:space="preserve">MSPs </w:t>
      </w:r>
      <w:r w:rsidR="00B8748E" w:rsidRPr="006B4CDE">
        <w:rPr>
          <w:rPrChange w:id="914" w:author="Portlock, Theo" w:date="2022-02-03T16:58:00Z">
            <w:rPr>
              <w:lang w:val="en-US"/>
            </w:rPr>
          </w:rPrChange>
        </w:rPr>
        <w:t>in</w:t>
      </w:r>
      <w:r w:rsidR="006F6604" w:rsidRPr="006B4CDE">
        <w:rPr>
          <w:rPrChange w:id="915" w:author="Portlock, Theo" w:date="2022-02-03T16:58:00Z">
            <w:rPr>
              <w:lang w:val="en-US"/>
            </w:rPr>
          </w:rPrChange>
        </w:rPr>
        <w:t xml:space="preserve"> western and non-western groups, </w:t>
      </w:r>
      <w:r w:rsidR="00B8748E" w:rsidRPr="006B4CDE">
        <w:rPr>
          <w:rPrChange w:id="916" w:author="Portlock, Theo" w:date="2022-02-03T16:58:00Z">
            <w:rPr>
              <w:lang w:val="en-US"/>
            </w:rPr>
          </w:rPrChange>
        </w:rPr>
        <w:t xml:space="preserve">two separate </w:t>
      </w:r>
      <w:r w:rsidR="006F6604" w:rsidRPr="006B4CDE">
        <w:rPr>
          <w:rPrChange w:id="917" w:author="Portlock, Theo" w:date="2022-02-03T16:58:00Z">
            <w:rPr>
              <w:lang w:val="en-US"/>
            </w:rPr>
          </w:rPrChange>
        </w:rPr>
        <w:t>c</w:t>
      </w:r>
      <w:r w:rsidRPr="006B4CDE">
        <w:rPr>
          <w:rPrChange w:id="918" w:author="Portlock, Theo" w:date="2022-02-03T16:58:00Z">
            <w:rPr>
              <w:lang w:val="en-US"/>
            </w:rPr>
          </w:rPrChange>
        </w:rPr>
        <w:t>umulative sum</w:t>
      </w:r>
      <w:r w:rsidR="00B8748E" w:rsidRPr="006B4CDE">
        <w:rPr>
          <w:rPrChange w:id="919" w:author="Portlock, Theo" w:date="2022-02-03T16:58:00Z">
            <w:rPr>
              <w:lang w:val="en-US"/>
            </w:rPr>
          </w:rPrChange>
        </w:rPr>
        <w:t>s</w:t>
      </w:r>
      <w:r w:rsidRPr="006B4CDE">
        <w:rPr>
          <w:rPrChange w:id="920" w:author="Portlock, Theo" w:date="2022-02-03T16:58:00Z">
            <w:rPr>
              <w:lang w:val="en-US"/>
            </w:rPr>
          </w:rPrChange>
        </w:rPr>
        <w:t xml:space="preserve"> </w:t>
      </w:r>
      <w:r w:rsidR="006F6604" w:rsidRPr="006B4CDE">
        <w:rPr>
          <w:rPrChange w:id="921" w:author="Portlock, Theo" w:date="2022-02-03T16:58:00Z">
            <w:rPr>
              <w:lang w:val="en-US"/>
            </w:rPr>
          </w:rPrChange>
        </w:rPr>
        <w:t xml:space="preserve">of their genes </w:t>
      </w:r>
      <w:r w:rsidR="00B8748E" w:rsidRPr="006B4CDE">
        <w:rPr>
          <w:rPrChange w:id="922" w:author="Portlock, Theo" w:date="2022-02-03T16:58:00Z">
            <w:rPr>
              <w:lang w:val="en-US"/>
            </w:rPr>
          </w:rPrChange>
        </w:rPr>
        <w:t>were</w:t>
      </w:r>
      <w:r w:rsidR="006F6604" w:rsidRPr="006B4CDE">
        <w:rPr>
          <w:rPrChange w:id="923" w:author="Portlock, Theo" w:date="2022-02-03T16:58:00Z">
            <w:rPr>
              <w:lang w:val="en-US"/>
            </w:rPr>
          </w:rPrChange>
        </w:rPr>
        <w:t xml:space="preserve"> </w:t>
      </w:r>
      <w:r w:rsidR="00B8748E" w:rsidRPr="006B4CDE">
        <w:rPr>
          <w:rPrChange w:id="924" w:author="Portlock, Theo" w:date="2022-02-03T16:58:00Z">
            <w:rPr>
              <w:lang w:val="en-US"/>
            </w:rPr>
          </w:rPrChange>
        </w:rPr>
        <w:t xml:space="preserve">filtered to have more than 90 genes. </w:t>
      </w:r>
      <w:r w:rsidR="006F6604" w:rsidRPr="006B4CDE">
        <w:rPr>
          <w:rPrChange w:id="925" w:author="Portlock, Theo" w:date="2022-02-03T16:58:00Z">
            <w:rPr>
              <w:lang w:val="en-US"/>
            </w:rPr>
          </w:rPrChange>
        </w:rPr>
        <w:t>The genes</w:t>
      </w:r>
      <w:r w:rsidR="00B8748E" w:rsidRPr="006B4CDE">
        <w:rPr>
          <w:rPrChange w:id="926" w:author="Portlock, Theo" w:date="2022-02-03T16:58:00Z">
            <w:rPr>
              <w:lang w:val="en-US"/>
            </w:rPr>
          </w:rPrChange>
        </w:rPr>
        <w:t xml:space="preserve"> in each of these lists</w:t>
      </w:r>
      <w:r w:rsidR="006F6604" w:rsidRPr="006B4CDE">
        <w:rPr>
          <w:rPrChange w:id="927" w:author="Portlock, Theo" w:date="2022-02-03T16:58:00Z">
            <w:rPr>
              <w:lang w:val="en-US"/>
            </w:rPr>
          </w:rPrChange>
        </w:rPr>
        <w:t xml:space="preserve"> were mapped against the </w:t>
      </w:r>
      <w:proofErr w:type="spellStart"/>
      <w:r w:rsidR="006F6604" w:rsidRPr="006B4CDE">
        <w:rPr>
          <w:rPrChange w:id="928" w:author="Portlock, Theo" w:date="2022-02-03T16:58:00Z">
            <w:rPr>
              <w:lang w:val="en-US"/>
            </w:rPr>
          </w:rPrChange>
        </w:rPr>
        <w:t>CAZyme</w:t>
      </w:r>
      <w:proofErr w:type="spellEnd"/>
      <w:r w:rsidR="006F6604" w:rsidRPr="006B4CDE">
        <w:rPr>
          <w:rPrChange w:id="929" w:author="Portlock, Theo" w:date="2022-02-03T16:58:00Z">
            <w:rPr>
              <w:lang w:val="en-US"/>
            </w:rPr>
          </w:rPrChange>
        </w:rPr>
        <w:t xml:space="preserve">, PATRIC, and CARD databases. 18 of the </w:t>
      </w:r>
      <w:r w:rsidRPr="006B4CDE">
        <w:rPr>
          <w:rPrChange w:id="930" w:author="Portlock, Theo" w:date="2022-02-03T16:58:00Z">
            <w:rPr>
              <w:lang w:val="en-US"/>
            </w:rPr>
          </w:rPrChange>
        </w:rPr>
        <w:t xml:space="preserve">max </w:t>
      </w:r>
      <w:r w:rsidR="00B8748E" w:rsidRPr="006B4CDE">
        <w:rPr>
          <w:rPrChange w:id="931" w:author="Portlock, Theo" w:date="2022-02-03T16:58:00Z">
            <w:rPr>
              <w:lang w:val="en-US"/>
            </w:rPr>
          </w:rPrChange>
        </w:rPr>
        <w:t>differences between the western and non-western gene count lists</w:t>
      </w:r>
      <w:r w:rsidR="006F6604" w:rsidRPr="006B4CDE">
        <w:rPr>
          <w:rPrChange w:id="932" w:author="Portlock, Theo" w:date="2022-02-03T16:58:00Z">
            <w:rPr>
              <w:lang w:val="en-US"/>
            </w:rPr>
          </w:rPrChange>
        </w:rPr>
        <w:t xml:space="preserve"> were</w:t>
      </w:r>
      <w:r w:rsidR="00B8748E" w:rsidRPr="006B4CDE">
        <w:rPr>
          <w:rPrChange w:id="933" w:author="Portlock, Theo" w:date="2022-02-03T16:58:00Z">
            <w:rPr>
              <w:lang w:val="en-US"/>
            </w:rPr>
          </w:rPrChange>
        </w:rPr>
        <w:t xml:space="preserve"> calculated and</w:t>
      </w:r>
      <w:r w:rsidR="006F6604" w:rsidRPr="006B4CDE">
        <w:rPr>
          <w:rPrChange w:id="934" w:author="Portlock, Theo" w:date="2022-02-03T16:58:00Z">
            <w:rPr>
              <w:lang w:val="en-US"/>
            </w:rPr>
          </w:rPrChange>
        </w:rPr>
        <w:t xml:space="preserve"> plotted.</w:t>
      </w:r>
    </w:p>
    <w:p w14:paraId="6F16D87F" w14:textId="77777777" w:rsidR="005D396F" w:rsidRPr="006B4CDE" w:rsidRDefault="005D396F" w:rsidP="00BF5D7F">
      <w:pPr>
        <w:pStyle w:val="Heading2"/>
        <w:rPr>
          <w:lang w:val="en-GB"/>
          <w:rPrChange w:id="935" w:author="Portlock, Theo" w:date="2022-02-03T16:58:00Z">
            <w:rPr/>
          </w:rPrChange>
        </w:rPr>
      </w:pPr>
      <w:r w:rsidRPr="006B4CDE">
        <w:rPr>
          <w:lang w:val="en-GB"/>
          <w:rPrChange w:id="936" w:author="Portlock, Theo" w:date="2022-02-03T16:58:00Z">
            <w:rPr/>
          </w:rPrChange>
        </w:rPr>
        <w:t>Pan-metagenomics association studies (Pan-MGAS)</w:t>
      </w:r>
    </w:p>
    <w:p w14:paraId="5A7C7BFE" w14:textId="2DE6DA19" w:rsidR="005D396F" w:rsidRPr="006B4CDE" w:rsidRDefault="005D396F" w:rsidP="00B74686">
      <w:r w:rsidRPr="006B4CDE">
        <w:t>First, we selected healthy and disease samples without interventions and redundant measurement (</w:t>
      </w:r>
      <w:r w:rsidR="000519C7" w:rsidRPr="006B4CDE">
        <w:t>i.e.,</w:t>
      </w:r>
      <w:r w:rsidRPr="006B4CDE">
        <w:t xml:space="preserve"> multiple visits) and performed comparative analyses of chosen samples (number of selected samples were shown in </w:t>
      </w:r>
      <w:r w:rsidRPr="006B4CDE">
        <w:rPr>
          <w:color w:val="FF0000"/>
        </w:rPr>
        <w:t xml:space="preserve">Supplementary Table </w:t>
      </w:r>
      <w:r w:rsidR="00566274" w:rsidRPr="006B4CDE">
        <w:rPr>
          <w:color w:val="FF0000"/>
        </w:rPr>
        <w:t>S</w:t>
      </w:r>
      <w:r w:rsidRPr="006B4CDE">
        <w:rPr>
          <w:color w:val="FF0000"/>
        </w:rPr>
        <w:t>1</w:t>
      </w:r>
      <w:r w:rsidRPr="006B4CDE">
        <w:t>). We estimated the effect sizes of Wilcoxon signed rank (one-sided) tests for MSP enrichment and depletion in diseases</w:t>
      </w:r>
      <w:r w:rsidR="00EA39FE" w:rsidRPr="006B4CDE">
        <w:t xml:space="preserve"> </w:t>
      </w:r>
      <w:r w:rsidRPr="006B4CDE">
        <w:t>compared to healthy controls of given country</w:t>
      </w:r>
      <w:sdt>
        <w:sdtPr>
          <w:rPr>
            <w:color w:val="000000"/>
          </w:rPr>
          <w:tag w:val="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yXSIsIm1hbnVhbE92ZXJyaWRlVGV4dCI6IiJ9fQ=="/>
          <w:id w:val="987516557"/>
          <w:placeholder>
            <w:docPart w:val="DefaultPlaceholder_-1854013440"/>
          </w:placeholder>
        </w:sdtPr>
        <w:sdtEndPr/>
        <w:sdtContent>
          <w:ins w:id="937" w:author="Portlock, Theo" w:date="2022-02-03T21:17:00Z">
            <w:r w:rsidR="0045097F" w:rsidRPr="0045097F">
              <w:rPr>
                <w:color w:val="000000"/>
              </w:rPr>
              <w:t>[83]</w:t>
            </w:r>
          </w:ins>
          <w:del w:id="938" w:author="Portlock, Theo" w:date="2022-02-02T16:11:00Z">
            <w:r w:rsidR="009B5B40" w:rsidRPr="0045097F" w:rsidDel="00E403FE">
              <w:rPr>
                <w:color w:val="000000"/>
              </w:rPr>
              <w:delText>[67]</w:delText>
            </w:r>
          </w:del>
        </w:sdtContent>
      </w:sdt>
      <w:r w:rsidRPr="006B4CDE">
        <w:t xml:space="preserve"> and identified significantly enriched or depleted species having medium effect sizes (effect size ≥ 0.3). Manhattan plots of pan-MGAS based on effect sizes were plotted with R </w:t>
      </w:r>
      <w:proofErr w:type="spellStart"/>
      <w:r w:rsidRPr="006B4CDE">
        <w:rPr>
          <w:i/>
          <w:iCs/>
        </w:rPr>
        <w:t>qqman</w:t>
      </w:r>
      <w:proofErr w:type="spellEnd"/>
      <w:r w:rsidRPr="006B4CDE">
        <w:t xml:space="preserve"> package</w:t>
      </w:r>
      <w:sdt>
        <w:sdtPr>
          <w:rPr>
            <w:color w:val="000000"/>
          </w:rPr>
          <w:tag w:val="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NdIiwibWFudWFsT3ZlcnJpZGVUZXh0IjoiIn19"/>
          <w:id w:val="-1648581293"/>
          <w:placeholder>
            <w:docPart w:val="DefaultPlaceholder_-1854013440"/>
          </w:placeholder>
        </w:sdtPr>
        <w:sdtEndPr/>
        <w:sdtContent>
          <w:ins w:id="939" w:author="Portlock, Theo" w:date="2022-02-03T21:17:00Z">
            <w:r w:rsidR="0045097F" w:rsidRPr="0045097F">
              <w:rPr>
                <w:color w:val="000000"/>
              </w:rPr>
              <w:t>[84]</w:t>
            </w:r>
          </w:ins>
          <w:del w:id="940" w:author="Portlock, Theo" w:date="2022-02-02T16:11:00Z">
            <w:r w:rsidR="009B5B40" w:rsidRPr="0045097F" w:rsidDel="00E403FE">
              <w:rPr>
                <w:color w:val="000000"/>
              </w:rPr>
              <w:delText>[68]</w:delText>
            </w:r>
          </w:del>
        </w:sdtContent>
      </w:sdt>
      <w:r w:rsidRPr="006B4CDE">
        <w:t>.</w:t>
      </w:r>
    </w:p>
    <w:p w14:paraId="74ADA2DA" w14:textId="77777777" w:rsidR="005D396F" w:rsidRPr="006B4CDE" w:rsidRDefault="005D396F" w:rsidP="00BF5D7F">
      <w:pPr>
        <w:pStyle w:val="Heading2"/>
        <w:rPr>
          <w:lang w:val="en-GB"/>
          <w:rPrChange w:id="941" w:author="Portlock, Theo" w:date="2022-02-03T16:58:00Z">
            <w:rPr/>
          </w:rPrChange>
        </w:rPr>
      </w:pPr>
      <w:r w:rsidRPr="006B4CDE">
        <w:rPr>
          <w:lang w:val="en-GB"/>
          <w:rPrChange w:id="942" w:author="Portlock, Theo" w:date="2022-02-03T16:58:00Z">
            <w:rPr/>
          </w:rPrChange>
        </w:rPr>
        <w:lastRenderedPageBreak/>
        <w:t>Unsupervised clustering of co-conserved functions of gut microbiota</w:t>
      </w:r>
    </w:p>
    <w:p w14:paraId="6990F36D" w14:textId="6694BF43" w:rsidR="005D396F" w:rsidRDefault="005D396F" w:rsidP="00B74686">
      <w:pPr>
        <w:rPr>
          <w:ins w:id="943" w:author="Portlock, Theo" w:date="2022-02-03T20:54:00Z"/>
        </w:rPr>
      </w:pPr>
      <w:r w:rsidRPr="006B4CDE">
        <w:t xml:space="preserve">We calculated Jaccard index among functional annotations to </w:t>
      </w:r>
      <w:r w:rsidR="0C22591A" w:rsidRPr="006B4CDE">
        <w:t>calculate number of species that share a pair of functions</w:t>
      </w:r>
      <w:r w:rsidRPr="006B4CDE">
        <w:t xml:space="preserve">. We selected highly shared pairs of functions (Jaccard index &gt;= 0.75) and merged into functional co-occurrence network using R </w:t>
      </w:r>
      <w:proofErr w:type="spellStart"/>
      <w:r w:rsidRPr="006B4CDE">
        <w:rPr>
          <w:i/>
          <w:iCs/>
        </w:rPr>
        <w:t>igraph</w:t>
      </w:r>
      <w:proofErr w:type="spellEnd"/>
      <w:r w:rsidRPr="006B4CDE">
        <w:t xml:space="preserve"> package</w:t>
      </w:r>
      <w:sdt>
        <w:sdtPr>
          <w:rPr>
            <w:color w:val="000000"/>
          </w:rPr>
          <w:tag w:val="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NF0iLCJtYW51YWxPdmVycmlkZVRleHQiOiIifX0="/>
          <w:id w:val="978031220"/>
          <w:placeholder>
            <w:docPart w:val="DefaultPlaceholder_-1854013440"/>
          </w:placeholder>
        </w:sdtPr>
        <w:sdtEndPr/>
        <w:sdtContent>
          <w:ins w:id="944" w:author="Portlock, Theo" w:date="2022-02-03T21:17:00Z">
            <w:r w:rsidR="0045097F" w:rsidRPr="0045097F">
              <w:rPr>
                <w:color w:val="000000"/>
              </w:rPr>
              <w:t>[85]</w:t>
            </w:r>
          </w:ins>
          <w:del w:id="945" w:author="Portlock, Theo" w:date="2022-02-02T16:11:00Z">
            <w:r w:rsidR="009B5B40" w:rsidRPr="0045097F" w:rsidDel="00E403FE">
              <w:rPr>
                <w:color w:val="000000"/>
              </w:rPr>
              <w:delText>[69]</w:delText>
            </w:r>
          </w:del>
        </w:sdtContent>
      </w:sdt>
      <w:r w:rsidRPr="006B4CDE">
        <w:t>. Functional clusters within the network were identified by unsupervised community detection, short random work algorithm (</w:t>
      </w:r>
      <w:proofErr w:type="spellStart"/>
      <w:r w:rsidRPr="006B4CDE">
        <w:rPr>
          <w:i/>
          <w:iCs/>
        </w:rPr>
        <w:t>cluster_walktrap</w:t>
      </w:r>
      <w:proofErr w:type="spellEnd"/>
      <w:r w:rsidRPr="006B4CDE">
        <w:t xml:space="preserve"> function)</w:t>
      </w:r>
      <w:sdt>
        <w:sdtPr>
          <w:rPr>
            <w:color w:val="000000"/>
          </w:rPr>
          <w:tag w:val="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g1XSwgWzg2XSIsIm1hbnVhbE92ZXJyaWRlVGV4dCI6IiJ9fQ=="/>
          <w:id w:val="616646630"/>
          <w:placeholder>
            <w:docPart w:val="DefaultPlaceholder_-1854013440"/>
          </w:placeholder>
        </w:sdtPr>
        <w:sdtEndPr/>
        <w:sdtContent>
          <w:ins w:id="946" w:author="Portlock, Theo" w:date="2022-02-03T21:17:00Z">
            <w:r w:rsidR="0045097F" w:rsidRPr="0045097F">
              <w:rPr>
                <w:color w:val="000000"/>
              </w:rPr>
              <w:t>[86], [87]</w:t>
            </w:r>
          </w:ins>
          <w:del w:id="947" w:author="Portlock, Theo" w:date="2022-02-02T16:11:00Z">
            <w:r w:rsidR="009B5B40" w:rsidRPr="0045097F" w:rsidDel="00E403FE">
              <w:rPr>
                <w:color w:val="000000"/>
              </w:rPr>
              <w:delText>[70], [71]</w:delText>
            </w:r>
          </w:del>
        </w:sdtContent>
      </w:sdt>
      <w:r w:rsidRPr="006B4CDE">
        <w:t xml:space="preserve"> and identified singleton functions within the network. Among non-singleton functional clusters, we selected representative functional clusters if functions of given functional clusters were found more than three species, thereby excluding functional clusters sparsely annotated over MSPs. MSPs </w:t>
      </w:r>
      <w:r w:rsidR="0C22591A" w:rsidRPr="006B4CDE">
        <w:t xml:space="preserve">were associated </w:t>
      </w:r>
      <w:r w:rsidRPr="006B4CDE">
        <w:t xml:space="preserve">to functional if </w:t>
      </w:r>
      <w:r w:rsidR="0C22591A" w:rsidRPr="006B4CDE">
        <w:t xml:space="preserve">the </w:t>
      </w:r>
      <w:r w:rsidRPr="006B4CDE">
        <w:t xml:space="preserve">given MSP covered more than 75% functions of </w:t>
      </w:r>
      <w:r w:rsidR="0C22591A" w:rsidRPr="006B4CDE">
        <w:t>the</w:t>
      </w:r>
      <w:r w:rsidRPr="006B4CDE">
        <w:t xml:space="preserve"> functional cluster</w:t>
      </w:r>
      <w:r w:rsidR="008727B1" w:rsidRPr="006B4CDE">
        <w:t xml:space="preserve"> (</w:t>
      </w:r>
      <w:r w:rsidR="008727B1" w:rsidRPr="006B4CDE">
        <w:rPr>
          <w:color w:val="FF0000"/>
        </w:rPr>
        <w:t>Supplementary Table S5</w:t>
      </w:r>
      <w:r w:rsidR="008727B1" w:rsidRPr="006B4CDE">
        <w:t>)</w:t>
      </w:r>
      <w:r w:rsidRPr="006B4CDE">
        <w:t>.</w:t>
      </w:r>
    </w:p>
    <w:p w14:paraId="6246B6F8" w14:textId="77777777" w:rsidR="00D317B3" w:rsidRDefault="00D317B3" w:rsidP="00D317B3">
      <w:pPr>
        <w:pStyle w:val="Heading2"/>
        <w:rPr>
          <w:ins w:id="948" w:author="Portlock, Theo" w:date="2022-02-03T20:54:00Z"/>
        </w:rPr>
        <w:pPrChange w:id="949" w:author="Portlock, Theo" w:date="2022-02-03T20:55:00Z">
          <w:pPr/>
        </w:pPrChange>
      </w:pPr>
      <w:ins w:id="950" w:author="Portlock, Theo" w:date="2022-02-03T20:54:00Z">
        <w:r w:rsidRPr="00AE0AC0">
          <w:t>Proportionality between MSPs</w:t>
        </w:r>
      </w:ins>
    </w:p>
    <w:p w14:paraId="24C8F372" w14:textId="4302D9EC" w:rsidR="00D317B3" w:rsidRPr="006B4CDE" w:rsidRDefault="00D317B3" w:rsidP="00B74686">
      <w:ins w:id="951" w:author="Portlock, Theo" w:date="2022-02-03T20:54:00Z">
        <w:r>
          <w:t xml:space="preserve">Proportionality </w:t>
        </w:r>
        <w:r w:rsidRPr="00AE0AC0">
          <w:t xml:space="preserve">was estimated using the </w:t>
        </w:r>
        <w:proofErr w:type="spellStart"/>
        <w:r w:rsidRPr="00AE0AC0">
          <w:rPr>
            <w:i/>
            <w:iCs/>
          </w:rPr>
          <w:t>propr</w:t>
        </w:r>
        <w:proofErr w:type="spellEnd"/>
        <w:r w:rsidRPr="00AE0AC0">
          <w:t xml:space="preserve"> R package</w:t>
        </w:r>
        <w:r>
          <w:t xml:space="preserve"> </w:t>
        </w:r>
      </w:ins>
      <w:customXmlInsRangeStart w:id="952" w:author="Portlock, Theo" w:date="2022-02-03T20:57:00Z"/>
      <w:sdt>
        <w:sdtPr>
          <w:rPr>
            <w:color w:val="000000"/>
            <w:rPrChange w:id="953" w:author="Portlock, Theo" w:date="2022-02-03T21:17:00Z">
              <w:rPr/>
            </w:rPrChange>
          </w:rPr>
          <w:tag w:val="MENDELEY_CITATION_v3_eyJjaXRhdGlvbklEIjoiTUVOREVMRVlfQ0lUQVRJT05fNjkwOGNkNjItMmZmYy00NzA2LWI5MjctOTc3ZDliOGI2MTZkIiwicHJvcGVydGllcyI6eyJub3RlSW5kZXgiOjB9LCJpc0VkaXRlZCI6ZmFsc2UsIm1hbnVhbE92ZXJyaWRlIjp7ImlzTWFudWFsbHlPdmVycmlkZGVuIjpmYWxzZSwiY2l0ZXByb2NUZXh0IjoiWzg3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
          <w:id w:val="438413471"/>
          <w:placeholder>
            <w:docPart w:val="DefaultPlaceholder_-1854013440"/>
          </w:placeholder>
        </w:sdtPr>
        <w:sdtContent>
          <w:customXmlInsRangeEnd w:id="952"/>
          <w:ins w:id="954" w:author="Portlock, Theo" w:date="2022-02-03T21:17:00Z">
            <w:r w:rsidR="0045097F" w:rsidRPr="0045097F">
              <w:rPr>
                <w:color w:val="000000"/>
              </w:rPr>
              <w:t>[88]</w:t>
            </w:r>
          </w:ins>
          <w:customXmlInsRangeStart w:id="955" w:author="Portlock, Theo" w:date="2022-02-03T20:57:00Z"/>
        </w:sdtContent>
      </w:sdt>
      <w:customXmlInsRangeEnd w:id="955"/>
      <w:ins w:id="956" w:author="Portlock, Theo" w:date="2022-02-03T20:54:00Z">
        <w:r w:rsidRPr="00AE0AC0">
          <w:t>.</w:t>
        </w:r>
        <w:r>
          <w:t xml:space="preserve"> We used as input the relative abundance matrix of all samples against MSP. </w:t>
        </w:r>
        <w:r w:rsidRPr="00AE0AC0">
          <w:t xml:space="preserve">Only MSPs with values above 0 in more than 50 samples were included. FDR </w:t>
        </w:r>
        <w:proofErr w:type="spellStart"/>
        <w:r w:rsidRPr="00AE0AC0">
          <w:t>cutoff</w:t>
        </w:r>
        <w:proofErr w:type="spellEnd"/>
        <w:r w:rsidRPr="00AE0AC0">
          <w:t xml:space="preserve"> values were estimated using the </w:t>
        </w:r>
        <w:proofErr w:type="spellStart"/>
        <w:r w:rsidRPr="00AE0AC0">
          <w:rPr>
            <w:i/>
            <w:iCs/>
          </w:rPr>
          <w:t>propr</w:t>
        </w:r>
        <w:proofErr w:type="spellEnd"/>
        <w:r w:rsidRPr="00AE0AC0">
          <w:t xml:space="preserve"> function </w:t>
        </w:r>
        <w:proofErr w:type="spellStart"/>
        <w:r w:rsidRPr="00AE0AC0">
          <w:rPr>
            <w:i/>
            <w:iCs/>
          </w:rPr>
          <w:t>updateCutoffs</w:t>
        </w:r>
        <w:proofErr w:type="spellEnd"/>
        <w:r>
          <w:rPr>
            <w:i/>
            <w:iCs/>
          </w:rPr>
          <w:t xml:space="preserve">. </w:t>
        </w:r>
        <w:r>
          <w:t>We made a network representation of the resulting MSP pairs with proportionality values above 0.65.</w:t>
        </w:r>
      </w:ins>
    </w:p>
    <w:p w14:paraId="638CE5D7" w14:textId="43DF30A2" w:rsidR="00B5311F" w:rsidRPr="006B4CDE" w:rsidRDefault="00CC2B3C" w:rsidP="00BF5D7F">
      <w:pPr>
        <w:pStyle w:val="Heading2"/>
        <w:rPr>
          <w:lang w:val="en-GB"/>
          <w:rPrChange w:id="957" w:author="Portlock, Theo" w:date="2022-02-03T16:58:00Z">
            <w:rPr/>
          </w:rPrChange>
        </w:rPr>
      </w:pPr>
      <w:r w:rsidRPr="006B4CDE">
        <w:rPr>
          <w:lang w:val="en-GB"/>
          <w:rPrChange w:id="958" w:author="Portlock, Theo" w:date="2022-02-03T16:58:00Z">
            <w:rPr/>
          </w:rPrChange>
        </w:rPr>
        <w:t>Random forest classification</w:t>
      </w:r>
      <w:r w:rsidR="00FC6146" w:rsidRPr="006B4CDE">
        <w:rPr>
          <w:lang w:val="en-GB"/>
          <w:rPrChange w:id="959" w:author="Portlock, Theo" w:date="2022-02-03T16:58:00Z">
            <w:rPr/>
          </w:rPrChange>
        </w:rPr>
        <w:t xml:space="preserve"> model to predict</w:t>
      </w:r>
      <w:r w:rsidRPr="006B4CDE">
        <w:rPr>
          <w:lang w:val="en-GB"/>
          <w:rPrChange w:id="960" w:author="Portlock, Theo" w:date="2022-02-03T16:58:00Z">
            <w:rPr/>
          </w:rPrChange>
        </w:rPr>
        <w:t xml:space="preserve"> disease</w:t>
      </w:r>
      <w:r w:rsidR="00FC6146" w:rsidRPr="006B4CDE">
        <w:rPr>
          <w:lang w:val="en-GB"/>
          <w:rPrChange w:id="961" w:author="Portlock, Theo" w:date="2022-02-03T16:58:00Z">
            <w:rPr/>
          </w:rPrChange>
        </w:rPr>
        <w:t xml:space="preserve"> phenotype</w:t>
      </w:r>
    </w:p>
    <w:p w14:paraId="64597CE8" w14:textId="16B3BD7B" w:rsidR="00ED1C4B" w:rsidRPr="006B4CDE" w:rsidRDefault="00ED1C4B" w:rsidP="00036326">
      <w:pPr>
        <w:rPr>
          <w:rPrChange w:id="962" w:author="Portlock, Theo" w:date="2022-02-03T16:58:00Z">
            <w:rPr>
              <w:lang w:val="en-US"/>
            </w:rPr>
          </w:rPrChange>
        </w:rPr>
      </w:pPr>
      <w:r w:rsidRPr="006B4CDE">
        <w:rPr>
          <w:rPrChange w:id="963" w:author="Portlock, Theo" w:date="2022-02-03T16:58:00Z">
            <w:rPr>
              <w:lang w:val="en-US"/>
            </w:rPr>
          </w:rPrChange>
        </w:rPr>
        <w:t>We trained a random forest classifier</w:t>
      </w:r>
      <w:r w:rsidR="00AA3ADA" w:rsidRPr="006B4CDE">
        <w:rPr>
          <w:rPrChange w:id="964" w:author="Portlock, Theo" w:date="2022-02-03T16:58:00Z">
            <w:rPr>
              <w:lang w:val="en-US"/>
            </w:rPr>
          </w:rPrChange>
        </w:rPr>
        <w:t xml:space="preserve"> </w:t>
      </w:r>
      <w:ins w:id="965" w:author="Portlock, Theo" w:date="2022-02-03T16:58:00Z">
        <w:r w:rsidR="006B4CDE">
          <w:t xml:space="preserve">with default hyperparameters </w:t>
        </w:r>
      </w:ins>
      <w:r w:rsidR="00AA3ADA" w:rsidRPr="006B4CDE">
        <w:rPr>
          <w:rPrChange w:id="966" w:author="Portlock, Theo" w:date="2022-02-03T16:58:00Z">
            <w:rPr>
              <w:lang w:val="en-US"/>
            </w:rPr>
          </w:rPrChange>
        </w:rPr>
        <w:t xml:space="preserve">to distinguish </w:t>
      </w:r>
      <w:r w:rsidR="003E6322" w:rsidRPr="006B4CDE">
        <w:rPr>
          <w:rPrChange w:id="967" w:author="Portlock, Theo" w:date="2022-02-03T16:58:00Z">
            <w:rPr>
              <w:lang w:val="en-US"/>
            </w:rPr>
          </w:rPrChange>
        </w:rPr>
        <w:t xml:space="preserve">between </w:t>
      </w:r>
      <w:r w:rsidR="0099561D" w:rsidRPr="006B4CDE">
        <w:rPr>
          <w:rPrChange w:id="968" w:author="Portlock, Theo" w:date="2022-02-03T16:58:00Z">
            <w:rPr>
              <w:lang w:val="en-US"/>
            </w:rPr>
          </w:rPrChange>
        </w:rPr>
        <w:t xml:space="preserve">diseases that contained a minimum of 40 samples (17 diseases) and </w:t>
      </w:r>
      <w:r w:rsidR="005B0F80" w:rsidRPr="006B4CDE">
        <w:rPr>
          <w:rPrChange w:id="969" w:author="Portlock, Theo" w:date="2022-02-03T16:58:00Z">
            <w:rPr>
              <w:lang w:val="en-US"/>
            </w:rPr>
          </w:rPrChange>
        </w:rPr>
        <w:t>a random</w:t>
      </w:r>
      <w:r w:rsidR="003406A3" w:rsidRPr="006B4CDE">
        <w:rPr>
          <w:rPrChange w:id="970" w:author="Portlock, Theo" w:date="2022-02-03T16:58:00Z">
            <w:rPr>
              <w:lang w:val="en-US"/>
            </w:rPr>
          </w:rPrChange>
        </w:rPr>
        <w:t>, stratified</w:t>
      </w:r>
      <w:r w:rsidR="005B0F80" w:rsidRPr="006B4CDE">
        <w:rPr>
          <w:rPrChange w:id="971" w:author="Portlock, Theo" w:date="2022-02-03T16:58:00Z">
            <w:rPr>
              <w:lang w:val="en-US"/>
            </w:rPr>
          </w:rPrChange>
        </w:rPr>
        <w:t xml:space="preserve"> sample </w:t>
      </w:r>
      <w:r w:rsidR="006A3B5A" w:rsidRPr="006B4CDE">
        <w:rPr>
          <w:rPrChange w:id="972" w:author="Portlock, Theo" w:date="2022-02-03T16:58:00Z">
            <w:rPr>
              <w:lang w:val="en-US"/>
            </w:rPr>
          </w:rPrChange>
        </w:rPr>
        <w:t>from</w:t>
      </w:r>
      <w:r w:rsidR="005B0F80" w:rsidRPr="006B4CDE">
        <w:rPr>
          <w:rPrChange w:id="973" w:author="Portlock, Theo" w:date="2022-02-03T16:58:00Z">
            <w:rPr>
              <w:lang w:val="en-US"/>
            </w:rPr>
          </w:rPrChange>
        </w:rPr>
        <w:t xml:space="preserve"> 100 healthy samples from all cohorts</w:t>
      </w:r>
      <w:r w:rsidR="00450B13" w:rsidRPr="006B4CDE">
        <w:rPr>
          <w:rPrChange w:id="974" w:author="Portlock, Theo" w:date="2022-02-03T16:58:00Z">
            <w:rPr>
              <w:lang w:val="en-US"/>
            </w:rPr>
          </w:rPrChange>
        </w:rPr>
        <w:t xml:space="preserve"> using the Scikit-learn python package </w:t>
      </w:r>
      <w:sdt>
        <w:sdtPr>
          <w:rPr>
            <w:color w:val="000000"/>
            <w:rPrChange w:id="975" w:author="Portlock, Theo" w:date="2022-02-03T21:17:00Z">
              <w:rPr>
                <w:color w:val="000000"/>
                <w:lang w:val="en-US"/>
              </w:rPr>
            </w:rPrChange>
          </w:rPr>
          <w:tag w:val="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4OF0iLCJtYW51YWxPdmVycmlkZVRleHQiOiIifX0="/>
          <w:id w:val="-1391720286"/>
          <w:placeholder>
            <w:docPart w:val="DefaultPlaceholder_-1854013440"/>
          </w:placeholder>
        </w:sdtPr>
        <w:sdtEndPr>
          <w:rPr>
            <w:rPrChange w:id="976" w:author="Portlock, Theo" w:date="2022-02-03T21:17:00Z">
              <w:rPr/>
            </w:rPrChange>
          </w:rPr>
        </w:sdtEndPr>
        <w:sdtContent>
          <w:ins w:id="977" w:author="Portlock, Theo" w:date="2022-02-03T21:17:00Z">
            <w:r w:rsidR="0045097F" w:rsidRPr="0045097F">
              <w:rPr>
                <w:color w:val="000000"/>
              </w:rPr>
              <w:t>[89]</w:t>
            </w:r>
          </w:ins>
          <w:del w:id="978" w:author="Portlock, Theo" w:date="2022-02-02T16:11:00Z">
            <w:r w:rsidR="009B5B40" w:rsidRPr="0045097F" w:rsidDel="00E403FE">
              <w:rPr>
                <w:color w:val="000000"/>
                <w:rPrChange w:id="979" w:author="Portlock, Theo" w:date="2022-02-03T21:17:00Z">
                  <w:rPr>
                    <w:color w:val="000000"/>
                    <w:lang w:val="en-US"/>
                  </w:rPr>
                </w:rPrChange>
              </w:rPr>
              <w:delText>[72]</w:delText>
            </w:r>
          </w:del>
        </w:sdtContent>
      </w:sdt>
      <w:r w:rsidR="0099561D" w:rsidRPr="006B4CDE">
        <w:rPr>
          <w:rPrChange w:id="980" w:author="Portlock, Theo" w:date="2022-02-03T16:58:00Z">
            <w:rPr>
              <w:lang w:val="en-US"/>
            </w:rPr>
          </w:rPrChange>
        </w:rPr>
        <w:t xml:space="preserve">. </w:t>
      </w:r>
      <w:ins w:id="981" w:author="Portlock, Theo" w:date="2022-02-03T16:55:00Z">
        <w:r w:rsidR="00036326" w:rsidRPr="006B4CDE">
          <w:rPr>
            <w:rPrChange w:id="982" w:author="Portlock, Theo" w:date="2022-02-03T16:58:00Z">
              <w:rPr>
                <w:lang w:val="en-US"/>
              </w:rPr>
            </w:rPrChange>
          </w:rPr>
          <w:t xml:space="preserve">Firstly, relative abundance data </w:t>
        </w:r>
      </w:ins>
      <w:ins w:id="983" w:author="Portlock, Theo" w:date="2022-02-03T16:56:00Z">
        <w:r w:rsidR="00036326" w:rsidRPr="006B4CDE">
          <w:rPr>
            <w:rPrChange w:id="984" w:author="Portlock, Theo" w:date="2022-02-03T16:58:00Z">
              <w:rPr>
                <w:lang w:val="en-US"/>
              </w:rPr>
            </w:rPrChange>
          </w:rPr>
          <w:t xml:space="preserve">was </w:t>
        </w:r>
      </w:ins>
      <w:ins w:id="985" w:author="Portlock, Theo" w:date="2022-02-03T16:55:00Z">
        <w:r w:rsidR="00036326" w:rsidRPr="006B4CDE">
          <w:rPr>
            <w:rPrChange w:id="986" w:author="Portlock, Theo" w:date="2022-02-03T16:58:00Z">
              <w:rPr>
                <w:lang w:val="en-US"/>
              </w:rPr>
            </w:rPrChange>
          </w:rPr>
          <w:t>standardise</w:t>
        </w:r>
      </w:ins>
      <w:ins w:id="987" w:author="Portlock, Theo" w:date="2022-02-03T16:56:00Z">
        <w:r w:rsidR="00036326" w:rsidRPr="006B4CDE">
          <w:rPr>
            <w:rPrChange w:id="988" w:author="Portlock, Theo" w:date="2022-02-03T16:58:00Z">
              <w:rPr>
                <w:lang w:val="en-US"/>
              </w:rPr>
            </w:rPrChange>
          </w:rPr>
          <w:t>d</w:t>
        </w:r>
      </w:ins>
      <w:ins w:id="989" w:author="Portlock, Theo" w:date="2022-02-03T16:55:00Z">
        <w:r w:rsidR="00036326" w:rsidRPr="006B4CDE">
          <w:rPr>
            <w:rPrChange w:id="990" w:author="Portlock, Theo" w:date="2022-02-03T16:58:00Z">
              <w:rPr>
                <w:lang w:val="en-US"/>
              </w:rPr>
            </w:rPrChange>
          </w:rPr>
          <w:t xml:space="preserve"> using the</w:t>
        </w:r>
        <w:r w:rsidR="00036326" w:rsidRPr="006B4CDE">
          <w:rPr>
            <w:rPrChange w:id="991" w:author="Portlock, Theo" w:date="2022-02-03T16:58:00Z">
              <w:rPr>
                <w:lang w:val="en-US"/>
              </w:rPr>
            </w:rPrChange>
          </w:rPr>
          <w:t xml:space="preserve"> </w:t>
        </w:r>
        <w:r w:rsidR="00036326" w:rsidRPr="006B4CDE">
          <w:rPr>
            <w:rPrChange w:id="992" w:author="Portlock, Theo" w:date="2022-02-03T16:58:00Z">
              <w:rPr>
                <w:lang w:val="en-US"/>
              </w:rPr>
            </w:rPrChange>
          </w:rPr>
          <w:t xml:space="preserve">scikit-learn implementation of the </w:t>
        </w:r>
        <w:proofErr w:type="spellStart"/>
        <w:r w:rsidR="00036326" w:rsidRPr="006B4CDE">
          <w:rPr>
            <w:rPrChange w:id="993" w:author="Portlock, Theo" w:date="2022-02-03T16:58:00Z">
              <w:rPr>
                <w:lang w:val="en-US"/>
              </w:rPr>
            </w:rPrChange>
          </w:rPr>
          <w:t>StandardScaler</w:t>
        </w:r>
        <w:proofErr w:type="spellEnd"/>
        <w:r w:rsidR="00036326" w:rsidRPr="006B4CDE">
          <w:rPr>
            <w:rPrChange w:id="994" w:author="Portlock, Theo" w:date="2022-02-03T16:58:00Z">
              <w:rPr>
                <w:lang w:val="en-US"/>
              </w:rPr>
            </w:rPrChange>
          </w:rPr>
          <w:t xml:space="preserve"> function</w:t>
        </w:r>
      </w:ins>
      <w:ins w:id="995" w:author="Portlock, Theo" w:date="2022-02-03T16:56:00Z">
        <w:r w:rsidR="00036326" w:rsidRPr="006B4CDE">
          <w:rPr>
            <w:rPrChange w:id="996" w:author="Portlock, Theo" w:date="2022-02-03T16:58:00Z">
              <w:rPr>
                <w:lang w:val="en-US"/>
              </w:rPr>
            </w:rPrChange>
          </w:rPr>
          <w:t xml:space="preserve">. </w:t>
        </w:r>
      </w:ins>
      <w:r w:rsidR="00346717" w:rsidRPr="006B4CDE">
        <w:rPr>
          <w:rPrChange w:id="997" w:author="Portlock, Theo" w:date="2022-02-03T16:58:00Z">
            <w:rPr>
              <w:lang w:val="en-US"/>
            </w:rPr>
          </w:rPrChange>
        </w:rPr>
        <w:t xml:space="preserve">Training and testing </w:t>
      </w:r>
      <w:proofErr w:type="gramStart"/>
      <w:r w:rsidR="00346717" w:rsidRPr="006B4CDE">
        <w:rPr>
          <w:rPrChange w:id="998" w:author="Portlock, Theo" w:date="2022-02-03T16:58:00Z">
            <w:rPr>
              <w:lang w:val="en-US"/>
            </w:rPr>
          </w:rPrChange>
        </w:rPr>
        <w:t>was</w:t>
      </w:r>
      <w:proofErr w:type="gramEnd"/>
      <w:r w:rsidR="00346717" w:rsidRPr="006B4CDE">
        <w:rPr>
          <w:rPrChange w:id="999" w:author="Portlock, Theo" w:date="2022-02-03T16:58:00Z">
            <w:rPr>
              <w:lang w:val="en-US"/>
            </w:rPr>
          </w:rPrChange>
        </w:rPr>
        <w:t xml:space="preserve"> performed on randomly selected sam</w:t>
      </w:r>
      <w:r w:rsidR="00750FCE" w:rsidRPr="006B4CDE">
        <w:rPr>
          <w:rPrChange w:id="1000" w:author="Portlock, Theo" w:date="2022-02-03T16:58:00Z">
            <w:rPr>
              <w:lang w:val="en-US"/>
            </w:rPr>
          </w:rPrChange>
        </w:rPr>
        <w:t xml:space="preserve">ples split 70% </w:t>
      </w:r>
      <w:r w:rsidR="00B40CF2" w:rsidRPr="006B4CDE">
        <w:rPr>
          <w:rPrChange w:id="1001" w:author="Portlock, Theo" w:date="2022-02-03T16:58:00Z">
            <w:rPr>
              <w:lang w:val="en-US"/>
            </w:rPr>
          </w:rPrChange>
        </w:rPr>
        <w:t>and 30% of the full data respectively</w:t>
      </w:r>
      <w:r w:rsidR="006A3B5A" w:rsidRPr="006B4CDE">
        <w:rPr>
          <w:rPrChange w:id="1002" w:author="Portlock, Theo" w:date="2022-02-03T16:58:00Z">
            <w:rPr>
              <w:lang w:val="en-US"/>
            </w:rPr>
          </w:rPrChange>
        </w:rPr>
        <w:t xml:space="preserve"> with a fixed random seed to ensure reproducibility of the model</w:t>
      </w:r>
      <w:r w:rsidR="00B40CF2" w:rsidRPr="006B4CDE">
        <w:rPr>
          <w:rPrChange w:id="1003" w:author="Portlock, Theo" w:date="2022-02-03T16:58:00Z">
            <w:rPr>
              <w:lang w:val="en-US"/>
            </w:rPr>
          </w:rPrChange>
        </w:rPr>
        <w:t xml:space="preserve">. </w:t>
      </w:r>
      <w:r w:rsidR="00D95E71" w:rsidRPr="006B4CDE">
        <w:rPr>
          <w:rPrChange w:id="1004" w:author="Portlock, Theo" w:date="2022-02-03T16:58:00Z">
            <w:rPr>
              <w:lang w:val="en-US"/>
            </w:rPr>
          </w:rPrChange>
        </w:rPr>
        <w:t xml:space="preserve">Model </w:t>
      </w:r>
      <w:r w:rsidR="00D95E71" w:rsidRPr="006B4CDE">
        <w:rPr>
          <w:rPrChange w:id="1005" w:author="Portlock, Theo" w:date="2022-02-03T16:58:00Z">
            <w:rPr>
              <w:lang w:val="en-US"/>
            </w:rPr>
          </w:rPrChange>
        </w:rPr>
        <w:lastRenderedPageBreak/>
        <w:t xml:space="preserve">performances were measured using </w:t>
      </w:r>
      <w:r w:rsidR="001C2AF2" w:rsidRPr="006B4CDE">
        <w:rPr>
          <w:rPrChange w:id="1006" w:author="Portlock, Theo" w:date="2022-02-03T16:58:00Z">
            <w:rPr>
              <w:lang w:val="en-US"/>
            </w:rPr>
          </w:rPrChange>
        </w:rPr>
        <w:t xml:space="preserve">AUCROC scoring </w:t>
      </w:r>
      <w:r w:rsidR="00EB4AED" w:rsidRPr="006B4CDE">
        <w:rPr>
          <w:rPrChange w:id="1007" w:author="Portlock, Theo" w:date="2022-02-03T16:58:00Z">
            <w:rPr>
              <w:lang w:val="en-US"/>
            </w:rPr>
          </w:rPrChange>
        </w:rPr>
        <w:t>with confusion</w:t>
      </w:r>
      <w:r w:rsidR="00D95E71" w:rsidRPr="006B4CDE">
        <w:rPr>
          <w:rPrChange w:id="1008" w:author="Portlock, Theo" w:date="2022-02-03T16:58:00Z">
            <w:rPr>
              <w:lang w:val="en-US"/>
            </w:rPr>
          </w:rPrChange>
        </w:rPr>
        <w:t xml:space="preserve"> matrice</w:t>
      </w:r>
      <w:r w:rsidR="00EB4AED" w:rsidRPr="006B4CDE">
        <w:rPr>
          <w:rPrChange w:id="1009" w:author="Portlock, Theo" w:date="2022-02-03T16:58:00Z">
            <w:rPr>
              <w:lang w:val="en-US"/>
            </w:rPr>
          </w:rPrChange>
        </w:rPr>
        <w:t>s</w:t>
      </w:r>
      <w:r w:rsidR="00D95E71" w:rsidRPr="006B4CDE">
        <w:rPr>
          <w:rPrChange w:id="1010" w:author="Portlock, Theo" w:date="2022-02-03T16:58:00Z">
            <w:rPr>
              <w:lang w:val="en-US"/>
            </w:rPr>
          </w:rPrChange>
        </w:rPr>
        <w:t xml:space="preserve"> generated by applying the model to the 30% test set. </w:t>
      </w:r>
      <w:ins w:id="1011" w:author="Portlock, Theo" w:date="2022-02-03T17:14:00Z">
        <w:r w:rsidR="000E39AD">
          <w:t>The python implementation of a</w:t>
        </w:r>
      </w:ins>
      <w:ins w:id="1012" w:author="Portlock, Theo" w:date="2022-02-03T17:04:00Z">
        <w:r w:rsidR="009040AC">
          <w:t xml:space="preserve">n </w:t>
        </w:r>
        <w:r w:rsidR="009040AC" w:rsidRPr="009040AC">
          <w:t xml:space="preserve">explainable AI algorithm called </w:t>
        </w:r>
        <w:proofErr w:type="spellStart"/>
        <w:r w:rsidR="009040AC" w:rsidRPr="009040AC">
          <w:t>SHapley</w:t>
        </w:r>
        <w:proofErr w:type="spellEnd"/>
        <w:r w:rsidR="009040AC" w:rsidRPr="009040AC">
          <w:t xml:space="preserve"> Additive </w:t>
        </w:r>
        <w:proofErr w:type="spellStart"/>
        <w:r w:rsidR="009040AC" w:rsidRPr="009040AC">
          <w:t>exPlanations</w:t>
        </w:r>
        <w:proofErr w:type="spellEnd"/>
        <w:r w:rsidR="009040AC" w:rsidRPr="009040AC">
          <w:t xml:space="preserve"> (SHAP)</w:t>
        </w:r>
        <w:r w:rsidR="009040AC">
          <w:t xml:space="preserve"> was used to </w:t>
        </w:r>
      </w:ins>
      <w:ins w:id="1013" w:author="Portlock, Theo" w:date="2022-02-03T17:05:00Z">
        <w:r w:rsidR="009040AC">
          <w:t xml:space="preserve">show how each </w:t>
        </w:r>
      </w:ins>
      <w:ins w:id="1014" w:author="Portlock, Theo" w:date="2022-02-03T18:04:00Z">
        <w:r w:rsidR="00072969">
          <w:t>species</w:t>
        </w:r>
      </w:ins>
      <w:ins w:id="1015" w:author="Portlock, Theo" w:date="2022-02-03T17:05:00Z">
        <w:r w:rsidR="009040AC">
          <w:t xml:space="preserve"> contributes to the disease classification</w:t>
        </w:r>
      </w:ins>
      <w:ins w:id="1016" w:author="Portlock, Theo" w:date="2022-02-03T17:13:00Z">
        <w:r w:rsidR="000E39AD">
          <w:t xml:space="preserve"> </w:t>
        </w:r>
      </w:ins>
      <w:customXmlInsRangeStart w:id="1017" w:author="Portlock, Theo" w:date="2022-02-03T17:13:00Z"/>
      <w:sdt>
        <w:sdtPr>
          <w:rPr>
            <w:color w:val="000000"/>
            <w:rPrChange w:id="1018" w:author="Portlock, Theo" w:date="2022-02-03T21:17:00Z">
              <w:rPr/>
            </w:rPrChange>
          </w:rPr>
          <w:tag w:val="MENDELEY_CITATION_v3_eyJjaXRhdGlvbklEIjoiTUVOREVMRVlfQ0lUQVRJT05fN2ZmMDEzODAtMzk4OC00ODg0LTk4ZmItZGNkMzVkNzA4YzRlIiwicHJvcGVydGllcyI6eyJub3RlSW5kZXgiOjB9LCJpc0VkaXRlZCI6ZmFsc2UsIm1hbnVhbE92ZXJyaWRlIjp7ImlzTWFudWFsbHlPdmVycmlkZGVuIjpmYWxzZSwiY2l0ZXByb2NUZXh0IjoiWzg5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
          <w:id w:val="-125937494"/>
          <w:placeholder>
            <w:docPart w:val="DefaultPlaceholder_-1854013440"/>
          </w:placeholder>
        </w:sdtPr>
        <w:sdtContent>
          <w:customXmlInsRangeEnd w:id="1017"/>
          <w:ins w:id="1019" w:author="Portlock, Theo" w:date="2022-02-03T21:17:00Z">
            <w:r w:rsidR="0045097F" w:rsidRPr="0045097F">
              <w:rPr>
                <w:color w:val="000000"/>
              </w:rPr>
              <w:t>[90]</w:t>
            </w:r>
          </w:ins>
          <w:customXmlInsRangeStart w:id="1020" w:author="Portlock, Theo" w:date="2022-02-03T17:13:00Z"/>
        </w:sdtContent>
      </w:sdt>
      <w:customXmlInsRangeEnd w:id="1020"/>
      <w:ins w:id="1021" w:author="Portlock, Theo" w:date="2022-02-03T17:05:00Z">
        <w:r w:rsidR="009040AC">
          <w:t>.</w:t>
        </w:r>
      </w:ins>
    </w:p>
    <w:p w14:paraId="3FFCBB11" w14:textId="2B96EADD" w:rsidR="00465993" w:rsidRPr="006B4CDE" w:rsidRDefault="0C22591A" w:rsidP="00260D05">
      <w:pPr>
        <w:pStyle w:val="Heading1"/>
      </w:pPr>
      <w:r w:rsidRPr="006B4CDE">
        <w:t>Figure legends</w:t>
      </w:r>
    </w:p>
    <w:p w14:paraId="46F1D5EC" w14:textId="64A42369" w:rsidR="00F77581" w:rsidRPr="006B4CDE" w:rsidRDefault="00653867" w:rsidP="00B74686">
      <w:bookmarkStart w:id="1022" w:name="_Hlk34216976"/>
      <w:r w:rsidRPr="006B4CDE">
        <w:rPr>
          <w:rFonts w:eastAsiaTheme="minorEastAsia"/>
          <w:b/>
          <w:lang w:eastAsia="ko-KR"/>
        </w:rPr>
        <w:t xml:space="preserve">Fig. 1. </w:t>
      </w:r>
      <w:r w:rsidR="00094DE2" w:rsidRPr="006B4CDE">
        <w:rPr>
          <w:b/>
        </w:rPr>
        <w:t xml:space="preserve">Characterization of the global gut microbiome in health and disease. </w:t>
      </w:r>
      <w:r w:rsidR="0003041B" w:rsidRPr="006B4CDE">
        <w:t>Pan</w:t>
      </w:r>
      <w:r w:rsidR="00094DE2" w:rsidRPr="006B4CDE">
        <w:t>-metagenomics studies of health and disease. Corresponding datasets were publicly shared as a resource: human gut microbiome atlas (HGMA).</w:t>
      </w:r>
      <w:r w:rsidR="00094DE2" w:rsidRPr="006B4CDE">
        <w:rPr>
          <w:b/>
        </w:rPr>
        <w:t xml:space="preserve"> </w:t>
      </w:r>
      <w:proofErr w:type="gramStart"/>
      <w:r w:rsidR="000519C7" w:rsidRPr="006B4CDE">
        <w:rPr>
          <w:b/>
        </w:rPr>
        <w:t>A</w:t>
      </w:r>
      <w:r w:rsidR="00094DE2" w:rsidRPr="006B4CDE">
        <w:rPr>
          <w:b/>
        </w:rPr>
        <w:t>,</w:t>
      </w:r>
      <w:proofErr w:type="gramEnd"/>
      <w:r w:rsidR="00094DE2" w:rsidRPr="006B4CDE">
        <w:rPr>
          <w:b/>
        </w:rPr>
        <w:t xml:space="preserve"> </w:t>
      </w:r>
      <w:r w:rsidR="00094DE2" w:rsidRPr="006B4CDE">
        <w:rPr>
          <w:rFonts w:eastAsiaTheme="minorEastAsia"/>
          <w:lang w:eastAsia="ko-KR"/>
        </w:rPr>
        <w:t xml:space="preserve">geographical distribution of the datasets used in this study (the number of the samples is shown in parentheses). </w:t>
      </w:r>
      <w:r w:rsidR="000519C7" w:rsidRPr="006B4CDE">
        <w:rPr>
          <w:rFonts w:eastAsiaTheme="minorEastAsia"/>
          <w:b/>
          <w:lang w:eastAsia="ko-KR"/>
        </w:rPr>
        <w:t>B</w:t>
      </w:r>
      <w:r w:rsidR="00094DE2" w:rsidRPr="006B4CDE">
        <w:rPr>
          <w:rFonts w:eastAsiaTheme="minorEastAsia"/>
          <w:b/>
          <w:lang w:eastAsia="ko-KR"/>
        </w:rPr>
        <w:t>,</w:t>
      </w:r>
      <w:r w:rsidR="00094DE2" w:rsidRPr="006B4CDE">
        <w:rPr>
          <w:rFonts w:eastAsiaTheme="minorEastAsia"/>
          <w:lang w:eastAsia="ko-KR"/>
        </w:rPr>
        <w:t xml:space="preserve"> types of disease datasets of shotgun metagenomics used in this study. </w:t>
      </w:r>
      <w:r w:rsidR="000519C7" w:rsidRPr="006B4CDE">
        <w:rPr>
          <w:rFonts w:eastAsiaTheme="minorEastAsia"/>
          <w:b/>
          <w:lang w:eastAsia="ko-KR"/>
        </w:rPr>
        <w:t>C</w:t>
      </w:r>
      <w:r w:rsidR="00094DE2" w:rsidRPr="006B4CDE">
        <w:rPr>
          <w:rFonts w:eastAsiaTheme="minorEastAsia"/>
          <w:b/>
          <w:lang w:eastAsia="ko-KR"/>
        </w:rPr>
        <w:t>,</w:t>
      </w:r>
      <w:r w:rsidR="00094DE2" w:rsidRPr="006B4CDE">
        <w:rPr>
          <w:rFonts w:eastAsiaTheme="minorEastAsia"/>
          <w:lang w:eastAsia="ko-KR"/>
        </w:rPr>
        <w:t xml:space="preserve"> the workflow of the metagenomic species pan-genome (MSP) quantification together with functional characterization. In total</w:t>
      </w:r>
      <w:r w:rsidR="00094DE2" w:rsidRPr="006B4CDE">
        <w:rPr>
          <w:rFonts w:eastAsia="Malgun Gothic"/>
          <w:lang w:eastAsia="ko-KR"/>
        </w:rPr>
        <w:t>,</w:t>
      </w:r>
      <w:r w:rsidR="00094DE2" w:rsidRPr="006B4CDE">
        <w:rPr>
          <w:rFonts w:eastAsiaTheme="minorEastAsia"/>
          <w:lang w:eastAsia="ko-KR"/>
        </w:rPr>
        <w:t xml:space="preserve"> </w:t>
      </w:r>
      <w:r w:rsidR="00B8748E" w:rsidRPr="006B4CDE">
        <w:rPr>
          <w:rFonts w:eastAsiaTheme="minorEastAsia"/>
          <w:lang w:eastAsia="ko-KR"/>
        </w:rPr>
        <w:t xml:space="preserve">6,014 </w:t>
      </w:r>
      <w:r w:rsidR="00094DE2" w:rsidRPr="006B4CDE">
        <w:rPr>
          <w:rFonts w:eastAsiaTheme="minorEastAsia"/>
          <w:lang w:eastAsia="ko-KR"/>
        </w:rPr>
        <w:t xml:space="preserve">shotgun metagenome samples, including 344 Swedish longitudinal samples, were aligned against </w:t>
      </w:r>
      <w:r w:rsidR="00094DE2" w:rsidRPr="006B4CDE">
        <w:rPr>
          <w:rFonts w:eastAsia="Malgun Gothic"/>
          <w:lang w:eastAsia="ko-KR"/>
        </w:rPr>
        <w:t xml:space="preserve">the </w:t>
      </w:r>
      <w:r w:rsidR="00094DE2" w:rsidRPr="006B4CDE">
        <w:rPr>
          <w:rFonts w:eastAsiaTheme="minorEastAsia"/>
          <w:lang w:eastAsia="ko-KR"/>
        </w:rPr>
        <w:t xml:space="preserve">gene catalogue of </w:t>
      </w:r>
      <w:r w:rsidR="00094DE2" w:rsidRPr="006B4CDE">
        <w:rPr>
          <w:rFonts w:eastAsia="Malgun Gothic"/>
          <w:lang w:eastAsia="ko-KR"/>
        </w:rPr>
        <w:t xml:space="preserve">the </w:t>
      </w:r>
      <w:r w:rsidR="00094DE2" w:rsidRPr="006B4CDE">
        <w:rPr>
          <w:rFonts w:eastAsiaTheme="minorEastAsia"/>
          <w:lang w:eastAsia="ko-KR"/>
        </w:rPr>
        <w:t xml:space="preserve">human gut </w:t>
      </w:r>
      <w:proofErr w:type="gramStart"/>
      <w:r w:rsidR="00094DE2" w:rsidRPr="006B4CDE">
        <w:rPr>
          <w:rFonts w:eastAsiaTheme="minorEastAsia"/>
          <w:lang w:eastAsia="ko-KR"/>
        </w:rPr>
        <w:t>microbiome</w:t>
      </w:r>
      <w:proofErr w:type="gramEnd"/>
      <w:r w:rsidR="00094DE2" w:rsidRPr="006B4CDE">
        <w:rPr>
          <w:rFonts w:eastAsiaTheme="minorEastAsia"/>
          <w:lang w:eastAsia="ko-KR"/>
        </w:rPr>
        <w:t xml:space="preserve"> and quantified at the level of MSP. </w:t>
      </w:r>
      <w:r w:rsidR="000519C7" w:rsidRPr="006B4CDE">
        <w:rPr>
          <w:rFonts w:eastAsiaTheme="minorEastAsia"/>
          <w:b/>
          <w:lang w:eastAsia="ko-KR"/>
        </w:rPr>
        <w:t>D</w:t>
      </w:r>
      <w:r w:rsidR="00094DE2" w:rsidRPr="006B4CDE">
        <w:rPr>
          <w:rFonts w:eastAsiaTheme="minorEastAsia"/>
          <w:b/>
          <w:lang w:eastAsia="ko-KR"/>
        </w:rPr>
        <w:t>,</w:t>
      </w:r>
      <w:r w:rsidR="00094DE2" w:rsidRPr="006B4CDE">
        <w:rPr>
          <w:rFonts w:eastAsiaTheme="minorEastAsia"/>
          <w:lang w:eastAsia="ko-KR"/>
        </w:rPr>
        <w:t xml:space="preserve"> </w:t>
      </w:r>
      <w:r w:rsidR="002D379D" w:rsidRPr="006B4CDE">
        <w:rPr>
          <w:rFonts w:eastAsiaTheme="minorEastAsia"/>
          <w:lang w:eastAsia="ko-KR"/>
        </w:rPr>
        <w:t xml:space="preserve">heatmap showing the top 15 </w:t>
      </w:r>
      <w:r w:rsidR="0034270A" w:rsidRPr="006B4CDE">
        <w:rPr>
          <w:rFonts w:eastAsiaTheme="minorEastAsia"/>
          <w:lang w:eastAsia="ko-KR"/>
        </w:rPr>
        <w:t xml:space="preserve">overrepresented </w:t>
      </w:r>
      <w:r w:rsidR="002D379D" w:rsidRPr="006B4CDE">
        <w:rPr>
          <w:rFonts w:eastAsiaTheme="minorEastAsia"/>
          <w:lang w:eastAsia="ko-KR"/>
        </w:rPr>
        <w:t xml:space="preserve">MSPs between western and non-western cohorts coloured by mean </w:t>
      </w:r>
      <w:r w:rsidR="00D623B2" w:rsidRPr="006B4CDE">
        <w:rPr>
          <w:rFonts w:eastAsiaTheme="minorEastAsia"/>
          <w:lang w:eastAsia="ko-KR"/>
        </w:rPr>
        <w:t xml:space="preserve">species </w:t>
      </w:r>
      <w:r w:rsidR="002D379D" w:rsidRPr="006B4CDE">
        <w:rPr>
          <w:rFonts w:eastAsiaTheme="minorEastAsia"/>
          <w:lang w:eastAsia="ko-KR"/>
        </w:rPr>
        <w:t>Z-score</w:t>
      </w:r>
      <w:r w:rsidR="00D623B2" w:rsidRPr="006B4CDE">
        <w:rPr>
          <w:rFonts w:eastAsiaTheme="minorEastAsia"/>
          <w:lang w:eastAsia="ko-KR"/>
        </w:rPr>
        <w:t xml:space="preserve"> for each country</w:t>
      </w:r>
      <w:r w:rsidR="00F567B9" w:rsidRPr="006B4CDE">
        <w:rPr>
          <w:rFonts w:eastAsiaTheme="minorEastAsia"/>
          <w:lang w:eastAsia="ko-KR"/>
        </w:rPr>
        <w:t xml:space="preserve"> against all </w:t>
      </w:r>
      <w:r w:rsidR="0034270A" w:rsidRPr="006B4CDE">
        <w:rPr>
          <w:rFonts w:eastAsiaTheme="minorEastAsia"/>
          <w:lang w:eastAsia="ko-KR"/>
        </w:rPr>
        <w:t>countries</w:t>
      </w:r>
      <w:r w:rsidR="002D379D" w:rsidRPr="006B4CDE">
        <w:rPr>
          <w:rFonts w:eastAsiaTheme="minorEastAsia"/>
          <w:lang w:eastAsia="ko-KR"/>
        </w:rPr>
        <w:t>.</w:t>
      </w:r>
      <w:r w:rsidR="00094DE2" w:rsidRPr="006B4CDE">
        <w:rPr>
          <w:rFonts w:eastAsiaTheme="minorEastAsia"/>
          <w:lang w:eastAsia="ko-KR"/>
        </w:rPr>
        <w:t xml:space="preserve"> </w:t>
      </w:r>
      <w:r w:rsidR="000519C7" w:rsidRPr="006B4CDE">
        <w:rPr>
          <w:rFonts w:eastAsiaTheme="minorEastAsia"/>
          <w:b/>
          <w:lang w:eastAsia="ko-KR"/>
        </w:rPr>
        <w:t>E</w:t>
      </w:r>
      <w:r w:rsidR="00094DE2" w:rsidRPr="006B4CDE">
        <w:rPr>
          <w:rFonts w:eastAsiaTheme="minorEastAsia"/>
          <w:b/>
          <w:lang w:eastAsia="ko-KR"/>
        </w:rPr>
        <w:t>,</w:t>
      </w:r>
      <w:r w:rsidR="00094DE2" w:rsidRPr="006B4CDE">
        <w:rPr>
          <w:rFonts w:eastAsiaTheme="minorEastAsia"/>
          <w:lang w:eastAsia="ko-KR"/>
        </w:rPr>
        <w:t xml:space="preserve"> </w:t>
      </w:r>
      <w:r w:rsidR="00094DE2" w:rsidRPr="006B4CDE">
        <w:rPr>
          <w:rFonts w:eastAsiaTheme="minorEastAsia"/>
          <w:i/>
          <w:iCs/>
          <w:lang w:eastAsia="ko-KR"/>
        </w:rPr>
        <w:t>monocle</w:t>
      </w:r>
      <w:r w:rsidR="00094DE2" w:rsidRPr="006B4CDE">
        <w:rPr>
          <w:rFonts w:eastAsiaTheme="minorEastAsia"/>
          <w:lang w:eastAsia="ko-KR"/>
        </w:rPr>
        <w:t xml:space="preserve"> ordination of </w:t>
      </w:r>
      <w:r w:rsidR="00094DE2" w:rsidRPr="006B4CDE">
        <w:rPr>
          <w:rFonts w:eastAsia="Malgun Gothic"/>
          <w:lang w:eastAsia="ko-KR"/>
        </w:rPr>
        <w:t xml:space="preserve">the </w:t>
      </w:r>
      <w:r w:rsidR="00094DE2" w:rsidRPr="006B4CDE">
        <w:rPr>
          <w:rFonts w:eastAsiaTheme="minorEastAsia"/>
          <w:lang w:eastAsia="ko-KR"/>
        </w:rPr>
        <w:t xml:space="preserve">gut microbiome. Individual samples from non-westernized countries, European countries, and US/China/Japan were coloured </w:t>
      </w:r>
      <w:r w:rsidR="00C0571A" w:rsidRPr="006B4CDE">
        <w:rPr>
          <w:rFonts w:eastAsiaTheme="minorEastAsia"/>
          <w:lang w:eastAsia="ko-KR"/>
        </w:rPr>
        <w:t>green, orange, and blue</w:t>
      </w:r>
      <w:r w:rsidR="00094DE2" w:rsidRPr="006B4CDE">
        <w:rPr>
          <w:rFonts w:eastAsiaTheme="minorEastAsia"/>
          <w:lang w:eastAsia="ko-KR"/>
        </w:rPr>
        <w:t xml:space="preserve">, respectively. </w:t>
      </w:r>
      <w:proofErr w:type="gramStart"/>
      <w:r w:rsidR="000519C7" w:rsidRPr="006B4CDE">
        <w:rPr>
          <w:rFonts w:eastAsiaTheme="minorEastAsia"/>
          <w:b/>
          <w:lang w:eastAsia="ko-KR"/>
        </w:rPr>
        <w:t>F</w:t>
      </w:r>
      <w:r w:rsidR="00094DE2" w:rsidRPr="006B4CDE">
        <w:rPr>
          <w:rFonts w:eastAsiaTheme="minorEastAsia"/>
          <w:b/>
          <w:lang w:eastAsia="ko-KR"/>
        </w:rPr>
        <w:t>,</w:t>
      </w:r>
      <w:proofErr w:type="gramEnd"/>
      <w:r w:rsidR="00094DE2" w:rsidRPr="006B4CDE">
        <w:rPr>
          <w:rFonts w:eastAsiaTheme="minorEastAsia"/>
          <w:lang w:eastAsia="ko-KR"/>
        </w:rPr>
        <w:t xml:space="preserve"> </w:t>
      </w:r>
      <w:r w:rsidR="0034270A" w:rsidRPr="006B4CDE">
        <w:rPr>
          <w:rFonts w:eastAsiaTheme="minorEastAsia"/>
          <w:lang w:eastAsia="ko-KR"/>
        </w:rPr>
        <w:t>stacked bar</w:t>
      </w:r>
      <w:r w:rsidR="00C2713B" w:rsidRPr="006B4CDE">
        <w:rPr>
          <w:rFonts w:eastAsiaTheme="minorEastAsia"/>
          <w:lang w:eastAsia="ko-KR"/>
        </w:rPr>
        <w:t xml:space="preserve"> </w:t>
      </w:r>
      <w:r w:rsidR="0034270A" w:rsidRPr="006B4CDE">
        <w:rPr>
          <w:rFonts w:eastAsiaTheme="minorEastAsia"/>
          <w:lang w:eastAsia="ko-KR"/>
        </w:rPr>
        <w:t xml:space="preserve">plots of </w:t>
      </w:r>
      <w:r w:rsidR="0034270A" w:rsidRPr="006B4CDE">
        <w:t xml:space="preserve">contrasting </w:t>
      </w:r>
      <w:r w:rsidR="00094DE2" w:rsidRPr="006B4CDE">
        <w:t xml:space="preserve">functions among region-enriched species </w:t>
      </w:r>
      <w:r w:rsidR="00F567B9" w:rsidRPr="006B4CDE">
        <w:t>classified as</w:t>
      </w:r>
      <w:r w:rsidR="00094DE2" w:rsidRPr="006B4CDE">
        <w:t xml:space="preserve"> </w:t>
      </w:r>
      <w:r w:rsidR="00F567B9" w:rsidRPr="006B4CDE">
        <w:t>non</w:t>
      </w:r>
      <w:r w:rsidR="00094DE2" w:rsidRPr="006B4CDE">
        <w:t xml:space="preserve">-westernized </w:t>
      </w:r>
      <w:r w:rsidR="0034270A" w:rsidRPr="006B4CDE">
        <w:t xml:space="preserve">or </w:t>
      </w:r>
      <w:r w:rsidR="00F567B9" w:rsidRPr="006B4CDE">
        <w:t>westernized</w:t>
      </w:r>
      <w:r w:rsidR="00094DE2" w:rsidRPr="006B4CDE">
        <w:t xml:space="preserve">. Based on </w:t>
      </w:r>
      <w:r w:rsidR="0034270A" w:rsidRPr="006B4CDE">
        <w:t xml:space="preserve">gene </w:t>
      </w:r>
      <w:r w:rsidR="00094DE2" w:rsidRPr="006B4CDE">
        <w:t xml:space="preserve">functional annotations of </w:t>
      </w:r>
      <w:proofErr w:type="spellStart"/>
      <w:r w:rsidR="00094DE2" w:rsidRPr="006B4CDE">
        <w:t>CAZyme</w:t>
      </w:r>
      <w:proofErr w:type="spellEnd"/>
      <w:r w:rsidR="00094DE2" w:rsidRPr="006B4CDE">
        <w:t xml:space="preserve">, </w:t>
      </w:r>
      <w:r w:rsidR="00E77A71" w:rsidRPr="006B4CDE">
        <w:t xml:space="preserve">antimicrobial </w:t>
      </w:r>
      <w:r w:rsidR="00094DE2" w:rsidRPr="006B4CDE">
        <w:t>resistance (A</w:t>
      </w:r>
      <w:r w:rsidR="00E77A71" w:rsidRPr="006B4CDE">
        <w:t>M</w:t>
      </w:r>
      <w:r w:rsidR="00094DE2" w:rsidRPr="006B4CDE">
        <w:t xml:space="preserve">R), and virulence factors (PATRIC database), we </w:t>
      </w:r>
      <w:r w:rsidR="0034270A" w:rsidRPr="006B4CDE">
        <w:t xml:space="preserve">calculated regional </w:t>
      </w:r>
      <w:r w:rsidR="00C2713B" w:rsidRPr="006B4CDE">
        <w:t xml:space="preserve">functional </w:t>
      </w:r>
      <w:r w:rsidR="0034270A" w:rsidRPr="006B4CDE">
        <w:t>overrepresentation</w:t>
      </w:r>
      <w:r w:rsidR="00C2713B" w:rsidRPr="006B4CDE">
        <w:t xml:space="preserve"> by </w:t>
      </w:r>
      <w:r w:rsidR="00C0571A" w:rsidRPr="006B4CDE">
        <w:t>cumulatively summ</w:t>
      </w:r>
      <w:r w:rsidR="00C2713B" w:rsidRPr="006B4CDE">
        <w:t>ing and</w:t>
      </w:r>
      <w:r w:rsidR="00F77581" w:rsidRPr="006B4CDE">
        <w:t xml:space="preserve"> filter</w:t>
      </w:r>
      <w:r w:rsidR="00C2713B" w:rsidRPr="006B4CDE">
        <w:t>ing</w:t>
      </w:r>
      <w:r w:rsidR="00F77581" w:rsidRPr="006B4CDE">
        <w:t xml:space="preserve"> by top 18 </w:t>
      </w:r>
      <w:r w:rsidR="00D623B2" w:rsidRPr="006B4CDE">
        <w:t>maximal differences of gene count</w:t>
      </w:r>
      <w:r w:rsidR="00C2713B" w:rsidRPr="006B4CDE">
        <w:t xml:space="preserve"> </w:t>
      </w:r>
      <w:r w:rsidR="00F567B9" w:rsidRPr="006B4CDE">
        <w:t>(</w:t>
      </w:r>
      <w:r w:rsidR="00F567B9" w:rsidRPr="006B4CDE">
        <w:rPr>
          <w:color w:val="FF0000"/>
        </w:rPr>
        <w:t>Methods</w:t>
      </w:r>
      <w:r w:rsidR="00F567B9" w:rsidRPr="006B4CDE">
        <w:t>)</w:t>
      </w:r>
      <w:r w:rsidR="00F77581" w:rsidRPr="006B4CDE">
        <w:t>.</w:t>
      </w:r>
    </w:p>
    <w:p w14:paraId="1196BD03" w14:textId="71FB1657" w:rsidR="00D343E0" w:rsidRPr="006B4CDE" w:rsidRDefault="00F77581" w:rsidP="00B74686">
      <w:pPr>
        <w:rPr>
          <w:lang w:eastAsia="ko-KR"/>
        </w:rPr>
      </w:pPr>
      <w:r w:rsidRPr="006B4CDE">
        <w:rPr>
          <w:b/>
        </w:rPr>
        <w:lastRenderedPageBreak/>
        <w:t>Fig</w:t>
      </w:r>
      <w:r w:rsidR="00FF0882" w:rsidRPr="006B4CDE">
        <w:rPr>
          <w:b/>
        </w:rPr>
        <w:t>.</w:t>
      </w:r>
      <w:r w:rsidRPr="006B4CDE">
        <w:rPr>
          <w:b/>
        </w:rPr>
        <w:t xml:space="preserve"> 2</w:t>
      </w:r>
      <w:r w:rsidR="00FF0882" w:rsidRPr="006B4CDE">
        <w:rPr>
          <w:b/>
        </w:rPr>
        <w:t>.</w:t>
      </w:r>
      <w:r w:rsidRPr="006B4CDE">
        <w:rPr>
          <w:b/>
        </w:rPr>
        <w:t xml:space="preserve"> </w:t>
      </w:r>
      <w:r w:rsidR="00295E28" w:rsidRPr="006B4CDE">
        <w:rPr>
          <w:b/>
        </w:rPr>
        <w:t>P</w:t>
      </w:r>
      <w:r w:rsidR="00094DE2" w:rsidRPr="006B4CDE">
        <w:rPr>
          <w:b/>
          <w:lang w:eastAsia="ko-KR"/>
        </w:rPr>
        <w:t xml:space="preserve">an-metagenomics association studies (Pan-MGAS) of </w:t>
      </w:r>
      <w:r w:rsidR="00D343E0" w:rsidRPr="006B4CDE">
        <w:rPr>
          <w:b/>
          <w:lang w:eastAsia="ko-KR"/>
        </w:rPr>
        <w:t>43</w:t>
      </w:r>
      <w:r w:rsidR="00094DE2" w:rsidRPr="006B4CDE">
        <w:rPr>
          <w:b/>
          <w:lang w:eastAsia="ko-KR"/>
        </w:rPr>
        <w:t xml:space="preserve"> cohorts from </w:t>
      </w:r>
      <w:r w:rsidR="00D343E0" w:rsidRPr="006B4CDE">
        <w:rPr>
          <w:b/>
          <w:lang w:eastAsia="ko-KR"/>
        </w:rPr>
        <w:t>23</w:t>
      </w:r>
      <w:r w:rsidR="00094DE2" w:rsidRPr="006B4CDE">
        <w:rPr>
          <w:b/>
          <w:lang w:eastAsia="ko-KR"/>
        </w:rPr>
        <w:t xml:space="preserve"> different diseases and </w:t>
      </w:r>
      <w:r w:rsidR="00D343E0" w:rsidRPr="006B4CDE">
        <w:rPr>
          <w:b/>
          <w:lang w:eastAsia="ko-KR"/>
        </w:rPr>
        <w:t>14</w:t>
      </w:r>
      <w:r w:rsidR="00094DE2" w:rsidRPr="006B4CDE">
        <w:rPr>
          <w:b/>
          <w:lang w:eastAsia="ko-KR"/>
        </w:rPr>
        <w:t xml:space="preserve"> countries (n=2</w:t>
      </w:r>
      <w:r w:rsidR="00774420" w:rsidRPr="006B4CDE">
        <w:rPr>
          <w:b/>
          <w:lang w:eastAsia="ko-KR"/>
        </w:rPr>
        <w:t>,</w:t>
      </w:r>
      <w:r w:rsidR="00094DE2" w:rsidRPr="006B4CDE">
        <w:rPr>
          <w:b/>
          <w:lang w:eastAsia="ko-KR"/>
        </w:rPr>
        <w:t>185).</w:t>
      </w:r>
      <w:r w:rsidR="00094DE2" w:rsidRPr="006B4CDE">
        <w:rPr>
          <w:lang w:eastAsia="ko-KR"/>
        </w:rPr>
        <w:t xml:space="preserve"> </w:t>
      </w:r>
      <w:bookmarkEnd w:id="1022"/>
      <w:r w:rsidR="00D343E0" w:rsidRPr="006B4CDE">
        <w:rPr>
          <w:b/>
          <w:lang w:eastAsia="ko-KR"/>
        </w:rPr>
        <w:t>A,</w:t>
      </w:r>
      <w:r w:rsidR="00D343E0" w:rsidRPr="006B4CDE">
        <w:rPr>
          <w:lang w:eastAsia="ko-KR"/>
        </w:rPr>
        <w:t xml:space="preserve"> </w:t>
      </w:r>
      <w:proofErr w:type="gramStart"/>
      <w:r w:rsidR="00D343E0" w:rsidRPr="006B4CDE">
        <w:rPr>
          <w:lang w:eastAsia="ko-KR"/>
        </w:rPr>
        <w:t>We</w:t>
      </w:r>
      <w:proofErr w:type="gramEnd"/>
      <w:r w:rsidR="00D343E0" w:rsidRPr="006B4CDE">
        <w:rPr>
          <w:lang w:eastAsia="ko-KR"/>
        </w:rPr>
        <w:t xml:space="preserve"> identified significantly enriched/depleted species of cohorts based on effect sizes (ESs) of Wilcoxon one-sided tests (ES ≥ 0.3)</w:t>
      </w:r>
      <w:r w:rsidR="00F567B9" w:rsidRPr="006B4CDE">
        <w:rPr>
          <w:lang w:eastAsia="ko-KR"/>
        </w:rPr>
        <w:t xml:space="preserve">. Acronyms are: </w:t>
      </w:r>
      <w:r w:rsidR="00D343E0" w:rsidRPr="006B4CDE">
        <w:rPr>
          <w:lang w:eastAsia="ko-KR"/>
        </w:rPr>
        <w:t xml:space="preserve">ACVD, Acute Coronary Cardiovascular Disease; Ob, obesity; CRC, Colorectal Cancer; NSCLC, Non-Small Cell Lung Cancer; RCC Renal Cell Carcinoma; GDM, Gestational Diabetes Mellitus; T1D Type 1 diabetes; T2D, Type 2 diabetes; LC liver Cirrhosis; NAFLD Non-Alcoholic Fatty Acid Liver; UC, Ulcerative Colitis; CD, Crohn's disease; BD </w:t>
      </w:r>
      <w:proofErr w:type="spellStart"/>
      <w:r w:rsidR="00D343E0" w:rsidRPr="006B4CDE">
        <w:rPr>
          <w:lang w:eastAsia="ko-KR"/>
        </w:rPr>
        <w:t>Becet’s</w:t>
      </w:r>
      <w:proofErr w:type="spellEnd"/>
      <w:r w:rsidR="00D343E0" w:rsidRPr="006B4CDE">
        <w:rPr>
          <w:lang w:eastAsia="ko-KR"/>
        </w:rPr>
        <w:t xml:space="preserve">; RA, Rheumatoid Arthritis; SPA, Ankylosing Spondylitis; ME/CFS </w:t>
      </w:r>
      <w:proofErr w:type="spellStart"/>
      <w:r w:rsidR="00D343E0" w:rsidRPr="006B4CDE">
        <w:rPr>
          <w:lang w:eastAsia="ko-KR"/>
        </w:rPr>
        <w:t>Myalgic</w:t>
      </w:r>
      <w:proofErr w:type="spellEnd"/>
      <w:r w:rsidR="00D343E0" w:rsidRPr="006B4CDE">
        <w:rPr>
          <w:lang w:eastAsia="ko-KR"/>
        </w:rPr>
        <w:t xml:space="preserve"> Encephalomyelitis/ Chronic Fatigue Syndrome; PD, Parkinson Disease. </w:t>
      </w:r>
      <w:r w:rsidR="00D343E0" w:rsidRPr="006B4CDE">
        <w:rPr>
          <w:b/>
          <w:lang w:eastAsia="ko-KR"/>
        </w:rPr>
        <w:t>B,</w:t>
      </w:r>
      <w:r w:rsidR="00D343E0" w:rsidRPr="006B4CDE">
        <w:rPr>
          <w:lang w:eastAsia="ko-KR"/>
        </w:rPr>
        <w:t xml:space="preserve"> </w:t>
      </w:r>
      <w:r w:rsidR="00D343E0" w:rsidRPr="006B4CDE">
        <w:rPr>
          <w:color w:val="000000" w:themeColor="text1"/>
          <w:lang w:eastAsia="ko-KR"/>
        </w:rPr>
        <w:t>Jitter plots of frequency of the significantly enriched/depleted cohorts of all MSPs (effect size &gt;0.3) were calculated</w:t>
      </w:r>
      <w:r w:rsidR="00F567B9" w:rsidRPr="006B4CDE">
        <w:rPr>
          <w:color w:val="000000" w:themeColor="text1"/>
          <w:lang w:eastAsia="ko-KR"/>
        </w:rPr>
        <w:t>:</w:t>
      </w:r>
      <w:r w:rsidR="00D343E0" w:rsidRPr="006B4CDE">
        <w:rPr>
          <w:color w:val="000000" w:themeColor="text1"/>
          <w:lang w:eastAsia="ko-KR"/>
        </w:rPr>
        <w:t xml:space="preserve"> </w:t>
      </w:r>
      <w:r w:rsidR="00F567B9" w:rsidRPr="006B4CDE">
        <w:rPr>
          <w:color w:val="000000" w:themeColor="text1"/>
          <w:lang w:eastAsia="ko-KR"/>
        </w:rPr>
        <w:t>t</w:t>
      </w:r>
      <w:r w:rsidR="00D343E0" w:rsidRPr="006B4CDE">
        <w:rPr>
          <w:color w:val="000000" w:themeColor="text1"/>
          <w:lang w:eastAsia="ko-KR"/>
        </w:rPr>
        <w:t>otal frequency of enriched/depleted cohorts (number of enriched cohorts + number of depleted cohorts Y axis) and subtracted frequency between enriched cohorts and depleted cohorts (number of enriched cohorts - number of depleted cohorts</w:t>
      </w:r>
      <w:r w:rsidR="00F567B9" w:rsidRPr="006B4CDE">
        <w:rPr>
          <w:color w:val="000000" w:themeColor="text1"/>
          <w:lang w:eastAsia="ko-KR"/>
        </w:rPr>
        <w:t xml:space="preserve"> </w:t>
      </w:r>
      <w:r w:rsidR="00D343E0" w:rsidRPr="006B4CDE">
        <w:rPr>
          <w:color w:val="000000" w:themeColor="text1"/>
          <w:lang w:eastAsia="ko-KR"/>
        </w:rPr>
        <w:t xml:space="preserve">X axis). Point colours changed from red (left) to blue (right) according to x-axis values. Common </w:t>
      </w:r>
      <w:r w:rsidR="00D343E0" w:rsidRPr="006B4CDE">
        <w:rPr>
          <w:lang w:eastAsia="ko-KR"/>
        </w:rPr>
        <w:t>enriched/depleted species among cohorts were identified when total frequency ≥ 3 and absolute subtracted frequency ≥ 2.</w:t>
      </w:r>
      <w:r w:rsidR="00F567B9" w:rsidRPr="006B4CDE">
        <w:rPr>
          <w:lang w:eastAsia="ko-KR"/>
        </w:rPr>
        <w:t xml:space="preserve"> </w:t>
      </w:r>
      <w:r w:rsidR="00D343E0" w:rsidRPr="006B4CDE">
        <w:rPr>
          <w:b/>
          <w:lang w:eastAsia="ko-KR"/>
        </w:rPr>
        <w:t>c</w:t>
      </w:r>
      <w:r w:rsidR="00D343E0" w:rsidRPr="006B4CDE">
        <w:rPr>
          <w:lang w:eastAsia="ko-KR"/>
        </w:rPr>
        <w:t>, Species found depleted (</w:t>
      </w:r>
      <w:proofErr w:type="spellStart"/>
      <w:r w:rsidR="00D343E0" w:rsidRPr="006B4CDE">
        <w:rPr>
          <w:rFonts w:eastAsia="Helvetica"/>
          <w:i/>
          <w:iCs/>
        </w:rPr>
        <w:t>Anaerostipes</w:t>
      </w:r>
      <w:proofErr w:type="spellEnd"/>
      <w:r w:rsidR="00D343E0" w:rsidRPr="006B4CDE">
        <w:rPr>
          <w:rFonts w:eastAsia="Helvetica"/>
          <w:i/>
          <w:iCs/>
        </w:rPr>
        <w:t xml:space="preserve"> </w:t>
      </w:r>
      <w:proofErr w:type="spellStart"/>
      <w:r w:rsidR="00D343E0" w:rsidRPr="006B4CDE">
        <w:rPr>
          <w:rFonts w:eastAsia="Helvetica"/>
          <w:i/>
          <w:iCs/>
        </w:rPr>
        <w:t>hadrus</w:t>
      </w:r>
      <w:proofErr w:type="spellEnd"/>
      <w:r w:rsidR="00D343E0" w:rsidRPr="006B4CDE">
        <w:rPr>
          <w:lang w:eastAsia="ko-KR"/>
        </w:rPr>
        <w:t>) and enriched (</w:t>
      </w:r>
      <w:r w:rsidR="00D343E0" w:rsidRPr="006B4CDE">
        <w:rPr>
          <w:i/>
          <w:iCs/>
          <w:lang w:eastAsia="ko-KR"/>
        </w:rPr>
        <w:t xml:space="preserve">Fusobacterium </w:t>
      </w:r>
      <w:proofErr w:type="spellStart"/>
      <w:r w:rsidR="00D343E0" w:rsidRPr="006B4CDE">
        <w:rPr>
          <w:i/>
          <w:iCs/>
          <w:lang w:eastAsia="ko-KR"/>
        </w:rPr>
        <w:t>nucleatum</w:t>
      </w:r>
      <w:proofErr w:type="spellEnd"/>
      <w:r w:rsidR="00D343E0" w:rsidRPr="006B4CDE">
        <w:rPr>
          <w:i/>
          <w:iCs/>
          <w:lang w:eastAsia="ko-KR"/>
        </w:rPr>
        <w:t xml:space="preserve"> subspecies </w:t>
      </w:r>
      <w:proofErr w:type="spellStart"/>
      <w:r w:rsidR="00D343E0" w:rsidRPr="006B4CDE">
        <w:rPr>
          <w:i/>
          <w:iCs/>
          <w:lang w:eastAsia="ko-KR"/>
        </w:rPr>
        <w:t>animalis</w:t>
      </w:r>
      <w:proofErr w:type="spellEnd"/>
      <w:r w:rsidR="00D343E0" w:rsidRPr="006B4CDE">
        <w:rPr>
          <w:lang w:eastAsia="ko-KR"/>
        </w:rPr>
        <w:t xml:space="preserve">) </w:t>
      </w:r>
      <w:r w:rsidR="00F567B9" w:rsidRPr="006B4CDE">
        <w:rPr>
          <w:lang w:eastAsia="ko-KR"/>
        </w:rPr>
        <w:t>in most studies</w:t>
      </w:r>
      <w:r w:rsidR="00D343E0" w:rsidRPr="006B4CDE">
        <w:rPr>
          <w:lang w:eastAsia="ko-KR"/>
        </w:rPr>
        <w:t>.</w:t>
      </w:r>
    </w:p>
    <w:p w14:paraId="1AA352F8" w14:textId="68106165" w:rsidR="00D343E0" w:rsidRPr="006B4CDE" w:rsidRDefault="0C22591A" w:rsidP="00B74686">
      <w:r w:rsidRPr="006B4CDE">
        <w:rPr>
          <w:b/>
          <w:lang w:eastAsia="ko-KR"/>
        </w:rPr>
        <w:t xml:space="preserve">Fig. 3. Analysis of functional clusters. </w:t>
      </w:r>
      <w:r w:rsidRPr="006B4CDE">
        <w:rPr>
          <w:lang w:eastAsia="ko-KR"/>
        </w:rPr>
        <w:t>For the functional characterization of human gut MSPs, we annotated respective genes with 19,540 features of microbial function/phenotype databases and identified 7,763 functional clusters better representing the microbiome</w:t>
      </w:r>
      <w:r w:rsidRPr="006B4CDE">
        <w:t>.</w:t>
      </w:r>
      <w:r w:rsidRPr="006B4CDE">
        <w:rPr>
          <w:b/>
          <w:lang w:eastAsia="ko-KR"/>
        </w:rPr>
        <w:t xml:space="preserve"> </w:t>
      </w:r>
      <w:r w:rsidRPr="006B4CDE">
        <w:rPr>
          <w:b/>
        </w:rPr>
        <w:t>A,</w:t>
      </w:r>
      <w:r w:rsidRPr="006B4CDE">
        <w:t xml:space="preserve"> Identification of functional clusters based on co-conserved genes across species. Unlike the manually curated module database, we identified functional clusters based on high co-conservation across species using the unsupervised clustering method.</w:t>
      </w:r>
      <w:r w:rsidRPr="006B4CDE">
        <w:rPr>
          <w:b/>
        </w:rPr>
        <w:t xml:space="preserve"> B, </w:t>
      </w:r>
      <w:r w:rsidRPr="006B4CDE">
        <w:t xml:space="preserve">among different sources of microbial functional annotations (e.g., KEGG module and pathway), we found that co-conservation of genes across </w:t>
      </w:r>
      <w:r w:rsidRPr="006B4CDE">
        <w:lastRenderedPageBreak/>
        <w:t xml:space="preserve">different species was substantially low (Jaccard index &lt; 0.5). </w:t>
      </w:r>
      <w:r w:rsidRPr="006B4CDE">
        <w:rPr>
          <w:b/>
        </w:rPr>
        <w:t>C</w:t>
      </w:r>
      <w:r w:rsidRPr="006B4CDE">
        <w:t xml:space="preserve">, Functional clusters identified by unsupervised community detection, the y-axis displays the number of genes within the functional cluster and the x axis displays the number of MSPs possessing more than 70% of the clusters’ genes. </w:t>
      </w:r>
      <w:r w:rsidRPr="006B4CDE">
        <w:rPr>
          <w:b/>
        </w:rPr>
        <w:t>D</w:t>
      </w:r>
      <w:r w:rsidRPr="006B4CDE">
        <w:t xml:space="preserve">, Functional clusters projected on enriched/depleted MSPs across disease cohorts. The </w:t>
      </w:r>
      <w:r w:rsidRPr="006B4CDE">
        <w:rPr>
          <w:color w:val="000000" w:themeColor="text1"/>
          <w:lang w:eastAsia="ko-KR"/>
        </w:rPr>
        <w:t xml:space="preserve">Jitter plot display the frequency functional of functional clusters significantly associated with the enriched/depleted species (hypergeometric test p &lt; 0.0001) in </w:t>
      </w:r>
      <w:r w:rsidRPr="006B4CDE">
        <w:rPr>
          <w:color w:val="000000" w:themeColor="text1"/>
        </w:rPr>
        <w:t>disease</w:t>
      </w:r>
      <w:r w:rsidRPr="006B4CDE">
        <w:rPr>
          <w:color w:val="000000" w:themeColor="text1"/>
          <w:lang w:eastAsia="ko-KR"/>
        </w:rPr>
        <w:t xml:space="preserve"> cohorts. Y axis shows the total frequency of cohorts where a functional cluster was found significantly associated</w:t>
      </w:r>
      <w:r w:rsidRPr="006B4CDE">
        <w:rPr>
          <w:color w:val="000000" w:themeColor="text1"/>
        </w:rPr>
        <w:t xml:space="preserve"> with </w:t>
      </w:r>
      <w:r w:rsidRPr="006B4CDE">
        <w:rPr>
          <w:color w:val="000000" w:themeColor="text1"/>
          <w:lang w:eastAsia="ko-KR"/>
        </w:rPr>
        <w:t>enriched/depleted species. X axis shows the difference in the number of cohorts where a</w:t>
      </w:r>
      <w:r w:rsidRPr="006B4CDE">
        <w:rPr>
          <w:color w:val="000000" w:themeColor="text1"/>
        </w:rPr>
        <w:t xml:space="preserve"> function </w:t>
      </w:r>
      <w:r w:rsidRPr="006B4CDE">
        <w:rPr>
          <w:color w:val="000000" w:themeColor="text1"/>
          <w:lang w:eastAsia="ko-KR"/>
        </w:rPr>
        <w:t xml:space="preserve">was found enriched minus the frequency it was found depleted. Point colours changed from red (left) to blue (right) according to x-axis values. Common </w:t>
      </w:r>
      <w:r w:rsidRPr="006B4CDE">
        <w:rPr>
          <w:lang w:eastAsia="ko-KR"/>
        </w:rPr>
        <w:t>enriched/depleted species among cohorts were identified when total frequency ≥ 3 and absolute subtracted frequency ≥ 2</w:t>
      </w:r>
      <w:r w:rsidRPr="006B4CDE">
        <w:t>.</w:t>
      </w:r>
    </w:p>
    <w:p w14:paraId="54820B0C" w14:textId="7173D5C0" w:rsidR="00F77581" w:rsidRPr="006B4CDE" w:rsidRDefault="00F77581" w:rsidP="00B74686">
      <w:pPr>
        <w:rPr>
          <w:lang w:eastAsia="ko-KR"/>
        </w:rPr>
      </w:pPr>
      <w:r w:rsidRPr="006B4CDE">
        <w:rPr>
          <w:b/>
          <w:lang w:eastAsia="ko-KR"/>
        </w:rPr>
        <w:t>Fig</w:t>
      </w:r>
      <w:r w:rsidR="00FF0882" w:rsidRPr="006B4CDE">
        <w:rPr>
          <w:b/>
          <w:lang w:eastAsia="ko-KR"/>
        </w:rPr>
        <w:t>.</w:t>
      </w:r>
      <w:r w:rsidRPr="006B4CDE">
        <w:rPr>
          <w:b/>
          <w:lang w:eastAsia="ko-KR"/>
        </w:rPr>
        <w:t xml:space="preserve"> 4. </w:t>
      </w:r>
      <w:r w:rsidR="00BE196B" w:rsidRPr="006B4CDE">
        <w:rPr>
          <w:b/>
          <w:lang w:eastAsia="ko-KR"/>
        </w:rPr>
        <w:t xml:space="preserve">Phylogenetic differences between species function, disease enrichment, and region enrichment. </w:t>
      </w:r>
      <w:r w:rsidR="00BE196B" w:rsidRPr="006B4CDE">
        <w:rPr>
          <w:lang w:eastAsia="ko-KR"/>
        </w:rPr>
        <w:t>Inner annotation of dendrogram is species phylum, second is enrichment of functional cluster, third is the total number of disease cohorts that the species is enriched/</w:t>
      </w:r>
      <w:r w:rsidR="000519C7" w:rsidRPr="006B4CDE">
        <w:rPr>
          <w:lang w:eastAsia="ko-KR"/>
        </w:rPr>
        <w:t>depleted</w:t>
      </w:r>
      <w:r w:rsidR="00BE196B" w:rsidRPr="006B4CDE">
        <w:rPr>
          <w:lang w:eastAsia="ko-KR"/>
        </w:rPr>
        <w:t xml:space="preserve"> in, and the outer annotation is the normalised, mean Z-score </w:t>
      </w:r>
      <w:r w:rsidR="001779CE" w:rsidRPr="006B4CDE">
        <w:rPr>
          <w:lang w:eastAsia="ko-KR"/>
        </w:rPr>
        <w:t>between western and non-western cohorts</w:t>
      </w:r>
      <w:r w:rsidR="00FF0882" w:rsidRPr="006B4CDE">
        <w:rPr>
          <w:lang w:eastAsia="ko-KR"/>
        </w:rPr>
        <w:t xml:space="preserve"> scaled between 0-1.</w:t>
      </w:r>
      <w:r w:rsidR="00F72097" w:rsidRPr="006B4CDE">
        <w:rPr>
          <w:lang w:eastAsia="ko-KR"/>
        </w:rPr>
        <w:t xml:space="preserve"> </w:t>
      </w:r>
      <w:proofErr w:type="spellStart"/>
      <w:r w:rsidR="00F72097" w:rsidRPr="006B4CDE">
        <w:rPr>
          <w:lang w:eastAsia="ko-KR"/>
        </w:rPr>
        <w:t>Itol</w:t>
      </w:r>
      <w:proofErr w:type="spellEnd"/>
      <w:r w:rsidR="00F72097" w:rsidRPr="006B4CDE">
        <w:rPr>
          <w:lang w:eastAsia="ko-KR"/>
        </w:rPr>
        <w:t xml:space="preserve"> annotations and dendrogram are </w:t>
      </w:r>
      <w:r w:rsidR="00C3193C" w:rsidRPr="006B4CDE">
        <w:rPr>
          <w:lang w:eastAsia="ko-KR"/>
        </w:rPr>
        <w:t>publicly</w:t>
      </w:r>
      <w:r w:rsidR="00F72097" w:rsidRPr="006B4CDE">
        <w:rPr>
          <w:lang w:eastAsia="ko-KR"/>
        </w:rPr>
        <w:t xml:space="preserve"> available (</w:t>
      </w:r>
      <w:r w:rsidR="00F72097" w:rsidRPr="006B4CDE">
        <w:rPr>
          <w:color w:val="FF0000"/>
          <w:lang w:eastAsia="ko-KR"/>
        </w:rPr>
        <w:t>Methods</w:t>
      </w:r>
      <w:r w:rsidR="00F72097" w:rsidRPr="006B4CDE">
        <w:rPr>
          <w:lang w:eastAsia="ko-KR"/>
        </w:rPr>
        <w:t>).</w:t>
      </w:r>
      <w:r w:rsidR="00C3193C" w:rsidRPr="006B4CDE">
        <w:rPr>
          <w:lang w:eastAsia="ko-KR"/>
        </w:rPr>
        <w:t xml:space="preserve"> Highlighted group are MSPs from the </w:t>
      </w:r>
      <w:r w:rsidR="00C3193C" w:rsidRPr="006B4CDE">
        <w:rPr>
          <w:i/>
          <w:iCs/>
          <w:lang w:eastAsia="ko-KR"/>
        </w:rPr>
        <w:t xml:space="preserve">Streptococcus </w:t>
      </w:r>
      <w:r w:rsidR="00C3193C" w:rsidRPr="006B4CDE">
        <w:rPr>
          <w:lang w:eastAsia="ko-KR"/>
        </w:rPr>
        <w:t>genus.</w:t>
      </w:r>
    </w:p>
    <w:p w14:paraId="4B82AC90" w14:textId="4B20380E" w:rsidR="00FB34B3" w:rsidRPr="006B4CDE" w:rsidRDefault="00FB34B3" w:rsidP="007F4814">
      <w:pPr>
        <w:rPr>
          <w:lang w:eastAsia="ko-KR"/>
        </w:rPr>
      </w:pPr>
      <w:r w:rsidRPr="006B4CDE">
        <w:rPr>
          <w:b/>
          <w:bCs w:val="0"/>
          <w:lang w:eastAsia="ko-KR"/>
        </w:rPr>
        <w:t xml:space="preserve">Fig 5. </w:t>
      </w:r>
      <w:del w:id="1023" w:author="Portlock, Theo" w:date="2022-02-03T18:08:00Z">
        <w:r w:rsidR="007F4814" w:rsidRPr="006B4CDE" w:rsidDel="00072969">
          <w:rPr>
            <w:b/>
            <w:bCs w:val="0"/>
            <w:lang w:eastAsia="ko-KR"/>
          </w:rPr>
          <w:delText>Performance of</w:delText>
        </w:r>
      </w:del>
      <w:ins w:id="1024" w:author="Portlock, Theo" w:date="2022-02-03T18:08:00Z">
        <w:r w:rsidR="00072969">
          <w:rPr>
            <w:b/>
            <w:bCs w:val="0"/>
            <w:lang w:eastAsia="ko-KR"/>
          </w:rPr>
          <w:t>Random forest</w:t>
        </w:r>
      </w:ins>
      <w:del w:id="1025" w:author="Portlock, Theo" w:date="2022-02-03T18:08:00Z">
        <w:r w:rsidR="007F4814" w:rsidRPr="006B4CDE" w:rsidDel="00072969">
          <w:rPr>
            <w:b/>
            <w:bCs w:val="0"/>
            <w:lang w:eastAsia="ko-KR"/>
          </w:rPr>
          <w:delText xml:space="preserve"> ML</w:delText>
        </w:r>
      </w:del>
      <w:r w:rsidR="007F4814" w:rsidRPr="006B4CDE">
        <w:rPr>
          <w:b/>
          <w:bCs w:val="0"/>
          <w:lang w:eastAsia="ko-KR"/>
        </w:rPr>
        <w:t xml:space="preserve"> models</w:t>
      </w:r>
      <w:r w:rsidR="008162AA" w:rsidRPr="006B4CDE">
        <w:rPr>
          <w:b/>
          <w:bCs w:val="0"/>
          <w:lang w:eastAsia="ko-KR"/>
        </w:rPr>
        <w:t xml:space="preserve"> trained on multiple cohorts</w:t>
      </w:r>
      <w:r w:rsidR="007F4814" w:rsidRPr="006B4CDE">
        <w:rPr>
          <w:b/>
          <w:bCs w:val="0"/>
          <w:lang w:eastAsia="ko-KR"/>
        </w:rPr>
        <w:t xml:space="preserve"> to discriminate between </w:t>
      </w:r>
      <w:del w:id="1026" w:author="Portlock, Theo" w:date="2022-02-03T18:08:00Z">
        <w:r w:rsidR="007F4814" w:rsidRPr="006B4CDE" w:rsidDel="00072969">
          <w:rPr>
            <w:b/>
            <w:bCs w:val="0"/>
            <w:lang w:eastAsia="ko-KR"/>
          </w:rPr>
          <w:delText xml:space="preserve">types of </w:delText>
        </w:r>
      </w:del>
      <w:r w:rsidR="007F4814" w:rsidRPr="006B4CDE">
        <w:rPr>
          <w:b/>
          <w:bCs w:val="0"/>
          <w:lang w:eastAsia="ko-KR"/>
        </w:rPr>
        <w:t>disease and healthy controls.</w:t>
      </w:r>
      <w:r w:rsidR="00BE4549" w:rsidRPr="006B4CDE">
        <w:rPr>
          <w:b/>
          <w:bCs w:val="0"/>
          <w:lang w:eastAsia="ko-KR"/>
        </w:rPr>
        <w:t xml:space="preserve"> A) </w:t>
      </w:r>
      <w:ins w:id="1027" w:author="Portlock, Theo" w:date="2022-02-03T19:37:00Z">
        <w:r w:rsidR="00236C03" w:rsidRPr="00236C03">
          <w:rPr>
            <w:lang w:eastAsia="ko-KR"/>
            <w:rPrChange w:id="1028" w:author="Portlock, Theo" w:date="2022-02-03T19:37:00Z">
              <w:rPr>
                <w:b/>
                <w:bCs w:val="0"/>
                <w:lang w:eastAsia="ko-KR"/>
              </w:rPr>
            </w:rPrChange>
          </w:rPr>
          <w:t>Left</w:t>
        </w:r>
        <w:r w:rsidR="00236C03">
          <w:rPr>
            <w:b/>
            <w:bCs w:val="0"/>
            <w:lang w:eastAsia="ko-KR"/>
          </w:rPr>
          <w:t xml:space="preserve">: </w:t>
        </w:r>
      </w:ins>
      <w:del w:id="1029" w:author="Portlock, Theo" w:date="2022-02-03T19:19:00Z">
        <w:r w:rsidR="00E47C88" w:rsidRPr="006B4CDE" w:rsidDel="0092745C">
          <w:rPr>
            <w:lang w:eastAsia="ko-KR"/>
          </w:rPr>
          <w:delText xml:space="preserve">Clustermap </w:delText>
        </w:r>
      </w:del>
      <w:ins w:id="1030" w:author="Portlock, Theo" w:date="2022-02-03T19:19:00Z">
        <w:r w:rsidR="0092745C">
          <w:rPr>
            <w:lang w:eastAsia="ko-KR"/>
          </w:rPr>
          <w:t>Heatmap</w:t>
        </w:r>
        <w:r w:rsidR="0092745C" w:rsidRPr="006B4CDE">
          <w:rPr>
            <w:lang w:eastAsia="ko-KR"/>
          </w:rPr>
          <w:t xml:space="preserve"> </w:t>
        </w:r>
      </w:ins>
      <w:r w:rsidR="00E47C88" w:rsidRPr="006B4CDE">
        <w:rPr>
          <w:lang w:eastAsia="ko-KR"/>
        </w:rPr>
        <w:t>of the most important</w:t>
      </w:r>
      <w:r w:rsidR="00B5311F" w:rsidRPr="006B4CDE">
        <w:rPr>
          <w:lang w:eastAsia="ko-KR"/>
        </w:rPr>
        <w:t xml:space="preserve"> </w:t>
      </w:r>
      <w:del w:id="1031" w:author="Portlock, Theo" w:date="2022-02-03T19:35:00Z">
        <w:r w:rsidR="00B5311F" w:rsidRPr="006B4CDE" w:rsidDel="00236C03">
          <w:rPr>
            <w:lang w:eastAsia="ko-KR"/>
          </w:rPr>
          <w:delText>features</w:delText>
        </w:r>
      </w:del>
      <w:ins w:id="1032" w:author="Portlock, Theo" w:date="2022-02-03T19:35:00Z">
        <w:r w:rsidR="00236C03">
          <w:rPr>
            <w:lang w:eastAsia="ko-KR"/>
          </w:rPr>
          <w:t>species</w:t>
        </w:r>
        <w:r w:rsidR="00236C03">
          <w:rPr>
            <w:lang w:eastAsia="ko-KR"/>
          </w:rPr>
          <w:t xml:space="preserve"> </w:t>
        </w:r>
        <w:r w:rsidR="00236C03">
          <w:rPr>
            <w:lang w:eastAsia="ko-KR"/>
          </w:rPr>
          <w:t>for prediction</w:t>
        </w:r>
      </w:ins>
      <w:ins w:id="1033" w:author="Portlock, Theo" w:date="2022-02-03T19:20:00Z">
        <w:r w:rsidR="0092745C">
          <w:rPr>
            <w:lang w:eastAsia="ko-KR"/>
          </w:rPr>
          <w:t xml:space="preserve"> as calculated by mean SHAP score</w:t>
        </w:r>
      </w:ins>
      <w:r w:rsidR="00E47C88" w:rsidRPr="006B4CDE">
        <w:rPr>
          <w:lang w:eastAsia="ko-KR"/>
        </w:rPr>
        <w:t xml:space="preserve"> (</w:t>
      </w:r>
      <w:r w:rsidR="00F133E9" w:rsidRPr="006B4CDE">
        <w:rPr>
          <w:lang w:eastAsia="ko-KR"/>
        </w:rPr>
        <w:t xml:space="preserve">rows </w:t>
      </w:r>
      <w:r w:rsidR="008D02FB" w:rsidRPr="006B4CDE">
        <w:rPr>
          <w:lang w:eastAsia="ko-KR"/>
        </w:rPr>
        <w:t>contain at least one species with</w:t>
      </w:r>
      <w:del w:id="1034" w:author="Portlock, Theo" w:date="2022-02-03T19:20:00Z">
        <w:r w:rsidR="008D02FB" w:rsidRPr="006B4CDE" w:rsidDel="0092745C">
          <w:rPr>
            <w:lang w:eastAsia="ko-KR"/>
          </w:rPr>
          <w:delText xml:space="preserve"> </w:delText>
        </w:r>
        <w:r w:rsidR="00541CEC" w:rsidRPr="006B4CDE" w:rsidDel="0092745C">
          <w:rPr>
            <w:lang w:eastAsia="ko-KR"/>
          </w:rPr>
          <w:delText>&gt;0.02</w:delText>
        </w:r>
      </w:del>
      <w:r w:rsidR="00541CEC" w:rsidRPr="006B4CDE">
        <w:rPr>
          <w:lang w:eastAsia="ko-KR"/>
        </w:rPr>
        <w:t xml:space="preserve"> </w:t>
      </w:r>
      <w:ins w:id="1035" w:author="Portlock, Theo" w:date="2022-02-03T19:20:00Z">
        <w:r w:rsidR="0092745C">
          <w:rPr>
            <w:lang w:eastAsia="ko-KR"/>
          </w:rPr>
          <w:t>Z score adjusted SHAP</w:t>
        </w:r>
      </w:ins>
      <w:ins w:id="1036" w:author="Portlock, Theo" w:date="2022-02-03T19:21:00Z">
        <w:r w:rsidR="0092745C">
          <w:rPr>
            <w:lang w:eastAsia="ko-KR"/>
          </w:rPr>
          <w:t xml:space="preserve"> score above </w:t>
        </w:r>
      </w:ins>
      <w:ins w:id="1037" w:author="Portlock, Theo" w:date="2022-02-03T20:33:00Z">
        <w:r w:rsidR="009A5D9A">
          <w:rPr>
            <w:lang w:eastAsia="ko-KR"/>
          </w:rPr>
          <w:t xml:space="preserve">4.5 </w:t>
        </w:r>
      </w:ins>
      <w:del w:id="1038" w:author="Portlock, Theo" w:date="2022-02-03T20:33:00Z">
        <w:r w:rsidR="00541CEC" w:rsidRPr="006B4CDE" w:rsidDel="009A5D9A">
          <w:rPr>
            <w:lang w:eastAsia="ko-KR"/>
          </w:rPr>
          <w:delText>feature importance</w:delText>
        </w:r>
        <w:r w:rsidR="00F133E9" w:rsidRPr="006B4CDE" w:rsidDel="009A5D9A">
          <w:rPr>
            <w:lang w:eastAsia="ko-KR"/>
          </w:rPr>
          <w:delText xml:space="preserve"> </w:delText>
        </w:r>
      </w:del>
      <w:r w:rsidR="00F133E9" w:rsidRPr="006B4CDE">
        <w:rPr>
          <w:lang w:eastAsia="ko-KR"/>
        </w:rPr>
        <w:t>in any</w:t>
      </w:r>
      <w:r w:rsidR="008D02FB" w:rsidRPr="006B4CDE">
        <w:rPr>
          <w:lang w:eastAsia="ko-KR"/>
        </w:rPr>
        <w:t xml:space="preserve"> of the</w:t>
      </w:r>
      <w:r w:rsidR="00F133E9" w:rsidRPr="006B4CDE">
        <w:rPr>
          <w:lang w:eastAsia="ko-KR"/>
        </w:rPr>
        <w:t xml:space="preserve"> disease</w:t>
      </w:r>
      <w:r w:rsidR="008D02FB" w:rsidRPr="006B4CDE">
        <w:rPr>
          <w:lang w:eastAsia="ko-KR"/>
        </w:rPr>
        <w:t xml:space="preserve">s </w:t>
      </w:r>
      <w:r w:rsidR="00B5311F" w:rsidRPr="006B4CDE">
        <w:rPr>
          <w:lang w:eastAsia="ko-KR"/>
        </w:rPr>
        <w:t>in the columns</w:t>
      </w:r>
      <w:r w:rsidR="00541CEC" w:rsidRPr="006B4CDE">
        <w:rPr>
          <w:lang w:eastAsia="ko-KR"/>
        </w:rPr>
        <w:t>) for the prediction of 17 diseases</w:t>
      </w:r>
      <w:r w:rsidR="008D00A7" w:rsidRPr="006B4CDE">
        <w:rPr>
          <w:lang w:eastAsia="ko-KR"/>
        </w:rPr>
        <w:t xml:space="preserve"> by random forest classification</w:t>
      </w:r>
      <w:r w:rsidR="008F364E" w:rsidRPr="006B4CDE">
        <w:rPr>
          <w:lang w:eastAsia="ko-KR"/>
        </w:rPr>
        <w:t>.</w:t>
      </w:r>
      <w:ins w:id="1039" w:author="Portlock, Theo" w:date="2022-02-03T19:37:00Z">
        <w:r w:rsidR="00236C03">
          <w:rPr>
            <w:lang w:eastAsia="ko-KR"/>
          </w:rPr>
          <w:t xml:space="preserve"> Right: Corresponding effect size calcula</w:t>
        </w:r>
      </w:ins>
      <w:ins w:id="1040" w:author="Portlock, Theo" w:date="2022-02-03T19:38:00Z">
        <w:r w:rsidR="00236C03">
          <w:rPr>
            <w:lang w:eastAsia="ko-KR"/>
          </w:rPr>
          <w:t xml:space="preserve">tion for the enrichment and depletion in </w:t>
        </w:r>
        <w:r w:rsidR="00236C03">
          <w:rPr>
            <w:lang w:eastAsia="ko-KR"/>
          </w:rPr>
          <w:lastRenderedPageBreak/>
          <w:t>each disease (coloured red and blue respectively)</w:t>
        </w:r>
      </w:ins>
      <w:r w:rsidR="008F364E" w:rsidRPr="006B4CDE">
        <w:rPr>
          <w:lang w:eastAsia="ko-KR"/>
        </w:rPr>
        <w:t xml:space="preserve"> </w:t>
      </w:r>
      <w:r w:rsidR="008F364E" w:rsidRPr="006B4CDE">
        <w:rPr>
          <w:b/>
          <w:bCs w:val="0"/>
          <w:lang w:eastAsia="ko-KR"/>
        </w:rPr>
        <w:t xml:space="preserve">B) </w:t>
      </w:r>
      <w:del w:id="1041" w:author="Portlock, Theo" w:date="2022-02-03T20:31:00Z">
        <w:r w:rsidR="008F364E" w:rsidRPr="006B4CDE" w:rsidDel="009A5D9A">
          <w:rPr>
            <w:lang w:eastAsia="ko-KR"/>
          </w:rPr>
          <w:delText xml:space="preserve">Confusion matrices for </w:delText>
        </w:r>
        <w:r w:rsidR="008D00A7" w:rsidRPr="006B4CDE" w:rsidDel="009A5D9A">
          <w:rPr>
            <w:lang w:eastAsia="ko-KR"/>
          </w:rPr>
          <w:delText>each disease predicting</w:delText>
        </w:r>
        <w:r w:rsidR="008F364E" w:rsidRPr="006B4CDE" w:rsidDel="009A5D9A">
          <w:rPr>
            <w:lang w:eastAsia="ko-KR"/>
          </w:rPr>
          <w:delText xml:space="preserve"> </w:delText>
        </w:r>
        <w:r w:rsidR="008D00A7" w:rsidRPr="006B4CDE" w:rsidDel="009A5D9A">
          <w:rPr>
            <w:lang w:eastAsia="ko-KR"/>
          </w:rPr>
          <w:delText>random forest classification model.</w:delText>
        </w:r>
      </w:del>
      <w:ins w:id="1042" w:author="Portlock, Theo" w:date="2022-02-03T20:31:00Z">
        <w:r w:rsidR="009A5D9A">
          <w:rPr>
            <w:lang w:eastAsia="ko-KR"/>
          </w:rPr>
          <w:t xml:space="preserve">AUCROC curves of an inter (top) and intra (bottom) </w:t>
        </w:r>
      </w:ins>
      <w:ins w:id="1043" w:author="Portlock, Theo" w:date="2022-02-03T20:32:00Z">
        <w:r w:rsidR="009A5D9A">
          <w:rPr>
            <w:lang w:eastAsia="ko-KR"/>
          </w:rPr>
          <w:t>cohort validation for a RF model that predicts CRC.</w:t>
        </w:r>
      </w:ins>
    </w:p>
    <w:p w14:paraId="18FB61D8" w14:textId="4A820C3B" w:rsidR="00465993" w:rsidRPr="006B4CDE" w:rsidRDefault="0C22591A" w:rsidP="00260D05">
      <w:pPr>
        <w:pStyle w:val="Heading1"/>
      </w:pPr>
      <w:r w:rsidRPr="006B4CDE">
        <w:t>Supplementary Figure Legends</w:t>
      </w:r>
    </w:p>
    <w:p w14:paraId="2E36AD77" w14:textId="268404E5" w:rsidR="00465993" w:rsidRPr="006B4CDE" w:rsidRDefault="00465993" w:rsidP="00B74686">
      <w:r w:rsidRPr="006B4CDE">
        <w:rPr>
          <w:b/>
        </w:rPr>
        <w:t xml:space="preserve">Supplementary </w:t>
      </w:r>
      <w:r w:rsidR="00D47E0A" w:rsidRPr="006B4CDE">
        <w:rPr>
          <w:b/>
        </w:rPr>
        <w:t xml:space="preserve">Fig. </w:t>
      </w:r>
      <w:r w:rsidR="00D03332" w:rsidRPr="006B4CDE">
        <w:rPr>
          <w:b/>
        </w:rPr>
        <w:t xml:space="preserve">1. </w:t>
      </w:r>
      <w:r w:rsidR="008F74F6" w:rsidRPr="006B4CDE">
        <w:t>Species found either depleted or enriched (effect size &gt;0.3) in at least 6 different disease cohorts.</w:t>
      </w:r>
    </w:p>
    <w:p w14:paraId="7B2BB4C7" w14:textId="7A0D0901" w:rsidR="00D03332" w:rsidRPr="006B4CDE" w:rsidRDefault="0C22591A" w:rsidP="00B74686">
      <w:r w:rsidRPr="006B4CDE">
        <w:rPr>
          <w:b/>
        </w:rPr>
        <w:t>Supplementary Fig. 2. Analysis of functional clusters. A,</w:t>
      </w:r>
      <w:r w:rsidRPr="006B4CDE">
        <w:t xml:space="preserve"> Overview of the identification of functional clusters. </w:t>
      </w:r>
      <w:r w:rsidRPr="006B4CDE">
        <w:rPr>
          <w:b/>
        </w:rPr>
        <w:t>B,</w:t>
      </w:r>
      <w:r w:rsidRPr="006B4CDE">
        <w:t xml:space="preserve"> community network detected from the co-occurrence network of functional annotations. All functional clusters were shown as nodes and significant co-occurrences of functional clusters across species were shown as edges in the network. “Comm-cluster” and “</w:t>
      </w:r>
      <w:proofErr w:type="spellStart"/>
      <w:r w:rsidRPr="006B4CDE">
        <w:t>patho</w:t>
      </w:r>
      <w:proofErr w:type="spellEnd"/>
      <w:r w:rsidRPr="006B4CDE">
        <w:t xml:space="preserve">-cluster” were coloured blue and red, respectively. </w:t>
      </w:r>
      <w:r w:rsidRPr="006B4CDE">
        <w:rPr>
          <w:b/>
        </w:rPr>
        <w:t xml:space="preserve">C, </w:t>
      </w:r>
      <w:r w:rsidRPr="006B4CDE">
        <w:t>number of functional clusters mapped with microbial function/phenotype databases and their singleton cluster fractions (singleton and non-singleton coloured green and red, respectively).</w:t>
      </w:r>
    </w:p>
    <w:p w14:paraId="02A9733E" w14:textId="77777777" w:rsidR="00465993" w:rsidRPr="006B4CDE" w:rsidRDefault="00465993" w:rsidP="00BF5D7F">
      <w:pPr>
        <w:pStyle w:val="Heading2"/>
        <w:rPr>
          <w:lang w:val="en-GB"/>
          <w:rPrChange w:id="1044" w:author="Portlock, Theo" w:date="2022-02-03T16:58:00Z">
            <w:rPr/>
          </w:rPrChange>
        </w:rPr>
      </w:pPr>
      <w:r w:rsidRPr="006B4CDE">
        <w:rPr>
          <w:lang w:val="en-GB"/>
          <w:rPrChange w:id="1045" w:author="Portlock, Theo" w:date="2022-02-03T16:58:00Z">
            <w:rPr/>
          </w:rPrChange>
        </w:rPr>
        <w:t>Supplementary Tables Legends</w:t>
      </w:r>
    </w:p>
    <w:p w14:paraId="39B6D02A" w14:textId="0EBB0C31" w:rsidR="00465993" w:rsidRPr="006B4CDE" w:rsidRDefault="00465993" w:rsidP="00B74686">
      <w:r w:rsidRPr="006B4CDE">
        <w:rPr>
          <w:b/>
        </w:rPr>
        <w:t xml:space="preserve">Supplementary Table </w:t>
      </w:r>
      <w:r w:rsidR="00943444" w:rsidRPr="006B4CDE">
        <w:rPr>
          <w:b/>
        </w:rPr>
        <w:t>S</w:t>
      </w:r>
      <w:r w:rsidRPr="006B4CDE">
        <w:rPr>
          <w:b/>
        </w:rPr>
        <w:t>1</w:t>
      </w:r>
      <w:r w:rsidR="00943444" w:rsidRPr="006B4CDE">
        <w:rPr>
          <w:b/>
        </w:rPr>
        <w:t>.</w:t>
      </w:r>
      <w:r w:rsidR="00943444" w:rsidRPr="006B4CDE">
        <w:t xml:space="preserve"> </w:t>
      </w:r>
      <w:r w:rsidRPr="006B4CDE">
        <w:t xml:space="preserve">Description of Human Gut Microbiome Atlas (HGMA) datasets used in this study. We showed the overall statistics of HGMA datasets, including total number of samples, number of samples without intervention and multiple visits, number of matched healthy controls, sequencing platform, geography, reference, and raw data link. </w:t>
      </w:r>
    </w:p>
    <w:p w14:paraId="355CAF68" w14:textId="27016F33" w:rsidR="00465993" w:rsidRPr="006B4CDE" w:rsidRDefault="00465993" w:rsidP="00B74686">
      <w:r w:rsidRPr="006B4CDE">
        <w:rPr>
          <w:b/>
        </w:rPr>
        <w:t xml:space="preserve">Supplementary Table </w:t>
      </w:r>
      <w:r w:rsidR="00943444" w:rsidRPr="006B4CDE">
        <w:rPr>
          <w:b/>
        </w:rPr>
        <w:t>S</w:t>
      </w:r>
      <w:r w:rsidRPr="006B4CDE">
        <w:rPr>
          <w:b/>
        </w:rPr>
        <w:t>2</w:t>
      </w:r>
      <w:r w:rsidR="00943444" w:rsidRPr="006B4CDE">
        <w:rPr>
          <w:b/>
        </w:rPr>
        <w:t>.</w:t>
      </w:r>
      <w:r w:rsidR="00943444" w:rsidRPr="006B4CDE">
        <w:t xml:space="preserve"> </w:t>
      </w:r>
      <w:r w:rsidRPr="006B4CDE">
        <w:t xml:space="preserve">List of </w:t>
      </w:r>
      <w:proofErr w:type="gramStart"/>
      <w:r w:rsidR="00FF0882" w:rsidRPr="006B4CDE">
        <w:t>region</w:t>
      </w:r>
      <w:proofErr w:type="gramEnd"/>
      <w:r w:rsidR="00FF0882" w:rsidRPr="006B4CDE">
        <w:t xml:space="preserve"> enriched</w:t>
      </w:r>
      <w:r w:rsidRPr="006B4CDE">
        <w:t xml:space="preserve"> MSPs. Based on effect sizes (&gt;0.3 in more than six countries of comparison), we identified total 782 regionally enriched MSPs among healthy samples of 17 countries. </w:t>
      </w:r>
    </w:p>
    <w:p w14:paraId="122A9DFA" w14:textId="065900BA" w:rsidR="00943444" w:rsidRPr="006B4CDE" w:rsidRDefault="00943444" w:rsidP="00B74686">
      <w:r w:rsidRPr="006B4CDE">
        <w:rPr>
          <w:b/>
        </w:rPr>
        <w:lastRenderedPageBreak/>
        <w:t>Supplementary Table S3.</w:t>
      </w:r>
      <w:r w:rsidRPr="006B4CDE">
        <w:t xml:space="preserve"> Statistics of pan-metagenomics association study (pan-MGAS) results of 28 geographically distinct disease cohorts. We performed pan-MGAS analysis and identified enriched/depleted species in each cohort with effect sizes by each column</w:t>
      </w:r>
      <w:r w:rsidR="00D14630" w:rsidRPr="006B4CDE">
        <w:t>.</w:t>
      </w:r>
    </w:p>
    <w:p w14:paraId="41948950" w14:textId="2655C9CC" w:rsidR="004E07C6" w:rsidRPr="006B4CDE" w:rsidRDefault="004E07C6" w:rsidP="00B74686">
      <w:r w:rsidRPr="006B4CDE">
        <w:rPr>
          <w:b/>
        </w:rPr>
        <w:t>Supplementary Table S4.</w:t>
      </w:r>
      <w:r w:rsidRPr="006B4CDE">
        <w:t xml:space="preserve"> Statistics of MSP common enriched/depleted in diseases. We examined the total and subtracted frequency of significantly enriched and depleted species in diseases</w:t>
      </w:r>
      <w:r w:rsidR="00D14630" w:rsidRPr="006B4CDE">
        <w:t>.</w:t>
      </w:r>
    </w:p>
    <w:p w14:paraId="1B5E3EF0" w14:textId="69CE501F" w:rsidR="008D3327" w:rsidRPr="006B4CDE" w:rsidRDefault="00465993" w:rsidP="00B74686">
      <w:r w:rsidRPr="006B4CDE">
        <w:rPr>
          <w:b/>
        </w:rPr>
        <w:t xml:space="preserve">Supplementary Table </w:t>
      </w:r>
      <w:r w:rsidR="00251AFF" w:rsidRPr="006B4CDE">
        <w:rPr>
          <w:b/>
        </w:rPr>
        <w:t>S</w:t>
      </w:r>
      <w:r w:rsidR="00D87354" w:rsidRPr="006B4CDE">
        <w:rPr>
          <w:b/>
        </w:rPr>
        <w:t>5</w:t>
      </w:r>
      <w:r w:rsidR="00251AFF" w:rsidRPr="006B4CDE">
        <w:rPr>
          <w:b/>
        </w:rPr>
        <w:t>.</w:t>
      </w:r>
      <w:r w:rsidR="00251AFF" w:rsidRPr="006B4CDE">
        <w:t xml:space="preserve"> </w:t>
      </w:r>
      <w:r w:rsidRPr="006B4CDE">
        <w:t xml:space="preserve">Characteristics of 7,763 functional clusters. For more detailed understanding, per functional cluster we presented the size of cluster, number of enriched species, enriched MSP identifiers, enriched species names, enriched KEGG modules (hypergeometric tests p-value &lt; 0.01), subsystems of enriched KEGG modules, and KEGG </w:t>
      </w:r>
      <w:proofErr w:type="spellStart"/>
      <w:r w:rsidRPr="006B4CDE">
        <w:t>orthology</w:t>
      </w:r>
      <w:proofErr w:type="spellEnd"/>
      <w:r w:rsidRPr="006B4CDE">
        <w:t xml:space="preserve"> terms, PFAM terms, virulence term, </w:t>
      </w:r>
      <w:proofErr w:type="spellStart"/>
      <w:r w:rsidRPr="006B4CDE">
        <w:t>CAZyme</w:t>
      </w:r>
      <w:proofErr w:type="spellEnd"/>
      <w:r w:rsidRPr="006B4CDE">
        <w:t xml:space="preserve"> terms, anti-microbial resistance (Mustard) terms, secondary metabolism (anti-SMASH) terms, phenotype (JGI-GOLD) terms, product names of virulence terms, and all functional terms of given cluster.</w:t>
      </w:r>
    </w:p>
    <w:sectPr w:rsidR="008D3327" w:rsidRPr="006B4CDE" w:rsidSect="0084771B">
      <w:pgSz w:w="12240" w:h="15840" w:code="1"/>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Shoaie, Saeed" w:date="2021-12-18T22:27:00Z" w:initials="SS">
    <w:p w14:paraId="4C0EB8D5" w14:textId="7605FBB4" w:rsidR="002D127B" w:rsidRDefault="002D127B">
      <w:pPr>
        <w:pStyle w:val="CommentText"/>
      </w:pPr>
      <w:r>
        <w:rPr>
          <w:rStyle w:val="CommentReference"/>
        </w:rPr>
        <w:annotationRef/>
      </w:r>
      <w:r>
        <w:t>Need to be edited</w:t>
      </w:r>
    </w:p>
  </w:comment>
  <w:comment w:id="73" w:author="Shoaie, Saeed" w:date="2021-12-18T22:56:00Z" w:initials="SS">
    <w:p w14:paraId="307E9D74" w14:textId="3DDD5954" w:rsidR="005571F0" w:rsidRDefault="005571F0">
      <w:pPr>
        <w:pStyle w:val="CommentText"/>
      </w:pPr>
      <w:r>
        <w:rPr>
          <w:rStyle w:val="CommentReference"/>
        </w:rPr>
        <w:annotationRef/>
      </w:r>
      <w:r>
        <w:t>check</w:t>
      </w:r>
    </w:p>
  </w:comment>
  <w:comment w:id="79" w:author="Shoaie, Saeed" w:date="2021-12-19T23:24:00Z" w:initials="SS">
    <w:p w14:paraId="5078E825" w14:textId="0E5BB5C3" w:rsidR="00B1583D" w:rsidRPr="00B1583D" w:rsidRDefault="00B1583D">
      <w:pPr>
        <w:pStyle w:val="CommentText"/>
        <w:rPr>
          <w:b/>
          <w:bCs w:val="0"/>
        </w:rPr>
      </w:pPr>
      <w:r w:rsidRPr="00B1583D">
        <w:rPr>
          <w:rStyle w:val="CommentReference"/>
          <w:b/>
          <w:bCs w:val="0"/>
        </w:rPr>
        <w:annotationRef/>
      </w:r>
      <w:r w:rsidRPr="00B1583D">
        <w:rPr>
          <w:b/>
          <w:bCs w:val="0"/>
        </w:rPr>
        <w:t>This need s total changes and update!!</w:t>
      </w:r>
    </w:p>
  </w:comment>
  <w:comment w:id="105" w:author="Shoaie, Saeed" w:date="2022-02-02T13:14:00Z" w:initials="SS">
    <w:p w14:paraId="7945F474" w14:textId="340FBCB7" w:rsidR="00844646" w:rsidRDefault="00844646">
      <w:pPr>
        <w:pStyle w:val="CommentText"/>
      </w:pPr>
      <w:r>
        <w:rPr>
          <w:rStyle w:val="CommentReference"/>
        </w:rPr>
        <w:annotationRef/>
      </w:r>
      <w:r>
        <w:t xml:space="preserve">We might not need to the detailed name just the refs. </w:t>
      </w:r>
    </w:p>
  </w:comment>
  <w:comment w:id="134" w:author="Shoaie, Saeed" w:date="2021-12-07T01:55:00Z" w:initials="SS">
    <w:p w14:paraId="6B8179B3" w14:textId="34EAE2B5" w:rsidR="006B4EFF" w:rsidRDefault="006B4EFF" w:rsidP="00B74686">
      <w:pPr>
        <w:pStyle w:val="CommentText"/>
      </w:pPr>
      <w:r>
        <w:rPr>
          <w:rStyle w:val="CommentReference"/>
        </w:rPr>
        <w:annotationRef/>
      </w:r>
      <w:r>
        <w:t>Sunjae is the number still correct?</w:t>
      </w:r>
    </w:p>
  </w:comment>
  <w:comment w:id="135" w:author="Portlock, Theo" w:date="2022-02-03T21:02:00Z" w:initials="PT">
    <w:p w14:paraId="5ACD8FB7" w14:textId="77777777" w:rsidR="00AA0D8C" w:rsidRDefault="00AA0D8C" w:rsidP="00BC74E9">
      <w:pPr>
        <w:jc w:val="left"/>
      </w:pPr>
      <w:r>
        <w:rPr>
          <w:rStyle w:val="CommentReference"/>
        </w:rPr>
        <w:annotationRef/>
      </w:r>
      <w:r>
        <w:rPr>
          <w:rFonts w:ascii="Tahoma" w:eastAsiaTheme="minorEastAsia" w:hAnsi="Tahoma" w:cs="Tahoma"/>
          <w:sz w:val="16"/>
          <w:szCs w:val="20"/>
          <w:lang w:val="en-US" w:eastAsia="ko-KR"/>
        </w:rPr>
        <w:t>This is what is in figure 1 also</w:t>
      </w:r>
    </w:p>
  </w:comment>
  <w:comment w:id="137" w:author="Shoaie, Saeed" w:date="2021-12-07T01:55:00Z" w:initials="SS">
    <w:p w14:paraId="1BADDB32" w14:textId="1B0F563F" w:rsidR="006B4EFF" w:rsidRDefault="006B4EFF" w:rsidP="00B74686">
      <w:pPr>
        <w:pStyle w:val="CommentText"/>
      </w:pPr>
      <w:r>
        <w:rPr>
          <w:rStyle w:val="CommentReference"/>
        </w:rPr>
        <w:annotationRef/>
      </w:r>
      <w:r>
        <w:t>And here?</w:t>
      </w:r>
    </w:p>
  </w:comment>
  <w:comment w:id="138" w:author="Portlock, Theo" w:date="2022-02-03T21:05:00Z" w:initials="PT">
    <w:p w14:paraId="46C1AD6A" w14:textId="77777777" w:rsidR="00AA0D8C" w:rsidRDefault="00AA0D8C" w:rsidP="000D1BB7">
      <w:pPr>
        <w:jc w:val="left"/>
      </w:pPr>
      <w:r>
        <w:rPr>
          <w:rStyle w:val="CommentReference"/>
        </w:rPr>
        <w:annotationRef/>
      </w:r>
      <w:r>
        <w:rPr>
          <w:rFonts w:ascii="Tahoma" w:eastAsiaTheme="minorEastAsia" w:hAnsi="Tahoma" w:cs="Tahoma"/>
          <w:sz w:val="16"/>
          <w:szCs w:val="20"/>
          <w:lang w:val="en-US" w:eastAsia="ko-KR"/>
        </w:rPr>
        <w:t>Also in fig 1</w:t>
      </w:r>
    </w:p>
  </w:comment>
  <w:comment w:id="140" w:author="Shoaie, Saeed" w:date="2021-12-07T01:56:00Z" w:initials="SS">
    <w:p w14:paraId="273C94E1" w14:textId="0F2688B0" w:rsidR="006B4EFF" w:rsidRDefault="006B4EFF" w:rsidP="00B74686">
      <w:pPr>
        <w:pStyle w:val="CommentText"/>
      </w:pPr>
      <w:r>
        <w:rPr>
          <w:rStyle w:val="CommentReference"/>
        </w:rPr>
        <w:annotationRef/>
      </w:r>
      <w:r>
        <w:t>?</w:t>
      </w:r>
    </w:p>
  </w:comment>
  <w:comment w:id="144" w:author="Shoaie, Saeed" w:date="2021-12-19T23:24:00Z" w:initials="SS">
    <w:p w14:paraId="5CE97A4C" w14:textId="1CAAC1B5" w:rsidR="00B1583D" w:rsidRDefault="00B1583D">
      <w:pPr>
        <w:pStyle w:val="CommentText"/>
      </w:pPr>
      <w:r>
        <w:rPr>
          <w:rStyle w:val="CommentReference"/>
        </w:rPr>
        <w:annotationRef/>
      </w:r>
      <w:r>
        <w:t>?</w:t>
      </w:r>
    </w:p>
  </w:comment>
  <w:comment w:id="146" w:author="Shoaie, Saeed" w:date="2021-12-19T23:25:00Z" w:initials="SS">
    <w:p w14:paraId="61894E2B" w14:textId="7E3A9900" w:rsidR="00B1583D" w:rsidRDefault="00B1583D">
      <w:pPr>
        <w:pStyle w:val="CommentText"/>
      </w:pPr>
      <w:r>
        <w:rPr>
          <w:rStyle w:val="CommentReference"/>
        </w:rPr>
        <w:annotationRef/>
      </w:r>
      <w:r>
        <w:t>Is this still correct even after additional samples from INRAe?</w:t>
      </w:r>
    </w:p>
  </w:comment>
  <w:comment w:id="147" w:author="Portlock, Theo" w:date="2022-02-03T21:19:00Z" w:initials="PT">
    <w:p w14:paraId="1C17EAF9" w14:textId="77777777" w:rsidR="0045097F" w:rsidRDefault="0045097F" w:rsidP="00D21EB6">
      <w:pPr>
        <w:jc w:val="left"/>
      </w:pPr>
      <w:r>
        <w:rPr>
          <w:rStyle w:val="CommentReference"/>
        </w:rPr>
        <w:annotationRef/>
      </w:r>
      <w:r>
        <w:rPr>
          <w:rFonts w:ascii="Tahoma" w:eastAsiaTheme="minorEastAsia" w:hAnsi="Tahoma" w:cs="Tahoma"/>
          <w:sz w:val="16"/>
          <w:szCs w:val="20"/>
          <w:lang w:val="en-US" w:eastAsia="ko-KR"/>
        </w:rPr>
        <w:t>This is the total number of records (5883) found on the metadata sent to us by INRA minus the 344 of the wellness</w:t>
      </w:r>
    </w:p>
  </w:comment>
  <w:comment w:id="149" w:author="Shoaie, Saeed" w:date="2021-12-07T01:56:00Z" w:initials="SS">
    <w:p w14:paraId="2080C3DE" w14:textId="5C9E25A0" w:rsidR="006B4EFF" w:rsidRDefault="006B4EFF" w:rsidP="00B74686">
      <w:pPr>
        <w:pStyle w:val="CommentText"/>
      </w:pPr>
      <w:r>
        <w:rPr>
          <w:rStyle w:val="CommentReference"/>
        </w:rPr>
        <w:annotationRef/>
      </w:r>
      <w:r>
        <w:t>?</w:t>
      </w:r>
    </w:p>
  </w:comment>
  <w:comment w:id="168" w:author="Portlock, Theo" w:date="2022-02-03T11:13:00Z" w:initials="PT">
    <w:p w14:paraId="650898AD" w14:textId="77777777" w:rsidR="00AE1483" w:rsidRDefault="00AE1483" w:rsidP="009D6FFB">
      <w:pPr>
        <w:jc w:val="left"/>
      </w:pPr>
      <w:r>
        <w:rPr>
          <w:rStyle w:val="CommentReference"/>
        </w:rPr>
        <w:annotationRef/>
      </w:r>
      <w:r>
        <w:rPr>
          <w:rFonts w:ascii="Tahoma" w:eastAsiaTheme="minorEastAsia" w:hAnsi="Tahoma" w:cs="Tahoma"/>
          <w:sz w:val="16"/>
          <w:szCs w:val="20"/>
          <w:lang w:val="en-US" w:eastAsia="ko-KR"/>
        </w:rPr>
        <w:t>Mustard not card</w:t>
      </w:r>
    </w:p>
  </w:comment>
  <w:comment w:id="181" w:author="Portlock, Theo" w:date="2022-02-03T11:13:00Z" w:initials="PT">
    <w:p w14:paraId="75812A71" w14:textId="77777777" w:rsidR="00AE1483" w:rsidRDefault="00AE1483" w:rsidP="001041C3">
      <w:pPr>
        <w:jc w:val="left"/>
      </w:pPr>
      <w:r>
        <w:rPr>
          <w:rStyle w:val="CommentReference"/>
        </w:rPr>
        <w:annotationRef/>
      </w:r>
      <w:r>
        <w:rPr>
          <w:rFonts w:ascii="Tahoma" w:eastAsiaTheme="minorEastAsia" w:hAnsi="Tahoma" w:cs="Tahoma"/>
          <w:sz w:val="16"/>
          <w:szCs w:val="20"/>
          <w:lang w:val="en-US" w:eastAsia="ko-KR"/>
        </w:rPr>
        <w:t>JGI GOLD</w:t>
      </w:r>
    </w:p>
  </w:comment>
  <w:comment w:id="195" w:author="Shoaie, Saeed" w:date="2021-12-07T02:02:00Z" w:initials="SS">
    <w:p w14:paraId="5E7004C1" w14:textId="77461899" w:rsidR="006B4EFF" w:rsidRDefault="006B4EFF" w:rsidP="00B74686">
      <w:pPr>
        <w:pStyle w:val="CommentText"/>
      </w:pPr>
      <w:r>
        <w:rPr>
          <w:rStyle w:val="CommentReference"/>
        </w:rPr>
        <w:annotationRef/>
      </w:r>
      <w:r>
        <w:t>I don’t see this anymore? Do you?</w:t>
      </w:r>
    </w:p>
  </w:comment>
  <w:comment w:id="217" w:author="Shoaie, Saeed" w:date="2021-12-07T02:39:00Z" w:initials="SS">
    <w:p w14:paraId="7FA77D61" w14:textId="0AF74521" w:rsidR="00C64F2F" w:rsidRDefault="00C64F2F" w:rsidP="00B74686">
      <w:pPr>
        <w:pStyle w:val="CommentText"/>
      </w:pPr>
      <w:r>
        <w:rPr>
          <w:rStyle w:val="CommentReference"/>
        </w:rPr>
        <w:annotationRef/>
      </w:r>
      <w:r>
        <w:t xml:space="preserve"> What is the Extended Fig 2c?</w:t>
      </w:r>
    </w:p>
  </w:comment>
  <w:comment w:id="223" w:author="Shoaie, Saeed" w:date="2021-12-07T03:01:00Z" w:initials="SS">
    <w:p w14:paraId="480688AE" w14:textId="409B3BED" w:rsidR="00D2155E" w:rsidRDefault="00D2155E" w:rsidP="00B74686">
      <w:pPr>
        <w:pStyle w:val="CommentText"/>
      </w:pPr>
      <w:r>
        <w:rPr>
          <w:rStyle w:val="CommentReference"/>
        </w:rPr>
        <w:annotationRef/>
      </w:r>
      <w:r>
        <w:t>I am sorry but nothing new here!!</w:t>
      </w:r>
    </w:p>
  </w:comment>
  <w:comment w:id="279" w:author="Portlock, Theo" w:date="2022-02-02T19:48:00Z" w:initials="PT">
    <w:p w14:paraId="70D643BE" w14:textId="77777777" w:rsidR="00E001B5" w:rsidRDefault="00E001B5" w:rsidP="00C72AAD">
      <w:pPr>
        <w:jc w:val="left"/>
      </w:pPr>
      <w:r>
        <w:rPr>
          <w:rStyle w:val="CommentReference"/>
        </w:rPr>
        <w:annotationRef/>
      </w:r>
      <w:r>
        <w:rPr>
          <w:rFonts w:ascii="Tahoma" w:eastAsiaTheme="minorEastAsia" w:hAnsi="Tahoma" w:cs="Tahoma"/>
          <w:sz w:val="16"/>
          <w:szCs w:val="20"/>
          <w:lang w:val="en-US" w:eastAsia="ko-KR"/>
        </w:rPr>
        <w:t>Fix this</w:t>
      </w:r>
    </w:p>
  </w:comment>
  <w:comment w:id="316" w:author="Shoaie, Saeed" w:date="2021-12-07T02:47:00Z" w:initials="SS">
    <w:p w14:paraId="3D4A068C" w14:textId="66F1CB0E" w:rsidR="00C64F2F" w:rsidRDefault="00C64F2F" w:rsidP="00B74686">
      <w:pPr>
        <w:pStyle w:val="CommentText"/>
      </w:pPr>
      <w:r>
        <w:rPr>
          <w:rStyle w:val="CommentReference"/>
        </w:rPr>
        <w:annotationRef/>
      </w:r>
      <w:r>
        <w:t>Please change it to the sysboimelab GitHub and fork it there so we be consistent with the other papers</w:t>
      </w:r>
    </w:p>
  </w:comment>
  <w:comment w:id="317" w:author="Theo Portlock" w:date="2021-12-15T13:19:00Z" w:initials="PT">
    <w:p w14:paraId="023B7150" w14:textId="5579DBF6" w:rsidR="00F0051E" w:rsidRDefault="00F0051E" w:rsidP="00F0051E">
      <w:pPr>
        <w:pStyle w:val="CommentText"/>
      </w:pPr>
      <w:r>
        <w:rPr>
          <w:rStyle w:val="CommentReference"/>
        </w:rPr>
        <w:annotationRef/>
      </w:r>
      <w:r>
        <w:t>will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0EB8D5" w15:done="0"/>
  <w15:commentEx w15:paraId="307E9D74" w15:done="0"/>
  <w15:commentEx w15:paraId="5078E825" w15:done="0"/>
  <w15:commentEx w15:paraId="7945F474" w15:done="0"/>
  <w15:commentEx w15:paraId="6B8179B3" w15:done="0"/>
  <w15:commentEx w15:paraId="5ACD8FB7" w15:paraIdParent="6B8179B3" w15:done="0"/>
  <w15:commentEx w15:paraId="1BADDB32" w15:done="0"/>
  <w15:commentEx w15:paraId="46C1AD6A" w15:paraIdParent="1BADDB32" w15:done="0"/>
  <w15:commentEx w15:paraId="273C94E1" w15:done="0"/>
  <w15:commentEx w15:paraId="5CE97A4C" w15:done="0"/>
  <w15:commentEx w15:paraId="61894E2B" w15:done="0"/>
  <w15:commentEx w15:paraId="1C17EAF9" w15:paraIdParent="61894E2B" w15:done="0"/>
  <w15:commentEx w15:paraId="2080C3DE" w15:done="0"/>
  <w15:commentEx w15:paraId="650898AD" w15:done="1"/>
  <w15:commentEx w15:paraId="75812A71" w15:done="0"/>
  <w15:commentEx w15:paraId="5E7004C1" w15:done="0"/>
  <w15:commentEx w15:paraId="7FA77D61" w15:done="0"/>
  <w15:commentEx w15:paraId="480688AE" w15:done="1"/>
  <w15:commentEx w15:paraId="70D643BE" w15:done="0"/>
  <w15:commentEx w15:paraId="3D4A068C" w15:done="1"/>
  <w15:commentEx w15:paraId="023B7150" w15:paraIdParent="3D4A068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D0DD" w16cex:dateUtc="2021-12-18T21:27:00Z"/>
  <w16cex:commentExtensible w16cex:durableId="2568D7A1" w16cex:dateUtc="2021-12-18T21:56:00Z"/>
  <w16cex:commentExtensible w16cex:durableId="256A2F8F" w16cex:dateUtc="2021-12-19T22:24:00Z"/>
  <w16cex:commentExtensible w16cex:durableId="25A4F416" w16cex:dateUtc="2022-02-02T12:14:00Z"/>
  <w16cex:commentExtensible w16cex:durableId="25592F8B" w16cex:dateUtc="2021-12-07T00:55:00Z"/>
  <w16cex:commentExtensible w16cex:durableId="25A6C172" w16cex:dateUtc="2022-02-03T20:02:00Z"/>
  <w16cex:commentExtensible w16cex:durableId="25592F99" w16cex:dateUtc="2021-12-07T00:55:00Z"/>
  <w16cex:commentExtensible w16cex:durableId="25A6C21F" w16cex:dateUtc="2022-02-03T20:05:00Z"/>
  <w16cex:commentExtensible w16cex:durableId="25592FB4" w16cex:dateUtc="2021-12-07T00:56:00Z"/>
  <w16cex:commentExtensible w16cex:durableId="256A2FB8" w16cex:dateUtc="2021-12-19T22:24:00Z"/>
  <w16cex:commentExtensible w16cex:durableId="256A2FEC" w16cex:dateUtc="2021-12-19T22:25:00Z"/>
  <w16cex:commentExtensible w16cex:durableId="25A6C57D" w16cex:dateUtc="2022-02-03T20:19:00Z"/>
  <w16cex:commentExtensible w16cex:durableId="25592FCE" w16cex:dateUtc="2021-12-07T00:56:00Z"/>
  <w16cex:commentExtensible w16cex:durableId="25A63741" w16cex:dateUtc="2022-02-03T10:13:00Z"/>
  <w16cex:commentExtensible w16cex:durableId="25A6374C" w16cex:dateUtc="2022-02-03T10:13:00Z"/>
  <w16cex:commentExtensible w16cex:durableId="25593111" w16cex:dateUtc="2021-12-07T01:02:00Z"/>
  <w16cex:commentExtensible w16cex:durableId="255939D1" w16cex:dateUtc="2021-12-07T01:39:00Z"/>
  <w16cex:commentExtensible w16cex:durableId="25593F13" w16cex:dateUtc="2021-12-07T02:01:00Z"/>
  <w16cex:commentExtensible w16cex:durableId="25A55EA7" w16cex:dateUtc="2022-02-02T18:48:00Z"/>
  <w16cex:commentExtensible w16cex:durableId="25593BA8" w16cex:dateUtc="2021-12-07T01:47:00Z"/>
  <w16cex:commentExtensible w16cex:durableId="256469F0" w16cex:dateUtc="2021-12-15T12: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0EB8D5" w16cid:durableId="2568D0DD"/>
  <w16cid:commentId w16cid:paraId="307E9D74" w16cid:durableId="2568D7A1"/>
  <w16cid:commentId w16cid:paraId="5078E825" w16cid:durableId="256A2F8F"/>
  <w16cid:commentId w16cid:paraId="7945F474" w16cid:durableId="25A4F416"/>
  <w16cid:commentId w16cid:paraId="6B8179B3" w16cid:durableId="25592F8B"/>
  <w16cid:commentId w16cid:paraId="5ACD8FB7" w16cid:durableId="25A6C172"/>
  <w16cid:commentId w16cid:paraId="1BADDB32" w16cid:durableId="25592F99"/>
  <w16cid:commentId w16cid:paraId="46C1AD6A" w16cid:durableId="25A6C21F"/>
  <w16cid:commentId w16cid:paraId="273C94E1" w16cid:durableId="25592FB4"/>
  <w16cid:commentId w16cid:paraId="5CE97A4C" w16cid:durableId="256A2FB8"/>
  <w16cid:commentId w16cid:paraId="61894E2B" w16cid:durableId="256A2FEC"/>
  <w16cid:commentId w16cid:paraId="1C17EAF9" w16cid:durableId="25A6C57D"/>
  <w16cid:commentId w16cid:paraId="2080C3DE" w16cid:durableId="25592FCE"/>
  <w16cid:commentId w16cid:paraId="650898AD" w16cid:durableId="25A63741"/>
  <w16cid:commentId w16cid:paraId="75812A71" w16cid:durableId="25A6374C"/>
  <w16cid:commentId w16cid:paraId="5E7004C1" w16cid:durableId="25593111"/>
  <w16cid:commentId w16cid:paraId="7FA77D61" w16cid:durableId="255939D1"/>
  <w16cid:commentId w16cid:paraId="480688AE" w16cid:durableId="25593F13"/>
  <w16cid:commentId w16cid:paraId="70D643BE" w16cid:durableId="25A55EA7"/>
  <w16cid:commentId w16cid:paraId="3D4A068C" w16cid:durableId="25593BA8"/>
  <w16cid:commentId w16cid:paraId="023B7150" w16cid:durableId="256469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7B436" w14:textId="77777777" w:rsidR="000C60BA" w:rsidRDefault="000C60BA" w:rsidP="00B74686">
      <w:r>
        <w:separator/>
      </w:r>
    </w:p>
  </w:endnote>
  <w:endnote w:type="continuationSeparator" w:id="0">
    <w:p w14:paraId="6F2DCD47" w14:textId="77777777" w:rsidR="000C60BA" w:rsidRDefault="000C60BA" w:rsidP="00B74686">
      <w:r>
        <w:continuationSeparator/>
      </w:r>
    </w:p>
  </w:endnote>
  <w:endnote w:type="continuationNotice" w:id="1">
    <w:p w14:paraId="03783251" w14:textId="77777777" w:rsidR="000C60BA" w:rsidRDefault="000C60BA" w:rsidP="00B746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B91AC" w14:textId="77777777" w:rsidR="000C60BA" w:rsidRDefault="000C60BA" w:rsidP="00B74686">
      <w:r>
        <w:separator/>
      </w:r>
    </w:p>
  </w:footnote>
  <w:footnote w:type="continuationSeparator" w:id="0">
    <w:p w14:paraId="3064ABB6" w14:textId="77777777" w:rsidR="000C60BA" w:rsidRDefault="000C60BA" w:rsidP="00B74686">
      <w:r>
        <w:continuationSeparator/>
      </w:r>
    </w:p>
  </w:footnote>
  <w:footnote w:type="continuationNotice" w:id="1">
    <w:p w14:paraId="51522993" w14:textId="77777777" w:rsidR="000C60BA" w:rsidRDefault="000C60BA" w:rsidP="00B7468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0EF2D9D0"/>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8026BFA8"/>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0BCCF03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600D98A"/>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D5A05E8"/>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6D721C5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6B669736"/>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BB45DB5"/>
    <w:multiLevelType w:val="hybridMultilevel"/>
    <w:tmpl w:val="D82A6A5C"/>
    <w:lvl w:ilvl="0" w:tplc="BB8A24B0">
      <w:numFmt w:val="bullet"/>
      <w:lvlText w:val=""/>
      <w:lvlJc w:val="left"/>
      <w:pPr>
        <w:ind w:left="720" w:hanging="360"/>
      </w:pPr>
      <w:rPr>
        <w:rFonts w:ascii="Wingdings" w:eastAsiaTheme="minorEastAsia" w:hAnsi="Wingdings"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0C1329"/>
    <w:multiLevelType w:val="hybridMultilevel"/>
    <w:tmpl w:val="EF427548"/>
    <w:lvl w:ilvl="0" w:tplc="BD1A22DC">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4"/>
  </w:num>
  <w:num w:numId="3">
    <w:abstractNumId w:val="3"/>
  </w:num>
  <w:num w:numId="4">
    <w:abstractNumId w:val="2"/>
  </w:num>
  <w:num w:numId="5">
    <w:abstractNumId w:val="1"/>
  </w:num>
  <w:num w:numId="6">
    <w:abstractNumId w:val="5"/>
  </w:num>
  <w:num w:numId="7">
    <w:abstractNumId w:val="0"/>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rtlock, Theo">
    <w15:presenceInfo w15:providerId="AD" w15:userId="S::k1809704@kcl.ac.uk::8ac8ebd2-de34-4c04-b469-2f1671376a44"/>
  </w15:person>
  <w15:person w15:author="Shoaie, Saeed">
    <w15:presenceInfo w15:providerId="AD" w15:userId="S::k1516136@kcl.ac.uk::70f2b409-e749-4ff5-b478-674f244c1ad4"/>
  </w15:person>
  <w15:person w15:author="Theo Portlock">
    <w15:presenceInfo w15:providerId="Windows Live" w15:userId="2760d6eebc7663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wfwrrttxwsvwaberdpt5fvf49xep5dpv90rd&quot;&gt;Untitled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record-ids&gt;&lt;/item&gt;&lt;/Libraries&gt;"/>
    <w:docVar w:name="MachineID" w:val="207|205|197|206|203|197|202|187|197|206|186|197|206|201|197|185|204|"/>
    <w:docVar w:name="Username" w:val="Editor"/>
  </w:docVars>
  <w:rsids>
    <w:rsidRoot w:val="00C53457"/>
    <w:rsid w:val="0000084B"/>
    <w:rsid w:val="0000113A"/>
    <w:rsid w:val="00001EE3"/>
    <w:rsid w:val="00001FD6"/>
    <w:rsid w:val="000020AF"/>
    <w:rsid w:val="000021F1"/>
    <w:rsid w:val="00002EEF"/>
    <w:rsid w:val="00003279"/>
    <w:rsid w:val="000032E4"/>
    <w:rsid w:val="000040D8"/>
    <w:rsid w:val="00004645"/>
    <w:rsid w:val="0000495C"/>
    <w:rsid w:val="00004F65"/>
    <w:rsid w:val="00005577"/>
    <w:rsid w:val="0000588D"/>
    <w:rsid w:val="00006198"/>
    <w:rsid w:val="000064F0"/>
    <w:rsid w:val="0000782F"/>
    <w:rsid w:val="00010B64"/>
    <w:rsid w:val="00011E35"/>
    <w:rsid w:val="000129C8"/>
    <w:rsid w:val="00012D84"/>
    <w:rsid w:val="00013384"/>
    <w:rsid w:val="000143B7"/>
    <w:rsid w:val="000158D5"/>
    <w:rsid w:val="00016646"/>
    <w:rsid w:val="00016ECA"/>
    <w:rsid w:val="0002113D"/>
    <w:rsid w:val="000214C3"/>
    <w:rsid w:val="000219C0"/>
    <w:rsid w:val="000223CF"/>
    <w:rsid w:val="00023BB4"/>
    <w:rsid w:val="000243D2"/>
    <w:rsid w:val="00024BC5"/>
    <w:rsid w:val="00026801"/>
    <w:rsid w:val="00026C97"/>
    <w:rsid w:val="00027A4B"/>
    <w:rsid w:val="00027BBB"/>
    <w:rsid w:val="0003041B"/>
    <w:rsid w:val="00031D7D"/>
    <w:rsid w:val="00032C43"/>
    <w:rsid w:val="00033638"/>
    <w:rsid w:val="0003449B"/>
    <w:rsid w:val="00034561"/>
    <w:rsid w:val="0003527D"/>
    <w:rsid w:val="000362C4"/>
    <w:rsid w:val="00036326"/>
    <w:rsid w:val="00037541"/>
    <w:rsid w:val="000379AA"/>
    <w:rsid w:val="000415E7"/>
    <w:rsid w:val="000422F2"/>
    <w:rsid w:val="000428E1"/>
    <w:rsid w:val="00043BB8"/>
    <w:rsid w:val="00045011"/>
    <w:rsid w:val="000454B5"/>
    <w:rsid w:val="00046FA6"/>
    <w:rsid w:val="000475AE"/>
    <w:rsid w:val="00047AB5"/>
    <w:rsid w:val="000503E7"/>
    <w:rsid w:val="000511EC"/>
    <w:rsid w:val="00051318"/>
    <w:rsid w:val="000519C7"/>
    <w:rsid w:val="00053CC4"/>
    <w:rsid w:val="000542A8"/>
    <w:rsid w:val="00054650"/>
    <w:rsid w:val="00055342"/>
    <w:rsid w:val="00056C6A"/>
    <w:rsid w:val="000613A0"/>
    <w:rsid w:val="0006143F"/>
    <w:rsid w:val="000621C9"/>
    <w:rsid w:val="000622FD"/>
    <w:rsid w:val="00063BB1"/>
    <w:rsid w:val="00064352"/>
    <w:rsid w:val="00064B7C"/>
    <w:rsid w:val="00065ECF"/>
    <w:rsid w:val="00066E1F"/>
    <w:rsid w:val="00067760"/>
    <w:rsid w:val="00067CE0"/>
    <w:rsid w:val="00070967"/>
    <w:rsid w:val="00071144"/>
    <w:rsid w:val="00071C12"/>
    <w:rsid w:val="0007240F"/>
    <w:rsid w:val="00072969"/>
    <w:rsid w:val="00072F5C"/>
    <w:rsid w:val="00073547"/>
    <w:rsid w:val="00075BC7"/>
    <w:rsid w:val="0007654F"/>
    <w:rsid w:val="00076E13"/>
    <w:rsid w:val="000771D6"/>
    <w:rsid w:val="000805FD"/>
    <w:rsid w:val="00082A3C"/>
    <w:rsid w:val="00083773"/>
    <w:rsid w:val="000840B1"/>
    <w:rsid w:val="00084466"/>
    <w:rsid w:val="00084D6C"/>
    <w:rsid w:val="000851CA"/>
    <w:rsid w:val="0009007A"/>
    <w:rsid w:val="0009018C"/>
    <w:rsid w:val="000905EA"/>
    <w:rsid w:val="000906E8"/>
    <w:rsid w:val="00090DCB"/>
    <w:rsid w:val="0009225F"/>
    <w:rsid w:val="00092CFC"/>
    <w:rsid w:val="00094040"/>
    <w:rsid w:val="000943DB"/>
    <w:rsid w:val="00094443"/>
    <w:rsid w:val="00094540"/>
    <w:rsid w:val="0009487D"/>
    <w:rsid w:val="0009492B"/>
    <w:rsid w:val="00094D46"/>
    <w:rsid w:val="00094DE2"/>
    <w:rsid w:val="00096BB5"/>
    <w:rsid w:val="000A0373"/>
    <w:rsid w:val="000A0DF1"/>
    <w:rsid w:val="000A13BD"/>
    <w:rsid w:val="000A267A"/>
    <w:rsid w:val="000A2FF5"/>
    <w:rsid w:val="000A3185"/>
    <w:rsid w:val="000A372B"/>
    <w:rsid w:val="000A388C"/>
    <w:rsid w:val="000A3C5B"/>
    <w:rsid w:val="000A5352"/>
    <w:rsid w:val="000A7138"/>
    <w:rsid w:val="000B0577"/>
    <w:rsid w:val="000B34CC"/>
    <w:rsid w:val="000B5A92"/>
    <w:rsid w:val="000B7108"/>
    <w:rsid w:val="000B77DF"/>
    <w:rsid w:val="000B7A09"/>
    <w:rsid w:val="000C0020"/>
    <w:rsid w:val="000C0D81"/>
    <w:rsid w:val="000C2F51"/>
    <w:rsid w:val="000C3162"/>
    <w:rsid w:val="000C33F9"/>
    <w:rsid w:val="000C5497"/>
    <w:rsid w:val="000C5D4C"/>
    <w:rsid w:val="000C60BA"/>
    <w:rsid w:val="000C7A3F"/>
    <w:rsid w:val="000D07E5"/>
    <w:rsid w:val="000D1DA1"/>
    <w:rsid w:val="000D2E98"/>
    <w:rsid w:val="000D4A6B"/>
    <w:rsid w:val="000D516F"/>
    <w:rsid w:val="000D5E91"/>
    <w:rsid w:val="000D615F"/>
    <w:rsid w:val="000E0932"/>
    <w:rsid w:val="000E1C3B"/>
    <w:rsid w:val="000E1C49"/>
    <w:rsid w:val="000E1CCE"/>
    <w:rsid w:val="000E2531"/>
    <w:rsid w:val="000E3321"/>
    <w:rsid w:val="000E3659"/>
    <w:rsid w:val="000E390E"/>
    <w:rsid w:val="000E39AD"/>
    <w:rsid w:val="000E465D"/>
    <w:rsid w:val="000E4A0C"/>
    <w:rsid w:val="000E4E3E"/>
    <w:rsid w:val="000E60DF"/>
    <w:rsid w:val="000E6CF7"/>
    <w:rsid w:val="000E7A23"/>
    <w:rsid w:val="000F2B7B"/>
    <w:rsid w:val="000F3586"/>
    <w:rsid w:val="000F362E"/>
    <w:rsid w:val="000F4049"/>
    <w:rsid w:val="000F4F93"/>
    <w:rsid w:val="000F7207"/>
    <w:rsid w:val="000F7255"/>
    <w:rsid w:val="000F7CA5"/>
    <w:rsid w:val="00100F76"/>
    <w:rsid w:val="00101D06"/>
    <w:rsid w:val="00102720"/>
    <w:rsid w:val="00103A03"/>
    <w:rsid w:val="00103B5F"/>
    <w:rsid w:val="00104280"/>
    <w:rsid w:val="0010549F"/>
    <w:rsid w:val="00105936"/>
    <w:rsid w:val="00105FDE"/>
    <w:rsid w:val="0010797A"/>
    <w:rsid w:val="00107CDE"/>
    <w:rsid w:val="001117FB"/>
    <w:rsid w:val="00112726"/>
    <w:rsid w:val="00115105"/>
    <w:rsid w:val="00115A6F"/>
    <w:rsid w:val="00115FBA"/>
    <w:rsid w:val="001163F4"/>
    <w:rsid w:val="0012197C"/>
    <w:rsid w:val="00121C98"/>
    <w:rsid w:val="00121E42"/>
    <w:rsid w:val="0012300D"/>
    <w:rsid w:val="00123376"/>
    <w:rsid w:val="00123DCA"/>
    <w:rsid w:val="001240E6"/>
    <w:rsid w:val="0012417B"/>
    <w:rsid w:val="00124745"/>
    <w:rsid w:val="00125E79"/>
    <w:rsid w:val="0012783E"/>
    <w:rsid w:val="001301B7"/>
    <w:rsid w:val="00130DF6"/>
    <w:rsid w:val="00131977"/>
    <w:rsid w:val="001351CA"/>
    <w:rsid w:val="001355EA"/>
    <w:rsid w:val="00135C7A"/>
    <w:rsid w:val="001360BC"/>
    <w:rsid w:val="00136AE5"/>
    <w:rsid w:val="00136E01"/>
    <w:rsid w:val="00136E38"/>
    <w:rsid w:val="001409B1"/>
    <w:rsid w:val="00141F2E"/>
    <w:rsid w:val="00142455"/>
    <w:rsid w:val="00142DFE"/>
    <w:rsid w:val="00144EE1"/>
    <w:rsid w:val="00145316"/>
    <w:rsid w:val="00145BAB"/>
    <w:rsid w:val="00145D39"/>
    <w:rsid w:val="001464B1"/>
    <w:rsid w:val="00146F41"/>
    <w:rsid w:val="001470E3"/>
    <w:rsid w:val="00147209"/>
    <w:rsid w:val="00147FDE"/>
    <w:rsid w:val="001508C1"/>
    <w:rsid w:val="00151F25"/>
    <w:rsid w:val="00152753"/>
    <w:rsid w:val="001532EE"/>
    <w:rsid w:val="001558DD"/>
    <w:rsid w:val="00156AB9"/>
    <w:rsid w:val="0015771A"/>
    <w:rsid w:val="001577DF"/>
    <w:rsid w:val="00160EE5"/>
    <w:rsid w:val="0016192F"/>
    <w:rsid w:val="00162B7A"/>
    <w:rsid w:val="00163F7B"/>
    <w:rsid w:val="00165744"/>
    <w:rsid w:val="00170456"/>
    <w:rsid w:val="00171160"/>
    <w:rsid w:val="001717DE"/>
    <w:rsid w:val="00173346"/>
    <w:rsid w:val="001739EA"/>
    <w:rsid w:val="001751DA"/>
    <w:rsid w:val="00177059"/>
    <w:rsid w:val="0017792C"/>
    <w:rsid w:val="001779CE"/>
    <w:rsid w:val="0018099B"/>
    <w:rsid w:val="00181155"/>
    <w:rsid w:val="00183DED"/>
    <w:rsid w:val="0018517D"/>
    <w:rsid w:val="00186111"/>
    <w:rsid w:val="00186459"/>
    <w:rsid w:val="00186F26"/>
    <w:rsid w:val="00186F5C"/>
    <w:rsid w:val="001875F0"/>
    <w:rsid w:val="0018795E"/>
    <w:rsid w:val="00191594"/>
    <w:rsid w:val="0019234C"/>
    <w:rsid w:val="001928A8"/>
    <w:rsid w:val="00193679"/>
    <w:rsid w:val="00193D83"/>
    <w:rsid w:val="00194127"/>
    <w:rsid w:val="0019455F"/>
    <w:rsid w:val="00195BD8"/>
    <w:rsid w:val="00195D3A"/>
    <w:rsid w:val="001961B5"/>
    <w:rsid w:val="00196E2B"/>
    <w:rsid w:val="00196EEA"/>
    <w:rsid w:val="001A0940"/>
    <w:rsid w:val="001A10FF"/>
    <w:rsid w:val="001A1956"/>
    <w:rsid w:val="001A24FB"/>
    <w:rsid w:val="001A3CF7"/>
    <w:rsid w:val="001A410A"/>
    <w:rsid w:val="001A41DE"/>
    <w:rsid w:val="001A43AA"/>
    <w:rsid w:val="001A6102"/>
    <w:rsid w:val="001A6145"/>
    <w:rsid w:val="001A6296"/>
    <w:rsid w:val="001A63BD"/>
    <w:rsid w:val="001B0DD9"/>
    <w:rsid w:val="001B14BE"/>
    <w:rsid w:val="001B1B4F"/>
    <w:rsid w:val="001B25B1"/>
    <w:rsid w:val="001B2643"/>
    <w:rsid w:val="001B36F8"/>
    <w:rsid w:val="001B3C31"/>
    <w:rsid w:val="001B45D5"/>
    <w:rsid w:val="001B6268"/>
    <w:rsid w:val="001B6E66"/>
    <w:rsid w:val="001B710C"/>
    <w:rsid w:val="001B7DD6"/>
    <w:rsid w:val="001C0122"/>
    <w:rsid w:val="001C03E3"/>
    <w:rsid w:val="001C1F46"/>
    <w:rsid w:val="001C230C"/>
    <w:rsid w:val="001C2AF2"/>
    <w:rsid w:val="001C3A79"/>
    <w:rsid w:val="001C4501"/>
    <w:rsid w:val="001C455E"/>
    <w:rsid w:val="001C4CD0"/>
    <w:rsid w:val="001C4E71"/>
    <w:rsid w:val="001C5E1E"/>
    <w:rsid w:val="001C5FE1"/>
    <w:rsid w:val="001C68EB"/>
    <w:rsid w:val="001C7197"/>
    <w:rsid w:val="001D0D22"/>
    <w:rsid w:val="001D2B42"/>
    <w:rsid w:val="001D475E"/>
    <w:rsid w:val="001D59E4"/>
    <w:rsid w:val="001D670D"/>
    <w:rsid w:val="001D69F7"/>
    <w:rsid w:val="001E14EF"/>
    <w:rsid w:val="001E173B"/>
    <w:rsid w:val="001E23EA"/>
    <w:rsid w:val="001E2BC2"/>
    <w:rsid w:val="001E30FE"/>
    <w:rsid w:val="001E5587"/>
    <w:rsid w:val="001E62AA"/>
    <w:rsid w:val="001E6819"/>
    <w:rsid w:val="001E6EC3"/>
    <w:rsid w:val="001F0F0F"/>
    <w:rsid w:val="001F18AC"/>
    <w:rsid w:val="001F194A"/>
    <w:rsid w:val="001F1F1E"/>
    <w:rsid w:val="001F4794"/>
    <w:rsid w:val="001F4D38"/>
    <w:rsid w:val="001F54C0"/>
    <w:rsid w:val="001F5582"/>
    <w:rsid w:val="001F57FF"/>
    <w:rsid w:val="001F6722"/>
    <w:rsid w:val="00200417"/>
    <w:rsid w:val="002004B5"/>
    <w:rsid w:val="00201A9F"/>
    <w:rsid w:val="00201C0E"/>
    <w:rsid w:val="00203D83"/>
    <w:rsid w:val="002044AD"/>
    <w:rsid w:val="002056B5"/>
    <w:rsid w:val="002056FF"/>
    <w:rsid w:val="00206484"/>
    <w:rsid w:val="002068A3"/>
    <w:rsid w:val="00206C36"/>
    <w:rsid w:val="00211F27"/>
    <w:rsid w:val="002134CF"/>
    <w:rsid w:val="0021483A"/>
    <w:rsid w:val="0021608D"/>
    <w:rsid w:val="002178A6"/>
    <w:rsid w:val="00221037"/>
    <w:rsid w:val="002218ED"/>
    <w:rsid w:val="00221EC9"/>
    <w:rsid w:val="00222D71"/>
    <w:rsid w:val="00223002"/>
    <w:rsid w:val="002231B4"/>
    <w:rsid w:val="002238B4"/>
    <w:rsid w:val="00223AE1"/>
    <w:rsid w:val="00223F94"/>
    <w:rsid w:val="00224549"/>
    <w:rsid w:val="002245C3"/>
    <w:rsid w:val="00224A43"/>
    <w:rsid w:val="002271DA"/>
    <w:rsid w:val="0022727D"/>
    <w:rsid w:val="00227C2B"/>
    <w:rsid w:val="002302F6"/>
    <w:rsid w:val="00230972"/>
    <w:rsid w:val="0023110D"/>
    <w:rsid w:val="00231355"/>
    <w:rsid w:val="00231EB0"/>
    <w:rsid w:val="00232379"/>
    <w:rsid w:val="00232BEE"/>
    <w:rsid w:val="00233659"/>
    <w:rsid w:val="00234A31"/>
    <w:rsid w:val="00236B51"/>
    <w:rsid w:val="00236C03"/>
    <w:rsid w:val="00236D19"/>
    <w:rsid w:val="00236E14"/>
    <w:rsid w:val="002400AB"/>
    <w:rsid w:val="00240C18"/>
    <w:rsid w:val="002411DE"/>
    <w:rsid w:val="00243A9E"/>
    <w:rsid w:val="002446DF"/>
    <w:rsid w:val="0024608A"/>
    <w:rsid w:val="0024768F"/>
    <w:rsid w:val="00250649"/>
    <w:rsid w:val="0025067B"/>
    <w:rsid w:val="00251AFF"/>
    <w:rsid w:val="00252D32"/>
    <w:rsid w:val="00253C2B"/>
    <w:rsid w:val="0025438C"/>
    <w:rsid w:val="00254CC6"/>
    <w:rsid w:val="0025546D"/>
    <w:rsid w:val="0025658D"/>
    <w:rsid w:val="00256FB6"/>
    <w:rsid w:val="00257255"/>
    <w:rsid w:val="00257356"/>
    <w:rsid w:val="00257BF3"/>
    <w:rsid w:val="00260066"/>
    <w:rsid w:val="00260138"/>
    <w:rsid w:val="0026051B"/>
    <w:rsid w:val="00260AEF"/>
    <w:rsid w:val="00260B56"/>
    <w:rsid w:val="00260D05"/>
    <w:rsid w:val="00260EE1"/>
    <w:rsid w:val="00261B1C"/>
    <w:rsid w:val="00264743"/>
    <w:rsid w:val="00264D37"/>
    <w:rsid w:val="00265119"/>
    <w:rsid w:val="00265387"/>
    <w:rsid w:val="00265913"/>
    <w:rsid w:val="00266582"/>
    <w:rsid w:val="00266CB6"/>
    <w:rsid w:val="00266DBD"/>
    <w:rsid w:val="00267310"/>
    <w:rsid w:val="00271C44"/>
    <w:rsid w:val="002725F3"/>
    <w:rsid w:val="0027317D"/>
    <w:rsid w:val="002746B1"/>
    <w:rsid w:val="0027473E"/>
    <w:rsid w:val="00274D7A"/>
    <w:rsid w:val="00276960"/>
    <w:rsid w:val="00277393"/>
    <w:rsid w:val="00277605"/>
    <w:rsid w:val="00277A73"/>
    <w:rsid w:val="0028186F"/>
    <w:rsid w:val="00281A4C"/>
    <w:rsid w:val="00281EBB"/>
    <w:rsid w:val="002828A0"/>
    <w:rsid w:val="00284512"/>
    <w:rsid w:val="0028528A"/>
    <w:rsid w:val="002869D3"/>
    <w:rsid w:val="00286A7D"/>
    <w:rsid w:val="0028721C"/>
    <w:rsid w:val="00287238"/>
    <w:rsid w:val="002876E4"/>
    <w:rsid w:val="00287CFE"/>
    <w:rsid w:val="00291B75"/>
    <w:rsid w:val="00292578"/>
    <w:rsid w:val="00293E2B"/>
    <w:rsid w:val="00294387"/>
    <w:rsid w:val="00295E28"/>
    <w:rsid w:val="00295EDA"/>
    <w:rsid w:val="00296378"/>
    <w:rsid w:val="00297506"/>
    <w:rsid w:val="002975D7"/>
    <w:rsid w:val="002A04F7"/>
    <w:rsid w:val="002A0794"/>
    <w:rsid w:val="002A0937"/>
    <w:rsid w:val="002A0ABB"/>
    <w:rsid w:val="002A25D0"/>
    <w:rsid w:val="002A3459"/>
    <w:rsid w:val="002A4F9B"/>
    <w:rsid w:val="002A65AB"/>
    <w:rsid w:val="002A74C8"/>
    <w:rsid w:val="002A7F2D"/>
    <w:rsid w:val="002B054D"/>
    <w:rsid w:val="002B16E2"/>
    <w:rsid w:val="002B250C"/>
    <w:rsid w:val="002B2668"/>
    <w:rsid w:val="002B40EF"/>
    <w:rsid w:val="002B4D07"/>
    <w:rsid w:val="002B6612"/>
    <w:rsid w:val="002B785F"/>
    <w:rsid w:val="002C05F9"/>
    <w:rsid w:val="002C0659"/>
    <w:rsid w:val="002C0D90"/>
    <w:rsid w:val="002C0DA5"/>
    <w:rsid w:val="002C3D7B"/>
    <w:rsid w:val="002C402B"/>
    <w:rsid w:val="002D080F"/>
    <w:rsid w:val="002D10F9"/>
    <w:rsid w:val="002D126D"/>
    <w:rsid w:val="002D127B"/>
    <w:rsid w:val="002D379D"/>
    <w:rsid w:val="002D3A8D"/>
    <w:rsid w:val="002D47AD"/>
    <w:rsid w:val="002D4DD1"/>
    <w:rsid w:val="002D5016"/>
    <w:rsid w:val="002D52F1"/>
    <w:rsid w:val="002D6F06"/>
    <w:rsid w:val="002D728A"/>
    <w:rsid w:val="002E0DC5"/>
    <w:rsid w:val="002E1216"/>
    <w:rsid w:val="002E141E"/>
    <w:rsid w:val="002E1922"/>
    <w:rsid w:val="002E30DD"/>
    <w:rsid w:val="002E646C"/>
    <w:rsid w:val="002E6A06"/>
    <w:rsid w:val="002E6BD6"/>
    <w:rsid w:val="002F296B"/>
    <w:rsid w:val="002F2978"/>
    <w:rsid w:val="002F2C89"/>
    <w:rsid w:val="002F312B"/>
    <w:rsid w:val="002F3545"/>
    <w:rsid w:val="002F3801"/>
    <w:rsid w:val="002F49C1"/>
    <w:rsid w:val="002F6B9D"/>
    <w:rsid w:val="002F75CB"/>
    <w:rsid w:val="00300393"/>
    <w:rsid w:val="00300F25"/>
    <w:rsid w:val="0030152A"/>
    <w:rsid w:val="00301DB3"/>
    <w:rsid w:val="003020C7"/>
    <w:rsid w:val="003026D1"/>
    <w:rsid w:val="00302776"/>
    <w:rsid w:val="00303025"/>
    <w:rsid w:val="00303A5C"/>
    <w:rsid w:val="00303FEB"/>
    <w:rsid w:val="00304F08"/>
    <w:rsid w:val="003054B9"/>
    <w:rsid w:val="00305669"/>
    <w:rsid w:val="00305BEF"/>
    <w:rsid w:val="00305C8A"/>
    <w:rsid w:val="00305EFF"/>
    <w:rsid w:val="00306797"/>
    <w:rsid w:val="00307A63"/>
    <w:rsid w:val="00310DE1"/>
    <w:rsid w:val="00310DF3"/>
    <w:rsid w:val="00311092"/>
    <w:rsid w:val="00311182"/>
    <w:rsid w:val="0031347B"/>
    <w:rsid w:val="00314D63"/>
    <w:rsid w:val="003156C5"/>
    <w:rsid w:val="003157E2"/>
    <w:rsid w:val="00316C4D"/>
    <w:rsid w:val="003176BF"/>
    <w:rsid w:val="00317EEF"/>
    <w:rsid w:val="00317F17"/>
    <w:rsid w:val="003217F0"/>
    <w:rsid w:val="00321F7D"/>
    <w:rsid w:val="003223FF"/>
    <w:rsid w:val="00323344"/>
    <w:rsid w:val="00324E4C"/>
    <w:rsid w:val="0032583E"/>
    <w:rsid w:val="0032596F"/>
    <w:rsid w:val="0032793C"/>
    <w:rsid w:val="003279CB"/>
    <w:rsid w:val="00330539"/>
    <w:rsid w:val="00330645"/>
    <w:rsid w:val="003311DC"/>
    <w:rsid w:val="00331309"/>
    <w:rsid w:val="0033169C"/>
    <w:rsid w:val="00331883"/>
    <w:rsid w:val="00331F45"/>
    <w:rsid w:val="0033225C"/>
    <w:rsid w:val="0033292C"/>
    <w:rsid w:val="00332FEA"/>
    <w:rsid w:val="003332FE"/>
    <w:rsid w:val="003343EE"/>
    <w:rsid w:val="0033491A"/>
    <w:rsid w:val="00334921"/>
    <w:rsid w:val="003354DD"/>
    <w:rsid w:val="00336C20"/>
    <w:rsid w:val="003374FB"/>
    <w:rsid w:val="003406A3"/>
    <w:rsid w:val="00340790"/>
    <w:rsid w:val="0034210C"/>
    <w:rsid w:val="0034270A"/>
    <w:rsid w:val="00343710"/>
    <w:rsid w:val="00344ACB"/>
    <w:rsid w:val="00344AD5"/>
    <w:rsid w:val="00344B22"/>
    <w:rsid w:val="00344EDE"/>
    <w:rsid w:val="0034609B"/>
    <w:rsid w:val="00346296"/>
    <w:rsid w:val="003463C6"/>
    <w:rsid w:val="00346717"/>
    <w:rsid w:val="00347234"/>
    <w:rsid w:val="00347491"/>
    <w:rsid w:val="00347727"/>
    <w:rsid w:val="003477E8"/>
    <w:rsid w:val="00347875"/>
    <w:rsid w:val="00350B65"/>
    <w:rsid w:val="00350CCC"/>
    <w:rsid w:val="00350F72"/>
    <w:rsid w:val="003517E3"/>
    <w:rsid w:val="00351A71"/>
    <w:rsid w:val="00352761"/>
    <w:rsid w:val="0035313B"/>
    <w:rsid w:val="003531A7"/>
    <w:rsid w:val="003531B2"/>
    <w:rsid w:val="003538C3"/>
    <w:rsid w:val="00353CB6"/>
    <w:rsid w:val="00353D39"/>
    <w:rsid w:val="00357F75"/>
    <w:rsid w:val="00360855"/>
    <w:rsid w:val="00360B9D"/>
    <w:rsid w:val="003612D1"/>
    <w:rsid w:val="003624D8"/>
    <w:rsid w:val="003625C5"/>
    <w:rsid w:val="00362714"/>
    <w:rsid w:val="0036389F"/>
    <w:rsid w:val="003642E0"/>
    <w:rsid w:val="003643EC"/>
    <w:rsid w:val="003651B8"/>
    <w:rsid w:val="00366066"/>
    <w:rsid w:val="00367BEF"/>
    <w:rsid w:val="00367F96"/>
    <w:rsid w:val="003702EA"/>
    <w:rsid w:val="00370646"/>
    <w:rsid w:val="00371146"/>
    <w:rsid w:val="00371703"/>
    <w:rsid w:val="00372124"/>
    <w:rsid w:val="00372387"/>
    <w:rsid w:val="003726C0"/>
    <w:rsid w:val="00372F35"/>
    <w:rsid w:val="0037426F"/>
    <w:rsid w:val="003750D9"/>
    <w:rsid w:val="0037685A"/>
    <w:rsid w:val="00377CC6"/>
    <w:rsid w:val="00382D0F"/>
    <w:rsid w:val="003838E2"/>
    <w:rsid w:val="00384705"/>
    <w:rsid w:val="003849D3"/>
    <w:rsid w:val="00385F39"/>
    <w:rsid w:val="003867C4"/>
    <w:rsid w:val="00386C4F"/>
    <w:rsid w:val="00387992"/>
    <w:rsid w:val="00387A9F"/>
    <w:rsid w:val="00390C67"/>
    <w:rsid w:val="0039171B"/>
    <w:rsid w:val="00392F3B"/>
    <w:rsid w:val="003931A9"/>
    <w:rsid w:val="003931E1"/>
    <w:rsid w:val="003932AB"/>
    <w:rsid w:val="00393BA8"/>
    <w:rsid w:val="003950E2"/>
    <w:rsid w:val="0039530A"/>
    <w:rsid w:val="00395524"/>
    <w:rsid w:val="00396251"/>
    <w:rsid w:val="00396F6B"/>
    <w:rsid w:val="003A0D69"/>
    <w:rsid w:val="003A2A40"/>
    <w:rsid w:val="003A34F1"/>
    <w:rsid w:val="003A36FE"/>
    <w:rsid w:val="003A3EDC"/>
    <w:rsid w:val="003A4046"/>
    <w:rsid w:val="003A4F1C"/>
    <w:rsid w:val="003A51D2"/>
    <w:rsid w:val="003A54A8"/>
    <w:rsid w:val="003A70AF"/>
    <w:rsid w:val="003B059C"/>
    <w:rsid w:val="003B0F98"/>
    <w:rsid w:val="003B1148"/>
    <w:rsid w:val="003B1D27"/>
    <w:rsid w:val="003B3B8C"/>
    <w:rsid w:val="003B3C61"/>
    <w:rsid w:val="003B4149"/>
    <w:rsid w:val="003B5704"/>
    <w:rsid w:val="003B6045"/>
    <w:rsid w:val="003B613C"/>
    <w:rsid w:val="003B6388"/>
    <w:rsid w:val="003C0588"/>
    <w:rsid w:val="003C1387"/>
    <w:rsid w:val="003C1C32"/>
    <w:rsid w:val="003C431C"/>
    <w:rsid w:val="003C43EB"/>
    <w:rsid w:val="003C4A42"/>
    <w:rsid w:val="003C631E"/>
    <w:rsid w:val="003C63BB"/>
    <w:rsid w:val="003C7461"/>
    <w:rsid w:val="003C7DAC"/>
    <w:rsid w:val="003D2AB9"/>
    <w:rsid w:val="003D3121"/>
    <w:rsid w:val="003D38FE"/>
    <w:rsid w:val="003D4224"/>
    <w:rsid w:val="003D5757"/>
    <w:rsid w:val="003D590A"/>
    <w:rsid w:val="003D6106"/>
    <w:rsid w:val="003E087A"/>
    <w:rsid w:val="003E4078"/>
    <w:rsid w:val="003E5727"/>
    <w:rsid w:val="003E5901"/>
    <w:rsid w:val="003E6322"/>
    <w:rsid w:val="003E7093"/>
    <w:rsid w:val="003F04AF"/>
    <w:rsid w:val="003F0F5A"/>
    <w:rsid w:val="003F2389"/>
    <w:rsid w:val="003F265F"/>
    <w:rsid w:val="003F3D81"/>
    <w:rsid w:val="003F5FE2"/>
    <w:rsid w:val="003F684F"/>
    <w:rsid w:val="003F6A4A"/>
    <w:rsid w:val="003F6BA4"/>
    <w:rsid w:val="003F6CC4"/>
    <w:rsid w:val="003F71F0"/>
    <w:rsid w:val="003F79B3"/>
    <w:rsid w:val="00401E25"/>
    <w:rsid w:val="004026D5"/>
    <w:rsid w:val="00402EBD"/>
    <w:rsid w:val="00403471"/>
    <w:rsid w:val="0040363F"/>
    <w:rsid w:val="0040461F"/>
    <w:rsid w:val="004052EF"/>
    <w:rsid w:val="004057FF"/>
    <w:rsid w:val="00406B46"/>
    <w:rsid w:val="00407431"/>
    <w:rsid w:val="00407621"/>
    <w:rsid w:val="004104AC"/>
    <w:rsid w:val="0041111B"/>
    <w:rsid w:val="0041134B"/>
    <w:rsid w:val="00412894"/>
    <w:rsid w:val="004130EE"/>
    <w:rsid w:val="00415D33"/>
    <w:rsid w:val="004173BD"/>
    <w:rsid w:val="00420FC2"/>
    <w:rsid w:val="00422153"/>
    <w:rsid w:val="0042347B"/>
    <w:rsid w:val="00423B5A"/>
    <w:rsid w:val="00426CE5"/>
    <w:rsid w:val="0042725A"/>
    <w:rsid w:val="00430921"/>
    <w:rsid w:val="004314DF"/>
    <w:rsid w:val="00431910"/>
    <w:rsid w:val="0043272F"/>
    <w:rsid w:val="00432B40"/>
    <w:rsid w:val="00432DA2"/>
    <w:rsid w:val="0043327C"/>
    <w:rsid w:val="00433BA1"/>
    <w:rsid w:val="00434528"/>
    <w:rsid w:val="00434AA4"/>
    <w:rsid w:val="00434B9B"/>
    <w:rsid w:val="00434E15"/>
    <w:rsid w:val="00434F2A"/>
    <w:rsid w:val="00435486"/>
    <w:rsid w:val="0043565F"/>
    <w:rsid w:val="00435790"/>
    <w:rsid w:val="00435C28"/>
    <w:rsid w:val="004373B5"/>
    <w:rsid w:val="00437BD9"/>
    <w:rsid w:val="00437F42"/>
    <w:rsid w:val="00437FCE"/>
    <w:rsid w:val="00440001"/>
    <w:rsid w:val="00440E0F"/>
    <w:rsid w:val="0044105F"/>
    <w:rsid w:val="004410B6"/>
    <w:rsid w:val="00441CBA"/>
    <w:rsid w:val="00442A10"/>
    <w:rsid w:val="00442D0B"/>
    <w:rsid w:val="00443338"/>
    <w:rsid w:val="00443CAF"/>
    <w:rsid w:val="00446BE4"/>
    <w:rsid w:val="00446BFC"/>
    <w:rsid w:val="004475CB"/>
    <w:rsid w:val="00447AC9"/>
    <w:rsid w:val="0045097F"/>
    <w:rsid w:val="00450B13"/>
    <w:rsid w:val="004514CA"/>
    <w:rsid w:val="00453063"/>
    <w:rsid w:val="004530FB"/>
    <w:rsid w:val="004531F8"/>
    <w:rsid w:val="00453660"/>
    <w:rsid w:val="00453DA5"/>
    <w:rsid w:val="0045460B"/>
    <w:rsid w:val="00454A85"/>
    <w:rsid w:val="00456B53"/>
    <w:rsid w:val="00460172"/>
    <w:rsid w:val="0046026E"/>
    <w:rsid w:val="00460940"/>
    <w:rsid w:val="004609E8"/>
    <w:rsid w:val="00461999"/>
    <w:rsid w:val="00461E61"/>
    <w:rsid w:val="004625A4"/>
    <w:rsid w:val="00462DDF"/>
    <w:rsid w:val="00464494"/>
    <w:rsid w:val="00465993"/>
    <w:rsid w:val="00470461"/>
    <w:rsid w:val="00470471"/>
    <w:rsid w:val="004713B3"/>
    <w:rsid w:val="00472AD8"/>
    <w:rsid w:val="00475694"/>
    <w:rsid w:val="00476E97"/>
    <w:rsid w:val="00482C21"/>
    <w:rsid w:val="00483078"/>
    <w:rsid w:val="00484082"/>
    <w:rsid w:val="004848BE"/>
    <w:rsid w:val="00484B91"/>
    <w:rsid w:val="00485388"/>
    <w:rsid w:val="00485635"/>
    <w:rsid w:val="00485AA4"/>
    <w:rsid w:val="00485C2D"/>
    <w:rsid w:val="0048646B"/>
    <w:rsid w:val="00486CC9"/>
    <w:rsid w:val="004873C4"/>
    <w:rsid w:val="00487C8D"/>
    <w:rsid w:val="004918AD"/>
    <w:rsid w:val="00491B59"/>
    <w:rsid w:val="00491C6D"/>
    <w:rsid w:val="00491CFC"/>
    <w:rsid w:val="0049405D"/>
    <w:rsid w:val="00494536"/>
    <w:rsid w:val="0049482B"/>
    <w:rsid w:val="00495800"/>
    <w:rsid w:val="00495E54"/>
    <w:rsid w:val="00496023"/>
    <w:rsid w:val="004970BF"/>
    <w:rsid w:val="004A0611"/>
    <w:rsid w:val="004A0EDA"/>
    <w:rsid w:val="004A19A5"/>
    <w:rsid w:val="004A284D"/>
    <w:rsid w:val="004A32C8"/>
    <w:rsid w:val="004A5701"/>
    <w:rsid w:val="004A5FBC"/>
    <w:rsid w:val="004A6009"/>
    <w:rsid w:val="004A651D"/>
    <w:rsid w:val="004A6DE9"/>
    <w:rsid w:val="004A74BB"/>
    <w:rsid w:val="004A7659"/>
    <w:rsid w:val="004A76D2"/>
    <w:rsid w:val="004B0A4A"/>
    <w:rsid w:val="004B1E1D"/>
    <w:rsid w:val="004B29D0"/>
    <w:rsid w:val="004B328C"/>
    <w:rsid w:val="004B3785"/>
    <w:rsid w:val="004B42F0"/>
    <w:rsid w:val="004B45D6"/>
    <w:rsid w:val="004B6132"/>
    <w:rsid w:val="004B74BD"/>
    <w:rsid w:val="004B79DE"/>
    <w:rsid w:val="004C048F"/>
    <w:rsid w:val="004C1B9A"/>
    <w:rsid w:val="004C251B"/>
    <w:rsid w:val="004C4FB3"/>
    <w:rsid w:val="004C527E"/>
    <w:rsid w:val="004C60B5"/>
    <w:rsid w:val="004C6246"/>
    <w:rsid w:val="004C6288"/>
    <w:rsid w:val="004C6B87"/>
    <w:rsid w:val="004C72A4"/>
    <w:rsid w:val="004C72E7"/>
    <w:rsid w:val="004D0B6C"/>
    <w:rsid w:val="004D0C8A"/>
    <w:rsid w:val="004D167B"/>
    <w:rsid w:val="004D2987"/>
    <w:rsid w:val="004D2991"/>
    <w:rsid w:val="004D30A3"/>
    <w:rsid w:val="004D380D"/>
    <w:rsid w:val="004D39B1"/>
    <w:rsid w:val="004D3D18"/>
    <w:rsid w:val="004D4EB0"/>
    <w:rsid w:val="004D52DE"/>
    <w:rsid w:val="004D5579"/>
    <w:rsid w:val="004D57A6"/>
    <w:rsid w:val="004D5B10"/>
    <w:rsid w:val="004D6DE3"/>
    <w:rsid w:val="004E0197"/>
    <w:rsid w:val="004E07C6"/>
    <w:rsid w:val="004E12EB"/>
    <w:rsid w:val="004E1427"/>
    <w:rsid w:val="004E161D"/>
    <w:rsid w:val="004E24C3"/>
    <w:rsid w:val="004E2511"/>
    <w:rsid w:val="004E5E39"/>
    <w:rsid w:val="004E5EE9"/>
    <w:rsid w:val="004E7CD5"/>
    <w:rsid w:val="004E7FFE"/>
    <w:rsid w:val="004F06B7"/>
    <w:rsid w:val="004F1777"/>
    <w:rsid w:val="004F1DDF"/>
    <w:rsid w:val="004F220C"/>
    <w:rsid w:val="004F3885"/>
    <w:rsid w:val="004F3FE7"/>
    <w:rsid w:val="004F4DDF"/>
    <w:rsid w:val="004F4F78"/>
    <w:rsid w:val="004F72BC"/>
    <w:rsid w:val="00500BF5"/>
    <w:rsid w:val="00500CCD"/>
    <w:rsid w:val="00502166"/>
    <w:rsid w:val="00502401"/>
    <w:rsid w:val="0050337A"/>
    <w:rsid w:val="0050346F"/>
    <w:rsid w:val="00505A51"/>
    <w:rsid w:val="0051016A"/>
    <w:rsid w:val="00510B7D"/>
    <w:rsid w:val="005115B2"/>
    <w:rsid w:val="005121AF"/>
    <w:rsid w:val="00512976"/>
    <w:rsid w:val="00512F77"/>
    <w:rsid w:val="005139ED"/>
    <w:rsid w:val="0051412B"/>
    <w:rsid w:val="005152D6"/>
    <w:rsid w:val="00515349"/>
    <w:rsid w:val="00516ECF"/>
    <w:rsid w:val="005173ED"/>
    <w:rsid w:val="005201FD"/>
    <w:rsid w:val="00523FDF"/>
    <w:rsid w:val="0052416A"/>
    <w:rsid w:val="00524DB7"/>
    <w:rsid w:val="00525589"/>
    <w:rsid w:val="00525E41"/>
    <w:rsid w:val="005270C1"/>
    <w:rsid w:val="00527B3D"/>
    <w:rsid w:val="005301F7"/>
    <w:rsid w:val="005314EF"/>
    <w:rsid w:val="00532846"/>
    <w:rsid w:val="00533B9B"/>
    <w:rsid w:val="005344A4"/>
    <w:rsid w:val="0053501A"/>
    <w:rsid w:val="00535847"/>
    <w:rsid w:val="0053626A"/>
    <w:rsid w:val="005364AD"/>
    <w:rsid w:val="00536B3B"/>
    <w:rsid w:val="00536F9A"/>
    <w:rsid w:val="00537B21"/>
    <w:rsid w:val="00540A70"/>
    <w:rsid w:val="00541140"/>
    <w:rsid w:val="00541515"/>
    <w:rsid w:val="00541CEC"/>
    <w:rsid w:val="0054239E"/>
    <w:rsid w:val="005437DE"/>
    <w:rsid w:val="00543CDF"/>
    <w:rsid w:val="0054419D"/>
    <w:rsid w:val="005455D4"/>
    <w:rsid w:val="0054651B"/>
    <w:rsid w:val="005477A4"/>
    <w:rsid w:val="00550A5C"/>
    <w:rsid w:val="00551103"/>
    <w:rsid w:val="00551160"/>
    <w:rsid w:val="0055117A"/>
    <w:rsid w:val="005511C6"/>
    <w:rsid w:val="00551764"/>
    <w:rsid w:val="00552415"/>
    <w:rsid w:val="00552880"/>
    <w:rsid w:val="00554FCD"/>
    <w:rsid w:val="0055500F"/>
    <w:rsid w:val="00555F8A"/>
    <w:rsid w:val="00556D92"/>
    <w:rsid w:val="00556FD7"/>
    <w:rsid w:val="005571F0"/>
    <w:rsid w:val="005575CA"/>
    <w:rsid w:val="00557855"/>
    <w:rsid w:val="00560A3F"/>
    <w:rsid w:val="00562EE9"/>
    <w:rsid w:val="00563CC1"/>
    <w:rsid w:val="00563DFD"/>
    <w:rsid w:val="00566274"/>
    <w:rsid w:val="0056656E"/>
    <w:rsid w:val="0056696D"/>
    <w:rsid w:val="00566A95"/>
    <w:rsid w:val="00567AE7"/>
    <w:rsid w:val="00567BAF"/>
    <w:rsid w:val="00570427"/>
    <w:rsid w:val="00571769"/>
    <w:rsid w:val="0057179B"/>
    <w:rsid w:val="005718F9"/>
    <w:rsid w:val="00571D1C"/>
    <w:rsid w:val="005721E9"/>
    <w:rsid w:val="00572C29"/>
    <w:rsid w:val="005742EC"/>
    <w:rsid w:val="00574D1D"/>
    <w:rsid w:val="00574DBE"/>
    <w:rsid w:val="0057600A"/>
    <w:rsid w:val="00577BA2"/>
    <w:rsid w:val="00577DAF"/>
    <w:rsid w:val="0058026F"/>
    <w:rsid w:val="00580301"/>
    <w:rsid w:val="00581ABD"/>
    <w:rsid w:val="00582A88"/>
    <w:rsid w:val="00582E05"/>
    <w:rsid w:val="00583F81"/>
    <w:rsid w:val="00584B44"/>
    <w:rsid w:val="00584C3E"/>
    <w:rsid w:val="0058510B"/>
    <w:rsid w:val="005859AF"/>
    <w:rsid w:val="00585AB7"/>
    <w:rsid w:val="005871F6"/>
    <w:rsid w:val="00587D01"/>
    <w:rsid w:val="00590BCA"/>
    <w:rsid w:val="00591C0D"/>
    <w:rsid w:val="00592683"/>
    <w:rsid w:val="005948DB"/>
    <w:rsid w:val="00594A53"/>
    <w:rsid w:val="00595B82"/>
    <w:rsid w:val="0059617E"/>
    <w:rsid w:val="0059657A"/>
    <w:rsid w:val="00596C9D"/>
    <w:rsid w:val="005971C5"/>
    <w:rsid w:val="005974E4"/>
    <w:rsid w:val="005A0076"/>
    <w:rsid w:val="005A0978"/>
    <w:rsid w:val="005A10A7"/>
    <w:rsid w:val="005A1178"/>
    <w:rsid w:val="005A192D"/>
    <w:rsid w:val="005A20F2"/>
    <w:rsid w:val="005A21D5"/>
    <w:rsid w:val="005A30A0"/>
    <w:rsid w:val="005A348A"/>
    <w:rsid w:val="005A5B9F"/>
    <w:rsid w:val="005A7D09"/>
    <w:rsid w:val="005B00A2"/>
    <w:rsid w:val="005B0F80"/>
    <w:rsid w:val="005B10ED"/>
    <w:rsid w:val="005B1D4C"/>
    <w:rsid w:val="005B2C5C"/>
    <w:rsid w:val="005B3F48"/>
    <w:rsid w:val="005B4099"/>
    <w:rsid w:val="005B4348"/>
    <w:rsid w:val="005B449A"/>
    <w:rsid w:val="005B4627"/>
    <w:rsid w:val="005B50FF"/>
    <w:rsid w:val="005B5B4D"/>
    <w:rsid w:val="005B60A2"/>
    <w:rsid w:val="005B76AA"/>
    <w:rsid w:val="005C07EC"/>
    <w:rsid w:val="005C0830"/>
    <w:rsid w:val="005C09DE"/>
    <w:rsid w:val="005C114A"/>
    <w:rsid w:val="005C3855"/>
    <w:rsid w:val="005C41CB"/>
    <w:rsid w:val="005C4E16"/>
    <w:rsid w:val="005C63E5"/>
    <w:rsid w:val="005C74FB"/>
    <w:rsid w:val="005C771D"/>
    <w:rsid w:val="005C78C4"/>
    <w:rsid w:val="005C7D3F"/>
    <w:rsid w:val="005D1C8C"/>
    <w:rsid w:val="005D20E5"/>
    <w:rsid w:val="005D24DF"/>
    <w:rsid w:val="005D396F"/>
    <w:rsid w:val="005D46C0"/>
    <w:rsid w:val="005D7E32"/>
    <w:rsid w:val="005E12BD"/>
    <w:rsid w:val="005E1752"/>
    <w:rsid w:val="005E2B21"/>
    <w:rsid w:val="005E3CE0"/>
    <w:rsid w:val="005E442E"/>
    <w:rsid w:val="005E5A2D"/>
    <w:rsid w:val="005E6022"/>
    <w:rsid w:val="005E6667"/>
    <w:rsid w:val="005F08B5"/>
    <w:rsid w:val="005F0955"/>
    <w:rsid w:val="005F0B44"/>
    <w:rsid w:val="005F0D23"/>
    <w:rsid w:val="005F1894"/>
    <w:rsid w:val="005F2D5E"/>
    <w:rsid w:val="005F3291"/>
    <w:rsid w:val="005F3312"/>
    <w:rsid w:val="005F33E4"/>
    <w:rsid w:val="005F452A"/>
    <w:rsid w:val="005F5491"/>
    <w:rsid w:val="005F5809"/>
    <w:rsid w:val="005F65B0"/>
    <w:rsid w:val="005F74BA"/>
    <w:rsid w:val="0060016B"/>
    <w:rsid w:val="00600E01"/>
    <w:rsid w:val="00601852"/>
    <w:rsid w:val="00601D2F"/>
    <w:rsid w:val="00602823"/>
    <w:rsid w:val="00603CC0"/>
    <w:rsid w:val="006051F6"/>
    <w:rsid w:val="00605E49"/>
    <w:rsid w:val="006062C2"/>
    <w:rsid w:val="00606A12"/>
    <w:rsid w:val="00607640"/>
    <w:rsid w:val="00607988"/>
    <w:rsid w:val="00607EE8"/>
    <w:rsid w:val="00607F09"/>
    <w:rsid w:val="006100C3"/>
    <w:rsid w:val="00610F20"/>
    <w:rsid w:val="00612FB3"/>
    <w:rsid w:val="00612FEF"/>
    <w:rsid w:val="006130D6"/>
    <w:rsid w:val="006132EC"/>
    <w:rsid w:val="00613EB2"/>
    <w:rsid w:val="00614511"/>
    <w:rsid w:val="0061613D"/>
    <w:rsid w:val="006161C8"/>
    <w:rsid w:val="00616335"/>
    <w:rsid w:val="0061675F"/>
    <w:rsid w:val="00617FDD"/>
    <w:rsid w:val="006223EE"/>
    <w:rsid w:val="00622683"/>
    <w:rsid w:val="006239D6"/>
    <w:rsid w:val="00623E37"/>
    <w:rsid w:val="00627129"/>
    <w:rsid w:val="00627701"/>
    <w:rsid w:val="00627B78"/>
    <w:rsid w:val="0063185C"/>
    <w:rsid w:val="006346D3"/>
    <w:rsid w:val="00635094"/>
    <w:rsid w:val="00635671"/>
    <w:rsid w:val="00636722"/>
    <w:rsid w:val="006374E5"/>
    <w:rsid w:val="00640192"/>
    <w:rsid w:val="006407BE"/>
    <w:rsid w:val="0064101F"/>
    <w:rsid w:val="00641164"/>
    <w:rsid w:val="0064451B"/>
    <w:rsid w:val="00644F15"/>
    <w:rsid w:val="0064534D"/>
    <w:rsid w:val="006460A3"/>
    <w:rsid w:val="00646DBF"/>
    <w:rsid w:val="006506A3"/>
    <w:rsid w:val="00650F0B"/>
    <w:rsid w:val="00651376"/>
    <w:rsid w:val="006517C7"/>
    <w:rsid w:val="00651803"/>
    <w:rsid w:val="00653711"/>
    <w:rsid w:val="00653867"/>
    <w:rsid w:val="00654052"/>
    <w:rsid w:val="00654164"/>
    <w:rsid w:val="00654917"/>
    <w:rsid w:val="00655DC9"/>
    <w:rsid w:val="00656819"/>
    <w:rsid w:val="00656FD5"/>
    <w:rsid w:val="00660372"/>
    <w:rsid w:val="00662833"/>
    <w:rsid w:val="00662C17"/>
    <w:rsid w:val="00663D55"/>
    <w:rsid w:val="00664924"/>
    <w:rsid w:val="00664E46"/>
    <w:rsid w:val="00665571"/>
    <w:rsid w:val="0066574A"/>
    <w:rsid w:val="00665E1D"/>
    <w:rsid w:val="006661B9"/>
    <w:rsid w:val="00666752"/>
    <w:rsid w:val="0066714C"/>
    <w:rsid w:val="00667258"/>
    <w:rsid w:val="006679C8"/>
    <w:rsid w:val="00670539"/>
    <w:rsid w:val="00670E11"/>
    <w:rsid w:val="006713F9"/>
    <w:rsid w:val="006723C6"/>
    <w:rsid w:val="0067258E"/>
    <w:rsid w:val="0067308C"/>
    <w:rsid w:val="00673165"/>
    <w:rsid w:val="00673208"/>
    <w:rsid w:val="00673B09"/>
    <w:rsid w:val="00673C4F"/>
    <w:rsid w:val="00674DF9"/>
    <w:rsid w:val="00675F1E"/>
    <w:rsid w:val="00676A89"/>
    <w:rsid w:val="00676ACB"/>
    <w:rsid w:val="00677127"/>
    <w:rsid w:val="00677C51"/>
    <w:rsid w:val="00677F2D"/>
    <w:rsid w:val="00681172"/>
    <w:rsid w:val="00682415"/>
    <w:rsid w:val="0068264A"/>
    <w:rsid w:val="0068280B"/>
    <w:rsid w:val="00683F79"/>
    <w:rsid w:val="00685223"/>
    <w:rsid w:val="006860EE"/>
    <w:rsid w:val="00686349"/>
    <w:rsid w:val="00686FB3"/>
    <w:rsid w:val="00690624"/>
    <w:rsid w:val="00690C76"/>
    <w:rsid w:val="00690E7C"/>
    <w:rsid w:val="00691629"/>
    <w:rsid w:val="00691ECD"/>
    <w:rsid w:val="0069274C"/>
    <w:rsid w:val="00692BA5"/>
    <w:rsid w:val="00693228"/>
    <w:rsid w:val="00693CFF"/>
    <w:rsid w:val="006949D7"/>
    <w:rsid w:val="00696076"/>
    <w:rsid w:val="0069622D"/>
    <w:rsid w:val="00696FAC"/>
    <w:rsid w:val="00697434"/>
    <w:rsid w:val="00697A4D"/>
    <w:rsid w:val="006A01BB"/>
    <w:rsid w:val="006A0330"/>
    <w:rsid w:val="006A134E"/>
    <w:rsid w:val="006A2874"/>
    <w:rsid w:val="006A294B"/>
    <w:rsid w:val="006A30A1"/>
    <w:rsid w:val="006A372B"/>
    <w:rsid w:val="006A3B5A"/>
    <w:rsid w:val="006A50F5"/>
    <w:rsid w:val="006A53F3"/>
    <w:rsid w:val="006A55B3"/>
    <w:rsid w:val="006A7D01"/>
    <w:rsid w:val="006B0188"/>
    <w:rsid w:val="006B05DF"/>
    <w:rsid w:val="006B0B9B"/>
    <w:rsid w:val="006B0D45"/>
    <w:rsid w:val="006B1BB1"/>
    <w:rsid w:val="006B1FF0"/>
    <w:rsid w:val="006B2253"/>
    <w:rsid w:val="006B2BBB"/>
    <w:rsid w:val="006B2C84"/>
    <w:rsid w:val="006B2D2C"/>
    <w:rsid w:val="006B4200"/>
    <w:rsid w:val="006B4BAA"/>
    <w:rsid w:val="006B4CDE"/>
    <w:rsid w:val="006B4E63"/>
    <w:rsid w:val="006B4EFF"/>
    <w:rsid w:val="006B538A"/>
    <w:rsid w:val="006B542D"/>
    <w:rsid w:val="006B5DE1"/>
    <w:rsid w:val="006B6AFF"/>
    <w:rsid w:val="006B6F00"/>
    <w:rsid w:val="006C1FF3"/>
    <w:rsid w:val="006C2940"/>
    <w:rsid w:val="006C3588"/>
    <w:rsid w:val="006C49B9"/>
    <w:rsid w:val="006C5D62"/>
    <w:rsid w:val="006D1705"/>
    <w:rsid w:val="006D1F86"/>
    <w:rsid w:val="006D2258"/>
    <w:rsid w:val="006D2A45"/>
    <w:rsid w:val="006D2A47"/>
    <w:rsid w:val="006D6312"/>
    <w:rsid w:val="006D6DFC"/>
    <w:rsid w:val="006D75C7"/>
    <w:rsid w:val="006E0136"/>
    <w:rsid w:val="006E1FCE"/>
    <w:rsid w:val="006E234F"/>
    <w:rsid w:val="006E2D7B"/>
    <w:rsid w:val="006E37B5"/>
    <w:rsid w:val="006E416A"/>
    <w:rsid w:val="006E4B77"/>
    <w:rsid w:val="006E4FD9"/>
    <w:rsid w:val="006E55F2"/>
    <w:rsid w:val="006F137D"/>
    <w:rsid w:val="006F22AE"/>
    <w:rsid w:val="006F3063"/>
    <w:rsid w:val="006F3CEB"/>
    <w:rsid w:val="006F4DE3"/>
    <w:rsid w:val="006F56FF"/>
    <w:rsid w:val="006F5E2E"/>
    <w:rsid w:val="006F6604"/>
    <w:rsid w:val="006F6E1C"/>
    <w:rsid w:val="00700276"/>
    <w:rsid w:val="00700674"/>
    <w:rsid w:val="00701976"/>
    <w:rsid w:val="007022BB"/>
    <w:rsid w:val="0070259C"/>
    <w:rsid w:val="00702748"/>
    <w:rsid w:val="00702765"/>
    <w:rsid w:val="00703710"/>
    <w:rsid w:val="00707599"/>
    <w:rsid w:val="007102B3"/>
    <w:rsid w:val="00710D1C"/>
    <w:rsid w:val="00712CB8"/>
    <w:rsid w:val="00713491"/>
    <w:rsid w:val="00713C0F"/>
    <w:rsid w:val="00714257"/>
    <w:rsid w:val="00714387"/>
    <w:rsid w:val="00714B58"/>
    <w:rsid w:val="00714C19"/>
    <w:rsid w:val="00714D28"/>
    <w:rsid w:val="00715B78"/>
    <w:rsid w:val="00715CE7"/>
    <w:rsid w:val="0071786D"/>
    <w:rsid w:val="00720CE1"/>
    <w:rsid w:val="00721D49"/>
    <w:rsid w:val="00721D84"/>
    <w:rsid w:val="007225DD"/>
    <w:rsid w:val="0072355D"/>
    <w:rsid w:val="00723628"/>
    <w:rsid w:val="0072523A"/>
    <w:rsid w:val="00725D79"/>
    <w:rsid w:val="00726E22"/>
    <w:rsid w:val="007275AD"/>
    <w:rsid w:val="00730724"/>
    <w:rsid w:val="00730CAA"/>
    <w:rsid w:val="00731488"/>
    <w:rsid w:val="00731802"/>
    <w:rsid w:val="00731847"/>
    <w:rsid w:val="00733E95"/>
    <w:rsid w:val="0073450E"/>
    <w:rsid w:val="00734CC0"/>
    <w:rsid w:val="00735484"/>
    <w:rsid w:val="00735652"/>
    <w:rsid w:val="0073609D"/>
    <w:rsid w:val="00736B65"/>
    <w:rsid w:val="00736E1E"/>
    <w:rsid w:val="007407C3"/>
    <w:rsid w:val="00740DF2"/>
    <w:rsid w:val="0074355A"/>
    <w:rsid w:val="00743D1D"/>
    <w:rsid w:val="00744B27"/>
    <w:rsid w:val="007461E9"/>
    <w:rsid w:val="0074688B"/>
    <w:rsid w:val="0075042C"/>
    <w:rsid w:val="0075051C"/>
    <w:rsid w:val="00750727"/>
    <w:rsid w:val="00750E29"/>
    <w:rsid w:val="00750FCE"/>
    <w:rsid w:val="00751E70"/>
    <w:rsid w:val="00753618"/>
    <w:rsid w:val="00753803"/>
    <w:rsid w:val="007541C8"/>
    <w:rsid w:val="00757646"/>
    <w:rsid w:val="007616D6"/>
    <w:rsid w:val="00761EA9"/>
    <w:rsid w:val="0076389D"/>
    <w:rsid w:val="00763A10"/>
    <w:rsid w:val="00764792"/>
    <w:rsid w:val="00764993"/>
    <w:rsid w:val="00764D70"/>
    <w:rsid w:val="007663C3"/>
    <w:rsid w:val="00767CE0"/>
    <w:rsid w:val="007706C3"/>
    <w:rsid w:val="00771CB3"/>
    <w:rsid w:val="00773678"/>
    <w:rsid w:val="00774190"/>
    <w:rsid w:val="00774420"/>
    <w:rsid w:val="007749A9"/>
    <w:rsid w:val="00774E62"/>
    <w:rsid w:val="00775363"/>
    <w:rsid w:val="007764ED"/>
    <w:rsid w:val="00777BBE"/>
    <w:rsid w:val="007807CB"/>
    <w:rsid w:val="007818B3"/>
    <w:rsid w:val="00782FF1"/>
    <w:rsid w:val="007838A6"/>
    <w:rsid w:val="00784997"/>
    <w:rsid w:val="00784EB5"/>
    <w:rsid w:val="00784F5C"/>
    <w:rsid w:val="00785524"/>
    <w:rsid w:val="00786B95"/>
    <w:rsid w:val="00787C2C"/>
    <w:rsid w:val="007900EE"/>
    <w:rsid w:val="00790D52"/>
    <w:rsid w:val="00791653"/>
    <w:rsid w:val="00791A57"/>
    <w:rsid w:val="00792818"/>
    <w:rsid w:val="00792A38"/>
    <w:rsid w:val="00794ECE"/>
    <w:rsid w:val="00795529"/>
    <w:rsid w:val="00796917"/>
    <w:rsid w:val="00797034"/>
    <w:rsid w:val="00797815"/>
    <w:rsid w:val="00797FD1"/>
    <w:rsid w:val="007A04C2"/>
    <w:rsid w:val="007A0D58"/>
    <w:rsid w:val="007A10CE"/>
    <w:rsid w:val="007A1399"/>
    <w:rsid w:val="007A2E2D"/>
    <w:rsid w:val="007A3429"/>
    <w:rsid w:val="007A43A6"/>
    <w:rsid w:val="007A58DD"/>
    <w:rsid w:val="007A6909"/>
    <w:rsid w:val="007A6F0A"/>
    <w:rsid w:val="007A7910"/>
    <w:rsid w:val="007B0342"/>
    <w:rsid w:val="007B0BC5"/>
    <w:rsid w:val="007B0E7A"/>
    <w:rsid w:val="007B10E3"/>
    <w:rsid w:val="007B2177"/>
    <w:rsid w:val="007B29EF"/>
    <w:rsid w:val="007B3FAE"/>
    <w:rsid w:val="007B60B8"/>
    <w:rsid w:val="007B77AC"/>
    <w:rsid w:val="007B7B5C"/>
    <w:rsid w:val="007C02A5"/>
    <w:rsid w:val="007C047C"/>
    <w:rsid w:val="007C0730"/>
    <w:rsid w:val="007C1465"/>
    <w:rsid w:val="007C313A"/>
    <w:rsid w:val="007C320A"/>
    <w:rsid w:val="007C3C50"/>
    <w:rsid w:val="007C51E7"/>
    <w:rsid w:val="007C5BB6"/>
    <w:rsid w:val="007C5DC1"/>
    <w:rsid w:val="007C5E5F"/>
    <w:rsid w:val="007C66E9"/>
    <w:rsid w:val="007C699D"/>
    <w:rsid w:val="007C6EB7"/>
    <w:rsid w:val="007C7136"/>
    <w:rsid w:val="007C7337"/>
    <w:rsid w:val="007C7500"/>
    <w:rsid w:val="007C78B3"/>
    <w:rsid w:val="007D16C1"/>
    <w:rsid w:val="007D1C2B"/>
    <w:rsid w:val="007D1E2A"/>
    <w:rsid w:val="007D2947"/>
    <w:rsid w:val="007D3B4E"/>
    <w:rsid w:val="007D414E"/>
    <w:rsid w:val="007D592B"/>
    <w:rsid w:val="007D5ABD"/>
    <w:rsid w:val="007D644B"/>
    <w:rsid w:val="007E08F8"/>
    <w:rsid w:val="007E105F"/>
    <w:rsid w:val="007E18EB"/>
    <w:rsid w:val="007E476D"/>
    <w:rsid w:val="007E57C1"/>
    <w:rsid w:val="007E617E"/>
    <w:rsid w:val="007E6412"/>
    <w:rsid w:val="007E6909"/>
    <w:rsid w:val="007F0347"/>
    <w:rsid w:val="007F0687"/>
    <w:rsid w:val="007F0CBB"/>
    <w:rsid w:val="007F1F7E"/>
    <w:rsid w:val="007F2450"/>
    <w:rsid w:val="007F39D3"/>
    <w:rsid w:val="007F4814"/>
    <w:rsid w:val="007F4D94"/>
    <w:rsid w:val="007F54D4"/>
    <w:rsid w:val="007F55DF"/>
    <w:rsid w:val="007F5CAB"/>
    <w:rsid w:val="007F6251"/>
    <w:rsid w:val="007F783C"/>
    <w:rsid w:val="007F785A"/>
    <w:rsid w:val="007F79C2"/>
    <w:rsid w:val="00800F2D"/>
    <w:rsid w:val="00801FFE"/>
    <w:rsid w:val="008043A8"/>
    <w:rsid w:val="00804692"/>
    <w:rsid w:val="0080479E"/>
    <w:rsid w:val="0080496C"/>
    <w:rsid w:val="0080574C"/>
    <w:rsid w:val="00805A0D"/>
    <w:rsid w:val="00807800"/>
    <w:rsid w:val="00810201"/>
    <w:rsid w:val="00810C95"/>
    <w:rsid w:val="00811694"/>
    <w:rsid w:val="00812449"/>
    <w:rsid w:val="0081282D"/>
    <w:rsid w:val="00812A1B"/>
    <w:rsid w:val="00812F7A"/>
    <w:rsid w:val="008138BE"/>
    <w:rsid w:val="00813E85"/>
    <w:rsid w:val="00814589"/>
    <w:rsid w:val="0081512F"/>
    <w:rsid w:val="008154C0"/>
    <w:rsid w:val="008162AA"/>
    <w:rsid w:val="0081660D"/>
    <w:rsid w:val="0081719B"/>
    <w:rsid w:val="00820F60"/>
    <w:rsid w:val="008213BE"/>
    <w:rsid w:val="00821E7B"/>
    <w:rsid w:val="00822924"/>
    <w:rsid w:val="0082297F"/>
    <w:rsid w:val="00822E78"/>
    <w:rsid w:val="008241D1"/>
    <w:rsid w:val="00824FCD"/>
    <w:rsid w:val="00826216"/>
    <w:rsid w:val="008266E5"/>
    <w:rsid w:val="00826C7D"/>
    <w:rsid w:val="00827382"/>
    <w:rsid w:val="0082782E"/>
    <w:rsid w:val="008311BA"/>
    <w:rsid w:val="0083204B"/>
    <w:rsid w:val="00832E40"/>
    <w:rsid w:val="00832F93"/>
    <w:rsid w:val="008332F6"/>
    <w:rsid w:val="00833E87"/>
    <w:rsid w:val="00833EBC"/>
    <w:rsid w:val="00834A1A"/>
    <w:rsid w:val="00834A7E"/>
    <w:rsid w:val="008363D0"/>
    <w:rsid w:val="00836DFB"/>
    <w:rsid w:val="008376C4"/>
    <w:rsid w:val="00840B27"/>
    <w:rsid w:val="0084149B"/>
    <w:rsid w:val="00841529"/>
    <w:rsid w:val="00841B16"/>
    <w:rsid w:val="008421F9"/>
    <w:rsid w:val="00844646"/>
    <w:rsid w:val="0084673A"/>
    <w:rsid w:val="00847364"/>
    <w:rsid w:val="0084771B"/>
    <w:rsid w:val="00850043"/>
    <w:rsid w:val="008507A8"/>
    <w:rsid w:val="00851135"/>
    <w:rsid w:val="00851E6B"/>
    <w:rsid w:val="0085563B"/>
    <w:rsid w:val="00857F62"/>
    <w:rsid w:val="008605EA"/>
    <w:rsid w:val="00860C63"/>
    <w:rsid w:val="00862CFB"/>
    <w:rsid w:val="00863825"/>
    <w:rsid w:val="00863C02"/>
    <w:rsid w:val="00864C07"/>
    <w:rsid w:val="0086500B"/>
    <w:rsid w:val="0086527D"/>
    <w:rsid w:val="00865798"/>
    <w:rsid w:val="00865BCC"/>
    <w:rsid w:val="00866740"/>
    <w:rsid w:val="0086680E"/>
    <w:rsid w:val="00867210"/>
    <w:rsid w:val="008677FC"/>
    <w:rsid w:val="008679C3"/>
    <w:rsid w:val="008704D2"/>
    <w:rsid w:val="00870986"/>
    <w:rsid w:val="00870F0C"/>
    <w:rsid w:val="0087121B"/>
    <w:rsid w:val="00872602"/>
    <w:rsid w:val="008727B1"/>
    <w:rsid w:val="00872DE7"/>
    <w:rsid w:val="00873621"/>
    <w:rsid w:val="00873B89"/>
    <w:rsid w:val="00873FD2"/>
    <w:rsid w:val="0087433B"/>
    <w:rsid w:val="008748DB"/>
    <w:rsid w:val="00874C3B"/>
    <w:rsid w:val="00875DB6"/>
    <w:rsid w:val="008772F8"/>
    <w:rsid w:val="00877BD4"/>
    <w:rsid w:val="00877C22"/>
    <w:rsid w:val="00881466"/>
    <w:rsid w:val="00881F42"/>
    <w:rsid w:val="008829AC"/>
    <w:rsid w:val="00883EEC"/>
    <w:rsid w:val="008847F4"/>
    <w:rsid w:val="00885083"/>
    <w:rsid w:val="008854D1"/>
    <w:rsid w:val="008861D4"/>
    <w:rsid w:val="008903E5"/>
    <w:rsid w:val="008908A4"/>
    <w:rsid w:val="00890FBF"/>
    <w:rsid w:val="00892851"/>
    <w:rsid w:val="00894291"/>
    <w:rsid w:val="008942FA"/>
    <w:rsid w:val="00895804"/>
    <w:rsid w:val="00895E69"/>
    <w:rsid w:val="00897040"/>
    <w:rsid w:val="008975B0"/>
    <w:rsid w:val="00897C3F"/>
    <w:rsid w:val="008A073B"/>
    <w:rsid w:val="008A274A"/>
    <w:rsid w:val="008A31FF"/>
    <w:rsid w:val="008A36AA"/>
    <w:rsid w:val="008A4591"/>
    <w:rsid w:val="008A48D7"/>
    <w:rsid w:val="008A5EE0"/>
    <w:rsid w:val="008A71EC"/>
    <w:rsid w:val="008A7356"/>
    <w:rsid w:val="008A7661"/>
    <w:rsid w:val="008B04AD"/>
    <w:rsid w:val="008B0586"/>
    <w:rsid w:val="008B089A"/>
    <w:rsid w:val="008B0B0B"/>
    <w:rsid w:val="008B1F4F"/>
    <w:rsid w:val="008B2348"/>
    <w:rsid w:val="008B28E2"/>
    <w:rsid w:val="008B2F73"/>
    <w:rsid w:val="008B3880"/>
    <w:rsid w:val="008B3E4A"/>
    <w:rsid w:val="008B4CD6"/>
    <w:rsid w:val="008C127D"/>
    <w:rsid w:val="008C3F9E"/>
    <w:rsid w:val="008C4371"/>
    <w:rsid w:val="008C475A"/>
    <w:rsid w:val="008C548B"/>
    <w:rsid w:val="008C57A8"/>
    <w:rsid w:val="008C6590"/>
    <w:rsid w:val="008C686F"/>
    <w:rsid w:val="008C6D2A"/>
    <w:rsid w:val="008C773A"/>
    <w:rsid w:val="008D00A7"/>
    <w:rsid w:val="008D0132"/>
    <w:rsid w:val="008D02FB"/>
    <w:rsid w:val="008D1FD6"/>
    <w:rsid w:val="008D2610"/>
    <w:rsid w:val="008D3327"/>
    <w:rsid w:val="008D336C"/>
    <w:rsid w:val="008D371C"/>
    <w:rsid w:val="008D38C5"/>
    <w:rsid w:val="008D3E3E"/>
    <w:rsid w:val="008D4377"/>
    <w:rsid w:val="008D52F5"/>
    <w:rsid w:val="008D5D1D"/>
    <w:rsid w:val="008D6B51"/>
    <w:rsid w:val="008D7655"/>
    <w:rsid w:val="008D7CE4"/>
    <w:rsid w:val="008D7D0A"/>
    <w:rsid w:val="008E0DF4"/>
    <w:rsid w:val="008E1508"/>
    <w:rsid w:val="008E16B6"/>
    <w:rsid w:val="008E565D"/>
    <w:rsid w:val="008E58C6"/>
    <w:rsid w:val="008E604C"/>
    <w:rsid w:val="008E6393"/>
    <w:rsid w:val="008E69F5"/>
    <w:rsid w:val="008E6BEE"/>
    <w:rsid w:val="008E6D22"/>
    <w:rsid w:val="008E7D8A"/>
    <w:rsid w:val="008F0B8B"/>
    <w:rsid w:val="008F24AA"/>
    <w:rsid w:val="008F2669"/>
    <w:rsid w:val="008F2CB4"/>
    <w:rsid w:val="008F339C"/>
    <w:rsid w:val="008F356D"/>
    <w:rsid w:val="008F364E"/>
    <w:rsid w:val="008F3B01"/>
    <w:rsid w:val="008F6230"/>
    <w:rsid w:val="008F6884"/>
    <w:rsid w:val="008F6C80"/>
    <w:rsid w:val="008F7189"/>
    <w:rsid w:val="008F74F6"/>
    <w:rsid w:val="008F750F"/>
    <w:rsid w:val="008F7622"/>
    <w:rsid w:val="008F78E2"/>
    <w:rsid w:val="009001DC"/>
    <w:rsid w:val="009005F7"/>
    <w:rsid w:val="0090091B"/>
    <w:rsid w:val="0090098E"/>
    <w:rsid w:val="009009D3"/>
    <w:rsid w:val="00900A43"/>
    <w:rsid w:val="00900F7B"/>
    <w:rsid w:val="0090132F"/>
    <w:rsid w:val="009016AD"/>
    <w:rsid w:val="00901C0D"/>
    <w:rsid w:val="00902787"/>
    <w:rsid w:val="00903152"/>
    <w:rsid w:val="009034AF"/>
    <w:rsid w:val="009034BE"/>
    <w:rsid w:val="00903774"/>
    <w:rsid w:val="00903844"/>
    <w:rsid w:val="009040AC"/>
    <w:rsid w:val="00904BE0"/>
    <w:rsid w:val="00905C82"/>
    <w:rsid w:val="009071CB"/>
    <w:rsid w:val="00907256"/>
    <w:rsid w:val="00910D4C"/>
    <w:rsid w:val="0091144A"/>
    <w:rsid w:val="00912D11"/>
    <w:rsid w:val="0091335D"/>
    <w:rsid w:val="00915050"/>
    <w:rsid w:val="0091571B"/>
    <w:rsid w:val="00915C9F"/>
    <w:rsid w:val="00916626"/>
    <w:rsid w:val="00916FFF"/>
    <w:rsid w:val="009207AC"/>
    <w:rsid w:val="009224F3"/>
    <w:rsid w:val="0092287C"/>
    <w:rsid w:val="00922965"/>
    <w:rsid w:val="0092367C"/>
    <w:rsid w:val="00923CD0"/>
    <w:rsid w:val="00926C1C"/>
    <w:rsid w:val="0092745C"/>
    <w:rsid w:val="0092790F"/>
    <w:rsid w:val="00931704"/>
    <w:rsid w:val="00932B78"/>
    <w:rsid w:val="009335E0"/>
    <w:rsid w:val="009338D8"/>
    <w:rsid w:val="00934902"/>
    <w:rsid w:val="00934961"/>
    <w:rsid w:val="0093510A"/>
    <w:rsid w:val="00935E6A"/>
    <w:rsid w:val="009371F8"/>
    <w:rsid w:val="00937208"/>
    <w:rsid w:val="00940115"/>
    <w:rsid w:val="00940F4C"/>
    <w:rsid w:val="009411C8"/>
    <w:rsid w:val="00941C0F"/>
    <w:rsid w:val="009427FD"/>
    <w:rsid w:val="00942BCE"/>
    <w:rsid w:val="009430D3"/>
    <w:rsid w:val="00943444"/>
    <w:rsid w:val="009453BE"/>
    <w:rsid w:val="00950A87"/>
    <w:rsid w:val="00950ADD"/>
    <w:rsid w:val="00951645"/>
    <w:rsid w:val="00952701"/>
    <w:rsid w:val="00952B12"/>
    <w:rsid w:val="00953362"/>
    <w:rsid w:val="00953425"/>
    <w:rsid w:val="00953DD6"/>
    <w:rsid w:val="00955945"/>
    <w:rsid w:val="00955B9B"/>
    <w:rsid w:val="00955C2D"/>
    <w:rsid w:val="00955CAA"/>
    <w:rsid w:val="00956031"/>
    <w:rsid w:val="00957A7D"/>
    <w:rsid w:val="009607A0"/>
    <w:rsid w:val="00960AA6"/>
    <w:rsid w:val="00960B27"/>
    <w:rsid w:val="009626E7"/>
    <w:rsid w:val="00964C21"/>
    <w:rsid w:val="0096591A"/>
    <w:rsid w:val="009678D0"/>
    <w:rsid w:val="009711AC"/>
    <w:rsid w:val="00971538"/>
    <w:rsid w:val="00971F1B"/>
    <w:rsid w:val="009725E3"/>
    <w:rsid w:val="00973368"/>
    <w:rsid w:val="00973E67"/>
    <w:rsid w:val="00974074"/>
    <w:rsid w:val="00975A81"/>
    <w:rsid w:val="009764BF"/>
    <w:rsid w:val="00977604"/>
    <w:rsid w:val="00977B0E"/>
    <w:rsid w:val="00981973"/>
    <w:rsid w:val="00981BF8"/>
    <w:rsid w:val="00982E48"/>
    <w:rsid w:val="00983301"/>
    <w:rsid w:val="00983BAE"/>
    <w:rsid w:val="0098483E"/>
    <w:rsid w:val="00984E52"/>
    <w:rsid w:val="00984E79"/>
    <w:rsid w:val="00987B5D"/>
    <w:rsid w:val="0099091B"/>
    <w:rsid w:val="009922A8"/>
    <w:rsid w:val="009926F0"/>
    <w:rsid w:val="009930B9"/>
    <w:rsid w:val="00993A4E"/>
    <w:rsid w:val="009954ED"/>
    <w:rsid w:val="0099561D"/>
    <w:rsid w:val="009A2B73"/>
    <w:rsid w:val="009A2D3C"/>
    <w:rsid w:val="009A4317"/>
    <w:rsid w:val="009A4D6B"/>
    <w:rsid w:val="009A5465"/>
    <w:rsid w:val="009A57CB"/>
    <w:rsid w:val="009A5B1D"/>
    <w:rsid w:val="009A5D9A"/>
    <w:rsid w:val="009A7501"/>
    <w:rsid w:val="009A7AAE"/>
    <w:rsid w:val="009B2CEC"/>
    <w:rsid w:val="009B3405"/>
    <w:rsid w:val="009B360F"/>
    <w:rsid w:val="009B4617"/>
    <w:rsid w:val="009B594E"/>
    <w:rsid w:val="009B5B40"/>
    <w:rsid w:val="009B5B47"/>
    <w:rsid w:val="009B69BC"/>
    <w:rsid w:val="009B7927"/>
    <w:rsid w:val="009C039A"/>
    <w:rsid w:val="009C053F"/>
    <w:rsid w:val="009C05C0"/>
    <w:rsid w:val="009C0783"/>
    <w:rsid w:val="009C1AC4"/>
    <w:rsid w:val="009C2923"/>
    <w:rsid w:val="009C32D9"/>
    <w:rsid w:val="009C37EB"/>
    <w:rsid w:val="009C488B"/>
    <w:rsid w:val="009C51BC"/>
    <w:rsid w:val="009C54B0"/>
    <w:rsid w:val="009C5D60"/>
    <w:rsid w:val="009C661D"/>
    <w:rsid w:val="009C6AAB"/>
    <w:rsid w:val="009C7215"/>
    <w:rsid w:val="009D0908"/>
    <w:rsid w:val="009D13FD"/>
    <w:rsid w:val="009D1D3B"/>
    <w:rsid w:val="009D1DC1"/>
    <w:rsid w:val="009D265D"/>
    <w:rsid w:val="009D525D"/>
    <w:rsid w:val="009D5C2A"/>
    <w:rsid w:val="009D6086"/>
    <w:rsid w:val="009D66DE"/>
    <w:rsid w:val="009D7561"/>
    <w:rsid w:val="009D763A"/>
    <w:rsid w:val="009D78E5"/>
    <w:rsid w:val="009D7CF7"/>
    <w:rsid w:val="009E1464"/>
    <w:rsid w:val="009E1BD8"/>
    <w:rsid w:val="009E2DC4"/>
    <w:rsid w:val="009E2DED"/>
    <w:rsid w:val="009E3B5D"/>
    <w:rsid w:val="009E4B4D"/>
    <w:rsid w:val="009E5212"/>
    <w:rsid w:val="009E563E"/>
    <w:rsid w:val="009E56B1"/>
    <w:rsid w:val="009E5BA1"/>
    <w:rsid w:val="009E5C47"/>
    <w:rsid w:val="009E6120"/>
    <w:rsid w:val="009E7189"/>
    <w:rsid w:val="009E73E5"/>
    <w:rsid w:val="009F0273"/>
    <w:rsid w:val="009F0F5C"/>
    <w:rsid w:val="009F3574"/>
    <w:rsid w:val="009F3E62"/>
    <w:rsid w:val="009F3FDD"/>
    <w:rsid w:val="009F461F"/>
    <w:rsid w:val="009F4A54"/>
    <w:rsid w:val="009F5440"/>
    <w:rsid w:val="009F6198"/>
    <w:rsid w:val="00A004B9"/>
    <w:rsid w:val="00A026AF"/>
    <w:rsid w:val="00A0527C"/>
    <w:rsid w:val="00A05314"/>
    <w:rsid w:val="00A060D0"/>
    <w:rsid w:val="00A066B5"/>
    <w:rsid w:val="00A07257"/>
    <w:rsid w:val="00A07809"/>
    <w:rsid w:val="00A117E0"/>
    <w:rsid w:val="00A11A0F"/>
    <w:rsid w:val="00A11BD2"/>
    <w:rsid w:val="00A1236E"/>
    <w:rsid w:val="00A13247"/>
    <w:rsid w:val="00A134AD"/>
    <w:rsid w:val="00A159EE"/>
    <w:rsid w:val="00A16875"/>
    <w:rsid w:val="00A16878"/>
    <w:rsid w:val="00A168E9"/>
    <w:rsid w:val="00A1782B"/>
    <w:rsid w:val="00A20802"/>
    <w:rsid w:val="00A224DA"/>
    <w:rsid w:val="00A22C22"/>
    <w:rsid w:val="00A237DC"/>
    <w:rsid w:val="00A23902"/>
    <w:rsid w:val="00A23A6C"/>
    <w:rsid w:val="00A23C57"/>
    <w:rsid w:val="00A23E19"/>
    <w:rsid w:val="00A24E66"/>
    <w:rsid w:val="00A274B4"/>
    <w:rsid w:val="00A30461"/>
    <w:rsid w:val="00A31437"/>
    <w:rsid w:val="00A316B1"/>
    <w:rsid w:val="00A334C1"/>
    <w:rsid w:val="00A33540"/>
    <w:rsid w:val="00A35325"/>
    <w:rsid w:val="00A35490"/>
    <w:rsid w:val="00A35527"/>
    <w:rsid w:val="00A3654C"/>
    <w:rsid w:val="00A37B06"/>
    <w:rsid w:val="00A408D4"/>
    <w:rsid w:val="00A4137A"/>
    <w:rsid w:val="00A41C78"/>
    <w:rsid w:val="00A42585"/>
    <w:rsid w:val="00A4288D"/>
    <w:rsid w:val="00A42FC7"/>
    <w:rsid w:val="00A43735"/>
    <w:rsid w:val="00A44A7A"/>
    <w:rsid w:val="00A45E61"/>
    <w:rsid w:val="00A461EA"/>
    <w:rsid w:val="00A462A8"/>
    <w:rsid w:val="00A50183"/>
    <w:rsid w:val="00A509A1"/>
    <w:rsid w:val="00A50A6A"/>
    <w:rsid w:val="00A520DE"/>
    <w:rsid w:val="00A52765"/>
    <w:rsid w:val="00A54CA3"/>
    <w:rsid w:val="00A54EDD"/>
    <w:rsid w:val="00A572CC"/>
    <w:rsid w:val="00A60C7E"/>
    <w:rsid w:val="00A61DA4"/>
    <w:rsid w:val="00A621A1"/>
    <w:rsid w:val="00A62631"/>
    <w:rsid w:val="00A62DE4"/>
    <w:rsid w:val="00A64A2D"/>
    <w:rsid w:val="00A64C43"/>
    <w:rsid w:val="00A65502"/>
    <w:rsid w:val="00A66A89"/>
    <w:rsid w:val="00A66EE9"/>
    <w:rsid w:val="00A67DD4"/>
    <w:rsid w:val="00A70139"/>
    <w:rsid w:val="00A70789"/>
    <w:rsid w:val="00A708BD"/>
    <w:rsid w:val="00A7328B"/>
    <w:rsid w:val="00A74322"/>
    <w:rsid w:val="00A746D1"/>
    <w:rsid w:val="00A81A30"/>
    <w:rsid w:val="00A81B97"/>
    <w:rsid w:val="00A81FE6"/>
    <w:rsid w:val="00A82184"/>
    <w:rsid w:val="00A8277E"/>
    <w:rsid w:val="00A82D94"/>
    <w:rsid w:val="00A84113"/>
    <w:rsid w:val="00A84739"/>
    <w:rsid w:val="00A851B9"/>
    <w:rsid w:val="00A85D51"/>
    <w:rsid w:val="00A863A8"/>
    <w:rsid w:val="00A86642"/>
    <w:rsid w:val="00A86A33"/>
    <w:rsid w:val="00A8782E"/>
    <w:rsid w:val="00A87ED3"/>
    <w:rsid w:val="00A91FBD"/>
    <w:rsid w:val="00A93B12"/>
    <w:rsid w:val="00A95A8B"/>
    <w:rsid w:val="00A96946"/>
    <w:rsid w:val="00AA063D"/>
    <w:rsid w:val="00AA0A89"/>
    <w:rsid w:val="00AA0D8C"/>
    <w:rsid w:val="00AA16B9"/>
    <w:rsid w:val="00AA1828"/>
    <w:rsid w:val="00AA1AE8"/>
    <w:rsid w:val="00AA2435"/>
    <w:rsid w:val="00AA3ADA"/>
    <w:rsid w:val="00AA433F"/>
    <w:rsid w:val="00AA4D37"/>
    <w:rsid w:val="00AA5E6F"/>
    <w:rsid w:val="00AA5F80"/>
    <w:rsid w:val="00AA67A0"/>
    <w:rsid w:val="00AA6885"/>
    <w:rsid w:val="00AA6D9B"/>
    <w:rsid w:val="00AB22F8"/>
    <w:rsid w:val="00AB5720"/>
    <w:rsid w:val="00AB6AA9"/>
    <w:rsid w:val="00AB7499"/>
    <w:rsid w:val="00AC0405"/>
    <w:rsid w:val="00AC07A7"/>
    <w:rsid w:val="00AC09D2"/>
    <w:rsid w:val="00AC0A96"/>
    <w:rsid w:val="00AC1FCC"/>
    <w:rsid w:val="00AC242B"/>
    <w:rsid w:val="00AC4161"/>
    <w:rsid w:val="00AC4D43"/>
    <w:rsid w:val="00AC51D9"/>
    <w:rsid w:val="00AC577A"/>
    <w:rsid w:val="00AC6468"/>
    <w:rsid w:val="00AC6C0F"/>
    <w:rsid w:val="00AC6CD6"/>
    <w:rsid w:val="00AC72CE"/>
    <w:rsid w:val="00AD1343"/>
    <w:rsid w:val="00AD2D7F"/>
    <w:rsid w:val="00AD314A"/>
    <w:rsid w:val="00AD391A"/>
    <w:rsid w:val="00AD3D52"/>
    <w:rsid w:val="00AD429E"/>
    <w:rsid w:val="00AD4D56"/>
    <w:rsid w:val="00AD5640"/>
    <w:rsid w:val="00AD6DC1"/>
    <w:rsid w:val="00AD7FBA"/>
    <w:rsid w:val="00AE0097"/>
    <w:rsid w:val="00AE0433"/>
    <w:rsid w:val="00AE05A5"/>
    <w:rsid w:val="00AE0B93"/>
    <w:rsid w:val="00AE0ED0"/>
    <w:rsid w:val="00AE1483"/>
    <w:rsid w:val="00AE14E2"/>
    <w:rsid w:val="00AE1886"/>
    <w:rsid w:val="00AE2277"/>
    <w:rsid w:val="00AE2A3A"/>
    <w:rsid w:val="00AE4031"/>
    <w:rsid w:val="00AE4495"/>
    <w:rsid w:val="00AE4F1F"/>
    <w:rsid w:val="00AE54C7"/>
    <w:rsid w:val="00AE5FE4"/>
    <w:rsid w:val="00AE7719"/>
    <w:rsid w:val="00AF2936"/>
    <w:rsid w:val="00AF31F1"/>
    <w:rsid w:val="00AF34A8"/>
    <w:rsid w:val="00AF4F91"/>
    <w:rsid w:val="00AF5D5E"/>
    <w:rsid w:val="00AF6B73"/>
    <w:rsid w:val="00AF7F67"/>
    <w:rsid w:val="00B00476"/>
    <w:rsid w:val="00B00864"/>
    <w:rsid w:val="00B01A10"/>
    <w:rsid w:val="00B02BD6"/>
    <w:rsid w:val="00B0519D"/>
    <w:rsid w:val="00B0650B"/>
    <w:rsid w:val="00B06F09"/>
    <w:rsid w:val="00B0778E"/>
    <w:rsid w:val="00B07F04"/>
    <w:rsid w:val="00B10982"/>
    <w:rsid w:val="00B11218"/>
    <w:rsid w:val="00B11419"/>
    <w:rsid w:val="00B115E0"/>
    <w:rsid w:val="00B1180F"/>
    <w:rsid w:val="00B118C0"/>
    <w:rsid w:val="00B11A88"/>
    <w:rsid w:val="00B12498"/>
    <w:rsid w:val="00B12AA3"/>
    <w:rsid w:val="00B12DDE"/>
    <w:rsid w:val="00B13276"/>
    <w:rsid w:val="00B13874"/>
    <w:rsid w:val="00B1393C"/>
    <w:rsid w:val="00B13A20"/>
    <w:rsid w:val="00B1495D"/>
    <w:rsid w:val="00B14FDD"/>
    <w:rsid w:val="00B1583D"/>
    <w:rsid w:val="00B175BF"/>
    <w:rsid w:val="00B17B6B"/>
    <w:rsid w:val="00B21C7A"/>
    <w:rsid w:val="00B21F04"/>
    <w:rsid w:val="00B22C40"/>
    <w:rsid w:val="00B24F86"/>
    <w:rsid w:val="00B262BC"/>
    <w:rsid w:val="00B26C9F"/>
    <w:rsid w:val="00B316B0"/>
    <w:rsid w:val="00B31AA6"/>
    <w:rsid w:val="00B31D0F"/>
    <w:rsid w:val="00B326AA"/>
    <w:rsid w:val="00B32F50"/>
    <w:rsid w:val="00B356C0"/>
    <w:rsid w:val="00B35FB8"/>
    <w:rsid w:val="00B364CE"/>
    <w:rsid w:val="00B36AFE"/>
    <w:rsid w:val="00B36DA5"/>
    <w:rsid w:val="00B37F71"/>
    <w:rsid w:val="00B40CF2"/>
    <w:rsid w:val="00B40F64"/>
    <w:rsid w:val="00B41178"/>
    <w:rsid w:val="00B415CB"/>
    <w:rsid w:val="00B4181A"/>
    <w:rsid w:val="00B41A42"/>
    <w:rsid w:val="00B424A4"/>
    <w:rsid w:val="00B428A7"/>
    <w:rsid w:val="00B42927"/>
    <w:rsid w:val="00B429E3"/>
    <w:rsid w:val="00B42C94"/>
    <w:rsid w:val="00B43262"/>
    <w:rsid w:val="00B438C4"/>
    <w:rsid w:val="00B44A19"/>
    <w:rsid w:val="00B451FE"/>
    <w:rsid w:val="00B45B77"/>
    <w:rsid w:val="00B464F1"/>
    <w:rsid w:val="00B46E28"/>
    <w:rsid w:val="00B47CA0"/>
    <w:rsid w:val="00B503DC"/>
    <w:rsid w:val="00B507A9"/>
    <w:rsid w:val="00B5142B"/>
    <w:rsid w:val="00B51A8C"/>
    <w:rsid w:val="00B52613"/>
    <w:rsid w:val="00B52C27"/>
    <w:rsid w:val="00B52E83"/>
    <w:rsid w:val="00B5311F"/>
    <w:rsid w:val="00B53A9B"/>
    <w:rsid w:val="00B55775"/>
    <w:rsid w:val="00B55FD4"/>
    <w:rsid w:val="00B56420"/>
    <w:rsid w:val="00B56493"/>
    <w:rsid w:val="00B565B1"/>
    <w:rsid w:val="00B6136F"/>
    <w:rsid w:val="00B616E7"/>
    <w:rsid w:val="00B61DA5"/>
    <w:rsid w:val="00B61DE4"/>
    <w:rsid w:val="00B62442"/>
    <w:rsid w:val="00B62A5D"/>
    <w:rsid w:val="00B637DA"/>
    <w:rsid w:val="00B6383F"/>
    <w:rsid w:val="00B67076"/>
    <w:rsid w:val="00B677AF"/>
    <w:rsid w:val="00B67EE7"/>
    <w:rsid w:val="00B67F08"/>
    <w:rsid w:val="00B709AE"/>
    <w:rsid w:val="00B70C3D"/>
    <w:rsid w:val="00B72EF8"/>
    <w:rsid w:val="00B7303C"/>
    <w:rsid w:val="00B74686"/>
    <w:rsid w:val="00B7485A"/>
    <w:rsid w:val="00B7706B"/>
    <w:rsid w:val="00B7785E"/>
    <w:rsid w:val="00B77874"/>
    <w:rsid w:val="00B80ECC"/>
    <w:rsid w:val="00B80FB7"/>
    <w:rsid w:val="00B81254"/>
    <w:rsid w:val="00B812A6"/>
    <w:rsid w:val="00B812C5"/>
    <w:rsid w:val="00B81890"/>
    <w:rsid w:val="00B83581"/>
    <w:rsid w:val="00B837DE"/>
    <w:rsid w:val="00B83ADC"/>
    <w:rsid w:val="00B8463C"/>
    <w:rsid w:val="00B8748E"/>
    <w:rsid w:val="00B90A36"/>
    <w:rsid w:val="00B91279"/>
    <w:rsid w:val="00B92542"/>
    <w:rsid w:val="00B92AD3"/>
    <w:rsid w:val="00B94843"/>
    <w:rsid w:val="00B9501B"/>
    <w:rsid w:val="00B95680"/>
    <w:rsid w:val="00B96295"/>
    <w:rsid w:val="00B9770F"/>
    <w:rsid w:val="00BA0F76"/>
    <w:rsid w:val="00BA2F29"/>
    <w:rsid w:val="00BA30AF"/>
    <w:rsid w:val="00BA31A9"/>
    <w:rsid w:val="00BA3732"/>
    <w:rsid w:val="00BA53C0"/>
    <w:rsid w:val="00BA6E45"/>
    <w:rsid w:val="00BA783B"/>
    <w:rsid w:val="00BB0D09"/>
    <w:rsid w:val="00BB2B2F"/>
    <w:rsid w:val="00BB3047"/>
    <w:rsid w:val="00BB5001"/>
    <w:rsid w:val="00BB507F"/>
    <w:rsid w:val="00BB5DB1"/>
    <w:rsid w:val="00BB664A"/>
    <w:rsid w:val="00BB7091"/>
    <w:rsid w:val="00BB74A9"/>
    <w:rsid w:val="00BB7E5F"/>
    <w:rsid w:val="00BC059A"/>
    <w:rsid w:val="00BC12EA"/>
    <w:rsid w:val="00BC173E"/>
    <w:rsid w:val="00BC3DA7"/>
    <w:rsid w:val="00BC515C"/>
    <w:rsid w:val="00BC7AC9"/>
    <w:rsid w:val="00BD03CE"/>
    <w:rsid w:val="00BD1536"/>
    <w:rsid w:val="00BD309C"/>
    <w:rsid w:val="00BD3C0D"/>
    <w:rsid w:val="00BD3C27"/>
    <w:rsid w:val="00BD571F"/>
    <w:rsid w:val="00BD5B8F"/>
    <w:rsid w:val="00BD6B96"/>
    <w:rsid w:val="00BD76B0"/>
    <w:rsid w:val="00BD79E4"/>
    <w:rsid w:val="00BD7A5F"/>
    <w:rsid w:val="00BE005C"/>
    <w:rsid w:val="00BE0320"/>
    <w:rsid w:val="00BE0941"/>
    <w:rsid w:val="00BE0BCE"/>
    <w:rsid w:val="00BE196B"/>
    <w:rsid w:val="00BE204A"/>
    <w:rsid w:val="00BE2128"/>
    <w:rsid w:val="00BE2DCC"/>
    <w:rsid w:val="00BE3B43"/>
    <w:rsid w:val="00BE4549"/>
    <w:rsid w:val="00BE46A5"/>
    <w:rsid w:val="00BE4C58"/>
    <w:rsid w:val="00BE4D69"/>
    <w:rsid w:val="00BE57FF"/>
    <w:rsid w:val="00BE5C36"/>
    <w:rsid w:val="00BE6900"/>
    <w:rsid w:val="00BE6CD0"/>
    <w:rsid w:val="00BE73AC"/>
    <w:rsid w:val="00BE7A98"/>
    <w:rsid w:val="00BF0961"/>
    <w:rsid w:val="00BF1291"/>
    <w:rsid w:val="00BF1B32"/>
    <w:rsid w:val="00BF1D4D"/>
    <w:rsid w:val="00BF38CD"/>
    <w:rsid w:val="00BF3911"/>
    <w:rsid w:val="00BF3B4E"/>
    <w:rsid w:val="00BF5A11"/>
    <w:rsid w:val="00BF5D7F"/>
    <w:rsid w:val="00BF628D"/>
    <w:rsid w:val="00BF7ACF"/>
    <w:rsid w:val="00BF7D4A"/>
    <w:rsid w:val="00C000E2"/>
    <w:rsid w:val="00C006B3"/>
    <w:rsid w:val="00C01102"/>
    <w:rsid w:val="00C02D60"/>
    <w:rsid w:val="00C02F6B"/>
    <w:rsid w:val="00C03D78"/>
    <w:rsid w:val="00C055F2"/>
    <w:rsid w:val="00C0571A"/>
    <w:rsid w:val="00C05830"/>
    <w:rsid w:val="00C0648D"/>
    <w:rsid w:val="00C07FC3"/>
    <w:rsid w:val="00C13D2C"/>
    <w:rsid w:val="00C142C1"/>
    <w:rsid w:val="00C1541B"/>
    <w:rsid w:val="00C15515"/>
    <w:rsid w:val="00C157A8"/>
    <w:rsid w:val="00C179EC"/>
    <w:rsid w:val="00C2114A"/>
    <w:rsid w:val="00C2135C"/>
    <w:rsid w:val="00C22216"/>
    <w:rsid w:val="00C237A3"/>
    <w:rsid w:val="00C263A8"/>
    <w:rsid w:val="00C2649E"/>
    <w:rsid w:val="00C268F9"/>
    <w:rsid w:val="00C2713B"/>
    <w:rsid w:val="00C30363"/>
    <w:rsid w:val="00C30C9D"/>
    <w:rsid w:val="00C3193C"/>
    <w:rsid w:val="00C32120"/>
    <w:rsid w:val="00C3269F"/>
    <w:rsid w:val="00C334F8"/>
    <w:rsid w:val="00C3367E"/>
    <w:rsid w:val="00C348A9"/>
    <w:rsid w:val="00C34A76"/>
    <w:rsid w:val="00C34F89"/>
    <w:rsid w:val="00C35527"/>
    <w:rsid w:val="00C355AE"/>
    <w:rsid w:val="00C36596"/>
    <w:rsid w:val="00C366C0"/>
    <w:rsid w:val="00C36715"/>
    <w:rsid w:val="00C372C0"/>
    <w:rsid w:val="00C3771C"/>
    <w:rsid w:val="00C40889"/>
    <w:rsid w:val="00C414EF"/>
    <w:rsid w:val="00C422ED"/>
    <w:rsid w:val="00C45326"/>
    <w:rsid w:val="00C45C47"/>
    <w:rsid w:val="00C46214"/>
    <w:rsid w:val="00C47C15"/>
    <w:rsid w:val="00C500BB"/>
    <w:rsid w:val="00C509CF"/>
    <w:rsid w:val="00C529FF"/>
    <w:rsid w:val="00C52A2B"/>
    <w:rsid w:val="00C52DE4"/>
    <w:rsid w:val="00C52F35"/>
    <w:rsid w:val="00C53457"/>
    <w:rsid w:val="00C53A1C"/>
    <w:rsid w:val="00C53B9A"/>
    <w:rsid w:val="00C54251"/>
    <w:rsid w:val="00C54280"/>
    <w:rsid w:val="00C54ACC"/>
    <w:rsid w:val="00C563AC"/>
    <w:rsid w:val="00C569D3"/>
    <w:rsid w:val="00C574DE"/>
    <w:rsid w:val="00C57A68"/>
    <w:rsid w:val="00C60054"/>
    <w:rsid w:val="00C60B3B"/>
    <w:rsid w:val="00C60E57"/>
    <w:rsid w:val="00C62A8C"/>
    <w:rsid w:val="00C63DC2"/>
    <w:rsid w:val="00C646C0"/>
    <w:rsid w:val="00C64F2F"/>
    <w:rsid w:val="00C65AF4"/>
    <w:rsid w:val="00C71A0C"/>
    <w:rsid w:val="00C73478"/>
    <w:rsid w:val="00C73756"/>
    <w:rsid w:val="00C7535F"/>
    <w:rsid w:val="00C76966"/>
    <w:rsid w:val="00C770ED"/>
    <w:rsid w:val="00C779E5"/>
    <w:rsid w:val="00C8039C"/>
    <w:rsid w:val="00C8130F"/>
    <w:rsid w:val="00C81974"/>
    <w:rsid w:val="00C82EAC"/>
    <w:rsid w:val="00C82EFE"/>
    <w:rsid w:val="00C830C0"/>
    <w:rsid w:val="00C8503C"/>
    <w:rsid w:val="00C8737C"/>
    <w:rsid w:val="00C876C7"/>
    <w:rsid w:val="00C914FE"/>
    <w:rsid w:val="00C91CDE"/>
    <w:rsid w:val="00C920DE"/>
    <w:rsid w:val="00C923C0"/>
    <w:rsid w:val="00C932F9"/>
    <w:rsid w:val="00C93D4B"/>
    <w:rsid w:val="00C945FD"/>
    <w:rsid w:val="00C948DE"/>
    <w:rsid w:val="00C94FA1"/>
    <w:rsid w:val="00C95221"/>
    <w:rsid w:val="00C957C0"/>
    <w:rsid w:val="00C96B10"/>
    <w:rsid w:val="00C96BE8"/>
    <w:rsid w:val="00C97B86"/>
    <w:rsid w:val="00CA0332"/>
    <w:rsid w:val="00CA17AF"/>
    <w:rsid w:val="00CA2B4A"/>
    <w:rsid w:val="00CA3EC9"/>
    <w:rsid w:val="00CA433C"/>
    <w:rsid w:val="00CA5C80"/>
    <w:rsid w:val="00CA5FC0"/>
    <w:rsid w:val="00CB0911"/>
    <w:rsid w:val="00CB0B1B"/>
    <w:rsid w:val="00CB10B0"/>
    <w:rsid w:val="00CB167F"/>
    <w:rsid w:val="00CB22B6"/>
    <w:rsid w:val="00CB2734"/>
    <w:rsid w:val="00CB3AEC"/>
    <w:rsid w:val="00CB427A"/>
    <w:rsid w:val="00CB5AE0"/>
    <w:rsid w:val="00CB5C07"/>
    <w:rsid w:val="00CB7D3B"/>
    <w:rsid w:val="00CC287D"/>
    <w:rsid w:val="00CC29FA"/>
    <w:rsid w:val="00CC2B3C"/>
    <w:rsid w:val="00CC3EB9"/>
    <w:rsid w:val="00CC4571"/>
    <w:rsid w:val="00CC49E2"/>
    <w:rsid w:val="00CC4C50"/>
    <w:rsid w:val="00CC51CF"/>
    <w:rsid w:val="00CC5212"/>
    <w:rsid w:val="00CC6DE6"/>
    <w:rsid w:val="00CD004B"/>
    <w:rsid w:val="00CD0252"/>
    <w:rsid w:val="00CD0C3E"/>
    <w:rsid w:val="00CD1767"/>
    <w:rsid w:val="00CD3E0B"/>
    <w:rsid w:val="00CD4899"/>
    <w:rsid w:val="00CD67F1"/>
    <w:rsid w:val="00CD78E5"/>
    <w:rsid w:val="00CE0236"/>
    <w:rsid w:val="00CE0302"/>
    <w:rsid w:val="00CE07ED"/>
    <w:rsid w:val="00CE0E6F"/>
    <w:rsid w:val="00CE1593"/>
    <w:rsid w:val="00CE1D50"/>
    <w:rsid w:val="00CE2237"/>
    <w:rsid w:val="00CE237C"/>
    <w:rsid w:val="00CE3200"/>
    <w:rsid w:val="00CE3FC7"/>
    <w:rsid w:val="00CE457D"/>
    <w:rsid w:val="00CE5489"/>
    <w:rsid w:val="00CE5FC0"/>
    <w:rsid w:val="00CE64A3"/>
    <w:rsid w:val="00CF0768"/>
    <w:rsid w:val="00CF1598"/>
    <w:rsid w:val="00CF1AA6"/>
    <w:rsid w:val="00CF287A"/>
    <w:rsid w:val="00CF37E1"/>
    <w:rsid w:val="00CF3B77"/>
    <w:rsid w:val="00CF4A59"/>
    <w:rsid w:val="00CF5C65"/>
    <w:rsid w:val="00CF6CC4"/>
    <w:rsid w:val="00D00D56"/>
    <w:rsid w:val="00D02BA9"/>
    <w:rsid w:val="00D02F02"/>
    <w:rsid w:val="00D03332"/>
    <w:rsid w:val="00D046D6"/>
    <w:rsid w:val="00D065F4"/>
    <w:rsid w:val="00D06E5E"/>
    <w:rsid w:val="00D07BD1"/>
    <w:rsid w:val="00D07BF0"/>
    <w:rsid w:val="00D10A3C"/>
    <w:rsid w:val="00D10F6E"/>
    <w:rsid w:val="00D133E1"/>
    <w:rsid w:val="00D14630"/>
    <w:rsid w:val="00D15628"/>
    <w:rsid w:val="00D15C6D"/>
    <w:rsid w:val="00D16DFC"/>
    <w:rsid w:val="00D2155E"/>
    <w:rsid w:val="00D21676"/>
    <w:rsid w:val="00D22FD3"/>
    <w:rsid w:val="00D242EF"/>
    <w:rsid w:val="00D24B31"/>
    <w:rsid w:val="00D24BE3"/>
    <w:rsid w:val="00D24E17"/>
    <w:rsid w:val="00D2530D"/>
    <w:rsid w:val="00D255CA"/>
    <w:rsid w:val="00D26309"/>
    <w:rsid w:val="00D274C2"/>
    <w:rsid w:val="00D27D3E"/>
    <w:rsid w:val="00D27FE1"/>
    <w:rsid w:val="00D308A7"/>
    <w:rsid w:val="00D31624"/>
    <w:rsid w:val="00D317B3"/>
    <w:rsid w:val="00D32252"/>
    <w:rsid w:val="00D3258B"/>
    <w:rsid w:val="00D3306D"/>
    <w:rsid w:val="00D341D8"/>
    <w:rsid w:val="00D343E0"/>
    <w:rsid w:val="00D34924"/>
    <w:rsid w:val="00D35D72"/>
    <w:rsid w:val="00D35F26"/>
    <w:rsid w:val="00D36AC4"/>
    <w:rsid w:val="00D37586"/>
    <w:rsid w:val="00D37628"/>
    <w:rsid w:val="00D379BC"/>
    <w:rsid w:val="00D37A36"/>
    <w:rsid w:val="00D4091E"/>
    <w:rsid w:val="00D41514"/>
    <w:rsid w:val="00D41E56"/>
    <w:rsid w:val="00D4237E"/>
    <w:rsid w:val="00D426F2"/>
    <w:rsid w:val="00D4341E"/>
    <w:rsid w:val="00D4453C"/>
    <w:rsid w:val="00D44E94"/>
    <w:rsid w:val="00D45065"/>
    <w:rsid w:val="00D45593"/>
    <w:rsid w:val="00D45951"/>
    <w:rsid w:val="00D473CC"/>
    <w:rsid w:val="00D478A6"/>
    <w:rsid w:val="00D47E0A"/>
    <w:rsid w:val="00D50569"/>
    <w:rsid w:val="00D5072B"/>
    <w:rsid w:val="00D507E0"/>
    <w:rsid w:val="00D51120"/>
    <w:rsid w:val="00D520BA"/>
    <w:rsid w:val="00D545F5"/>
    <w:rsid w:val="00D55261"/>
    <w:rsid w:val="00D556CF"/>
    <w:rsid w:val="00D557C1"/>
    <w:rsid w:val="00D558C7"/>
    <w:rsid w:val="00D55D7F"/>
    <w:rsid w:val="00D562AB"/>
    <w:rsid w:val="00D56CB4"/>
    <w:rsid w:val="00D56DB1"/>
    <w:rsid w:val="00D57717"/>
    <w:rsid w:val="00D579F6"/>
    <w:rsid w:val="00D57E39"/>
    <w:rsid w:val="00D604CE"/>
    <w:rsid w:val="00D610B2"/>
    <w:rsid w:val="00D61F1E"/>
    <w:rsid w:val="00D623B2"/>
    <w:rsid w:val="00D62E12"/>
    <w:rsid w:val="00D62FB7"/>
    <w:rsid w:val="00D631B8"/>
    <w:rsid w:val="00D63DC1"/>
    <w:rsid w:val="00D6406D"/>
    <w:rsid w:val="00D65C87"/>
    <w:rsid w:val="00D66EE4"/>
    <w:rsid w:val="00D67FE6"/>
    <w:rsid w:val="00D70C9A"/>
    <w:rsid w:val="00D71489"/>
    <w:rsid w:val="00D71D39"/>
    <w:rsid w:val="00D7241D"/>
    <w:rsid w:val="00D72C06"/>
    <w:rsid w:val="00D7302B"/>
    <w:rsid w:val="00D73517"/>
    <w:rsid w:val="00D7423B"/>
    <w:rsid w:val="00D747E1"/>
    <w:rsid w:val="00D77C3F"/>
    <w:rsid w:val="00D80076"/>
    <w:rsid w:val="00D82096"/>
    <w:rsid w:val="00D82CBD"/>
    <w:rsid w:val="00D8338F"/>
    <w:rsid w:val="00D834EA"/>
    <w:rsid w:val="00D835BF"/>
    <w:rsid w:val="00D8392A"/>
    <w:rsid w:val="00D83EFB"/>
    <w:rsid w:val="00D84089"/>
    <w:rsid w:val="00D85367"/>
    <w:rsid w:val="00D87354"/>
    <w:rsid w:val="00D87930"/>
    <w:rsid w:val="00D907A7"/>
    <w:rsid w:val="00D910F8"/>
    <w:rsid w:val="00D91CE1"/>
    <w:rsid w:val="00D91D15"/>
    <w:rsid w:val="00D92881"/>
    <w:rsid w:val="00D92929"/>
    <w:rsid w:val="00D92F04"/>
    <w:rsid w:val="00D93C03"/>
    <w:rsid w:val="00D93D28"/>
    <w:rsid w:val="00D93E07"/>
    <w:rsid w:val="00D9480D"/>
    <w:rsid w:val="00D95E71"/>
    <w:rsid w:val="00D97A51"/>
    <w:rsid w:val="00DA13AB"/>
    <w:rsid w:val="00DA2A49"/>
    <w:rsid w:val="00DA369F"/>
    <w:rsid w:val="00DA534E"/>
    <w:rsid w:val="00DA5A8E"/>
    <w:rsid w:val="00DA5E94"/>
    <w:rsid w:val="00DA673A"/>
    <w:rsid w:val="00DA6A35"/>
    <w:rsid w:val="00DA7517"/>
    <w:rsid w:val="00DA782C"/>
    <w:rsid w:val="00DA7E82"/>
    <w:rsid w:val="00DA7EA2"/>
    <w:rsid w:val="00DB141A"/>
    <w:rsid w:val="00DB1AA3"/>
    <w:rsid w:val="00DB1D6A"/>
    <w:rsid w:val="00DB2C7A"/>
    <w:rsid w:val="00DB2E57"/>
    <w:rsid w:val="00DB34E6"/>
    <w:rsid w:val="00DB38AC"/>
    <w:rsid w:val="00DB3AA1"/>
    <w:rsid w:val="00DB45BA"/>
    <w:rsid w:val="00DB487E"/>
    <w:rsid w:val="00DB5F03"/>
    <w:rsid w:val="00DB6286"/>
    <w:rsid w:val="00DB7478"/>
    <w:rsid w:val="00DC0777"/>
    <w:rsid w:val="00DC12E4"/>
    <w:rsid w:val="00DC2F8C"/>
    <w:rsid w:val="00DC3879"/>
    <w:rsid w:val="00DC459C"/>
    <w:rsid w:val="00DC517C"/>
    <w:rsid w:val="00DC580C"/>
    <w:rsid w:val="00DC5B48"/>
    <w:rsid w:val="00DC6D2F"/>
    <w:rsid w:val="00DC732F"/>
    <w:rsid w:val="00DC7935"/>
    <w:rsid w:val="00DD0E42"/>
    <w:rsid w:val="00DD1C01"/>
    <w:rsid w:val="00DD2546"/>
    <w:rsid w:val="00DD39A7"/>
    <w:rsid w:val="00DD3BA9"/>
    <w:rsid w:val="00DE0715"/>
    <w:rsid w:val="00DE1094"/>
    <w:rsid w:val="00DE1ADB"/>
    <w:rsid w:val="00DE1D60"/>
    <w:rsid w:val="00DE2016"/>
    <w:rsid w:val="00DE26CA"/>
    <w:rsid w:val="00DE316D"/>
    <w:rsid w:val="00DE329F"/>
    <w:rsid w:val="00DE4942"/>
    <w:rsid w:val="00DE4E5D"/>
    <w:rsid w:val="00DE53EA"/>
    <w:rsid w:val="00DE5A08"/>
    <w:rsid w:val="00DE5D60"/>
    <w:rsid w:val="00DE6492"/>
    <w:rsid w:val="00DE7EE3"/>
    <w:rsid w:val="00DF0015"/>
    <w:rsid w:val="00DF04D5"/>
    <w:rsid w:val="00DF134B"/>
    <w:rsid w:val="00DF1FA5"/>
    <w:rsid w:val="00DF20F0"/>
    <w:rsid w:val="00DF2DAB"/>
    <w:rsid w:val="00DF3383"/>
    <w:rsid w:val="00DF43E6"/>
    <w:rsid w:val="00DF4DE8"/>
    <w:rsid w:val="00DF4E9C"/>
    <w:rsid w:val="00DF5534"/>
    <w:rsid w:val="00DF5600"/>
    <w:rsid w:val="00DF580D"/>
    <w:rsid w:val="00DF5C75"/>
    <w:rsid w:val="00DF605D"/>
    <w:rsid w:val="00DF7EFF"/>
    <w:rsid w:val="00E001B5"/>
    <w:rsid w:val="00E00358"/>
    <w:rsid w:val="00E010DD"/>
    <w:rsid w:val="00E018A7"/>
    <w:rsid w:val="00E01A25"/>
    <w:rsid w:val="00E029D4"/>
    <w:rsid w:val="00E02D09"/>
    <w:rsid w:val="00E0367E"/>
    <w:rsid w:val="00E03D01"/>
    <w:rsid w:val="00E04C99"/>
    <w:rsid w:val="00E05778"/>
    <w:rsid w:val="00E06074"/>
    <w:rsid w:val="00E06494"/>
    <w:rsid w:val="00E100BD"/>
    <w:rsid w:val="00E13434"/>
    <w:rsid w:val="00E174B4"/>
    <w:rsid w:val="00E20147"/>
    <w:rsid w:val="00E208CA"/>
    <w:rsid w:val="00E20B95"/>
    <w:rsid w:val="00E20ED0"/>
    <w:rsid w:val="00E226F4"/>
    <w:rsid w:val="00E22D34"/>
    <w:rsid w:val="00E236B0"/>
    <w:rsid w:val="00E238E2"/>
    <w:rsid w:val="00E23C75"/>
    <w:rsid w:val="00E2584A"/>
    <w:rsid w:val="00E25C98"/>
    <w:rsid w:val="00E26F19"/>
    <w:rsid w:val="00E26FD1"/>
    <w:rsid w:val="00E2778E"/>
    <w:rsid w:val="00E27A09"/>
    <w:rsid w:val="00E27C01"/>
    <w:rsid w:val="00E27DCB"/>
    <w:rsid w:val="00E27E9B"/>
    <w:rsid w:val="00E27F55"/>
    <w:rsid w:val="00E30277"/>
    <w:rsid w:val="00E30504"/>
    <w:rsid w:val="00E332C2"/>
    <w:rsid w:val="00E333A5"/>
    <w:rsid w:val="00E34921"/>
    <w:rsid w:val="00E34B31"/>
    <w:rsid w:val="00E36EA6"/>
    <w:rsid w:val="00E376B0"/>
    <w:rsid w:val="00E3789E"/>
    <w:rsid w:val="00E403DA"/>
    <w:rsid w:val="00E403FE"/>
    <w:rsid w:val="00E40902"/>
    <w:rsid w:val="00E40C7B"/>
    <w:rsid w:val="00E40EAD"/>
    <w:rsid w:val="00E4106D"/>
    <w:rsid w:val="00E410BC"/>
    <w:rsid w:val="00E4156A"/>
    <w:rsid w:val="00E41756"/>
    <w:rsid w:val="00E425E8"/>
    <w:rsid w:val="00E42A00"/>
    <w:rsid w:val="00E42E9E"/>
    <w:rsid w:val="00E4337D"/>
    <w:rsid w:val="00E43A1A"/>
    <w:rsid w:val="00E43A70"/>
    <w:rsid w:val="00E45057"/>
    <w:rsid w:val="00E451C3"/>
    <w:rsid w:val="00E45CD8"/>
    <w:rsid w:val="00E463AE"/>
    <w:rsid w:val="00E467C2"/>
    <w:rsid w:val="00E47AC1"/>
    <w:rsid w:val="00E47C88"/>
    <w:rsid w:val="00E47CE6"/>
    <w:rsid w:val="00E47FA9"/>
    <w:rsid w:val="00E50D73"/>
    <w:rsid w:val="00E51BEA"/>
    <w:rsid w:val="00E534D0"/>
    <w:rsid w:val="00E550BD"/>
    <w:rsid w:val="00E550CB"/>
    <w:rsid w:val="00E55256"/>
    <w:rsid w:val="00E56355"/>
    <w:rsid w:val="00E5718C"/>
    <w:rsid w:val="00E57881"/>
    <w:rsid w:val="00E57DB9"/>
    <w:rsid w:val="00E603F3"/>
    <w:rsid w:val="00E60463"/>
    <w:rsid w:val="00E60B11"/>
    <w:rsid w:val="00E60BFE"/>
    <w:rsid w:val="00E62584"/>
    <w:rsid w:val="00E6323F"/>
    <w:rsid w:val="00E64447"/>
    <w:rsid w:val="00E6458F"/>
    <w:rsid w:val="00E6487B"/>
    <w:rsid w:val="00E677BF"/>
    <w:rsid w:val="00E70B8B"/>
    <w:rsid w:val="00E71012"/>
    <w:rsid w:val="00E7189B"/>
    <w:rsid w:val="00E7207F"/>
    <w:rsid w:val="00E7209A"/>
    <w:rsid w:val="00E72592"/>
    <w:rsid w:val="00E72CDE"/>
    <w:rsid w:val="00E731B7"/>
    <w:rsid w:val="00E75AEE"/>
    <w:rsid w:val="00E76E80"/>
    <w:rsid w:val="00E77403"/>
    <w:rsid w:val="00E77A71"/>
    <w:rsid w:val="00E77DFA"/>
    <w:rsid w:val="00E80571"/>
    <w:rsid w:val="00E81078"/>
    <w:rsid w:val="00E81662"/>
    <w:rsid w:val="00E8222D"/>
    <w:rsid w:val="00E82538"/>
    <w:rsid w:val="00E835DE"/>
    <w:rsid w:val="00E83963"/>
    <w:rsid w:val="00E83D41"/>
    <w:rsid w:val="00E8467A"/>
    <w:rsid w:val="00E848CA"/>
    <w:rsid w:val="00E85685"/>
    <w:rsid w:val="00E857FD"/>
    <w:rsid w:val="00E85B1C"/>
    <w:rsid w:val="00E85BFC"/>
    <w:rsid w:val="00E85CFA"/>
    <w:rsid w:val="00E85DD0"/>
    <w:rsid w:val="00E8638D"/>
    <w:rsid w:val="00E86B16"/>
    <w:rsid w:val="00E8712F"/>
    <w:rsid w:val="00E878F7"/>
    <w:rsid w:val="00E91569"/>
    <w:rsid w:val="00E91CB9"/>
    <w:rsid w:val="00E92048"/>
    <w:rsid w:val="00E923A3"/>
    <w:rsid w:val="00E93F9F"/>
    <w:rsid w:val="00E944D2"/>
    <w:rsid w:val="00E94F4E"/>
    <w:rsid w:val="00E953CC"/>
    <w:rsid w:val="00E97F52"/>
    <w:rsid w:val="00EA2C60"/>
    <w:rsid w:val="00EA3800"/>
    <w:rsid w:val="00EA39FE"/>
    <w:rsid w:val="00EA522A"/>
    <w:rsid w:val="00EA5577"/>
    <w:rsid w:val="00EA69D8"/>
    <w:rsid w:val="00EA6B5C"/>
    <w:rsid w:val="00EA6B5F"/>
    <w:rsid w:val="00EA6DD2"/>
    <w:rsid w:val="00EA732A"/>
    <w:rsid w:val="00EB0292"/>
    <w:rsid w:val="00EB1AFE"/>
    <w:rsid w:val="00EB1E18"/>
    <w:rsid w:val="00EB2646"/>
    <w:rsid w:val="00EB2721"/>
    <w:rsid w:val="00EB2E0D"/>
    <w:rsid w:val="00EB4660"/>
    <w:rsid w:val="00EB4AED"/>
    <w:rsid w:val="00EB4F8C"/>
    <w:rsid w:val="00EB61FC"/>
    <w:rsid w:val="00EC196A"/>
    <w:rsid w:val="00EC1CDB"/>
    <w:rsid w:val="00EC2600"/>
    <w:rsid w:val="00EC29B8"/>
    <w:rsid w:val="00EC30B2"/>
    <w:rsid w:val="00EC3830"/>
    <w:rsid w:val="00EC52CF"/>
    <w:rsid w:val="00EC6293"/>
    <w:rsid w:val="00EC6F1A"/>
    <w:rsid w:val="00ED00BB"/>
    <w:rsid w:val="00ED04BE"/>
    <w:rsid w:val="00ED1C4B"/>
    <w:rsid w:val="00ED3305"/>
    <w:rsid w:val="00ED4B9F"/>
    <w:rsid w:val="00ED51C8"/>
    <w:rsid w:val="00ED52EF"/>
    <w:rsid w:val="00ED7108"/>
    <w:rsid w:val="00EE037D"/>
    <w:rsid w:val="00EE0503"/>
    <w:rsid w:val="00EE0F44"/>
    <w:rsid w:val="00EE21AB"/>
    <w:rsid w:val="00EE3F7B"/>
    <w:rsid w:val="00EE4831"/>
    <w:rsid w:val="00EE5198"/>
    <w:rsid w:val="00EE7B79"/>
    <w:rsid w:val="00EF0A1F"/>
    <w:rsid w:val="00EF0C19"/>
    <w:rsid w:val="00EF0F17"/>
    <w:rsid w:val="00EF21C3"/>
    <w:rsid w:val="00EF2620"/>
    <w:rsid w:val="00EF28B2"/>
    <w:rsid w:val="00EF2995"/>
    <w:rsid w:val="00EF5C1A"/>
    <w:rsid w:val="00EF632D"/>
    <w:rsid w:val="00EF686A"/>
    <w:rsid w:val="00EF68C6"/>
    <w:rsid w:val="00F001F4"/>
    <w:rsid w:val="00F0051E"/>
    <w:rsid w:val="00F007CC"/>
    <w:rsid w:val="00F00E36"/>
    <w:rsid w:val="00F01B24"/>
    <w:rsid w:val="00F02475"/>
    <w:rsid w:val="00F02600"/>
    <w:rsid w:val="00F03141"/>
    <w:rsid w:val="00F0327C"/>
    <w:rsid w:val="00F0336C"/>
    <w:rsid w:val="00F0343D"/>
    <w:rsid w:val="00F03F1C"/>
    <w:rsid w:val="00F043B5"/>
    <w:rsid w:val="00F04619"/>
    <w:rsid w:val="00F055DC"/>
    <w:rsid w:val="00F05EBD"/>
    <w:rsid w:val="00F06111"/>
    <w:rsid w:val="00F062D0"/>
    <w:rsid w:val="00F06658"/>
    <w:rsid w:val="00F067B5"/>
    <w:rsid w:val="00F06815"/>
    <w:rsid w:val="00F07304"/>
    <w:rsid w:val="00F074C1"/>
    <w:rsid w:val="00F07B14"/>
    <w:rsid w:val="00F10B3A"/>
    <w:rsid w:val="00F125EA"/>
    <w:rsid w:val="00F12825"/>
    <w:rsid w:val="00F133E9"/>
    <w:rsid w:val="00F1340D"/>
    <w:rsid w:val="00F14BCC"/>
    <w:rsid w:val="00F14FE2"/>
    <w:rsid w:val="00F151FD"/>
    <w:rsid w:val="00F16FC0"/>
    <w:rsid w:val="00F1750A"/>
    <w:rsid w:val="00F17DEC"/>
    <w:rsid w:val="00F2004F"/>
    <w:rsid w:val="00F219EF"/>
    <w:rsid w:val="00F22CC6"/>
    <w:rsid w:val="00F23D87"/>
    <w:rsid w:val="00F23DE1"/>
    <w:rsid w:val="00F25138"/>
    <w:rsid w:val="00F251F1"/>
    <w:rsid w:val="00F269BE"/>
    <w:rsid w:val="00F27717"/>
    <w:rsid w:val="00F32749"/>
    <w:rsid w:val="00F329E3"/>
    <w:rsid w:val="00F344A7"/>
    <w:rsid w:val="00F34AEB"/>
    <w:rsid w:val="00F36909"/>
    <w:rsid w:val="00F36B39"/>
    <w:rsid w:val="00F36C42"/>
    <w:rsid w:val="00F37091"/>
    <w:rsid w:val="00F37225"/>
    <w:rsid w:val="00F372AC"/>
    <w:rsid w:val="00F404B5"/>
    <w:rsid w:val="00F40A88"/>
    <w:rsid w:val="00F41B78"/>
    <w:rsid w:val="00F41E01"/>
    <w:rsid w:val="00F42AC0"/>
    <w:rsid w:val="00F43459"/>
    <w:rsid w:val="00F43CEF"/>
    <w:rsid w:val="00F454B6"/>
    <w:rsid w:val="00F463AC"/>
    <w:rsid w:val="00F475B5"/>
    <w:rsid w:val="00F47CEF"/>
    <w:rsid w:val="00F47DE2"/>
    <w:rsid w:val="00F5037C"/>
    <w:rsid w:val="00F504A8"/>
    <w:rsid w:val="00F51A28"/>
    <w:rsid w:val="00F52786"/>
    <w:rsid w:val="00F52CC4"/>
    <w:rsid w:val="00F5371C"/>
    <w:rsid w:val="00F53A14"/>
    <w:rsid w:val="00F53E5D"/>
    <w:rsid w:val="00F54FCA"/>
    <w:rsid w:val="00F55C66"/>
    <w:rsid w:val="00F56118"/>
    <w:rsid w:val="00F567B9"/>
    <w:rsid w:val="00F5696C"/>
    <w:rsid w:val="00F579FA"/>
    <w:rsid w:val="00F60EAC"/>
    <w:rsid w:val="00F610E3"/>
    <w:rsid w:val="00F6115E"/>
    <w:rsid w:val="00F62488"/>
    <w:rsid w:val="00F62654"/>
    <w:rsid w:val="00F62ACE"/>
    <w:rsid w:val="00F62C29"/>
    <w:rsid w:val="00F637D1"/>
    <w:rsid w:val="00F659DB"/>
    <w:rsid w:val="00F67464"/>
    <w:rsid w:val="00F67B62"/>
    <w:rsid w:val="00F67FAF"/>
    <w:rsid w:val="00F70033"/>
    <w:rsid w:val="00F706B3"/>
    <w:rsid w:val="00F70862"/>
    <w:rsid w:val="00F70D64"/>
    <w:rsid w:val="00F71A08"/>
    <w:rsid w:val="00F71DB3"/>
    <w:rsid w:val="00F72097"/>
    <w:rsid w:val="00F73563"/>
    <w:rsid w:val="00F74671"/>
    <w:rsid w:val="00F763E6"/>
    <w:rsid w:val="00F77051"/>
    <w:rsid w:val="00F771B7"/>
    <w:rsid w:val="00F77581"/>
    <w:rsid w:val="00F8149A"/>
    <w:rsid w:val="00F81DA2"/>
    <w:rsid w:val="00F8231E"/>
    <w:rsid w:val="00F825D2"/>
    <w:rsid w:val="00F84EBD"/>
    <w:rsid w:val="00F85A94"/>
    <w:rsid w:val="00F85F08"/>
    <w:rsid w:val="00F87D48"/>
    <w:rsid w:val="00F909B7"/>
    <w:rsid w:val="00F9128C"/>
    <w:rsid w:val="00F912A8"/>
    <w:rsid w:val="00F914AA"/>
    <w:rsid w:val="00F941AE"/>
    <w:rsid w:val="00F9420F"/>
    <w:rsid w:val="00F9455E"/>
    <w:rsid w:val="00F94D6B"/>
    <w:rsid w:val="00F9517B"/>
    <w:rsid w:val="00F95B62"/>
    <w:rsid w:val="00F95F52"/>
    <w:rsid w:val="00F97BD6"/>
    <w:rsid w:val="00FA0653"/>
    <w:rsid w:val="00FA276C"/>
    <w:rsid w:val="00FA373D"/>
    <w:rsid w:val="00FA492A"/>
    <w:rsid w:val="00FA5716"/>
    <w:rsid w:val="00FA5738"/>
    <w:rsid w:val="00FA5930"/>
    <w:rsid w:val="00FA61EE"/>
    <w:rsid w:val="00FA670A"/>
    <w:rsid w:val="00FA7A50"/>
    <w:rsid w:val="00FB0530"/>
    <w:rsid w:val="00FB0DCC"/>
    <w:rsid w:val="00FB1941"/>
    <w:rsid w:val="00FB1D8E"/>
    <w:rsid w:val="00FB2775"/>
    <w:rsid w:val="00FB2F1E"/>
    <w:rsid w:val="00FB34B3"/>
    <w:rsid w:val="00FB3A17"/>
    <w:rsid w:val="00FB3BE1"/>
    <w:rsid w:val="00FB3E41"/>
    <w:rsid w:val="00FB5DE3"/>
    <w:rsid w:val="00FB5EC5"/>
    <w:rsid w:val="00FB67C5"/>
    <w:rsid w:val="00FB6B85"/>
    <w:rsid w:val="00FB73BA"/>
    <w:rsid w:val="00FC06D1"/>
    <w:rsid w:val="00FC0A3F"/>
    <w:rsid w:val="00FC133D"/>
    <w:rsid w:val="00FC2588"/>
    <w:rsid w:val="00FC2950"/>
    <w:rsid w:val="00FC52B9"/>
    <w:rsid w:val="00FC5A08"/>
    <w:rsid w:val="00FC6146"/>
    <w:rsid w:val="00FC75CB"/>
    <w:rsid w:val="00FD2962"/>
    <w:rsid w:val="00FD3873"/>
    <w:rsid w:val="00FD463F"/>
    <w:rsid w:val="00FD624C"/>
    <w:rsid w:val="00FD6CD7"/>
    <w:rsid w:val="00FD71ED"/>
    <w:rsid w:val="00FE0D00"/>
    <w:rsid w:val="00FE270F"/>
    <w:rsid w:val="00FE28F0"/>
    <w:rsid w:val="00FE2D79"/>
    <w:rsid w:val="00FE54BB"/>
    <w:rsid w:val="00FE5A91"/>
    <w:rsid w:val="00FE5B2E"/>
    <w:rsid w:val="00FE5B7D"/>
    <w:rsid w:val="00FE5CF0"/>
    <w:rsid w:val="00FE5F8B"/>
    <w:rsid w:val="00FE656B"/>
    <w:rsid w:val="00FE68A7"/>
    <w:rsid w:val="00FE6FB8"/>
    <w:rsid w:val="00FE7A6E"/>
    <w:rsid w:val="00FF010B"/>
    <w:rsid w:val="00FF0882"/>
    <w:rsid w:val="00FF172E"/>
    <w:rsid w:val="00FF242F"/>
    <w:rsid w:val="00FF43C1"/>
    <w:rsid w:val="00FF43D3"/>
    <w:rsid w:val="00FF52B7"/>
    <w:rsid w:val="00FF5BD9"/>
    <w:rsid w:val="00FF7198"/>
    <w:rsid w:val="00FF77CF"/>
    <w:rsid w:val="00FF7A5D"/>
    <w:rsid w:val="0C22591A"/>
    <w:rsid w:val="59AC96BE"/>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71207"/>
  <w15:chartTrackingRefBased/>
  <w15:docId w15:val="{9D3FFB67-25B7-EB4D-A896-68C20AAB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86"/>
    <w:pPr>
      <w:spacing w:after="240" w:line="480" w:lineRule="auto"/>
      <w:jc w:val="both"/>
    </w:pPr>
    <w:rPr>
      <w:rFonts w:ascii="Times New Roman" w:hAnsi="Times New Roman" w:cs="Times New Roman"/>
      <w:bCs/>
      <w:sz w:val="24"/>
      <w:szCs w:val="24"/>
    </w:rPr>
  </w:style>
  <w:style w:type="paragraph" w:styleId="Heading1">
    <w:name w:val="heading 1"/>
    <w:basedOn w:val="Normal"/>
    <w:next w:val="Normal"/>
    <w:link w:val="Heading1Char"/>
    <w:uiPriority w:val="9"/>
    <w:qFormat/>
    <w:rsid w:val="00260D05"/>
    <w:pPr>
      <w:numPr>
        <w:numId w:val="9"/>
      </w:numPr>
      <w:spacing w:before="360" w:after="0"/>
      <w:ind w:left="357" w:hanging="357"/>
      <w:outlineLvl w:val="0"/>
    </w:pPr>
    <w:rPr>
      <w:b/>
    </w:rPr>
  </w:style>
  <w:style w:type="paragraph" w:styleId="Heading2">
    <w:name w:val="heading 2"/>
    <w:basedOn w:val="Normal"/>
    <w:next w:val="Normal"/>
    <w:link w:val="Heading2Char"/>
    <w:uiPriority w:val="9"/>
    <w:unhideWhenUsed/>
    <w:qFormat/>
    <w:rsid w:val="00BF5D7F"/>
    <w:pPr>
      <w:spacing w:before="240" w:line="240" w:lineRule="auto"/>
      <w:outlineLvl w:val="1"/>
    </w:pPr>
    <w:rPr>
      <w:i/>
      <w:iCs/>
      <w:lang w:val="en-US"/>
    </w:rPr>
  </w:style>
  <w:style w:type="paragraph" w:styleId="Heading3">
    <w:name w:val="heading 3"/>
    <w:basedOn w:val="Normal"/>
    <w:next w:val="Normal"/>
    <w:link w:val="Heading3Char"/>
    <w:uiPriority w:val="9"/>
    <w:unhideWhenUsed/>
    <w:qFormat/>
    <w:rsid w:val="00D317B3"/>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39EA"/>
    <w:pPr>
      <w:spacing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1739EA"/>
    <w:rPr>
      <w:rFonts w:ascii="Segoe UI" w:hAnsi="Segoe UI" w:cs="Segoe UI"/>
      <w:sz w:val="18"/>
      <w:szCs w:val="18"/>
      <w:lang w:val="en-US"/>
    </w:rPr>
  </w:style>
  <w:style w:type="character" w:styleId="CommentReference">
    <w:name w:val="annotation reference"/>
    <w:basedOn w:val="DefaultParagraphFont"/>
    <w:uiPriority w:val="99"/>
    <w:unhideWhenUsed/>
    <w:qFormat/>
    <w:rsid w:val="00FD3873"/>
    <w:rPr>
      <w:rFonts w:ascii="Tahoma" w:hAnsi="Tahoma" w:cs="Tahoma"/>
      <w:b w:val="0"/>
      <w:i w:val="0"/>
      <w:caps w:val="0"/>
      <w:strike w:val="0"/>
      <w:sz w:val="16"/>
      <w:szCs w:val="16"/>
      <w:u w:val="none"/>
    </w:rPr>
  </w:style>
  <w:style w:type="paragraph" w:styleId="CommentText">
    <w:name w:val="annotation text"/>
    <w:basedOn w:val="Normal"/>
    <w:link w:val="CommentTextChar"/>
    <w:uiPriority w:val="99"/>
    <w:unhideWhenUsed/>
    <w:qFormat/>
    <w:rsid w:val="00FD3873"/>
    <w:pPr>
      <w:spacing w:line="240" w:lineRule="auto"/>
    </w:pPr>
    <w:rPr>
      <w:rFonts w:ascii="Tahoma" w:eastAsiaTheme="minorEastAsia" w:hAnsi="Tahoma" w:cs="Tahoma"/>
      <w:sz w:val="16"/>
      <w:szCs w:val="20"/>
      <w:lang w:val="en-US" w:eastAsia="ko-KR"/>
    </w:rPr>
  </w:style>
  <w:style w:type="character" w:customStyle="1" w:styleId="CommentTextChar">
    <w:name w:val="Comment Text Char"/>
    <w:basedOn w:val="DefaultParagraphFont"/>
    <w:link w:val="CommentText"/>
    <w:uiPriority w:val="99"/>
    <w:qFormat/>
    <w:rsid w:val="00FD3873"/>
    <w:rPr>
      <w:rFonts w:ascii="Tahoma" w:eastAsiaTheme="minorEastAsia" w:hAnsi="Tahoma" w:cs="Tahoma"/>
      <w:sz w:val="16"/>
      <w:szCs w:val="20"/>
      <w:lang w:val="en-US" w:eastAsia="ko-KR"/>
    </w:rPr>
  </w:style>
  <w:style w:type="character" w:styleId="Hyperlink">
    <w:name w:val="Hyperlink"/>
    <w:basedOn w:val="DefaultParagraphFont"/>
    <w:uiPriority w:val="99"/>
    <w:unhideWhenUsed/>
    <w:rsid w:val="00F04619"/>
    <w:rPr>
      <w:color w:val="0563C1" w:themeColor="hyperlink"/>
      <w:u w:val="single"/>
    </w:rPr>
  </w:style>
  <w:style w:type="character" w:customStyle="1" w:styleId="UnresolvedMention1">
    <w:name w:val="Unresolved Mention1"/>
    <w:basedOn w:val="DefaultParagraphFont"/>
    <w:uiPriority w:val="99"/>
    <w:semiHidden/>
    <w:unhideWhenUsed/>
    <w:rsid w:val="00F04619"/>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875DB6"/>
    <w:rPr>
      <w:rFonts w:eastAsiaTheme="minorHAnsi"/>
      <w:b/>
      <w:bCs w:val="0"/>
      <w:lang w:eastAsia="en-US"/>
    </w:rPr>
  </w:style>
  <w:style w:type="character" w:customStyle="1" w:styleId="CommentSubjectChar">
    <w:name w:val="Comment Subject Char"/>
    <w:basedOn w:val="CommentTextChar"/>
    <w:link w:val="CommentSubject"/>
    <w:uiPriority w:val="99"/>
    <w:semiHidden/>
    <w:rsid w:val="00875DB6"/>
    <w:rPr>
      <w:rFonts w:ascii="Tahoma" w:eastAsiaTheme="minorHAnsi" w:hAnsi="Tahoma" w:cs="Tahoma"/>
      <w:b/>
      <w:bCs/>
      <w:sz w:val="16"/>
      <w:szCs w:val="20"/>
      <w:lang w:val="en-US" w:eastAsia="ko-KR"/>
    </w:rPr>
  </w:style>
  <w:style w:type="character" w:styleId="LineNumber">
    <w:name w:val="line number"/>
    <w:basedOn w:val="DefaultParagraphFont"/>
    <w:uiPriority w:val="99"/>
    <w:semiHidden/>
    <w:unhideWhenUsed/>
    <w:rsid w:val="009D265D"/>
    <w:rPr>
      <w:rFonts w:ascii="Times New Roman" w:hAnsi="Times New Roman"/>
      <w:sz w:val="24"/>
    </w:rPr>
  </w:style>
  <w:style w:type="character" w:styleId="FollowedHyperlink">
    <w:name w:val="FollowedHyperlink"/>
    <w:basedOn w:val="DefaultParagraphFont"/>
    <w:uiPriority w:val="99"/>
    <w:semiHidden/>
    <w:unhideWhenUsed/>
    <w:rsid w:val="00D44E94"/>
    <w:rPr>
      <w:color w:val="954F72" w:themeColor="followedHyperlink"/>
      <w:u w:val="single"/>
    </w:rPr>
  </w:style>
  <w:style w:type="paragraph" w:styleId="Header">
    <w:name w:val="header"/>
    <w:basedOn w:val="Normal"/>
    <w:link w:val="HeaderChar"/>
    <w:uiPriority w:val="99"/>
    <w:unhideWhenUsed/>
    <w:rsid w:val="00F67FAF"/>
    <w:pPr>
      <w:tabs>
        <w:tab w:val="center" w:pos="4680"/>
        <w:tab w:val="right" w:pos="9360"/>
      </w:tabs>
      <w:spacing w:line="240" w:lineRule="auto"/>
    </w:pPr>
  </w:style>
  <w:style w:type="character" w:customStyle="1" w:styleId="HeaderChar">
    <w:name w:val="Header Char"/>
    <w:basedOn w:val="DefaultParagraphFont"/>
    <w:link w:val="Header"/>
    <w:uiPriority w:val="99"/>
    <w:rsid w:val="00F67FAF"/>
  </w:style>
  <w:style w:type="paragraph" w:styleId="Footer">
    <w:name w:val="footer"/>
    <w:basedOn w:val="Normal"/>
    <w:link w:val="FooterChar"/>
    <w:uiPriority w:val="99"/>
    <w:unhideWhenUsed/>
    <w:rsid w:val="00F67FAF"/>
    <w:pPr>
      <w:tabs>
        <w:tab w:val="center" w:pos="4680"/>
        <w:tab w:val="right" w:pos="9360"/>
      </w:tabs>
      <w:spacing w:line="240" w:lineRule="auto"/>
    </w:pPr>
  </w:style>
  <w:style w:type="character" w:customStyle="1" w:styleId="FooterChar">
    <w:name w:val="Footer Char"/>
    <w:basedOn w:val="DefaultParagraphFont"/>
    <w:link w:val="Footer"/>
    <w:uiPriority w:val="99"/>
    <w:rsid w:val="00F67FAF"/>
  </w:style>
  <w:style w:type="paragraph" w:customStyle="1" w:styleId="EndNoteBibliographyTitle">
    <w:name w:val="EndNote Bibliography Title"/>
    <w:basedOn w:val="Normal"/>
    <w:link w:val="EndNoteBibliographyTitleChar"/>
    <w:rsid w:val="005F0D23"/>
    <w:pPr>
      <w:jc w:val="center"/>
    </w:pPr>
    <w:rPr>
      <w:lang w:val="en-US"/>
    </w:rPr>
  </w:style>
  <w:style w:type="character" w:customStyle="1" w:styleId="EndNoteBibliographyTitleChar">
    <w:name w:val="EndNote Bibliography Title Char"/>
    <w:basedOn w:val="DefaultParagraphFont"/>
    <w:link w:val="EndNoteBibliographyTitle"/>
    <w:rsid w:val="005F0D23"/>
    <w:rPr>
      <w:rFonts w:ascii="Times New Roman" w:hAnsi="Times New Roman" w:cs="Times New Roman"/>
      <w:bCs/>
      <w:sz w:val="24"/>
      <w:szCs w:val="24"/>
      <w:lang w:val="en-US"/>
    </w:rPr>
  </w:style>
  <w:style w:type="paragraph" w:customStyle="1" w:styleId="EndNoteBibliography">
    <w:name w:val="EndNote Bibliography"/>
    <w:basedOn w:val="Normal"/>
    <w:link w:val="EndNoteBibliographyChar"/>
    <w:rsid w:val="005F0D23"/>
    <w:rPr>
      <w:lang w:val="en-US"/>
    </w:rPr>
  </w:style>
  <w:style w:type="character" w:customStyle="1" w:styleId="EndNoteBibliographyChar">
    <w:name w:val="EndNote Bibliography Char"/>
    <w:basedOn w:val="DefaultParagraphFont"/>
    <w:link w:val="EndNoteBibliography"/>
    <w:rsid w:val="005F0D23"/>
    <w:rPr>
      <w:rFonts w:ascii="Times New Roman" w:hAnsi="Times New Roman" w:cs="Times New Roman"/>
      <w:bCs/>
      <w:sz w:val="24"/>
      <w:szCs w:val="24"/>
      <w:lang w:val="en-US"/>
    </w:rPr>
  </w:style>
  <w:style w:type="paragraph" w:styleId="Revision">
    <w:name w:val="Revision"/>
    <w:hidden/>
    <w:uiPriority w:val="99"/>
    <w:semiHidden/>
    <w:rsid w:val="00232BEE"/>
    <w:pPr>
      <w:spacing w:after="0" w:line="240" w:lineRule="auto"/>
    </w:pPr>
  </w:style>
  <w:style w:type="paragraph" w:styleId="NormalWeb">
    <w:name w:val="Normal (Web)"/>
    <w:basedOn w:val="Normal"/>
    <w:uiPriority w:val="99"/>
    <w:rsid w:val="009D265D"/>
    <w:pPr>
      <w:widowControl w:val="0"/>
      <w:spacing w:before="100" w:beforeAutospacing="1" w:after="100" w:afterAutospacing="1" w:line="240" w:lineRule="auto"/>
    </w:pPr>
    <w:rPr>
      <w:rFonts w:ascii="Calibri" w:eastAsia="SimSun" w:hAnsi="Calibri"/>
      <w:lang w:val="en-US" w:eastAsia="zh-CN"/>
    </w:rPr>
  </w:style>
  <w:style w:type="character" w:customStyle="1" w:styleId="UnresolvedMention2">
    <w:name w:val="Unresolved Mention2"/>
    <w:basedOn w:val="DefaultParagraphFont"/>
    <w:uiPriority w:val="99"/>
    <w:rsid w:val="003D590A"/>
    <w:rPr>
      <w:color w:val="605E5C"/>
      <w:shd w:val="clear" w:color="auto" w:fill="E1DFDD"/>
    </w:rPr>
  </w:style>
  <w:style w:type="character" w:styleId="Emphasis">
    <w:name w:val="Emphasis"/>
    <w:basedOn w:val="DefaultParagraphFont"/>
    <w:uiPriority w:val="20"/>
    <w:qFormat/>
    <w:rsid w:val="00E4337D"/>
    <w:rPr>
      <w:i/>
      <w:iCs/>
    </w:rPr>
  </w:style>
  <w:style w:type="character" w:customStyle="1" w:styleId="UnresolvedMention3">
    <w:name w:val="Unresolved Mention3"/>
    <w:basedOn w:val="DefaultParagraphFont"/>
    <w:uiPriority w:val="99"/>
    <w:semiHidden/>
    <w:unhideWhenUsed/>
    <w:rsid w:val="00C779E5"/>
    <w:rPr>
      <w:color w:val="605E5C"/>
      <w:shd w:val="clear" w:color="auto" w:fill="E1DFDD"/>
    </w:rPr>
  </w:style>
  <w:style w:type="character" w:customStyle="1" w:styleId="UnresolvedMention4">
    <w:name w:val="Unresolved Mention4"/>
    <w:basedOn w:val="DefaultParagraphFont"/>
    <w:uiPriority w:val="99"/>
    <w:semiHidden/>
    <w:unhideWhenUsed/>
    <w:rsid w:val="00865798"/>
    <w:rPr>
      <w:color w:val="605E5C"/>
      <w:shd w:val="clear" w:color="auto" w:fill="E1DFDD"/>
    </w:rPr>
  </w:style>
  <w:style w:type="character" w:customStyle="1" w:styleId="UnresolvedMention5">
    <w:name w:val="Unresolved Mention5"/>
    <w:basedOn w:val="DefaultParagraphFont"/>
    <w:uiPriority w:val="99"/>
    <w:semiHidden/>
    <w:unhideWhenUsed/>
    <w:rsid w:val="0045460B"/>
    <w:rPr>
      <w:color w:val="605E5C"/>
      <w:shd w:val="clear" w:color="auto" w:fill="E1DFDD"/>
    </w:rPr>
  </w:style>
  <w:style w:type="character" w:customStyle="1" w:styleId="UnresolvedMention6">
    <w:name w:val="Unresolved Mention6"/>
    <w:basedOn w:val="DefaultParagraphFont"/>
    <w:uiPriority w:val="99"/>
    <w:semiHidden/>
    <w:unhideWhenUsed/>
    <w:rsid w:val="0025067B"/>
    <w:rPr>
      <w:color w:val="605E5C"/>
      <w:shd w:val="clear" w:color="auto" w:fill="E1DFDD"/>
    </w:rPr>
  </w:style>
  <w:style w:type="character" w:customStyle="1" w:styleId="UnresolvedMention7">
    <w:name w:val="Unresolved Mention7"/>
    <w:basedOn w:val="DefaultParagraphFont"/>
    <w:uiPriority w:val="99"/>
    <w:semiHidden/>
    <w:unhideWhenUsed/>
    <w:rsid w:val="003E5727"/>
    <w:rPr>
      <w:color w:val="605E5C"/>
      <w:shd w:val="clear" w:color="auto" w:fill="E1DFDD"/>
    </w:rPr>
  </w:style>
  <w:style w:type="character" w:styleId="UnresolvedMention">
    <w:name w:val="Unresolved Mention"/>
    <w:basedOn w:val="DefaultParagraphFont"/>
    <w:uiPriority w:val="99"/>
    <w:semiHidden/>
    <w:unhideWhenUsed/>
    <w:rsid w:val="00AC0405"/>
    <w:rPr>
      <w:color w:val="605E5C"/>
      <w:shd w:val="clear" w:color="auto" w:fill="E1DFDD"/>
    </w:rPr>
  </w:style>
  <w:style w:type="character" w:styleId="Strong">
    <w:name w:val="Strong"/>
    <w:basedOn w:val="DefaultParagraphFont"/>
    <w:uiPriority w:val="22"/>
    <w:qFormat/>
    <w:rsid w:val="005D396F"/>
    <w:rPr>
      <w:b/>
      <w:bCs/>
    </w:rPr>
  </w:style>
  <w:style w:type="paragraph" w:styleId="Title">
    <w:name w:val="Title"/>
    <w:basedOn w:val="Normal"/>
    <w:next w:val="Normal"/>
    <w:link w:val="TitleChar"/>
    <w:uiPriority w:val="10"/>
    <w:qFormat/>
    <w:rsid w:val="00E02D09"/>
    <w:rPr>
      <w:b/>
    </w:rPr>
  </w:style>
  <w:style w:type="character" w:customStyle="1" w:styleId="TitleChar">
    <w:name w:val="Title Char"/>
    <w:basedOn w:val="DefaultParagraphFont"/>
    <w:link w:val="Title"/>
    <w:uiPriority w:val="10"/>
    <w:rsid w:val="00E02D09"/>
    <w:rPr>
      <w:rFonts w:ascii="Times New Roman" w:hAnsi="Times New Roman" w:cs="Times New Roman"/>
      <w:b/>
      <w:sz w:val="24"/>
      <w:szCs w:val="24"/>
    </w:rPr>
  </w:style>
  <w:style w:type="character" w:customStyle="1" w:styleId="Heading1Char">
    <w:name w:val="Heading 1 Char"/>
    <w:basedOn w:val="DefaultParagraphFont"/>
    <w:link w:val="Heading1"/>
    <w:uiPriority w:val="9"/>
    <w:rsid w:val="00260D05"/>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F5D7F"/>
    <w:rPr>
      <w:rFonts w:ascii="Times New Roman" w:hAnsi="Times New Roman" w:cs="Times New Roman"/>
      <w:bCs/>
      <w:i/>
      <w:iCs/>
      <w:sz w:val="24"/>
      <w:szCs w:val="24"/>
      <w:lang w:val="en-US"/>
    </w:rPr>
  </w:style>
  <w:style w:type="character" w:styleId="PlaceholderText">
    <w:name w:val="Placeholder Text"/>
    <w:basedOn w:val="DefaultParagraphFont"/>
    <w:uiPriority w:val="99"/>
    <w:semiHidden/>
    <w:rsid w:val="00B70C3D"/>
    <w:rPr>
      <w:color w:val="80808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3654C"/>
    <w:pPr>
      <w:ind w:left="720"/>
      <w:contextualSpacing/>
    </w:pPr>
  </w:style>
  <w:style w:type="character" w:customStyle="1" w:styleId="Heading3Char">
    <w:name w:val="Heading 3 Char"/>
    <w:basedOn w:val="DefaultParagraphFont"/>
    <w:link w:val="Heading3"/>
    <w:uiPriority w:val="9"/>
    <w:rsid w:val="00D317B3"/>
    <w:rPr>
      <w:rFonts w:asciiTheme="majorHAnsi" w:eastAsiaTheme="majorEastAsia" w:hAnsiTheme="majorHAnsi" w:cstheme="majorBidi"/>
      <w:bCs/>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922">
      <w:bodyDiv w:val="1"/>
      <w:marLeft w:val="0"/>
      <w:marRight w:val="0"/>
      <w:marTop w:val="0"/>
      <w:marBottom w:val="0"/>
      <w:divBdr>
        <w:top w:val="none" w:sz="0" w:space="0" w:color="auto"/>
        <w:left w:val="none" w:sz="0" w:space="0" w:color="auto"/>
        <w:bottom w:val="none" w:sz="0" w:space="0" w:color="auto"/>
        <w:right w:val="none" w:sz="0" w:space="0" w:color="auto"/>
      </w:divBdr>
      <w:divsChild>
        <w:div w:id="248275678">
          <w:marLeft w:val="640"/>
          <w:marRight w:val="0"/>
          <w:marTop w:val="0"/>
          <w:marBottom w:val="0"/>
          <w:divBdr>
            <w:top w:val="none" w:sz="0" w:space="0" w:color="auto"/>
            <w:left w:val="none" w:sz="0" w:space="0" w:color="auto"/>
            <w:bottom w:val="none" w:sz="0" w:space="0" w:color="auto"/>
            <w:right w:val="none" w:sz="0" w:space="0" w:color="auto"/>
          </w:divBdr>
        </w:div>
        <w:div w:id="386804841">
          <w:marLeft w:val="640"/>
          <w:marRight w:val="0"/>
          <w:marTop w:val="0"/>
          <w:marBottom w:val="0"/>
          <w:divBdr>
            <w:top w:val="none" w:sz="0" w:space="0" w:color="auto"/>
            <w:left w:val="none" w:sz="0" w:space="0" w:color="auto"/>
            <w:bottom w:val="none" w:sz="0" w:space="0" w:color="auto"/>
            <w:right w:val="none" w:sz="0" w:space="0" w:color="auto"/>
          </w:divBdr>
        </w:div>
        <w:div w:id="1357776058">
          <w:marLeft w:val="640"/>
          <w:marRight w:val="0"/>
          <w:marTop w:val="0"/>
          <w:marBottom w:val="0"/>
          <w:divBdr>
            <w:top w:val="none" w:sz="0" w:space="0" w:color="auto"/>
            <w:left w:val="none" w:sz="0" w:space="0" w:color="auto"/>
            <w:bottom w:val="none" w:sz="0" w:space="0" w:color="auto"/>
            <w:right w:val="none" w:sz="0" w:space="0" w:color="auto"/>
          </w:divBdr>
        </w:div>
        <w:div w:id="1737363164">
          <w:marLeft w:val="640"/>
          <w:marRight w:val="0"/>
          <w:marTop w:val="0"/>
          <w:marBottom w:val="0"/>
          <w:divBdr>
            <w:top w:val="none" w:sz="0" w:space="0" w:color="auto"/>
            <w:left w:val="none" w:sz="0" w:space="0" w:color="auto"/>
            <w:bottom w:val="none" w:sz="0" w:space="0" w:color="auto"/>
            <w:right w:val="none" w:sz="0" w:space="0" w:color="auto"/>
          </w:divBdr>
        </w:div>
        <w:div w:id="689919665">
          <w:marLeft w:val="640"/>
          <w:marRight w:val="0"/>
          <w:marTop w:val="0"/>
          <w:marBottom w:val="0"/>
          <w:divBdr>
            <w:top w:val="none" w:sz="0" w:space="0" w:color="auto"/>
            <w:left w:val="none" w:sz="0" w:space="0" w:color="auto"/>
            <w:bottom w:val="none" w:sz="0" w:space="0" w:color="auto"/>
            <w:right w:val="none" w:sz="0" w:space="0" w:color="auto"/>
          </w:divBdr>
        </w:div>
        <w:div w:id="1955793067">
          <w:marLeft w:val="640"/>
          <w:marRight w:val="0"/>
          <w:marTop w:val="0"/>
          <w:marBottom w:val="0"/>
          <w:divBdr>
            <w:top w:val="none" w:sz="0" w:space="0" w:color="auto"/>
            <w:left w:val="none" w:sz="0" w:space="0" w:color="auto"/>
            <w:bottom w:val="none" w:sz="0" w:space="0" w:color="auto"/>
            <w:right w:val="none" w:sz="0" w:space="0" w:color="auto"/>
          </w:divBdr>
        </w:div>
        <w:div w:id="462160154">
          <w:marLeft w:val="640"/>
          <w:marRight w:val="0"/>
          <w:marTop w:val="0"/>
          <w:marBottom w:val="0"/>
          <w:divBdr>
            <w:top w:val="none" w:sz="0" w:space="0" w:color="auto"/>
            <w:left w:val="none" w:sz="0" w:space="0" w:color="auto"/>
            <w:bottom w:val="none" w:sz="0" w:space="0" w:color="auto"/>
            <w:right w:val="none" w:sz="0" w:space="0" w:color="auto"/>
          </w:divBdr>
        </w:div>
        <w:div w:id="1238704895">
          <w:marLeft w:val="640"/>
          <w:marRight w:val="0"/>
          <w:marTop w:val="0"/>
          <w:marBottom w:val="0"/>
          <w:divBdr>
            <w:top w:val="none" w:sz="0" w:space="0" w:color="auto"/>
            <w:left w:val="none" w:sz="0" w:space="0" w:color="auto"/>
            <w:bottom w:val="none" w:sz="0" w:space="0" w:color="auto"/>
            <w:right w:val="none" w:sz="0" w:space="0" w:color="auto"/>
          </w:divBdr>
        </w:div>
        <w:div w:id="709114499">
          <w:marLeft w:val="640"/>
          <w:marRight w:val="0"/>
          <w:marTop w:val="0"/>
          <w:marBottom w:val="0"/>
          <w:divBdr>
            <w:top w:val="none" w:sz="0" w:space="0" w:color="auto"/>
            <w:left w:val="none" w:sz="0" w:space="0" w:color="auto"/>
            <w:bottom w:val="none" w:sz="0" w:space="0" w:color="auto"/>
            <w:right w:val="none" w:sz="0" w:space="0" w:color="auto"/>
          </w:divBdr>
        </w:div>
        <w:div w:id="1471481287">
          <w:marLeft w:val="640"/>
          <w:marRight w:val="0"/>
          <w:marTop w:val="0"/>
          <w:marBottom w:val="0"/>
          <w:divBdr>
            <w:top w:val="none" w:sz="0" w:space="0" w:color="auto"/>
            <w:left w:val="none" w:sz="0" w:space="0" w:color="auto"/>
            <w:bottom w:val="none" w:sz="0" w:space="0" w:color="auto"/>
            <w:right w:val="none" w:sz="0" w:space="0" w:color="auto"/>
          </w:divBdr>
        </w:div>
        <w:div w:id="752776851">
          <w:marLeft w:val="640"/>
          <w:marRight w:val="0"/>
          <w:marTop w:val="0"/>
          <w:marBottom w:val="0"/>
          <w:divBdr>
            <w:top w:val="none" w:sz="0" w:space="0" w:color="auto"/>
            <w:left w:val="none" w:sz="0" w:space="0" w:color="auto"/>
            <w:bottom w:val="none" w:sz="0" w:space="0" w:color="auto"/>
            <w:right w:val="none" w:sz="0" w:space="0" w:color="auto"/>
          </w:divBdr>
        </w:div>
        <w:div w:id="253251893">
          <w:marLeft w:val="640"/>
          <w:marRight w:val="0"/>
          <w:marTop w:val="0"/>
          <w:marBottom w:val="0"/>
          <w:divBdr>
            <w:top w:val="none" w:sz="0" w:space="0" w:color="auto"/>
            <w:left w:val="none" w:sz="0" w:space="0" w:color="auto"/>
            <w:bottom w:val="none" w:sz="0" w:space="0" w:color="auto"/>
            <w:right w:val="none" w:sz="0" w:space="0" w:color="auto"/>
          </w:divBdr>
        </w:div>
        <w:div w:id="79910562">
          <w:marLeft w:val="640"/>
          <w:marRight w:val="0"/>
          <w:marTop w:val="0"/>
          <w:marBottom w:val="0"/>
          <w:divBdr>
            <w:top w:val="none" w:sz="0" w:space="0" w:color="auto"/>
            <w:left w:val="none" w:sz="0" w:space="0" w:color="auto"/>
            <w:bottom w:val="none" w:sz="0" w:space="0" w:color="auto"/>
            <w:right w:val="none" w:sz="0" w:space="0" w:color="auto"/>
          </w:divBdr>
        </w:div>
        <w:div w:id="361708079">
          <w:marLeft w:val="640"/>
          <w:marRight w:val="0"/>
          <w:marTop w:val="0"/>
          <w:marBottom w:val="0"/>
          <w:divBdr>
            <w:top w:val="none" w:sz="0" w:space="0" w:color="auto"/>
            <w:left w:val="none" w:sz="0" w:space="0" w:color="auto"/>
            <w:bottom w:val="none" w:sz="0" w:space="0" w:color="auto"/>
            <w:right w:val="none" w:sz="0" w:space="0" w:color="auto"/>
          </w:divBdr>
        </w:div>
        <w:div w:id="1067269569">
          <w:marLeft w:val="640"/>
          <w:marRight w:val="0"/>
          <w:marTop w:val="0"/>
          <w:marBottom w:val="0"/>
          <w:divBdr>
            <w:top w:val="none" w:sz="0" w:space="0" w:color="auto"/>
            <w:left w:val="none" w:sz="0" w:space="0" w:color="auto"/>
            <w:bottom w:val="none" w:sz="0" w:space="0" w:color="auto"/>
            <w:right w:val="none" w:sz="0" w:space="0" w:color="auto"/>
          </w:divBdr>
        </w:div>
        <w:div w:id="779296043">
          <w:marLeft w:val="640"/>
          <w:marRight w:val="0"/>
          <w:marTop w:val="0"/>
          <w:marBottom w:val="0"/>
          <w:divBdr>
            <w:top w:val="none" w:sz="0" w:space="0" w:color="auto"/>
            <w:left w:val="none" w:sz="0" w:space="0" w:color="auto"/>
            <w:bottom w:val="none" w:sz="0" w:space="0" w:color="auto"/>
            <w:right w:val="none" w:sz="0" w:space="0" w:color="auto"/>
          </w:divBdr>
        </w:div>
        <w:div w:id="340856664">
          <w:marLeft w:val="640"/>
          <w:marRight w:val="0"/>
          <w:marTop w:val="0"/>
          <w:marBottom w:val="0"/>
          <w:divBdr>
            <w:top w:val="none" w:sz="0" w:space="0" w:color="auto"/>
            <w:left w:val="none" w:sz="0" w:space="0" w:color="auto"/>
            <w:bottom w:val="none" w:sz="0" w:space="0" w:color="auto"/>
            <w:right w:val="none" w:sz="0" w:space="0" w:color="auto"/>
          </w:divBdr>
        </w:div>
        <w:div w:id="1091512646">
          <w:marLeft w:val="640"/>
          <w:marRight w:val="0"/>
          <w:marTop w:val="0"/>
          <w:marBottom w:val="0"/>
          <w:divBdr>
            <w:top w:val="none" w:sz="0" w:space="0" w:color="auto"/>
            <w:left w:val="none" w:sz="0" w:space="0" w:color="auto"/>
            <w:bottom w:val="none" w:sz="0" w:space="0" w:color="auto"/>
            <w:right w:val="none" w:sz="0" w:space="0" w:color="auto"/>
          </w:divBdr>
        </w:div>
        <w:div w:id="1734617025">
          <w:marLeft w:val="640"/>
          <w:marRight w:val="0"/>
          <w:marTop w:val="0"/>
          <w:marBottom w:val="0"/>
          <w:divBdr>
            <w:top w:val="none" w:sz="0" w:space="0" w:color="auto"/>
            <w:left w:val="none" w:sz="0" w:space="0" w:color="auto"/>
            <w:bottom w:val="none" w:sz="0" w:space="0" w:color="auto"/>
            <w:right w:val="none" w:sz="0" w:space="0" w:color="auto"/>
          </w:divBdr>
        </w:div>
        <w:div w:id="880094074">
          <w:marLeft w:val="640"/>
          <w:marRight w:val="0"/>
          <w:marTop w:val="0"/>
          <w:marBottom w:val="0"/>
          <w:divBdr>
            <w:top w:val="none" w:sz="0" w:space="0" w:color="auto"/>
            <w:left w:val="none" w:sz="0" w:space="0" w:color="auto"/>
            <w:bottom w:val="none" w:sz="0" w:space="0" w:color="auto"/>
            <w:right w:val="none" w:sz="0" w:space="0" w:color="auto"/>
          </w:divBdr>
        </w:div>
        <w:div w:id="176504394">
          <w:marLeft w:val="640"/>
          <w:marRight w:val="0"/>
          <w:marTop w:val="0"/>
          <w:marBottom w:val="0"/>
          <w:divBdr>
            <w:top w:val="none" w:sz="0" w:space="0" w:color="auto"/>
            <w:left w:val="none" w:sz="0" w:space="0" w:color="auto"/>
            <w:bottom w:val="none" w:sz="0" w:space="0" w:color="auto"/>
            <w:right w:val="none" w:sz="0" w:space="0" w:color="auto"/>
          </w:divBdr>
        </w:div>
        <w:div w:id="1234587193">
          <w:marLeft w:val="640"/>
          <w:marRight w:val="0"/>
          <w:marTop w:val="0"/>
          <w:marBottom w:val="0"/>
          <w:divBdr>
            <w:top w:val="none" w:sz="0" w:space="0" w:color="auto"/>
            <w:left w:val="none" w:sz="0" w:space="0" w:color="auto"/>
            <w:bottom w:val="none" w:sz="0" w:space="0" w:color="auto"/>
            <w:right w:val="none" w:sz="0" w:space="0" w:color="auto"/>
          </w:divBdr>
        </w:div>
        <w:div w:id="179710560">
          <w:marLeft w:val="640"/>
          <w:marRight w:val="0"/>
          <w:marTop w:val="0"/>
          <w:marBottom w:val="0"/>
          <w:divBdr>
            <w:top w:val="none" w:sz="0" w:space="0" w:color="auto"/>
            <w:left w:val="none" w:sz="0" w:space="0" w:color="auto"/>
            <w:bottom w:val="none" w:sz="0" w:space="0" w:color="auto"/>
            <w:right w:val="none" w:sz="0" w:space="0" w:color="auto"/>
          </w:divBdr>
        </w:div>
        <w:div w:id="663122816">
          <w:marLeft w:val="640"/>
          <w:marRight w:val="0"/>
          <w:marTop w:val="0"/>
          <w:marBottom w:val="0"/>
          <w:divBdr>
            <w:top w:val="none" w:sz="0" w:space="0" w:color="auto"/>
            <w:left w:val="none" w:sz="0" w:space="0" w:color="auto"/>
            <w:bottom w:val="none" w:sz="0" w:space="0" w:color="auto"/>
            <w:right w:val="none" w:sz="0" w:space="0" w:color="auto"/>
          </w:divBdr>
        </w:div>
        <w:div w:id="384641092">
          <w:marLeft w:val="640"/>
          <w:marRight w:val="0"/>
          <w:marTop w:val="0"/>
          <w:marBottom w:val="0"/>
          <w:divBdr>
            <w:top w:val="none" w:sz="0" w:space="0" w:color="auto"/>
            <w:left w:val="none" w:sz="0" w:space="0" w:color="auto"/>
            <w:bottom w:val="none" w:sz="0" w:space="0" w:color="auto"/>
            <w:right w:val="none" w:sz="0" w:space="0" w:color="auto"/>
          </w:divBdr>
        </w:div>
        <w:div w:id="1027953259">
          <w:marLeft w:val="640"/>
          <w:marRight w:val="0"/>
          <w:marTop w:val="0"/>
          <w:marBottom w:val="0"/>
          <w:divBdr>
            <w:top w:val="none" w:sz="0" w:space="0" w:color="auto"/>
            <w:left w:val="none" w:sz="0" w:space="0" w:color="auto"/>
            <w:bottom w:val="none" w:sz="0" w:space="0" w:color="auto"/>
            <w:right w:val="none" w:sz="0" w:space="0" w:color="auto"/>
          </w:divBdr>
        </w:div>
        <w:div w:id="69233630">
          <w:marLeft w:val="640"/>
          <w:marRight w:val="0"/>
          <w:marTop w:val="0"/>
          <w:marBottom w:val="0"/>
          <w:divBdr>
            <w:top w:val="none" w:sz="0" w:space="0" w:color="auto"/>
            <w:left w:val="none" w:sz="0" w:space="0" w:color="auto"/>
            <w:bottom w:val="none" w:sz="0" w:space="0" w:color="auto"/>
            <w:right w:val="none" w:sz="0" w:space="0" w:color="auto"/>
          </w:divBdr>
        </w:div>
        <w:div w:id="1474711327">
          <w:marLeft w:val="640"/>
          <w:marRight w:val="0"/>
          <w:marTop w:val="0"/>
          <w:marBottom w:val="0"/>
          <w:divBdr>
            <w:top w:val="none" w:sz="0" w:space="0" w:color="auto"/>
            <w:left w:val="none" w:sz="0" w:space="0" w:color="auto"/>
            <w:bottom w:val="none" w:sz="0" w:space="0" w:color="auto"/>
            <w:right w:val="none" w:sz="0" w:space="0" w:color="auto"/>
          </w:divBdr>
        </w:div>
        <w:div w:id="1828276334">
          <w:marLeft w:val="640"/>
          <w:marRight w:val="0"/>
          <w:marTop w:val="0"/>
          <w:marBottom w:val="0"/>
          <w:divBdr>
            <w:top w:val="none" w:sz="0" w:space="0" w:color="auto"/>
            <w:left w:val="none" w:sz="0" w:space="0" w:color="auto"/>
            <w:bottom w:val="none" w:sz="0" w:space="0" w:color="auto"/>
            <w:right w:val="none" w:sz="0" w:space="0" w:color="auto"/>
          </w:divBdr>
        </w:div>
        <w:div w:id="1087456189">
          <w:marLeft w:val="640"/>
          <w:marRight w:val="0"/>
          <w:marTop w:val="0"/>
          <w:marBottom w:val="0"/>
          <w:divBdr>
            <w:top w:val="none" w:sz="0" w:space="0" w:color="auto"/>
            <w:left w:val="none" w:sz="0" w:space="0" w:color="auto"/>
            <w:bottom w:val="none" w:sz="0" w:space="0" w:color="auto"/>
            <w:right w:val="none" w:sz="0" w:space="0" w:color="auto"/>
          </w:divBdr>
        </w:div>
        <w:div w:id="1428772253">
          <w:marLeft w:val="640"/>
          <w:marRight w:val="0"/>
          <w:marTop w:val="0"/>
          <w:marBottom w:val="0"/>
          <w:divBdr>
            <w:top w:val="none" w:sz="0" w:space="0" w:color="auto"/>
            <w:left w:val="none" w:sz="0" w:space="0" w:color="auto"/>
            <w:bottom w:val="none" w:sz="0" w:space="0" w:color="auto"/>
            <w:right w:val="none" w:sz="0" w:space="0" w:color="auto"/>
          </w:divBdr>
        </w:div>
        <w:div w:id="101342272">
          <w:marLeft w:val="640"/>
          <w:marRight w:val="0"/>
          <w:marTop w:val="0"/>
          <w:marBottom w:val="0"/>
          <w:divBdr>
            <w:top w:val="none" w:sz="0" w:space="0" w:color="auto"/>
            <w:left w:val="none" w:sz="0" w:space="0" w:color="auto"/>
            <w:bottom w:val="none" w:sz="0" w:space="0" w:color="auto"/>
            <w:right w:val="none" w:sz="0" w:space="0" w:color="auto"/>
          </w:divBdr>
        </w:div>
        <w:div w:id="913785755">
          <w:marLeft w:val="640"/>
          <w:marRight w:val="0"/>
          <w:marTop w:val="0"/>
          <w:marBottom w:val="0"/>
          <w:divBdr>
            <w:top w:val="none" w:sz="0" w:space="0" w:color="auto"/>
            <w:left w:val="none" w:sz="0" w:space="0" w:color="auto"/>
            <w:bottom w:val="none" w:sz="0" w:space="0" w:color="auto"/>
            <w:right w:val="none" w:sz="0" w:space="0" w:color="auto"/>
          </w:divBdr>
        </w:div>
        <w:div w:id="555508833">
          <w:marLeft w:val="640"/>
          <w:marRight w:val="0"/>
          <w:marTop w:val="0"/>
          <w:marBottom w:val="0"/>
          <w:divBdr>
            <w:top w:val="none" w:sz="0" w:space="0" w:color="auto"/>
            <w:left w:val="none" w:sz="0" w:space="0" w:color="auto"/>
            <w:bottom w:val="none" w:sz="0" w:space="0" w:color="auto"/>
            <w:right w:val="none" w:sz="0" w:space="0" w:color="auto"/>
          </w:divBdr>
        </w:div>
        <w:div w:id="226259824">
          <w:marLeft w:val="640"/>
          <w:marRight w:val="0"/>
          <w:marTop w:val="0"/>
          <w:marBottom w:val="0"/>
          <w:divBdr>
            <w:top w:val="none" w:sz="0" w:space="0" w:color="auto"/>
            <w:left w:val="none" w:sz="0" w:space="0" w:color="auto"/>
            <w:bottom w:val="none" w:sz="0" w:space="0" w:color="auto"/>
            <w:right w:val="none" w:sz="0" w:space="0" w:color="auto"/>
          </w:divBdr>
        </w:div>
        <w:div w:id="1294288152">
          <w:marLeft w:val="640"/>
          <w:marRight w:val="0"/>
          <w:marTop w:val="0"/>
          <w:marBottom w:val="0"/>
          <w:divBdr>
            <w:top w:val="none" w:sz="0" w:space="0" w:color="auto"/>
            <w:left w:val="none" w:sz="0" w:space="0" w:color="auto"/>
            <w:bottom w:val="none" w:sz="0" w:space="0" w:color="auto"/>
            <w:right w:val="none" w:sz="0" w:space="0" w:color="auto"/>
          </w:divBdr>
        </w:div>
        <w:div w:id="1221094325">
          <w:marLeft w:val="640"/>
          <w:marRight w:val="0"/>
          <w:marTop w:val="0"/>
          <w:marBottom w:val="0"/>
          <w:divBdr>
            <w:top w:val="none" w:sz="0" w:space="0" w:color="auto"/>
            <w:left w:val="none" w:sz="0" w:space="0" w:color="auto"/>
            <w:bottom w:val="none" w:sz="0" w:space="0" w:color="auto"/>
            <w:right w:val="none" w:sz="0" w:space="0" w:color="auto"/>
          </w:divBdr>
        </w:div>
        <w:div w:id="903376175">
          <w:marLeft w:val="640"/>
          <w:marRight w:val="0"/>
          <w:marTop w:val="0"/>
          <w:marBottom w:val="0"/>
          <w:divBdr>
            <w:top w:val="none" w:sz="0" w:space="0" w:color="auto"/>
            <w:left w:val="none" w:sz="0" w:space="0" w:color="auto"/>
            <w:bottom w:val="none" w:sz="0" w:space="0" w:color="auto"/>
            <w:right w:val="none" w:sz="0" w:space="0" w:color="auto"/>
          </w:divBdr>
        </w:div>
        <w:div w:id="1551040900">
          <w:marLeft w:val="640"/>
          <w:marRight w:val="0"/>
          <w:marTop w:val="0"/>
          <w:marBottom w:val="0"/>
          <w:divBdr>
            <w:top w:val="none" w:sz="0" w:space="0" w:color="auto"/>
            <w:left w:val="none" w:sz="0" w:space="0" w:color="auto"/>
            <w:bottom w:val="none" w:sz="0" w:space="0" w:color="auto"/>
            <w:right w:val="none" w:sz="0" w:space="0" w:color="auto"/>
          </w:divBdr>
        </w:div>
        <w:div w:id="990910621">
          <w:marLeft w:val="640"/>
          <w:marRight w:val="0"/>
          <w:marTop w:val="0"/>
          <w:marBottom w:val="0"/>
          <w:divBdr>
            <w:top w:val="none" w:sz="0" w:space="0" w:color="auto"/>
            <w:left w:val="none" w:sz="0" w:space="0" w:color="auto"/>
            <w:bottom w:val="none" w:sz="0" w:space="0" w:color="auto"/>
            <w:right w:val="none" w:sz="0" w:space="0" w:color="auto"/>
          </w:divBdr>
        </w:div>
        <w:div w:id="1375274531">
          <w:marLeft w:val="640"/>
          <w:marRight w:val="0"/>
          <w:marTop w:val="0"/>
          <w:marBottom w:val="0"/>
          <w:divBdr>
            <w:top w:val="none" w:sz="0" w:space="0" w:color="auto"/>
            <w:left w:val="none" w:sz="0" w:space="0" w:color="auto"/>
            <w:bottom w:val="none" w:sz="0" w:space="0" w:color="auto"/>
            <w:right w:val="none" w:sz="0" w:space="0" w:color="auto"/>
          </w:divBdr>
        </w:div>
        <w:div w:id="2086105080">
          <w:marLeft w:val="640"/>
          <w:marRight w:val="0"/>
          <w:marTop w:val="0"/>
          <w:marBottom w:val="0"/>
          <w:divBdr>
            <w:top w:val="none" w:sz="0" w:space="0" w:color="auto"/>
            <w:left w:val="none" w:sz="0" w:space="0" w:color="auto"/>
            <w:bottom w:val="none" w:sz="0" w:space="0" w:color="auto"/>
            <w:right w:val="none" w:sz="0" w:space="0" w:color="auto"/>
          </w:divBdr>
        </w:div>
        <w:div w:id="598564123">
          <w:marLeft w:val="640"/>
          <w:marRight w:val="0"/>
          <w:marTop w:val="0"/>
          <w:marBottom w:val="0"/>
          <w:divBdr>
            <w:top w:val="none" w:sz="0" w:space="0" w:color="auto"/>
            <w:left w:val="none" w:sz="0" w:space="0" w:color="auto"/>
            <w:bottom w:val="none" w:sz="0" w:space="0" w:color="auto"/>
            <w:right w:val="none" w:sz="0" w:space="0" w:color="auto"/>
          </w:divBdr>
        </w:div>
        <w:div w:id="125586310">
          <w:marLeft w:val="640"/>
          <w:marRight w:val="0"/>
          <w:marTop w:val="0"/>
          <w:marBottom w:val="0"/>
          <w:divBdr>
            <w:top w:val="none" w:sz="0" w:space="0" w:color="auto"/>
            <w:left w:val="none" w:sz="0" w:space="0" w:color="auto"/>
            <w:bottom w:val="none" w:sz="0" w:space="0" w:color="auto"/>
            <w:right w:val="none" w:sz="0" w:space="0" w:color="auto"/>
          </w:divBdr>
        </w:div>
        <w:div w:id="1651248825">
          <w:marLeft w:val="640"/>
          <w:marRight w:val="0"/>
          <w:marTop w:val="0"/>
          <w:marBottom w:val="0"/>
          <w:divBdr>
            <w:top w:val="none" w:sz="0" w:space="0" w:color="auto"/>
            <w:left w:val="none" w:sz="0" w:space="0" w:color="auto"/>
            <w:bottom w:val="none" w:sz="0" w:space="0" w:color="auto"/>
            <w:right w:val="none" w:sz="0" w:space="0" w:color="auto"/>
          </w:divBdr>
        </w:div>
        <w:div w:id="1583029034">
          <w:marLeft w:val="640"/>
          <w:marRight w:val="0"/>
          <w:marTop w:val="0"/>
          <w:marBottom w:val="0"/>
          <w:divBdr>
            <w:top w:val="none" w:sz="0" w:space="0" w:color="auto"/>
            <w:left w:val="none" w:sz="0" w:space="0" w:color="auto"/>
            <w:bottom w:val="none" w:sz="0" w:space="0" w:color="auto"/>
            <w:right w:val="none" w:sz="0" w:space="0" w:color="auto"/>
          </w:divBdr>
        </w:div>
        <w:div w:id="488059933">
          <w:marLeft w:val="640"/>
          <w:marRight w:val="0"/>
          <w:marTop w:val="0"/>
          <w:marBottom w:val="0"/>
          <w:divBdr>
            <w:top w:val="none" w:sz="0" w:space="0" w:color="auto"/>
            <w:left w:val="none" w:sz="0" w:space="0" w:color="auto"/>
            <w:bottom w:val="none" w:sz="0" w:space="0" w:color="auto"/>
            <w:right w:val="none" w:sz="0" w:space="0" w:color="auto"/>
          </w:divBdr>
        </w:div>
        <w:div w:id="1676834571">
          <w:marLeft w:val="640"/>
          <w:marRight w:val="0"/>
          <w:marTop w:val="0"/>
          <w:marBottom w:val="0"/>
          <w:divBdr>
            <w:top w:val="none" w:sz="0" w:space="0" w:color="auto"/>
            <w:left w:val="none" w:sz="0" w:space="0" w:color="auto"/>
            <w:bottom w:val="none" w:sz="0" w:space="0" w:color="auto"/>
            <w:right w:val="none" w:sz="0" w:space="0" w:color="auto"/>
          </w:divBdr>
        </w:div>
        <w:div w:id="384449124">
          <w:marLeft w:val="640"/>
          <w:marRight w:val="0"/>
          <w:marTop w:val="0"/>
          <w:marBottom w:val="0"/>
          <w:divBdr>
            <w:top w:val="none" w:sz="0" w:space="0" w:color="auto"/>
            <w:left w:val="none" w:sz="0" w:space="0" w:color="auto"/>
            <w:bottom w:val="none" w:sz="0" w:space="0" w:color="auto"/>
            <w:right w:val="none" w:sz="0" w:space="0" w:color="auto"/>
          </w:divBdr>
        </w:div>
        <w:div w:id="602346825">
          <w:marLeft w:val="640"/>
          <w:marRight w:val="0"/>
          <w:marTop w:val="0"/>
          <w:marBottom w:val="0"/>
          <w:divBdr>
            <w:top w:val="none" w:sz="0" w:space="0" w:color="auto"/>
            <w:left w:val="none" w:sz="0" w:space="0" w:color="auto"/>
            <w:bottom w:val="none" w:sz="0" w:space="0" w:color="auto"/>
            <w:right w:val="none" w:sz="0" w:space="0" w:color="auto"/>
          </w:divBdr>
        </w:div>
        <w:div w:id="686249927">
          <w:marLeft w:val="640"/>
          <w:marRight w:val="0"/>
          <w:marTop w:val="0"/>
          <w:marBottom w:val="0"/>
          <w:divBdr>
            <w:top w:val="none" w:sz="0" w:space="0" w:color="auto"/>
            <w:left w:val="none" w:sz="0" w:space="0" w:color="auto"/>
            <w:bottom w:val="none" w:sz="0" w:space="0" w:color="auto"/>
            <w:right w:val="none" w:sz="0" w:space="0" w:color="auto"/>
          </w:divBdr>
        </w:div>
        <w:div w:id="250235624">
          <w:marLeft w:val="640"/>
          <w:marRight w:val="0"/>
          <w:marTop w:val="0"/>
          <w:marBottom w:val="0"/>
          <w:divBdr>
            <w:top w:val="none" w:sz="0" w:space="0" w:color="auto"/>
            <w:left w:val="none" w:sz="0" w:space="0" w:color="auto"/>
            <w:bottom w:val="none" w:sz="0" w:space="0" w:color="auto"/>
            <w:right w:val="none" w:sz="0" w:space="0" w:color="auto"/>
          </w:divBdr>
        </w:div>
        <w:div w:id="913121494">
          <w:marLeft w:val="640"/>
          <w:marRight w:val="0"/>
          <w:marTop w:val="0"/>
          <w:marBottom w:val="0"/>
          <w:divBdr>
            <w:top w:val="none" w:sz="0" w:space="0" w:color="auto"/>
            <w:left w:val="none" w:sz="0" w:space="0" w:color="auto"/>
            <w:bottom w:val="none" w:sz="0" w:space="0" w:color="auto"/>
            <w:right w:val="none" w:sz="0" w:space="0" w:color="auto"/>
          </w:divBdr>
        </w:div>
        <w:div w:id="1383872598">
          <w:marLeft w:val="640"/>
          <w:marRight w:val="0"/>
          <w:marTop w:val="0"/>
          <w:marBottom w:val="0"/>
          <w:divBdr>
            <w:top w:val="none" w:sz="0" w:space="0" w:color="auto"/>
            <w:left w:val="none" w:sz="0" w:space="0" w:color="auto"/>
            <w:bottom w:val="none" w:sz="0" w:space="0" w:color="auto"/>
            <w:right w:val="none" w:sz="0" w:space="0" w:color="auto"/>
          </w:divBdr>
        </w:div>
        <w:div w:id="1552305552">
          <w:marLeft w:val="640"/>
          <w:marRight w:val="0"/>
          <w:marTop w:val="0"/>
          <w:marBottom w:val="0"/>
          <w:divBdr>
            <w:top w:val="none" w:sz="0" w:space="0" w:color="auto"/>
            <w:left w:val="none" w:sz="0" w:space="0" w:color="auto"/>
            <w:bottom w:val="none" w:sz="0" w:space="0" w:color="auto"/>
            <w:right w:val="none" w:sz="0" w:space="0" w:color="auto"/>
          </w:divBdr>
        </w:div>
        <w:div w:id="859508881">
          <w:marLeft w:val="640"/>
          <w:marRight w:val="0"/>
          <w:marTop w:val="0"/>
          <w:marBottom w:val="0"/>
          <w:divBdr>
            <w:top w:val="none" w:sz="0" w:space="0" w:color="auto"/>
            <w:left w:val="none" w:sz="0" w:space="0" w:color="auto"/>
            <w:bottom w:val="none" w:sz="0" w:space="0" w:color="auto"/>
            <w:right w:val="none" w:sz="0" w:space="0" w:color="auto"/>
          </w:divBdr>
        </w:div>
        <w:div w:id="298608565">
          <w:marLeft w:val="640"/>
          <w:marRight w:val="0"/>
          <w:marTop w:val="0"/>
          <w:marBottom w:val="0"/>
          <w:divBdr>
            <w:top w:val="none" w:sz="0" w:space="0" w:color="auto"/>
            <w:left w:val="none" w:sz="0" w:space="0" w:color="auto"/>
            <w:bottom w:val="none" w:sz="0" w:space="0" w:color="auto"/>
            <w:right w:val="none" w:sz="0" w:space="0" w:color="auto"/>
          </w:divBdr>
        </w:div>
        <w:div w:id="895817740">
          <w:marLeft w:val="640"/>
          <w:marRight w:val="0"/>
          <w:marTop w:val="0"/>
          <w:marBottom w:val="0"/>
          <w:divBdr>
            <w:top w:val="none" w:sz="0" w:space="0" w:color="auto"/>
            <w:left w:val="none" w:sz="0" w:space="0" w:color="auto"/>
            <w:bottom w:val="none" w:sz="0" w:space="0" w:color="auto"/>
            <w:right w:val="none" w:sz="0" w:space="0" w:color="auto"/>
          </w:divBdr>
        </w:div>
        <w:div w:id="624848306">
          <w:marLeft w:val="640"/>
          <w:marRight w:val="0"/>
          <w:marTop w:val="0"/>
          <w:marBottom w:val="0"/>
          <w:divBdr>
            <w:top w:val="none" w:sz="0" w:space="0" w:color="auto"/>
            <w:left w:val="none" w:sz="0" w:space="0" w:color="auto"/>
            <w:bottom w:val="none" w:sz="0" w:space="0" w:color="auto"/>
            <w:right w:val="none" w:sz="0" w:space="0" w:color="auto"/>
          </w:divBdr>
        </w:div>
        <w:div w:id="1967854497">
          <w:marLeft w:val="640"/>
          <w:marRight w:val="0"/>
          <w:marTop w:val="0"/>
          <w:marBottom w:val="0"/>
          <w:divBdr>
            <w:top w:val="none" w:sz="0" w:space="0" w:color="auto"/>
            <w:left w:val="none" w:sz="0" w:space="0" w:color="auto"/>
            <w:bottom w:val="none" w:sz="0" w:space="0" w:color="auto"/>
            <w:right w:val="none" w:sz="0" w:space="0" w:color="auto"/>
          </w:divBdr>
        </w:div>
        <w:div w:id="624967238">
          <w:marLeft w:val="640"/>
          <w:marRight w:val="0"/>
          <w:marTop w:val="0"/>
          <w:marBottom w:val="0"/>
          <w:divBdr>
            <w:top w:val="none" w:sz="0" w:space="0" w:color="auto"/>
            <w:left w:val="none" w:sz="0" w:space="0" w:color="auto"/>
            <w:bottom w:val="none" w:sz="0" w:space="0" w:color="auto"/>
            <w:right w:val="none" w:sz="0" w:space="0" w:color="auto"/>
          </w:divBdr>
        </w:div>
        <w:div w:id="227308888">
          <w:marLeft w:val="640"/>
          <w:marRight w:val="0"/>
          <w:marTop w:val="0"/>
          <w:marBottom w:val="0"/>
          <w:divBdr>
            <w:top w:val="none" w:sz="0" w:space="0" w:color="auto"/>
            <w:left w:val="none" w:sz="0" w:space="0" w:color="auto"/>
            <w:bottom w:val="none" w:sz="0" w:space="0" w:color="auto"/>
            <w:right w:val="none" w:sz="0" w:space="0" w:color="auto"/>
          </w:divBdr>
        </w:div>
        <w:div w:id="1805197604">
          <w:marLeft w:val="640"/>
          <w:marRight w:val="0"/>
          <w:marTop w:val="0"/>
          <w:marBottom w:val="0"/>
          <w:divBdr>
            <w:top w:val="none" w:sz="0" w:space="0" w:color="auto"/>
            <w:left w:val="none" w:sz="0" w:space="0" w:color="auto"/>
            <w:bottom w:val="none" w:sz="0" w:space="0" w:color="auto"/>
            <w:right w:val="none" w:sz="0" w:space="0" w:color="auto"/>
          </w:divBdr>
        </w:div>
        <w:div w:id="1828784591">
          <w:marLeft w:val="640"/>
          <w:marRight w:val="0"/>
          <w:marTop w:val="0"/>
          <w:marBottom w:val="0"/>
          <w:divBdr>
            <w:top w:val="none" w:sz="0" w:space="0" w:color="auto"/>
            <w:left w:val="none" w:sz="0" w:space="0" w:color="auto"/>
            <w:bottom w:val="none" w:sz="0" w:space="0" w:color="auto"/>
            <w:right w:val="none" w:sz="0" w:space="0" w:color="auto"/>
          </w:divBdr>
        </w:div>
        <w:div w:id="1627351164">
          <w:marLeft w:val="640"/>
          <w:marRight w:val="0"/>
          <w:marTop w:val="0"/>
          <w:marBottom w:val="0"/>
          <w:divBdr>
            <w:top w:val="none" w:sz="0" w:space="0" w:color="auto"/>
            <w:left w:val="none" w:sz="0" w:space="0" w:color="auto"/>
            <w:bottom w:val="none" w:sz="0" w:space="0" w:color="auto"/>
            <w:right w:val="none" w:sz="0" w:space="0" w:color="auto"/>
          </w:divBdr>
        </w:div>
        <w:div w:id="354158576">
          <w:marLeft w:val="640"/>
          <w:marRight w:val="0"/>
          <w:marTop w:val="0"/>
          <w:marBottom w:val="0"/>
          <w:divBdr>
            <w:top w:val="none" w:sz="0" w:space="0" w:color="auto"/>
            <w:left w:val="none" w:sz="0" w:space="0" w:color="auto"/>
            <w:bottom w:val="none" w:sz="0" w:space="0" w:color="auto"/>
            <w:right w:val="none" w:sz="0" w:space="0" w:color="auto"/>
          </w:divBdr>
        </w:div>
      </w:divsChild>
    </w:div>
    <w:div w:id="2633323">
      <w:bodyDiv w:val="1"/>
      <w:marLeft w:val="0"/>
      <w:marRight w:val="0"/>
      <w:marTop w:val="0"/>
      <w:marBottom w:val="0"/>
      <w:divBdr>
        <w:top w:val="none" w:sz="0" w:space="0" w:color="auto"/>
        <w:left w:val="none" w:sz="0" w:space="0" w:color="auto"/>
        <w:bottom w:val="none" w:sz="0" w:space="0" w:color="auto"/>
        <w:right w:val="none" w:sz="0" w:space="0" w:color="auto"/>
      </w:divBdr>
      <w:divsChild>
        <w:div w:id="954286358">
          <w:marLeft w:val="640"/>
          <w:marRight w:val="0"/>
          <w:marTop w:val="0"/>
          <w:marBottom w:val="0"/>
          <w:divBdr>
            <w:top w:val="none" w:sz="0" w:space="0" w:color="auto"/>
            <w:left w:val="none" w:sz="0" w:space="0" w:color="auto"/>
            <w:bottom w:val="none" w:sz="0" w:space="0" w:color="auto"/>
            <w:right w:val="none" w:sz="0" w:space="0" w:color="auto"/>
          </w:divBdr>
        </w:div>
        <w:div w:id="295915010">
          <w:marLeft w:val="640"/>
          <w:marRight w:val="0"/>
          <w:marTop w:val="0"/>
          <w:marBottom w:val="0"/>
          <w:divBdr>
            <w:top w:val="none" w:sz="0" w:space="0" w:color="auto"/>
            <w:left w:val="none" w:sz="0" w:space="0" w:color="auto"/>
            <w:bottom w:val="none" w:sz="0" w:space="0" w:color="auto"/>
            <w:right w:val="none" w:sz="0" w:space="0" w:color="auto"/>
          </w:divBdr>
        </w:div>
        <w:div w:id="898709853">
          <w:marLeft w:val="640"/>
          <w:marRight w:val="0"/>
          <w:marTop w:val="0"/>
          <w:marBottom w:val="0"/>
          <w:divBdr>
            <w:top w:val="none" w:sz="0" w:space="0" w:color="auto"/>
            <w:left w:val="none" w:sz="0" w:space="0" w:color="auto"/>
            <w:bottom w:val="none" w:sz="0" w:space="0" w:color="auto"/>
            <w:right w:val="none" w:sz="0" w:space="0" w:color="auto"/>
          </w:divBdr>
        </w:div>
        <w:div w:id="811410043">
          <w:marLeft w:val="640"/>
          <w:marRight w:val="0"/>
          <w:marTop w:val="0"/>
          <w:marBottom w:val="0"/>
          <w:divBdr>
            <w:top w:val="none" w:sz="0" w:space="0" w:color="auto"/>
            <w:left w:val="none" w:sz="0" w:space="0" w:color="auto"/>
            <w:bottom w:val="none" w:sz="0" w:space="0" w:color="auto"/>
            <w:right w:val="none" w:sz="0" w:space="0" w:color="auto"/>
          </w:divBdr>
        </w:div>
        <w:div w:id="1510212900">
          <w:marLeft w:val="640"/>
          <w:marRight w:val="0"/>
          <w:marTop w:val="0"/>
          <w:marBottom w:val="0"/>
          <w:divBdr>
            <w:top w:val="none" w:sz="0" w:space="0" w:color="auto"/>
            <w:left w:val="none" w:sz="0" w:space="0" w:color="auto"/>
            <w:bottom w:val="none" w:sz="0" w:space="0" w:color="auto"/>
            <w:right w:val="none" w:sz="0" w:space="0" w:color="auto"/>
          </w:divBdr>
        </w:div>
        <w:div w:id="1046297360">
          <w:marLeft w:val="640"/>
          <w:marRight w:val="0"/>
          <w:marTop w:val="0"/>
          <w:marBottom w:val="0"/>
          <w:divBdr>
            <w:top w:val="none" w:sz="0" w:space="0" w:color="auto"/>
            <w:left w:val="none" w:sz="0" w:space="0" w:color="auto"/>
            <w:bottom w:val="none" w:sz="0" w:space="0" w:color="auto"/>
            <w:right w:val="none" w:sz="0" w:space="0" w:color="auto"/>
          </w:divBdr>
        </w:div>
        <w:div w:id="1969704397">
          <w:marLeft w:val="640"/>
          <w:marRight w:val="0"/>
          <w:marTop w:val="0"/>
          <w:marBottom w:val="0"/>
          <w:divBdr>
            <w:top w:val="none" w:sz="0" w:space="0" w:color="auto"/>
            <w:left w:val="none" w:sz="0" w:space="0" w:color="auto"/>
            <w:bottom w:val="none" w:sz="0" w:space="0" w:color="auto"/>
            <w:right w:val="none" w:sz="0" w:space="0" w:color="auto"/>
          </w:divBdr>
        </w:div>
        <w:div w:id="1069619117">
          <w:marLeft w:val="640"/>
          <w:marRight w:val="0"/>
          <w:marTop w:val="0"/>
          <w:marBottom w:val="0"/>
          <w:divBdr>
            <w:top w:val="none" w:sz="0" w:space="0" w:color="auto"/>
            <w:left w:val="none" w:sz="0" w:space="0" w:color="auto"/>
            <w:bottom w:val="none" w:sz="0" w:space="0" w:color="auto"/>
            <w:right w:val="none" w:sz="0" w:space="0" w:color="auto"/>
          </w:divBdr>
        </w:div>
        <w:div w:id="1558779288">
          <w:marLeft w:val="640"/>
          <w:marRight w:val="0"/>
          <w:marTop w:val="0"/>
          <w:marBottom w:val="0"/>
          <w:divBdr>
            <w:top w:val="none" w:sz="0" w:space="0" w:color="auto"/>
            <w:left w:val="none" w:sz="0" w:space="0" w:color="auto"/>
            <w:bottom w:val="none" w:sz="0" w:space="0" w:color="auto"/>
            <w:right w:val="none" w:sz="0" w:space="0" w:color="auto"/>
          </w:divBdr>
        </w:div>
        <w:div w:id="2008288575">
          <w:marLeft w:val="640"/>
          <w:marRight w:val="0"/>
          <w:marTop w:val="0"/>
          <w:marBottom w:val="0"/>
          <w:divBdr>
            <w:top w:val="none" w:sz="0" w:space="0" w:color="auto"/>
            <w:left w:val="none" w:sz="0" w:space="0" w:color="auto"/>
            <w:bottom w:val="none" w:sz="0" w:space="0" w:color="auto"/>
            <w:right w:val="none" w:sz="0" w:space="0" w:color="auto"/>
          </w:divBdr>
        </w:div>
        <w:div w:id="1159346464">
          <w:marLeft w:val="640"/>
          <w:marRight w:val="0"/>
          <w:marTop w:val="0"/>
          <w:marBottom w:val="0"/>
          <w:divBdr>
            <w:top w:val="none" w:sz="0" w:space="0" w:color="auto"/>
            <w:left w:val="none" w:sz="0" w:space="0" w:color="auto"/>
            <w:bottom w:val="none" w:sz="0" w:space="0" w:color="auto"/>
            <w:right w:val="none" w:sz="0" w:space="0" w:color="auto"/>
          </w:divBdr>
        </w:div>
        <w:div w:id="681930127">
          <w:marLeft w:val="640"/>
          <w:marRight w:val="0"/>
          <w:marTop w:val="0"/>
          <w:marBottom w:val="0"/>
          <w:divBdr>
            <w:top w:val="none" w:sz="0" w:space="0" w:color="auto"/>
            <w:left w:val="none" w:sz="0" w:space="0" w:color="auto"/>
            <w:bottom w:val="none" w:sz="0" w:space="0" w:color="auto"/>
            <w:right w:val="none" w:sz="0" w:space="0" w:color="auto"/>
          </w:divBdr>
        </w:div>
        <w:div w:id="771895556">
          <w:marLeft w:val="640"/>
          <w:marRight w:val="0"/>
          <w:marTop w:val="0"/>
          <w:marBottom w:val="0"/>
          <w:divBdr>
            <w:top w:val="none" w:sz="0" w:space="0" w:color="auto"/>
            <w:left w:val="none" w:sz="0" w:space="0" w:color="auto"/>
            <w:bottom w:val="none" w:sz="0" w:space="0" w:color="auto"/>
            <w:right w:val="none" w:sz="0" w:space="0" w:color="auto"/>
          </w:divBdr>
        </w:div>
        <w:div w:id="1875380375">
          <w:marLeft w:val="640"/>
          <w:marRight w:val="0"/>
          <w:marTop w:val="0"/>
          <w:marBottom w:val="0"/>
          <w:divBdr>
            <w:top w:val="none" w:sz="0" w:space="0" w:color="auto"/>
            <w:left w:val="none" w:sz="0" w:space="0" w:color="auto"/>
            <w:bottom w:val="none" w:sz="0" w:space="0" w:color="auto"/>
            <w:right w:val="none" w:sz="0" w:space="0" w:color="auto"/>
          </w:divBdr>
        </w:div>
        <w:div w:id="315499638">
          <w:marLeft w:val="640"/>
          <w:marRight w:val="0"/>
          <w:marTop w:val="0"/>
          <w:marBottom w:val="0"/>
          <w:divBdr>
            <w:top w:val="none" w:sz="0" w:space="0" w:color="auto"/>
            <w:left w:val="none" w:sz="0" w:space="0" w:color="auto"/>
            <w:bottom w:val="none" w:sz="0" w:space="0" w:color="auto"/>
            <w:right w:val="none" w:sz="0" w:space="0" w:color="auto"/>
          </w:divBdr>
        </w:div>
        <w:div w:id="1450078662">
          <w:marLeft w:val="640"/>
          <w:marRight w:val="0"/>
          <w:marTop w:val="0"/>
          <w:marBottom w:val="0"/>
          <w:divBdr>
            <w:top w:val="none" w:sz="0" w:space="0" w:color="auto"/>
            <w:left w:val="none" w:sz="0" w:space="0" w:color="auto"/>
            <w:bottom w:val="none" w:sz="0" w:space="0" w:color="auto"/>
            <w:right w:val="none" w:sz="0" w:space="0" w:color="auto"/>
          </w:divBdr>
        </w:div>
        <w:div w:id="1442266850">
          <w:marLeft w:val="640"/>
          <w:marRight w:val="0"/>
          <w:marTop w:val="0"/>
          <w:marBottom w:val="0"/>
          <w:divBdr>
            <w:top w:val="none" w:sz="0" w:space="0" w:color="auto"/>
            <w:left w:val="none" w:sz="0" w:space="0" w:color="auto"/>
            <w:bottom w:val="none" w:sz="0" w:space="0" w:color="auto"/>
            <w:right w:val="none" w:sz="0" w:space="0" w:color="auto"/>
          </w:divBdr>
        </w:div>
        <w:div w:id="1952086503">
          <w:marLeft w:val="640"/>
          <w:marRight w:val="0"/>
          <w:marTop w:val="0"/>
          <w:marBottom w:val="0"/>
          <w:divBdr>
            <w:top w:val="none" w:sz="0" w:space="0" w:color="auto"/>
            <w:left w:val="none" w:sz="0" w:space="0" w:color="auto"/>
            <w:bottom w:val="none" w:sz="0" w:space="0" w:color="auto"/>
            <w:right w:val="none" w:sz="0" w:space="0" w:color="auto"/>
          </w:divBdr>
        </w:div>
        <w:div w:id="815293394">
          <w:marLeft w:val="640"/>
          <w:marRight w:val="0"/>
          <w:marTop w:val="0"/>
          <w:marBottom w:val="0"/>
          <w:divBdr>
            <w:top w:val="none" w:sz="0" w:space="0" w:color="auto"/>
            <w:left w:val="none" w:sz="0" w:space="0" w:color="auto"/>
            <w:bottom w:val="none" w:sz="0" w:space="0" w:color="auto"/>
            <w:right w:val="none" w:sz="0" w:space="0" w:color="auto"/>
          </w:divBdr>
        </w:div>
        <w:div w:id="466051090">
          <w:marLeft w:val="640"/>
          <w:marRight w:val="0"/>
          <w:marTop w:val="0"/>
          <w:marBottom w:val="0"/>
          <w:divBdr>
            <w:top w:val="none" w:sz="0" w:space="0" w:color="auto"/>
            <w:left w:val="none" w:sz="0" w:space="0" w:color="auto"/>
            <w:bottom w:val="none" w:sz="0" w:space="0" w:color="auto"/>
            <w:right w:val="none" w:sz="0" w:space="0" w:color="auto"/>
          </w:divBdr>
        </w:div>
        <w:div w:id="628050986">
          <w:marLeft w:val="640"/>
          <w:marRight w:val="0"/>
          <w:marTop w:val="0"/>
          <w:marBottom w:val="0"/>
          <w:divBdr>
            <w:top w:val="none" w:sz="0" w:space="0" w:color="auto"/>
            <w:left w:val="none" w:sz="0" w:space="0" w:color="auto"/>
            <w:bottom w:val="none" w:sz="0" w:space="0" w:color="auto"/>
            <w:right w:val="none" w:sz="0" w:space="0" w:color="auto"/>
          </w:divBdr>
        </w:div>
        <w:div w:id="377126585">
          <w:marLeft w:val="640"/>
          <w:marRight w:val="0"/>
          <w:marTop w:val="0"/>
          <w:marBottom w:val="0"/>
          <w:divBdr>
            <w:top w:val="none" w:sz="0" w:space="0" w:color="auto"/>
            <w:left w:val="none" w:sz="0" w:space="0" w:color="auto"/>
            <w:bottom w:val="none" w:sz="0" w:space="0" w:color="auto"/>
            <w:right w:val="none" w:sz="0" w:space="0" w:color="auto"/>
          </w:divBdr>
        </w:div>
        <w:div w:id="507135854">
          <w:marLeft w:val="640"/>
          <w:marRight w:val="0"/>
          <w:marTop w:val="0"/>
          <w:marBottom w:val="0"/>
          <w:divBdr>
            <w:top w:val="none" w:sz="0" w:space="0" w:color="auto"/>
            <w:left w:val="none" w:sz="0" w:space="0" w:color="auto"/>
            <w:bottom w:val="none" w:sz="0" w:space="0" w:color="auto"/>
            <w:right w:val="none" w:sz="0" w:space="0" w:color="auto"/>
          </w:divBdr>
        </w:div>
        <w:div w:id="1591505049">
          <w:marLeft w:val="640"/>
          <w:marRight w:val="0"/>
          <w:marTop w:val="0"/>
          <w:marBottom w:val="0"/>
          <w:divBdr>
            <w:top w:val="none" w:sz="0" w:space="0" w:color="auto"/>
            <w:left w:val="none" w:sz="0" w:space="0" w:color="auto"/>
            <w:bottom w:val="none" w:sz="0" w:space="0" w:color="auto"/>
            <w:right w:val="none" w:sz="0" w:space="0" w:color="auto"/>
          </w:divBdr>
        </w:div>
        <w:div w:id="1344895828">
          <w:marLeft w:val="640"/>
          <w:marRight w:val="0"/>
          <w:marTop w:val="0"/>
          <w:marBottom w:val="0"/>
          <w:divBdr>
            <w:top w:val="none" w:sz="0" w:space="0" w:color="auto"/>
            <w:left w:val="none" w:sz="0" w:space="0" w:color="auto"/>
            <w:bottom w:val="none" w:sz="0" w:space="0" w:color="auto"/>
            <w:right w:val="none" w:sz="0" w:space="0" w:color="auto"/>
          </w:divBdr>
        </w:div>
        <w:div w:id="1855729207">
          <w:marLeft w:val="640"/>
          <w:marRight w:val="0"/>
          <w:marTop w:val="0"/>
          <w:marBottom w:val="0"/>
          <w:divBdr>
            <w:top w:val="none" w:sz="0" w:space="0" w:color="auto"/>
            <w:left w:val="none" w:sz="0" w:space="0" w:color="auto"/>
            <w:bottom w:val="none" w:sz="0" w:space="0" w:color="auto"/>
            <w:right w:val="none" w:sz="0" w:space="0" w:color="auto"/>
          </w:divBdr>
        </w:div>
        <w:div w:id="293144164">
          <w:marLeft w:val="640"/>
          <w:marRight w:val="0"/>
          <w:marTop w:val="0"/>
          <w:marBottom w:val="0"/>
          <w:divBdr>
            <w:top w:val="none" w:sz="0" w:space="0" w:color="auto"/>
            <w:left w:val="none" w:sz="0" w:space="0" w:color="auto"/>
            <w:bottom w:val="none" w:sz="0" w:space="0" w:color="auto"/>
            <w:right w:val="none" w:sz="0" w:space="0" w:color="auto"/>
          </w:divBdr>
        </w:div>
        <w:div w:id="577599940">
          <w:marLeft w:val="640"/>
          <w:marRight w:val="0"/>
          <w:marTop w:val="0"/>
          <w:marBottom w:val="0"/>
          <w:divBdr>
            <w:top w:val="none" w:sz="0" w:space="0" w:color="auto"/>
            <w:left w:val="none" w:sz="0" w:space="0" w:color="auto"/>
            <w:bottom w:val="none" w:sz="0" w:space="0" w:color="auto"/>
            <w:right w:val="none" w:sz="0" w:space="0" w:color="auto"/>
          </w:divBdr>
        </w:div>
        <w:div w:id="329797989">
          <w:marLeft w:val="640"/>
          <w:marRight w:val="0"/>
          <w:marTop w:val="0"/>
          <w:marBottom w:val="0"/>
          <w:divBdr>
            <w:top w:val="none" w:sz="0" w:space="0" w:color="auto"/>
            <w:left w:val="none" w:sz="0" w:space="0" w:color="auto"/>
            <w:bottom w:val="none" w:sz="0" w:space="0" w:color="auto"/>
            <w:right w:val="none" w:sz="0" w:space="0" w:color="auto"/>
          </w:divBdr>
        </w:div>
        <w:div w:id="1051077265">
          <w:marLeft w:val="640"/>
          <w:marRight w:val="0"/>
          <w:marTop w:val="0"/>
          <w:marBottom w:val="0"/>
          <w:divBdr>
            <w:top w:val="none" w:sz="0" w:space="0" w:color="auto"/>
            <w:left w:val="none" w:sz="0" w:space="0" w:color="auto"/>
            <w:bottom w:val="none" w:sz="0" w:space="0" w:color="auto"/>
            <w:right w:val="none" w:sz="0" w:space="0" w:color="auto"/>
          </w:divBdr>
        </w:div>
        <w:div w:id="534201855">
          <w:marLeft w:val="640"/>
          <w:marRight w:val="0"/>
          <w:marTop w:val="0"/>
          <w:marBottom w:val="0"/>
          <w:divBdr>
            <w:top w:val="none" w:sz="0" w:space="0" w:color="auto"/>
            <w:left w:val="none" w:sz="0" w:space="0" w:color="auto"/>
            <w:bottom w:val="none" w:sz="0" w:space="0" w:color="auto"/>
            <w:right w:val="none" w:sz="0" w:space="0" w:color="auto"/>
          </w:divBdr>
        </w:div>
        <w:div w:id="1940871262">
          <w:marLeft w:val="640"/>
          <w:marRight w:val="0"/>
          <w:marTop w:val="0"/>
          <w:marBottom w:val="0"/>
          <w:divBdr>
            <w:top w:val="none" w:sz="0" w:space="0" w:color="auto"/>
            <w:left w:val="none" w:sz="0" w:space="0" w:color="auto"/>
            <w:bottom w:val="none" w:sz="0" w:space="0" w:color="auto"/>
            <w:right w:val="none" w:sz="0" w:space="0" w:color="auto"/>
          </w:divBdr>
        </w:div>
        <w:div w:id="497769802">
          <w:marLeft w:val="640"/>
          <w:marRight w:val="0"/>
          <w:marTop w:val="0"/>
          <w:marBottom w:val="0"/>
          <w:divBdr>
            <w:top w:val="none" w:sz="0" w:space="0" w:color="auto"/>
            <w:left w:val="none" w:sz="0" w:space="0" w:color="auto"/>
            <w:bottom w:val="none" w:sz="0" w:space="0" w:color="auto"/>
            <w:right w:val="none" w:sz="0" w:space="0" w:color="auto"/>
          </w:divBdr>
        </w:div>
        <w:div w:id="1979413786">
          <w:marLeft w:val="640"/>
          <w:marRight w:val="0"/>
          <w:marTop w:val="0"/>
          <w:marBottom w:val="0"/>
          <w:divBdr>
            <w:top w:val="none" w:sz="0" w:space="0" w:color="auto"/>
            <w:left w:val="none" w:sz="0" w:space="0" w:color="auto"/>
            <w:bottom w:val="none" w:sz="0" w:space="0" w:color="auto"/>
            <w:right w:val="none" w:sz="0" w:space="0" w:color="auto"/>
          </w:divBdr>
        </w:div>
        <w:div w:id="334921276">
          <w:marLeft w:val="640"/>
          <w:marRight w:val="0"/>
          <w:marTop w:val="0"/>
          <w:marBottom w:val="0"/>
          <w:divBdr>
            <w:top w:val="none" w:sz="0" w:space="0" w:color="auto"/>
            <w:left w:val="none" w:sz="0" w:space="0" w:color="auto"/>
            <w:bottom w:val="none" w:sz="0" w:space="0" w:color="auto"/>
            <w:right w:val="none" w:sz="0" w:space="0" w:color="auto"/>
          </w:divBdr>
        </w:div>
        <w:div w:id="53089382">
          <w:marLeft w:val="640"/>
          <w:marRight w:val="0"/>
          <w:marTop w:val="0"/>
          <w:marBottom w:val="0"/>
          <w:divBdr>
            <w:top w:val="none" w:sz="0" w:space="0" w:color="auto"/>
            <w:left w:val="none" w:sz="0" w:space="0" w:color="auto"/>
            <w:bottom w:val="none" w:sz="0" w:space="0" w:color="auto"/>
            <w:right w:val="none" w:sz="0" w:space="0" w:color="auto"/>
          </w:divBdr>
        </w:div>
        <w:div w:id="429082398">
          <w:marLeft w:val="640"/>
          <w:marRight w:val="0"/>
          <w:marTop w:val="0"/>
          <w:marBottom w:val="0"/>
          <w:divBdr>
            <w:top w:val="none" w:sz="0" w:space="0" w:color="auto"/>
            <w:left w:val="none" w:sz="0" w:space="0" w:color="auto"/>
            <w:bottom w:val="none" w:sz="0" w:space="0" w:color="auto"/>
            <w:right w:val="none" w:sz="0" w:space="0" w:color="auto"/>
          </w:divBdr>
        </w:div>
        <w:div w:id="1581333001">
          <w:marLeft w:val="640"/>
          <w:marRight w:val="0"/>
          <w:marTop w:val="0"/>
          <w:marBottom w:val="0"/>
          <w:divBdr>
            <w:top w:val="none" w:sz="0" w:space="0" w:color="auto"/>
            <w:left w:val="none" w:sz="0" w:space="0" w:color="auto"/>
            <w:bottom w:val="none" w:sz="0" w:space="0" w:color="auto"/>
            <w:right w:val="none" w:sz="0" w:space="0" w:color="auto"/>
          </w:divBdr>
        </w:div>
        <w:div w:id="297608970">
          <w:marLeft w:val="640"/>
          <w:marRight w:val="0"/>
          <w:marTop w:val="0"/>
          <w:marBottom w:val="0"/>
          <w:divBdr>
            <w:top w:val="none" w:sz="0" w:space="0" w:color="auto"/>
            <w:left w:val="none" w:sz="0" w:space="0" w:color="auto"/>
            <w:bottom w:val="none" w:sz="0" w:space="0" w:color="auto"/>
            <w:right w:val="none" w:sz="0" w:space="0" w:color="auto"/>
          </w:divBdr>
        </w:div>
        <w:div w:id="991374164">
          <w:marLeft w:val="640"/>
          <w:marRight w:val="0"/>
          <w:marTop w:val="0"/>
          <w:marBottom w:val="0"/>
          <w:divBdr>
            <w:top w:val="none" w:sz="0" w:space="0" w:color="auto"/>
            <w:left w:val="none" w:sz="0" w:space="0" w:color="auto"/>
            <w:bottom w:val="none" w:sz="0" w:space="0" w:color="auto"/>
            <w:right w:val="none" w:sz="0" w:space="0" w:color="auto"/>
          </w:divBdr>
        </w:div>
        <w:div w:id="1288006829">
          <w:marLeft w:val="640"/>
          <w:marRight w:val="0"/>
          <w:marTop w:val="0"/>
          <w:marBottom w:val="0"/>
          <w:divBdr>
            <w:top w:val="none" w:sz="0" w:space="0" w:color="auto"/>
            <w:left w:val="none" w:sz="0" w:space="0" w:color="auto"/>
            <w:bottom w:val="none" w:sz="0" w:space="0" w:color="auto"/>
            <w:right w:val="none" w:sz="0" w:space="0" w:color="auto"/>
          </w:divBdr>
        </w:div>
        <w:div w:id="1376002628">
          <w:marLeft w:val="640"/>
          <w:marRight w:val="0"/>
          <w:marTop w:val="0"/>
          <w:marBottom w:val="0"/>
          <w:divBdr>
            <w:top w:val="none" w:sz="0" w:space="0" w:color="auto"/>
            <w:left w:val="none" w:sz="0" w:space="0" w:color="auto"/>
            <w:bottom w:val="none" w:sz="0" w:space="0" w:color="auto"/>
            <w:right w:val="none" w:sz="0" w:space="0" w:color="auto"/>
          </w:divBdr>
        </w:div>
        <w:div w:id="798843502">
          <w:marLeft w:val="640"/>
          <w:marRight w:val="0"/>
          <w:marTop w:val="0"/>
          <w:marBottom w:val="0"/>
          <w:divBdr>
            <w:top w:val="none" w:sz="0" w:space="0" w:color="auto"/>
            <w:left w:val="none" w:sz="0" w:space="0" w:color="auto"/>
            <w:bottom w:val="none" w:sz="0" w:space="0" w:color="auto"/>
            <w:right w:val="none" w:sz="0" w:space="0" w:color="auto"/>
          </w:divBdr>
        </w:div>
        <w:div w:id="1006056645">
          <w:marLeft w:val="640"/>
          <w:marRight w:val="0"/>
          <w:marTop w:val="0"/>
          <w:marBottom w:val="0"/>
          <w:divBdr>
            <w:top w:val="none" w:sz="0" w:space="0" w:color="auto"/>
            <w:left w:val="none" w:sz="0" w:space="0" w:color="auto"/>
            <w:bottom w:val="none" w:sz="0" w:space="0" w:color="auto"/>
            <w:right w:val="none" w:sz="0" w:space="0" w:color="auto"/>
          </w:divBdr>
        </w:div>
        <w:div w:id="105079284">
          <w:marLeft w:val="640"/>
          <w:marRight w:val="0"/>
          <w:marTop w:val="0"/>
          <w:marBottom w:val="0"/>
          <w:divBdr>
            <w:top w:val="none" w:sz="0" w:space="0" w:color="auto"/>
            <w:left w:val="none" w:sz="0" w:space="0" w:color="auto"/>
            <w:bottom w:val="none" w:sz="0" w:space="0" w:color="auto"/>
            <w:right w:val="none" w:sz="0" w:space="0" w:color="auto"/>
          </w:divBdr>
        </w:div>
        <w:div w:id="1716924685">
          <w:marLeft w:val="640"/>
          <w:marRight w:val="0"/>
          <w:marTop w:val="0"/>
          <w:marBottom w:val="0"/>
          <w:divBdr>
            <w:top w:val="none" w:sz="0" w:space="0" w:color="auto"/>
            <w:left w:val="none" w:sz="0" w:space="0" w:color="auto"/>
            <w:bottom w:val="none" w:sz="0" w:space="0" w:color="auto"/>
            <w:right w:val="none" w:sz="0" w:space="0" w:color="auto"/>
          </w:divBdr>
        </w:div>
        <w:div w:id="1593200796">
          <w:marLeft w:val="640"/>
          <w:marRight w:val="0"/>
          <w:marTop w:val="0"/>
          <w:marBottom w:val="0"/>
          <w:divBdr>
            <w:top w:val="none" w:sz="0" w:space="0" w:color="auto"/>
            <w:left w:val="none" w:sz="0" w:space="0" w:color="auto"/>
            <w:bottom w:val="none" w:sz="0" w:space="0" w:color="auto"/>
            <w:right w:val="none" w:sz="0" w:space="0" w:color="auto"/>
          </w:divBdr>
        </w:div>
        <w:div w:id="333604641">
          <w:marLeft w:val="640"/>
          <w:marRight w:val="0"/>
          <w:marTop w:val="0"/>
          <w:marBottom w:val="0"/>
          <w:divBdr>
            <w:top w:val="none" w:sz="0" w:space="0" w:color="auto"/>
            <w:left w:val="none" w:sz="0" w:space="0" w:color="auto"/>
            <w:bottom w:val="none" w:sz="0" w:space="0" w:color="auto"/>
            <w:right w:val="none" w:sz="0" w:space="0" w:color="auto"/>
          </w:divBdr>
        </w:div>
        <w:div w:id="233055569">
          <w:marLeft w:val="640"/>
          <w:marRight w:val="0"/>
          <w:marTop w:val="0"/>
          <w:marBottom w:val="0"/>
          <w:divBdr>
            <w:top w:val="none" w:sz="0" w:space="0" w:color="auto"/>
            <w:left w:val="none" w:sz="0" w:space="0" w:color="auto"/>
            <w:bottom w:val="none" w:sz="0" w:space="0" w:color="auto"/>
            <w:right w:val="none" w:sz="0" w:space="0" w:color="auto"/>
          </w:divBdr>
        </w:div>
        <w:div w:id="983584798">
          <w:marLeft w:val="640"/>
          <w:marRight w:val="0"/>
          <w:marTop w:val="0"/>
          <w:marBottom w:val="0"/>
          <w:divBdr>
            <w:top w:val="none" w:sz="0" w:space="0" w:color="auto"/>
            <w:left w:val="none" w:sz="0" w:space="0" w:color="auto"/>
            <w:bottom w:val="none" w:sz="0" w:space="0" w:color="auto"/>
            <w:right w:val="none" w:sz="0" w:space="0" w:color="auto"/>
          </w:divBdr>
        </w:div>
        <w:div w:id="803694173">
          <w:marLeft w:val="640"/>
          <w:marRight w:val="0"/>
          <w:marTop w:val="0"/>
          <w:marBottom w:val="0"/>
          <w:divBdr>
            <w:top w:val="none" w:sz="0" w:space="0" w:color="auto"/>
            <w:left w:val="none" w:sz="0" w:space="0" w:color="auto"/>
            <w:bottom w:val="none" w:sz="0" w:space="0" w:color="auto"/>
            <w:right w:val="none" w:sz="0" w:space="0" w:color="auto"/>
          </w:divBdr>
        </w:div>
        <w:div w:id="502554164">
          <w:marLeft w:val="640"/>
          <w:marRight w:val="0"/>
          <w:marTop w:val="0"/>
          <w:marBottom w:val="0"/>
          <w:divBdr>
            <w:top w:val="none" w:sz="0" w:space="0" w:color="auto"/>
            <w:left w:val="none" w:sz="0" w:space="0" w:color="auto"/>
            <w:bottom w:val="none" w:sz="0" w:space="0" w:color="auto"/>
            <w:right w:val="none" w:sz="0" w:space="0" w:color="auto"/>
          </w:divBdr>
        </w:div>
        <w:div w:id="564798553">
          <w:marLeft w:val="640"/>
          <w:marRight w:val="0"/>
          <w:marTop w:val="0"/>
          <w:marBottom w:val="0"/>
          <w:divBdr>
            <w:top w:val="none" w:sz="0" w:space="0" w:color="auto"/>
            <w:left w:val="none" w:sz="0" w:space="0" w:color="auto"/>
            <w:bottom w:val="none" w:sz="0" w:space="0" w:color="auto"/>
            <w:right w:val="none" w:sz="0" w:space="0" w:color="auto"/>
          </w:divBdr>
        </w:div>
        <w:div w:id="182864219">
          <w:marLeft w:val="640"/>
          <w:marRight w:val="0"/>
          <w:marTop w:val="0"/>
          <w:marBottom w:val="0"/>
          <w:divBdr>
            <w:top w:val="none" w:sz="0" w:space="0" w:color="auto"/>
            <w:left w:val="none" w:sz="0" w:space="0" w:color="auto"/>
            <w:bottom w:val="none" w:sz="0" w:space="0" w:color="auto"/>
            <w:right w:val="none" w:sz="0" w:space="0" w:color="auto"/>
          </w:divBdr>
        </w:div>
        <w:div w:id="1093010750">
          <w:marLeft w:val="640"/>
          <w:marRight w:val="0"/>
          <w:marTop w:val="0"/>
          <w:marBottom w:val="0"/>
          <w:divBdr>
            <w:top w:val="none" w:sz="0" w:space="0" w:color="auto"/>
            <w:left w:val="none" w:sz="0" w:space="0" w:color="auto"/>
            <w:bottom w:val="none" w:sz="0" w:space="0" w:color="auto"/>
            <w:right w:val="none" w:sz="0" w:space="0" w:color="auto"/>
          </w:divBdr>
        </w:div>
        <w:div w:id="886840532">
          <w:marLeft w:val="640"/>
          <w:marRight w:val="0"/>
          <w:marTop w:val="0"/>
          <w:marBottom w:val="0"/>
          <w:divBdr>
            <w:top w:val="none" w:sz="0" w:space="0" w:color="auto"/>
            <w:left w:val="none" w:sz="0" w:space="0" w:color="auto"/>
            <w:bottom w:val="none" w:sz="0" w:space="0" w:color="auto"/>
            <w:right w:val="none" w:sz="0" w:space="0" w:color="auto"/>
          </w:divBdr>
        </w:div>
        <w:div w:id="2025940621">
          <w:marLeft w:val="640"/>
          <w:marRight w:val="0"/>
          <w:marTop w:val="0"/>
          <w:marBottom w:val="0"/>
          <w:divBdr>
            <w:top w:val="none" w:sz="0" w:space="0" w:color="auto"/>
            <w:left w:val="none" w:sz="0" w:space="0" w:color="auto"/>
            <w:bottom w:val="none" w:sz="0" w:space="0" w:color="auto"/>
            <w:right w:val="none" w:sz="0" w:space="0" w:color="auto"/>
          </w:divBdr>
        </w:div>
        <w:div w:id="1469321690">
          <w:marLeft w:val="640"/>
          <w:marRight w:val="0"/>
          <w:marTop w:val="0"/>
          <w:marBottom w:val="0"/>
          <w:divBdr>
            <w:top w:val="none" w:sz="0" w:space="0" w:color="auto"/>
            <w:left w:val="none" w:sz="0" w:space="0" w:color="auto"/>
            <w:bottom w:val="none" w:sz="0" w:space="0" w:color="auto"/>
            <w:right w:val="none" w:sz="0" w:space="0" w:color="auto"/>
          </w:divBdr>
        </w:div>
        <w:div w:id="1966694908">
          <w:marLeft w:val="640"/>
          <w:marRight w:val="0"/>
          <w:marTop w:val="0"/>
          <w:marBottom w:val="0"/>
          <w:divBdr>
            <w:top w:val="none" w:sz="0" w:space="0" w:color="auto"/>
            <w:left w:val="none" w:sz="0" w:space="0" w:color="auto"/>
            <w:bottom w:val="none" w:sz="0" w:space="0" w:color="auto"/>
            <w:right w:val="none" w:sz="0" w:space="0" w:color="auto"/>
          </w:divBdr>
        </w:div>
        <w:div w:id="845631033">
          <w:marLeft w:val="640"/>
          <w:marRight w:val="0"/>
          <w:marTop w:val="0"/>
          <w:marBottom w:val="0"/>
          <w:divBdr>
            <w:top w:val="none" w:sz="0" w:space="0" w:color="auto"/>
            <w:left w:val="none" w:sz="0" w:space="0" w:color="auto"/>
            <w:bottom w:val="none" w:sz="0" w:space="0" w:color="auto"/>
            <w:right w:val="none" w:sz="0" w:space="0" w:color="auto"/>
          </w:divBdr>
        </w:div>
        <w:div w:id="310788715">
          <w:marLeft w:val="640"/>
          <w:marRight w:val="0"/>
          <w:marTop w:val="0"/>
          <w:marBottom w:val="0"/>
          <w:divBdr>
            <w:top w:val="none" w:sz="0" w:space="0" w:color="auto"/>
            <w:left w:val="none" w:sz="0" w:space="0" w:color="auto"/>
            <w:bottom w:val="none" w:sz="0" w:space="0" w:color="auto"/>
            <w:right w:val="none" w:sz="0" w:space="0" w:color="auto"/>
          </w:divBdr>
        </w:div>
        <w:div w:id="740911940">
          <w:marLeft w:val="640"/>
          <w:marRight w:val="0"/>
          <w:marTop w:val="0"/>
          <w:marBottom w:val="0"/>
          <w:divBdr>
            <w:top w:val="none" w:sz="0" w:space="0" w:color="auto"/>
            <w:left w:val="none" w:sz="0" w:space="0" w:color="auto"/>
            <w:bottom w:val="none" w:sz="0" w:space="0" w:color="auto"/>
            <w:right w:val="none" w:sz="0" w:space="0" w:color="auto"/>
          </w:divBdr>
        </w:div>
        <w:div w:id="865873447">
          <w:marLeft w:val="640"/>
          <w:marRight w:val="0"/>
          <w:marTop w:val="0"/>
          <w:marBottom w:val="0"/>
          <w:divBdr>
            <w:top w:val="none" w:sz="0" w:space="0" w:color="auto"/>
            <w:left w:val="none" w:sz="0" w:space="0" w:color="auto"/>
            <w:bottom w:val="none" w:sz="0" w:space="0" w:color="auto"/>
            <w:right w:val="none" w:sz="0" w:space="0" w:color="auto"/>
          </w:divBdr>
        </w:div>
        <w:div w:id="419838887">
          <w:marLeft w:val="640"/>
          <w:marRight w:val="0"/>
          <w:marTop w:val="0"/>
          <w:marBottom w:val="0"/>
          <w:divBdr>
            <w:top w:val="none" w:sz="0" w:space="0" w:color="auto"/>
            <w:left w:val="none" w:sz="0" w:space="0" w:color="auto"/>
            <w:bottom w:val="none" w:sz="0" w:space="0" w:color="auto"/>
            <w:right w:val="none" w:sz="0" w:space="0" w:color="auto"/>
          </w:divBdr>
        </w:div>
        <w:div w:id="139427436">
          <w:marLeft w:val="640"/>
          <w:marRight w:val="0"/>
          <w:marTop w:val="0"/>
          <w:marBottom w:val="0"/>
          <w:divBdr>
            <w:top w:val="none" w:sz="0" w:space="0" w:color="auto"/>
            <w:left w:val="none" w:sz="0" w:space="0" w:color="auto"/>
            <w:bottom w:val="none" w:sz="0" w:space="0" w:color="auto"/>
            <w:right w:val="none" w:sz="0" w:space="0" w:color="auto"/>
          </w:divBdr>
        </w:div>
        <w:div w:id="695272863">
          <w:marLeft w:val="640"/>
          <w:marRight w:val="0"/>
          <w:marTop w:val="0"/>
          <w:marBottom w:val="0"/>
          <w:divBdr>
            <w:top w:val="none" w:sz="0" w:space="0" w:color="auto"/>
            <w:left w:val="none" w:sz="0" w:space="0" w:color="auto"/>
            <w:bottom w:val="none" w:sz="0" w:space="0" w:color="auto"/>
            <w:right w:val="none" w:sz="0" w:space="0" w:color="auto"/>
          </w:divBdr>
        </w:div>
        <w:div w:id="790587014">
          <w:marLeft w:val="640"/>
          <w:marRight w:val="0"/>
          <w:marTop w:val="0"/>
          <w:marBottom w:val="0"/>
          <w:divBdr>
            <w:top w:val="none" w:sz="0" w:space="0" w:color="auto"/>
            <w:left w:val="none" w:sz="0" w:space="0" w:color="auto"/>
            <w:bottom w:val="none" w:sz="0" w:space="0" w:color="auto"/>
            <w:right w:val="none" w:sz="0" w:space="0" w:color="auto"/>
          </w:divBdr>
        </w:div>
        <w:div w:id="1068771949">
          <w:marLeft w:val="640"/>
          <w:marRight w:val="0"/>
          <w:marTop w:val="0"/>
          <w:marBottom w:val="0"/>
          <w:divBdr>
            <w:top w:val="none" w:sz="0" w:space="0" w:color="auto"/>
            <w:left w:val="none" w:sz="0" w:space="0" w:color="auto"/>
            <w:bottom w:val="none" w:sz="0" w:space="0" w:color="auto"/>
            <w:right w:val="none" w:sz="0" w:space="0" w:color="auto"/>
          </w:divBdr>
        </w:div>
        <w:div w:id="570697784">
          <w:marLeft w:val="640"/>
          <w:marRight w:val="0"/>
          <w:marTop w:val="0"/>
          <w:marBottom w:val="0"/>
          <w:divBdr>
            <w:top w:val="none" w:sz="0" w:space="0" w:color="auto"/>
            <w:left w:val="none" w:sz="0" w:space="0" w:color="auto"/>
            <w:bottom w:val="none" w:sz="0" w:space="0" w:color="auto"/>
            <w:right w:val="none" w:sz="0" w:space="0" w:color="auto"/>
          </w:divBdr>
        </w:div>
        <w:div w:id="1865436792">
          <w:marLeft w:val="640"/>
          <w:marRight w:val="0"/>
          <w:marTop w:val="0"/>
          <w:marBottom w:val="0"/>
          <w:divBdr>
            <w:top w:val="none" w:sz="0" w:space="0" w:color="auto"/>
            <w:left w:val="none" w:sz="0" w:space="0" w:color="auto"/>
            <w:bottom w:val="none" w:sz="0" w:space="0" w:color="auto"/>
            <w:right w:val="none" w:sz="0" w:space="0" w:color="auto"/>
          </w:divBdr>
        </w:div>
        <w:div w:id="1737170810">
          <w:marLeft w:val="640"/>
          <w:marRight w:val="0"/>
          <w:marTop w:val="0"/>
          <w:marBottom w:val="0"/>
          <w:divBdr>
            <w:top w:val="none" w:sz="0" w:space="0" w:color="auto"/>
            <w:left w:val="none" w:sz="0" w:space="0" w:color="auto"/>
            <w:bottom w:val="none" w:sz="0" w:space="0" w:color="auto"/>
            <w:right w:val="none" w:sz="0" w:space="0" w:color="auto"/>
          </w:divBdr>
        </w:div>
        <w:div w:id="425928927">
          <w:marLeft w:val="640"/>
          <w:marRight w:val="0"/>
          <w:marTop w:val="0"/>
          <w:marBottom w:val="0"/>
          <w:divBdr>
            <w:top w:val="none" w:sz="0" w:space="0" w:color="auto"/>
            <w:left w:val="none" w:sz="0" w:space="0" w:color="auto"/>
            <w:bottom w:val="none" w:sz="0" w:space="0" w:color="auto"/>
            <w:right w:val="none" w:sz="0" w:space="0" w:color="auto"/>
          </w:divBdr>
        </w:div>
        <w:div w:id="237910348">
          <w:marLeft w:val="640"/>
          <w:marRight w:val="0"/>
          <w:marTop w:val="0"/>
          <w:marBottom w:val="0"/>
          <w:divBdr>
            <w:top w:val="none" w:sz="0" w:space="0" w:color="auto"/>
            <w:left w:val="none" w:sz="0" w:space="0" w:color="auto"/>
            <w:bottom w:val="none" w:sz="0" w:space="0" w:color="auto"/>
            <w:right w:val="none" w:sz="0" w:space="0" w:color="auto"/>
          </w:divBdr>
        </w:div>
        <w:div w:id="695694496">
          <w:marLeft w:val="640"/>
          <w:marRight w:val="0"/>
          <w:marTop w:val="0"/>
          <w:marBottom w:val="0"/>
          <w:divBdr>
            <w:top w:val="none" w:sz="0" w:space="0" w:color="auto"/>
            <w:left w:val="none" w:sz="0" w:space="0" w:color="auto"/>
            <w:bottom w:val="none" w:sz="0" w:space="0" w:color="auto"/>
            <w:right w:val="none" w:sz="0" w:space="0" w:color="auto"/>
          </w:divBdr>
        </w:div>
        <w:div w:id="1152596081">
          <w:marLeft w:val="640"/>
          <w:marRight w:val="0"/>
          <w:marTop w:val="0"/>
          <w:marBottom w:val="0"/>
          <w:divBdr>
            <w:top w:val="none" w:sz="0" w:space="0" w:color="auto"/>
            <w:left w:val="none" w:sz="0" w:space="0" w:color="auto"/>
            <w:bottom w:val="none" w:sz="0" w:space="0" w:color="auto"/>
            <w:right w:val="none" w:sz="0" w:space="0" w:color="auto"/>
          </w:divBdr>
        </w:div>
        <w:div w:id="1594894182">
          <w:marLeft w:val="640"/>
          <w:marRight w:val="0"/>
          <w:marTop w:val="0"/>
          <w:marBottom w:val="0"/>
          <w:divBdr>
            <w:top w:val="none" w:sz="0" w:space="0" w:color="auto"/>
            <w:left w:val="none" w:sz="0" w:space="0" w:color="auto"/>
            <w:bottom w:val="none" w:sz="0" w:space="0" w:color="auto"/>
            <w:right w:val="none" w:sz="0" w:space="0" w:color="auto"/>
          </w:divBdr>
        </w:div>
        <w:div w:id="229925480">
          <w:marLeft w:val="640"/>
          <w:marRight w:val="0"/>
          <w:marTop w:val="0"/>
          <w:marBottom w:val="0"/>
          <w:divBdr>
            <w:top w:val="none" w:sz="0" w:space="0" w:color="auto"/>
            <w:left w:val="none" w:sz="0" w:space="0" w:color="auto"/>
            <w:bottom w:val="none" w:sz="0" w:space="0" w:color="auto"/>
            <w:right w:val="none" w:sz="0" w:space="0" w:color="auto"/>
          </w:divBdr>
        </w:div>
        <w:div w:id="1369331613">
          <w:marLeft w:val="640"/>
          <w:marRight w:val="0"/>
          <w:marTop w:val="0"/>
          <w:marBottom w:val="0"/>
          <w:divBdr>
            <w:top w:val="none" w:sz="0" w:space="0" w:color="auto"/>
            <w:left w:val="none" w:sz="0" w:space="0" w:color="auto"/>
            <w:bottom w:val="none" w:sz="0" w:space="0" w:color="auto"/>
            <w:right w:val="none" w:sz="0" w:space="0" w:color="auto"/>
          </w:divBdr>
        </w:div>
        <w:div w:id="1441140258">
          <w:marLeft w:val="640"/>
          <w:marRight w:val="0"/>
          <w:marTop w:val="0"/>
          <w:marBottom w:val="0"/>
          <w:divBdr>
            <w:top w:val="none" w:sz="0" w:space="0" w:color="auto"/>
            <w:left w:val="none" w:sz="0" w:space="0" w:color="auto"/>
            <w:bottom w:val="none" w:sz="0" w:space="0" w:color="auto"/>
            <w:right w:val="none" w:sz="0" w:space="0" w:color="auto"/>
          </w:divBdr>
        </w:div>
        <w:div w:id="763039301">
          <w:marLeft w:val="640"/>
          <w:marRight w:val="0"/>
          <w:marTop w:val="0"/>
          <w:marBottom w:val="0"/>
          <w:divBdr>
            <w:top w:val="none" w:sz="0" w:space="0" w:color="auto"/>
            <w:left w:val="none" w:sz="0" w:space="0" w:color="auto"/>
            <w:bottom w:val="none" w:sz="0" w:space="0" w:color="auto"/>
            <w:right w:val="none" w:sz="0" w:space="0" w:color="auto"/>
          </w:divBdr>
        </w:div>
        <w:div w:id="1764759872">
          <w:marLeft w:val="640"/>
          <w:marRight w:val="0"/>
          <w:marTop w:val="0"/>
          <w:marBottom w:val="0"/>
          <w:divBdr>
            <w:top w:val="none" w:sz="0" w:space="0" w:color="auto"/>
            <w:left w:val="none" w:sz="0" w:space="0" w:color="auto"/>
            <w:bottom w:val="none" w:sz="0" w:space="0" w:color="auto"/>
            <w:right w:val="none" w:sz="0" w:space="0" w:color="auto"/>
          </w:divBdr>
        </w:div>
        <w:div w:id="1279726519">
          <w:marLeft w:val="640"/>
          <w:marRight w:val="0"/>
          <w:marTop w:val="0"/>
          <w:marBottom w:val="0"/>
          <w:divBdr>
            <w:top w:val="none" w:sz="0" w:space="0" w:color="auto"/>
            <w:left w:val="none" w:sz="0" w:space="0" w:color="auto"/>
            <w:bottom w:val="none" w:sz="0" w:space="0" w:color="auto"/>
            <w:right w:val="none" w:sz="0" w:space="0" w:color="auto"/>
          </w:divBdr>
        </w:div>
        <w:div w:id="1700661483">
          <w:marLeft w:val="640"/>
          <w:marRight w:val="0"/>
          <w:marTop w:val="0"/>
          <w:marBottom w:val="0"/>
          <w:divBdr>
            <w:top w:val="none" w:sz="0" w:space="0" w:color="auto"/>
            <w:left w:val="none" w:sz="0" w:space="0" w:color="auto"/>
            <w:bottom w:val="none" w:sz="0" w:space="0" w:color="auto"/>
            <w:right w:val="none" w:sz="0" w:space="0" w:color="auto"/>
          </w:divBdr>
        </w:div>
        <w:div w:id="613906277">
          <w:marLeft w:val="640"/>
          <w:marRight w:val="0"/>
          <w:marTop w:val="0"/>
          <w:marBottom w:val="0"/>
          <w:divBdr>
            <w:top w:val="none" w:sz="0" w:space="0" w:color="auto"/>
            <w:left w:val="none" w:sz="0" w:space="0" w:color="auto"/>
            <w:bottom w:val="none" w:sz="0" w:space="0" w:color="auto"/>
            <w:right w:val="none" w:sz="0" w:space="0" w:color="auto"/>
          </w:divBdr>
        </w:div>
        <w:div w:id="231550032">
          <w:marLeft w:val="640"/>
          <w:marRight w:val="0"/>
          <w:marTop w:val="0"/>
          <w:marBottom w:val="0"/>
          <w:divBdr>
            <w:top w:val="none" w:sz="0" w:space="0" w:color="auto"/>
            <w:left w:val="none" w:sz="0" w:space="0" w:color="auto"/>
            <w:bottom w:val="none" w:sz="0" w:space="0" w:color="auto"/>
            <w:right w:val="none" w:sz="0" w:space="0" w:color="auto"/>
          </w:divBdr>
        </w:div>
        <w:div w:id="476998854">
          <w:marLeft w:val="640"/>
          <w:marRight w:val="0"/>
          <w:marTop w:val="0"/>
          <w:marBottom w:val="0"/>
          <w:divBdr>
            <w:top w:val="none" w:sz="0" w:space="0" w:color="auto"/>
            <w:left w:val="none" w:sz="0" w:space="0" w:color="auto"/>
            <w:bottom w:val="none" w:sz="0" w:space="0" w:color="auto"/>
            <w:right w:val="none" w:sz="0" w:space="0" w:color="auto"/>
          </w:divBdr>
        </w:div>
        <w:div w:id="510067752">
          <w:marLeft w:val="640"/>
          <w:marRight w:val="0"/>
          <w:marTop w:val="0"/>
          <w:marBottom w:val="0"/>
          <w:divBdr>
            <w:top w:val="none" w:sz="0" w:space="0" w:color="auto"/>
            <w:left w:val="none" w:sz="0" w:space="0" w:color="auto"/>
            <w:bottom w:val="none" w:sz="0" w:space="0" w:color="auto"/>
            <w:right w:val="none" w:sz="0" w:space="0" w:color="auto"/>
          </w:divBdr>
        </w:div>
        <w:div w:id="2127505870">
          <w:marLeft w:val="640"/>
          <w:marRight w:val="0"/>
          <w:marTop w:val="0"/>
          <w:marBottom w:val="0"/>
          <w:divBdr>
            <w:top w:val="none" w:sz="0" w:space="0" w:color="auto"/>
            <w:left w:val="none" w:sz="0" w:space="0" w:color="auto"/>
            <w:bottom w:val="none" w:sz="0" w:space="0" w:color="auto"/>
            <w:right w:val="none" w:sz="0" w:space="0" w:color="auto"/>
          </w:divBdr>
        </w:div>
        <w:div w:id="1214006921">
          <w:marLeft w:val="640"/>
          <w:marRight w:val="0"/>
          <w:marTop w:val="0"/>
          <w:marBottom w:val="0"/>
          <w:divBdr>
            <w:top w:val="none" w:sz="0" w:space="0" w:color="auto"/>
            <w:left w:val="none" w:sz="0" w:space="0" w:color="auto"/>
            <w:bottom w:val="none" w:sz="0" w:space="0" w:color="auto"/>
            <w:right w:val="none" w:sz="0" w:space="0" w:color="auto"/>
          </w:divBdr>
        </w:div>
      </w:divsChild>
    </w:div>
    <w:div w:id="32315011">
      <w:bodyDiv w:val="1"/>
      <w:marLeft w:val="0"/>
      <w:marRight w:val="0"/>
      <w:marTop w:val="0"/>
      <w:marBottom w:val="0"/>
      <w:divBdr>
        <w:top w:val="none" w:sz="0" w:space="0" w:color="auto"/>
        <w:left w:val="none" w:sz="0" w:space="0" w:color="auto"/>
        <w:bottom w:val="none" w:sz="0" w:space="0" w:color="auto"/>
        <w:right w:val="none" w:sz="0" w:space="0" w:color="auto"/>
      </w:divBdr>
      <w:divsChild>
        <w:div w:id="1206212762">
          <w:marLeft w:val="640"/>
          <w:marRight w:val="0"/>
          <w:marTop w:val="0"/>
          <w:marBottom w:val="0"/>
          <w:divBdr>
            <w:top w:val="none" w:sz="0" w:space="0" w:color="auto"/>
            <w:left w:val="none" w:sz="0" w:space="0" w:color="auto"/>
            <w:bottom w:val="none" w:sz="0" w:space="0" w:color="auto"/>
            <w:right w:val="none" w:sz="0" w:space="0" w:color="auto"/>
          </w:divBdr>
        </w:div>
        <w:div w:id="1088574447">
          <w:marLeft w:val="640"/>
          <w:marRight w:val="0"/>
          <w:marTop w:val="0"/>
          <w:marBottom w:val="0"/>
          <w:divBdr>
            <w:top w:val="none" w:sz="0" w:space="0" w:color="auto"/>
            <w:left w:val="none" w:sz="0" w:space="0" w:color="auto"/>
            <w:bottom w:val="none" w:sz="0" w:space="0" w:color="auto"/>
            <w:right w:val="none" w:sz="0" w:space="0" w:color="auto"/>
          </w:divBdr>
        </w:div>
        <w:div w:id="388697567">
          <w:marLeft w:val="640"/>
          <w:marRight w:val="0"/>
          <w:marTop w:val="0"/>
          <w:marBottom w:val="0"/>
          <w:divBdr>
            <w:top w:val="none" w:sz="0" w:space="0" w:color="auto"/>
            <w:left w:val="none" w:sz="0" w:space="0" w:color="auto"/>
            <w:bottom w:val="none" w:sz="0" w:space="0" w:color="auto"/>
            <w:right w:val="none" w:sz="0" w:space="0" w:color="auto"/>
          </w:divBdr>
        </w:div>
        <w:div w:id="833028170">
          <w:marLeft w:val="640"/>
          <w:marRight w:val="0"/>
          <w:marTop w:val="0"/>
          <w:marBottom w:val="0"/>
          <w:divBdr>
            <w:top w:val="none" w:sz="0" w:space="0" w:color="auto"/>
            <w:left w:val="none" w:sz="0" w:space="0" w:color="auto"/>
            <w:bottom w:val="none" w:sz="0" w:space="0" w:color="auto"/>
            <w:right w:val="none" w:sz="0" w:space="0" w:color="auto"/>
          </w:divBdr>
        </w:div>
        <w:div w:id="541283329">
          <w:marLeft w:val="640"/>
          <w:marRight w:val="0"/>
          <w:marTop w:val="0"/>
          <w:marBottom w:val="0"/>
          <w:divBdr>
            <w:top w:val="none" w:sz="0" w:space="0" w:color="auto"/>
            <w:left w:val="none" w:sz="0" w:space="0" w:color="auto"/>
            <w:bottom w:val="none" w:sz="0" w:space="0" w:color="auto"/>
            <w:right w:val="none" w:sz="0" w:space="0" w:color="auto"/>
          </w:divBdr>
        </w:div>
        <w:div w:id="1475487123">
          <w:marLeft w:val="640"/>
          <w:marRight w:val="0"/>
          <w:marTop w:val="0"/>
          <w:marBottom w:val="0"/>
          <w:divBdr>
            <w:top w:val="none" w:sz="0" w:space="0" w:color="auto"/>
            <w:left w:val="none" w:sz="0" w:space="0" w:color="auto"/>
            <w:bottom w:val="none" w:sz="0" w:space="0" w:color="auto"/>
            <w:right w:val="none" w:sz="0" w:space="0" w:color="auto"/>
          </w:divBdr>
        </w:div>
        <w:div w:id="2090272364">
          <w:marLeft w:val="640"/>
          <w:marRight w:val="0"/>
          <w:marTop w:val="0"/>
          <w:marBottom w:val="0"/>
          <w:divBdr>
            <w:top w:val="none" w:sz="0" w:space="0" w:color="auto"/>
            <w:left w:val="none" w:sz="0" w:space="0" w:color="auto"/>
            <w:bottom w:val="none" w:sz="0" w:space="0" w:color="auto"/>
            <w:right w:val="none" w:sz="0" w:space="0" w:color="auto"/>
          </w:divBdr>
        </w:div>
        <w:div w:id="1809393878">
          <w:marLeft w:val="640"/>
          <w:marRight w:val="0"/>
          <w:marTop w:val="0"/>
          <w:marBottom w:val="0"/>
          <w:divBdr>
            <w:top w:val="none" w:sz="0" w:space="0" w:color="auto"/>
            <w:left w:val="none" w:sz="0" w:space="0" w:color="auto"/>
            <w:bottom w:val="none" w:sz="0" w:space="0" w:color="auto"/>
            <w:right w:val="none" w:sz="0" w:space="0" w:color="auto"/>
          </w:divBdr>
        </w:div>
        <w:div w:id="592518931">
          <w:marLeft w:val="640"/>
          <w:marRight w:val="0"/>
          <w:marTop w:val="0"/>
          <w:marBottom w:val="0"/>
          <w:divBdr>
            <w:top w:val="none" w:sz="0" w:space="0" w:color="auto"/>
            <w:left w:val="none" w:sz="0" w:space="0" w:color="auto"/>
            <w:bottom w:val="none" w:sz="0" w:space="0" w:color="auto"/>
            <w:right w:val="none" w:sz="0" w:space="0" w:color="auto"/>
          </w:divBdr>
        </w:div>
        <w:div w:id="821779779">
          <w:marLeft w:val="640"/>
          <w:marRight w:val="0"/>
          <w:marTop w:val="0"/>
          <w:marBottom w:val="0"/>
          <w:divBdr>
            <w:top w:val="none" w:sz="0" w:space="0" w:color="auto"/>
            <w:left w:val="none" w:sz="0" w:space="0" w:color="auto"/>
            <w:bottom w:val="none" w:sz="0" w:space="0" w:color="auto"/>
            <w:right w:val="none" w:sz="0" w:space="0" w:color="auto"/>
          </w:divBdr>
        </w:div>
        <w:div w:id="1867405884">
          <w:marLeft w:val="640"/>
          <w:marRight w:val="0"/>
          <w:marTop w:val="0"/>
          <w:marBottom w:val="0"/>
          <w:divBdr>
            <w:top w:val="none" w:sz="0" w:space="0" w:color="auto"/>
            <w:left w:val="none" w:sz="0" w:space="0" w:color="auto"/>
            <w:bottom w:val="none" w:sz="0" w:space="0" w:color="auto"/>
            <w:right w:val="none" w:sz="0" w:space="0" w:color="auto"/>
          </w:divBdr>
        </w:div>
        <w:div w:id="1601521321">
          <w:marLeft w:val="640"/>
          <w:marRight w:val="0"/>
          <w:marTop w:val="0"/>
          <w:marBottom w:val="0"/>
          <w:divBdr>
            <w:top w:val="none" w:sz="0" w:space="0" w:color="auto"/>
            <w:left w:val="none" w:sz="0" w:space="0" w:color="auto"/>
            <w:bottom w:val="none" w:sz="0" w:space="0" w:color="auto"/>
            <w:right w:val="none" w:sz="0" w:space="0" w:color="auto"/>
          </w:divBdr>
        </w:div>
        <w:div w:id="1433210612">
          <w:marLeft w:val="640"/>
          <w:marRight w:val="0"/>
          <w:marTop w:val="0"/>
          <w:marBottom w:val="0"/>
          <w:divBdr>
            <w:top w:val="none" w:sz="0" w:space="0" w:color="auto"/>
            <w:left w:val="none" w:sz="0" w:space="0" w:color="auto"/>
            <w:bottom w:val="none" w:sz="0" w:space="0" w:color="auto"/>
            <w:right w:val="none" w:sz="0" w:space="0" w:color="auto"/>
          </w:divBdr>
        </w:div>
        <w:div w:id="599066504">
          <w:marLeft w:val="640"/>
          <w:marRight w:val="0"/>
          <w:marTop w:val="0"/>
          <w:marBottom w:val="0"/>
          <w:divBdr>
            <w:top w:val="none" w:sz="0" w:space="0" w:color="auto"/>
            <w:left w:val="none" w:sz="0" w:space="0" w:color="auto"/>
            <w:bottom w:val="none" w:sz="0" w:space="0" w:color="auto"/>
            <w:right w:val="none" w:sz="0" w:space="0" w:color="auto"/>
          </w:divBdr>
        </w:div>
        <w:div w:id="44918526">
          <w:marLeft w:val="640"/>
          <w:marRight w:val="0"/>
          <w:marTop w:val="0"/>
          <w:marBottom w:val="0"/>
          <w:divBdr>
            <w:top w:val="none" w:sz="0" w:space="0" w:color="auto"/>
            <w:left w:val="none" w:sz="0" w:space="0" w:color="auto"/>
            <w:bottom w:val="none" w:sz="0" w:space="0" w:color="auto"/>
            <w:right w:val="none" w:sz="0" w:space="0" w:color="auto"/>
          </w:divBdr>
        </w:div>
        <w:div w:id="840894332">
          <w:marLeft w:val="640"/>
          <w:marRight w:val="0"/>
          <w:marTop w:val="0"/>
          <w:marBottom w:val="0"/>
          <w:divBdr>
            <w:top w:val="none" w:sz="0" w:space="0" w:color="auto"/>
            <w:left w:val="none" w:sz="0" w:space="0" w:color="auto"/>
            <w:bottom w:val="none" w:sz="0" w:space="0" w:color="auto"/>
            <w:right w:val="none" w:sz="0" w:space="0" w:color="auto"/>
          </w:divBdr>
        </w:div>
        <w:div w:id="428816001">
          <w:marLeft w:val="640"/>
          <w:marRight w:val="0"/>
          <w:marTop w:val="0"/>
          <w:marBottom w:val="0"/>
          <w:divBdr>
            <w:top w:val="none" w:sz="0" w:space="0" w:color="auto"/>
            <w:left w:val="none" w:sz="0" w:space="0" w:color="auto"/>
            <w:bottom w:val="none" w:sz="0" w:space="0" w:color="auto"/>
            <w:right w:val="none" w:sz="0" w:space="0" w:color="auto"/>
          </w:divBdr>
        </w:div>
        <w:div w:id="92633573">
          <w:marLeft w:val="640"/>
          <w:marRight w:val="0"/>
          <w:marTop w:val="0"/>
          <w:marBottom w:val="0"/>
          <w:divBdr>
            <w:top w:val="none" w:sz="0" w:space="0" w:color="auto"/>
            <w:left w:val="none" w:sz="0" w:space="0" w:color="auto"/>
            <w:bottom w:val="none" w:sz="0" w:space="0" w:color="auto"/>
            <w:right w:val="none" w:sz="0" w:space="0" w:color="auto"/>
          </w:divBdr>
        </w:div>
        <w:div w:id="1620717795">
          <w:marLeft w:val="640"/>
          <w:marRight w:val="0"/>
          <w:marTop w:val="0"/>
          <w:marBottom w:val="0"/>
          <w:divBdr>
            <w:top w:val="none" w:sz="0" w:space="0" w:color="auto"/>
            <w:left w:val="none" w:sz="0" w:space="0" w:color="auto"/>
            <w:bottom w:val="none" w:sz="0" w:space="0" w:color="auto"/>
            <w:right w:val="none" w:sz="0" w:space="0" w:color="auto"/>
          </w:divBdr>
        </w:div>
        <w:div w:id="2102944220">
          <w:marLeft w:val="640"/>
          <w:marRight w:val="0"/>
          <w:marTop w:val="0"/>
          <w:marBottom w:val="0"/>
          <w:divBdr>
            <w:top w:val="none" w:sz="0" w:space="0" w:color="auto"/>
            <w:left w:val="none" w:sz="0" w:space="0" w:color="auto"/>
            <w:bottom w:val="none" w:sz="0" w:space="0" w:color="auto"/>
            <w:right w:val="none" w:sz="0" w:space="0" w:color="auto"/>
          </w:divBdr>
        </w:div>
        <w:div w:id="1345326668">
          <w:marLeft w:val="640"/>
          <w:marRight w:val="0"/>
          <w:marTop w:val="0"/>
          <w:marBottom w:val="0"/>
          <w:divBdr>
            <w:top w:val="none" w:sz="0" w:space="0" w:color="auto"/>
            <w:left w:val="none" w:sz="0" w:space="0" w:color="auto"/>
            <w:bottom w:val="none" w:sz="0" w:space="0" w:color="auto"/>
            <w:right w:val="none" w:sz="0" w:space="0" w:color="auto"/>
          </w:divBdr>
        </w:div>
        <w:div w:id="1974210860">
          <w:marLeft w:val="640"/>
          <w:marRight w:val="0"/>
          <w:marTop w:val="0"/>
          <w:marBottom w:val="0"/>
          <w:divBdr>
            <w:top w:val="none" w:sz="0" w:space="0" w:color="auto"/>
            <w:left w:val="none" w:sz="0" w:space="0" w:color="auto"/>
            <w:bottom w:val="none" w:sz="0" w:space="0" w:color="auto"/>
            <w:right w:val="none" w:sz="0" w:space="0" w:color="auto"/>
          </w:divBdr>
        </w:div>
        <w:div w:id="1183517856">
          <w:marLeft w:val="640"/>
          <w:marRight w:val="0"/>
          <w:marTop w:val="0"/>
          <w:marBottom w:val="0"/>
          <w:divBdr>
            <w:top w:val="none" w:sz="0" w:space="0" w:color="auto"/>
            <w:left w:val="none" w:sz="0" w:space="0" w:color="auto"/>
            <w:bottom w:val="none" w:sz="0" w:space="0" w:color="auto"/>
            <w:right w:val="none" w:sz="0" w:space="0" w:color="auto"/>
          </w:divBdr>
        </w:div>
        <w:div w:id="1474106578">
          <w:marLeft w:val="640"/>
          <w:marRight w:val="0"/>
          <w:marTop w:val="0"/>
          <w:marBottom w:val="0"/>
          <w:divBdr>
            <w:top w:val="none" w:sz="0" w:space="0" w:color="auto"/>
            <w:left w:val="none" w:sz="0" w:space="0" w:color="auto"/>
            <w:bottom w:val="none" w:sz="0" w:space="0" w:color="auto"/>
            <w:right w:val="none" w:sz="0" w:space="0" w:color="auto"/>
          </w:divBdr>
        </w:div>
        <w:div w:id="1408190714">
          <w:marLeft w:val="640"/>
          <w:marRight w:val="0"/>
          <w:marTop w:val="0"/>
          <w:marBottom w:val="0"/>
          <w:divBdr>
            <w:top w:val="none" w:sz="0" w:space="0" w:color="auto"/>
            <w:left w:val="none" w:sz="0" w:space="0" w:color="auto"/>
            <w:bottom w:val="none" w:sz="0" w:space="0" w:color="auto"/>
            <w:right w:val="none" w:sz="0" w:space="0" w:color="auto"/>
          </w:divBdr>
        </w:div>
        <w:div w:id="807866099">
          <w:marLeft w:val="640"/>
          <w:marRight w:val="0"/>
          <w:marTop w:val="0"/>
          <w:marBottom w:val="0"/>
          <w:divBdr>
            <w:top w:val="none" w:sz="0" w:space="0" w:color="auto"/>
            <w:left w:val="none" w:sz="0" w:space="0" w:color="auto"/>
            <w:bottom w:val="none" w:sz="0" w:space="0" w:color="auto"/>
            <w:right w:val="none" w:sz="0" w:space="0" w:color="auto"/>
          </w:divBdr>
        </w:div>
        <w:div w:id="2072921940">
          <w:marLeft w:val="640"/>
          <w:marRight w:val="0"/>
          <w:marTop w:val="0"/>
          <w:marBottom w:val="0"/>
          <w:divBdr>
            <w:top w:val="none" w:sz="0" w:space="0" w:color="auto"/>
            <w:left w:val="none" w:sz="0" w:space="0" w:color="auto"/>
            <w:bottom w:val="none" w:sz="0" w:space="0" w:color="auto"/>
            <w:right w:val="none" w:sz="0" w:space="0" w:color="auto"/>
          </w:divBdr>
        </w:div>
        <w:div w:id="227541503">
          <w:marLeft w:val="640"/>
          <w:marRight w:val="0"/>
          <w:marTop w:val="0"/>
          <w:marBottom w:val="0"/>
          <w:divBdr>
            <w:top w:val="none" w:sz="0" w:space="0" w:color="auto"/>
            <w:left w:val="none" w:sz="0" w:space="0" w:color="auto"/>
            <w:bottom w:val="none" w:sz="0" w:space="0" w:color="auto"/>
            <w:right w:val="none" w:sz="0" w:space="0" w:color="auto"/>
          </w:divBdr>
        </w:div>
        <w:div w:id="238902660">
          <w:marLeft w:val="640"/>
          <w:marRight w:val="0"/>
          <w:marTop w:val="0"/>
          <w:marBottom w:val="0"/>
          <w:divBdr>
            <w:top w:val="none" w:sz="0" w:space="0" w:color="auto"/>
            <w:left w:val="none" w:sz="0" w:space="0" w:color="auto"/>
            <w:bottom w:val="none" w:sz="0" w:space="0" w:color="auto"/>
            <w:right w:val="none" w:sz="0" w:space="0" w:color="auto"/>
          </w:divBdr>
        </w:div>
        <w:div w:id="952126834">
          <w:marLeft w:val="640"/>
          <w:marRight w:val="0"/>
          <w:marTop w:val="0"/>
          <w:marBottom w:val="0"/>
          <w:divBdr>
            <w:top w:val="none" w:sz="0" w:space="0" w:color="auto"/>
            <w:left w:val="none" w:sz="0" w:space="0" w:color="auto"/>
            <w:bottom w:val="none" w:sz="0" w:space="0" w:color="auto"/>
            <w:right w:val="none" w:sz="0" w:space="0" w:color="auto"/>
          </w:divBdr>
        </w:div>
        <w:div w:id="944266321">
          <w:marLeft w:val="640"/>
          <w:marRight w:val="0"/>
          <w:marTop w:val="0"/>
          <w:marBottom w:val="0"/>
          <w:divBdr>
            <w:top w:val="none" w:sz="0" w:space="0" w:color="auto"/>
            <w:left w:val="none" w:sz="0" w:space="0" w:color="auto"/>
            <w:bottom w:val="none" w:sz="0" w:space="0" w:color="auto"/>
            <w:right w:val="none" w:sz="0" w:space="0" w:color="auto"/>
          </w:divBdr>
        </w:div>
        <w:div w:id="640573479">
          <w:marLeft w:val="640"/>
          <w:marRight w:val="0"/>
          <w:marTop w:val="0"/>
          <w:marBottom w:val="0"/>
          <w:divBdr>
            <w:top w:val="none" w:sz="0" w:space="0" w:color="auto"/>
            <w:left w:val="none" w:sz="0" w:space="0" w:color="auto"/>
            <w:bottom w:val="none" w:sz="0" w:space="0" w:color="auto"/>
            <w:right w:val="none" w:sz="0" w:space="0" w:color="auto"/>
          </w:divBdr>
        </w:div>
        <w:div w:id="1721318703">
          <w:marLeft w:val="640"/>
          <w:marRight w:val="0"/>
          <w:marTop w:val="0"/>
          <w:marBottom w:val="0"/>
          <w:divBdr>
            <w:top w:val="none" w:sz="0" w:space="0" w:color="auto"/>
            <w:left w:val="none" w:sz="0" w:space="0" w:color="auto"/>
            <w:bottom w:val="none" w:sz="0" w:space="0" w:color="auto"/>
            <w:right w:val="none" w:sz="0" w:space="0" w:color="auto"/>
          </w:divBdr>
        </w:div>
        <w:div w:id="1385762904">
          <w:marLeft w:val="640"/>
          <w:marRight w:val="0"/>
          <w:marTop w:val="0"/>
          <w:marBottom w:val="0"/>
          <w:divBdr>
            <w:top w:val="none" w:sz="0" w:space="0" w:color="auto"/>
            <w:left w:val="none" w:sz="0" w:space="0" w:color="auto"/>
            <w:bottom w:val="none" w:sz="0" w:space="0" w:color="auto"/>
            <w:right w:val="none" w:sz="0" w:space="0" w:color="auto"/>
          </w:divBdr>
        </w:div>
        <w:div w:id="486482955">
          <w:marLeft w:val="640"/>
          <w:marRight w:val="0"/>
          <w:marTop w:val="0"/>
          <w:marBottom w:val="0"/>
          <w:divBdr>
            <w:top w:val="none" w:sz="0" w:space="0" w:color="auto"/>
            <w:left w:val="none" w:sz="0" w:space="0" w:color="auto"/>
            <w:bottom w:val="none" w:sz="0" w:space="0" w:color="auto"/>
            <w:right w:val="none" w:sz="0" w:space="0" w:color="auto"/>
          </w:divBdr>
        </w:div>
        <w:div w:id="1368019431">
          <w:marLeft w:val="640"/>
          <w:marRight w:val="0"/>
          <w:marTop w:val="0"/>
          <w:marBottom w:val="0"/>
          <w:divBdr>
            <w:top w:val="none" w:sz="0" w:space="0" w:color="auto"/>
            <w:left w:val="none" w:sz="0" w:space="0" w:color="auto"/>
            <w:bottom w:val="none" w:sz="0" w:space="0" w:color="auto"/>
            <w:right w:val="none" w:sz="0" w:space="0" w:color="auto"/>
          </w:divBdr>
        </w:div>
        <w:div w:id="916666249">
          <w:marLeft w:val="640"/>
          <w:marRight w:val="0"/>
          <w:marTop w:val="0"/>
          <w:marBottom w:val="0"/>
          <w:divBdr>
            <w:top w:val="none" w:sz="0" w:space="0" w:color="auto"/>
            <w:left w:val="none" w:sz="0" w:space="0" w:color="auto"/>
            <w:bottom w:val="none" w:sz="0" w:space="0" w:color="auto"/>
            <w:right w:val="none" w:sz="0" w:space="0" w:color="auto"/>
          </w:divBdr>
        </w:div>
        <w:div w:id="428745953">
          <w:marLeft w:val="640"/>
          <w:marRight w:val="0"/>
          <w:marTop w:val="0"/>
          <w:marBottom w:val="0"/>
          <w:divBdr>
            <w:top w:val="none" w:sz="0" w:space="0" w:color="auto"/>
            <w:left w:val="none" w:sz="0" w:space="0" w:color="auto"/>
            <w:bottom w:val="none" w:sz="0" w:space="0" w:color="auto"/>
            <w:right w:val="none" w:sz="0" w:space="0" w:color="auto"/>
          </w:divBdr>
        </w:div>
        <w:div w:id="1717579416">
          <w:marLeft w:val="640"/>
          <w:marRight w:val="0"/>
          <w:marTop w:val="0"/>
          <w:marBottom w:val="0"/>
          <w:divBdr>
            <w:top w:val="none" w:sz="0" w:space="0" w:color="auto"/>
            <w:left w:val="none" w:sz="0" w:space="0" w:color="auto"/>
            <w:bottom w:val="none" w:sz="0" w:space="0" w:color="auto"/>
            <w:right w:val="none" w:sz="0" w:space="0" w:color="auto"/>
          </w:divBdr>
        </w:div>
        <w:div w:id="10500689">
          <w:marLeft w:val="640"/>
          <w:marRight w:val="0"/>
          <w:marTop w:val="0"/>
          <w:marBottom w:val="0"/>
          <w:divBdr>
            <w:top w:val="none" w:sz="0" w:space="0" w:color="auto"/>
            <w:left w:val="none" w:sz="0" w:space="0" w:color="auto"/>
            <w:bottom w:val="none" w:sz="0" w:space="0" w:color="auto"/>
            <w:right w:val="none" w:sz="0" w:space="0" w:color="auto"/>
          </w:divBdr>
        </w:div>
        <w:div w:id="1039012437">
          <w:marLeft w:val="640"/>
          <w:marRight w:val="0"/>
          <w:marTop w:val="0"/>
          <w:marBottom w:val="0"/>
          <w:divBdr>
            <w:top w:val="none" w:sz="0" w:space="0" w:color="auto"/>
            <w:left w:val="none" w:sz="0" w:space="0" w:color="auto"/>
            <w:bottom w:val="none" w:sz="0" w:space="0" w:color="auto"/>
            <w:right w:val="none" w:sz="0" w:space="0" w:color="auto"/>
          </w:divBdr>
        </w:div>
        <w:div w:id="1608732838">
          <w:marLeft w:val="640"/>
          <w:marRight w:val="0"/>
          <w:marTop w:val="0"/>
          <w:marBottom w:val="0"/>
          <w:divBdr>
            <w:top w:val="none" w:sz="0" w:space="0" w:color="auto"/>
            <w:left w:val="none" w:sz="0" w:space="0" w:color="auto"/>
            <w:bottom w:val="none" w:sz="0" w:space="0" w:color="auto"/>
            <w:right w:val="none" w:sz="0" w:space="0" w:color="auto"/>
          </w:divBdr>
        </w:div>
        <w:div w:id="340356982">
          <w:marLeft w:val="640"/>
          <w:marRight w:val="0"/>
          <w:marTop w:val="0"/>
          <w:marBottom w:val="0"/>
          <w:divBdr>
            <w:top w:val="none" w:sz="0" w:space="0" w:color="auto"/>
            <w:left w:val="none" w:sz="0" w:space="0" w:color="auto"/>
            <w:bottom w:val="none" w:sz="0" w:space="0" w:color="auto"/>
            <w:right w:val="none" w:sz="0" w:space="0" w:color="auto"/>
          </w:divBdr>
        </w:div>
        <w:div w:id="680006994">
          <w:marLeft w:val="640"/>
          <w:marRight w:val="0"/>
          <w:marTop w:val="0"/>
          <w:marBottom w:val="0"/>
          <w:divBdr>
            <w:top w:val="none" w:sz="0" w:space="0" w:color="auto"/>
            <w:left w:val="none" w:sz="0" w:space="0" w:color="auto"/>
            <w:bottom w:val="none" w:sz="0" w:space="0" w:color="auto"/>
            <w:right w:val="none" w:sz="0" w:space="0" w:color="auto"/>
          </w:divBdr>
        </w:div>
        <w:div w:id="78912830">
          <w:marLeft w:val="640"/>
          <w:marRight w:val="0"/>
          <w:marTop w:val="0"/>
          <w:marBottom w:val="0"/>
          <w:divBdr>
            <w:top w:val="none" w:sz="0" w:space="0" w:color="auto"/>
            <w:left w:val="none" w:sz="0" w:space="0" w:color="auto"/>
            <w:bottom w:val="none" w:sz="0" w:space="0" w:color="auto"/>
            <w:right w:val="none" w:sz="0" w:space="0" w:color="auto"/>
          </w:divBdr>
        </w:div>
        <w:div w:id="1576238031">
          <w:marLeft w:val="640"/>
          <w:marRight w:val="0"/>
          <w:marTop w:val="0"/>
          <w:marBottom w:val="0"/>
          <w:divBdr>
            <w:top w:val="none" w:sz="0" w:space="0" w:color="auto"/>
            <w:left w:val="none" w:sz="0" w:space="0" w:color="auto"/>
            <w:bottom w:val="none" w:sz="0" w:space="0" w:color="auto"/>
            <w:right w:val="none" w:sz="0" w:space="0" w:color="auto"/>
          </w:divBdr>
        </w:div>
        <w:div w:id="1830050293">
          <w:marLeft w:val="640"/>
          <w:marRight w:val="0"/>
          <w:marTop w:val="0"/>
          <w:marBottom w:val="0"/>
          <w:divBdr>
            <w:top w:val="none" w:sz="0" w:space="0" w:color="auto"/>
            <w:left w:val="none" w:sz="0" w:space="0" w:color="auto"/>
            <w:bottom w:val="none" w:sz="0" w:space="0" w:color="auto"/>
            <w:right w:val="none" w:sz="0" w:space="0" w:color="auto"/>
          </w:divBdr>
        </w:div>
        <w:div w:id="848132961">
          <w:marLeft w:val="640"/>
          <w:marRight w:val="0"/>
          <w:marTop w:val="0"/>
          <w:marBottom w:val="0"/>
          <w:divBdr>
            <w:top w:val="none" w:sz="0" w:space="0" w:color="auto"/>
            <w:left w:val="none" w:sz="0" w:space="0" w:color="auto"/>
            <w:bottom w:val="none" w:sz="0" w:space="0" w:color="auto"/>
            <w:right w:val="none" w:sz="0" w:space="0" w:color="auto"/>
          </w:divBdr>
        </w:div>
        <w:div w:id="1757091789">
          <w:marLeft w:val="640"/>
          <w:marRight w:val="0"/>
          <w:marTop w:val="0"/>
          <w:marBottom w:val="0"/>
          <w:divBdr>
            <w:top w:val="none" w:sz="0" w:space="0" w:color="auto"/>
            <w:left w:val="none" w:sz="0" w:space="0" w:color="auto"/>
            <w:bottom w:val="none" w:sz="0" w:space="0" w:color="auto"/>
            <w:right w:val="none" w:sz="0" w:space="0" w:color="auto"/>
          </w:divBdr>
        </w:div>
        <w:div w:id="631595307">
          <w:marLeft w:val="640"/>
          <w:marRight w:val="0"/>
          <w:marTop w:val="0"/>
          <w:marBottom w:val="0"/>
          <w:divBdr>
            <w:top w:val="none" w:sz="0" w:space="0" w:color="auto"/>
            <w:left w:val="none" w:sz="0" w:space="0" w:color="auto"/>
            <w:bottom w:val="none" w:sz="0" w:space="0" w:color="auto"/>
            <w:right w:val="none" w:sz="0" w:space="0" w:color="auto"/>
          </w:divBdr>
        </w:div>
        <w:div w:id="1205412437">
          <w:marLeft w:val="640"/>
          <w:marRight w:val="0"/>
          <w:marTop w:val="0"/>
          <w:marBottom w:val="0"/>
          <w:divBdr>
            <w:top w:val="none" w:sz="0" w:space="0" w:color="auto"/>
            <w:left w:val="none" w:sz="0" w:space="0" w:color="auto"/>
            <w:bottom w:val="none" w:sz="0" w:space="0" w:color="auto"/>
            <w:right w:val="none" w:sz="0" w:space="0" w:color="auto"/>
          </w:divBdr>
        </w:div>
        <w:div w:id="376243595">
          <w:marLeft w:val="640"/>
          <w:marRight w:val="0"/>
          <w:marTop w:val="0"/>
          <w:marBottom w:val="0"/>
          <w:divBdr>
            <w:top w:val="none" w:sz="0" w:space="0" w:color="auto"/>
            <w:left w:val="none" w:sz="0" w:space="0" w:color="auto"/>
            <w:bottom w:val="none" w:sz="0" w:space="0" w:color="auto"/>
            <w:right w:val="none" w:sz="0" w:space="0" w:color="auto"/>
          </w:divBdr>
        </w:div>
        <w:div w:id="562182079">
          <w:marLeft w:val="640"/>
          <w:marRight w:val="0"/>
          <w:marTop w:val="0"/>
          <w:marBottom w:val="0"/>
          <w:divBdr>
            <w:top w:val="none" w:sz="0" w:space="0" w:color="auto"/>
            <w:left w:val="none" w:sz="0" w:space="0" w:color="auto"/>
            <w:bottom w:val="none" w:sz="0" w:space="0" w:color="auto"/>
            <w:right w:val="none" w:sz="0" w:space="0" w:color="auto"/>
          </w:divBdr>
        </w:div>
        <w:div w:id="1125539558">
          <w:marLeft w:val="640"/>
          <w:marRight w:val="0"/>
          <w:marTop w:val="0"/>
          <w:marBottom w:val="0"/>
          <w:divBdr>
            <w:top w:val="none" w:sz="0" w:space="0" w:color="auto"/>
            <w:left w:val="none" w:sz="0" w:space="0" w:color="auto"/>
            <w:bottom w:val="none" w:sz="0" w:space="0" w:color="auto"/>
            <w:right w:val="none" w:sz="0" w:space="0" w:color="auto"/>
          </w:divBdr>
        </w:div>
        <w:div w:id="873735046">
          <w:marLeft w:val="640"/>
          <w:marRight w:val="0"/>
          <w:marTop w:val="0"/>
          <w:marBottom w:val="0"/>
          <w:divBdr>
            <w:top w:val="none" w:sz="0" w:space="0" w:color="auto"/>
            <w:left w:val="none" w:sz="0" w:space="0" w:color="auto"/>
            <w:bottom w:val="none" w:sz="0" w:space="0" w:color="auto"/>
            <w:right w:val="none" w:sz="0" w:space="0" w:color="auto"/>
          </w:divBdr>
        </w:div>
        <w:div w:id="1396860079">
          <w:marLeft w:val="640"/>
          <w:marRight w:val="0"/>
          <w:marTop w:val="0"/>
          <w:marBottom w:val="0"/>
          <w:divBdr>
            <w:top w:val="none" w:sz="0" w:space="0" w:color="auto"/>
            <w:left w:val="none" w:sz="0" w:space="0" w:color="auto"/>
            <w:bottom w:val="none" w:sz="0" w:space="0" w:color="auto"/>
            <w:right w:val="none" w:sz="0" w:space="0" w:color="auto"/>
          </w:divBdr>
        </w:div>
        <w:div w:id="1167750031">
          <w:marLeft w:val="640"/>
          <w:marRight w:val="0"/>
          <w:marTop w:val="0"/>
          <w:marBottom w:val="0"/>
          <w:divBdr>
            <w:top w:val="none" w:sz="0" w:space="0" w:color="auto"/>
            <w:left w:val="none" w:sz="0" w:space="0" w:color="auto"/>
            <w:bottom w:val="none" w:sz="0" w:space="0" w:color="auto"/>
            <w:right w:val="none" w:sz="0" w:space="0" w:color="auto"/>
          </w:divBdr>
        </w:div>
        <w:div w:id="1654065961">
          <w:marLeft w:val="640"/>
          <w:marRight w:val="0"/>
          <w:marTop w:val="0"/>
          <w:marBottom w:val="0"/>
          <w:divBdr>
            <w:top w:val="none" w:sz="0" w:space="0" w:color="auto"/>
            <w:left w:val="none" w:sz="0" w:space="0" w:color="auto"/>
            <w:bottom w:val="none" w:sz="0" w:space="0" w:color="auto"/>
            <w:right w:val="none" w:sz="0" w:space="0" w:color="auto"/>
          </w:divBdr>
        </w:div>
        <w:div w:id="785857711">
          <w:marLeft w:val="640"/>
          <w:marRight w:val="0"/>
          <w:marTop w:val="0"/>
          <w:marBottom w:val="0"/>
          <w:divBdr>
            <w:top w:val="none" w:sz="0" w:space="0" w:color="auto"/>
            <w:left w:val="none" w:sz="0" w:space="0" w:color="auto"/>
            <w:bottom w:val="none" w:sz="0" w:space="0" w:color="auto"/>
            <w:right w:val="none" w:sz="0" w:space="0" w:color="auto"/>
          </w:divBdr>
        </w:div>
        <w:div w:id="353193131">
          <w:marLeft w:val="640"/>
          <w:marRight w:val="0"/>
          <w:marTop w:val="0"/>
          <w:marBottom w:val="0"/>
          <w:divBdr>
            <w:top w:val="none" w:sz="0" w:space="0" w:color="auto"/>
            <w:left w:val="none" w:sz="0" w:space="0" w:color="auto"/>
            <w:bottom w:val="none" w:sz="0" w:space="0" w:color="auto"/>
            <w:right w:val="none" w:sz="0" w:space="0" w:color="auto"/>
          </w:divBdr>
        </w:div>
        <w:div w:id="1634287302">
          <w:marLeft w:val="640"/>
          <w:marRight w:val="0"/>
          <w:marTop w:val="0"/>
          <w:marBottom w:val="0"/>
          <w:divBdr>
            <w:top w:val="none" w:sz="0" w:space="0" w:color="auto"/>
            <w:left w:val="none" w:sz="0" w:space="0" w:color="auto"/>
            <w:bottom w:val="none" w:sz="0" w:space="0" w:color="auto"/>
            <w:right w:val="none" w:sz="0" w:space="0" w:color="auto"/>
          </w:divBdr>
        </w:div>
        <w:div w:id="1605842803">
          <w:marLeft w:val="640"/>
          <w:marRight w:val="0"/>
          <w:marTop w:val="0"/>
          <w:marBottom w:val="0"/>
          <w:divBdr>
            <w:top w:val="none" w:sz="0" w:space="0" w:color="auto"/>
            <w:left w:val="none" w:sz="0" w:space="0" w:color="auto"/>
            <w:bottom w:val="none" w:sz="0" w:space="0" w:color="auto"/>
            <w:right w:val="none" w:sz="0" w:space="0" w:color="auto"/>
          </w:divBdr>
        </w:div>
        <w:div w:id="1432966210">
          <w:marLeft w:val="640"/>
          <w:marRight w:val="0"/>
          <w:marTop w:val="0"/>
          <w:marBottom w:val="0"/>
          <w:divBdr>
            <w:top w:val="none" w:sz="0" w:space="0" w:color="auto"/>
            <w:left w:val="none" w:sz="0" w:space="0" w:color="auto"/>
            <w:bottom w:val="none" w:sz="0" w:space="0" w:color="auto"/>
            <w:right w:val="none" w:sz="0" w:space="0" w:color="auto"/>
          </w:divBdr>
        </w:div>
        <w:div w:id="2029333959">
          <w:marLeft w:val="640"/>
          <w:marRight w:val="0"/>
          <w:marTop w:val="0"/>
          <w:marBottom w:val="0"/>
          <w:divBdr>
            <w:top w:val="none" w:sz="0" w:space="0" w:color="auto"/>
            <w:left w:val="none" w:sz="0" w:space="0" w:color="auto"/>
            <w:bottom w:val="none" w:sz="0" w:space="0" w:color="auto"/>
            <w:right w:val="none" w:sz="0" w:space="0" w:color="auto"/>
          </w:divBdr>
        </w:div>
        <w:div w:id="1216773009">
          <w:marLeft w:val="640"/>
          <w:marRight w:val="0"/>
          <w:marTop w:val="0"/>
          <w:marBottom w:val="0"/>
          <w:divBdr>
            <w:top w:val="none" w:sz="0" w:space="0" w:color="auto"/>
            <w:left w:val="none" w:sz="0" w:space="0" w:color="auto"/>
            <w:bottom w:val="none" w:sz="0" w:space="0" w:color="auto"/>
            <w:right w:val="none" w:sz="0" w:space="0" w:color="auto"/>
          </w:divBdr>
        </w:div>
        <w:div w:id="333610464">
          <w:marLeft w:val="640"/>
          <w:marRight w:val="0"/>
          <w:marTop w:val="0"/>
          <w:marBottom w:val="0"/>
          <w:divBdr>
            <w:top w:val="none" w:sz="0" w:space="0" w:color="auto"/>
            <w:left w:val="none" w:sz="0" w:space="0" w:color="auto"/>
            <w:bottom w:val="none" w:sz="0" w:space="0" w:color="auto"/>
            <w:right w:val="none" w:sz="0" w:space="0" w:color="auto"/>
          </w:divBdr>
        </w:div>
        <w:div w:id="786779430">
          <w:marLeft w:val="640"/>
          <w:marRight w:val="0"/>
          <w:marTop w:val="0"/>
          <w:marBottom w:val="0"/>
          <w:divBdr>
            <w:top w:val="none" w:sz="0" w:space="0" w:color="auto"/>
            <w:left w:val="none" w:sz="0" w:space="0" w:color="auto"/>
            <w:bottom w:val="none" w:sz="0" w:space="0" w:color="auto"/>
            <w:right w:val="none" w:sz="0" w:space="0" w:color="auto"/>
          </w:divBdr>
        </w:div>
        <w:div w:id="1537498194">
          <w:marLeft w:val="640"/>
          <w:marRight w:val="0"/>
          <w:marTop w:val="0"/>
          <w:marBottom w:val="0"/>
          <w:divBdr>
            <w:top w:val="none" w:sz="0" w:space="0" w:color="auto"/>
            <w:left w:val="none" w:sz="0" w:space="0" w:color="auto"/>
            <w:bottom w:val="none" w:sz="0" w:space="0" w:color="auto"/>
            <w:right w:val="none" w:sz="0" w:space="0" w:color="auto"/>
          </w:divBdr>
        </w:div>
        <w:div w:id="1665888598">
          <w:marLeft w:val="640"/>
          <w:marRight w:val="0"/>
          <w:marTop w:val="0"/>
          <w:marBottom w:val="0"/>
          <w:divBdr>
            <w:top w:val="none" w:sz="0" w:space="0" w:color="auto"/>
            <w:left w:val="none" w:sz="0" w:space="0" w:color="auto"/>
            <w:bottom w:val="none" w:sz="0" w:space="0" w:color="auto"/>
            <w:right w:val="none" w:sz="0" w:space="0" w:color="auto"/>
          </w:divBdr>
        </w:div>
        <w:div w:id="417601506">
          <w:marLeft w:val="640"/>
          <w:marRight w:val="0"/>
          <w:marTop w:val="0"/>
          <w:marBottom w:val="0"/>
          <w:divBdr>
            <w:top w:val="none" w:sz="0" w:space="0" w:color="auto"/>
            <w:left w:val="none" w:sz="0" w:space="0" w:color="auto"/>
            <w:bottom w:val="none" w:sz="0" w:space="0" w:color="auto"/>
            <w:right w:val="none" w:sz="0" w:space="0" w:color="auto"/>
          </w:divBdr>
        </w:div>
        <w:div w:id="1333801255">
          <w:marLeft w:val="640"/>
          <w:marRight w:val="0"/>
          <w:marTop w:val="0"/>
          <w:marBottom w:val="0"/>
          <w:divBdr>
            <w:top w:val="none" w:sz="0" w:space="0" w:color="auto"/>
            <w:left w:val="none" w:sz="0" w:space="0" w:color="auto"/>
            <w:bottom w:val="none" w:sz="0" w:space="0" w:color="auto"/>
            <w:right w:val="none" w:sz="0" w:space="0" w:color="auto"/>
          </w:divBdr>
        </w:div>
        <w:div w:id="1097822124">
          <w:marLeft w:val="640"/>
          <w:marRight w:val="0"/>
          <w:marTop w:val="0"/>
          <w:marBottom w:val="0"/>
          <w:divBdr>
            <w:top w:val="none" w:sz="0" w:space="0" w:color="auto"/>
            <w:left w:val="none" w:sz="0" w:space="0" w:color="auto"/>
            <w:bottom w:val="none" w:sz="0" w:space="0" w:color="auto"/>
            <w:right w:val="none" w:sz="0" w:space="0" w:color="auto"/>
          </w:divBdr>
        </w:div>
        <w:div w:id="1360858788">
          <w:marLeft w:val="640"/>
          <w:marRight w:val="0"/>
          <w:marTop w:val="0"/>
          <w:marBottom w:val="0"/>
          <w:divBdr>
            <w:top w:val="none" w:sz="0" w:space="0" w:color="auto"/>
            <w:left w:val="none" w:sz="0" w:space="0" w:color="auto"/>
            <w:bottom w:val="none" w:sz="0" w:space="0" w:color="auto"/>
            <w:right w:val="none" w:sz="0" w:space="0" w:color="auto"/>
          </w:divBdr>
        </w:div>
        <w:div w:id="1012802445">
          <w:marLeft w:val="640"/>
          <w:marRight w:val="0"/>
          <w:marTop w:val="0"/>
          <w:marBottom w:val="0"/>
          <w:divBdr>
            <w:top w:val="none" w:sz="0" w:space="0" w:color="auto"/>
            <w:left w:val="none" w:sz="0" w:space="0" w:color="auto"/>
            <w:bottom w:val="none" w:sz="0" w:space="0" w:color="auto"/>
            <w:right w:val="none" w:sz="0" w:space="0" w:color="auto"/>
          </w:divBdr>
        </w:div>
        <w:div w:id="1607344142">
          <w:marLeft w:val="640"/>
          <w:marRight w:val="0"/>
          <w:marTop w:val="0"/>
          <w:marBottom w:val="0"/>
          <w:divBdr>
            <w:top w:val="none" w:sz="0" w:space="0" w:color="auto"/>
            <w:left w:val="none" w:sz="0" w:space="0" w:color="auto"/>
            <w:bottom w:val="none" w:sz="0" w:space="0" w:color="auto"/>
            <w:right w:val="none" w:sz="0" w:space="0" w:color="auto"/>
          </w:divBdr>
        </w:div>
        <w:div w:id="939410134">
          <w:marLeft w:val="640"/>
          <w:marRight w:val="0"/>
          <w:marTop w:val="0"/>
          <w:marBottom w:val="0"/>
          <w:divBdr>
            <w:top w:val="none" w:sz="0" w:space="0" w:color="auto"/>
            <w:left w:val="none" w:sz="0" w:space="0" w:color="auto"/>
            <w:bottom w:val="none" w:sz="0" w:space="0" w:color="auto"/>
            <w:right w:val="none" w:sz="0" w:space="0" w:color="auto"/>
          </w:divBdr>
        </w:div>
        <w:div w:id="490831492">
          <w:marLeft w:val="640"/>
          <w:marRight w:val="0"/>
          <w:marTop w:val="0"/>
          <w:marBottom w:val="0"/>
          <w:divBdr>
            <w:top w:val="none" w:sz="0" w:space="0" w:color="auto"/>
            <w:left w:val="none" w:sz="0" w:space="0" w:color="auto"/>
            <w:bottom w:val="none" w:sz="0" w:space="0" w:color="auto"/>
            <w:right w:val="none" w:sz="0" w:space="0" w:color="auto"/>
          </w:divBdr>
        </w:div>
        <w:div w:id="1054964827">
          <w:marLeft w:val="640"/>
          <w:marRight w:val="0"/>
          <w:marTop w:val="0"/>
          <w:marBottom w:val="0"/>
          <w:divBdr>
            <w:top w:val="none" w:sz="0" w:space="0" w:color="auto"/>
            <w:left w:val="none" w:sz="0" w:space="0" w:color="auto"/>
            <w:bottom w:val="none" w:sz="0" w:space="0" w:color="auto"/>
            <w:right w:val="none" w:sz="0" w:space="0" w:color="auto"/>
          </w:divBdr>
        </w:div>
        <w:div w:id="1606576180">
          <w:marLeft w:val="640"/>
          <w:marRight w:val="0"/>
          <w:marTop w:val="0"/>
          <w:marBottom w:val="0"/>
          <w:divBdr>
            <w:top w:val="none" w:sz="0" w:space="0" w:color="auto"/>
            <w:left w:val="none" w:sz="0" w:space="0" w:color="auto"/>
            <w:bottom w:val="none" w:sz="0" w:space="0" w:color="auto"/>
            <w:right w:val="none" w:sz="0" w:space="0" w:color="auto"/>
          </w:divBdr>
        </w:div>
        <w:div w:id="942882681">
          <w:marLeft w:val="640"/>
          <w:marRight w:val="0"/>
          <w:marTop w:val="0"/>
          <w:marBottom w:val="0"/>
          <w:divBdr>
            <w:top w:val="none" w:sz="0" w:space="0" w:color="auto"/>
            <w:left w:val="none" w:sz="0" w:space="0" w:color="auto"/>
            <w:bottom w:val="none" w:sz="0" w:space="0" w:color="auto"/>
            <w:right w:val="none" w:sz="0" w:space="0" w:color="auto"/>
          </w:divBdr>
        </w:div>
        <w:div w:id="845435513">
          <w:marLeft w:val="640"/>
          <w:marRight w:val="0"/>
          <w:marTop w:val="0"/>
          <w:marBottom w:val="0"/>
          <w:divBdr>
            <w:top w:val="none" w:sz="0" w:space="0" w:color="auto"/>
            <w:left w:val="none" w:sz="0" w:space="0" w:color="auto"/>
            <w:bottom w:val="none" w:sz="0" w:space="0" w:color="auto"/>
            <w:right w:val="none" w:sz="0" w:space="0" w:color="auto"/>
          </w:divBdr>
        </w:div>
        <w:div w:id="236551452">
          <w:marLeft w:val="640"/>
          <w:marRight w:val="0"/>
          <w:marTop w:val="0"/>
          <w:marBottom w:val="0"/>
          <w:divBdr>
            <w:top w:val="none" w:sz="0" w:space="0" w:color="auto"/>
            <w:left w:val="none" w:sz="0" w:space="0" w:color="auto"/>
            <w:bottom w:val="none" w:sz="0" w:space="0" w:color="auto"/>
            <w:right w:val="none" w:sz="0" w:space="0" w:color="auto"/>
          </w:divBdr>
        </w:div>
        <w:div w:id="1535533654">
          <w:marLeft w:val="640"/>
          <w:marRight w:val="0"/>
          <w:marTop w:val="0"/>
          <w:marBottom w:val="0"/>
          <w:divBdr>
            <w:top w:val="none" w:sz="0" w:space="0" w:color="auto"/>
            <w:left w:val="none" w:sz="0" w:space="0" w:color="auto"/>
            <w:bottom w:val="none" w:sz="0" w:space="0" w:color="auto"/>
            <w:right w:val="none" w:sz="0" w:space="0" w:color="auto"/>
          </w:divBdr>
        </w:div>
        <w:div w:id="315306961">
          <w:marLeft w:val="640"/>
          <w:marRight w:val="0"/>
          <w:marTop w:val="0"/>
          <w:marBottom w:val="0"/>
          <w:divBdr>
            <w:top w:val="none" w:sz="0" w:space="0" w:color="auto"/>
            <w:left w:val="none" w:sz="0" w:space="0" w:color="auto"/>
            <w:bottom w:val="none" w:sz="0" w:space="0" w:color="auto"/>
            <w:right w:val="none" w:sz="0" w:space="0" w:color="auto"/>
          </w:divBdr>
        </w:div>
      </w:divsChild>
    </w:div>
    <w:div w:id="63920670">
      <w:bodyDiv w:val="1"/>
      <w:marLeft w:val="0"/>
      <w:marRight w:val="0"/>
      <w:marTop w:val="0"/>
      <w:marBottom w:val="0"/>
      <w:divBdr>
        <w:top w:val="none" w:sz="0" w:space="0" w:color="auto"/>
        <w:left w:val="none" w:sz="0" w:space="0" w:color="auto"/>
        <w:bottom w:val="none" w:sz="0" w:space="0" w:color="auto"/>
        <w:right w:val="none" w:sz="0" w:space="0" w:color="auto"/>
      </w:divBdr>
    </w:div>
    <w:div w:id="76904246">
      <w:bodyDiv w:val="1"/>
      <w:marLeft w:val="0"/>
      <w:marRight w:val="0"/>
      <w:marTop w:val="0"/>
      <w:marBottom w:val="0"/>
      <w:divBdr>
        <w:top w:val="none" w:sz="0" w:space="0" w:color="auto"/>
        <w:left w:val="none" w:sz="0" w:space="0" w:color="auto"/>
        <w:bottom w:val="none" w:sz="0" w:space="0" w:color="auto"/>
        <w:right w:val="none" w:sz="0" w:space="0" w:color="auto"/>
      </w:divBdr>
      <w:divsChild>
        <w:div w:id="1816213169">
          <w:marLeft w:val="640"/>
          <w:marRight w:val="0"/>
          <w:marTop w:val="0"/>
          <w:marBottom w:val="0"/>
          <w:divBdr>
            <w:top w:val="none" w:sz="0" w:space="0" w:color="auto"/>
            <w:left w:val="none" w:sz="0" w:space="0" w:color="auto"/>
            <w:bottom w:val="none" w:sz="0" w:space="0" w:color="auto"/>
            <w:right w:val="none" w:sz="0" w:space="0" w:color="auto"/>
          </w:divBdr>
        </w:div>
        <w:div w:id="943926977">
          <w:marLeft w:val="640"/>
          <w:marRight w:val="0"/>
          <w:marTop w:val="0"/>
          <w:marBottom w:val="0"/>
          <w:divBdr>
            <w:top w:val="none" w:sz="0" w:space="0" w:color="auto"/>
            <w:left w:val="none" w:sz="0" w:space="0" w:color="auto"/>
            <w:bottom w:val="none" w:sz="0" w:space="0" w:color="auto"/>
            <w:right w:val="none" w:sz="0" w:space="0" w:color="auto"/>
          </w:divBdr>
        </w:div>
        <w:div w:id="1073428072">
          <w:marLeft w:val="640"/>
          <w:marRight w:val="0"/>
          <w:marTop w:val="0"/>
          <w:marBottom w:val="0"/>
          <w:divBdr>
            <w:top w:val="none" w:sz="0" w:space="0" w:color="auto"/>
            <w:left w:val="none" w:sz="0" w:space="0" w:color="auto"/>
            <w:bottom w:val="none" w:sz="0" w:space="0" w:color="auto"/>
            <w:right w:val="none" w:sz="0" w:space="0" w:color="auto"/>
          </w:divBdr>
        </w:div>
        <w:div w:id="1128016091">
          <w:marLeft w:val="640"/>
          <w:marRight w:val="0"/>
          <w:marTop w:val="0"/>
          <w:marBottom w:val="0"/>
          <w:divBdr>
            <w:top w:val="none" w:sz="0" w:space="0" w:color="auto"/>
            <w:left w:val="none" w:sz="0" w:space="0" w:color="auto"/>
            <w:bottom w:val="none" w:sz="0" w:space="0" w:color="auto"/>
            <w:right w:val="none" w:sz="0" w:space="0" w:color="auto"/>
          </w:divBdr>
        </w:div>
        <w:div w:id="1974407090">
          <w:marLeft w:val="640"/>
          <w:marRight w:val="0"/>
          <w:marTop w:val="0"/>
          <w:marBottom w:val="0"/>
          <w:divBdr>
            <w:top w:val="none" w:sz="0" w:space="0" w:color="auto"/>
            <w:left w:val="none" w:sz="0" w:space="0" w:color="auto"/>
            <w:bottom w:val="none" w:sz="0" w:space="0" w:color="auto"/>
            <w:right w:val="none" w:sz="0" w:space="0" w:color="auto"/>
          </w:divBdr>
        </w:div>
        <w:div w:id="728648271">
          <w:marLeft w:val="640"/>
          <w:marRight w:val="0"/>
          <w:marTop w:val="0"/>
          <w:marBottom w:val="0"/>
          <w:divBdr>
            <w:top w:val="none" w:sz="0" w:space="0" w:color="auto"/>
            <w:left w:val="none" w:sz="0" w:space="0" w:color="auto"/>
            <w:bottom w:val="none" w:sz="0" w:space="0" w:color="auto"/>
            <w:right w:val="none" w:sz="0" w:space="0" w:color="auto"/>
          </w:divBdr>
        </w:div>
        <w:div w:id="1739280184">
          <w:marLeft w:val="640"/>
          <w:marRight w:val="0"/>
          <w:marTop w:val="0"/>
          <w:marBottom w:val="0"/>
          <w:divBdr>
            <w:top w:val="none" w:sz="0" w:space="0" w:color="auto"/>
            <w:left w:val="none" w:sz="0" w:space="0" w:color="auto"/>
            <w:bottom w:val="none" w:sz="0" w:space="0" w:color="auto"/>
            <w:right w:val="none" w:sz="0" w:space="0" w:color="auto"/>
          </w:divBdr>
        </w:div>
        <w:div w:id="630554387">
          <w:marLeft w:val="640"/>
          <w:marRight w:val="0"/>
          <w:marTop w:val="0"/>
          <w:marBottom w:val="0"/>
          <w:divBdr>
            <w:top w:val="none" w:sz="0" w:space="0" w:color="auto"/>
            <w:left w:val="none" w:sz="0" w:space="0" w:color="auto"/>
            <w:bottom w:val="none" w:sz="0" w:space="0" w:color="auto"/>
            <w:right w:val="none" w:sz="0" w:space="0" w:color="auto"/>
          </w:divBdr>
        </w:div>
        <w:div w:id="1020549036">
          <w:marLeft w:val="640"/>
          <w:marRight w:val="0"/>
          <w:marTop w:val="0"/>
          <w:marBottom w:val="0"/>
          <w:divBdr>
            <w:top w:val="none" w:sz="0" w:space="0" w:color="auto"/>
            <w:left w:val="none" w:sz="0" w:space="0" w:color="auto"/>
            <w:bottom w:val="none" w:sz="0" w:space="0" w:color="auto"/>
            <w:right w:val="none" w:sz="0" w:space="0" w:color="auto"/>
          </w:divBdr>
        </w:div>
        <w:div w:id="360596078">
          <w:marLeft w:val="640"/>
          <w:marRight w:val="0"/>
          <w:marTop w:val="0"/>
          <w:marBottom w:val="0"/>
          <w:divBdr>
            <w:top w:val="none" w:sz="0" w:space="0" w:color="auto"/>
            <w:left w:val="none" w:sz="0" w:space="0" w:color="auto"/>
            <w:bottom w:val="none" w:sz="0" w:space="0" w:color="auto"/>
            <w:right w:val="none" w:sz="0" w:space="0" w:color="auto"/>
          </w:divBdr>
        </w:div>
        <w:div w:id="257643281">
          <w:marLeft w:val="640"/>
          <w:marRight w:val="0"/>
          <w:marTop w:val="0"/>
          <w:marBottom w:val="0"/>
          <w:divBdr>
            <w:top w:val="none" w:sz="0" w:space="0" w:color="auto"/>
            <w:left w:val="none" w:sz="0" w:space="0" w:color="auto"/>
            <w:bottom w:val="none" w:sz="0" w:space="0" w:color="auto"/>
            <w:right w:val="none" w:sz="0" w:space="0" w:color="auto"/>
          </w:divBdr>
        </w:div>
        <w:div w:id="1333097104">
          <w:marLeft w:val="640"/>
          <w:marRight w:val="0"/>
          <w:marTop w:val="0"/>
          <w:marBottom w:val="0"/>
          <w:divBdr>
            <w:top w:val="none" w:sz="0" w:space="0" w:color="auto"/>
            <w:left w:val="none" w:sz="0" w:space="0" w:color="auto"/>
            <w:bottom w:val="none" w:sz="0" w:space="0" w:color="auto"/>
            <w:right w:val="none" w:sz="0" w:space="0" w:color="auto"/>
          </w:divBdr>
        </w:div>
        <w:div w:id="772483267">
          <w:marLeft w:val="640"/>
          <w:marRight w:val="0"/>
          <w:marTop w:val="0"/>
          <w:marBottom w:val="0"/>
          <w:divBdr>
            <w:top w:val="none" w:sz="0" w:space="0" w:color="auto"/>
            <w:left w:val="none" w:sz="0" w:space="0" w:color="auto"/>
            <w:bottom w:val="none" w:sz="0" w:space="0" w:color="auto"/>
            <w:right w:val="none" w:sz="0" w:space="0" w:color="auto"/>
          </w:divBdr>
        </w:div>
        <w:div w:id="1272976711">
          <w:marLeft w:val="640"/>
          <w:marRight w:val="0"/>
          <w:marTop w:val="0"/>
          <w:marBottom w:val="0"/>
          <w:divBdr>
            <w:top w:val="none" w:sz="0" w:space="0" w:color="auto"/>
            <w:left w:val="none" w:sz="0" w:space="0" w:color="auto"/>
            <w:bottom w:val="none" w:sz="0" w:space="0" w:color="auto"/>
            <w:right w:val="none" w:sz="0" w:space="0" w:color="auto"/>
          </w:divBdr>
        </w:div>
        <w:div w:id="1244804514">
          <w:marLeft w:val="640"/>
          <w:marRight w:val="0"/>
          <w:marTop w:val="0"/>
          <w:marBottom w:val="0"/>
          <w:divBdr>
            <w:top w:val="none" w:sz="0" w:space="0" w:color="auto"/>
            <w:left w:val="none" w:sz="0" w:space="0" w:color="auto"/>
            <w:bottom w:val="none" w:sz="0" w:space="0" w:color="auto"/>
            <w:right w:val="none" w:sz="0" w:space="0" w:color="auto"/>
          </w:divBdr>
        </w:div>
        <w:div w:id="795101369">
          <w:marLeft w:val="640"/>
          <w:marRight w:val="0"/>
          <w:marTop w:val="0"/>
          <w:marBottom w:val="0"/>
          <w:divBdr>
            <w:top w:val="none" w:sz="0" w:space="0" w:color="auto"/>
            <w:left w:val="none" w:sz="0" w:space="0" w:color="auto"/>
            <w:bottom w:val="none" w:sz="0" w:space="0" w:color="auto"/>
            <w:right w:val="none" w:sz="0" w:space="0" w:color="auto"/>
          </w:divBdr>
        </w:div>
        <w:div w:id="1998218311">
          <w:marLeft w:val="640"/>
          <w:marRight w:val="0"/>
          <w:marTop w:val="0"/>
          <w:marBottom w:val="0"/>
          <w:divBdr>
            <w:top w:val="none" w:sz="0" w:space="0" w:color="auto"/>
            <w:left w:val="none" w:sz="0" w:space="0" w:color="auto"/>
            <w:bottom w:val="none" w:sz="0" w:space="0" w:color="auto"/>
            <w:right w:val="none" w:sz="0" w:space="0" w:color="auto"/>
          </w:divBdr>
        </w:div>
        <w:div w:id="616568820">
          <w:marLeft w:val="640"/>
          <w:marRight w:val="0"/>
          <w:marTop w:val="0"/>
          <w:marBottom w:val="0"/>
          <w:divBdr>
            <w:top w:val="none" w:sz="0" w:space="0" w:color="auto"/>
            <w:left w:val="none" w:sz="0" w:space="0" w:color="auto"/>
            <w:bottom w:val="none" w:sz="0" w:space="0" w:color="auto"/>
            <w:right w:val="none" w:sz="0" w:space="0" w:color="auto"/>
          </w:divBdr>
        </w:div>
        <w:div w:id="156506267">
          <w:marLeft w:val="640"/>
          <w:marRight w:val="0"/>
          <w:marTop w:val="0"/>
          <w:marBottom w:val="0"/>
          <w:divBdr>
            <w:top w:val="none" w:sz="0" w:space="0" w:color="auto"/>
            <w:left w:val="none" w:sz="0" w:space="0" w:color="auto"/>
            <w:bottom w:val="none" w:sz="0" w:space="0" w:color="auto"/>
            <w:right w:val="none" w:sz="0" w:space="0" w:color="auto"/>
          </w:divBdr>
        </w:div>
        <w:div w:id="85470344">
          <w:marLeft w:val="640"/>
          <w:marRight w:val="0"/>
          <w:marTop w:val="0"/>
          <w:marBottom w:val="0"/>
          <w:divBdr>
            <w:top w:val="none" w:sz="0" w:space="0" w:color="auto"/>
            <w:left w:val="none" w:sz="0" w:space="0" w:color="auto"/>
            <w:bottom w:val="none" w:sz="0" w:space="0" w:color="auto"/>
            <w:right w:val="none" w:sz="0" w:space="0" w:color="auto"/>
          </w:divBdr>
        </w:div>
        <w:div w:id="1718435241">
          <w:marLeft w:val="640"/>
          <w:marRight w:val="0"/>
          <w:marTop w:val="0"/>
          <w:marBottom w:val="0"/>
          <w:divBdr>
            <w:top w:val="none" w:sz="0" w:space="0" w:color="auto"/>
            <w:left w:val="none" w:sz="0" w:space="0" w:color="auto"/>
            <w:bottom w:val="none" w:sz="0" w:space="0" w:color="auto"/>
            <w:right w:val="none" w:sz="0" w:space="0" w:color="auto"/>
          </w:divBdr>
        </w:div>
        <w:div w:id="536359255">
          <w:marLeft w:val="640"/>
          <w:marRight w:val="0"/>
          <w:marTop w:val="0"/>
          <w:marBottom w:val="0"/>
          <w:divBdr>
            <w:top w:val="none" w:sz="0" w:space="0" w:color="auto"/>
            <w:left w:val="none" w:sz="0" w:space="0" w:color="auto"/>
            <w:bottom w:val="none" w:sz="0" w:space="0" w:color="auto"/>
            <w:right w:val="none" w:sz="0" w:space="0" w:color="auto"/>
          </w:divBdr>
        </w:div>
        <w:div w:id="1673607256">
          <w:marLeft w:val="640"/>
          <w:marRight w:val="0"/>
          <w:marTop w:val="0"/>
          <w:marBottom w:val="0"/>
          <w:divBdr>
            <w:top w:val="none" w:sz="0" w:space="0" w:color="auto"/>
            <w:left w:val="none" w:sz="0" w:space="0" w:color="auto"/>
            <w:bottom w:val="none" w:sz="0" w:space="0" w:color="auto"/>
            <w:right w:val="none" w:sz="0" w:space="0" w:color="auto"/>
          </w:divBdr>
        </w:div>
        <w:div w:id="306056461">
          <w:marLeft w:val="640"/>
          <w:marRight w:val="0"/>
          <w:marTop w:val="0"/>
          <w:marBottom w:val="0"/>
          <w:divBdr>
            <w:top w:val="none" w:sz="0" w:space="0" w:color="auto"/>
            <w:left w:val="none" w:sz="0" w:space="0" w:color="auto"/>
            <w:bottom w:val="none" w:sz="0" w:space="0" w:color="auto"/>
            <w:right w:val="none" w:sz="0" w:space="0" w:color="auto"/>
          </w:divBdr>
        </w:div>
        <w:div w:id="1146514259">
          <w:marLeft w:val="640"/>
          <w:marRight w:val="0"/>
          <w:marTop w:val="0"/>
          <w:marBottom w:val="0"/>
          <w:divBdr>
            <w:top w:val="none" w:sz="0" w:space="0" w:color="auto"/>
            <w:left w:val="none" w:sz="0" w:space="0" w:color="auto"/>
            <w:bottom w:val="none" w:sz="0" w:space="0" w:color="auto"/>
            <w:right w:val="none" w:sz="0" w:space="0" w:color="auto"/>
          </w:divBdr>
        </w:div>
        <w:div w:id="1986426904">
          <w:marLeft w:val="640"/>
          <w:marRight w:val="0"/>
          <w:marTop w:val="0"/>
          <w:marBottom w:val="0"/>
          <w:divBdr>
            <w:top w:val="none" w:sz="0" w:space="0" w:color="auto"/>
            <w:left w:val="none" w:sz="0" w:space="0" w:color="auto"/>
            <w:bottom w:val="none" w:sz="0" w:space="0" w:color="auto"/>
            <w:right w:val="none" w:sz="0" w:space="0" w:color="auto"/>
          </w:divBdr>
        </w:div>
        <w:div w:id="1674526602">
          <w:marLeft w:val="640"/>
          <w:marRight w:val="0"/>
          <w:marTop w:val="0"/>
          <w:marBottom w:val="0"/>
          <w:divBdr>
            <w:top w:val="none" w:sz="0" w:space="0" w:color="auto"/>
            <w:left w:val="none" w:sz="0" w:space="0" w:color="auto"/>
            <w:bottom w:val="none" w:sz="0" w:space="0" w:color="auto"/>
            <w:right w:val="none" w:sz="0" w:space="0" w:color="auto"/>
          </w:divBdr>
        </w:div>
        <w:div w:id="757561463">
          <w:marLeft w:val="640"/>
          <w:marRight w:val="0"/>
          <w:marTop w:val="0"/>
          <w:marBottom w:val="0"/>
          <w:divBdr>
            <w:top w:val="none" w:sz="0" w:space="0" w:color="auto"/>
            <w:left w:val="none" w:sz="0" w:space="0" w:color="auto"/>
            <w:bottom w:val="none" w:sz="0" w:space="0" w:color="auto"/>
            <w:right w:val="none" w:sz="0" w:space="0" w:color="auto"/>
          </w:divBdr>
        </w:div>
        <w:div w:id="589654324">
          <w:marLeft w:val="640"/>
          <w:marRight w:val="0"/>
          <w:marTop w:val="0"/>
          <w:marBottom w:val="0"/>
          <w:divBdr>
            <w:top w:val="none" w:sz="0" w:space="0" w:color="auto"/>
            <w:left w:val="none" w:sz="0" w:space="0" w:color="auto"/>
            <w:bottom w:val="none" w:sz="0" w:space="0" w:color="auto"/>
            <w:right w:val="none" w:sz="0" w:space="0" w:color="auto"/>
          </w:divBdr>
        </w:div>
        <w:div w:id="370958677">
          <w:marLeft w:val="640"/>
          <w:marRight w:val="0"/>
          <w:marTop w:val="0"/>
          <w:marBottom w:val="0"/>
          <w:divBdr>
            <w:top w:val="none" w:sz="0" w:space="0" w:color="auto"/>
            <w:left w:val="none" w:sz="0" w:space="0" w:color="auto"/>
            <w:bottom w:val="none" w:sz="0" w:space="0" w:color="auto"/>
            <w:right w:val="none" w:sz="0" w:space="0" w:color="auto"/>
          </w:divBdr>
        </w:div>
        <w:div w:id="751706675">
          <w:marLeft w:val="640"/>
          <w:marRight w:val="0"/>
          <w:marTop w:val="0"/>
          <w:marBottom w:val="0"/>
          <w:divBdr>
            <w:top w:val="none" w:sz="0" w:space="0" w:color="auto"/>
            <w:left w:val="none" w:sz="0" w:space="0" w:color="auto"/>
            <w:bottom w:val="none" w:sz="0" w:space="0" w:color="auto"/>
            <w:right w:val="none" w:sz="0" w:space="0" w:color="auto"/>
          </w:divBdr>
        </w:div>
        <w:div w:id="243034478">
          <w:marLeft w:val="640"/>
          <w:marRight w:val="0"/>
          <w:marTop w:val="0"/>
          <w:marBottom w:val="0"/>
          <w:divBdr>
            <w:top w:val="none" w:sz="0" w:space="0" w:color="auto"/>
            <w:left w:val="none" w:sz="0" w:space="0" w:color="auto"/>
            <w:bottom w:val="none" w:sz="0" w:space="0" w:color="auto"/>
            <w:right w:val="none" w:sz="0" w:space="0" w:color="auto"/>
          </w:divBdr>
        </w:div>
        <w:div w:id="990644085">
          <w:marLeft w:val="640"/>
          <w:marRight w:val="0"/>
          <w:marTop w:val="0"/>
          <w:marBottom w:val="0"/>
          <w:divBdr>
            <w:top w:val="none" w:sz="0" w:space="0" w:color="auto"/>
            <w:left w:val="none" w:sz="0" w:space="0" w:color="auto"/>
            <w:bottom w:val="none" w:sz="0" w:space="0" w:color="auto"/>
            <w:right w:val="none" w:sz="0" w:space="0" w:color="auto"/>
          </w:divBdr>
        </w:div>
        <w:div w:id="524947426">
          <w:marLeft w:val="640"/>
          <w:marRight w:val="0"/>
          <w:marTop w:val="0"/>
          <w:marBottom w:val="0"/>
          <w:divBdr>
            <w:top w:val="none" w:sz="0" w:space="0" w:color="auto"/>
            <w:left w:val="none" w:sz="0" w:space="0" w:color="auto"/>
            <w:bottom w:val="none" w:sz="0" w:space="0" w:color="auto"/>
            <w:right w:val="none" w:sz="0" w:space="0" w:color="auto"/>
          </w:divBdr>
        </w:div>
        <w:div w:id="1309360208">
          <w:marLeft w:val="640"/>
          <w:marRight w:val="0"/>
          <w:marTop w:val="0"/>
          <w:marBottom w:val="0"/>
          <w:divBdr>
            <w:top w:val="none" w:sz="0" w:space="0" w:color="auto"/>
            <w:left w:val="none" w:sz="0" w:space="0" w:color="auto"/>
            <w:bottom w:val="none" w:sz="0" w:space="0" w:color="auto"/>
            <w:right w:val="none" w:sz="0" w:space="0" w:color="auto"/>
          </w:divBdr>
        </w:div>
        <w:div w:id="1544637836">
          <w:marLeft w:val="640"/>
          <w:marRight w:val="0"/>
          <w:marTop w:val="0"/>
          <w:marBottom w:val="0"/>
          <w:divBdr>
            <w:top w:val="none" w:sz="0" w:space="0" w:color="auto"/>
            <w:left w:val="none" w:sz="0" w:space="0" w:color="auto"/>
            <w:bottom w:val="none" w:sz="0" w:space="0" w:color="auto"/>
            <w:right w:val="none" w:sz="0" w:space="0" w:color="auto"/>
          </w:divBdr>
        </w:div>
        <w:div w:id="511845528">
          <w:marLeft w:val="640"/>
          <w:marRight w:val="0"/>
          <w:marTop w:val="0"/>
          <w:marBottom w:val="0"/>
          <w:divBdr>
            <w:top w:val="none" w:sz="0" w:space="0" w:color="auto"/>
            <w:left w:val="none" w:sz="0" w:space="0" w:color="auto"/>
            <w:bottom w:val="none" w:sz="0" w:space="0" w:color="auto"/>
            <w:right w:val="none" w:sz="0" w:space="0" w:color="auto"/>
          </w:divBdr>
        </w:div>
        <w:div w:id="1839223985">
          <w:marLeft w:val="640"/>
          <w:marRight w:val="0"/>
          <w:marTop w:val="0"/>
          <w:marBottom w:val="0"/>
          <w:divBdr>
            <w:top w:val="none" w:sz="0" w:space="0" w:color="auto"/>
            <w:left w:val="none" w:sz="0" w:space="0" w:color="auto"/>
            <w:bottom w:val="none" w:sz="0" w:space="0" w:color="auto"/>
            <w:right w:val="none" w:sz="0" w:space="0" w:color="auto"/>
          </w:divBdr>
        </w:div>
        <w:div w:id="712000822">
          <w:marLeft w:val="640"/>
          <w:marRight w:val="0"/>
          <w:marTop w:val="0"/>
          <w:marBottom w:val="0"/>
          <w:divBdr>
            <w:top w:val="none" w:sz="0" w:space="0" w:color="auto"/>
            <w:left w:val="none" w:sz="0" w:space="0" w:color="auto"/>
            <w:bottom w:val="none" w:sz="0" w:space="0" w:color="auto"/>
            <w:right w:val="none" w:sz="0" w:space="0" w:color="auto"/>
          </w:divBdr>
        </w:div>
        <w:div w:id="1264606078">
          <w:marLeft w:val="640"/>
          <w:marRight w:val="0"/>
          <w:marTop w:val="0"/>
          <w:marBottom w:val="0"/>
          <w:divBdr>
            <w:top w:val="none" w:sz="0" w:space="0" w:color="auto"/>
            <w:left w:val="none" w:sz="0" w:space="0" w:color="auto"/>
            <w:bottom w:val="none" w:sz="0" w:space="0" w:color="auto"/>
            <w:right w:val="none" w:sz="0" w:space="0" w:color="auto"/>
          </w:divBdr>
        </w:div>
        <w:div w:id="101149707">
          <w:marLeft w:val="640"/>
          <w:marRight w:val="0"/>
          <w:marTop w:val="0"/>
          <w:marBottom w:val="0"/>
          <w:divBdr>
            <w:top w:val="none" w:sz="0" w:space="0" w:color="auto"/>
            <w:left w:val="none" w:sz="0" w:space="0" w:color="auto"/>
            <w:bottom w:val="none" w:sz="0" w:space="0" w:color="auto"/>
            <w:right w:val="none" w:sz="0" w:space="0" w:color="auto"/>
          </w:divBdr>
        </w:div>
        <w:div w:id="420177578">
          <w:marLeft w:val="640"/>
          <w:marRight w:val="0"/>
          <w:marTop w:val="0"/>
          <w:marBottom w:val="0"/>
          <w:divBdr>
            <w:top w:val="none" w:sz="0" w:space="0" w:color="auto"/>
            <w:left w:val="none" w:sz="0" w:space="0" w:color="auto"/>
            <w:bottom w:val="none" w:sz="0" w:space="0" w:color="auto"/>
            <w:right w:val="none" w:sz="0" w:space="0" w:color="auto"/>
          </w:divBdr>
        </w:div>
        <w:div w:id="685060907">
          <w:marLeft w:val="640"/>
          <w:marRight w:val="0"/>
          <w:marTop w:val="0"/>
          <w:marBottom w:val="0"/>
          <w:divBdr>
            <w:top w:val="none" w:sz="0" w:space="0" w:color="auto"/>
            <w:left w:val="none" w:sz="0" w:space="0" w:color="auto"/>
            <w:bottom w:val="none" w:sz="0" w:space="0" w:color="auto"/>
            <w:right w:val="none" w:sz="0" w:space="0" w:color="auto"/>
          </w:divBdr>
        </w:div>
        <w:div w:id="394544596">
          <w:marLeft w:val="640"/>
          <w:marRight w:val="0"/>
          <w:marTop w:val="0"/>
          <w:marBottom w:val="0"/>
          <w:divBdr>
            <w:top w:val="none" w:sz="0" w:space="0" w:color="auto"/>
            <w:left w:val="none" w:sz="0" w:space="0" w:color="auto"/>
            <w:bottom w:val="none" w:sz="0" w:space="0" w:color="auto"/>
            <w:right w:val="none" w:sz="0" w:space="0" w:color="auto"/>
          </w:divBdr>
        </w:div>
        <w:div w:id="2061901367">
          <w:marLeft w:val="640"/>
          <w:marRight w:val="0"/>
          <w:marTop w:val="0"/>
          <w:marBottom w:val="0"/>
          <w:divBdr>
            <w:top w:val="none" w:sz="0" w:space="0" w:color="auto"/>
            <w:left w:val="none" w:sz="0" w:space="0" w:color="auto"/>
            <w:bottom w:val="none" w:sz="0" w:space="0" w:color="auto"/>
            <w:right w:val="none" w:sz="0" w:space="0" w:color="auto"/>
          </w:divBdr>
        </w:div>
        <w:div w:id="938877322">
          <w:marLeft w:val="640"/>
          <w:marRight w:val="0"/>
          <w:marTop w:val="0"/>
          <w:marBottom w:val="0"/>
          <w:divBdr>
            <w:top w:val="none" w:sz="0" w:space="0" w:color="auto"/>
            <w:left w:val="none" w:sz="0" w:space="0" w:color="auto"/>
            <w:bottom w:val="none" w:sz="0" w:space="0" w:color="auto"/>
            <w:right w:val="none" w:sz="0" w:space="0" w:color="auto"/>
          </w:divBdr>
        </w:div>
        <w:div w:id="752288020">
          <w:marLeft w:val="640"/>
          <w:marRight w:val="0"/>
          <w:marTop w:val="0"/>
          <w:marBottom w:val="0"/>
          <w:divBdr>
            <w:top w:val="none" w:sz="0" w:space="0" w:color="auto"/>
            <w:left w:val="none" w:sz="0" w:space="0" w:color="auto"/>
            <w:bottom w:val="none" w:sz="0" w:space="0" w:color="auto"/>
            <w:right w:val="none" w:sz="0" w:space="0" w:color="auto"/>
          </w:divBdr>
        </w:div>
        <w:div w:id="1438329202">
          <w:marLeft w:val="640"/>
          <w:marRight w:val="0"/>
          <w:marTop w:val="0"/>
          <w:marBottom w:val="0"/>
          <w:divBdr>
            <w:top w:val="none" w:sz="0" w:space="0" w:color="auto"/>
            <w:left w:val="none" w:sz="0" w:space="0" w:color="auto"/>
            <w:bottom w:val="none" w:sz="0" w:space="0" w:color="auto"/>
            <w:right w:val="none" w:sz="0" w:space="0" w:color="auto"/>
          </w:divBdr>
        </w:div>
        <w:div w:id="485711621">
          <w:marLeft w:val="640"/>
          <w:marRight w:val="0"/>
          <w:marTop w:val="0"/>
          <w:marBottom w:val="0"/>
          <w:divBdr>
            <w:top w:val="none" w:sz="0" w:space="0" w:color="auto"/>
            <w:left w:val="none" w:sz="0" w:space="0" w:color="auto"/>
            <w:bottom w:val="none" w:sz="0" w:space="0" w:color="auto"/>
            <w:right w:val="none" w:sz="0" w:space="0" w:color="auto"/>
          </w:divBdr>
        </w:div>
        <w:div w:id="1848396805">
          <w:marLeft w:val="640"/>
          <w:marRight w:val="0"/>
          <w:marTop w:val="0"/>
          <w:marBottom w:val="0"/>
          <w:divBdr>
            <w:top w:val="none" w:sz="0" w:space="0" w:color="auto"/>
            <w:left w:val="none" w:sz="0" w:space="0" w:color="auto"/>
            <w:bottom w:val="none" w:sz="0" w:space="0" w:color="auto"/>
            <w:right w:val="none" w:sz="0" w:space="0" w:color="auto"/>
          </w:divBdr>
        </w:div>
        <w:div w:id="78066094">
          <w:marLeft w:val="640"/>
          <w:marRight w:val="0"/>
          <w:marTop w:val="0"/>
          <w:marBottom w:val="0"/>
          <w:divBdr>
            <w:top w:val="none" w:sz="0" w:space="0" w:color="auto"/>
            <w:left w:val="none" w:sz="0" w:space="0" w:color="auto"/>
            <w:bottom w:val="none" w:sz="0" w:space="0" w:color="auto"/>
            <w:right w:val="none" w:sz="0" w:space="0" w:color="auto"/>
          </w:divBdr>
        </w:div>
        <w:div w:id="1789547175">
          <w:marLeft w:val="640"/>
          <w:marRight w:val="0"/>
          <w:marTop w:val="0"/>
          <w:marBottom w:val="0"/>
          <w:divBdr>
            <w:top w:val="none" w:sz="0" w:space="0" w:color="auto"/>
            <w:left w:val="none" w:sz="0" w:space="0" w:color="auto"/>
            <w:bottom w:val="none" w:sz="0" w:space="0" w:color="auto"/>
            <w:right w:val="none" w:sz="0" w:space="0" w:color="auto"/>
          </w:divBdr>
        </w:div>
        <w:div w:id="1597714687">
          <w:marLeft w:val="640"/>
          <w:marRight w:val="0"/>
          <w:marTop w:val="0"/>
          <w:marBottom w:val="0"/>
          <w:divBdr>
            <w:top w:val="none" w:sz="0" w:space="0" w:color="auto"/>
            <w:left w:val="none" w:sz="0" w:space="0" w:color="auto"/>
            <w:bottom w:val="none" w:sz="0" w:space="0" w:color="auto"/>
            <w:right w:val="none" w:sz="0" w:space="0" w:color="auto"/>
          </w:divBdr>
        </w:div>
        <w:div w:id="904070685">
          <w:marLeft w:val="640"/>
          <w:marRight w:val="0"/>
          <w:marTop w:val="0"/>
          <w:marBottom w:val="0"/>
          <w:divBdr>
            <w:top w:val="none" w:sz="0" w:space="0" w:color="auto"/>
            <w:left w:val="none" w:sz="0" w:space="0" w:color="auto"/>
            <w:bottom w:val="none" w:sz="0" w:space="0" w:color="auto"/>
            <w:right w:val="none" w:sz="0" w:space="0" w:color="auto"/>
          </w:divBdr>
        </w:div>
        <w:div w:id="340279663">
          <w:marLeft w:val="640"/>
          <w:marRight w:val="0"/>
          <w:marTop w:val="0"/>
          <w:marBottom w:val="0"/>
          <w:divBdr>
            <w:top w:val="none" w:sz="0" w:space="0" w:color="auto"/>
            <w:left w:val="none" w:sz="0" w:space="0" w:color="auto"/>
            <w:bottom w:val="none" w:sz="0" w:space="0" w:color="auto"/>
            <w:right w:val="none" w:sz="0" w:space="0" w:color="auto"/>
          </w:divBdr>
        </w:div>
        <w:div w:id="1202784106">
          <w:marLeft w:val="640"/>
          <w:marRight w:val="0"/>
          <w:marTop w:val="0"/>
          <w:marBottom w:val="0"/>
          <w:divBdr>
            <w:top w:val="none" w:sz="0" w:space="0" w:color="auto"/>
            <w:left w:val="none" w:sz="0" w:space="0" w:color="auto"/>
            <w:bottom w:val="none" w:sz="0" w:space="0" w:color="auto"/>
            <w:right w:val="none" w:sz="0" w:space="0" w:color="auto"/>
          </w:divBdr>
        </w:div>
        <w:div w:id="34744215">
          <w:marLeft w:val="640"/>
          <w:marRight w:val="0"/>
          <w:marTop w:val="0"/>
          <w:marBottom w:val="0"/>
          <w:divBdr>
            <w:top w:val="none" w:sz="0" w:space="0" w:color="auto"/>
            <w:left w:val="none" w:sz="0" w:space="0" w:color="auto"/>
            <w:bottom w:val="none" w:sz="0" w:space="0" w:color="auto"/>
            <w:right w:val="none" w:sz="0" w:space="0" w:color="auto"/>
          </w:divBdr>
        </w:div>
        <w:div w:id="1598632973">
          <w:marLeft w:val="640"/>
          <w:marRight w:val="0"/>
          <w:marTop w:val="0"/>
          <w:marBottom w:val="0"/>
          <w:divBdr>
            <w:top w:val="none" w:sz="0" w:space="0" w:color="auto"/>
            <w:left w:val="none" w:sz="0" w:space="0" w:color="auto"/>
            <w:bottom w:val="none" w:sz="0" w:space="0" w:color="auto"/>
            <w:right w:val="none" w:sz="0" w:space="0" w:color="auto"/>
          </w:divBdr>
        </w:div>
        <w:div w:id="1865826622">
          <w:marLeft w:val="640"/>
          <w:marRight w:val="0"/>
          <w:marTop w:val="0"/>
          <w:marBottom w:val="0"/>
          <w:divBdr>
            <w:top w:val="none" w:sz="0" w:space="0" w:color="auto"/>
            <w:left w:val="none" w:sz="0" w:space="0" w:color="auto"/>
            <w:bottom w:val="none" w:sz="0" w:space="0" w:color="auto"/>
            <w:right w:val="none" w:sz="0" w:space="0" w:color="auto"/>
          </w:divBdr>
        </w:div>
        <w:div w:id="1907765258">
          <w:marLeft w:val="640"/>
          <w:marRight w:val="0"/>
          <w:marTop w:val="0"/>
          <w:marBottom w:val="0"/>
          <w:divBdr>
            <w:top w:val="none" w:sz="0" w:space="0" w:color="auto"/>
            <w:left w:val="none" w:sz="0" w:space="0" w:color="auto"/>
            <w:bottom w:val="none" w:sz="0" w:space="0" w:color="auto"/>
            <w:right w:val="none" w:sz="0" w:space="0" w:color="auto"/>
          </w:divBdr>
        </w:div>
        <w:div w:id="31923370">
          <w:marLeft w:val="640"/>
          <w:marRight w:val="0"/>
          <w:marTop w:val="0"/>
          <w:marBottom w:val="0"/>
          <w:divBdr>
            <w:top w:val="none" w:sz="0" w:space="0" w:color="auto"/>
            <w:left w:val="none" w:sz="0" w:space="0" w:color="auto"/>
            <w:bottom w:val="none" w:sz="0" w:space="0" w:color="auto"/>
            <w:right w:val="none" w:sz="0" w:space="0" w:color="auto"/>
          </w:divBdr>
        </w:div>
        <w:div w:id="990208641">
          <w:marLeft w:val="640"/>
          <w:marRight w:val="0"/>
          <w:marTop w:val="0"/>
          <w:marBottom w:val="0"/>
          <w:divBdr>
            <w:top w:val="none" w:sz="0" w:space="0" w:color="auto"/>
            <w:left w:val="none" w:sz="0" w:space="0" w:color="auto"/>
            <w:bottom w:val="none" w:sz="0" w:space="0" w:color="auto"/>
            <w:right w:val="none" w:sz="0" w:space="0" w:color="auto"/>
          </w:divBdr>
        </w:div>
        <w:div w:id="661395729">
          <w:marLeft w:val="640"/>
          <w:marRight w:val="0"/>
          <w:marTop w:val="0"/>
          <w:marBottom w:val="0"/>
          <w:divBdr>
            <w:top w:val="none" w:sz="0" w:space="0" w:color="auto"/>
            <w:left w:val="none" w:sz="0" w:space="0" w:color="auto"/>
            <w:bottom w:val="none" w:sz="0" w:space="0" w:color="auto"/>
            <w:right w:val="none" w:sz="0" w:space="0" w:color="auto"/>
          </w:divBdr>
        </w:div>
        <w:div w:id="984312951">
          <w:marLeft w:val="640"/>
          <w:marRight w:val="0"/>
          <w:marTop w:val="0"/>
          <w:marBottom w:val="0"/>
          <w:divBdr>
            <w:top w:val="none" w:sz="0" w:space="0" w:color="auto"/>
            <w:left w:val="none" w:sz="0" w:space="0" w:color="auto"/>
            <w:bottom w:val="none" w:sz="0" w:space="0" w:color="auto"/>
            <w:right w:val="none" w:sz="0" w:space="0" w:color="auto"/>
          </w:divBdr>
        </w:div>
        <w:div w:id="1226842137">
          <w:marLeft w:val="640"/>
          <w:marRight w:val="0"/>
          <w:marTop w:val="0"/>
          <w:marBottom w:val="0"/>
          <w:divBdr>
            <w:top w:val="none" w:sz="0" w:space="0" w:color="auto"/>
            <w:left w:val="none" w:sz="0" w:space="0" w:color="auto"/>
            <w:bottom w:val="none" w:sz="0" w:space="0" w:color="auto"/>
            <w:right w:val="none" w:sz="0" w:space="0" w:color="auto"/>
          </w:divBdr>
        </w:div>
        <w:div w:id="2133009484">
          <w:marLeft w:val="640"/>
          <w:marRight w:val="0"/>
          <w:marTop w:val="0"/>
          <w:marBottom w:val="0"/>
          <w:divBdr>
            <w:top w:val="none" w:sz="0" w:space="0" w:color="auto"/>
            <w:left w:val="none" w:sz="0" w:space="0" w:color="auto"/>
            <w:bottom w:val="none" w:sz="0" w:space="0" w:color="auto"/>
            <w:right w:val="none" w:sz="0" w:space="0" w:color="auto"/>
          </w:divBdr>
        </w:div>
        <w:div w:id="286861351">
          <w:marLeft w:val="640"/>
          <w:marRight w:val="0"/>
          <w:marTop w:val="0"/>
          <w:marBottom w:val="0"/>
          <w:divBdr>
            <w:top w:val="none" w:sz="0" w:space="0" w:color="auto"/>
            <w:left w:val="none" w:sz="0" w:space="0" w:color="auto"/>
            <w:bottom w:val="none" w:sz="0" w:space="0" w:color="auto"/>
            <w:right w:val="none" w:sz="0" w:space="0" w:color="auto"/>
          </w:divBdr>
        </w:div>
        <w:div w:id="97025681">
          <w:marLeft w:val="640"/>
          <w:marRight w:val="0"/>
          <w:marTop w:val="0"/>
          <w:marBottom w:val="0"/>
          <w:divBdr>
            <w:top w:val="none" w:sz="0" w:space="0" w:color="auto"/>
            <w:left w:val="none" w:sz="0" w:space="0" w:color="auto"/>
            <w:bottom w:val="none" w:sz="0" w:space="0" w:color="auto"/>
            <w:right w:val="none" w:sz="0" w:space="0" w:color="auto"/>
          </w:divBdr>
        </w:div>
        <w:div w:id="1017315604">
          <w:marLeft w:val="640"/>
          <w:marRight w:val="0"/>
          <w:marTop w:val="0"/>
          <w:marBottom w:val="0"/>
          <w:divBdr>
            <w:top w:val="none" w:sz="0" w:space="0" w:color="auto"/>
            <w:left w:val="none" w:sz="0" w:space="0" w:color="auto"/>
            <w:bottom w:val="none" w:sz="0" w:space="0" w:color="auto"/>
            <w:right w:val="none" w:sz="0" w:space="0" w:color="auto"/>
          </w:divBdr>
        </w:div>
        <w:div w:id="1574773879">
          <w:marLeft w:val="640"/>
          <w:marRight w:val="0"/>
          <w:marTop w:val="0"/>
          <w:marBottom w:val="0"/>
          <w:divBdr>
            <w:top w:val="none" w:sz="0" w:space="0" w:color="auto"/>
            <w:left w:val="none" w:sz="0" w:space="0" w:color="auto"/>
            <w:bottom w:val="none" w:sz="0" w:space="0" w:color="auto"/>
            <w:right w:val="none" w:sz="0" w:space="0" w:color="auto"/>
          </w:divBdr>
        </w:div>
        <w:div w:id="96213781">
          <w:marLeft w:val="640"/>
          <w:marRight w:val="0"/>
          <w:marTop w:val="0"/>
          <w:marBottom w:val="0"/>
          <w:divBdr>
            <w:top w:val="none" w:sz="0" w:space="0" w:color="auto"/>
            <w:left w:val="none" w:sz="0" w:space="0" w:color="auto"/>
            <w:bottom w:val="none" w:sz="0" w:space="0" w:color="auto"/>
            <w:right w:val="none" w:sz="0" w:space="0" w:color="auto"/>
          </w:divBdr>
        </w:div>
        <w:div w:id="2036996752">
          <w:marLeft w:val="640"/>
          <w:marRight w:val="0"/>
          <w:marTop w:val="0"/>
          <w:marBottom w:val="0"/>
          <w:divBdr>
            <w:top w:val="none" w:sz="0" w:space="0" w:color="auto"/>
            <w:left w:val="none" w:sz="0" w:space="0" w:color="auto"/>
            <w:bottom w:val="none" w:sz="0" w:space="0" w:color="auto"/>
            <w:right w:val="none" w:sz="0" w:space="0" w:color="auto"/>
          </w:divBdr>
        </w:div>
        <w:div w:id="390078831">
          <w:marLeft w:val="640"/>
          <w:marRight w:val="0"/>
          <w:marTop w:val="0"/>
          <w:marBottom w:val="0"/>
          <w:divBdr>
            <w:top w:val="none" w:sz="0" w:space="0" w:color="auto"/>
            <w:left w:val="none" w:sz="0" w:space="0" w:color="auto"/>
            <w:bottom w:val="none" w:sz="0" w:space="0" w:color="auto"/>
            <w:right w:val="none" w:sz="0" w:space="0" w:color="auto"/>
          </w:divBdr>
        </w:div>
        <w:div w:id="856390002">
          <w:marLeft w:val="640"/>
          <w:marRight w:val="0"/>
          <w:marTop w:val="0"/>
          <w:marBottom w:val="0"/>
          <w:divBdr>
            <w:top w:val="none" w:sz="0" w:space="0" w:color="auto"/>
            <w:left w:val="none" w:sz="0" w:space="0" w:color="auto"/>
            <w:bottom w:val="none" w:sz="0" w:space="0" w:color="auto"/>
            <w:right w:val="none" w:sz="0" w:space="0" w:color="auto"/>
          </w:divBdr>
        </w:div>
        <w:div w:id="843206258">
          <w:marLeft w:val="640"/>
          <w:marRight w:val="0"/>
          <w:marTop w:val="0"/>
          <w:marBottom w:val="0"/>
          <w:divBdr>
            <w:top w:val="none" w:sz="0" w:space="0" w:color="auto"/>
            <w:left w:val="none" w:sz="0" w:space="0" w:color="auto"/>
            <w:bottom w:val="none" w:sz="0" w:space="0" w:color="auto"/>
            <w:right w:val="none" w:sz="0" w:space="0" w:color="auto"/>
          </w:divBdr>
        </w:div>
        <w:div w:id="298339330">
          <w:marLeft w:val="640"/>
          <w:marRight w:val="0"/>
          <w:marTop w:val="0"/>
          <w:marBottom w:val="0"/>
          <w:divBdr>
            <w:top w:val="none" w:sz="0" w:space="0" w:color="auto"/>
            <w:left w:val="none" w:sz="0" w:space="0" w:color="auto"/>
            <w:bottom w:val="none" w:sz="0" w:space="0" w:color="auto"/>
            <w:right w:val="none" w:sz="0" w:space="0" w:color="auto"/>
          </w:divBdr>
        </w:div>
      </w:divsChild>
    </w:div>
    <w:div w:id="77753101">
      <w:bodyDiv w:val="1"/>
      <w:marLeft w:val="0"/>
      <w:marRight w:val="0"/>
      <w:marTop w:val="0"/>
      <w:marBottom w:val="0"/>
      <w:divBdr>
        <w:top w:val="none" w:sz="0" w:space="0" w:color="auto"/>
        <w:left w:val="none" w:sz="0" w:space="0" w:color="auto"/>
        <w:bottom w:val="none" w:sz="0" w:space="0" w:color="auto"/>
        <w:right w:val="none" w:sz="0" w:space="0" w:color="auto"/>
      </w:divBdr>
      <w:divsChild>
        <w:div w:id="1389958967">
          <w:marLeft w:val="640"/>
          <w:marRight w:val="0"/>
          <w:marTop w:val="0"/>
          <w:marBottom w:val="0"/>
          <w:divBdr>
            <w:top w:val="none" w:sz="0" w:space="0" w:color="auto"/>
            <w:left w:val="none" w:sz="0" w:space="0" w:color="auto"/>
            <w:bottom w:val="none" w:sz="0" w:space="0" w:color="auto"/>
            <w:right w:val="none" w:sz="0" w:space="0" w:color="auto"/>
          </w:divBdr>
        </w:div>
        <w:div w:id="449326816">
          <w:marLeft w:val="640"/>
          <w:marRight w:val="0"/>
          <w:marTop w:val="0"/>
          <w:marBottom w:val="0"/>
          <w:divBdr>
            <w:top w:val="none" w:sz="0" w:space="0" w:color="auto"/>
            <w:left w:val="none" w:sz="0" w:space="0" w:color="auto"/>
            <w:bottom w:val="none" w:sz="0" w:space="0" w:color="auto"/>
            <w:right w:val="none" w:sz="0" w:space="0" w:color="auto"/>
          </w:divBdr>
        </w:div>
        <w:div w:id="1470706425">
          <w:marLeft w:val="640"/>
          <w:marRight w:val="0"/>
          <w:marTop w:val="0"/>
          <w:marBottom w:val="0"/>
          <w:divBdr>
            <w:top w:val="none" w:sz="0" w:space="0" w:color="auto"/>
            <w:left w:val="none" w:sz="0" w:space="0" w:color="auto"/>
            <w:bottom w:val="none" w:sz="0" w:space="0" w:color="auto"/>
            <w:right w:val="none" w:sz="0" w:space="0" w:color="auto"/>
          </w:divBdr>
        </w:div>
        <w:div w:id="15040207">
          <w:marLeft w:val="640"/>
          <w:marRight w:val="0"/>
          <w:marTop w:val="0"/>
          <w:marBottom w:val="0"/>
          <w:divBdr>
            <w:top w:val="none" w:sz="0" w:space="0" w:color="auto"/>
            <w:left w:val="none" w:sz="0" w:space="0" w:color="auto"/>
            <w:bottom w:val="none" w:sz="0" w:space="0" w:color="auto"/>
            <w:right w:val="none" w:sz="0" w:space="0" w:color="auto"/>
          </w:divBdr>
        </w:div>
        <w:div w:id="2024168305">
          <w:marLeft w:val="640"/>
          <w:marRight w:val="0"/>
          <w:marTop w:val="0"/>
          <w:marBottom w:val="0"/>
          <w:divBdr>
            <w:top w:val="none" w:sz="0" w:space="0" w:color="auto"/>
            <w:left w:val="none" w:sz="0" w:space="0" w:color="auto"/>
            <w:bottom w:val="none" w:sz="0" w:space="0" w:color="auto"/>
            <w:right w:val="none" w:sz="0" w:space="0" w:color="auto"/>
          </w:divBdr>
        </w:div>
        <w:div w:id="647515289">
          <w:marLeft w:val="640"/>
          <w:marRight w:val="0"/>
          <w:marTop w:val="0"/>
          <w:marBottom w:val="0"/>
          <w:divBdr>
            <w:top w:val="none" w:sz="0" w:space="0" w:color="auto"/>
            <w:left w:val="none" w:sz="0" w:space="0" w:color="auto"/>
            <w:bottom w:val="none" w:sz="0" w:space="0" w:color="auto"/>
            <w:right w:val="none" w:sz="0" w:space="0" w:color="auto"/>
          </w:divBdr>
        </w:div>
        <w:div w:id="936642902">
          <w:marLeft w:val="640"/>
          <w:marRight w:val="0"/>
          <w:marTop w:val="0"/>
          <w:marBottom w:val="0"/>
          <w:divBdr>
            <w:top w:val="none" w:sz="0" w:space="0" w:color="auto"/>
            <w:left w:val="none" w:sz="0" w:space="0" w:color="auto"/>
            <w:bottom w:val="none" w:sz="0" w:space="0" w:color="auto"/>
            <w:right w:val="none" w:sz="0" w:space="0" w:color="auto"/>
          </w:divBdr>
        </w:div>
        <w:div w:id="800852097">
          <w:marLeft w:val="640"/>
          <w:marRight w:val="0"/>
          <w:marTop w:val="0"/>
          <w:marBottom w:val="0"/>
          <w:divBdr>
            <w:top w:val="none" w:sz="0" w:space="0" w:color="auto"/>
            <w:left w:val="none" w:sz="0" w:space="0" w:color="auto"/>
            <w:bottom w:val="none" w:sz="0" w:space="0" w:color="auto"/>
            <w:right w:val="none" w:sz="0" w:space="0" w:color="auto"/>
          </w:divBdr>
        </w:div>
        <w:div w:id="1375040658">
          <w:marLeft w:val="640"/>
          <w:marRight w:val="0"/>
          <w:marTop w:val="0"/>
          <w:marBottom w:val="0"/>
          <w:divBdr>
            <w:top w:val="none" w:sz="0" w:space="0" w:color="auto"/>
            <w:left w:val="none" w:sz="0" w:space="0" w:color="auto"/>
            <w:bottom w:val="none" w:sz="0" w:space="0" w:color="auto"/>
            <w:right w:val="none" w:sz="0" w:space="0" w:color="auto"/>
          </w:divBdr>
        </w:div>
        <w:div w:id="762335226">
          <w:marLeft w:val="640"/>
          <w:marRight w:val="0"/>
          <w:marTop w:val="0"/>
          <w:marBottom w:val="0"/>
          <w:divBdr>
            <w:top w:val="none" w:sz="0" w:space="0" w:color="auto"/>
            <w:left w:val="none" w:sz="0" w:space="0" w:color="auto"/>
            <w:bottom w:val="none" w:sz="0" w:space="0" w:color="auto"/>
            <w:right w:val="none" w:sz="0" w:space="0" w:color="auto"/>
          </w:divBdr>
        </w:div>
        <w:div w:id="1008481595">
          <w:marLeft w:val="640"/>
          <w:marRight w:val="0"/>
          <w:marTop w:val="0"/>
          <w:marBottom w:val="0"/>
          <w:divBdr>
            <w:top w:val="none" w:sz="0" w:space="0" w:color="auto"/>
            <w:left w:val="none" w:sz="0" w:space="0" w:color="auto"/>
            <w:bottom w:val="none" w:sz="0" w:space="0" w:color="auto"/>
            <w:right w:val="none" w:sz="0" w:space="0" w:color="auto"/>
          </w:divBdr>
        </w:div>
        <w:div w:id="629018281">
          <w:marLeft w:val="640"/>
          <w:marRight w:val="0"/>
          <w:marTop w:val="0"/>
          <w:marBottom w:val="0"/>
          <w:divBdr>
            <w:top w:val="none" w:sz="0" w:space="0" w:color="auto"/>
            <w:left w:val="none" w:sz="0" w:space="0" w:color="auto"/>
            <w:bottom w:val="none" w:sz="0" w:space="0" w:color="auto"/>
            <w:right w:val="none" w:sz="0" w:space="0" w:color="auto"/>
          </w:divBdr>
        </w:div>
        <w:div w:id="1756004142">
          <w:marLeft w:val="640"/>
          <w:marRight w:val="0"/>
          <w:marTop w:val="0"/>
          <w:marBottom w:val="0"/>
          <w:divBdr>
            <w:top w:val="none" w:sz="0" w:space="0" w:color="auto"/>
            <w:left w:val="none" w:sz="0" w:space="0" w:color="auto"/>
            <w:bottom w:val="none" w:sz="0" w:space="0" w:color="auto"/>
            <w:right w:val="none" w:sz="0" w:space="0" w:color="auto"/>
          </w:divBdr>
        </w:div>
        <w:div w:id="1046638789">
          <w:marLeft w:val="640"/>
          <w:marRight w:val="0"/>
          <w:marTop w:val="0"/>
          <w:marBottom w:val="0"/>
          <w:divBdr>
            <w:top w:val="none" w:sz="0" w:space="0" w:color="auto"/>
            <w:left w:val="none" w:sz="0" w:space="0" w:color="auto"/>
            <w:bottom w:val="none" w:sz="0" w:space="0" w:color="auto"/>
            <w:right w:val="none" w:sz="0" w:space="0" w:color="auto"/>
          </w:divBdr>
        </w:div>
        <w:div w:id="1854800916">
          <w:marLeft w:val="640"/>
          <w:marRight w:val="0"/>
          <w:marTop w:val="0"/>
          <w:marBottom w:val="0"/>
          <w:divBdr>
            <w:top w:val="none" w:sz="0" w:space="0" w:color="auto"/>
            <w:left w:val="none" w:sz="0" w:space="0" w:color="auto"/>
            <w:bottom w:val="none" w:sz="0" w:space="0" w:color="auto"/>
            <w:right w:val="none" w:sz="0" w:space="0" w:color="auto"/>
          </w:divBdr>
        </w:div>
        <w:div w:id="1908763424">
          <w:marLeft w:val="640"/>
          <w:marRight w:val="0"/>
          <w:marTop w:val="0"/>
          <w:marBottom w:val="0"/>
          <w:divBdr>
            <w:top w:val="none" w:sz="0" w:space="0" w:color="auto"/>
            <w:left w:val="none" w:sz="0" w:space="0" w:color="auto"/>
            <w:bottom w:val="none" w:sz="0" w:space="0" w:color="auto"/>
            <w:right w:val="none" w:sz="0" w:space="0" w:color="auto"/>
          </w:divBdr>
        </w:div>
        <w:div w:id="1438790811">
          <w:marLeft w:val="640"/>
          <w:marRight w:val="0"/>
          <w:marTop w:val="0"/>
          <w:marBottom w:val="0"/>
          <w:divBdr>
            <w:top w:val="none" w:sz="0" w:space="0" w:color="auto"/>
            <w:left w:val="none" w:sz="0" w:space="0" w:color="auto"/>
            <w:bottom w:val="none" w:sz="0" w:space="0" w:color="auto"/>
            <w:right w:val="none" w:sz="0" w:space="0" w:color="auto"/>
          </w:divBdr>
        </w:div>
        <w:div w:id="625964649">
          <w:marLeft w:val="640"/>
          <w:marRight w:val="0"/>
          <w:marTop w:val="0"/>
          <w:marBottom w:val="0"/>
          <w:divBdr>
            <w:top w:val="none" w:sz="0" w:space="0" w:color="auto"/>
            <w:left w:val="none" w:sz="0" w:space="0" w:color="auto"/>
            <w:bottom w:val="none" w:sz="0" w:space="0" w:color="auto"/>
            <w:right w:val="none" w:sz="0" w:space="0" w:color="auto"/>
          </w:divBdr>
        </w:div>
        <w:div w:id="1463421323">
          <w:marLeft w:val="640"/>
          <w:marRight w:val="0"/>
          <w:marTop w:val="0"/>
          <w:marBottom w:val="0"/>
          <w:divBdr>
            <w:top w:val="none" w:sz="0" w:space="0" w:color="auto"/>
            <w:left w:val="none" w:sz="0" w:space="0" w:color="auto"/>
            <w:bottom w:val="none" w:sz="0" w:space="0" w:color="auto"/>
            <w:right w:val="none" w:sz="0" w:space="0" w:color="auto"/>
          </w:divBdr>
        </w:div>
        <w:div w:id="603609022">
          <w:marLeft w:val="640"/>
          <w:marRight w:val="0"/>
          <w:marTop w:val="0"/>
          <w:marBottom w:val="0"/>
          <w:divBdr>
            <w:top w:val="none" w:sz="0" w:space="0" w:color="auto"/>
            <w:left w:val="none" w:sz="0" w:space="0" w:color="auto"/>
            <w:bottom w:val="none" w:sz="0" w:space="0" w:color="auto"/>
            <w:right w:val="none" w:sz="0" w:space="0" w:color="auto"/>
          </w:divBdr>
        </w:div>
        <w:div w:id="623074269">
          <w:marLeft w:val="640"/>
          <w:marRight w:val="0"/>
          <w:marTop w:val="0"/>
          <w:marBottom w:val="0"/>
          <w:divBdr>
            <w:top w:val="none" w:sz="0" w:space="0" w:color="auto"/>
            <w:left w:val="none" w:sz="0" w:space="0" w:color="auto"/>
            <w:bottom w:val="none" w:sz="0" w:space="0" w:color="auto"/>
            <w:right w:val="none" w:sz="0" w:space="0" w:color="auto"/>
          </w:divBdr>
        </w:div>
        <w:div w:id="1632318544">
          <w:marLeft w:val="640"/>
          <w:marRight w:val="0"/>
          <w:marTop w:val="0"/>
          <w:marBottom w:val="0"/>
          <w:divBdr>
            <w:top w:val="none" w:sz="0" w:space="0" w:color="auto"/>
            <w:left w:val="none" w:sz="0" w:space="0" w:color="auto"/>
            <w:bottom w:val="none" w:sz="0" w:space="0" w:color="auto"/>
            <w:right w:val="none" w:sz="0" w:space="0" w:color="auto"/>
          </w:divBdr>
        </w:div>
        <w:div w:id="1733692318">
          <w:marLeft w:val="640"/>
          <w:marRight w:val="0"/>
          <w:marTop w:val="0"/>
          <w:marBottom w:val="0"/>
          <w:divBdr>
            <w:top w:val="none" w:sz="0" w:space="0" w:color="auto"/>
            <w:left w:val="none" w:sz="0" w:space="0" w:color="auto"/>
            <w:bottom w:val="none" w:sz="0" w:space="0" w:color="auto"/>
            <w:right w:val="none" w:sz="0" w:space="0" w:color="auto"/>
          </w:divBdr>
        </w:div>
        <w:div w:id="1206867051">
          <w:marLeft w:val="640"/>
          <w:marRight w:val="0"/>
          <w:marTop w:val="0"/>
          <w:marBottom w:val="0"/>
          <w:divBdr>
            <w:top w:val="none" w:sz="0" w:space="0" w:color="auto"/>
            <w:left w:val="none" w:sz="0" w:space="0" w:color="auto"/>
            <w:bottom w:val="none" w:sz="0" w:space="0" w:color="auto"/>
            <w:right w:val="none" w:sz="0" w:space="0" w:color="auto"/>
          </w:divBdr>
        </w:div>
        <w:div w:id="917708565">
          <w:marLeft w:val="640"/>
          <w:marRight w:val="0"/>
          <w:marTop w:val="0"/>
          <w:marBottom w:val="0"/>
          <w:divBdr>
            <w:top w:val="none" w:sz="0" w:space="0" w:color="auto"/>
            <w:left w:val="none" w:sz="0" w:space="0" w:color="auto"/>
            <w:bottom w:val="none" w:sz="0" w:space="0" w:color="auto"/>
            <w:right w:val="none" w:sz="0" w:space="0" w:color="auto"/>
          </w:divBdr>
        </w:div>
        <w:div w:id="185676351">
          <w:marLeft w:val="640"/>
          <w:marRight w:val="0"/>
          <w:marTop w:val="0"/>
          <w:marBottom w:val="0"/>
          <w:divBdr>
            <w:top w:val="none" w:sz="0" w:space="0" w:color="auto"/>
            <w:left w:val="none" w:sz="0" w:space="0" w:color="auto"/>
            <w:bottom w:val="none" w:sz="0" w:space="0" w:color="auto"/>
            <w:right w:val="none" w:sz="0" w:space="0" w:color="auto"/>
          </w:divBdr>
        </w:div>
        <w:div w:id="801922301">
          <w:marLeft w:val="640"/>
          <w:marRight w:val="0"/>
          <w:marTop w:val="0"/>
          <w:marBottom w:val="0"/>
          <w:divBdr>
            <w:top w:val="none" w:sz="0" w:space="0" w:color="auto"/>
            <w:left w:val="none" w:sz="0" w:space="0" w:color="auto"/>
            <w:bottom w:val="none" w:sz="0" w:space="0" w:color="auto"/>
            <w:right w:val="none" w:sz="0" w:space="0" w:color="auto"/>
          </w:divBdr>
        </w:div>
        <w:div w:id="1866479838">
          <w:marLeft w:val="640"/>
          <w:marRight w:val="0"/>
          <w:marTop w:val="0"/>
          <w:marBottom w:val="0"/>
          <w:divBdr>
            <w:top w:val="none" w:sz="0" w:space="0" w:color="auto"/>
            <w:left w:val="none" w:sz="0" w:space="0" w:color="auto"/>
            <w:bottom w:val="none" w:sz="0" w:space="0" w:color="auto"/>
            <w:right w:val="none" w:sz="0" w:space="0" w:color="auto"/>
          </w:divBdr>
        </w:div>
        <w:div w:id="1194271508">
          <w:marLeft w:val="640"/>
          <w:marRight w:val="0"/>
          <w:marTop w:val="0"/>
          <w:marBottom w:val="0"/>
          <w:divBdr>
            <w:top w:val="none" w:sz="0" w:space="0" w:color="auto"/>
            <w:left w:val="none" w:sz="0" w:space="0" w:color="auto"/>
            <w:bottom w:val="none" w:sz="0" w:space="0" w:color="auto"/>
            <w:right w:val="none" w:sz="0" w:space="0" w:color="auto"/>
          </w:divBdr>
        </w:div>
        <w:div w:id="1537934203">
          <w:marLeft w:val="640"/>
          <w:marRight w:val="0"/>
          <w:marTop w:val="0"/>
          <w:marBottom w:val="0"/>
          <w:divBdr>
            <w:top w:val="none" w:sz="0" w:space="0" w:color="auto"/>
            <w:left w:val="none" w:sz="0" w:space="0" w:color="auto"/>
            <w:bottom w:val="none" w:sz="0" w:space="0" w:color="auto"/>
            <w:right w:val="none" w:sz="0" w:space="0" w:color="auto"/>
          </w:divBdr>
        </w:div>
        <w:div w:id="322004020">
          <w:marLeft w:val="640"/>
          <w:marRight w:val="0"/>
          <w:marTop w:val="0"/>
          <w:marBottom w:val="0"/>
          <w:divBdr>
            <w:top w:val="none" w:sz="0" w:space="0" w:color="auto"/>
            <w:left w:val="none" w:sz="0" w:space="0" w:color="auto"/>
            <w:bottom w:val="none" w:sz="0" w:space="0" w:color="auto"/>
            <w:right w:val="none" w:sz="0" w:space="0" w:color="auto"/>
          </w:divBdr>
        </w:div>
        <w:div w:id="1244218199">
          <w:marLeft w:val="640"/>
          <w:marRight w:val="0"/>
          <w:marTop w:val="0"/>
          <w:marBottom w:val="0"/>
          <w:divBdr>
            <w:top w:val="none" w:sz="0" w:space="0" w:color="auto"/>
            <w:left w:val="none" w:sz="0" w:space="0" w:color="auto"/>
            <w:bottom w:val="none" w:sz="0" w:space="0" w:color="auto"/>
            <w:right w:val="none" w:sz="0" w:space="0" w:color="auto"/>
          </w:divBdr>
        </w:div>
        <w:div w:id="1931617309">
          <w:marLeft w:val="640"/>
          <w:marRight w:val="0"/>
          <w:marTop w:val="0"/>
          <w:marBottom w:val="0"/>
          <w:divBdr>
            <w:top w:val="none" w:sz="0" w:space="0" w:color="auto"/>
            <w:left w:val="none" w:sz="0" w:space="0" w:color="auto"/>
            <w:bottom w:val="none" w:sz="0" w:space="0" w:color="auto"/>
            <w:right w:val="none" w:sz="0" w:space="0" w:color="auto"/>
          </w:divBdr>
        </w:div>
        <w:div w:id="2022467309">
          <w:marLeft w:val="640"/>
          <w:marRight w:val="0"/>
          <w:marTop w:val="0"/>
          <w:marBottom w:val="0"/>
          <w:divBdr>
            <w:top w:val="none" w:sz="0" w:space="0" w:color="auto"/>
            <w:left w:val="none" w:sz="0" w:space="0" w:color="auto"/>
            <w:bottom w:val="none" w:sz="0" w:space="0" w:color="auto"/>
            <w:right w:val="none" w:sz="0" w:space="0" w:color="auto"/>
          </w:divBdr>
        </w:div>
        <w:div w:id="1162622708">
          <w:marLeft w:val="640"/>
          <w:marRight w:val="0"/>
          <w:marTop w:val="0"/>
          <w:marBottom w:val="0"/>
          <w:divBdr>
            <w:top w:val="none" w:sz="0" w:space="0" w:color="auto"/>
            <w:left w:val="none" w:sz="0" w:space="0" w:color="auto"/>
            <w:bottom w:val="none" w:sz="0" w:space="0" w:color="auto"/>
            <w:right w:val="none" w:sz="0" w:space="0" w:color="auto"/>
          </w:divBdr>
        </w:div>
        <w:div w:id="1070271534">
          <w:marLeft w:val="640"/>
          <w:marRight w:val="0"/>
          <w:marTop w:val="0"/>
          <w:marBottom w:val="0"/>
          <w:divBdr>
            <w:top w:val="none" w:sz="0" w:space="0" w:color="auto"/>
            <w:left w:val="none" w:sz="0" w:space="0" w:color="auto"/>
            <w:bottom w:val="none" w:sz="0" w:space="0" w:color="auto"/>
            <w:right w:val="none" w:sz="0" w:space="0" w:color="auto"/>
          </w:divBdr>
        </w:div>
        <w:div w:id="1210066948">
          <w:marLeft w:val="640"/>
          <w:marRight w:val="0"/>
          <w:marTop w:val="0"/>
          <w:marBottom w:val="0"/>
          <w:divBdr>
            <w:top w:val="none" w:sz="0" w:space="0" w:color="auto"/>
            <w:left w:val="none" w:sz="0" w:space="0" w:color="auto"/>
            <w:bottom w:val="none" w:sz="0" w:space="0" w:color="auto"/>
            <w:right w:val="none" w:sz="0" w:space="0" w:color="auto"/>
          </w:divBdr>
        </w:div>
        <w:div w:id="726300301">
          <w:marLeft w:val="640"/>
          <w:marRight w:val="0"/>
          <w:marTop w:val="0"/>
          <w:marBottom w:val="0"/>
          <w:divBdr>
            <w:top w:val="none" w:sz="0" w:space="0" w:color="auto"/>
            <w:left w:val="none" w:sz="0" w:space="0" w:color="auto"/>
            <w:bottom w:val="none" w:sz="0" w:space="0" w:color="auto"/>
            <w:right w:val="none" w:sz="0" w:space="0" w:color="auto"/>
          </w:divBdr>
        </w:div>
        <w:div w:id="847332014">
          <w:marLeft w:val="640"/>
          <w:marRight w:val="0"/>
          <w:marTop w:val="0"/>
          <w:marBottom w:val="0"/>
          <w:divBdr>
            <w:top w:val="none" w:sz="0" w:space="0" w:color="auto"/>
            <w:left w:val="none" w:sz="0" w:space="0" w:color="auto"/>
            <w:bottom w:val="none" w:sz="0" w:space="0" w:color="auto"/>
            <w:right w:val="none" w:sz="0" w:space="0" w:color="auto"/>
          </w:divBdr>
        </w:div>
        <w:div w:id="952248172">
          <w:marLeft w:val="640"/>
          <w:marRight w:val="0"/>
          <w:marTop w:val="0"/>
          <w:marBottom w:val="0"/>
          <w:divBdr>
            <w:top w:val="none" w:sz="0" w:space="0" w:color="auto"/>
            <w:left w:val="none" w:sz="0" w:space="0" w:color="auto"/>
            <w:bottom w:val="none" w:sz="0" w:space="0" w:color="auto"/>
            <w:right w:val="none" w:sz="0" w:space="0" w:color="auto"/>
          </w:divBdr>
        </w:div>
        <w:div w:id="1539513943">
          <w:marLeft w:val="640"/>
          <w:marRight w:val="0"/>
          <w:marTop w:val="0"/>
          <w:marBottom w:val="0"/>
          <w:divBdr>
            <w:top w:val="none" w:sz="0" w:space="0" w:color="auto"/>
            <w:left w:val="none" w:sz="0" w:space="0" w:color="auto"/>
            <w:bottom w:val="none" w:sz="0" w:space="0" w:color="auto"/>
            <w:right w:val="none" w:sz="0" w:space="0" w:color="auto"/>
          </w:divBdr>
        </w:div>
        <w:div w:id="1982926500">
          <w:marLeft w:val="640"/>
          <w:marRight w:val="0"/>
          <w:marTop w:val="0"/>
          <w:marBottom w:val="0"/>
          <w:divBdr>
            <w:top w:val="none" w:sz="0" w:space="0" w:color="auto"/>
            <w:left w:val="none" w:sz="0" w:space="0" w:color="auto"/>
            <w:bottom w:val="none" w:sz="0" w:space="0" w:color="auto"/>
            <w:right w:val="none" w:sz="0" w:space="0" w:color="auto"/>
          </w:divBdr>
        </w:div>
        <w:div w:id="1117523723">
          <w:marLeft w:val="640"/>
          <w:marRight w:val="0"/>
          <w:marTop w:val="0"/>
          <w:marBottom w:val="0"/>
          <w:divBdr>
            <w:top w:val="none" w:sz="0" w:space="0" w:color="auto"/>
            <w:left w:val="none" w:sz="0" w:space="0" w:color="auto"/>
            <w:bottom w:val="none" w:sz="0" w:space="0" w:color="auto"/>
            <w:right w:val="none" w:sz="0" w:space="0" w:color="auto"/>
          </w:divBdr>
        </w:div>
        <w:div w:id="913927503">
          <w:marLeft w:val="640"/>
          <w:marRight w:val="0"/>
          <w:marTop w:val="0"/>
          <w:marBottom w:val="0"/>
          <w:divBdr>
            <w:top w:val="none" w:sz="0" w:space="0" w:color="auto"/>
            <w:left w:val="none" w:sz="0" w:space="0" w:color="auto"/>
            <w:bottom w:val="none" w:sz="0" w:space="0" w:color="auto"/>
            <w:right w:val="none" w:sz="0" w:space="0" w:color="auto"/>
          </w:divBdr>
        </w:div>
        <w:div w:id="145830230">
          <w:marLeft w:val="640"/>
          <w:marRight w:val="0"/>
          <w:marTop w:val="0"/>
          <w:marBottom w:val="0"/>
          <w:divBdr>
            <w:top w:val="none" w:sz="0" w:space="0" w:color="auto"/>
            <w:left w:val="none" w:sz="0" w:space="0" w:color="auto"/>
            <w:bottom w:val="none" w:sz="0" w:space="0" w:color="auto"/>
            <w:right w:val="none" w:sz="0" w:space="0" w:color="auto"/>
          </w:divBdr>
        </w:div>
        <w:div w:id="1368529578">
          <w:marLeft w:val="640"/>
          <w:marRight w:val="0"/>
          <w:marTop w:val="0"/>
          <w:marBottom w:val="0"/>
          <w:divBdr>
            <w:top w:val="none" w:sz="0" w:space="0" w:color="auto"/>
            <w:left w:val="none" w:sz="0" w:space="0" w:color="auto"/>
            <w:bottom w:val="none" w:sz="0" w:space="0" w:color="auto"/>
            <w:right w:val="none" w:sz="0" w:space="0" w:color="auto"/>
          </w:divBdr>
        </w:div>
        <w:div w:id="1993293942">
          <w:marLeft w:val="640"/>
          <w:marRight w:val="0"/>
          <w:marTop w:val="0"/>
          <w:marBottom w:val="0"/>
          <w:divBdr>
            <w:top w:val="none" w:sz="0" w:space="0" w:color="auto"/>
            <w:left w:val="none" w:sz="0" w:space="0" w:color="auto"/>
            <w:bottom w:val="none" w:sz="0" w:space="0" w:color="auto"/>
            <w:right w:val="none" w:sz="0" w:space="0" w:color="auto"/>
          </w:divBdr>
        </w:div>
        <w:div w:id="125053166">
          <w:marLeft w:val="640"/>
          <w:marRight w:val="0"/>
          <w:marTop w:val="0"/>
          <w:marBottom w:val="0"/>
          <w:divBdr>
            <w:top w:val="none" w:sz="0" w:space="0" w:color="auto"/>
            <w:left w:val="none" w:sz="0" w:space="0" w:color="auto"/>
            <w:bottom w:val="none" w:sz="0" w:space="0" w:color="auto"/>
            <w:right w:val="none" w:sz="0" w:space="0" w:color="auto"/>
          </w:divBdr>
        </w:div>
        <w:div w:id="974139751">
          <w:marLeft w:val="640"/>
          <w:marRight w:val="0"/>
          <w:marTop w:val="0"/>
          <w:marBottom w:val="0"/>
          <w:divBdr>
            <w:top w:val="none" w:sz="0" w:space="0" w:color="auto"/>
            <w:left w:val="none" w:sz="0" w:space="0" w:color="auto"/>
            <w:bottom w:val="none" w:sz="0" w:space="0" w:color="auto"/>
            <w:right w:val="none" w:sz="0" w:space="0" w:color="auto"/>
          </w:divBdr>
        </w:div>
        <w:div w:id="1447851169">
          <w:marLeft w:val="640"/>
          <w:marRight w:val="0"/>
          <w:marTop w:val="0"/>
          <w:marBottom w:val="0"/>
          <w:divBdr>
            <w:top w:val="none" w:sz="0" w:space="0" w:color="auto"/>
            <w:left w:val="none" w:sz="0" w:space="0" w:color="auto"/>
            <w:bottom w:val="none" w:sz="0" w:space="0" w:color="auto"/>
            <w:right w:val="none" w:sz="0" w:space="0" w:color="auto"/>
          </w:divBdr>
        </w:div>
        <w:div w:id="2016809053">
          <w:marLeft w:val="640"/>
          <w:marRight w:val="0"/>
          <w:marTop w:val="0"/>
          <w:marBottom w:val="0"/>
          <w:divBdr>
            <w:top w:val="none" w:sz="0" w:space="0" w:color="auto"/>
            <w:left w:val="none" w:sz="0" w:space="0" w:color="auto"/>
            <w:bottom w:val="none" w:sz="0" w:space="0" w:color="auto"/>
            <w:right w:val="none" w:sz="0" w:space="0" w:color="auto"/>
          </w:divBdr>
        </w:div>
        <w:div w:id="1260795508">
          <w:marLeft w:val="640"/>
          <w:marRight w:val="0"/>
          <w:marTop w:val="0"/>
          <w:marBottom w:val="0"/>
          <w:divBdr>
            <w:top w:val="none" w:sz="0" w:space="0" w:color="auto"/>
            <w:left w:val="none" w:sz="0" w:space="0" w:color="auto"/>
            <w:bottom w:val="none" w:sz="0" w:space="0" w:color="auto"/>
            <w:right w:val="none" w:sz="0" w:space="0" w:color="auto"/>
          </w:divBdr>
        </w:div>
        <w:div w:id="323290087">
          <w:marLeft w:val="640"/>
          <w:marRight w:val="0"/>
          <w:marTop w:val="0"/>
          <w:marBottom w:val="0"/>
          <w:divBdr>
            <w:top w:val="none" w:sz="0" w:space="0" w:color="auto"/>
            <w:left w:val="none" w:sz="0" w:space="0" w:color="auto"/>
            <w:bottom w:val="none" w:sz="0" w:space="0" w:color="auto"/>
            <w:right w:val="none" w:sz="0" w:space="0" w:color="auto"/>
          </w:divBdr>
        </w:div>
        <w:div w:id="863132593">
          <w:marLeft w:val="640"/>
          <w:marRight w:val="0"/>
          <w:marTop w:val="0"/>
          <w:marBottom w:val="0"/>
          <w:divBdr>
            <w:top w:val="none" w:sz="0" w:space="0" w:color="auto"/>
            <w:left w:val="none" w:sz="0" w:space="0" w:color="auto"/>
            <w:bottom w:val="none" w:sz="0" w:space="0" w:color="auto"/>
            <w:right w:val="none" w:sz="0" w:space="0" w:color="auto"/>
          </w:divBdr>
        </w:div>
        <w:div w:id="940379277">
          <w:marLeft w:val="640"/>
          <w:marRight w:val="0"/>
          <w:marTop w:val="0"/>
          <w:marBottom w:val="0"/>
          <w:divBdr>
            <w:top w:val="none" w:sz="0" w:space="0" w:color="auto"/>
            <w:left w:val="none" w:sz="0" w:space="0" w:color="auto"/>
            <w:bottom w:val="none" w:sz="0" w:space="0" w:color="auto"/>
            <w:right w:val="none" w:sz="0" w:space="0" w:color="auto"/>
          </w:divBdr>
        </w:div>
        <w:div w:id="202253943">
          <w:marLeft w:val="640"/>
          <w:marRight w:val="0"/>
          <w:marTop w:val="0"/>
          <w:marBottom w:val="0"/>
          <w:divBdr>
            <w:top w:val="none" w:sz="0" w:space="0" w:color="auto"/>
            <w:left w:val="none" w:sz="0" w:space="0" w:color="auto"/>
            <w:bottom w:val="none" w:sz="0" w:space="0" w:color="auto"/>
            <w:right w:val="none" w:sz="0" w:space="0" w:color="auto"/>
          </w:divBdr>
        </w:div>
        <w:div w:id="1058820910">
          <w:marLeft w:val="640"/>
          <w:marRight w:val="0"/>
          <w:marTop w:val="0"/>
          <w:marBottom w:val="0"/>
          <w:divBdr>
            <w:top w:val="none" w:sz="0" w:space="0" w:color="auto"/>
            <w:left w:val="none" w:sz="0" w:space="0" w:color="auto"/>
            <w:bottom w:val="none" w:sz="0" w:space="0" w:color="auto"/>
            <w:right w:val="none" w:sz="0" w:space="0" w:color="auto"/>
          </w:divBdr>
        </w:div>
        <w:div w:id="894240924">
          <w:marLeft w:val="640"/>
          <w:marRight w:val="0"/>
          <w:marTop w:val="0"/>
          <w:marBottom w:val="0"/>
          <w:divBdr>
            <w:top w:val="none" w:sz="0" w:space="0" w:color="auto"/>
            <w:left w:val="none" w:sz="0" w:space="0" w:color="auto"/>
            <w:bottom w:val="none" w:sz="0" w:space="0" w:color="auto"/>
            <w:right w:val="none" w:sz="0" w:space="0" w:color="auto"/>
          </w:divBdr>
        </w:div>
        <w:div w:id="1610121098">
          <w:marLeft w:val="640"/>
          <w:marRight w:val="0"/>
          <w:marTop w:val="0"/>
          <w:marBottom w:val="0"/>
          <w:divBdr>
            <w:top w:val="none" w:sz="0" w:space="0" w:color="auto"/>
            <w:left w:val="none" w:sz="0" w:space="0" w:color="auto"/>
            <w:bottom w:val="none" w:sz="0" w:space="0" w:color="auto"/>
            <w:right w:val="none" w:sz="0" w:space="0" w:color="auto"/>
          </w:divBdr>
        </w:div>
        <w:div w:id="22830119">
          <w:marLeft w:val="640"/>
          <w:marRight w:val="0"/>
          <w:marTop w:val="0"/>
          <w:marBottom w:val="0"/>
          <w:divBdr>
            <w:top w:val="none" w:sz="0" w:space="0" w:color="auto"/>
            <w:left w:val="none" w:sz="0" w:space="0" w:color="auto"/>
            <w:bottom w:val="none" w:sz="0" w:space="0" w:color="auto"/>
            <w:right w:val="none" w:sz="0" w:space="0" w:color="auto"/>
          </w:divBdr>
        </w:div>
        <w:div w:id="1785464872">
          <w:marLeft w:val="640"/>
          <w:marRight w:val="0"/>
          <w:marTop w:val="0"/>
          <w:marBottom w:val="0"/>
          <w:divBdr>
            <w:top w:val="none" w:sz="0" w:space="0" w:color="auto"/>
            <w:left w:val="none" w:sz="0" w:space="0" w:color="auto"/>
            <w:bottom w:val="none" w:sz="0" w:space="0" w:color="auto"/>
            <w:right w:val="none" w:sz="0" w:space="0" w:color="auto"/>
          </w:divBdr>
        </w:div>
        <w:div w:id="1810047082">
          <w:marLeft w:val="640"/>
          <w:marRight w:val="0"/>
          <w:marTop w:val="0"/>
          <w:marBottom w:val="0"/>
          <w:divBdr>
            <w:top w:val="none" w:sz="0" w:space="0" w:color="auto"/>
            <w:left w:val="none" w:sz="0" w:space="0" w:color="auto"/>
            <w:bottom w:val="none" w:sz="0" w:space="0" w:color="auto"/>
            <w:right w:val="none" w:sz="0" w:space="0" w:color="auto"/>
          </w:divBdr>
        </w:div>
        <w:div w:id="506020765">
          <w:marLeft w:val="640"/>
          <w:marRight w:val="0"/>
          <w:marTop w:val="0"/>
          <w:marBottom w:val="0"/>
          <w:divBdr>
            <w:top w:val="none" w:sz="0" w:space="0" w:color="auto"/>
            <w:left w:val="none" w:sz="0" w:space="0" w:color="auto"/>
            <w:bottom w:val="none" w:sz="0" w:space="0" w:color="auto"/>
            <w:right w:val="none" w:sz="0" w:space="0" w:color="auto"/>
          </w:divBdr>
        </w:div>
        <w:div w:id="2015187568">
          <w:marLeft w:val="640"/>
          <w:marRight w:val="0"/>
          <w:marTop w:val="0"/>
          <w:marBottom w:val="0"/>
          <w:divBdr>
            <w:top w:val="none" w:sz="0" w:space="0" w:color="auto"/>
            <w:left w:val="none" w:sz="0" w:space="0" w:color="auto"/>
            <w:bottom w:val="none" w:sz="0" w:space="0" w:color="auto"/>
            <w:right w:val="none" w:sz="0" w:space="0" w:color="auto"/>
          </w:divBdr>
        </w:div>
        <w:div w:id="1055659584">
          <w:marLeft w:val="640"/>
          <w:marRight w:val="0"/>
          <w:marTop w:val="0"/>
          <w:marBottom w:val="0"/>
          <w:divBdr>
            <w:top w:val="none" w:sz="0" w:space="0" w:color="auto"/>
            <w:left w:val="none" w:sz="0" w:space="0" w:color="auto"/>
            <w:bottom w:val="none" w:sz="0" w:space="0" w:color="auto"/>
            <w:right w:val="none" w:sz="0" w:space="0" w:color="auto"/>
          </w:divBdr>
        </w:div>
        <w:div w:id="748422439">
          <w:marLeft w:val="640"/>
          <w:marRight w:val="0"/>
          <w:marTop w:val="0"/>
          <w:marBottom w:val="0"/>
          <w:divBdr>
            <w:top w:val="none" w:sz="0" w:space="0" w:color="auto"/>
            <w:left w:val="none" w:sz="0" w:space="0" w:color="auto"/>
            <w:bottom w:val="none" w:sz="0" w:space="0" w:color="auto"/>
            <w:right w:val="none" w:sz="0" w:space="0" w:color="auto"/>
          </w:divBdr>
        </w:div>
        <w:div w:id="1031346335">
          <w:marLeft w:val="640"/>
          <w:marRight w:val="0"/>
          <w:marTop w:val="0"/>
          <w:marBottom w:val="0"/>
          <w:divBdr>
            <w:top w:val="none" w:sz="0" w:space="0" w:color="auto"/>
            <w:left w:val="none" w:sz="0" w:space="0" w:color="auto"/>
            <w:bottom w:val="none" w:sz="0" w:space="0" w:color="auto"/>
            <w:right w:val="none" w:sz="0" w:space="0" w:color="auto"/>
          </w:divBdr>
        </w:div>
        <w:div w:id="412821123">
          <w:marLeft w:val="640"/>
          <w:marRight w:val="0"/>
          <w:marTop w:val="0"/>
          <w:marBottom w:val="0"/>
          <w:divBdr>
            <w:top w:val="none" w:sz="0" w:space="0" w:color="auto"/>
            <w:left w:val="none" w:sz="0" w:space="0" w:color="auto"/>
            <w:bottom w:val="none" w:sz="0" w:space="0" w:color="auto"/>
            <w:right w:val="none" w:sz="0" w:space="0" w:color="auto"/>
          </w:divBdr>
        </w:div>
        <w:div w:id="291906633">
          <w:marLeft w:val="640"/>
          <w:marRight w:val="0"/>
          <w:marTop w:val="0"/>
          <w:marBottom w:val="0"/>
          <w:divBdr>
            <w:top w:val="none" w:sz="0" w:space="0" w:color="auto"/>
            <w:left w:val="none" w:sz="0" w:space="0" w:color="auto"/>
            <w:bottom w:val="none" w:sz="0" w:space="0" w:color="auto"/>
            <w:right w:val="none" w:sz="0" w:space="0" w:color="auto"/>
          </w:divBdr>
        </w:div>
        <w:div w:id="386807009">
          <w:marLeft w:val="640"/>
          <w:marRight w:val="0"/>
          <w:marTop w:val="0"/>
          <w:marBottom w:val="0"/>
          <w:divBdr>
            <w:top w:val="none" w:sz="0" w:space="0" w:color="auto"/>
            <w:left w:val="none" w:sz="0" w:space="0" w:color="auto"/>
            <w:bottom w:val="none" w:sz="0" w:space="0" w:color="auto"/>
            <w:right w:val="none" w:sz="0" w:space="0" w:color="auto"/>
          </w:divBdr>
        </w:div>
        <w:div w:id="1134519853">
          <w:marLeft w:val="640"/>
          <w:marRight w:val="0"/>
          <w:marTop w:val="0"/>
          <w:marBottom w:val="0"/>
          <w:divBdr>
            <w:top w:val="none" w:sz="0" w:space="0" w:color="auto"/>
            <w:left w:val="none" w:sz="0" w:space="0" w:color="auto"/>
            <w:bottom w:val="none" w:sz="0" w:space="0" w:color="auto"/>
            <w:right w:val="none" w:sz="0" w:space="0" w:color="auto"/>
          </w:divBdr>
        </w:div>
      </w:divsChild>
    </w:div>
    <w:div w:id="144442537">
      <w:bodyDiv w:val="1"/>
      <w:marLeft w:val="0"/>
      <w:marRight w:val="0"/>
      <w:marTop w:val="0"/>
      <w:marBottom w:val="0"/>
      <w:divBdr>
        <w:top w:val="none" w:sz="0" w:space="0" w:color="auto"/>
        <w:left w:val="none" w:sz="0" w:space="0" w:color="auto"/>
        <w:bottom w:val="none" w:sz="0" w:space="0" w:color="auto"/>
        <w:right w:val="none" w:sz="0" w:space="0" w:color="auto"/>
      </w:divBdr>
      <w:divsChild>
        <w:div w:id="2057000006">
          <w:marLeft w:val="640"/>
          <w:marRight w:val="0"/>
          <w:marTop w:val="0"/>
          <w:marBottom w:val="0"/>
          <w:divBdr>
            <w:top w:val="none" w:sz="0" w:space="0" w:color="auto"/>
            <w:left w:val="none" w:sz="0" w:space="0" w:color="auto"/>
            <w:bottom w:val="none" w:sz="0" w:space="0" w:color="auto"/>
            <w:right w:val="none" w:sz="0" w:space="0" w:color="auto"/>
          </w:divBdr>
        </w:div>
        <w:div w:id="315957463">
          <w:marLeft w:val="640"/>
          <w:marRight w:val="0"/>
          <w:marTop w:val="0"/>
          <w:marBottom w:val="0"/>
          <w:divBdr>
            <w:top w:val="none" w:sz="0" w:space="0" w:color="auto"/>
            <w:left w:val="none" w:sz="0" w:space="0" w:color="auto"/>
            <w:bottom w:val="none" w:sz="0" w:space="0" w:color="auto"/>
            <w:right w:val="none" w:sz="0" w:space="0" w:color="auto"/>
          </w:divBdr>
        </w:div>
        <w:div w:id="1985350114">
          <w:marLeft w:val="640"/>
          <w:marRight w:val="0"/>
          <w:marTop w:val="0"/>
          <w:marBottom w:val="0"/>
          <w:divBdr>
            <w:top w:val="none" w:sz="0" w:space="0" w:color="auto"/>
            <w:left w:val="none" w:sz="0" w:space="0" w:color="auto"/>
            <w:bottom w:val="none" w:sz="0" w:space="0" w:color="auto"/>
            <w:right w:val="none" w:sz="0" w:space="0" w:color="auto"/>
          </w:divBdr>
        </w:div>
        <w:div w:id="625432269">
          <w:marLeft w:val="640"/>
          <w:marRight w:val="0"/>
          <w:marTop w:val="0"/>
          <w:marBottom w:val="0"/>
          <w:divBdr>
            <w:top w:val="none" w:sz="0" w:space="0" w:color="auto"/>
            <w:left w:val="none" w:sz="0" w:space="0" w:color="auto"/>
            <w:bottom w:val="none" w:sz="0" w:space="0" w:color="auto"/>
            <w:right w:val="none" w:sz="0" w:space="0" w:color="auto"/>
          </w:divBdr>
        </w:div>
        <w:div w:id="614674552">
          <w:marLeft w:val="640"/>
          <w:marRight w:val="0"/>
          <w:marTop w:val="0"/>
          <w:marBottom w:val="0"/>
          <w:divBdr>
            <w:top w:val="none" w:sz="0" w:space="0" w:color="auto"/>
            <w:left w:val="none" w:sz="0" w:space="0" w:color="auto"/>
            <w:bottom w:val="none" w:sz="0" w:space="0" w:color="auto"/>
            <w:right w:val="none" w:sz="0" w:space="0" w:color="auto"/>
          </w:divBdr>
        </w:div>
        <w:div w:id="2039350984">
          <w:marLeft w:val="640"/>
          <w:marRight w:val="0"/>
          <w:marTop w:val="0"/>
          <w:marBottom w:val="0"/>
          <w:divBdr>
            <w:top w:val="none" w:sz="0" w:space="0" w:color="auto"/>
            <w:left w:val="none" w:sz="0" w:space="0" w:color="auto"/>
            <w:bottom w:val="none" w:sz="0" w:space="0" w:color="auto"/>
            <w:right w:val="none" w:sz="0" w:space="0" w:color="auto"/>
          </w:divBdr>
        </w:div>
        <w:div w:id="653291465">
          <w:marLeft w:val="640"/>
          <w:marRight w:val="0"/>
          <w:marTop w:val="0"/>
          <w:marBottom w:val="0"/>
          <w:divBdr>
            <w:top w:val="none" w:sz="0" w:space="0" w:color="auto"/>
            <w:left w:val="none" w:sz="0" w:space="0" w:color="auto"/>
            <w:bottom w:val="none" w:sz="0" w:space="0" w:color="auto"/>
            <w:right w:val="none" w:sz="0" w:space="0" w:color="auto"/>
          </w:divBdr>
        </w:div>
        <w:div w:id="643512268">
          <w:marLeft w:val="640"/>
          <w:marRight w:val="0"/>
          <w:marTop w:val="0"/>
          <w:marBottom w:val="0"/>
          <w:divBdr>
            <w:top w:val="none" w:sz="0" w:space="0" w:color="auto"/>
            <w:left w:val="none" w:sz="0" w:space="0" w:color="auto"/>
            <w:bottom w:val="none" w:sz="0" w:space="0" w:color="auto"/>
            <w:right w:val="none" w:sz="0" w:space="0" w:color="auto"/>
          </w:divBdr>
        </w:div>
        <w:div w:id="371270575">
          <w:marLeft w:val="640"/>
          <w:marRight w:val="0"/>
          <w:marTop w:val="0"/>
          <w:marBottom w:val="0"/>
          <w:divBdr>
            <w:top w:val="none" w:sz="0" w:space="0" w:color="auto"/>
            <w:left w:val="none" w:sz="0" w:space="0" w:color="auto"/>
            <w:bottom w:val="none" w:sz="0" w:space="0" w:color="auto"/>
            <w:right w:val="none" w:sz="0" w:space="0" w:color="auto"/>
          </w:divBdr>
        </w:div>
        <w:div w:id="242301504">
          <w:marLeft w:val="640"/>
          <w:marRight w:val="0"/>
          <w:marTop w:val="0"/>
          <w:marBottom w:val="0"/>
          <w:divBdr>
            <w:top w:val="none" w:sz="0" w:space="0" w:color="auto"/>
            <w:left w:val="none" w:sz="0" w:space="0" w:color="auto"/>
            <w:bottom w:val="none" w:sz="0" w:space="0" w:color="auto"/>
            <w:right w:val="none" w:sz="0" w:space="0" w:color="auto"/>
          </w:divBdr>
        </w:div>
        <w:div w:id="1222325513">
          <w:marLeft w:val="640"/>
          <w:marRight w:val="0"/>
          <w:marTop w:val="0"/>
          <w:marBottom w:val="0"/>
          <w:divBdr>
            <w:top w:val="none" w:sz="0" w:space="0" w:color="auto"/>
            <w:left w:val="none" w:sz="0" w:space="0" w:color="auto"/>
            <w:bottom w:val="none" w:sz="0" w:space="0" w:color="auto"/>
            <w:right w:val="none" w:sz="0" w:space="0" w:color="auto"/>
          </w:divBdr>
        </w:div>
        <w:div w:id="584654486">
          <w:marLeft w:val="640"/>
          <w:marRight w:val="0"/>
          <w:marTop w:val="0"/>
          <w:marBottom w:val="0"/>
          <w:divBdr>
            <w:top w:val="none" w:sz="0" w:space="0" w:color="auto"/>
            <w:left w:val="none" w:sz="0" w:space="0" w:color="auto"/>
            <w:bottom w:val="none" w:sz="0" w:space="0" w:color="auto"/>
            <w:right w:val="none" w:sz="0" w:space="0" w:color="auto"/>
          </w:divBdr>
        </w:div>
        <w:div w:id="1955820907">
          <w:marLeft w:val="640"/>
          <w:marRight w:val="0"/>
          <w:marTop w:val="0"/>
          <w:marBottom w:val="0"/>
          <w:divBdr>
            <w:top w:val="none" w:sz="0" w:space="0" w:color="auto"/>
            <w:left w:val="none" w:sz="0" w:space="0" w:color="auto"/>
            <w:bottom w:val="none" w:sz="0" w:space="0" w:color="auto"/>
            <w:right w:val="none" w:sz="0" w:space="0" w:color="auto"/>
          </w:divBdr>
        </w:div>
        <w:div w:id="651980726">
          <w:marLeft w:val="640"/>
          <w:marRight w:val="0"/>
          <w:marTop w:val="0"/>
          <w:marBottom w:val="0"/>
          <w:divBdr>
            <w:top w:val="none" w:sz="0" w:space="0" w:color="auto"/>
            <w:left w:val="none" w:sz="0" w:space="0" w:color="auto"/>
            <w:bottom w:val="none" w:sz="0" w:space="0" w:color="auto"/>
            <w:right w:val="none" w:sz="0" w:space="0" w:color="auto"/>
          </w:divBdr>
        </w:div>
        <w:div w:id="1426269938">
          <w:marLeft w:val="640"/>
          <w:marRight w:val="0"/>
          <w:marTop w:val="0"/>
          <w:marBottom w:val="0"/>
          <w:divBdr>
            <w:top w:val="none" w:sz="0" w:space="0" w:color="auto"/>
            <w:left w:val="none" w:sz="0" w:space="0" w:color="auto"/>
            <w:bottom w:val="none" w:sz="0" w:space="0" w:color="auto"/>
            <w:right w:val="none" w:sz="0" w:space="0" w:color="auto"/>
          </w:divBdr>
        </w:div>
        <w:div w:id="792406429">
          <w:marLeft w:val="640"/>
          <w:marRight w:val="0"/>
          <w:marTop w:val="0"/>
          <w:marBottom w:val="0"/>
          <w:divBdr>
            <w:top w:val="none" w:sz="0" w:space="0" w:color="auto"/>
            <w:left w:val="none" w:sz="0" w:space="0" w:color="auto"/>
            <w:bottom w:val="none" w:sz="0" w:space="0" w:color="auto"/>
            <w:right w:val="none" w:sz="0" w:space="0" w:color="auto"/>
          </w:divBdr>
        </w:div>
        <w:div w:id="1967155796">
          <w:marLeft w:val="640"/>
          <w:marRight w:val="0"/>
          <w:marTop w:val="0"/>
          <w:marBottom w:val="0"/>
          <w:divBdr>
            <w:top w:val="none" w:sz="0" w:space="0" w:color="auto"/>
            <w:left w:val="none" w:sz="0" w:space="0" w:color="auto"/>
            <w:bottom w:val="none" w:sz="0" w:space="0" w:color="auto"/>
            <w:right w:val="none" w:sz="0" w:space="0" w:color="auto"/>
          </w:divBdr>
        </w:div>
        <w:div w:id="1126854595">
          <w:marLeft w:val="640"/>
          <w:marRight w:val="0"/>
          <w:marTop w:val="0"/>
          <w:marBottom w:val="0"/>
          <w:divBdr>
            <w:top w:val="none" w:sz="0" w:space="0" w:color="auto"/>
            <w:left w:val="none" w:sz="0" w:space="0" w:color="auto"/>
            <w:bottom w:val="none" w:sz="0" w:space="0" w:color="auto"/>
            <w:right w:val="none" w:sz="0" w:space="0" w:color="auto"/>
          </w:divBdr>
        </w:div>
        <w:div w:id="937979432">
          <w:marLeft w:val="640"/>
          <w:marRight w:val="0"/>
          <w:marTop w:val="0"/>
          <w:marBottom w:val="0"/>
          <w:divBdr>
            <w:top w:val="none" w:sz="0" w:space="0" w:color="auto"/>
            <w:left w:val="none" w:sz="0" w:space="0" w:color="auto"/>
            <w:bottom w:val="none" w:sz="0" w:space="0" w:color="auto"/>
            <w:right w:val="none" w:sz="0" w:space="0" w:color="auto"/>
          </w:divBdr>
        </w:div>
        <w:div w:id="284386231">
          <w:marLeft w:val="640"/>
          <w:marRight w:val="0"/>
          <w:marTop w:val="0"/>
          <w:marBottom w:val="0"/>
          <w:divBdr>
            <w:top w:val="none" w:sz="0" w:space="0" w:color="auto"/>
            <w:left w:val="none" w:sz="0" w:space="0" w:color="auto"/>
            <w:bottom w:val="none" w:sz="0" w:space="0" w:color="auto"/>
            <w:right w:val="none" w:sz="0" w:space="0" w:color="auto"/>
          </w:divBdr>
        </w:div>
        <w:div w:id="453016805">
          <w:marLeft w:val="640"/>
          <w:marRight w:val="0"/>
          <w:marTop w:val="0"/>
          <w:marBottom w:val="0"/>
          <w:divBdr>
            <w:top w:val="none" w:sz="0" w:space="0" w:color="auto"/>
            <w:left w:val="none" w:sz="0" w:space="0" w:color="auto"/>
            <w:bottom w:val="none" w:sz="0" w:space="0" w:color="auto"/>
            <w:right w:val="none" w:sz="0" w:space="0" w:color="auto"/>
          </w:divBdr>
        </w:div>
        <w:div w:id="86196496">
          <w:marLeft w:val="640"/>
          <w:marRight w:val="0"/>
          <w:marTop w:val="0"/>
          <w:marBottom w:val="0"/>
          <w:divBdr>
            <w:top w:val="none" w:sz="0" w:space="0" w:color="auto"/>
            <w:left w:val="none" w:sz="0" w:space="0" w:color="auto"/>
            <w:bottom w:val="none" w:sz="0" w:space="0" w:color="auto"/>
            <w:right w:val="none" w:sz="0" w:space="0" w:color="auto"/>
          </w:divBdr>
        </w:div>
        <w:div w:id="806095307">
          <w:marLeft w:val="640"/>
          <w:marRight w:val="0"/>
          <w:marTop w:val="0"/>
          <w:marBottom w:val="0"/>
          <w:divBdr>
            <w:top w:val="none" w:sz="0" w:space="0" w:color="auto"/>
            <w:left w:val="none" w:sz="0" w:space="0" w:color="auto"/>
            <w:bottom w:val="none" w:sz="0" w:space="0" w:color="auto"/>
            <w:right w:val="none" w:sz="0" w:space="0" w:color="auto"/>
          </w:divBdr>
        </w:div>
        <w:div w:id="1247764846">
          <w:marLeft w:val="640"/>
          <w:marRight w:val="0"/>
          <w:marTop w:val="0"/>
          <w:marBottom w:val="0"/>
          <w:divBdr>
            <w:top w:val="none" w:sz="0" w:space="0" w:color="auto"/>
            <w:left w:val="none" w:sz="0" w:space="0" w:color="auto"/>
            <w:bottom w:val="none" w:sz="0" w:space="0" w:color="auto"/>
            <w:right w:val="none" w:sz="0" w:space="0" w:color="auto"/>
          </w:divBdr>
        </w:div>
        <w:div w:id="1848665611">
          <w:marLeft w:val="640"/>
          <w:marRight w:val="0"/>
          <w:marTop w:val="0"/>
          <w:marBottom w:val="0"/>
          <w:divBdr>
            <w:top w:val="none" w:sz="0" w:space="0" w:color="auto"/>
            <w:left w:val="none" w:sz="0" w:space="0" w:color="auto"/>
            <w:bottom w:val="none" w:sz="0" w:space="0" w:color="auto"/>
            <w:right w:val="none" w:sz="0" w:space="0" w:color="auto"/>
          </w:divBdr>
        </w:div>
        <w:div w:id="1804688843">
          <w:marLeft w:val="640"/>
          <w:marRight w:val="0"/>
          <w:marTop w:val="0"/>
          <w:marBottom w:val="0"/>
          <w:divBdr>
            <w:top w:val="none" w:sz="0" w:space="0" w:color="auto"/>
            <w:left w:val="none" w:sz="0" w:space="0" w:color="auto"/>
            <w:bottom w:val="none" w:sz="0" w:space="0" w:color="auto"/>
            <w:right w:val="none" w:sz="0" w:space="0" w:color="auto"/>
          </w:divBdr>
        </w:div>
        <w:div w:id="1675569904">
          <w:marLeft w:val="640"/>
          <w:marRight w:val="0"/>
          <w:marTop w:val="0"/>
          <w:marBottom w:val="0"/>
          <w:divBdr>
            <w:top w:val="none" w:sz="0" w:space="0" w:color="auto"/>
            <w:left w:val="none" w:sz="0" w:space="0" w:color="auto"/>
            <w:bottom w:val="none" w:sz="0" w:space="0" w:color="auto"/>
            <w:right w:val="none" w:sz="0" w:space="0" w:color="auto"/>
          </w:divBdr>
        </w:div>
        <w:div w:id="1193803999">
          <w:marLeft w:val="640"/>
          <w:marRight w:val="0"/>
          <w:marTop w:val="0"/>
          <w:marBottom w:val="0"/>
          <w:divBdr>
            <w:top w:val="none" w:sz="0" w:space="0" w:color="auto"/>
            <w:left w:val="none" w:sz="0" w:space="0" w:color="auto"/>
            <w:bottom w:val="none" w:sz="0" w:space="0" w:color="auto"/>
            <w:right w:val="none" w:sz="0" w:space="0" w:color="auto"/>
          </w:divBdr>
        </w:div>
        <w:div w:id="1894193699">
          <w:marLeft w:val="640"/>
          <w:marRight w:val="0"/>
          <w:marTop w:val="0"/>
          <w:marBottom w:val="0"/>
          <w:divBdr>
            <w:top w:val="none" w:sz="0" w:space="0" w:color="auto"/>
            <w:left w:val="none" w:sz="0" w:space="0" w:color="auto"/>
            <w:bottom w:val="none" w:sz="0" w:space="0" w:color="auto"/>
            <w:right w:val="none" w:sz="0" w:space="0" w:color="auto"/>
          </w:divBdr>
        </w:div>
        <w:div w:id="1024869237">
          <w:marLeft w:val="640"/>
          <w:marRight w:val="0"/>
          <w:marTop w:val="0"/>
          <w:marBottom w:val="0"/>
          <w:divBdr>
            <w:top w:val="none" w:sz="0" w:space="0" w:color="auto"/>
            <w:left w:val="none" w:sz="0" w:space="0" w:color="auto"/>
            <w:bottom w:val="none" w:sz="0" w:space="0" w:color="auto"/>
            <w:right w:val="none" w:sz="0" w:space="0" w:color="auto"/>
          </w:divBdr>
        </w:div>
        <w:div w:id="1792284564">
          <w:marLeft w:val="640"/>
          <w:marRight w:val="0"/>
          <w:marTop w:val="0"/>
          <w:marBottom w:val="0"/>
          <w:divBdr>
            <w:top w:val="none" w:sz="0" w:space="0" w:color="auto"/>
            <w:left w:val="none" w:sz="0" w:space="0" w:color="auto"/>
            <w:bottom w:val="none" w:sz="0" w:space="0" w:color="auto"/>
            <w:right w:val="none" w:sz="0" w:space="0" w:color="auto"/>
          </w:divBdr>
        </w:div>
        <w:div w:id="480197991">
          <w:marLeft w:val="640"/>
          <w:marRight w:val="0"/>
          <w:marTop w:val="0"/>
          <w:marBottom w:val="0"/>
          <w:divBdr>
            <w:top w:val="none" w:sz="0" w:space="0" w:color="auto"/>
            <w:left w:val="none" w:sz="0" w:space="0" w:color="auto"/>
            <w:bottom w:val="none" w:sz="0" w:space="0" w:color="auto"/>
            <w:right w:val="none" w:sz="0" w:space="0" w:color="auto"/>
          </w:divBdr>
        </w:div>
        <w:div w:id="760495466">
          <w:marLeft w:val="640"/>
          <w:marRight w:val="0"/>
          <w:marTop w:val="0"/>
          <w:marBottom w:val="0"/>
          <w:divBdr>
            <w:top w:val="none" w:sz="0" w:space="0" w:color="auto"/>
            <w:left w:val="none" w:sz="0" w:space="0" w:color="auto"/>
            <w:bottom w:val="none" w:sz="0" w:space="0" w:color="auto"/>
            <w:right w:val="none" w:sz="0" w:space="0" w:color="auto"/>
          </w:divBdr>
        </w:div>
        <w:div w:id="543830041">
          <w:marLeft w:val="640"/>
          <w:marRight w:val="0"/>
          <w:marTop w:val="0"/>
          <w:marBottom w:val="0"/>
          <w:divBdr>
            <w:top w:val="none" w:sz="0" w:space="0" w:color="auto"/>
            <w:left w:val="none" w:sz="0" w:space="0" w:color="auto"/>
            <w:bottom w:val="none" w:sz="0" w:space="0" w:color="auto"/>
            <w:right w:val="none" w:sz="0" w:space="0" w:color="auto"/>
          </w:divBdr>
        </w:div>
        <w:div w:id="1095323984">
          <w:marLeft w:val="640"/>
          <w:marRight w:val="0"/>
          <w:marTop w:val="0"/>
          <w:marBottom w:val="0"/>
          <w:divBdr>
            <w:top w:val="none" w:sz="0" w:space="0" w:color="auto"/>
            <w:left w:val="none" w:sz="0" w:space="0" w:color="auto"/>
            <w:bottom w:val="none" w:sz="0" w:space="0" w:color="auto"/>
            <w:right w:val="none" w:sz="0" w:space="0" w:color="auto"/>
          </w:divBdr>
        </w:div>
        <w:div w:id="27410282">
          <w:marLeft w:val="640"/>
          <w:marRight w:val="0"/>
          <w:marTop w:val="0"/>
          <w:marBottom w:val="0"/>
          <w:divBdr>
            <w:top w:val="none" w:sz="0" w:space="0" w:color="auto"/>
            <w:left w:val="none" w:sz="0" w:space="0" w:color="auto"/>
            <w:bottom w:val="none" w:sz="0" w:space="0" w:color="auto"/>
            <w:right w:val="none" w:sz="0" w:space="0" w:color="auto"/>
          </w:divBdr>
        </w:div>
        <w:div w:id="1588811239">
          <w:marLeft w:val="640"/>
          <w:marRight w:val="0"/>
          <w:marTop w:val="0"/>
          <w:marBottom w:val="0"/>
          <w:divBdr>
            <w:top w:val="none" w:sz="0" w:space="0" w:color="auto"/>
            <w:left w:val="none" w:sz="0" w:space="0" w:color="auto"/>
            <w:bottom w:val="none" w:sz="0" w:space="0" w:color="auto"/>
            <w:right w:val="none" w:sz="0" w:space="0" w:color="auto"/>
          </w:divBdr>
        </w:div>
        <w:div w:id="770275906">
          <w:marLeft w:val="640"/>
          <w:marRight w:val="0"/>
          <w:marTop w:val="0"/>
          <w:marBottom w:val="0"/>
          <w:divBdr>
            <w:top w:val="none" w:sz="0" w:space="0" w:color="auto"/>
            <w:left w:val="none" w:sz="0" w:space="0" w:color="auto"/>
            <w:bottom w:val="none" w:sz="0" w:space="0" w:color="auto"/>
            <w:right w:val="none" w:sz="0" w:space="0" w:color="auto"/>
          </w:divBdr>
        </w:div>
        <w:div w:id="1707950126">
          <w:marLeft w:val="640"/>
          <w:marRight w:val="0"/>
          <w:marTop w:val="0"/>
          <w:marBottom w:val="0"/>
          <w:divBdr>
            <w:top w:val="none" w:sz="0" w:space="0" w:color="auto"/>
            <w:left w:val="none" w:sz="0" w:space="0" w:color="auto"/>
            <w:bottom w:val="none" w:sz="0" w:space="0" w:color="auto"/>
            <w:right w:val="none" w:sz="0" w:space="0" w:color="auto"/>
          </w:divBdr>
        </w:div>
        <w:div w:id="1205750583">
          <w:marLeft w:val="640"/>
          <w:marRight w:val="0"/>
          <w:marTop w:val="0"/>
          <w:marBottom w:val="0"/>
          <w:divBdr>
            <w:top w:val="none" w:sz="0" w:space="0" w:color="auto"/>
            <w:left w:val="none" w:sz="0" w:space="0" w:color="auto"/>
            <w:bottom w:val="none" w:sz="0" w:space="0" w:color="auto"/>
            <w:right w:val="none" w:sz="0" w:space="0" w:color="auto"/>
          </w:divBdr>
        </w:div>
        <w:div w:id="618531515">
          <w:marLeft w:val="640"/>
          <w:marRight w:val="0"/>
          <w:marTop w:val="0"/>
          <w:marBottom w:val="0"/>
          <w:divBdr>
            <w:top w:val="none" w:sz="0" w:space="0" w:color="auto"/>
            <w:left w:val="none" w:sz="0" w:space="0" w:color="auto"/>
            <w:bottom w:val="none" w:sz="0" w:space="0" w:color="auto"/>
            <w:right w:val="none" w:sz="0" w:space="0" w:color="auto"/>
          </w:divBdr>
        </w:div>
        <w:div w:id="693309146">
          <w:marLeft w:val="640"/>
          <w:marRight w:val="0"/>
          <w:marTop w:val="0"/>
          <w:marBottom w:val="0"/>
          <w:divBdr>
            <w:top w:val="none" w:sz="0" w:space="0" w:color="auto"/>
            <w:left w:val="none" w:sz="0" w:space="0" w:color="auto"/>
            <w:bottom w:val="none" w:sz="0" w:space="0" w:color="auto"/>
            <w:right w:val="none" w:sz="0" w:space="0" w:color="auto"/>
          </w:divBdr>
        </w:div>
        <w:div w:id="1175800208">
          <w:marLeft w:val="640"/>
          <w:marRight w:val="0"/>
          <w:marTop w:val="0"/>
          <w:marBottom w:val="0"/>
          <w:divBdr>
            <w:top w:val="none" w:sz="0" w:space="0" w:color="auto"/>
            <w:left w:val="none" w:sz="0" w:space="0" w:color="auto"/>
            <w:bottom w:val="none" w:sz="0" w:space="0" w:color="auto"/>
            <w:right w:val="none" w:sz="0" w:space="0" w:color="auto"/>
          </w:divBdr>
        </w:div>
        <w:div w:id="605505920">
          <w:marLeft w:val="640"/>
          <w:marRight w:val="0"/>
          <w:marTop w:val="0"/>
          <w:marBottom w:val="0"/>
          <w:divBdr>
            <w:top w:val="none" w:sz="0" w:space="0" w:color="auto"/>
            <w:left w:val="none" w:sz="0" w:space="0" w:color="auto"/>
            <w:bottom w:val="none" w:sz="0" w:space="0" w:color="auto"/>
            <w:right w:val="none" w:sz="0" w:space="0" w:color="auto"/>
          </w:divBdr>
        </w:div>
        <w:div w:id="1273125224">
          <w:marLeft w:val="640"/>
          <w:marRight w:val="0"/>
          <w:marTop w:val="0"/>
          <w:marBottom w:val="0"/>
          <w:divBdr>
            <w:top w:val="none" w:sz="0" w:space="0" w:color="auto"/>
            <w:left w:val="none" w:sz="0" w:space="0" w:color="auto"/>
            <w:bottom w:val="none" w:sz="0" w:space="0" w:color="auto"/>
            <w:right w:val="none" w:sz="0" w:space="0" w:color="auto"/>
          </w:divBdr>
        </w:div>
        <w:div w:id="320819751">
          <w:marLeft w:val="640"/>
          <w:marRight w:val="0"/>
          <w:marTop w:val="0"/>
          <w:marBottom w:val="0"/>
          <w:divBdr>
            <w:top w:val="none" w:sz="0" w:space="0" w:color="auto"/>
            <w:left w:val="none" w:sz="0" w:space="0" w:color="auto"/>
            <w:bottom w:val="none" w:sz="0" w:space="0" w:color="auto"/>
            <w:right w:val="none" w:sz="0" w:space="0" w:color="auto"/>
          </w:divBdr>
        </w:div>
        <w:div w:id="1010567169">
          <w:marLeft w:val="640"/>
          <w:marRight w:val="0"/>
          <w:marTop w:val="0"/>
          <w:marBottom w:val="0"/>
          <w:divBdr>
            <w:top w:val="none" w:sz="0" w:space="0" w:color="auto"/>
            <w:left w:val="none" w:sz="0" w:space="0" w:color="auto"/>
            <w:bottom w:val="none" w:sz="0" w:space="0" w:color="auto"/>
            <w:right w:val="none" w:sz="0" w:space="0" w:color="auto"/>
          </w:divBdr>
        </w:div>
        <w:div w:id="602765502">
          <w:marLeft w:val="640"/>
          <w:marRight w:val="0"/>
          <w:marTop w:val="0"/>
          <w:marBottom w:val="0"/>
          <w:divBdr>
            <w:top w:val="none" w:sz="0" w:space="0" w:color="auto"/>
            <w:left w:val="none" w:sz="0" w:space="0" w:color="auto"/>
            <w:bottom w:val="none" w:sz="0" w:space="0" w:color="auto"/>
            <w:right w:val="none" w:sz="0" w:space="0" w:color="auto"/>
          </w:divBdr>
        </w:div>
        <w:div w:id="1193030733">
          <w:marLeft w:val="640"/>
          <w:marRight w:val="0"/>
          <w:marTop w:val="0"/>
          <w:marBottom w:val="0"/>
          <w:divBdr>
            <w:top w:val="none" w:sz="0" w:space="0" w:color="auto"/>
            <w:left w:val="none" w:sz="0" w:space="0" w:color="auto"/>
            <w:bottom w:val="none" w:sz="0" w:space="0" w:color="auto"/>
            <w:right w:val="none" w:sz="0" w:space="0" w:color="auto"/>
          </w:divBdr>
        </w:div>
        <w:div w:id="222834719">
          <w:marLeft w:val="640"/>
          <w:marRight w:val="0"/>
          <w:marTop w:val="0"/>
          <w:marBottom w:val="0"/>
          <w:divBdr>
            <w:top w:val="none" w:sz="0" w:space="0" w:color="auto"/>
            <w:left w:val="none" w:sz="0" w:space="0" w:color="auto"/>
            <w:bottom w:val="none" w:sz="0" w:space="0" w:color="auto"/>
            <w:right w:val="none" w:sz="0" w:space="0" w:color="auto"/>
          </w:divBdr>
        </w:div>
        <w:div w:id="551162400">
          <w:marLeft w:val="640"/>
          <w:marRight w:val="0"/>
          <w:marTop w:val="0"/>
          <w:marBottom w:val="0"/>
          <w:divBdr>
            <w:top w:val="none" w:sz="0" w:space="0" w:color="auto"/>
            <w:left w:val="none" w:sz="0" w:space="0" w:color="auto"/>
            <w:bottom w:val="none" w:sz="0" w:space="0" w:color="auto"/>
            <w:right w:val="none" w:sz="0" w:space="0" w:color="auto"/>
          </w:divBdr>
        </w:div>
        <w:div w:id="1892380778">
          <w:marLeft w:val="640"/>
          <w:marRight w:val="0"/>
          <w:marTop w:val="0"/>
          <w:marBottom w:val="0"/>
          <w:divBdr>
            <w:top w:val="none" w:sz="0" w:space="0" w:color="auto"/>
            <w:left w:val="none" w:sz="0" w:space="0" w:color="auto"/>
            <w:bottom w:val="none" w:sz="0" w:space="0" w:color="auto"/>
            <w:right w:val="none" w:sz="0" w:space="0" w:color="auto"/>
          </w:divBdr>
        </w:div>
        <w:div w:id="1321427216">
          <w:marLeft w:val="640"/>
          <w:marRight w:val="0"/>
          <w:marTop w:val="0"/>
          <w:marBottom w:val="0"/>
          <w:divBdr>
            <w:top w:val="none" w:sz="0" w:space="0" w:color="auto"/>
            <w:left w:val="none" w:sz="0" w:space="0" w:color="auto"/>
            <w:bottom w:val="none" w:sz="0" w:space="0" w:color="auto"/>
            <w:right w:val="none" w:sz="0" w:space="0" w:color="auto"/>
          </w:divBdr>
        </w:div>
        <w:div w:id="1308625689">
          <w:marLeft w:val="640"/>
          <w:marRight w:val="0"/>
          <w:marTop w:val="0"/>
          <w:marBottom w:val="0"/>
          <w:divBdr>
            <w:top w:val="none" w:sz="0" w:space="0" w:color="auto"/>
            <w:left w:val="none" w:sz="0" w:space="0" w:color="auto"/>
            <w:bottom w:val="none" w:sz="0" w:space="0" w:color="auto"/>
            <w:right w:val="none" w:sz="0" w:space="0" w:color="auto"/>
          </w:divBdr>
        </w:div>
        <w:div w:id="1321226105">
          <w:marLeft w:val="640"/>
          <w:marRight w:val="0"/>
          <w:marTop w:val="0"/>
          <w:marBottom w:val="0"/>
          <w:divBdr>
            <w:top w:val="none" w:sz="0" w:space="0" w:color="auto"/>
            <w:left w:val="none" w:sz="0" w:space="0" w:color="auto"/>
            <w:bottom w:val="none" w:sz="0" w:space="0" w:color="auto"/>
            <w:right w:val="none" w:sz="0" w:space="0" w:color="auto"/>
          </w:divBdr>
        </w:div>
        <w:div w:id="2087192173">
          <w:marLeft w:val="640"/>
          <w:marRight w:val="0"/>
          <w:marTop w:val="0"/>
          <w:marBottom w:val="0"/>
          <w:divBdr>
            <w:top w:val="none" w:sz="0" w:space="0" w:color="auto"/>
            <w:left w:val="none" w:sz="0" w:space="0" w:color="auto"/>
            <w:bottom w:val="none" w:sz="0" w:space="0" w:color="auto"/>
            <w:right w:val="none" w:sz="0" w:space="0" w:color="auto"/>
          </w:divBdr>
        </w:div>
        <w:div w:id="429013733">
          <w:marLeft w:val="640"/>
          <w:marRight w:val="0"/>
          <w:marTop w:val="0"/>
          <w:marBottom w:val="0"/>
          <w:divBdr>
            <w:top w:val="none" w:sz="0" w:space="0" w:color="auto"/>
            <w:left w:val="none" w:sz="0" w:space="0" w:color="auto"/>
            <w:bottom w:val="none" w:sz="0" w:space="0" w:color="auto"/>
            <w:right w:val="none" w:sz="0" w:space="0" w:color="auto"/>
          </w:divBdr>
        </w:div>
        <w:div w:id="2134664629">
          <w:marLeft w:val="640"/>
          <w:marRight w:val="0"/>
          <w:marTop w:val="0"/>
          <w:marBottom w:val="0"/>
          <w:divBdr>
            <w:top w:val="none" w:sz="0" w:space="0" w:color="auto"/>
            <w:left w:val="none" w:sz="0" w:space="0" w:color="auto"/>
            <w:bottom w:val="none" w:sz="0" w:space="0" w:color="auto"/>
            <w:right w:val="none" w:sz="0" w:space="0" w:color="auto"/>
          </w:divBdr>
        </w:div>
        <w:div w:id="32315399">
          <w:marLeft w:val="640"/>
          <w:marRight w:val="0"/>
          <w:marTop w:val="0"/>
          <w:marBottom w:val="0"/>
          <w:divBdr>
            <w:top w:val="none" w:sz="0" w:space="0" w:color="auto"/>
            <w:left w:val="none" w:sz="0" w:space="0" w:color="auto"/>
            <w:bottom w:val="none" w:sz="0" w:space="0" w:color="auto"/>
            <w:right w:val="none" w:sz="0" w:space="0" w:color="auto"/>
          </w:divBdr>
        </w:div>
        <w:div w:id="1634024713">
          <w:marLeft w:val="640"/>
          <w:marRight w:val="0"/>
          <w:marTop w:val="0"/>
          <w:marBottom w:val="0"/>
          <w:divBdr>
            <w:top w:val="none" w:sz="0" w:space="0" w:color="auto"/>
            <w:left w:val="none" w:sz="0" w:space="0" w:color="auto"/>
            <w:bottom w:val="none" w:sz="0" w:space="0" w:color="auto"/>
            <w:right w:val="none" w:sz="0" w:space="0" w:color="auto"/>
          </w:divBdr>
        </w:div>
        <w:div w:id="354356248">
          <w:marLeft w:val="640"/>
          <w:marRight w:val="0"/>
          <w:marTop w:val="0"/>
          <w:marBottom w:val="0"/>
          <w:divBdr>
            <w:top w:val="none" w:sz="0" w:space="0" w:color="auto"/>
            <w:left w:val="none" w:sz="0" w:space="0" w:color="auto"/>
            <w:bottom w:val="none" w:sz="0" w:space="0" w:color="auto"/>
            <w:right w:val="none" w:sz="0" w:space="0" w:color="auto"/>
          </w:divBdr>
        </w:div>
        <w:div w:id="1882553556">
          <w:marLeft w:val="640"/>
          <w:marRight w:val="0"/>
          <w:marTop w:val="0"/>
          <w:marBottom w:val="0"/>
          <w:divBdr>
            <w:top w:val="none" w:sz="0" w:space="0" w:color="auto"/>
            <w:left w:val="none" w:sz="0" w:space="0" w:color="auto"/>
            <w:bottom w:val="none" w:sz="0" w:space="0" w:color="auto"/>
            <w:right w:val="none" w:sz="0" w:space="0" w:color="auto"/>
          </w:divBdr>
        </w:div>
        <w:div w:id="1894802659">
          <w:marLeft w:val="640"/>
          <w:marRight w:val="0"/>
          <w:marTop w:val="0"/>
          <w:marBottom w:val="0"/>
          <w:divBdr>
            <w:top w:val="none" w:sz="0" w:space="0" w:color="auto"/>
            <w:left w:val="none" w:sz="0" w:space="0" w:color="auto"/>
            <w:bottom w:val="none" w:sz="0" w:space="0" w:color="auto"/>
            <w:right w:val="none" w:sz="0" w:space="0" w:color="auto"/>
          </w:divBdr>
        </w:div>
        <w:div w:id="265575699">
          <w:marLeft w:val="640"/>
          <w:marRight w:val="0"/>
          <w:marTop w:val="0"/>
          <w:marBottom w:val="0"/>
          <w:divBdr>
            <w:top w:val="none" w:sz="0" w:space="0" w:color="auto"/>
            <w:left w:val="none" w:sz="0" w:space="0" w:color="auto"/>
            <w:bottom w:val="none" w:sz="0" w:space="0" w:color="auto"/>
            <w:right w:val="none" w:sz="0" w:space="0" w:color="auto"/>
          </w:divBdr>
        </w:div>
        <w:div w:id="1118182146">
          <w:marLeft w:val="640"/>
          <w:marRight w:val="0"/>
          <w:marTop w:val="0"/>
          <w:marBottom w:val="0"/>
          <w:divBdr>
            <w:top w:val="none" w:sz="0" w:space="0" w:color="auto"/>
            <w:left w:val="none" w:sz="0" w:space="0" w:color="auto"/>
            <w:bottom w:val="none" w:sz="0" w:space="0" w:color="auto"/>
            <w:right w:val="none" w:sz="0" w:space="0" w:color="auto"/>
          </w:divBdr>
        </w:div>
        <w:div w:id="1026905378">
          <w:marLeft w:val="640"/>
          <w:marRight w:val="0"/>
          <w:marTop w:val="0"/>
          <w:marBottom w:val="0"/>
          <w:divBdr>
            <w:top w:val="none" w:sz="0" w:space="0" w:color="auto"/>
            <w:left w:val="none" w:sz="0" w:space="0" w:color="auto"/>
            <w:bottom w:val="none" w:sz="0" w:space="0" w:color="auto"/>
            <w:right w:val="none" w:sz="0" w:space="0" w:color="auto"/>
          </w:divBdr>
        </w:div>
      </w:divsChild>
    </w:div>
    <w:div w:id="145512450">
      <w:bodyDiv w:val="1"/>
      <w:marLeft w:val="0"/>
      <w:marRight w:val="0"/>
      <w:marTop w:val="0"/>
      <w:marBottom w:val="0"/>
      <w:divBdr>
        <w:top w:val="none" w:sz="0" w:space="0" w:color="auto"/>
        <w:left w:val="none" w:sz="0" w:space="0" w:color="auto"/>
        <w:bottom w:val="none" w:sz="0" w:space="0" w:color="auto"/>
        <w:right w:val="none" w:sz="0" w:space="0" w:color="auto"/>
      </w:divBdr>
      <w:divsChild>
        <w:div w:id="419134379">
          <w:marLeft w:val="0"/>
          <w:marRight w:val="0"/>
          <w:marTop w:val="0"/>
          <w:marBottom w:val="0"/>
          <w:divBdr>
            <w:top w:val="none" w:sz="0" w:space="0" w:color="auto"/>
            <w:left w:val="none" w:sz="0" w:space="0" w:color="auto"/>
            <w:bottom w:val="none" w:sz="0" w:space="0" w:color="auto"/>
            <w:right w:val="none" w:sz="0" w:space="0" w:color="auto"/>
          </w:divBdr>
          <w:divsChild>
            <w:div w:id="1870408971">
              <w:marLeft w:val="0"/>
              <w:marRight w:val="0"/>
              <w:marTop w:val="0"/>
              <w:marBottom w:val="0"/>
              <w:divBdr>
                <w:top w:val="none" w:sz="0" w:space="0" w:color="auto"/>
                <w:left w:val="none" w:sz="0" w:space="0" w:color="auto"/>
                <w:bottom w:val="none" w:sz="0" w:space="0" w:color="auto"/>
                <w:right w:val="none" w:sz="0" w:space="0" w:color="auto"/>
              </w:divBdr>
              <w:divsChild>
                <w:div w:id="1388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4916">
      <w:bodyDiv w:val="1"/>
      <w:marLeft w:val="0"/>
      <w:marRight w:val="0"/>
      <w:marTop w:val="0"/>
      <w:marBottom w:val="0"/>
      <w:divBdr>
        <w:top w:val="none" w:sz="0" w:space="0" w:color="auto"/>
        <w:left w:val="none" w:sz="0" w:space="0" w:color="auto"/>
        <w:bottom w:val="none" w:sz="0" w:space="0" w:color="auto"/>
        <w:right w:val="none" w:sz="0" w:space="0" w:color="auto"/>
      </w:divBdr>
      <w:divsChild>
        <w:div w:id="232009421">
          <w:marLeft w:val="640"/>
          <w:marRight w:val="0"/>
          <w:marTop w:val="0"/>
          <w:marBottom w:val="0"/>
          <w:divBdr>
            <w:top w:val="none" w:sz="0" w:space="0" w:color="auto"/>
            <w:left w:val="none" w:sz="0" w:space="0" w:color="auto"/>
            <w:bottom w:val="none" w:sz="0" w:space="0" w:color="auto"/>
            <w:right w:val="none" w:sz="0" w:space="0" w:color="auto"/>
          </w:divBdr>
        </w:div>
        <w:div w:id="205604108">
          <w:marLeft w:val="640"/>
          <w:marRight w:val="0"/>
          <w:marTop w:val="0"/>
          <w:marBottom w:val="0"/>
          <w:divBdr>
            <w:top w:val="none" w:sz="0" w:space="0" w:color="auto"/>
            <w:left w:val="none" w:sz="0" w:space="0" w:color="auto"/>
            <w:bottom w:val="none" w:sz="0" w:space="0" w:color="auto"/>
            <w:right w:val="none" w:sz="0" w:space="0" w:color="auto"/>
          </w:divBdr>
        </w:div>
        <w:div w:id="1959020437">
          <w:marLeft w:val="640"/>
          <w:marRight w:val="0"/>
          <w:marTop w:val="0"/>
          <w:marBottom w:val="0"/>
          <w:divBdr>
            <w:top w:val="none" w:sz="0" w:space="0" w:color="auto"/>
            <w:left w:val="none" w:sz="0" w:space="0" w:color="auto"/>
            <w:bottom w:val="none" w:sz="0" w:space="0" w:color="auto"/>
            <w:right w:val="none" w:sz="0" w:space="0" w:color="auto"/>
          </w:divBdr>
        </w:div>
        <w:div w:id="1205868466">
          <w:marLeft w:val="640"/>
          <w:marRight w:val="0"/>
          <w:marTop w:val="0"/>
          <w:marBottom w:val="0"/>
          <w:divBdr>
            <w:top w:val="none" w:sz="0" w:space="0" w:color="auto"/>
            <w:left w:val="none" w:sz="0" w:space="0" w:color="auto"/>
            <w:bottom w:val="none" w:sz="0" w:space="0" w:color="auto"/>
            <w:right w:val="none" w:sz="0" w:space="0" w:color="auto"/>
          </w:divBdr>
        </w:div>
        <w:div w:id="467481212">
          <w:marLeft w:val="640"/>
          <w:marRight w:val="0"/>
          <w:marTop w:val="0"/>
          <w:marBottom w:val="0"/>
          <w:divBdr>
            <w:top w:val="none" w:sz="0" w:space="0" w:color="auto"/>
            <w:left w:val="none" w:sz="0" w:space="0" w:color="auto"/>
            <w:bottom w:val="none" w:sz="0" w:space="0" w:color="auto"/>
            <w:right w:val="none" w:sz="0" w:space="0" w:color="auto"/>
          </w:divBdr>
        </w:div>
        <w:div w:id="1422986550">
          <w:marLeft w:val="640"/>
          <w:marRight w:val="0"/>
          <w:marTop w:val="0"/>
          <w:marBottom w:val="0"/>
          <w:divBdr>
            <w:top w:val="none" w:sz="0" w:space="0" w:color="auto"/>
            <w:left w:val="none" w:sz="0" w:space="0" w:color="auto"/>
            <w:bottom w:val="none" w:sz="0" w:space="0" w:color="auto"/>
            <w:right w:val="none" w:sz="0" w:space="0" w:color="auto"/>
          </w:divBdr>
        </w:div>
        <w:div w:id="1412658541">
          <w:marLeft w:val="640"/>
          <w:marRight w:val="0"/>
          <w:marTop w:val="0"/>
          <w:marBottom w:val="0"/>
          <w:divBdr>
            <w:top w:val="none" w:sz="0" w:space="0" w:color="auto"/>
            <w:left w:val="none" w:sz="0" w:space="0" w:color="auto"/>
            <w:bottom w:val="none" w:sz="0" w:space="0" w:color="auto"/>
            <w:right w:val="none" w:sz="0" w:space="0" w:color="auto"/>
          </w:divBdr>
        </w:div>
        <w:div w:id="16660881">
          <w:marLeft w:val="640"/>
          <w:marRight w:val="0"/>
          <w:marTop w:val="0"/>
          <w:marBottom w:val="0"/>
          <w:divBdr>
            <w:top w:val="none" w:sz="0" w:space="0" w:color="auto"/>
            <w:left w:val="none" w:sz="0" w:space="0" w:color="auto"/>
            <w:bottom w:val="none" w:sz="0" w:space="0" w:color="auto"/>
            <w:right w:val="none" w:sz="0" w:space="0" w:color="auto"/>
          </w:divBdr>
        </w:div>
        <w:div w:id="349067261">
          <w:marLeft w:val="640"/>
          <w:marRight w:val="0"/>
          <w:marTop w:val="0"/>
          <w:marBottom w:val="0"/>
          <w:divBdr>
            <w:top w:val="none" w:sz="0" w:space="0" w:color="auto"/>
            <w:left w:val="none" w:sz="0" w:space="0" w:color="auto"/>
            <w:bottom w:val="none" w:sz="0" w:space="0" w:color="auto"/>
            <w:right w:val="none" w:sz="0" w:space="0" w:color="auto"/>
          </w:divBdr>
        </w:div>
        <w:div w:id="883980804">
          <w:marLeft w:val="640"/>
          <w:marRight w:val="0"/>
          <w:marTop w:val="0"/>
          <w:marBottom w:val="0"/>
          <w:divBdr>
            <w:top w:val="none" w:sz="0" w:space="0" w:color="auto"/>
            <w:left w:val="none" w:sz="0" w:space="0" w:color="auto"/>
            <w:bottom w:val="none" w:sz="0" w:space="0" w:color="auto"/>
            <w:right w:val="none" w:sz="0" w:space="0" w:color="auto"/>
          </w:divBdr>
        </w:div>
        <w:div w:id="440995407">
          <w:marLeft w:val="640"/>
          <w:marRight w:val="0"/>
          <w:marTop w:val="0"/>
          <w:marBottom w:val="0"/>
          <w:divBdr>
            <w:top w:val="none" w:sz="0" w:space="0" w:color="auto"/>
            <w:left w:val="none" w:sz="0" w:space="0" w:color="auto"/>
            <w:bottom w:val="none" w:sz="0" w:space="0" w:color="auto"/>
            <w:right w:val="none" w:sz="0" w:space="0" w:color="auto"/>
          </w:divBdr>
        </w:div>
        <w:div w:id="1904097481">
          <w:marLeft w:val="640"/>
          <w:marRight w:val="0"/>
          <w:marTop w:val="0"/>
          <w:marBottom w:val="0"/>
          <w:divBdr>
            <w:top w:val="none" w:sz="0" w:space="0" w:color="auto"/>
            <w:left w:val="none" w:sz="0" w:space="0" w:color="auto"/>
            <w:bottom w:val="none" w:sz="0" w:space="0" w:color="auto"/>
            <w:right w:val="none" w:sz="0" w:space="0" w:color="auto"/>
          </w:divBdr>
        </w:div>
        <w:div w:id="526061191">
          <w:marLeft w:val="640"/>
          <w:marRight w:val="0"/>
          <w:marTop w:val="0"/>
          <w:marBottom w:val="0"/>
          <w:divBdr>
            <w:top w:val="none" w:sz="0" w:space="0" w:color="auto"/>
            <w:left w:val="none" w:sz="0" w:space="0" w:color="auto"/>
            <w:bottom w:val="none" w:sz="0" w:space="0" w:color="auto"/>
            <w:right w:val="none" w:sz="0" w:space="0" w:color="auto"/>
          </w:divBdr>
        </w:div>
        <w:div w:id="1587685011">
          <w:marLeft w:val="640"/>
          <w:marRight w:val="0"/>
          <w:marTop w:val="0"/>
          <w:marBottom w:val="0"/>
          <w:divBdr>
            <w:top w:val="none" w:sz="0" w:space="0" w:color="auto"/>
            <w:left w:val="none" w:sz="0" w:space="0" w:color="auto"/>
            <w:bottom w:val="none" w:sz="0" w:space="0" w:color="auto"/>
            <w:right w:val="none" w:sz="0" w:space="0" w:color="auto"/>
          </w:divBdr>
        </w:div>
        <w:div w:id="1573078448">
          <w:marLeft w:val="640"/>
          <w:marRight w:val="0"/>
          <w:marTop w:val="0"/>
          <w:marBottom w:val="0"/>
          <w:divBdr>
            <w:top w:val="none" w:sz="0" w:space="0" w:color="auto"/>
            <w:left w:val="none" w:sz="0" w:space="0" w:color="auto"/>
            <w:bottom w:val="none" w:sz="0" w:space="0" w:color="auto"/>
            <w:right w:val="none" w:sz="0" w:space="0" w:color="auto"/>
          </w:divBdr>
        </w:div>
        <w:div w:id="146436005">
          <w:marLeft w:val="640"/>
          <w:marRight w:val="0"/>
          <w:marTop w:val="0"/>
          <w:marBottom w:val="0"/>
          <w:divBdr>
            <w:top w:val="none" w:sz="0" w:space="0" w:color="auto"/>
            <w:left w:val="none" w:sz="0" w:space="0" w:color="auto"/>
            <w:bottom w:val="none" w:sz="0" w:space="0" w:color="auto"/>
            <w:right w:val="none" w:sz="0" w:space="0" w:color="auto"/>
          </w:divBdr>
        </w:div>
        <w:div w:id="820855707">
          <w:marLeft w:val="640"/>
          <w:marRight w:val="0"/>
          <w:marTop w:val="0"/>
          <w:marBottom w:val="0"/>
          <w:divBdr>
            <w:top w:val="none" w:sz="0" w:space="0" w:color="auto"/>
            <w:left w:val="none" w:sz="0" w:space="0" w:color="auto"/>
            <w:bottom w:val="none" w:sz="0" w:space="0" w:color="auto"/>
            <w:right w:val="none" w:sz="0" w:space="0" w:color="auto"/>
          </w:divBdr>
        </w:div>
        <w:div w:id="520095540">
          <w:marLeft w:val="640"/>
          <w:marRight w:val="0"/>
          <w:marTop w:val="0"/>
          <w:marBottom w:val="0"/>
          <w:divBdr>
            <w:top w:val="none" w:sz="0" w:space="0" w:color="auto"/>
            <w:left w:val="none" w:sz="0" w:space="0" w:color="auto"/>
            <w:bottom w:val="none" w:sz="0" w:space="0" w:color="auto"/>
            <w:right w:val="none" w:sz="0" w:space="0" w:color="auto"/>
          </w:divBdr>
        </w:div>
        <w:div w:id="1599020251">
          <w:marLeft w:val="640"/>
          <w:marRight w:val="0"/>
          <w:marTop w:val="0"/>
          <w:marBottom w:val="0"/>
          <w:divBdr>
            <w:top w:val="none" w:sz="0" w:space="0" w:color="auto"/>
            <w:left w:val="none" w:sz="0" w:space="0" w:color="auto"/>
            <w:bottom w:val="none" w:sz="0" w:space="0" w:color="auto"/>
            <w:right w:val="none" w:sz="0" w:space="0" w:color="auto"/>
          </w:divBdr>
        </w:div>
        <w:div w:id="140269563">
          <w:marLeft w:val="640"/>
          <w:marRight w:val="0"/>
          <w:marTop w:val="0"/>
          <w:marBottom w:val="0"/>
          <w:divBdr>
            <w:top w:val="none" w:sz="0" w:space="0" w:color="auto"/>
            <w:left w:val="none" w:sz="0" w:space="0" w:color="auto"/>
            <w:bottom w:val="none" w:sz="0" w:space="0" w:color="auto"/>
            <w:right w:val="none" w:sz="0" w:space="0" w:color="auto"/>
          </w:divBdr>
        </w:div>
        <w:div w:id="1789351092">
          <w:marLeft w:val="640"/>
          <w:marRight w:val="0"/>
          <w:marTop w:val="0"/>
          <w:marBottom w:val="0"/>
          <w:divBdr>
            <w:top w:val="none" w:sz="0" w:space="0" w:color="auto"/>
            <w:left w:val="none" w:sz="0" w:space="0" w:color="auto"/>
            <w:bottom w:val="none" w:sz="0" w:space="0" w:color="auto"/>
            <w:right w:val="none" w:sz="0" w:space="0" w:color="auto"/>
          </w:divBdr>
        </w:div>
        <w:div w:id="533690458">
          <w:marLeft w:val="640"/>
          <w:marRight w:val="0"/>
          <w:marTop w:val="0"/>
          <w:marBottom w:val="0"/>
          <w:divBdr>
            <w:top w:val="none" w:sz="0" w:space="0" w:color="auto"/>
            <w:left w:val="none" w:sz="0" w:space="0" w:color="auto"/>
            <w:bottom w:val="none" w:sz="0" w:space="0" w:color="auto"/>
            <w:right w:val="none" w:sz="0" w:space="0" w:color="auto"/>
          </w:divBdr>
        </w:div>
        <w:div w:id="1001354121">
          <w:marLeft w:val="640"/>
          <w:marRight w:val="0"/>
          <w:marTop w:val="0"/>
          <w:marBottom w:val="0"/>
          <w:divBdr>
            <w:top w:val="none" w:sz="0" w:space="0" w:color="auto"/>
            <w:left w:val="none" w:sz="0" w:space="0" w:color="auto"/>
            <w:bottom w:val="none" w:sz="0" w:space="0" w:color="auto"/>
            <w:right w:val="none" w:sz="0" w:space="0" w:color="auto"/>
          </w:divBdr>
        </w:div>
        <w:div w:id="2059275561">
          <w:marLeft w:val="640"/>
          <w:marRight w:val="0"/>
          <w:marTop w:val="0"/>
          <w:marBottom w:val="0"/>
          <w:divBdr>
            <w:top w:val="none" w:sz="0" w:space="0" w:color="auto"/>
            <w:left w:val="none" w:sz="0" w:space="0" w:color="auto"/>
            <w:bottom w:val="none" w:sz="0" w:space="0" w:color="auto"/>
            <w:right w:val="none" w:sz="0" w:space="0" w:color="auto"/>
          </w:divBdr>
        </w:div>
        <w:div w:id="2008630115">
          <w:marLeft w:val="640"/>
          <w:marRight w:val="0"/>
          <w:marTop w:val="0"/>
          <w:marBottom w:val="0"/>
          <w:divBdr>
            <w:top w:val="none" w:sz="0" w:space="0" w:color="auto"/>
            <w:left w:val="none" w:sz="0" w:space="0" w:color="auto"/>
            <w:bottom w:val="none" w:sz="0" w:space="0" w:color="auto"/>
            <w:right w:val="none" w:sz="0" w:space="0" w:color="auto"/>
          </w:divBdr>
        </w:div>
        <w:div w:id="1210804086">
          <w:marLeft w:val="640"/>
          <w:marRight w:val="0"/>
          <w:marTop w:val="0"/>
          <w:marBottom w:val="0"/>
          <w:divBdr>
            <w:top w:val="none" w:sz="0" w:space="0" w:color="auto"/>
            <w:left w:val="none" w:sz="0" w:space="0" w:color="auto"/>
            <w:bottom w:val="none" w:sz="0" w:space="0" w:color="auto"/>
            <w:right w:val="none" w:sz="0" w:space="0" w:color="auto"/>
          </w:divBdr>
        </w:div>
        <w:div w:id="896818623">
          <w:marLeft w:val="640"/>
          <w:marRight w:val="0"/>
          <w:marTop w:val="0"/>
          <w:marBottom w:val="0"/>
          <w:divBdr>
            <w:top w:val="none" w:sz="0" w:space="0" w:color="auto"/>
            <w:left w:val="none" w:sz="0" w:space="0" w:color="auto"/>
            <w:bottom w:val="none" w:sz="0" w:space="0" w:color="auto"/>
            <w:right w:val="none" w:sz="0" w:space="0" w:color="auto"/>
          </w:divBdr>
        </w:div>
        <w:div w:id="367724837">
          <w:marLeft w:val="640"/>
          <w:marRight w:val="0"/>
          <w:marTop w:val="0"/>
          <w:marBottom w:val="0"/>
          <w:divBdr>
            <w:top w:val="none" w:sz="0" w:space="0" w:color="auto"/>
            <w:left w:val="none" w:sz="0" w:space="0" w:color="auto"/>
            <w:bottom w:val="none" w:sz="0" w:space="0" w:color="auto"/>
            <w:right w:val="none" w:sz="0" w:space="0" w:color="auto"/>
          </w:divBdr>
        </w:div>
        <w:div w:id="1450514480">
          <w:marLeft w:val="640"/>
          <w:marRight w:val="0"/>
          <w:marTop w:val="0"/>
          <w:marBottom w:val="0"/>
          <w:divBdr>
            <w:top w:val="none" w:sz="0" w:space="0" w:color="auto"/>
            <w:left w:val="none" w:sz="0" w:space="0" w:color="auto"/>
            <w:bottom w:val="none" w:sz="0" w:space="0" w:color="auto"/>
            <w:right w:val="none" w:sz="0" w:space="0" w:color="auto"/>
          </w:divBdr>
        </w:div>
        <w:div w:id="4291453">
          <w:marLeft w:val="640"/>
          <w:marRight w:val="0"/>
          <w:marTop w:val="0"/>
          <w:marBottom w:val="0"/>
          <w:divBdr>
            <w:top w:val="none" w:sz="0" w:space="0" w:color="auto"/>
            <w:left w:val="none" w:sz="0" w:space="0" w:color="auto"/>
            <w:bottom w:val="none" w:sz="0" w:space="0" w:color="auto"/>
            <w:right w:val="none" w:sz="0" w:space="0" w:color="auto"/>
          </w:divBdr>
        </w:div>
        <w:div w:id="107705914">
          <w:marLeft w:val="640"/>
          <w:marRight w:val="0"/>
          <w:marTop w:val="0"/>
          <w:marBottom w:val="0"/>
          <w:divBdr>
            <w:top w:val="none" w:sz="0" w:space="0" w:color="auto"/>
            <w:left w:val="none" w:sz="0" w:space="0" w:color="auto"/>
            <w:bottom w:val="none" w:sz="0" w:space="0" w:color="auto"/>
            <w:right w:val="none" w:sz="0" w:space="0" w:color="auto"/>
          </w:divBdr>
        </w:div>
        <w:div w:id="1296832873">
          <w:marLeft w:val="640"/>
          <w:marRight w:val="0"/>
          <w:marTop w:val="0"/>
          <w:marBottom w:val="0"/>
          <w:divBdr>
            <w:top w:val="none" w:sz="0" w:space="0" w:color="auto"/>
            <w:left w:val="none" w:sz="0" w:space="0" w:color="auto"/>
            <w:bottom w:val="none" w:sz="0" w:space="0" w:color="auto"/>
            <w:right w:val="none" w:sz="0" w:space="0" w:color="auto"/>
          </w:divBdr>
        </w:div>
        <w:div w:id="1417243253">
          <w:marLeft w:val="640"/>
          <w:marRight w:val="0"/>
          <w:marTop w:val="0"/>
          <w:marBottom w:val="0"/>
          <w:divBdr>
            <w:top w:val="none" w:sz="0" w:space="0" w:color="auto"/>
            <w:left w:val="none" w:sz="0" w:space="0" w:color="auto"/>
            <w:bottom w:val="none" w:sz="0" w:space="0" w:color="auto"/>
            <w:right w:val="none" w:sz="0" w:space="0" w:color="auto"/>
          </w:divBdr>
        </w:div>
        <w:div w:id="850492094">
          <w:marLeft w:val="640"/>
          <w:marRight w:val="0"/>
          <w:marTop w:val="0"/>
          <w:marBottom w:val="0"/>
          <w:divBdr>
            <w:top w:val="none" w:sz="0" w:space="0" w:color="auto"/>
            <w:left w:val="none" w:sz="0" w:space="0" w:color="auto"/>
            <w:bottom w:val="none" w:sz="0" w:space="0" w:color="auto"/>
            <w:right w:val="none" w:sz="0" w:space="0" w:color="auto"/>
          </w:divBdr>
        </w:div>
        <w:div w:id="1927037076">
          <w:marLeft w:val="640"/>
          <w:marRight w:val="0"/>
          <w:marTop w:val="0"/>
          <w:marBottom w:val="0"/>
          <w:divBdr>
            <w:top w:val="none" w:sz="0" w:space="0" w:color="auto"/>
            <w:left w:val="none" w:sz="0" w:space="0" w:color="auto"/>
            <w:bottom w:val="none" w:sz="0" w:space="0" w:color="auto"/>
            <w:right w:val="none" w:sz="0" w:space="0" w:color="auto"/>
          </w:divBdr>
        </w:div>
        <w:div w:id="1982691000">
          <w:marLeft w:val="640"/>
          <w:marRight w:val="0"/>
          <w:marTop w:val="0"/>
          <w:marBottom w:val="0"/>
          <w:divBdr>
            <w:top w:val="none" w:sz="0" w:space="0" w:color="auto"/>
            <w:left w:val="none" w:sz="0" w:space="0" w:color="auto"/>
            <w:bottom w:val="none" w:sz="0" w:space="0" w:color="auto"/>
            <w:right w:val="none" w:sz="0" w:space="0" w:color="auto"/>
          </w:divBdr>
        </w:div>
        <w:div w:id="658776532">
          <w:marLeft w:val="640"/>
          <w:marRight w:val="0"/>
          <w:marTop w:val="0"/>
          <w:marBottom w:val="0"/>
          <w:divBdr>
            <w:top w:val="none" w:sz="0" w:space="0" w:color="auto"/>
            <w:left w:val="none" w:sz="0" w:space="0" w:color="auto"/>
            <w:bottom w:val="none" w:sz="0" w:space="0" w:color="auto"/>
            <w:right w:val="none" w:sz="0" w:space="0" w:color="auto"/>
          </w:divBdr>
        </w:div>
        <w:div w:id="1320694331">
          <w:marLeft w:val="640"/>
          <w:marRight w:val="0"/>
          <w:marTop w:val="0"/>
          <w:marBottom w:val="0"/>
          <w:divBdr>
            <w:top w:val="none" w:sz="0" w:space="0" w:color="auto"/>
            <w:left w:val="none" w:sz="0" w:space="0" w:color="auto"/>
            <w:bottom w:val="none" w:sz="0" w:space="0" w:color="auto"/>
            <w:right w:val="none" w:sz="0" w:space="0" w:color="auto"/>
          </w:divBdr>
        </w:div>
        <w:div w:id="628436867">
          <w:marLeft w:val="640"/>
          <w:marRight w:val="0"/>
          <w:marTop w:val="0"/>
          <w:marBottom w:val="0"/>
          <w:divBdr>
            <w:top w:val="none" w:sz="0" w:space="0" w:color="auto"/>
            <w:left w:val="none" w:sz="0" w:space="0" w:color="auto"/>
            <w:bottom w:val="none" w:sz="0" w:space="0" w:color="auto"/>
            <w:right w:val="none" w:sz="0" w:space="0" w:color="auto"/>
          </w:divBdr>
        </w:div>
        <w:div w:id="1119762496">
          <w:marLeft w:val="640"/>
          <w:marRight w:val="0"/>
          <w:marTop w:val="0"/>
          <w:marBottom w:val="0"/>
          <w:divBdr>
            <w:top w:val="none" w:sz="0" w:space="0" w:color="auto"/>
            <w:left w:val="none" w:sz="0" w:space="0" w:color="auto"/>
            <w:bottom w:val="none" w:sz="0" w:space="0" w:color="auto"/>
            <w:right w:val="none" w:sz="0" w:space="0" w:color="auto"/>
          </w:divBdr>
        </w:div>
        <w:div w:id="2047947674">
          <w:marLeft w:val="640"/>
          <w:marRight w:val="0"/>
          <w:marTop w:val="0"/>
          <w:marBottom w:val="0"/>
          <w:divBdr>
            <w:top w:val="none" w:sz="0" w:space="0" w:color="auto"/>
            <w:left w:val="none" w:sz="0" w:space="0" w:color="auto"/>
            <w:bottom w:val="none" w:sz="0" w:space="0" w:color="auto"/>
            <w:right w:val="none" w:sz="0" w:space="0" w:color="auto"/>
          </w:divBdr>
        </w:div>
        <w:div w:id="647244609">
          <w:marLeft w:val="640"/>
          <w:marRight w:val="0"/>
          <w:marTop w:val="0"/>
          <w:marBottom w:val="0"/>
          <w:divBdr>
            <w:top w:val="none" w:sz="0" w:space="0" w:color="auto"/>
            <w:left w:val="none" w:sz="0" w:space="0" w:color="auto"/>
            <w:bottom w:val="none" w:sz="0" w:space="0" w:color="auto"/>
            <w:right w:val="none" w:sz="0" w:space="0" w:color="auto"/>
          </w:divBdr>
        </w:div>
        <w:div w:id="2134249179">
          <w:marLeft w:val="640"/>
          <w:marRight w:val="0"/>
          <w:marTop w:val="0"/>
          <w:marBottom w:val="0"/>
          <w:divBdr>
            <w:top w:val="none" w:sz="0" w:space="0" w:color="auto"/>
            <w:left w:val="none" w:sz="0" w:space="0" w:color="auto"/>
            <w:bottom w:val="none" w:sz="0" w:space="0" w:color="auto"/>
            <w:right w:val="none" w:sz="0" w:space="0" w:color="auto"/>
          </w:divBdr>
        </w:div>
        <w:div w:id="1655177944">
          <w:marLeft w:val="640"/>
          <w:marRight w:val="0"/>
          <w:marTop w:val="0"/>
          <w:marBottom w:val="0"/>
          <w:divBdr>
            <w:top w:val="none" w:sz="0" w:space="0" w:color="auto"/>
            <w:left w:val="none" w:sz="0" w:space="0" w:color="auto"/>
            <w:bottom w:val="none" w:sz="0" w:space="0" w:color="auto"/>
            <w:right w:val="none" w:sz="0" w:space="0" w:color="auto"/>
          </w:divBdr>
        </w:div>
        <w:div w:id="401374290">
          <w:marLeft w:val="640"/>
          <w:marRight w:val="0"/>
          <w:marTop w:val="0"/>
          <w:marBottom w:val="0"/>
          <w:divBdr>
            <w:top w:val="none" w:sz="0" w:space="0" w:color="auto"/>
            <w:left w:val="none" w:sz="0" w:space="0" w:color="auto"/>
            <w:bottom w:val="none" w:sz="0" w:space="0" w:color="auto"/>
            <w:right w:val="none" w:sz="0" w:space="0" w:color="auto"/>
          </w:divBdr>
        </w:div>
        <w:div w:id="2019234548">
          <w:marLeft w:val="640"/>
          <w:marRight w:val="0"/>
          <w:marTop w:val="0"/>
          <w:marBottom w:val="0"/>
          <w:divBdr>
            <w:top w:val="none" w:sz="0" w:space="0" w:color="auto"/>
            <w:left w:val="none" w:sz="0" w:space="0" w:color="auto"/>
            <w:bottom w:val="none" w:sz="0" w:space="0" w:color="auto"/>
            <w:right w:val="none" w:sz="0" w:space="0" w:color="auto"/>
          </w:divBdr>
        </w:div>
        <w:div w:id="698774918">
          <w:marLeft w:val="640"/>
          <w:marRight w:val="0"/>
          <w:marTop w:val="0"/>
          <w:marBottom w:val="0"/>
          <w:divBdr>
            <w:top w:val="none" w:sz="0" w:space="0" w:color="auto"/>
            <w:left w:val="none" w:sz="0" w:space="0" w:color="auto"/>
            <w:bottom w:val="none" w:sz="0" w:space="0" w:color="auto"/>
            <w:right w:val="none" w:sz="0" w:space="0" w:color="auto"/>
          </w:divBdr>
        </w:div>
        <w:div w:id="1399286620">
          <w:marLeft w:val="640"/>
          <w:marRight w:val="0"/>
          <w:marTop w:val="0"/>
          <w:marBottom w:val="0"/>
          <w:divBdr>
            <w:top w:val="none" w:sz="0" w:space="0" w:color="auto"/>
            <w:left w:val="none" w:sz="0" w:space="0" w:color="auto"/>
            <w:bottom w:val="none" w:sz="0" w:space="0" w:color="auto"/>
            <w:right w:val="none" w:sz="0" w:space="0" w:color="auto"/>
          </w:divBdr>
        </w:div>
        <w:div w:id="1662346580">
          <w:marLeft w:val="640"/>
          <w:marRight w:val="0"/>
          <w:marTop w:val="0"/>
          <w:marBottom w:val="0"/>
          <w:divBdr>
            <w:top w:val="none" w:sz="0" w:space="0" w:color="auto"/>
            <w:left w:val="none" w:sz="0" w:space="0" w:color="auto"/>
            <w:bottom w:val="none" w:sz="0" w:space="0" w:color="auto"/>
            <w:right w:val="none" w:sz="0" w:space="0" w:color="auto"/>
          </w:divBdr>
        </w:div>
        <w:div w:id="2091194606">
          <w:marLeft w:val="640"/>
          <w:marRight w:val="0"/>
          <w:marTop w:val="0"/>
          <w:marBottom w:val="0"/>
          <w:divBdr>
            <w:top w:val="none" w:sz="0" w:space="0" w:color="auto"/>
            <w:left w:val="none" w:sz="0" w:space="0" w:color="auto"/>
            <w:bottom w:val="none" w:sz="0" w:space="0" w:color="auto"/>
            <w:right w:val="none" w:sz="0" w:space="0" w:color="auto"/>
          </w:divBdr>
        </w:div>
        <w:div w:id="2090536323">
          <w:marLeft w:val="640"/>
          <w:marRight w:val="0"/>
          <w:marTop w:val="0"/>
          <w:marBottom w:val="0"/>
          <w:divBdr>
            <w:top w:val="none" w:sz="0" w:space="0" w:color="auto"/>
            <w:left w:val="none" w:sz="0" w:space="0" w:color="auto"/>
            <w:bottom w:val="none" w:sz="0" w:space="0" w:color="auto"/>
            <w:right w:val="none" w:sz="0" w:space="0" w:color="auto"/>
          </w:divBdr>
        </w:div>
        <w:div w:id="1527937452">
          <w:marLeft w:val="640"/>
          <w:marRight w:val="0"/>
          <w:marTop w:val="0"/>
          <w:marBottom w:val="0"/>
          <w:divBdr>
            <w:top w:val="none" w:sz="0" w:space="0" w:color="auto"/>
            <w:left w:val="none" w:sz="0" w:space="0" w:color="auto"/>
            <w:bottom w:val="none" w:sz="0" w:space="0" w:color="auto"/>
            <w:right w:val="none" w:sz="0" w:space="0" w:color="auto"/>
          </w:divBdr>
        </w:div>
        <w:div w:id="1789351294">
          <w:marLeft w:val="640"/>
          <w:marRight w:val="0"/>
          <w:marTop w:val="0"/>
          <w:marBottom w:val="0"/>
          <w:divBdr>
            <w:top w:val="none" w:sz="0" w:space="0" w:color="auto"/>
            <w:left w:val="none" w:sz="0" w:space="0" w:color="auto"/>
            <w:bottom w:val="none" w:sz="0" w:space="0" w:color="auto"/>
            <w:right w:val="none" w:sz="0" w:space="0" w:color="auto"/>
          </w:divBdr>
        </w:div>
        <w:div w:id="1733583289">
          <w:marLeft w:val="640"/>
          <w:marRight w:val="0"/>
          <w:marTop w:val="0"/>
          <w:marBottom w:val="0"/>
          <w:divBdr>
            <w:top w:val="none" w:sz="0" w:space="0" w:color="auto"/>
            <w:left w:val="none" w:sz="0" w:space="0" w:color="auto"/>
            <w:bottom w:val="none" w:sz="0" w:space="0" w:color="auto"/>
            <w:right w:val="none" w:sz="0" w:space="0" w:color="auto"/>
          </w:divBdr>
        </w:div>
        <w:div w:id="308750642">
          <w:marLeft w:val="640"/>
          <w:marRight w:val="0"/>
          <w:marTop w:val="0"/>
          <w:marBottom w:val="0"/>
          <w:divBdr>
            <w:top w:val="none" w:sz="0" w:space="0" w:color="auto"/>
            <w:left w:val="none" w:sz="0" w:space="0" w:color="auto"/>
            <w:bottom w:val="none" w:sz="0" w:space="0" w:color="auto"/>
            <w:right w:val="none" w:sz="0" w:space="0" w:color="auto"/>
          </w:divBdr>
        </w:div>
        <w:div w:id="1852866010">
          <w:marLeft w:val="640"/>
          <w:marRight w:val="0"/>
          <w:marTop w:val="0"/>
          <w:marBottom w:val="0"/>
          <w:divBdr>
            <w:top w:val="none" w:sz="0" w:space="0" w:color="auto"/>
            <w:left w:val="none" w:sz="0" w:space="0" w:color="auto"/>
            <w:bottom w:val="none" w:sz="0" w:space="0" w:color="auto"/>
            <w:right w:val="none" w:sz="0" w:space="0" w:color="auto"/>
          </w:divBdr>
        </w:div>
        <w:div w:id="1216162458">
          <w:marLeft w:val="640"/>
          <w:marRight w:val="0"/>
          <w:marTop w:val="0"/>
          <w:marBottom w:val="0"/>
          <w:divBdr>
            <w:top w:val="none" w:sz="0" w:space="0" w:color="auto"/>
            <w:left w:val="none" w:sz="0" w:space="0" w:color="auto"/>
            <w:bottom w:val="none" w:sz="0" w:space="0" w:color="auto"/>
            <w:right w:val="none" w:sz="0" w:space="0" w:color="auto"/>
          </w:divBdr>
        </w:div>
        <w:div w:id="2053655894">
          <w:marLeft w:val="640"/>
          <w:marRight w:val="0"/>
          <w:marTop w:val="0"/>
          <w:marBottom w:val="0"/>
          <w:divBdr>
            <w:top w:val="none" w:sz="0" w:space="0" w:color="auto"/>
            <w:left w:val="none" w:sz="0" w:space="0" w:color="auto"/>
            <w:bottom w:val="none" w:sz="0" w:space="0" w:color="auto"/>
            <w:right w:val="none" w:sz="0" w:space="0" w:color="auto"/>
          </w:divBdr>
        </w:div>
        <w:div w:id="151987572">
          <w:marLeft w:val="640"/>
          <w:marRight w:val="0"/>
          <w:marTop w:val="0"/>
          <w:marBottom w:val="0"/>
          <w:divBdr>
            <w:top w:val="none" w:sz="0" w:space="0" w:color="auto"/>
            <w:left w:val="none" w:sz="0" w:space="0" w:color="auto"/>
            <w:bottom w:val="none" w:sz="0" w:space="0" w:color="auto"/>
            <w:right w:val="none" w:sz="0" w:space="0" w:color="auto"/>
          </w:divBdr>
        </w:div>
        <w:div w:id="2021346365">
          <w:marLeft w:val="640"/>
          <w:marRight w:val="0"/>
          <w:marTop w:val="0"/>
          <w:marBottom w:val="0"/>
          <w:divBdr>
            <w:top w:val="none" w:sz="0" w:space="0" w:color="auto"/>
            <w:left w:val="none" w:sz="0" w:space="0" w:color="auto"/>
            <w:bottom w:val="none" w:sz="0" w:space="0" w:color="auto"/>
            <w:right w:val="none" w:sz="0" w:space="0" w:color="auto"/>
          </w:divBdr>
        </w:div>
        <w:div w:id="1484469207">
          <w:marLeft w:val="640"/>
          <w:marRight w:val="0"/>
          <w:marTop w:val="0"/>
          <w:marBottom w:val="0"/>
          <w:divBdr>
            <w:top w:val="none" w:sz="0" w:space="0" w:color="auto"/>
            <w:left w:val="none" w:sz="0" w:space="0" w:color="auto"/>
            <w:bottom w:val="none" w:sz="0" w:space="0" w:color="auto"/>
            <w:right w:val="none" w:sz="0" w:space="0" w:color="auto"/>
          </w:divBdr>
        </w:div>
        <w:div w:id="1402677768">
          <w:marLeft w:val="640"/>
          <w:marRight w:val="0"/>
          <w:marTop w:val="0"/>
          <w:marBottom w:val="0"/>
          <w:divBdr>
            <w:top w:val="none" w:sz="0" w:space="0" w:color="auto"/>
            <w:left w:val="none" w:sz="0" w:space="0" w:color="auto"/>
            <w:bottom w:val="none" w:sz="0" w:space="0" w:color="auto"/>
            <w:right w:val="none" w:sz="0" w:space="0" w:color="auto"/>
          </w:divBdr>
        </w:div>
        <w:div w:id="140394305">
          <w:marLeft w:val="640"/>
          <w:marRight w:val="0"/>
          <w:marTop w:val="0"/>
          <w:marBottom w:val="0"/>
          <w:divBdr>
            <w:top w:val="none" w:sz="0" w:space="0" w:color="auto"/>
            <w:left w:val="none" w:sz="0" w:space="0" w:color="auto"/>
            <w:bottom w:val="none" w:sz="0" w:space="0" w:color="auto"/>
            <w:right w:val="none" w:sz="0" w:space="0" w:color="auto"/>
          </w:divBdr>
        </w:div>
        <w:div w:id="1007174449">
          <w:marLeft w:val="640"/>
          <w:marRight w:val="0"/>
          <w:marTop w:val="0"/>
          <w:marBottom w:val="0"/>
          <w:divBdr>
            <w:top w:val="none" w:sz="0" w:space="0" w:color="auto"/>
            <w:left w:val="none" w:sz="0" w:space="0" w:color="auto"/>
            <w:bottom w:val="none" w:sz="0" w:space="0" w:color="auto"/>
            <w:right w:val="none" w:sz="0" w:space="0" w:color="auto"/>
          </w:divBdr>
        </w:div>
        <w:div w:id="1087194354">
          <w:marLeft w:val="640"/>
          <w:marRight w:val="0"/>
          <w:marTop w:val="0"/>
          <w:marBottom w:val="0"/>
          <w:divBdr>
            <w:top w:val="none" w:sz="0" w:space="0" w:color="auto"/>
            <w:left w:val="none" w:sz="0" w:space="0" w:color="auto"/>
            <w:bottom w:val="none" w:sz="0" w:space="0" w:color="auto"/>
            <w:right w:val="none" w:sz="0" w:space="0" w:color="auto"/>
          </w:divBdr>
        </w:div>
        <w:div w:id="653071696">
          <w:marLeft w:val="640"/>
          <w:marRight w:val="0"/>
          <w:marTop w:val="0"/>
          <w:marBottom w:val="0"/>
          <w:divBdr>
            <w:top w:val="none" w:sz="0" w:space="0" w:color="auto"/>
            <w:left w:val="none" w:sz="0" w:space="0" w:color="auto"/>
            <w:bottom w:val="none" w:sz="0" w:space="0" w:color="auto"/>
            <w:right w:val="none" w:sz="0" w:space="0" w:color="auto"/>
          </w:divBdr>
        </w:div>
        <w:div w:id="777871116">
          <w:marLeft w:val="640"/>
          <w:marRight w:val="0"/>
          <w:marTop w:val="0"/>
          <w:marBottom w:val="0"/>
          <w:divBdr>
            <w:top w:val="none" w:sz="0" w:space="0" w:color="auto"/>
            <w:left w:val="none" w:sz="0" w:space="0" w:color="auto"/>
            <w:bottom w:val="none" w:sz="0" w:space="0" w:color="auto"/>
            <w:right w:val="none" w:sz="0" w:space="0" w:color="auto"/>
          </w:divBdr>
        </w:div>
        <w:div w:id="83576545">
          <w:marLeft w:val="640"/>
          <w:marRight w:val="0"/>
          <w:marTop w:val="0"/>
          <w:marBottom w:val="0"/>
          <w:divBdr>
            <w:top w:val="none" w:sz="0" w:space="0" w:color="auto"/>
            <w:left w:val="none" w:sz="0" w:space="0" w:color="auto"/>
            <w:bottom w:val="none" w:sz="0" w:space="0" w:color="auto"/>
            <w:right w:val="none" w:sz="0" w:space="0" w:color="auto"/>
          </w:divBdr>
        </w:div>
        <w:div w:id="1372681503">
          <w:marLeft w:val="640"/>
          <w:marRight w:val="0"/>
          <w:marTop w:val="0"/>
          <w:marBottom w:val="0"/>
          <w:divBdr>
            <w:top w:val="none" w:sz="0" w:space="0" w:color="auto"/>
            <w:left w:val="none" w:sz="0" w:space="0" w:color="auto"/>
            <w:bottom w:val="none" w:sz="0" w:space="0" w:color="auto"/>
            <w:right w:val="none" w:sz="0" w:space="0" w:color="auto"/>
          </w:divBdr>
        </w:div>
        <w:div w:id="1596398287">
          <w:marLeft w:val="640"/>
          <w:marRight w:val="0"/>
          <w:marTop w:val="0"/>
          <w:marBottom w:val="0"/>
          <w:divBdr>
            <w:top w:val="none" w:sz="0" w:space="0" w:color="auto"/>
            <w:left w:val="none" w:sz="0" w:space="0" w:color="auto"/>
            <w:bottom w:val="none" w:sz="0" w:space="0" w:color="auto"/>
            <w:right w:val="none" w:sz="0" w:space="0" w:color="auto"/>
          </w:divBdr>
        </w:div>
        <w:div w:id="202406238">
          <w:marLeft w:val="640"/>
          <w:marRight w:val="0"/>
          <w:marTop w:val="0"/>
          <w:marBottom w:val="0"/>
          <w:divBdr>
            <w:top w:val="none" w:sz="0" w:space="0" w:color="auto"/>
            <w:left w:val="none" w:sz="0" w:space="0" w:color="auto"/>
            <w:bottom w:val="none" w:sz="0" w:space="0" w:color="auto"/>
            <w:right w:val="none" w:sz="0" w:space="0" w:color="auto"/>
          </w:divBdr>
        </w:div>
        <w:div w:id="758019080">
          <w:marLeft w:val="640"/>
          <w:marRight w:val="0"/>
          <w:marTop w:val="0"/>
          <w:marBottom w:val="0"/>
          <w:divBdr>
            <w:top w:val="none" w:sz="0" w:space="0" w:color="auto"/>
            <w:left w:val="none" w:sz="0" w:space="0" w:color="auto"/>
            <w:bottom w:val="none" w:sz="0" w:space="0" w:color="auto"/>
            <w:right w:val="none" w:sz="0" w:space="0" w:color="auto"/>
          </w:divBdr>
        </w:div>
      </w:divsChild>
    </w:div>
    <w:div w:id="199784941">
      <w:bodyDiv w:val="1"/>
      <w:marLeft w:val="0"/>
      <w:marRight w:val="0"/>
      <w:marTop w:val="0"/>
      <w:marBottom w:val="0"/>
      <w:divBdr>
        <w:top w:val="none" w:sz="0" w:space="0" w:color="auto"/>
        <w:left w:val="none" w:sz="0" w:space="0" w:color="auto"/>
        <w:bottom w:val="none" w:sz="0" w:space="0" w:color="auto"/>
        <w:right w:val="none" w:sz="0" w:space="0" w:color="auto"/>
      </w:divBdr>
      <w:divsChild>
        <w:div w:id="1366757367">
          <w:marLeft w:val="640"/>
          <w:marRight w:val="0"/>
          <w:marTop w:val="0"/>
          <w:marBottom w:val="0"/>
          <w:divBdr>
            <w:top w:val="none" w:sz="0" w:space="0" w:color="auto"/>
            <w:left w:val="none" w:sz="0" w:space="0" w:color="auto"/>
            <w:bottom w:val="none" w:sz="0" w:space="0" w:color="auto"/>
            <w:right w:val="none" w:sz="0" w:space="0" w:color="auto"/>
          </w:divBdr>
        </w:div>
        <w:div w:id="1996836983">
          <w:marLeft w:val="640"/>
          <w:marRight w:val="0"/>
          <w:marTop w:val="0"/>
          <w:marBottom w:val="0"/>
          <w:divBdr>
            <w:top w:val="none" w:sz="0" w:space="0" w:color="auto"/>
            <w:left w:val="none" w:sz="0" w:space="0" w:color="auto"/>
            <w:bottom w:val="none" w:sz="0" w:space="0" w:color="auto"/>
            <w:right w:val="none" w:sz="0" w:space="0" w:color="auto"/>
          </w:divBdr>
        </w:div>
        <w:div w:id="2084834560">
          <w:marLeft w:val="640"/>
          <w:marRight w:val="0"/>
          <w:marTop w:val="0"/>
          <w:marBottom w:val="0"/>
          <w:divBdr>
            <w:top w:val="none" w:sz="0" w:space="0" w:color="auto"/>
            <w:left w:val="none" w:sz="0" w:space="0" w:color="auto"/>
            <w:bottom w:val="none" w:sz="0" w:space="0" w:color="auto"/>
            <w:right w:val="none" w:sz="0" w:space="0" w:color="auto"/>
          </w:divBdr>
        </w:div>
        <w:div w:id="953486162">
          <w:marLeft w:val="640"/>
          <w:marRight w:val="0"/>
          <w:marTop w:val="0"/>
          <w:marBottom w:val="0"/>
          <w:divBdr>
            <w:top w:val="none" w:sz="0" w:space="0" w:color="auto"/>
            <w:left w:val="none" w:sz="0" w:space="0" w:color="auto"/>
            <w:bottom w:val="none" w:sz="0" w:space="0" w:color="auto"/>
            <w:right w:val="none" w:sz="0" w:space="0" w:color="auto"/>
          </w:divBdr>
        </w:div>
        <w:div w:id="1564676287">
          <w:marLeft w:val="640"/>
          <w:marRight w:val="0"/>
          <w:marTop w:val="0"/>
          <w:marBottom w:val="0"/>
          <w:divBdr>
            <w:top w:val="none" w:sz="0" w:space="0" w:color="auto"/>
            <w:left w:val="none" w:sz="0" w:space="0" w:color="auto"/>
            <w:bottom w:val="none" w:sz="0" w:space="0" w:color="auto"/>
            <w:right w:val="none" w:sz="0" w:space="0" w:color="auto"/>
          </w:divBdr>
        </w:div>
        <w:div w:id="106434012">
          <w:marLeft w:val="640"/>
          <w:marRight w:val="0"/>
          <w:marTop w:val="0"/>
          <w:marBottom w:val="0"/>
          <w:divBdr>
            <w:top w:val="none" w:sz="0" w:space="0" w:color="auto"/>
            <w:left w:val="none" w:sz="0" w:space="0" w:color="auto"/>
            <w:bottom w:val="none" w:sz="0" w:space="0" w:color="auto"/>
            <w:right w:val="none" w:sz="0" w:space="0" w:color="auto"/>
          </w:divBdr>
        </w:div>
        <w:div w:id="964655641">
          <w:marLeft w:val="640"/>
          <w:marRight w:val="0"/>
          <w:marTop w:val="0"/>
          <w:marBottom w:val="0"/>
          <w:divBdr>
            <w:top w:val="none" w:sz="0" w:space="0" w:color="auto"/>
            <w:left w:val="none" w:sz="0" w:space="0" w:color="auto"/>
            <w:bottom w:val="none" w:sz="0" w:space="0" w:color="auto"/>
            <w:right w:val="none" w:sz="0" w:space="0" w:color="auto"/>
          </w:divBdr>
        </w:div>
        <w:div w:id="1252009766">
          <w:marLeft w:val="640"/>
          <w:marRight w:val="0"/>
          <w:marTop w:val="0"/>
          <w:marBottom w:val="0"/>
          <w:divBdr>
            <w:top w:val="none" w:sz="0" w:space="0" w:color="auto"/>
            <w:left w:val="none" w:sz="0" w:space="0" w:color="auto"/>
            <w:bottom w:val="none" w:sz="0" w:space="0" w:color="auto"/>
            <w:right w:val="none" w:sz="0" w:space="0" w:color="auto"/>
          </w:divBdr>
        </w:div>
        <w:div w:id="1904900753">
          <w:marLeft w:val="640"/>
          <w:marRight w:val="0"/>
          <w:marTop w:val="0"/>
          <w:marBottom w:val="0"/>
          <w:divBdr>
            <w:top w:val="none" w:sz="0" w:space="0" w:color="auto"/>
            <w:left w:val="none" w:sz="0" w:space="0" w:color="auto"/>
            <w:bottom w:val="none" w:sz="0" w:space="0" w:color="auto"/>
            <w:right w:val="none" w:sz="0" w:space="0" w:color="auto"/>
          </w:divBdr>
        </w:div>
        <w:div w:id="1011025228">
          <w:marLeft w:val="640"/>
          <w:marRight w:val="0"/>
          <w:marTop w:val="0"/>
          <w:marBottom w:val="0"/>
          <w:divBdr>
            <w:top w:val="none" w:sz="0" w:space="0" w:color="auto"/>
            <w:left w:val="none" w:sz="0" w:space="0" w:color="auto"/>
            <w:bottom w:val="none" w:sz="0" w:space="0" w:color="auto"/>
            <w:right w:val="none" w:sz="0" w:space="0" w:color="auto"/>
          </w:divBdr>
        </w:div>
        <w:div w:id="956908673">
          <w:marLeft w:val="640"/>
          <w:marRight w:val="0"/>
          <w:marTop w:val="0"/>
          <w:marBottom w:val="0"/>
          <w:divBdr>
            <w:top w:val="none" w:sz="0" w:space="0" w:color="auto"/>
            <w:left w:val="none" w:sz="0" w:space="0" w:color="auto"/>
            <w:bottom w:val="none" w:sz="0" w:space="0" w:color="auto"/>
            <w:right w:val="none" w:sz="0" w:space="0" w:color="auto"/>
          </w:divBdr>
        </w:div>
        <w:div w:id="428620136">
          <w:marLeft w:val="640"/>
          <w:marRight w:val="0"/>
          <w:marTop w:val="0"/>
          <w:marBottom w:val="0"/>
          <w:divBdr>
            <w:top w:val="none" w:sz="0" w:space="0" w:color="auto"/>
            <w:left w:val="none" w:sz="0" w:space="0" w:color="auto"/>
            <w:bottom w:val="none" w:sz="0" w:space="0" w:color="auto"/>
            <w:right w:val="none" w:sz="0" w:space="0" w:color="auto"/>
          </w:divBdr>
        </w:div>
        <w:div w:id="1629429779">
          <w:marLeft w:val="640"/>
          <w:marRight w:val="0"/>
          <w:marTop w:val="0"/>
          <w:marBottom w:val="0"/>
          <w:divBdr>
            <w:top w:val="none" w:sz="0" w:space="0" w:color="auto"/>
            <w:left w:val="none" w:sz="0" w:space="0" w:color="auto"/>
            <w:bottom w:val="none" w:sz="0" w:space="0" w:color="auto"/>
            <w:right w:val="none" w:sz="0" w:space="0" w:color="auto"/>
          </w:divBdr>
        </w:div>
        <w:div w:id="2143846177">
          <w:marLeft w:val="640"/>
          <w:marRight w:val="0"/>
          <w:marTop w:val="0"/>
          <w:marBottom w:val="0"/>
          <w:divBdr>
            <w:top w:val="none" w:sz="0" w:space="0" w:color="auto"/>
            <w:left w:val="none" w:sz="0" w:space="0" w:color="auto"/>
            <w:bottom w:val="none" w:sz="0" w:space="0" w:color="auto"/>
            <w:right w:val="none" w:sz="0" w:space="0" w:color="auto"/>
          </w:divBdr>
        </w:div>
        <w:div w:id="818352680">
          <w:marLeft w:val="640"/>
          <w:marRight w:val="0"/>
          <w:marTop w:val="0"/>
          <w:marBottom w:val="0"/>
          <w:divBdr>
            <w:top w:val="none" w:sz="0" w:space="0" w:color="auto"/>
            <w:left w:val="none" w:sz="0" w:space="0" w:color="auto"/>
            <w:bottom w:val="none" w:sz="0" w:space="0" w:color="auto"/>
            <w:right w:val="none" w:sz="0" w:space="0" w:color="auto"/>
          </w:divBdr>
        </w:div>
        <w:div w:id="129783923">
          <w:marLeft w:val="640"/>
          <w:marRight w:val="0"/>
          <w:marTop w:val="0"/>
          <w:marBottom w:val="0"/>
          <w:divBdr>
            <w:top w:val="none" w:sz="0" w:space="0" w:color="auto"/>
            <w:left w:val="none" w:sz="0" w:space="0" w:color="auto"/>
            <w:bottom w:val="none" w:sz="0" w:space="0" w:color="auto"/>
            <w:right w:val="none" w:sz="0" w:space="0" w:color="auto"/>
          </w:divBdr>
        </w:div>
        <w:div w:id="1537354667">
          <w:marLeft w:val="640"/>
          <w:marRight w:val="0"/>
          <w:marTop w:val="0"/>
          <w:marBottom w:val="0"/>
          <w:divBdr>
            <w:top w:val="none" w:sz="0" w:space="0" w:color="auto"/>
            <w:left w:val="none" w:sz="0" w:space="0" w:color="auto"/>
            <w:bottom w:val="none" w:sz="0" w:space="0" w:color="auto"/>
            <w:right w:val="none" w:sz="0" w:space="0" w:color="auto"/>
          </w:divBdr>
        </w:div>
        <w:div w:id="1693802431">
          <w:marLeft w:val="640"/>
          <w:marRight w:val="0"/>
          <w:marTop w:val="0"/>
          <w:marBottom w:val="0"/>
          <w:divBdr>
            <w:top w:val="none" w:sz="0" w:space="0" w:color="auto"/>
            <w:left w:val="none" w:sz="0" w:space="0" w:color="auto"/>
            <w:bottom w:val="none" w:sz="0" w:space="0" w:color="auto"/>
            <w:right w:val="none" w:sz="0" w:space="0" w:color="auto"/>
          </w:divBdr>
        </w:div>
        <w:div w:id="1300526463">
          <w:marLeft w:val="640"/>
          <w:marRight w:val="0"/>
          <w:marTop w:val="0"/>
          <w:marBottom w:val="0"/>
          <w:divBdr>
            <w:top w:val="none" w:sz="0" w:space="0" w:color="auto"/>
            <w:left w:val="none" w:sz="0" w:space="0" w:color="auto"/>
            <w:bottom w:val="none" w:sz="0" w:space="0" w:color="auto"/>
            <w:right w:val="none" w:sz="0" w:space="0" w:color="auto"/>
          </w:divBdr>
        </w:div>
        <w:div w:id="1182548857">
          <w:marLeft w:val="640"/>
          <w:marRight w:val="0"/>
          <w:marTop w:val="0"/>
          <w:marBottom w:val="0"/>
          <w:divBdr>
            <w:top w:val="none" w:sz="0" w:space="0" w:color="auto"/>
            <w:left w:val="none" w:sz="0" w:space="0" w:color="auto"/>
            <w:bottom w:val="none" w:sz="0" w:space="0" w:color="auto"/>
            <w:right w:val="none" w:sz="0" w:space="0" w:color="auto"/>
          </w:divBdr>
        </w:div>
        <w:div w:id="379091481">
          <w:marLeft w:val="640"/>
          <w:marRight w:val="0"/>
          <w:marTop w:val="0"/>
          <w:marBottom w:val="0"/>
          <w:divBdr>
            <w:top w:val="none" w:sz="0" w:space="0" w:color="auto"/>
            <w:left w:val="none" w:sz="0" w:space="0" w:color="auto"/>
            <w:bottom w:val="none" w:sz="0" w:space="0" w:color="auto"/>
            <w:right w:val="none" w:sz="0" w:space="0" w:color="auto"/>
          </w:divBdr>
        </w:div>
        <w:div w:id="719131609">
          <w:marLeft w:val="640"/>
          <w:marRight w:val="0"/>
          <w:marTop w:val="0"/>
          <w:marBottom w:val="0"/>
          <w:divBdr>
            <w:top w:val="none" w:sz="0" w:space="0" w:color="auto"/>
            <w:left w:val="none" w:sz="0" w:space="0" w:color="auto"/>
            <w:bottom w:val="none" w:sz="0" w:space="0" w:color="auto"/>
            <w:right w:val="none" w:sz="0" w:space="0" w:color="auto"/>
          </w:divBdr>
        </w:div>
        <w:div w:id="1834025805">
          <w:marLeft w:val="640"/>
          <w:marRight w:val="0"/>
          <w:marTop w:val="0"/>
          <w:marBottom w:val="0"/>
          <w:divBdr>
            <w:top w:val="none" w:sz="0" w:space="0" w:color="auto"/>
            <w:left w:val="none" w:sz="0" w:space="0" w:color="auto"/>
            <w:bottom w:val="none" w:sz="0" w:space="0" w:color="auto"/>
            <w:right w:val="none" w:sz="0" w:space="0" w:color="auto"/>
          </w:divBdr>
        </w:div>
        <w:div w:id="946229897">
          <w:marLeft w:val="640"/>
          <w:marRight w:val="0"/>
          <w:marTop w:val="0"/>
          <w:marBottom w:val="0"/>
          <w:divBdr>
            <w:top w:val="none" w:sz="0" w:space="0" w:color="auto"/>
            <w:left w:val="none" w:sz="0" w:space="0" w:color="auto"/>
            <w:bottom w:val="none" w:sz="0" w:space="0" w:color="auto"/>
            <w:right w:val="none" w:sz="0" w:space="0" w:color="auto"/>
          </w:divBdr>
        </w:div>
        <w:div w:id="49773550">
          <w:marLeft w:val="640"/>
          <w:marRight w:val="0"/>
          <w:marTop w:val="0"/>
          <w:marBottom w:val="0"/>
          <w:divBdr>
            <w:top w:val="none" w:sz="0" w:space="0" w:color="auto"/>
            <w:left w:val="none" w:sz="0" w:space="0" w:color="auto"/>
            <w:bottom w:val="none" w:sz="0" w:space="0" w:color="auto"/>
            <w:right w:val="none" w:sz="0" w:space="0" w:color="auto"/>
          </w:divBdr>
        </w:div>
        <w:div w:id="1947620098">
          <w:marLeft w:val="640"/>
          <w:marRight w:val="0"/>
          <w:marTop w:val="0"/>
          <w:marBottom w:val="0"/>
          <w:divBdr>
            <w:top w:val="none" w:sz="0" w:space="0" w:color="auto"/>
            <w:left w:val="none" w:sz="0" w:space="0" w:color="auto"/>
            <w:bottom w:val="none" w:sz="0" w:space="0" w:color="auto"/>
            <w:right w:val="none" w:sz="0" w:space="0" w:color="auto"/>
          </w:divBdr>
        </w:div>
        <w:div w:id="231043693">
          <w:marLeft w:val="640"/>
          <w:marRight w:val="0"/>
          <w:marTop w:val="0"/>
          <w:marBottom w:val="0"/>
          <w:divBdr>
            <w:top w:val="none" w:sz="0" w:space="0" w:color="auto"/>
            <w:left w:val="none" w:sz="0" w:space="0" w:color="auto"/>
            <w:bottom w:val="none" w:sz="0" w:space="0" w:color="auto"/>
            <w:right w:val="none" w:sz="0" w:space="0" w:color="auto"/>
          </w:divBdr>
        </w:div>
        <w:div w:id="1716080631">
          <w:marLeft w:val="640"/>
          <w:marRight w:val="0"/>
          <w:marTop w:val="0"/>
          <w:marBottom w:val="0"/>
          <w:divBdr>
            <w:top w:val="none" w:sz="0" w:space="0" w:color="auto"/>
            <w:left w:val="none" w:sz="0" w:space="0" w:color="auto"/>
            <w:bottom w:val="none" w:sz="0" w:space="0" w:color="auto"/>
            <w:right w:val="none" w:sz="0" w:space="0" w:color="auto"/>
          </w:divBdr>
        </w:div>
        <w:div w:id="1163399978">
          <w:marLeft w:val="640"/>
          <w:marRight w:val="0"/>
          <w:marTop w:val="0"/>
          <w:marBottom w:val="0"/>
          <w:divBdr>
            <w:top w:val="none" w:sz="0" w:space="0" w:color="auto"/>
            <w:left w:val="none" w:sz="0" w:space="0" w:color="auto"/>
            <w:bottom w:val="none" w:sz="0" w:space="0" w:color="auto"/>
            <w:right w:val="none" w:sz="0" w:space="0" w:color="auto"/>
          </w:divBdr>
        </w:div>
        <w:div w:id="1345862098">
          <w:marLeft w:val="640"/>
          <w:marRight w:val="0"/>
          <w:marTop w:val="0"/>
          <w:marBottom w:val="0"/>
          <w:divBdr>
            <w:top w:val="none" w:sz="0" w:space="0" w:color="auto"/>
            <w:left w:val="none" w:sz="0" w:space="0" w:color="auto"/>
            <w:bottom w:val="none" w:sz="0" w:space="0" w:color="auto"/>
            <w:right w:val="none" w:sz="0" w:space="0" w:color="auto"/>
          </w:divBdr>
        </w:div>
        <w:div w:id="1189562675">
          <w:marLeft w:val="640"/>
          <w:marRight w:val="0"/>
          <w:marTop w:val="0"/>
          <w:marBottom w:val="0"/>
          <w:divBdr>
            <w:top w:val="none" w:sz="0" w:space="0" w:color="auto"/>
            <w:left w:val="none" w:sz="0" w:space="0" w:color="auto"/>
            <w:bottom w:val="none" w:sz="0" w:space="0" w:color="auto"/>
            <w:right w:val="none" w:sz="0" w:space="0" w:color="auto"/>
          </w:divBdr>
        </w:div>
        <w:div w:id="1223911322">
          <w:marLeft w:val="640"/>
          <w:marRight w:val="0"/>
          <w:marTop w:val="0"/>
          <w:marBottom w:val="0"/>
          <w:divBdr>
            <w:top w:val="none" w:sz="0" w:space="0" w:color="auto"/>
            <w:left w:val="none" w:sz="0" w:space="0" w:color="auto"/>
            <w:bottom w:val="none" w:sz="0" w:space="0" w:color="auto"/>
            <w:right w:val="none" w:sz="0" w:space="0" w:color="auto"/>
          </w:divBdr>
        </w:div>
        <w:div w:id="582449021">
          <w:marLeft w:val="640"/>
          <w:marRight w:val="0"/>
          <w:marTop w:val="0"/>
          <w:marBottom w:val="0"/>
          <w:divBdr>
            <w:top w:val="none" w:sz="0" w:space="0" w:color="auto"/>
            <w:left w:val="none" w:sz="0" w:space="0" w:color="auto"/>
            <w:bottom w:val="none" w:sz="0" w:space="0" w:color="auto"/>
            <w:right w:val="none" w:sz="0" w:space="0" w:color="auto"/>
          </w:divBdr>
        </w:div>
        <w:div w:id="665137580">
          <w:marLeft w:val="640"/>
          <w:marRight w:val="0"/>
          <w:marTop w:val="0"/>
          <w:marBottom w:val="0"/>
          <w:divBdr>
            <w:top w:val="none" w:sz="0" w:space="0" w:color="auto"/>
            <w:left w:val="none" w:sz="0" w:space="0" w:color="auto"/>
            <w:bottom w:val="none" w:sz="0" w:space="0" w:color="auto"/>
            <w:right w:val="none" w:sz="0" w:space="0" w:color="auto"/>
          </w:divBdr>
        </w:div>
        <w:div w:id="507796824">
          <w:marLeft w:val="640"/>
          <w:marRight w:val="0"/>
          <w:marTop w:val="0"/>
          <w:marBottom w:val="0"/>
          <w:divBdr>
            <w:top w:val="none" w:sz="0" w:space="0" w:color="auto"/>
            <w:left w:val="none" w:sz="0" w:space="0" w:color="auto"/>
            <w:bottom w:val="none" w:sz="0" w:space="0" w:color="auto"/>
            <w:right w:val="none" w:sz="0" w:space="0" w:color="auto"/>
          </w:divBdr>
        </w:div>
        <w:div w:id="366224277">
          <w:marLeft w:val="640"/>
          <w:marRight w:val="0"/>
          <w:marTop w:val="0"/>
          <w:marBottom w:val="0"/>
          <w:divBdr>
            <w:top w:val="none" w:sz="0" w:space="0" w:color="auto"/>
            <w:left w:val="none" w:sz="0" w:space="0" w:color="auto"/>
            <w:bottom w:val="none" w:sz="0" w:space="0" w:color="auto"/>
            <w:right w:val="none" w:sz="0" w:space="0" w:color="auto"/>
          </w:divBdr>
        </w:div>
        <w:div w:id="189533714">
          <w:marLeft w:val="640"/>
          <w:marRight w:val="0"/>
          <w:marTop w:val="0"/>
          <w:marBottom w:val="0"/>
          <w:divBdr>
            <w:top w:val="none" w:sz="0" w:space="0" w:color="auto"/>
            <w:left w:val="none" w:sz="0" w:space="0" w:color="auto"/>
            <w:bottom w:val="none" w:sz="0" w:space="0" w:color="auto"/>
            <w:right w:val="none" w:sz="0" w:space="0" w:color="auto"/>
          </w:divBdr>
        </w:div>
        <w:div w:id="1219900899">
          <w:marLeft w:val="640"/>
          <w:marRight w:val="0"/>
          <w:marTop w:val="0"/>
          <w:marBottom w:val="0"/>
          <w:divBdr>
            <w:top w:val="none" w:sz="0" w:space="0" w:color="auto"/>
            <w:left w:val="none" w:sz="0" w:space="0" w:color="auto"/>
            <w:bottom w:val="none" w:sz="0" w:space="0" w:color="auto"/>
            <w:right w:val="none" w:sz="0" w:space="0" w:color="auto"/>
          </w:divBdr>
        </w:div>
        <w:div w:id="1651208460">
          <w:marLeft w:val="640"/>
          <w:marRight w:val="0"/>
          <w:marTop w:val="0"/>
          <w:marBottom w:val="0"/>
          <w:divBdr>
            <w:top w:val="none" w:sz="0" w:space="0" w:color="auto"/>
            <w:left w:val="none" w:sz="0" w:space="0" w:color="auto"/>
            <w:bottom w:val="none" w:sz="0" w:space="0" w:color="auto"/>
            <w:right w:val="none" w:sz="0" w:space="0" w:color="auto"/>
          </w:divBdr>
        </w:div>
        <w:div w:id="48773949">
          <w:marLeft w:val="640"/>
          <w:marRight w:val="0"/>
          <w:marTop w:val="0"/>
          <w:marBottom w:val="0"/>
          <w:divBdr>
            <w:top w:val="none" w:sz="0" w:space="0" w:color="auto"/>
            <w:left w:val="none" w:sz="0" w:space="0" w:color="auto"/>
            <w:bottom w:val="none" w:sz="0" w:space="0" w:color="auto"/>
            <w:right w:val="none" w:sz="0" w:space="0" w:color="auto"/>
          </w:divBdr>
        </w:div>
        <w:div w:id="964312435">
          <w:marLeft w:val="640"/>
          <w:marRight w:val="0"/>
          <w:marTop w:val="0"/>
          <w:marBottom w:val="0"/>
          <w:divBdr>
            <w:top w:val="none" w:sz="0" w:space="0" w:color="auto"/>
            <w:left w:val="none" w:sz="0" w:space="0" w:color="auto"/>
            <w:bottom w:val="none" w:sz="0" w:space="0" w:color="auto"/>
            <w:right w:val="none" w:sz="0" w:space="0" w:color="auto"/>
          </w:divBdr>
        </w:div>
        <w:div w:id="247468151">
          <w:marLeft w:val="640"/>
          <w:marRight w:val="0"/>
          <w:marTop w:val="0"/>
          <w:marBottom w:val="0"/>
          <w:divBdr>
            <w:top w:val="none" w:sz="0" w:space="0" w:color="auto"/>
            <w:left w:val="none" w:sz="0" w:space="0" w:color="auto"/>
            <w:bottom w:val="none" w:sz="0" w:space="0" w:color="auto"/>
            <w:right w:val="none" w:sz="0" w:space="0" w:color="auto"/>
          </w:divBdr>
        </w:div>
        <w:div w:id="535391081">
          <w:marLeft w:val="640"/>
          <w:marRight w:val="0"/>
          <w:marTop w:val="0"/>
          <w:marBottom w:val="0"/>
          <w:divBdr>
            <w:top w:val="none" w:sz="0" w:space="0" w:color="auto"/>
            <w:left w:val="none" w:sz="0" w:space="0" w:color="auto"/>
            <w:bottom w:val="none" w:sz="0" w:space="0" w:color="auto"/>
            <w:right w:val="none" w:sz="0" w:space="0" w:color="auto"/>
          </w:divBdr>
        </w:div>
        <w:div w:id="989136073">
          <w:marLeft w:val="640"/>
          <w:marRight w:val="0"/>
          <w:marTop w:val="0"/>
          <w:marBottom w:val="0"/>
          <w:divBdr>
            <w:top w:val="none" w:sz="0" w:space="0" w:color="auto"/>
            <w:left w:val="none" w:sz="0" w:space="0" w:color="auto"/>
            <w:bottom w:val="none" w:sz="0" w:space="0" w:color="auto"/>
            <w:right w:val="none" w:sz="0" w:space="0" w:color="auto"/>
          </w:divBdr>
        </w:div>
        <w:div w:id="549153564">
          <w:marLeft w:val="640"/>
          <w:marRight w:val="0"/>
          <w:marTop w:val="0"/>
          <w:marBottom w:val="0"/>
          <w:divBdr>
            <w:top w:val="none" w:sz="0" w:space="0" w:color="auto"/>
            <w:left w:val="none" w:sz="0" w:space="0" w:color="auto"/>
            <w:bottom w:val="none" w:sz="0" w:space="0" w:color="auto"/>
            <w:right w:val="none" w:sz="0" w:space="0" w:color="auto"/>
          </w:divBdr>
        </w:div>
        <w:div w:id="1138690500">
          <w:marLeft w:val="640"/>
          <w:marRight w:val="0"/>
          <w:marTop w:val="0"/>
          <w:marBottom w:val="0"/>
          <w:divBdr>
            <w:top w:val="none" w:sz="0" w:space="0" w:color="auto"/>
            <w:left w:val="none" w:sz="0" w:space="0" w:color="auto"/>
            <w:bottom w:val="none" w:sz="0" w:space="0" w:color="auto"/>
            <w:right w:val="none" w:sz="0" w:space="0" w:color="auto"/>
          </w:divBdr>
        </w:div>
        <w:div w:id="933130285">
          <w:marLeft w:val="640"/>
          <w:marRight w:val="0"/>
          <w:marTop w:val="0"/>
          <w:marBottom w:val="0"/>
          <w:divBdr>
            <w:top w:val="none" w:sz="0" w:space="0" w:color="auto"/>
            <w:left w:val="none" w:sz="0" w:space="0" w:color="auto"/>
            <w:bottom w:val="none" w:sz="0" w:space="0" w:color="auto"/>
            <w:right w:val="none" w:sz="0" w:space="0" w:color="auto"/>
          </w:divBdr>
        </w:div>
        <w:div w:id="187565055">
          <w:marLeft w:val="640"/>
          <w:marRight w:val="0"/>
          <w:marTop w:val="0"/>
          <w:marBottom w:val="0"/>
          <w:divBdr>
            <w:top w:val="none" w:sz="0" w:space="0" w:color="auto"/>
            <w:left w:val="none" w:sz="0" w:space="0" w:color="auto"/>
            <w:bottom w:val="none" w:sz="0" w:space="0" w:color="auto"/>
            <w:right w:val="none" w:sz="0" w:space="0" w:color="auto"/>
          </w:divBdr>
        </w:div>
        <w:div w:id="1240558128">
          <w:marLeft w:val="640"/>
          <w:marRight w:val="0"/>
          <w:marTop w:val="0"/>
          <w:marBottom w:val="0"/>
          <w:divBdr>
            <w:top w:val="none" w:sz="0" w:space="0" w:color="auto"/>
            <w:left w:val="none" w:sz="0" w:space="0" w:color="auto"/>
            <w:bottom w:val="none" w:sz="0" w:space="0" w:color="auto"/>
            <w:right w:val="none" w:sz="0" w:space="0" w:color="auto"/>
          </w:divBdr>
        </w:div>
        <w:div w:id="1664964980">
          <w:marLeft w:val="640"/>
          <w:marRight w:val="0"/>
          <w:marTop w:val="0"/>
          <w:marBottom w:val="0"/>
          <w:divBdr>
            <w:top w:val="none" w:sz="0" w:space="0" w:color="auto"/>
            <w:left w:val="none" w:sz="0" w:space="0" w:color="auto"/>
            <w:bottom w:val="none" w:sz="0" w:space="0" w:color="auto"/>
            <w:right w:val="none" w:sz="0" w:space="0" w:color="auto"/>
          </w:divBdr>
        </w:div>
        <w:div w:id="1324315873">
          <w:marLeft w:val="640"/>
          <w:marRight w:val="0"/>
          <w:marTop w:val="0"/>
          <w:marBottom w:val="0"/>
          <w:divBdr>
            <w:top w:val="none" w:sz="0" w:space="0" w:color="auto"/>
            <w:left w:val="none" w:sz="0" w:space="0" w:color="auto"/>
            <w:bottom w:val="none" w:sz="0" w:space="0" w:color="auto"/>
            <w:right w:val="none" w:sz="0" w:space="0" w:color="auto"/>
          </w:divBdr>
        </w:div>
        <w:div w:id="1943493221">
          <w:marLeft w:val="640"/>
          <w:marRight w:val="0"/>
          <w:marTop w:val="0"/>
          <w:marBottom w:val="0"/>
          <w:divBdr>
            <w:top w:val="none" w:sz="0" w:space="0" w:color="auto"/>
            <w:left w:val="none" w:sz="0" w:space="0" w:color="auto"/>
            <w:bottom w:val="none" w:sz="0" w:space="0" w:color="auto"/>
            <w:right w:val="none" w:sz="0" w:space="0" w:color="auto"/>
          </w:divBdr>
        </w:div>
        <w:div w:id="1697192703">
          <w:marLeft w:val="640"/>
          <w:marRight w:val="0"/>
          <w:marTop w:val="0"/>
          <w:marBottom w:val="0"/>
          <w:divBdr>
            <w:top w:val="none" w:sz="0" w:space="0" w:color="auto"/>
            <w:left w:val="none" w:sz="0" w:space="0" w:color="auto"/>
            <w:bottom w:val="none" w:sz="0" w:space="0" w:color="auto"/>
            <w:right w:val="none" w:sz="0" w:space="0" w:color="auto"/>
          </w:divBdr>
        </w:div>
        <w:div w:id="1098411291">
          <w:marLeft w:val="640"/>
          <w:marRight w:val="0"/>
          <w:marTop w:val="0"/>
          <w:marBottom w:val="0"/>
          <w:divBdr>
            <w:top w:val="none" w:sz="0" w:space="0" w:color="auto"/>
            <w:left w:val="none" w:sz="0" w:space="0" w:color="auto"/>
            <w:bottom w:val="none" w:sz="0" w:space="0" w:color="auto"/>
            <w:right w:val="none" w:sz="0" w:space="0" w:color="auto"/>
          </w:divBdr>
        </w:div>
        <w:div w:id="1485121341">
          <w:marLeft w:val="640"/>
          <w:marRight w:val="0"/>
          <w:marTop w:val="0"/>
          <w:marBottom w:val="0"/>
          <w:divBdr>
            <w:top w:val="none" w:sz="0" w:space="0" w:color="auto"/>
            <w:left w:val="none" w:sz="0" w:space="0" w:color="auto"/>
            <w:bottom w:val="none" w:sz="0" w:space="0" w:color="auto"/>
            <w:right w:val="none" w:sz="0" w:space="0" w:color="auto"/>
          </w:divBdr>
        </w:div>
        <w:div w:id="1589385144">
          <w:marLeft w:val="640"/>
          <w:marRight w:val="0"/>
          <w:marTop w:val="0"/>
          <w:marBottom w:val="0"/>
          <w:divBdr>
            <w:top w:val="none" w:sz="0" w:space="0" w:color="auto"/>
            <w:left w:val="none" w:sz="0" w:space="0" w:color="auto"/>
            <w:bottom w:val="none" w:sz="0" w:space="0" w:color="auto"/>
            <w:right w:val="none" w:sz="0" w:space="0" w:color="auto"/>
          </w:divBdr>
        </w:div>
        <w:div w:id="24254977">
          <w:marLeft w:val="640"/>
          <w:marRight w:val="0"/>
          <w:marTop w:val="0"/>
          <w:marBottom w:val="0"/>
          <w:divBdr>
            <w:top w:val="none" w:sz="0" w:space="0" w:color="auto"/>
            <w:left w:val="none" w:sz="0" w:space="0" w:color="auto"/>
            <w:bottom w:val="none" w:sz="0" w:space="0" w:color="auto"/>
            <w:right w:val="none" w:sz="0" w:space="0" w:color="auto"/>
          </w:divBdr>
        </w:div>
        <w:div w:id="474378971">
          <w:marLeft w:val="640"/>
          <w:marRight w:val="0"/>
          <w:marTop w:val="0"/>
          <w:marBottom w:val="0"/>
          <w:divBdr>
            <w:top w:val="none" w:sz="0" w:space="0" w:color="auto"/>
            <w:left w:val="none" w:sz="0" w:space="0" w:color="auto"/>
            <w:bottom w:val="none" w:sz="0" w:space="0" w:color="auto"/>
            <w:right w:val="none" w:sz="0" w:space="0" w:color="auto"/>
          </w:divBdr>
        </w:div>
        <w:div w:id="1448239865">
          <w:marLeft w:val="640"/>
          <w:marRight w:val="0"/>
          <w:marTop w:val="0"/>
          <w:marBottom w:val="0"/>
          <w:divBdr>
            <w:top w:val="none" w:sz="0" w:space="0" w:color="auto"/>
            <w:left w:val="none" w:sz="0" w:space="0" w:color="auto"/>
            <w:bottom w:val="none" w:sz="0" w:space="0" w:color="auto"/>
            <w:right w:val="none" w:sz="0" w:space="0" w:color="auto"/>
          </w:divBdr>
        </w:div>
        <w:div w:id="20859098">
          <w:marLeft w:val="640"/>
          <w:marRight w:val="0"/>
          <w:marTop w:val="0"/>
          <w:marBottom w:val="0"/>
          <w:divBdr>
            <w:top w:val="none" w:sz="0" w:space="0" w:color="auto"/>
            <w:left w:val="none" w:sz="0" w:space="0" w:color="auto"/>
            <w:bottom w:val="none" w:sz="0" w:space="0" w:color="auto"/>
            <w:right w:val="none" w:sz="0" w:space="0" w:color="auto"/>
          </w:divBdr>
        </w:div>
        <w:div w:id="18940065">
          <w:marLeft w:val="640"/>
          <w:marRight w:val="0"/>
          <w:marTop w:val="0"/>
          <w:marBottom w:val="0"/>
          <w:divBdr>
            <w:top w:val="none" w:sz="0" w:space="0" w:color="auto"/>
            <w:left w:val="none" w:sz="0" w:space="0" w:color="auto"/>
            <w:bottom w:val="none" w:sz="0" w:space="0" w:color="auto"/>
            <w:right w:val="none" w:sz="0" w:space="0" w:color="auto"/>
          </w:divBdr>
        </w:div>
        <w:div w:id="551618103">
          <w:marLeft w:val="640"/>
          <w:marRight w:val="0"/>
          <w:marTop w:val="0"/>
          <w:marBottom w:val="0"/>
          <w:divBdr>
            <w:top w:val="none" w:sz="0" w:space="0" w:color="auto"/>
            <w:left w:val="none" w:sz="0" w:space="0" w:color="auto"/>
            <w:bottom w:val="none" w:sz="0" w:space="0" w:color="auto"/>
            <w:right w:val="none" w:sz="0" w:space="0" w:color="auto"/>
          </w:divBdr>
        </w:div>
        <w:div w:id="86968114">
          <w:marLeft w:val="640"/>
          <w:marRight w:val="0"/>
          <w:marTop w:val="0"/>
          <w:marBottom w:val="0"/>
          <w:divBdr>
            <w:top w:val="none" w:sz="0" w:space="0" w:color="auto"/>
            <w:left w:val="none" w:sz="0" w:space="0" w:color="auto"/>
            <w:bottom w:val="none" w:sz="0" w:space="0" w:color="auto"/>
            <w:right w:val="none" w:sz="0" w:space="0" w:color="auto"/>
          </w:divBdr>
        </w:div>
        <w:div w:id="429396104">
          <w:marLeft w:val="640"/>
          <w:marRight w:val="0"/>
          <w:marTop w:val="0"/>
          <w:marBottom w:val="0"/>
          <w:divBdr>
            <w:top w:val="none" w:sz="0" w:space="0" w:color="auto"/>
            <w:left w:val="none" w:sz="0" w:space="0" w:color="auto"/>
            <w:bottom w:val="none" w:sz="0" w:space="0" w:color="auto"/>
            <w:right w:val="none" w:sz="0" w:space="0" w:color="auto"/>
          </w:divBdr>
        </w:div>
        <w:div w:id="732580946">
          <w:marLeft w:val="640"/>
          <w:marRight w:val="0"/>
          <w:marTop w:val="0"/>
          <w:marBottom w:val="0"/>
          <w:divBdr>
            <w:top w:val="none" w:sz="0" w:space="0" w:color="auto"/>
            <w:left w:val="none" w:sz="0" w:space="0" w:color="auto"/>
            <w:bottom w:val="none" w:sz="0" w:space="0" w:color="auto"/>
            <w:right w:val="none" w:sz="0" w:space="0" w:color="auto"/>
          </w:divBdr>
        </w:div>
        <w:div w:id="128787961">
          <w:marLeft w:val="640"/>
          <w:marRight w:val="0"/>
          <w:marTop w:val="0"/>
          <w:marBottom w:val="0"/>
          <w:divBdr>
            <w:top w:val="none" w:sz="0" w:space="0" w:color="auto"/>
            <w:left w:val="none" w:sz="0" w:space="0" w:color="auto"/>
            <w:bottom w:val="none" w:sz="0" w:space="0" w:color="auto"/>
            <w:right w:val="none" w:sz="0" w:space="0" w:color="auto"/>
          </w:divBdr>
        </w:div>
        <w:div w:id="1198201624">
          <w:marLeft w:val="640"/>
          <w:marRight w:val="0"/>
          <w:marTop w:val="0"/>
          <w:marBottom w:val="0"/>
          <w:divBdr>
            <w:top w:val="none" w:sz="0" w:space="0" w:color="auto"/>
            <w:left w:val="none" w:sz="0" w:space="0" w:color="auto"/>
            <w:bottom w:val="none" w:sz="0" w:space="0" w:color="auto"/>
            <w:right w:val="none" w:sz="0" w:space="0" w:color="auto"/>
          </w:divBdr>
        </w:div>
        <w:div w:id="62067732">
          <w:marLeft w:val="640"/>
          <w:marRight w:val="0"/>
          <w:marTop w:val="0"/>
          <w:marBottom w:val="0"/>
          <w:divBdr>
            <w:top w:val="none" w:sz="0" w:space="0" w:color="auto"/>
            <w:left w:val="none" w:sz="0" w:space="0" w:color="auto"/>
            <w:bottom w:val="none" w:sz="0" w:space="0" w:color="auto"/>
            <w:right w:val="none" w:sz="0" w:space="0" w:color="auto"/>
          </w:divBdr>
        </w:div>
        <w:div w:id="1357778879">
          <w:marLeft w:val="640"/>
          <w:marRight w:val="0"/>
          <w:marTop w:val="0"/>
          <w:marBottom w:val="0"/>
          <w:divBdr>
            <w:top w:val="none" w:sz="0" w:space="0" w:color="auto"/>
            <w:left w:val="none" w:sz="0" w:space="0" w:color="auto"/>
            <w:bottom w:val="none" w:sz="0" w:space="0" w:color="auto"/>
            <w:right w:val="none" w:sz="0" w:space="0" w:color="auto"/>
          </w:divBdr>
        </w:div>
        <w:div w:id="266041783">
          <w:marLeft w:val="640"/>
          <w:marRight w:val="0"/>
          <w:marTop w:val="0"/>
          <w:marBottom w:val="0"/>
          <w:divBdr>
            <w:top w:val="none" w:sz="0" w:space="0" w:color="auto"/>
            <w:left w:val="none" w:sz="0" w:space="0" w:color="auto"/>
            <w:bottom w:val="none" w:sz="0" w:space="0" w:color="auto"/>
            <w:right w:val="none" w:sz="0" w:space="0" w:color="auto"/>
          </w:divBdr>
        </w:div>
      </w:divsChild>
    </w:div>
    <w:div w:id="210964815">
      <w:bodyDiv w:val="1"/>
      <w:marLeft w:val="0"/>
      <w:marRight w:val="0"/>
      <w:marTop w:val="0"/>
      <w:marBottom w:val="0"/>
      <w:divBdr>
        <w:top w:val="none" w:sz="0" w:space="0" w:color="auto"/>
        <w:left w:val="none" w:sz="0" w:space="0" w:color="auto"/>
        <w:bottom w:val="none" w:sz="0" w:space="0" w:color="auto"/>
        <w:right w:val="none" w:sz="0" w:space="0" w:color="auto"/>
      </w:divBdr>
      <w:divsChild>
        <w:div w:id="596862789">
          <w:marLeft w:val="640"/>
          <w:marRight w:val="0"/>
          <w:marTop w:val="0"/>
          <w:marBottom w:val="0"/>
          <w:divBdr>
            <w:top w:val="none" w:sz="0" w:space="0" w:color="auto"/>
            <w:left w:val="none" w:sz="0" w:space="0" w:color="auto"/>
            <w:bottom w:val="none" w:sz="0" w:space="0" w:color="auto"/>
            <w:right w:val="none" w:sz="0" w:space="0" w:color="auto"/>
          </w:divBdr>
        </w:div>
        <w:div w:id="1611426145">
          <w:marLeft w:val="640"/>
          <w:marRight w:val="0"/>
          <w:marTop w:val="0"/>
          <w:marBottom w:val="0"/>
          <w:divBdr>
            <w:top w:val="none" w:sz="0" w:space="0" w:color="auto"/>
            <w:left w:val="none" w:sz="0" w:space="0" w:color="auto"/>
            <w:bottom w:val="none" w:sz="0" w:space="0" w:color="auto"/>
            <w:right w:val="none" w:sz="0" w:space="0" w:color="auto"/>
          </w:divBdr>
        </w:div>
        <w:div w:id="1527525938">
          <w:marLeft w:val="640"/>
          <w:marRight w:val="0"/>
          <w:marTop w:val="0"/>
          <w:marBottom w:val="0"/>
          <w:divBdr>
            <w:top w:val="none" w:sz="0" w:space="0" w:color="auto"/>
            <w:left w:val="none" w:sz="0" w:space="0" w:color="auto"/>
            <w:bottom w:val="none" w:sz="0" w:space="0" w:color="auto"/>
            <w:right w:val="none" w:sz="0" w:space="0" w:color="auto"/>
          </w:divBdr>
        </w:div>
        <w:div w:id="1239243109">
          <w:marLeft w:val="640"/>
          <w:marRight w:val="0"/>
          <w:marTop w:val="0"/>
          <w:marBottom w:val="0"/>
          <w:divBdr>
            <w:top w:val="none" w:sz="0" w:space="0" w:color="auto"/>
            <w:left w:val="none" w:sz="0" w:space="0" w:color="auto"/>
            <w:bottom w:val="none" w:sz="0" w:space="0" w:color="auto"/>
            <w:right w:val="none" w:sz="0" w:space="0" w:color="auto"/>
          </w:divBdr>
        </w:div>
        <w:div w:id="395786853">
          <w:marLeft w:val="640"/>
          <w:marRight w:val="0"/>
          <w:marTop w:val="0"/>
          <w:marBottom w:val="0"/>
          <w:divBdr>
            <w:top w:val="none" w:sz="0" w:space="0" w:color="auto"/>
            <w:left w:val="none" w:sz="0" w:space="0" w:color="auto"/>
            <w:bottom w:val="none" w:sz="0" w:space="0" w:color="auto"/>
            <w:right w:val="none" w:sz="0" w:space="0" w:color="auto"/>
          </w:divBdr>
        </w:div>
        <w:div w:id="1454322816">
          <w:marLeft w:val="640"/>
          <w:marRight w:val="0"/>
          <w:marTop w:val="0"/>
          <w:marBottom w:val="0"/>
          <w:divBdr>
            <w:top w:val="none" w:sz="0" w:space="0" w:color="auto"/>
            <w:left w:val="none" w:sz="0" w:space="0" w:color="auto"/>
            <w:bottom w:val="none" w:sz="0" w:space="0" w:color="auto"/>
            <w:right w:val="none" w:sz="0" w:space="0" w:color="auto"/>
          </w:divBdr>
        </w:div>
        <w:div w:id="680592462">
          <w:marLeft w:val="640"/>
          <w:marRight w:val="0"/>
          <w:marTop w:val="0"/>
          <w:marBottom w:val="0"/>
          <w:divBdr>
            <w:top w:val="none" w:sz="0" w:space="0" w:color="auto"/>
            <w:left w:val="none" w:sz="0" w:space="0" w:color="auto"/>
            <w:bottom w:val="none" w:sz="0" w:space="0" w:color="auto"/>
            <w:right w:val="none" w:sz="0" w:space="0" w:color="auto"/>
          </w:divBdr>
        </w:div>
        <w:div w:id="981228332">
          <w:marLeft w:val="640"/>
          <w:marRight w:val="0"/>
          <w:marTop w:val="0"/>
          <w:marBottom w:val="0"/>
          <w:divBdr>
            <w:top w:val="none" w:sz="0" w:space="0" w:color="auto"/>
            <w:left w:val="none" w:sz="0" w:space="0" w:color="auto"/>
            <w:bottom w:val="none" w:sz="0" w:space="0" w:color="auto"/>
            <w:right w:val="none" w:sz="0" w:space="0" w:color="auto"/>
          </w:divBdr>
        </w:div>
        <w:div w:id="1097482247">
          <w:marLeft w:val="640"/>
          <w:marRight w:val="0"/>
          <w:marTop w:val="0"/>
          <w:marBottom w:val="0"/>
          <w:divBdr>
            <w:top w:val="none" w:sz="0" w:space="0" w:color="auto"/>
            <w:left w:val="none" w:sz="0" w:space="0" w:color="auto"/>
            <w:bottom w:val="none" w:sz="0" w:space="0" w:color="auto"/>
            <w:right w:val="none" w:sz="0" w:space="0" w:color="auto"/>
          </w:divBdr>
        </w:div>
        <w:div w:id="2050297687">
          <w:marLeft w:val="640"/>
          <w:marRight w:val="0"/>
          <w:marTop w:val="0"/>
          <w:marBottom w:val="0"/>
          <w:divBdr>
            <w:top w:val="none" w:sz="0" w:space="0" w:color="auto"/>
            <w:left w:val="none" w:sz="0" w:space="0" w:color="auto"/>
            <w:bottom w:val="none" w:sz="0" w:space="0" w:color="auto"/>
            <w:right w:val="none" w:sz="0" w:space="0" w:color="auto"/>
          </w:divBdr>
        </w:div>
        <w:div w:id="341587354">
          <w:marLeft w:val="640"/>
          <w:marRight w:val="0"/>
          <w:marTop w:val="0"/>
          <w:marBottom w:val="0"/>
          <w:divBdr>
            <w:top w:val="none" w:sz="0" w:space="0" w:color="auto"/>
            <w:left w:val="none" w:sz="0" w:space="0" w:color="auto"/>
            <w:bottom w:val="none" w:sz="0" w:space="0" w:color="auto"/>
            <w:right w:val="none" w:sz="0" w:space="0" w:color="auto"/>
          </w:divBdr>
        </w:div>
        <w:div w:id="2047676003">
          <w:marLeft w:val="640"/>
          <w:marRight w:val="0"/>
          <w:marTop w:val="0"/>
          <w:marBottom w:val="0"/>
          <w:divBdr>
            <w:top w:val="none" w:sz="0" w:space="0" w:color="auto"/>
            <w:left w:val="none" w:sz="0" w:space="0" w:color="auto"/>
            <w:bottom w:val="none" w:sz="0" w:space="0" w:color="auto"/>
            <w:right w:val="none" w:sz="0" w:space="0" w:color="auto"/>
          </w:divBdr>
        </w:div>
        <w:div w:id="152330978">
          <w:marLeft w:val="640"/>
          <w:marRight w:val="0"/>
          <w:marTop w:val="0"/>
          <w:marBottom w:val="0"/>
          <w:divBdr>
            <w:top w:val="none" w:sz="0" w:space="0" w:color="auto"/>
            <w:left w:val="none" w:sz="0" w:space="0" w:color="auto"/>
            <w:bottom w:val="none" w:sz="0" w:space="0" w:color="auto"/>
            <w:right w:val="none" w:sz="0" w:space="0" w:color="auto"/>
          </w:divBdr>
        </w:div>
        <w:div w:id="402921977">
          <w:marLeft w:val="640"/>
          <w:marRight w:val="0"/>
          <w:marTop w:val="0"/>
          <w:marBottom w:val="0"/>
          <w:divBdr>
            <w:top w:val="none" w:sz="0" w:space="0" w:color="auto"/>
            <w:left w:val="none" w:sz="0" w:space="0" w:color="auto"/>
            <w:bottom w:val="none" w:sz="0" w:space="0" w:color="auto"/>
            <w:right w:val="none" w:sz="0" w:space="0" w:color="auto"/>
          </w:divBdr>
        </w:div>
        <w:div w:id="1803960929">
          <w:marLeft w:val="640"/>
          <w:marRight w:val="0"/>
          <w:marTop w:val="0"/>
          <w:marBottom w:val="0"/>
          <w:divBdr>
            <w:top w:val="none" w:sz="0" w:space="0" w:color="auto"/>
            <w:left w:val="none" w:sz="0" w:space="0" w:color="auto"/>
            <w:bottom w:val="none" w:sz="0" w:space="0" w:color="auto"/>
            <w:right w:val="none" w:sz="0" w:space="0" w:color="auto"/>
          </w:divBdr>
        </w:div>
        <w:div w:id="402608038">
          <w:marLeft w:val="640"/>
          <w:marRight w:val="0"/>
          <w:marTop w:val="0"/>
          <w:marBottom w:val="0"/>
          <w:divBdr>
            <w:top w:val="none" w:sz="0" w:space="0" w:color="auto"/>
            <w:left w:val="none" w:sz="0" w:space="0" w:color="auto"/>
            <w:bottom w:val="none" w:sz="0" w:space="0" w:color="auto"/>
            <w:right w:val="none" w:sz="0" w:space="0" w:color="auto"/>
          </w:divBdr>
        </w:div>
        <w:div w:id="1175614878">
          <w:marLeft w:val="640"/>
          <w:marRight w:val="0"/>
          <w:marTop w:val="0"/>
          <w:marBottom w:val="0"/>
          <w:divBdr>
            <w:top w:val="none" w:sz="0" w:space="0" w:color="auto"/>
            <w:left w:val="none" w:sz="0" w:space="0" w:color="auto"/>
            <w:bottom w:val="none" w:sz="0" w:space="0" w:color="auto"/>
            <w:right w:val="none" w:sz="0" w:space="0" w:color="auto"/>
          </w:divBdr>
        </w:div>
        <w:div w:id="1383210460">
          <w:marLeft w:val="640"/>
          <w:marRight w:val="0"/>
          <w:marTop w:val="0"/>
          <w:marBottom w:val="0"/>
          <w:divBdr>
            <w:top w:val="none" w:sz="0" w:space="0" w:color="auto"/>
            <w:left w:val="none" w:sz="0" w:space="0" w:color="auto"/>
            <w:bottom w:val="none" w:sz="0" w:space="0" w:color="auto"/>
            <w:right w:val="none" w:sz="0" w:space="0" w:color="auto"/>
          </w:divBdr>
        </w:div>
        <w:div w:id="182011711">
          <w:marLeft w:val="640"/>
          <w:marRight w:val="0"/>
          <w:marTop w:val="0"/>
          <w:marBottom w:val="0"/>
          <w:divBdr>
            <w:top w:val="none" w:sz="0" w:space="0" w:color="auto"/>
            <w:left w:val="none" w:sz="0" w:space="0" w:color="auto"/>
            <w:bottom w:val="none" w:sz="0" w:space="0" w:color="auto"/>
            <w:right w:val="none" w:sz="0" w:space="0" w:color="auto"/>
          </w:divBdr>
        </w:div>
        <w:div w:id="1304117193">
          <w:marLeft w:val="640"/>
          <w:marRight w:val="0"/>
          <w:marTop w:val="0"/>
          <w:marBottom w:val="0"/>
          <w:divBdr>
            <w:top w:val="none" w:sz="0" w:space="0" w:color="auto"/>
            <w:left w:val="none" w:sz="0" w:space="0" w:color="auto"/>
            <w:bottom w:val="none" w:sz="0" w:space="0" w:color="auto"/>
            <w:right w:val="none" w:sz="0" w:space="0" w:color="auto"/>
          </w:divBdr>
        </w:div>
        <w:div w:id="782501334">
          <w:marLeft w:val="640"/>
          <w:marRight w:val="0"/>
          <w:marTop w:val="0"/>
          <w:marBottom w:val="0"/>
          <w:divBdr>
            <w:top w:val="none" w:sz="0" w:space="0" w:color="auto"/>
            <w:left w:val="none" w:sz="0" w:space="0" w:color="auto"/>
            <w:bottom w:val="none" w:sz="0" w:space="0" w:color="auto"/>
            <w:right w:val="none" w:sz="0" w:space="0" w:color="auto"/>
          </w:divBdr>
        </w:div>
        <w:div w:id="1928228708">
          <w:marLeft w:val="640"/>
          <w:marRight w:val="0"/>
          <w:marTop w:val="0"/>
          <w:marBottom w:val="0"/>
          <w:divBdr>
            <w:top w:val="none" w:sz="0" w:space="0" w:color="auto"/>
            <w:left w:val="none" w:sz="0" w:space="0" w:color="auto"/>
            <w:bottom w:val="none" w:sz="0" w:space="0" w:color="auto"/>
            <w:right w:val="none" w:sz="0" w:space="0" w:color="auto"/>
          </w:divBdr>
        </w:div>
        <w:div w:id="27800336">
          <w:marLeft w:val="640"/>
          <w:marRight w:val="0"/>
          <w:marTop w:val="0"/>
          <w:marBottom w:val="0"/>
          <w:divBdr>
            <w:top w:val="none" w:sz="0" w:space="0" w:color="auto"/>
            <w:left w:val="none" w:sz="0" w:space="0" w:color="auto"/>
            <w:bottom w:val="none" w:sz="0" w:space="0" w:color="auto"/>
            <w:right w:val="none" w:sz="0" w:space="0" w:color="auto"/>
          </w:divBdr>
        </w:div>
        <w:div w:id="310869662">
          <w:marLeft w:val="640"/>
          <w:marRight w:val="0"/>
          <w:marTop w:val="0"/>
          <w:marBottom w:val="0"/>
          <w:divBdr>
            <w:top w:val="none" w:sz="0" w:space="0" w:color="auto"/>
            <w:left w:val="none" w:sz="0" w:space="0" w:color="auto"/>
            <w:bottom w:val="none" w:sz="0" w:space="0" w:color="auto"/>
            <w:right w:val="none" w:sz="0" w:space="0" w:color="auto"/>
          </w:divBdr>
        </w:div>
        <w:div w:id="848761074">
          <w:marLeft w:val="640"/>
          <w:marRight w:val="0"/>
          <w:marTop w:val="0"/>
          <w:marBottom w:val="0"/>
          <w:divBdr>
            <w:top w:val="none" w:sz="0" w:space="0" w:color="auto"/>
            <w:left w:val="none" w:sz="0" w:space="0" w:color="auto"/>
            <w:bottom w:val="none" w:sz="0" w:space="0" w:color="auto"/>
            <w:right w:val="none" w:sz="0" w:space="0" w:color="auto"/>
          </w:divBdr>
        </w:div>
        <w:div w:id="276644349">
          <w:marLeft w:val="640"/>
          <w:marRight w:val="0"/>
          <w:marTop w:val="0"/>
          <w:marBottom w:val="0"/>
          <w:divBdr>
            <w:top w:val="none" w:sz="0" w:space="0" w:color="auto"/>
            <w:left w:val="none" w:sz="0" w:space="0" w:color="auto"/>
            <w:bottom w:val="none" w:sz="0" w:space="0" w:color="auto"/>
            <w:right w:val="none" w:sz="0" w:space="0" w:color="auto"/>
          </w:divBdr>
        </w:div>
        <w:div w:id="547112276">
          <w:marLeft w:val="640"/>
          <w:marRight w:val="0"/>
          <w:marTop w:val="0"/>
          <w:marBottom w:val="0"/>
          <w:divBdr>
            <w:top w:val="none" w:sz="0" w:space="0" w:color="auto"/>
            <w:left w:val="none" w:sz="0" w:space="0" w:color="auto"/>
            <w:bottom w:val="none" w:sz="0" w:space="0" w:color="auto"/>
            <w:right w:val="none" w:sz="0" w:space="0" w:color="auto"/>
          </w:divBdr>
        </w:div>
        <w:div w:id="1155609640">
          <w:marLeft w:val="640"/>
          <w:marRight w:val="0"/>
          <w:marTop w:val="0"/>
          <w:marBottom w:val="0"/>
          <w:divBdr>
            <w:top w:val="none" w:sz="0" w:space="0" w:color="auto"/>
            <w:left w:val="none" w:sz="0" w:space="0" w:color="auto"/>
            <w:bottom w:val="none" w:sz="0" w:space="0" w:color="auto"/>
            <w:right w:val="none" w:sz="0" w:space="0" w:color="auto"/>
          </w:divBdr>
        </w:div>
        <w:div w:id="1886483309">
          <w:marLeft w:val="640"/>
          <w:marRight w:val="0"/>
          <w:marTop w:val="0"/>
          <w:marBottom w:val="0"/>
          <w:divBdr>
            <w:top w:val="none" w:sz="0" w:space="0" w:color="auto"/>
            <w:left w:val="none" w:sz="0" w:space="0" w:color="auto"/>
            <w:bottom w:val="none" w:sz="0" w:space="0" w:color="auto"/>
            <w:right w:val="none" w:sz="0" w:space="0" w:color="auto"/>
          </w:divBdr>
        </w:div>
        <w:div w:id="873806204">
          <w:marLeft w:val="640"/>
          <w:marRight w:val="0"/>
          <w:marTop w:val="0"/>
          <w:marBottom w:val="0"/>
          <w:divBdr>
            <w:top w:val="none" w:sz="0" w:space="0" w:color="auto"/>
            <w:left w:val="none" w:sz="0" w:space="0" w:color="auto"/>
            <w:bottom w:val="none" w:sz="0" w:space="0" w:color="auto"/>
            <w:right w:val="none" w:sz="0" w:space="0" w:color="auto"/>
          </w:divBdr>
        </w:div>
        <w:div w:id="1542206189">
          <w:marLeft w:val="640"/>
          <w:marRight w:val="0"/>
          <w:marTop w:val="0"/>
          <w:marBottom w:val="0"/>
          <w:divBdr>
            <w:top w:val="none" w:sz="0" w:space="0" w:color="auto"/>
            <w:left w:val="none" w:sz="0" w:space="0" w:color="auto"/>
            <w:bottom w:val="none" w:sz="0" w:space="0" w:color="auto"/>
            <w:right w:val="none" w:sz="0" w:space="0" w:color="auto"/>
          </w:divBdr>
        </w:div>
        <w:div w:id="847451691">
          <w:marLeft w:val="640"/>
          <w:marRight w:val="0"/>
          <w:marTop w:val="0"/>
          <w:marBottom w:val="0"/>
          <w:divBdr>
            <w:top w:val="none" w:sz="0" w:space="0" w:color="auto"/>
            <w:left w:val="none" w:sz="0" w:space="0" w:color="auto"/>
            <w:bottom w:val="none" w:sz="0" w:space="0" w:color="auto"/>
            <w:right w:val="none" w:sz="0" w:space="0" w:color="auto"/>
          </w:divBdr>
        </w:div>
        <w:div w:id="13306750">
          <w:marLeft w:val="640"/>
          <w:marRight w:val="0"/>
          <w:marTop w:val="0"/>
          <w:marBottom w:val="0"/>
          <w:divBdr>
            <w:top w:val="none" w:sz="0" w:space="0" w:color="auto"/>
            <w:left w:val="none" w:sz="0" w:space="0" w:color="auto"/>
            <w:bottom w:val="none" w:sz="0" w:space="0" w:color="auto"/>
            <w:right w:val="none" w:sz="0" w:space="0" w:color="auto"/>
          </w:divBdr>
        </w:div>
        <w:div w:id="1638992427">
          <w:marLeft w:val="640"/>
          <w:marRight w:val="0"/>
          <w:marTop w:val="0"/>
          <w:marBottom w:val="0"/>
          <w:divBdr>
            <w:top w:val="none" w:sz="0" w:space="0" w:color="auto"/>
            <w:left w:val="none" w:sz="0" w:space="0" w:color="auto"/>
            <w:bottom w:val="none" w:sz="0" w:space="0" w:color="auto"/>
            <w:right w:val="none" w:sz="0" w:space="0" w:color="auto"/>
          </w:divBdr>
        </w:div>
        <w:div w:id="281154031">
          <w:marLeft w:val="640"/>
          <w:marRight w:val="0"/>
          <w:marTop w:val="0"/>
          <w:marBottom w:val="0"/>
          <w:divBdr>
            <w:top w:val="none" w:sz="0" w:space="0" w:color="auto"/>
            <w:left w:val="none" w:sz="0" w:space="0" w:color="auto"/>
            <w:bottom w:val="none" w:sz="0" w:space="0" w:color="auto"/>
            <w:right w:val="none" w:sz="0" w:space="0" w:color="auto"/>
          </w:divBdr>
        </w:div>
        <w:div w:id="2076928127">
          <w:marLeft w:val="640"/>
          <w:marRight w:val="0"/>
          <w:marTop w:val="0"/>
          <w:marBottom w:val="0"/>
          <w:divBdr>
            <w:top w:val="none" w:sz="0" w:space="0" w:color="auto"/>
            <w:left w:val="none" w:sz="0" w:space="0" w:color="auto"/>
            <w:bottom w:val="none" w:sz="0" w:space="0" w:color="auto"/>
            <w:right w:val="none" w:sz="0" w:space="0" w:color="auto"/>
          </w:divBdr>
        </w:div>
        <w:div w:id="1793093381">
          <w:marLeft w:val="640"/>
          <w:marRight w:val="0"/>
          <w:marTop w:val="0"/>
          <w:marBottom w:val="0"/>
          <w:divBdr>
            <w:top w:val="none" w:sz="0" w:space="0" w:color="auto"/>
            <w:left w:val="none" w:sz="0" w:space="0" w:color="auto"/>
            <w:bottom w:val="none" w:sz="0" w:space="0" w:color="auto"/>
            <w:right w:val="none" w:sz="0" w:space="0" w:color="auto"/>
          </w:divBdr>
        </w:div>
        <w:div w:id="792872564">
          <w:marLeft w:val="640"/>
          <w:marRight w:val="0"/>
          <w:marTop w:val="0"/>
          <w:marBottom w:val="0"/>
          <w:divBdr>
            <w:top w:val="none" w:sz="0" w:space="0" w:color="auto"/>
            <w:left w:val="none" w:sz="0" w:space="0" w:color="auto"/>
            <w:bottom w:val="none" w:sz="0" w:space="0" w:color="auto"/>
            <w:right w:val="none" w:sz="0" w:space="0" w:color="auto"/>
          </w:divBdr>
        </w:div>
        <w:div w:id="1669744712">
          <w:marLeft w:val="640"/>
          <w:marRight w:val="0"/>
          <w:marTop w:val="0"/>
          <w:marBottom w:val="0"/>
          <w:divBdr>
            <w:top w:val="none" w:sz="0" w:space="0" w:color="auto"/>
            <w:left w:val="none" w:sz="0" w:space="0" w:color="auto"/>
            <w:bottom w:val="none" w:sz="0" w:space="0" w:color="auto"/>
            <w:right w:val="none" w:sz="0" w:space="0" w:color="auto"/>
          </w:divBdr>
        </w:div>
        <w:div w:id="451439395">
          <w:marLeft w:val="640"/>
          <w:marRight w:val="0"/>
          <w:marTop w:val="0"/>
          <w:marBottom w:val="0"/>
          <w:divBdr>
            <w:top w:val="none" w:sz="0" w:space="0" w:color="auto"/>
            <w:left w:val="none" w:sz="0" w:space="0" w:color="auto"/>
            <w:bottom w:val="none" w:sz="0" w:space="0" w:color="auto"/>
            <w:right w:val="none" w:sz="0" w:space="0" w:color="auto"/>
          </w:divBdr>
        </w:div>
        <w:div w:id="1120494469">
          <w:marLeft w:val="640"/>
          <w:marRight w:val="0"/>
          <w:marTop w:val="0"/>
          <w:marBottom w:val="0"/>
          <w:divBdr>
            <w:top w:val="none" w:sz="0" w:space="0" w:color="auto"/>
            <w:left w:val="none" w:sz="0" w:space="0" w:color="auto"/>
            <w:bottom w:val="none" w:sz="0" w:space="0" w:color="auto"/>
            <w:right w:val="none" w:sz="0" w:space="0" w:color="auto"/>
          </w:divBdr>
        </w:div>
        <w:div w:id="2105762329">
          <w:marLeft w:val="640"/>
          <w:marRight w:val="0"/>
          <w:marTop w:val="0"/>
          <w:marBottom w:val="0"/>
          <w:divBdr>
            <w:top w:val="none" w:sz="0" w:space="0" w:color="auto"/>
            <w:left w:val="none" w:sz="0" w:space="0" w:color="auto"/>
            <w:bottom w:val="none" w:sz="0" w:space="0" w:color="auto"/>
            <w:right w:val="none" w:sz="0" w:space="0" w:color="auto"/>
          </w:divBdr>
        </w:div>
        <w:div w:id="264535099">
          <w:marLeft w:val="640"/>
          <w:marRight w:val="0"/>
          <w:marTop w:val="0"/>
          <w:marBottom w:val="0"/>
          <w:divBdr>
            <w:top w:val="none" w:sz="0" w:space="0" w:color="auto"/>
            <w:left w:val="none" w:sz="0" w:space="0" w:color="auto"/>
            <w:bottom w:val="none" w:sz="0" w:space="0" w:color="auto"/>
            <w:right w:val="none" w:sz="0" w:space="0" w:color="auto"/>
          </w:divBdr>
        </w:div>
        <w:div w:id="2120832946">
          <w:marLeft w:val="640"/>
          <w:marRight w:val="0"/>
          <w:marTop w:val="0"/>
          <w:marBottom w:val="0"/>
          <w:divBdr>
            <w:top w:val="none" w:sz="0" w:space="0" w:color="auto"/>
            <w:left w:val="none" w:sz="0" w:space="0" w:color="auto"/>
            <w:bottom w:val="none" w:sz="0" w:space="0" w:color="auto"/>
            <w:right w:val="none" w:sz="0" w:space="0" w:color="auto"/>
          </w:divBdr>
        </w:div>
        <w:div w:id="1833139461">
          <w:marLeft w:val="640"/>
          <w:marRight w:val="0"/>
          <w:marTop w:val="0"/>
          <w:marBottom w:val="0"/>
          <w:divBdr>
            <w:top w:val="none" w:sz="0" w:space="0" w:color="auto"/>
            <w:left w:val="none" w:sz="0" w:space="0" w:color="auto"/>
            <w:bottom w:val="none" w:sz="0" w:space="0" w:color="auto"/>
            <w:right w:val="none" w:sz="0" w:space="0" w:color="auto"/>
          </w:divBdr>
        </w:div>
        <w:div w:id="1207983292">
          <w:marLeft w:val="640"/>
          <w:marRight w:val="0"/>
          <w:marTop w:val="0"/>
          <w:marBottom w:val="0"/>
          <w:divBdr>
            <w:top w:val="none" w:sz="0" w:space="0" w:color="auto"/>
            <w:left w:val="none" w:sz="0" w:space="0" w:color="auto"/>
            <w:bottom w:val="none" w:sz="0" w:space="0" w:color="auto"/>
            <w:right w:val="none" w:sz="0" w:space="0" w:color="auto"/>
          </w:divBdr>
        </w:div>
        <w:div w:id="1089620087">
          <w:marLeft w:val="640"/>
          <w:marRight w:val="0"/>
          <w:marTop w:val="0"/>
          <w:marBottom w:val="0"/>
          <w:divBdr>
            <w:top w:val="none" w:sz="0" w:space="0" w:color="auto"/>
            <w:left w:val="none" w:sz="0" w:space="0" w:color="auto"/>
            <w:bottom w:val="none" w:sz="0" w:space="0" w:color="auto"/>
            <w:right w:val="none" w:sz="0" w:space="0" w:color="auto"/>
          </w:divBdr>
        </w:div>
        <w:div w:id="202134592">
          <w:marLeft w:val="640"/>
          <w:marRight w:val="0"/>
          <w:marTop w:val="0"/>
          <w:marBottom w:val="0"/>
          <w:divBdr>
            <w:top w:val="none" w:sz="0" w:space="0" w:color="auto"/>
            <w:left w:val="none" w:sz="0" w:space="0" w:color="auto"/>
            <w:bottom w:val="none" w:sz="0" w:space="0" w:color="auto"/>
            <w:right w:val="none" w:sz="0" w:space="0" w:color="auto"/>
          </w:divBdr>
        </w:div>
        <w:div w:id="1263339170">
          <w:marLeft w:val="640"/>
          <w:marRight w:val="0"/>
          <w:marTop w:val="0"/>
          <w:marBottom w:val="0"/>
          <w:divBdr>
            <w:top w:val="none" w:sz="0" w:space="0" w:color="auto"/>
            <w:left w:val="none" w:sz="0" w:space="0" w:color="auto"/>
            <w:bottom w:val="none" w:sz="0" w:space="0" w:color="auto"/>
            <w:right w:val="none" w:sz="0" w:space="0" w:color="auto"/>
          </w:divBdr>
        </w:div>
        <w:div w:id="93017120">
          <w:marLeft w:val="640"/>
          <w:marRight w:val="0"/>
          <w:marTop w:val="0"/>
          <w:marBottom w:val="0"/>
          <w:divBdr>
            <w:top w:val="none" w:sz="0" w:space="0" w:color="auto"/>
            <w:left w:val="none" w:sz="0" w:space="0" w:color="auto"/>
            <w:bottom w:val="none" w:sz="0" w:space="0" w:color="auto"/>
            <w:right w:val="none" w:sz="0" w:space="0" w:color="auto"/>
          </w:divBdr>
        </w:div>
        <w:div w:id="2077049334">
          <w:marLeft w:val="640"/>
          <w:marRight w:val="0"/>
          <w:marTop w:val="0"/>
          <w:marBottom w:val="0"/>
          <w:divBdr>
            <w:top w:val="none" w:sz="0" w:space="0" w:color="auto"/>
            <w:left w:val="none" w:sz="0" w:space="0" w:color="auto"/>
            <w:bottom w:val="none" w:sz="0" w:space="0" w:color="auto"/>
            <w:right w:val="none" w:sz="0" w:space="0" w:color="auto"/>
          </w:divBdr>
        </w:div>
        <w:div w:id="436753105">
          <w:marLeft w:val="640"/>
          <w:marRight w:val="0"/>
          <w:marTop w:val="0"/>
          <w:marBottom w:val="0"/>
          <w:divBdr>
            <w:top w:val="none" w:sz="0" w:space="0" w:color="auto"/>
            <w:left w:val="none" w:sz="0" w:space="0" w:color="auto"/>
            <w:bottom w:val="none" w:sz="0" w:space="0" w:color="auto"/>
            <w:right w:val="none" w:sz="0" w:space="0" w:color="auto"/>
          </w:divBdr>
        </w:div>
        <w:div w:id="995644501">
          <w:marLeft w:val="640"/>
          <w:marRight w:val="0"/>
          <w:marTop w:val="0"/>
          <w:marBottom w:val="0"/>
          <w:divBdr>
            <w:top w:val="none" w:sz="0" w:space="0" w:color="auto"/>
            <w:left w:val="none" w:sz="0" w:space="0" w:color="auto"/>
            <w:bottom w:val="none" w:sz="0" w:space="0" w:color="auto"/>
            <w:right w:val="none" w:sz="0" w:space="0" w:color="auto"/>
          </w:divBdr>
        </w:div>
        <w:div w:id="1713648510">
          <w:marLeft w:val="640"/>
          <w:marRight w:val="0"/>
          <w:marTop w:val="0"/>
          <w:marBottom w:val="0"/>
          <w:divBdr>
            <w:top w:val="none" w:sz="0" w:space="0" w:color="auto"/>
            <w:left w:val="none" w:sz="0" w:space="0" w:color="auto"/>
            <w:bottom w:val="none" w:sz="0" w:space="0" w:color="auto"/>
            <w:right w:val="none" w:sz="0" w:space="0" w:color="auto"/>
          </w:divBdr>
        </w:div>
        <w:div w:id="1844855883">
          <w:marLeft w:val="640"/>
          <w:marRight w:val="0"/>
          <w:marTop w:val="0"/>
          <w:marBottom w:val="0"/>
          <w:divBdr>
            <w:top w:val="none" w:sz="0" w:space="0" w:color="auto"/>
            <w:left w:val="none" w:sz="0" w:space="0" w:color="auto"/>
            <w:bottom w:val="none" w:sz="0" w:space="0" w:color="auto"/>
            <w:right w:val="none" w:sz="0" w:space="0" w:color="auto"/>
          </w:divBdr>
        </w:div>
        <w:div w:id="25952432">
          <w:marLeft w:val="640"/>
          <w:marRight w:val="0"/>
          <w:marTop w:val="0"/>
          <w:marBottom w:val="0"/>
          <w:divBdr>
            <w:top w:val="none" w:sz="0" w:space="0" w:color="auto"/>
            <w:left w:val="none" w:sz="0" w:space="0" w:color="auto"/>
            <w:bottom w:val="none" w:sz="0" w:space="0" w:color="auto"/>
            <w:right w:val="none" w:sz="0" w:space="0" w:color="auto"/>
          </w:divBdr>
        </w:div>
        <w:div w:id="1697923682">
          <w:marLeft w:val="640"/>
          <w:marRight w:val="0"/>
          <w:marTop w:val="0"/>
          <w:marBottom w:val="0"/>
          <w:divBdr>
            <w:top w:val="none" w:sz="0" w:space="0" w:color="auto"/>
            <w:left w:val="none" w:sz="0" w:space="0" w:color="auto"/>
            <w:bottom w:val="none" w:sz="0" w:space="0" w:color="auto"/>
            <w:right w:val="none" w:sz="0" w:space="0" w:color="auto"/>
          </w:divBdr>
        </w:div>
        <w:div w:id="1041829532">
          <w:marLeft w:val="640"/>
          <w:marRight w:val="0"/>
          <w:marTop w:val="0"/>
          <w:marBottom w:val="0"/>
          <w:divBdr>
            <w:top w:val="none" w:sz="0" w:space="0" w:color="auto"/>
            <w:left w:val="none" w:sz="0" w:space="0" w:color="auto"/>
            <w:bottom w:val="none" w:sz="0" w:space="0" w:color="auto"/>
            <w:right w:val="none" w:sz="0" w:space="0" w:color="auto"/>
          </w:divBdr>
        </w:div>
        <w:div w:id="50885528">
          <w:marLeft w:val="640"/>
          <w:marRight w:val="0"/>
          <w:marTop w:val="0"/>
          <w:marBottom w:val="0"/>
          <w:divBdr>
            <w:top w:val="none" w:sz="0" w:space="0" w:color="auto"/>
            <w:left w:val="none" w:sz="0" w:space="0" w:color="auto"/>
            <w:bottom w:val="none" w:sz="0" w:space="0" w:color="auto"/>
            <w:right w:val="none" w:sz="0" w:space="0" w:color="auto"/>
          </w:divBdr>
        </w:div>
        <w:div w:id="723066516">
          <w:marLeft w:val="640"/>
          <w:marRight w:val="0"/>
          <w:marTop w:val="0"/>
          <w:marBottom w:val="0"/>
          <w:divBdr>
            <w:top w:val="none" w:sz="0" w:space="0" w:color="auto"/>
            <w:left w:val="none" w:sz="0" w:space="0" w:color="auto"/>
            <w:bottom w:val="none" w:sz="0" w:space="0" w:color="auto"/>
            <w:right w:val="none" w:sz="0" w:space="0" w:color="auto"/>
          </w:divBdr>
        </w:div>
        <w:div w:id="545724227">
          <w:marLeft w:val="640"/>
          <w:marRight w:val="0"/>
          <w:marTop w:val="0"/>
          <w:marBottom w:val="0"/>
          <w:divBdr>
            <w:top w:val="none" w:sz="0" w:space="0" w:color="auto"/>
            <w:left w:val="none" w:sz="0" w:space="0" w:color="auto"/>
            <w:bottom w:val="none" w:sz="0" w:space="0" w:color="auto"/>
            <w:right w:val="none" w:sz="0" w:space="0" w:color="auto"/>
          </w:divBdr>
        </w:div>
        <w:div w:id="1791388635">
          <w:marLeft w:val="640"/>
          <w:marRight w:val="0"/>
          <w:marTop w:val="0"/>
          <w:marBottom w:val="0"/>
          <w:divBdr>
            <w:top w:val="none" w:sz="0" w:space="0" w:color="auto"/>
            <w:left w:val="none" w:sz="0" w:space="0" w:color="auto"/>
            <w:bottom w:val="none" w:sz="0" w:space="0" w:color="auto"/>
            <w:right w:val="none" w:sz="0" w:space="0" w:color="auto"/>
          </w:divBdr>
        </w:div>
        <w:div w:id="1317956170">
          <w:marLeft w:val="640"/>
          <w:marRight w:val="0"/>
          <w:marTop w:val="0"/>
          <w:marBottom w:val="0"/>
          <w:divBdr>
            <w:top w:val="none" w:sz="0" w:space="0" w:color="auto"/>
            <w:left w:val="none" w:sz="0" w:space="0" w:color="auto"/>
            <w:bottom w:val="none" w:sz="0" w:space="0" w:color="auto"/>
            <w:right w:val="none" w:sz="0" w:space="0" w:color="auto"/>
          </w:divBdr>
        </w:div>
        <w:div w:id="857622578">
          <w:marLeft w:val="640"/>
          <w:marRight w:val="0"/>
          <w:marTop w:val="0"/>
          <w:marBottom w:val="0"/>
          <w:divBdr>
            <w:top w:val="none" w:sz="0" w:space="0" w:color="auto"/>
            <w:left w:val="none" w:sz="0" w:space="0" w:color="auto"/>
            <w:bottom w:val="none" w:sz="0" w:space="0" w:color="auto"/>
            <w:right w:val="none" w:sz="0" w:space="0" w:color="auto"/>
          </w:divBdr>
        </w:div>
        <w:div w:id="904342455">
          <w:marLeft w:val="640"/>
          <w:marRight w:val="0"/>
          <w:marTop w:val="0"/>
          <w:marBottom w:val="0"/>
          <w:divBdr>
            <w:top w:val="none" w:sz="0" w:space="0" w:color="auto"/>
            <w:left w:val="none" w:sz="0" w:space="0" w:color="auto"/>
            <w:bottom w:val="none" w:sz="0" w:space="0" w:color="auto"/>
            <w:right w:val="none" w:sz="0" w:space="0" w:color="auto"/>
          </w:divBdr>
        </w:div>
        <w:div w:id="474103592">
          <w:marLeft w:val="640"/>
          <w:marRight w:val="0"/>
          <w:marTop w:val="0"/>
          <w:marBottom w:val="0"/>
          <w:divBdr>
            <w:top w:val="none" w:sz="0" w:space="0" w:color="auto"/>
            <w:left w:val="none" w:sz="0" w:space="0" w:color="auto"/>
            <w:bottom w:val="none" w:sz="0" w:space="0" w:color="auto"/>
            <w:right w:val="none" w:sz="0" w:space="0" w:color="auto"/>
          </w:divBdr>
        </w:div>
        <w:div w:id="1896970831">
          <w:marLeft w:val="640"/>
          <w:marRight w:val="0"/>
          <w:marTop w:val="0"/>
          <w:marBottom w:val="0"/>
          <w:divBdr>
            <w:top w:val="none" w:sz="0" w:space="0" w:color="auto"/>
            <w:left w:val="none" w:sz="0" w:space="0" w:color="auto"/>
            <w:bottom w:val="none" w:sz="0" w:space="0" w:color="auto"/>
            <w:right w:val="none" w:sz="0" w:space="0" w:color="auto"/>
          </w:divBdr>
        </w:div>
        <w:div w:id="1181044411">
          <w:marLeft w:val="640"/>
          <w:marRight w:val="0"/>
          <w:marTop w:val="0"/>
          <w:marBottom w:val="0"/>
          <w:divBdr>
            <w:top w:val="none" w:sz="0" w:space="0" w:color="auto"/>
            <w:left w:val="none" w:sz="0" w:space="0" w:color="auto"/>
            <w:bottom w:val="none" w:sz="0" w:space="0" w:color="auto"/>
            <w:right w:val="none" w:sz="0" w:space="0" w:color="auto"/>
          </w:divBdr>
        </w:div>
        <w:div w:id="196355161">
          <w:marLeft w:val="640"/>
          <w:marRight w:val="0"/>
          <w:marTop w:val="0"/>
          <w:marBottom w:val="0"/>
          <w:divBdr>
            <w:top w:val="none" w:sz="0" w:space="0" w:color="auto"/>
            <w:left w:val="none" w:sz="0" w:space="0" w:color="auto"/>
            <w:bottom w:val="none" w:sz="0" w:space="0" w:color="auto"/>
            <w:right w:val="none" w:sz="0" w:space="0" w:color="auto"/>
          </w:divBdr>
        </w:div>
        <w:div w:id="1786071713">
          <w:marLeft w:val="640"/>
          <w:marRight w:val="0"/>
          <w:marTop w:val="0"/>
          <w:marBottom w:val="0"/>
          <w:divBdr>
            <w:top w:val="none" w:sz="0" w:space="0" w:color="auto"/>
            <w:left w:val="none" w:sz="0" w:space="0" w:color="auto"/>
            <w:bottom w:val="none" w:sz="0" w:space="0" w:color="auto"/>
            <w:right w:val="none" w:sz="0" w:space="0" w:color="auto"/>
          </w:divBdr>
        </w:div>
        <w:div w:id="563493185">
          <w:marLeft w:val="640"/>
          <w:marRight w:val="0"/>
          <w:marTop w:val="0"/>
          <w:marBottom w:val="0"/>
          <w:divBdr>
            <w:top w:val="none" w:sz="0" w:space="0" w:color="auto"/>
            <w:left w:val="none" w:sz="0" w:space="0" w:color="auto"/>
            <w:bottom w:val="none" w:sz="0" w:space="0" w:color="auto"/>
            <w:right w:val="none" w:sz="0" w:space="0" w:color="auto"/>
          </w:divBdr>
        </w:div>
        <w:div w:id="464129727">
          <w:marLeft w:val="640"/>
          <w:marRight w:val="0"/>
          <w:marTop w:val="0"/>
          <w:marBottom w:val="0"/>
          <w:divBdr>
            <w:top w:val="none" w:sz="0" w:space="0" w:color="auto"/>
            <w:left w:val="none" w:sz="0" w:space="0" w:color="auto"/>
            <w:bottom w:val="none" w:sz="0" w:space="0" w:color="auto"/>
            <w:right w:val="none" w:sz="0" w:space="0" w:color="auto"/>
          </w:divBdr>
        </w:div>
        <w:div w:id="1406681072">
          <w:marLeft w:val="640"/>
          <w:marRight w:val="0"/>
          <w:marTop w:val="0"/>
          <w:marBottom w:val="0"/>
          <w:divBdr>
            <w:top w:val="none" w:sz="0" w:space="0" w:color="auto"/>
            <w:left w:val="none" w:sz="0" w:space="0" w:color="auto"/>
            <w:bottom w:val="none" w:sz="0" w:space="0" w:color="auto"/>
            <w:right w:val="none" w:sz="0" w:space="0" w:color="auto"/>
          </w:divBdr>
        </w:div>
        <w:div w:id="2131894313">
          <w:marLeft w:val="640"/>
          <w:marRight w:val="0"/>
          <w:marTop w:val="0"/>
          <w:marBottom w:val="0"/>
          <w:divBdr>
            <w:top w:val="none" w:sz="0" w:space="0" w:color="auto"/>
            <w:left w:val="none" w:sz="0" w:space="0" w:color="auto"/>
            <w:bottom w:val="none" w:sz="0" w:space="0" w:color="auto"/>
            <w:right w:val="none" w:sz="0" w:space="0" w:color="auto"/>
          </w:divBdr>
        </w:div>
        <w:div w:id="1620840934">
          <w:marLeft w:val="640"/>
          <w:marRight w:val="0"/>
          <w:marTop w:val="0"/>
          <w:marBottom w:val="0"/>
          <w:divBdr>
            <w:top w:val="none" w:sz="0" w:space="0" w:color="auto"/>
            <w:left w:val="none" w:sz="0" w:space="0" w:color="auto"/>
            <w:bottom w:val="none" w:sz="0" w:space="0" w:color="auto"/>
            <w:right w:val="none" w:sz="0" w:space="0" w:color="auto"/>
          </w:divBdr>
        </w:div>
        <w:div w:id="588470449">
          <w:marLeft w:val="640"/>
          <w:marRight w:val="0"/>
          <w:marTop w:val="0"/>
          <w:marBottom w:val="0"/>
          <w:divBdr>
            <w:top w:val="none" w:sz="0" w:space="0" w:color="auto"/>
            <w:left w:val="none" w:sz="0" w:space="0" w:color="auto"/>
            <w:bottom w:val="none" w:sz="0" w:space="0" w:color="auto"/>
            <w:right w:val="none" w:sz="0" w:space="0" w:color="auto"/>
          </w:divBdr>
        </w:div>
        <w:div w:id="730887248">
          <w:marLeft w:val="640"/>
          <w:marRight w:val="0"/>
          <w:marTop w:val="0"/>
          <w:marBottom w:val="0"/>
          <w:divBdr>
            <w:top w:val="none" w:sz="0" w:space="0" w:color="auto"/>
            <w:left w:val="none" w:sz="0" w:space="0" w:color="auto"/>
            <w:bottom w:val="none" w:sz="0" w:space="0" w:color="auto"/>
            <w:right w:val="none" w:sz="0" w:space="0" w:color="auto"/>
          </w:divBdr>
        </w:div>
        <w:div w:id="1211452725">
          <w:marLeft w:val="640"/>
          <w:marRight w:val="0"/>
          <w:marTop w:val="0"/>
          <w:marBottom w:val="0"/>
          <w:divBdr>
            <w:top w:val="none" w:sz="0" w:space="0" w:color="auto"/>
            <w:left w:val="none" w:sz="0" w:space="0" w:color="auto"/>
            <w:bottom w:val="none" w:sz="0" w:space="0" w:color="auto"/>
            <w:right w:val="none" w:sz="0" w:space="0" w:color="auto"/>
          </w:divBdr>
        </w:div>
        <w:div w:id="450171467">
          <w:marLeft w:val="640"/>
          <w:marRight w:val="0"/>
          <w:marTop w:val="0"/>
          <w:marBottom w:val="0"/>
          <w:divBdr>
            <w:top w:val="none" w:sz="0" w:space="0" w:color="auto"/>
            <w:left w:val="none" w:sz="0" w:space="0" w:color="auto"/>
            <w:bottom w:val="none" w:sz="0" w:space="0" w:color="auto"/>
            <w:right w:val="none" w:sz="0" w:space="0" w:color="auto"/>
          </w:divBdr>
        </w:div>
        <w:div w:id="1239900240">
          <w:marLeft w:val="640"/>
          <w:marRight w:val="0"/>
          <w:marTop w:val="0"/>
          <w:marBottom w:val="0"/>
          <w:divBdr>
            <w:top w:val="none" w:sz="0" w:space="0" w:color="auto"/>
            <w:left w:val="none" w:sz="0" w:space="0" w:color="auto"/>
            <w:bottom w:val="none" w:sz="0" w:space="0" w:color="auto"/>
            <w:right w:val="none" w:sz="0" w:space="0" w:color="auto"/>
          </w:divBdr>
        </w:div>
      </w:divsChild>
    </w:div>
    <w:div w:id="246114804">
      <w:bodyDiv w:val="1"/>
      <w:marLeft w:val="0"/>
      <w:marRight w:val="0"/>
      <w:marTop w:val="0"/>
      <w:marBottom w:val="0"/>
      <w:divBdr>
        <w:top w:val="none" w:sz="0" w:space="0" w:color="auto"/>
        <w:left w:val="none" w:sz="0" w:space="0" w:color="auto"/>
        <w:bottom w:val="none" w:sz="0" w:space="0" w:color="auto"/>
        <w:right w:val="none" w:sz="0" w:space="0" w:color="auto"/>
      </w:divBdr>
      <w:divsChild>
        <w:div w:id="245308546">
          <w:marLeft w:val="640"/>
          <w:marRight w:val="0"/>
          <w:marTop w:val="0"/>
          <w:marBottom w:val="0"/>
          <w:divBdr>
            <w:top w:val="none" w:sz="0" w:space="0" w:color="auto"/>
            <w:left w:val="none" w:sz="0" w:space="0" w:color="auto"/>
            <w:bottom w:val="none" w:sz="0" w:space="0" w:color="auto"/>
            <w:right w:val="none" w:sz="0" w:space="0" w:color="auto"/>
          </w:divBdr>
        </w:div>
        <w:div w:id="877164642">
          <w:marLeft w:val="640"/>
          <w:marRight w:val="0"/>
          <w:marTop w:val="0"/>
          <w:marBottom w:val="0"/>
          <w:divBdr>
            <w:top w:val="none" w:sz="0" w:space="0" w:color="auto"/>
            <w:left w:val="none" w:sz="0" w:space="0" w:color="auto"/>
            <w:bottom w:val="none" w:sz="0" w:space="0" w:color="auto"/>
            <w:right w:val="none" w:sz="0" w:space="0" w:color="auto"/>
          </w:divBdr>
        </w:div>
        <w:div w:id="2125877891">
          <w:marLeft w:val="640"/>
          <w:marRight w:val="0"/>
          <w:marTop w:val="0"/>
          <w:marBottom w:val="0"/>
          <w:divBdr>
            <w:top w:val="none" w:sz="0" w:space="0" w:color="auto"/>
            <w:left w:val="none" w:sz="0" w:space="0" w:color="auto"/>
            <w:bottom w:val="none" w:sz="0" w:space="0" w:color="auto"/>
            <w:right w:val="none" w:sz="0" w:space="0" w:color="auto"/>
          </w:divBdr>
        </w:div>
        <w:div w:id="490223245">
          <w:marLeft w:val="640"/>
          <w:marRight w:val="0"/>
          <w:marTop w:val="0"/>
          <w:marBottom w:val="0"/>
          <w:divBdr>
            <w:top w:val="none" w:sz="0" w:space="0" w:color="auto"/>
            <w:left w:val="none" w:sz="0" w:space="0" w:color="auto"/>
            <w:bottom w:val="none" w:sz="0" w:space="0" w:color="auto"/>
            <w:right w:val="none" w:sz="0" w:space="0" w:color="auto"/>
          </w:divBdr>
        </w:div>
        <w:div w:id="1535926560">
          <w:marLeft w:val="640"/>
          <w:marRight w:val="0"/>
          <w:marTop w:val="0"/>
          <w:marBottom w:val="0"/>
          <w:divBdr>
            <w:top w:val="none" w:sz="0" w:space="0" w:color="auto"/>
            <w:left w:val="none" w:sz="0" w:space="0" w:color="auto"/>
            <w:bottom w:val="none" w:sz="0" w:space="0" w:color="auto"/>
            <w:right w:val="none" w:sz="0" w:space="0" w:color="auto"/>
          </w:divBdr>
        </w:div>
        <w:div w:id="1067804771">
          <w:marLeft w:val="640"/>
          <w:marRight w:val="0"/>
          <w:marTop w:val="0"/>
          <w:marBottom w:val="0"/>
          <w:divBdr>
            <w:top w:val="none" w:sz="0" w:space="0" w:color="auto"/>
            <w:left w:val="none" w:sz="0" w:space="0" w:color="auto"/>
            <w:bottom w:val="none" w:sz="0" w:space="0" w:color="auto"/>
            <w:right w:val="none" w:sz="0" w:space="0" w:color="auto"/>
          </w:divBdr>
        </w:div>
        <w:div w:id="1316300372">
          <w:marLeft w:val="640"/>
          <w:marRight w:val="0"/>
          <w:marTop w:val="0"/>
          <w:marBottom w:val="0"/>
          <w:divBdr>
            <w:top w:val="none" w:sz="0" w:space="0" w:color="auto"/>
            <w:left w:val="none" w:sz="0" w:space="0" w:color="auto"/>
            <w:bottom w:val="none" w:sz="0" w:space="0" w:color="auto"/>
            <w:right w:val="none" w:sz="0" w:space="0" w:color="auto"/>
          </w:divBdr>
        </w:div>
        <w:div w:id="1889298245">
          <w:marLeft w:val="640"/>
          <w:marRight w:val="0"/>
          <w:marTop w:val="0"/>
          <w:marBottom w:val="0"/>
          <w:divBdr>
            <w:top w:val="none" w:sz="0" w:space="0" w:color="auto"/>
            <w:left w:val="none" w:sz="0" w:space="0" w:color="auto"/>
            <w:bottom w:val="none" w:sz="0" w:space="0" w:color="auto"/>
            <w:right w:val="none" w:sz="0" w:space="0" w:color="auto"/>
          </w:divBdr>
        </w:div>
        <w:div w:id="1896769586">
          <w:marLeft w:val="640"/>
          <w:marRight w:val="0"/>
          <w:marTop w:val="0"/>
          <w:marBottom w:val="0"/>
          <w:divBdr>
            <w:top w:val="none" w:sz="0" w:space="0" w:color="auto"/>
            <w:left w:val="none" w:sz="0" w:space="0" w:color="auto"/>
            <w:bottom w:val="none" w:sz="0" w:space="0" w:color="auto"/>
            <w:right w:val="none" w:sz="0" w:space="0" w:color="auto"/>
          </w:divBdr>
        </w:div>
        <w:div w:id="1550871448">
          <w:marLeft w:val="640"/>
          <w:marRight w:val="0"/>
          <w:marTop w:val="0"/>
          <w:marBottom w:val="0"/>
          <w:divBdr>
            <w:top w:val="none" w:sz="0" w:space="0" w:color="auto"/>
            <w:left w:val="none" w:sz="0" w:space="0" w:color="auto"/>
            <w:bottom w:val="none" w:sz="0" w:space="0" w:color="auto"/>
            <w:right w:val="none" w:sz="0" w:space="0" w:color="auto"/>
          </w:divBdr>
        </w:div>
        <w:div w:id="1257128842">
          <w:marLeft w:val="640"/>
          <w:marRight w:val="0"/>
          <w:marTop w:val="0"/>
          <w:marBottom w:val="0"/>
          <w:divBdr>
            <w:top w:val="none" w:sz="0" w:space="0" w:color="auto"/>
            <w:left w:val="none" w:sz="0" w:space="0" w:color="auto"/>
            <w:bottom w:val="none" w:sz="0" w:space="0" w:color="auto"/>
            <w:right w:val="none" w:sz="0" w:space="0" w:color="auto"/>
          </w:divBdr>
        </w:div>
        <w:div w:id="357045027">
          <w:marLeft w:val="640"/>
          <w:marRight w:val="0"/>
          <w:marTop w:val="0"/>
          <w:marBottom w:val="0"/>
          <w:divBdr>
            <w:top w:val="none" w:sz="0" w:space="0" w:color="auto"/>
            <w:left w:val="none" w:sz="0" w:space="0" w:color="auto"/>
            <w:bottom w:val="none" w:sz="0" w:space="0" w:color="auto"/>
            <w:right w:val="none" w:sz="0" w:space="0" w:color="auto"/>
          </w:divBdr>
        </w:div>
        <w:div w:id="545414500">
          <w:marLeft w:val="640"/>
          <w:marRight w:val="0"/>
          <w:marTop w:val="0"/>
          <w:marBottom w:val="0"/>
          <w:divBdr>
            <w:top w:val="none" w:sz="0" w:space="0" w:color="auto"/>
            <w:left w:val="none" w:sz="0" w:space="0" w:color="auto"/>
            <w:bottom w:val="none" w:sz="0" w:space="0" w:color="auto"/>
            <w:right w:val="none" w:sz="0" w:space="0" w:color="auto"/>
          </w:divBdr>
        </w:div>
        <w:div w:id="1454403324">
          <w:marLeft w:val="640"/>
          <w:marRight w:val="0"/>
          <w:marTop w:val="0"/>
          <w:marBottom w:val="0"/>
          <w:divBdr>
            <w:top w:val="none" w:sz="0" w:space="0" w:color="auto"/>
            <w:left w:val="none" w:sz="0" w:space="0" w:color="auto"/>
            <w:bottom w:val="none" w:sz="0" w:space="0" w:color="auto"/>
            <w:right w:val="none" w:sz="0" w:space="0" w:color="auto"/>
          </w:divBdr>
        </w:div>
        <w:div w:id="1903787765">
          <w:marLeft w:val="640"/>
          <w:marRight w:val="0"/>
          <w:marTop w:val="0"/>
          <w:marBottom w:val="0"/>
          <w:divBdr>
            <w:top w:val="none" w:sz="0" w:space="0" w:color="auto"/>
            <w:left w:val="none" w:sz="0" w:space="0" w:color="auto"/>
            <w:bottom w:val="none" w:sz="0" w:space="0" w:color="auto"/>
            <w:right w:val="none" w:sz="0" w:space="0" w:color="auto"/>
          </w:divBdr>
        </w:div>
        <w:div w:id="917599189">
          <w:marLeft w:val="640"/>
          <w:marRight w:val="0"/>
          <w:marTop w:val="0"/>
          <w:marBottom w:val="0"/>
          <w:divBdr>
            <w:top w:val="none" w:sz="0" w:space="0" w:color="auto"/>
            <w:left w:val="none" w:sz="0" w:space="0" w:color="auto"/>
            <w:bottom w:val="none" w:sz="0" w:space="0" w:color="auto"/>
            <w:right w:val="none" w:sz="0" w:space="0" w:color="auto"/>
          </w:divBdr>
        </w:div>
        <w:div w:id="1794982368">
          <w:marLeft w:val="640"/>
          <w:marRight w:val="0"/>
          <w:marTop w:val="0"/>
          <w:marBottom w:val="0"/>
          <w:divBdr>
            <w:top w:val="none" w:sz="0" w:space="0" w:color="auto"/>
            <w:left w:val="none" w:sz="0" w:space="0" w:color="auto"/>
            <w:bottom w:val="none" w:sz="0" w:space="0" w:color="auto"/>
            <w:right w:val="none" w:sz="0" w:space="0" w:color="auto"/>
          </w:divBdr>
        </w:div>
        <w:div w:id="1219853580">
          <w:marLeft w:val="640"/>
          <w:marRight w:val="0"/>
          <w:marTop w:val="0"/>
          <w:marBottom w:val="0"/>
          <w:divBdr>
            <w:top w:val="none" w:sz="0" w:space="0" w:color="auto"/>
            <w:left w:val="none" w:sz="0" w:space="0" w:color="auto"/>
            <w:bottom w:val="none" w:sz="0" w:space="0" w:color="auto"/>
            <w:right w:val="none" w:sz="0" w:space="0" w:color="auto"/>
          </w:divBdr>
        </w:div>
        <w:div w:id="1358890774">
          <w:marLeft w:val="640"/>
          <w:marRight w:val="0"/>
          <w:marTop w:val="0"/>
          <w:marBottom w:val="0"/>
          <w:divBdr>
            <w:top w:val="none" w:sz="0" w:space="0" w:color="auto"/>
            <w:left w:val="none" w:sz="0" w:space="0" w:color="auto"/>
            <w:bottom w:val="none" w:sz="0" w:space="0" w:color="auto"/>
            <w:right w:val="none" w:sz="0" w:space="0" w:color="auto"/>
          </w:divBdr>
        </w:div>
        <w:div w:id="1772510271">
          <w:marLeft w:val="640"/>
          <w:marRight w:val="0"/>
          <w:marTop w:val="0"/>
          <w:marBottom w:val="0"/>
          <w:divBdr>
            <w:top w:val="none" w:sz="0" w:space="0" w:color="auto"/>
            <w:left w:val="none" w:sz="0" w:space="0" w:color="auto"/>
            <w:bottom w:val="none" w:sz="0" w:space="0" w:color="auto"/>
            <w:right w:val="none" w:sz="0" w:space="0" w:color="auto"/>
          </w:divBdr>
        </w:div>
        <w:div w:id="1984657542">
          <w:marLeft w:val="640"/>
          <w:marRight w:val="0"/>
          <w:marTop w:val="0"/>
          <w:marBottom w:val="0"/>
          <w:divBdr>
            <w:top w:val="none" w:sz="0" w:space="0" w:color="auto"/>
            <w:left w:val="none" w:sz="0" w:space="0" w:color="auto"/>
            <w:bottom w:val="none" w:sz="0" w:space="0" w:color="auto"/>
            <w:right w:val="none" w:sz="0" w:space="0" w:color="auto"/>
          </w:divBdr>
        </w:div>
        <w:div w:id="1784033652">
          <w:marLeft w:val="640"/>
          <w:marRight w:val="0"/>
          <w:marTop w:val="0"/>
          <w:marBottom w:val="0"/>
          <w:divBdr>
            <w:top w:val="none" w:sz="0" w:space="0" w:color="auto"/>
            <w:left w:val="none" w:sz="0" w:space="0" w:color="auto"/>
            <w:bottom w:val="none" w:sz="0" w:space="0" w:color="auto"/>
            <w:right w:val="none" w:sz="0" w:space="0" w:color="auto"/>
          </w:divBdr>
        </w:div>
        <w:div w:id="1282607677">
          <w:marLeft w:val="640"/>
          <w:marRight w:val="0"/>
          <w:marTop w:val="0"/>
          <w:marBottom w:val="0"/>
          <w:divBdr>
            <w:top w:val="none" w:sz="0" w:space="0" w:color="auto"/>
            <w:left w:val="none" w:sz="0" w:space="0" w:color="auto"/>
            <w:bottom w:val="none" w:sz="0" w:space="0" w:color="auto"/>
            <w:right w:val="none" w:sz="0" w:space="0" w:color="auto"/>
          </w:divBdr>
        </w:div>
        <w:div w:id="1186409423">
          <w:marLeft w:val="640"/>
          <w:marRight w:val="0"/>
          <w:marTop w:val="0"/>
          <w:marBottom w:val="0"/>
          <w:divBdr>
            <w:top w:val="none" w:sz="0" w:space="0" w:color="auto"/>
            <w:left w:val="none" w:sz="0" w:space="0" w:color="auto"/>
            <w:bottom w:val="none" w:sz="0" w:space="0" w:color="auto"/>
            <w:right w:val="none" w:sz="0" w:space="0" w:color="auto"/>
          </w:divBdr>
        </w:div>
        <w:div w:id="882325597">
          <w:marLeft w:val="640"/>
          <w:marRight w:val="0"/>
          <w:marTop w:val="0"/>
          <w:marBottom w:val="0"/>
          <w:divBdr>
            <w:top w:val="none" w:sz="0" w:space="0" w:color="auto"/>
            <w:left w:val="none" w:sz="0" w:space="0" w:color="auto"/>
            <w:bottom w:val="none" w:sz="0" w:space="0" w:color="auto"/>
            <w:right w:val="none" w:sz="0" w:space="0" w:color="auto"/>
          </w:divBdr>
        </w:div>
        <w:div w:id="1419248855">
          <w:marLeft w:val="640"/>
          <w:marRight w:val="0"/>
          <w:marTop w:val="0"/>
          <w:marBottom w:val="0"/>
          <w:divBdr>
            <w:top w:val="none" w:sz="0" w:space="0" w:color="auto"/>
            <w:left w:val="none" w:sz="0" w:space="0" w:color="auto"/>
            <w:bottom w:val="none" w:sz="0" w:space="0" w:color="auto"/>
            <w:right w:val="none" w:sz="0" w:space="0" w:color="auto"/>
          </w:divBdr>
        </w:div>
        <w:div w:id="1091703001">
          <w:marLeft w:val="640"/>
          <w:marRight w:val="0"/>
          <w:marTop w:val="0"/>
          <w:marBottom w:val="0"/>
          <w:divBdr>
            <w:top w:val="none" w:sz="0" w:space="0" w:color="auto"/>
            <w:left w:val="none" w:sz="0" w:space="0" w:color="auto"/>
            <w:bottom w:val="none" w:sz="0" w:space="0" w:color="auto"/>
            <w:right w:val="none" w:sz="0" w:space="0" w:color="auto"/>
          </w:divBdr>
        </w:div>
        <w:div w:id="1469930503">
          <w:marLeft w:val="640"/>
          <w:marRight w:val="0"/>
          <w:marTop w:val="0"/>
          <w:marBottom w:val="0"/>
          <w:divBdr>
            <w:top w:val="none" w:sz="0" w:space="0" w:color="auto"/>
            <w:left w:val="none" w:sz="0" w:space="0" w:color="auto"/>
            <w:bottom w:val="none" w:sz="0" w:space="0" w:color="auto"/>
            <w:right w:val="none" w:sz="0" w:space="0" w:color="auto"/>
          </w:divBdr>
        </w:div>
        <w:div w:id="299574874">
          <w:marLeft w:val="640"/>
          <w:marRight w:val="0"/>
          <w:marTop w:val="0"/>
          <w:marBottom w:val="0"/>
          <w:divBdr>
            <w:top w:val="none" w:sz="0" w:space="0" w:color="auto"/>
            <w:left w:val="none" w:sz="0" w:space="0" w:color="auto"/>
            <w:bottom w:val="none" w:sz="0" w:space="0" w:color="auto"/>
            <w:right w:val="none" w:sz="0" w:space="0" w:color="auto"/>
          </w:divBdr>
        </w:div>
        <w:div w:id="1695692307">
          <w:marLeft w:val="640"/>
          <w:marRight w:val="0"/>
          <w:marTop w:val="0"/>
          <w:marBottom w:val="0"/>
          <w:divBdr>
            <w:top w:val="none" w:sz="0" w:space="0" w:color="auto"/>
            <w:left w:val="none" w:sz="0" w:space="0" w:color="auto"/>
            <w:bottom w:val="none" w:sz="0" w:space="0" w:color="auto"/>
            <w:right w:val="none" w:sz="0" w:space="0" w:color="auto"/>
          </w:divBdr>
        </w:div>
        <w:div w:id="519201122">
          <w:marLeft w:val="640"/>
          <w:marRight w:val="0"/>
          <w:marTop w:val="0"/>
          <w:marBottom w:val="0"/>
          <w:divBdr>
            <w:top w:val="none" w:sz="0" w:space="0" w:color="auto"/>
            <w:left w:val="none" w:sz="0" w:space="0" w:color="auto"/>
            <w:bottom w:val="none" w:sz="0" w:space="0" w:color="auto"/>
            <w:right w:val="none" w:sz="0" w:space="0" w:color="auto"/>
          </w:divBdr>
        </w:div>
        <w:div w:id="159853292">
          <w:marLeft w:val="640"/>
          <w:marRight w:val="0"/>
          <w:marTop w:val="0"/>
          <w:marBottom w:val="0"/>
          <w:divBdr>
            <w:top w:val="none" w:sz="0" w:space="0" w:color="auto"/>
            <w:left w:val="none" w:sz="0" w:space="0" w:color="auto"/>
            <w:bottom w:val="none" w:sz="0" w:space="0" w:color="auto"/>
            <w:right w:val="none" w:sz="0" w:space="0" w:color="auto"/>
          </w:divBdr>
        </w:div>
        <w:div w:id="695351391">
          <w:marLeft w:val="640"/>
          <w:marRight w:val="0"/>
          <w:marTop w:val="0"/>
          <w:marBottom w:val="0"/>
          <w:divBdr>
            <w:top w:val="none" w:sz="0" w:space="0" w:color="auto"/>
            <w:left w:val="none" w:sz="0" w:space="0" w:color="auto"/>
            <w:bottom w:val="none" w:sz="0" w:space="0" w:color="auto"/>
            <w:right w:val="none" w:sz="0" w:space="0" w:color="auto"/>
          </w:divBdr>
        </w:div>
        <w:div w:id="547378050">
          <w:marLeft w:val="640"/>
          <w:marRight w:val="0"/>
          <w:marTop w:val="0"/>
          <w:marBottom w:val="0"/>
          <w:divBdr>
            <w:top w:val="none" w:sz="0" w:space="0" w:color="auto"/>
            <w:left w:val="none" w:sz="0" w:space="0" w:color="auto"/>
            <w:bottom w:val="none" w:sz="0" w:space="0" w:color="auto"/>
            <w:right w:val="none" w:sz="0" w:space="0" w:color="auto"/>
          </w:divBdr>
        </w:div>
        <w:div w:id="1079058418">
          <w:marLeft w:val="640"/>
          <w:marRight w:val="0"/>
          <w:marTop w:val="0"/>
          <w:marBottom w:val="0"/>
          <w:divBdr>
            <w:top w:val="none" w:sz="0" w:space="0" w:color="auto"/>
            <w:left w:val="none" w:sz="0" w:space="0" w:color="auto"/>
            <w:bottom w:val="none" w:sz="0" w:space="0" w:color="auto"/>
            <w:right w:val="none" w:sz="0" w:space="0" w:color="auto"/>
          </w:divBdr>
        </w:div>
        <w:div w:id="349601588">
          <w:marLeft w:val="640"/>
          <w:marRight w:val="0"/>
          <w:marTop w:val="0"/>
          <w:marBottom w:val="0"/>
          <w:divBdr>
            <w:top w:val="none" w:sz="0" w:space="0" w:color="auto"/>
            <w:left w:val="none" w:sz="0" w:space="0" w:color="auto"/>
            <w:bottom w:val="none" w:sz="0" w:space="0" w:color="auto"/>
            <w:right w:val="none" w:sz="0" w:space="0" w:color="auto"/>
          </w:divBdr>
        </w:div>
        <w:div w:id="252858257">
          <w:marLeft w:val="640"/>
          <w:marRight w:val="0"/>
          <w:marTop w:val="0"/>
          <w:marBottom w:val="0"/>
          <w:divBdr>
            <w:top w:val="none" w:sz="0" w:space="0" w:color="auto"/>
            <w:left w:val="none" w:sz="0" w:space="0" w:color="auto"/>
            <w:bottom w:val="none" w:sz="0" w:space="0" w:color="auto"/>
            <w:right w:val="none" w:sz="0" w:space="0" w:color="auto"/>
          </w:divBdr>
        </w:div>
        <w:div w:id="2118406092">
          <w:marLeft w:val="640"/>
          <w:marRight w:val="0"/>
          <w:marTop w:val="0"/>
          <w:marBottom w:val="0"/>
          <w:divBdr>
            <w:top w:val="none" w:sz="0" w:space="0" w:color="auto"/>
            <w:left w:val="none" w:sz="0" w:space="0" w:color="auto"/>
            <w:bottom w:val="none" w:sz="0" w:space="0" w:color="auto"/>
            <w:right w:val="none" w:sz="0" w:space="0" w:color="auto"/>
          </w:divBdr>
        </w:div>
        <w:div w:id="1395736267">
          <w:marLeft w:val="640"/>
          <w:marRight w:val="0"/>
          <w:marTop w:val="0"/>
          <w:marBottom w:val="0"/>
          <w:divBdr>
            <w:top w:val="none" w:sz="0" w:space="0" w:color="auto"/>
            <w:left w:val="none" w:sz="0" w:space="0" w:color="auto"/>
            <w:bottom w:val="none" w:sz="0" w:space="0" w:color="auto"/>
            <w:right w:val="none" w:sz="0" w:space="0" w:color="auto"/>
          </w:divBdr>
        </w:div>
        <w:div w:id="2043748226">
          <w:marLeft w:val="640"/>
          <w:marRight w:val="0"/>
          <w:marTop w:val="0"/>
          <w:marBottom w:val="0"/>
          <w:divBdr>
            <w:top w:val="none" w:sz="0" w:space="0" w:color="auto"/>
            <w:left w:val="none" w:sz="0" w:space="0" w:color="auto"/>
            <w:bottom w:val="none" w:sz="0" w:space="0" w:color="auto"/>
            <w:right w:val="none" w:sz="0" w:space="0" w:color="auto"/>
          </w:divBdr>
        </w:div>
        <w:div w:id="1147554292">
          <w:marLeft w:val="640"/>
          <w:marRight w:val="0"/>
          <w:marTop w:val="0"/>
          <w:marBottom w:val="0"/>
          <w:divBdr>
            <w:top w:val="none" w:sz="0" w:space="0" w:color="auto"/>
            <w:left w:val="none" w:sz="0" w:space="0" w:color="auto"/>
            <w:bottom w:val="none" w:sz="0" w:space="0" w:color="auto"/>
            <w:right w:val="none" w:sz="0" w:space="0" w:color="auto"/>
          </w:divBdr>
        </w:div>
        <w:div w:id="1019696844">
          <w:marLeft w:val="640"/>
          <w:marRight w:val="0"/>
          <w:marTop w:val="0"/>
          <w:marBottom w:val="0"/>
          <w:divBdr>
            <w:top w:val="none" w:sz="0" w:space="0" w:color="auto"/>
            <w:left w:val="none" w:sz="0" w:space="0" w:color="auto"/>
            <w:bottom w:val="none" w:sz="0" w:space="0" w:color="auto"/>
            <w:right w:val="none" w:sz="0" w:space="0" w:color="auto"/>
          </w:divBdr>
        </w:div>
        <w:div w:id="1996176058">
          <w:marLeft w:val="640"/>
          <w:marRight w:val="0"/>
          <w:marTop w:val="0"/>
          <w:marBottom w:val="0"/>
          <w:divBdr>
            <w:top w:val="none" w:sz="0" w:space="0" w:color="auto"/>
            <w:left w:val="none" w:sz="0" w:space="0" w:color="auto"/>
            <w:bottom w:val="none" w:sz="0" w:space="0" w:color="auto"/>
            <w:right w:val="none" w:sz="0" w:space="0" w:color="auto"/>
          </w:divBdr>
        </w:div>
        <w:div w:id="282005250">
          <w:marLeft w:val="640"/>
          <w:marRight w:val="0"/>
          <w:marTop w:val="0"/>
          <w:marBottom w:val="0"/>
          <w:divBdr>
            <w:top w:val="none" w:sz="0" w:space="0" w:color="auto"/>
            <w:left w:val="none" w:sz="0" w:space="0" w:color="auto"/>
            <w:bottom w:val="none" w:sz="0" w:space="0" w:color="auto"/>
            <w:right w:val="none" w:sz="0" w:space="0" w:color="auto"/>
          </w:divBdr>
        </w:div>
        <w:div w:id="1176771421">
          <w:marLeft w:val="640"/>
          <w:marRight w:val="0"/>
          <w:marTop w:val="0"/>
          <w:marBottom w:val="0"/>
          <w:divBdr>
            <w:top w:val="none" w:sz="0" w:space="0" w:color="auto"/>
            <w:left w:val="none" w:sz="0" w:space="0" w:color="auto"/>
            <w:bottom w:val="none" w:sz="0" w:space="0" w:color="auto"/>
            <w:right w:val="none" w:sz="0" w:space="0" w:color="auto"/>
          </w:divBdr>
        </w:div>
        <w:div w:id="1031609280">
          <w:marLeft w:val="640"/>
          <w:marRight w:val="0"/>
          <w:marTop w:val="0"/>
          <w:marBottom w:val="0"/>
          <w:divBdr>
            <w:top w:val="none" w:sz="0" w:space="0" w:color="auto"/>
            <w:left w:val="none" w:sz="0" w:space="0" w:color="auto"/>
            <w:bottom w:val="none" w:sz="0" w:space="0" w:color="auto"/>
            <w:right w:val="none" w:sz="0" w:space="0" w:color="auto"/>
          </w:divBdr>
        </w:div>
        <w:div w:id="729961197">
          <w:marLeft w:val="640"/>
          <w:marRight w:val="0"/>
          <w:marTop w:val="0"/>
          <w:marBottom w:val="0"/>
          <w:divBdr>
            <w:top w:val="none" w:sz="0" w:space="0" w:color="auto"/>
            <w:left w:val="none" w:sz="0" w:space="0" w:color="auto"/>
            <w:bottom w:val="none" w:sz="0" w:space="0" w:color="auto"/>
            <w:right w:val="none" w:sz="0" w:space="0" w:color="auto"/>
          </w:divBdr>
        </w:div>
        <w:div w:id="1698307611">
          <w:marLeft w:val="640"/>
          <w:marRight w:val="0"/>
          <w:marTop w:val="0"/>
          <w:marBottom w:val="0"/>
          <w:divBdr>
            <w:top w:val="none" w:sz="0" w:space="0" w:color="auto"/>
            <w:left w:val="none" w:sz="0" w:space="0" w:color="auto"/>
            <w:bottom w:val="none" w:sz="0" w:space="0" w:color="auto"/>
            <w:right w:val="none" w:sz="0" w:space="0" w:color="auto"/>
          </w:divBdr>
        </w:div>
        <w:div w:id="2059546468">
          <w:marLeft w:val="640"/>
          <w:marRight w:val="0"/>
          <w:marTop w:val="0"/>
          <w:marBottom w:val="0"/>
          <w:divBdr>
            <w:top w:val="none" w:sz="0" w:space="0" w:color="auto"/>
            <w:left w:val="none" w:sz="0" w:space="0" w:color="auto"/>
            <w:bottom w:val="none" w:sz="0" w:space="0" w:color="auto"/>
            <w:right w:val="none" w:sz="0" w:space="0" w:color="auto"/>
          </w:divBdr>
        </w:div>
        <w:div w:id="692805744">
          <w:marLeft w:val="640"/>
          <w:marRight w:val="0"/>
          <w:marTop w:val="0"/>
          <w:marBottom w:val="0"/>
          <w:divBdr>
            <w:top w:val="none" w:sz="0" w:space="0" w:color="auto"/>
            <w:left w:val="none" w:sz="0" w:space="0" w:color="auto"/>
            <w:bottom w:val="none" w:sz="0" w:space="0" w:color="auto"/>
            <w:right w:val="none" w:sz="0" w:space="0" w:color="auto"/>
          </w:divBdr>
        </w:div>
        <w:div w:id="1045376649">
          <w:marLeft w:val="640"/>
          <w:marRight w:val="0"/>
          <w:marTop w:val="0"/>
          <w:marBottom w:val="0"/>
          <w:divBdr>
            <w:top w:val="none" w:sz="0" w:space="0" w:color="auto"/>
            <w:left w:val="none" w:sz="0" w:space="0" w:color="auto"/>
            <w:bottom w:val="none" w:sz="0" w:space="0" w:color="auto"/>
            <w:right w:val="none" w:sz="0" w:space="0" w:color="auto"/>
          </w:divBdr>
        </w:div>
        <w:div w:id="1510439467">
          <w:marLeft w:val="640"/>
          <w:marRight w:val="0"/>
          <w:marTop w:val="0"/>
          <w:marBottom w:val="0"/>
          <w:divBdr>
            <w:top w:val="none" w:sz="0" w:space="0" w:color="auto"/>
            <w:left w:val="none" w:sz="0" w:space="0" w:color="auto"/>
            <w:bottom w:val="none" w:sz="0" w:space="0" w:color="auto"/>
            <w:right w:val="none" w:sz="0" w:space="0" w:color="auto"/>
          </w:divBdr>
        </w:div>
        <w:div w:id="1790853384">
          <w:marLeft w:val="640"/>
          <w:marRight w:val="0"/>
          <w:marTop w:val="0"/>
          <w:marBottom w:val="0"/>
          <w:divBdr>
            <w:top w:val="none" w:sz="0" w:space="0" w:color="auto"/>
            <w:left w:val="none" w:sz="0" w:space="0" w:color="auto"/>
            <w:bottom w:val="none" w:sz="0" w:space="0" w:color="auto"/>
            <w:right w:val="none" w:sz="0" w:space="0" w:color="auto"/>
          </w:divBdr>
        </w:div>
        <w:div w:id="1540166503">
          <w:marLeft w:val="640"/>
          <w:marRight w:val="0"/>
          <w:marTop w:val="0"/>
          <w:marBottom w:val="0"/>
          <w:divBdr>
            <w:top w:val="none" w:sz="0" w:space="0" w:color="auto"/>
            <w:left w:val="none" w:sz="0" w:space="0" w:color="auto"/>
            <w:bottom w:val="none" w:sz="0" w:space="0" w:color="auto"/>
            <w:right w:val="none" w:sz="0" w:space="0" w:color="auto"/>
          </w:divBdr>
        </w:div>
        <w:div w:id="1678772258">
          <w:marLeft w:val="640"/>
          <w:marRight w:val="0"/>
          <w:marTop w:val="0"/>
          <w:marBottom w:val="0"/>
          <w:divBdr>
            <w:top w:val="none" w:sz="0" w:space="0" w:color="auto"/>
            <w:left w:val="none" w:sz="0" w:space="0" w:color="auto"/>
            <w:bottom w:val="none" w:sz="0" w:space="0" w:color="auto"/>
            <w:right w:val="none" w:sz="0" w:space="0" w:color="auto"/>
          </w:divBdr>
        </w:div>
        <w:div w:id="490028860">
          <w:marLeft w:val="640"/>
          <w:marRight w:val="0"/>
          <w:marTop w:val="0"/>
          <w:marBottom w:val="0"/>
          <w:divBdr>
            <w:top w:val="none" w:sz="0" w:space="0" w:color="auto"/>
            <w:left w:val="none" w:sz="0" w:space="0" w:color="auto"/>
            <w:bottom w:val="none" w:sz="0" w:space="0" w:color="auto"/>
            <w:right w:val="none" w:sz="0" w:space="0" w:color="auto"/>
          </w:divBdr>
        </w:div>
        <w:div w:id="53625196">
          <w:marLeft w:val="640"/>
          <w:marRight w:val="0"/>
          <w:marTop w:val="0"/>
          <w:marBottom w:val="0"/>
          <w:divBdr>
            <w:top w:val="none" w:sz="0" w:space="0" w:color="auto"/>
            <w:left w:val="none" w:sz="0" w:space="0" w:color="auto"/>
            <w:bottom w:val="none" w:sz="0" w:space="0" w:color="auto"/>
            <w:right w:val="none" w:sz="0" w:space="0" w:color="auto"/>
          </w:divBdr>
        </w:div>
        <w:div w:id="1646859957">
          <w:marLeft w:val="640"/>
          <w:marRight w:val="0"/>
          <w:marTop w:val="0"/>
          <w:marBottom w:val="0"/>
          <w:divBdr>
            <w:top w:val="none" w:sz="0" w:space="0" w:color="auto"/>
            <w:left w:val="none" w:sz="0" w:space="0" w:color="auto"/>
            <w:bottom w:val="none" w:sz="0" w:space="0" w:color="auto"/>
            <w:right w:val="none" w:sz="0" w:space="0" w:color="auto"/>
          </w:divBdr>
        </w:div>
        <w:div w:id="856388549">
          <w:marLeft w:val="640"/>
          <w:marRight w:val="0"/>
          <w:marTop w:val="0"/>
          <w:marBottom w:val="0"/>
          <w:divBdr>
            <w:top w:val="none" w:sz="0" w:space="0" w:color="auto"/>
            <w:left w:val="none" w:sz="0" w:space="0" w:color="auto"/>
            <w:bottom w:val="none" w:sz="0" w:space="0" w:color="auto"/>
            <w:right w:val="none" w:sz="0" w:space="0" w:color="auto"/>
          </w:divBdr>
        </w:div>
        <w:div w:id="66416308">
          <w:marLeft w:val="640"/>
          <w:marRight w:val="0"/>
          <w:marTop w:val="0"/>
          <w:marBottom w:val="0"/>
          <w:divBdr>
            <w:top w:val="none" w:sz="0" w:space="0" w:color="auto"/>
            <w:left w:val="none" w:sz="0" w:space="0" w:color="auto"/>
            <w:bottom w:val="none" w:sz="0" w:space="0" w:color="auto"/>
            <w:right w:val="none" w:sz="0" w:space="0" w:color="auto"/>
          </w:divBdr>
        </w:div>
        <w:div w:id="344406902">
          <w:marLeft w:val="640"/>
          <w:marRight w:val="0"/>
          <w:marTop w:val="0"/>
          <w:marBottom w:val="0"/>
          <w:divBdr>
            <w:top w:val="none" w:sz="0" w:space="0" w:color="auto"/>
            <w:left w:val="none" w:sz="0" w:space="0" w:color="auto"/>
            <w:bottom w:val="none" w:sz="0" w:space="0" w:color="auto"/>
            <w:right w:val="none" w:sz="0" w:space="0" w:color="auto"/>
          </w:divBdr>
        </w:div>
        <w:div w:id="773014230">
          <w:marLeft w:val="640"/>
          <w:marRight w:val="0"/>
          <w:marTop w:val="0"/>
          <w:marBottom w:val="0"/>
          <w:divBdr>
            <w:top w:val="none" w:sz="0" w:space="0" w:color="auto"/>
            <w:left w:val="none" w:sz="0" w:space="0" w:color="auto"/>
            <w:bottom w:val="none" w:sz="0" w:space="0" w:color="auto"/>
            <w:right w:val="none" w:sz="0" w:space="0" w:color="auto"/>
          </w:divBdr>
        </w:div>
        <w:div w:id="960573901">
          <w:marLeft w:val="640"/>
          <w:marRight w:val="0"/>
          <w:marTop w:val="0"/>
          <w:marBottom w:val="0"/>
          <w:divBdr>
            <w:top w:val="none" w:sz="0" w:space="0" w:color="auto"/>
            <w:left w:val="none" w:sz="0" w:space="0" w:color="auto"/>
            <w:bottom w:val="none" w:sz="0" w:space="0" w:color="auto"/>
            <w:right w:val="none" w:sz="0" w:space="0" w:color="auto"/>
          </w:divBdr>
        </w:div>
        <w:div w:id="743986765">
          <w:marLeft w:val="640"/>
          <w:marRight w:val="0"/>
          <w:marTop w:val="0"/>
          <w:marBottom w:val="0"/>
          <w:divBdr>
            <w:top w:val="none" w:sz="0" w:space="0" w:color="auto"/>
            <w:left w:val="none" w:sz="0" w:space="0" w:color="auto"/>
            <w:bottom w:val="none" w:sz="0" w:space="0" w:color="auto"/>
            <w:right w:val="none" w:sz="0" w:space="0" w:color="auto"/>
          </w:divBdr>
        </w:div>
        <w:div w:id="1782606769">
          <w:marLeft w:val="640"/>
          <w:marRight w:val="0"/>
          <w:marTop w:val="0"/>
          <w:marBottom w:val="0"/>
          <w:divBdr>
            <w:top w:val="none" w:sz="0" w:space="0" w:color="auto"/>
            <w:left w:val="none" w:sz="0" w:space="0" w:color="auto"/>
            <w:bottom w:val="none" w:sz="0" w:space="0" w:color="auto"/>
            <w:right w:val="none" w:sz="0" w:space="0" w:color="auto"/>
          </w:divBdr>
        </w:div>
        <w:div w:id="2091846985">
          <w:marLeft w:val="640"/>
          <w:marRight w:val="0"/>
          <w:marTop w:val="0"/>
          <w:marBottom w:val="0"/>
          <w:divBdr>
            <w:top w:val="none" w:sz="0" w:space="0" w:color="auto"/>
            <w:left w:val="none" w:sz="0" w:space="0" w:color="auto"/>
            <w:bottom w:val="none" w:sz="0" w:space="0" w:color="auto"/>
            <w:right w:val="none" w:sz="0" w:space="0" w:color="auto"/>
          </w:divBdr>
        </w:div>
        <w:div w:id="1110973561">
          <w:marLeft w:val="640"/>
          <w:marRight w:val="0"/>
          <w:marTop w:val="0"/>
          <w:marBottom w:val="0"/>
          <w:divBdr>
            <w:top w:val="none" w:sz="0" w:space="0" w:color="auto"/>
            <w:left w:val="none" w:sz="0" w:space="0" w:color="auto"/>
            <w:bottom w:val="none" w:sz="0" w:space="0" w:color="auto"/>
            <w:right w:val="none" w:sz="0" w:space="0" w:color="auto"/>
          </w:divBdr>
        </w:div>
        <w:div w:id="1815640804">
          <w:marLeft w:val="640"/>
          <w:marRight w:val="0"/>
          <w:marTop w:val="0"/>
          <w:marBottom w:val="0"/>
          <w:divBdr>
            <w:top w:val="none" w:sz="0" w:space="0" w:color="auto"/>
            <w:left w:val="none" w:sz="0" w:space="0" w:color="auto"/>
            <w:bottom w:val="none" w:sz="0" w:space="0" w:color="auto"/>
            <w:right w:val="none" w:sz="0" w:space="0" w:color="auto"/>
          </w:divBdr>
        </w:div>
        <w:div w:id="875504503">
          <w:marLeft w:val="640"/>
          <w:marRight w:val="0"/>
          <w:marTop w:val="0"/>
          <w:marBottom w:val="0"/>
          <w:divBdr>
            <w:top w:val="none" w:sz="0" w:space="0" w:color="auto"/>
            <w:left w:val="none" w:sz="0" w:space="0" w:color="auto"/>
            <w:bottom w:val="none" w:sz="0" w:space="0" w:color="auto"/>
            <w:right w:val="none" w:sz="0" w:space="0" w:color="auto"/>
          </w:divBdr>
        </w:div>
        <w:div w:id="279999768">
          <w:marLeft w:val="640"/>
          <w:marRight w:val="0"/>
          <w:marTop w:val="0"/>
          <w:marBottom w:val="0"/>
          <w:divBdr>
            <w:top w:val="none" w:sz="0" w:space="0" w:color="auto"/>
            <w:left w:val="none" w:sz="0" w:space="0" w:color="auto"/>
            <w:bottom w:val="none" w:sz="0" w:space="0" w:color="auto"/>
            <w:right w:val="none" w:sz="0" w:space="0" w:color="auto"/>
          </w:divBdr>
        </w:div>
        <w:div w:id="1207331230">
          <w:marLeft w:val="640"/>
          <w:marRight w:val="0"/>
          <w:marTop w:val="0"/>
          <w:marBottom w:val="0"/>
          <w:divBdr>
            <w:top w:val="none" w:sz="0" w:space="0" w:color="auto"/>
            <w:left w:val="none" w:sz="0" w:space="0" w:color="auto"/>
            <w:bottom w:val="none" w:sz="0" w:space="0" w:color="auto"/>
            <w:right w:val="none" w:sz="0" w:space="0" w:color="auto"/>
          </w:divBdr>
        </w:div>
        <w:div w:id="2128505740">
          <w:marLeft w:val="640"/>
          <w:marRight w:val="0"/>
          <w:marTop w:val="0"/>
          <w:marBottom w:val="0"/>
          <w:divBdr>
            <w:top w:val="none" w:sz="0" w:space="0" w:color="auto"/>
            <w:left w:val="none" w:sz="0" w:space="0" w:color="auto"/>
            <w:bottom w:val="none" w:sz="0" w:space="0" w:color="auto"/>
            <w:right w:val="none" w:sz="0" w:space="0" w:color="auto"/>
          </w:divBdr>
        </w:div>
        <w:div w:id="59911482">
          <w:marLeft w:val="640"/>
          <w:marRight w:val="0"/>
          <w:marTop w:val="0"/>
          <w:marBottom w:val="0"/>
          <w:divBdr>
            <w:top w:val="none" w:sz="0" w:space="0" w:color="auto"/>
            <w:left w:val="none" w:sz="0" w:space="0" w:color="auto"/>
            <w:bottom w:val="none" w:sz="0" w:space="0" w:color="auto"/>
            <w:right w:val="none" w:sz="0" w:space="0" w:color="auto"/>
          </w:divBdr>
        </w:div>
        <w:div w:id="318273337">
          <w:marLeft w:val="640"/>
          <w:marRight w:val="0"/>
          <w:marTop w:val="0"/>
          <w:marBottom w:val="0"/>
          <w:divBdr>
            <w:top w:val="none" w:sz="0" w:space="0" w:color="auto"/>
            <w:left w:val="none" w:sz="0" w:space="0" w:color="auto"/>
            <w:bottom w:val="none" w:sz="0" w:space="0" w:color="auto"/>
            <w:right w:val="none" w:sz="0" w:space="0" w:color="auto"/>
          </w:divBdr>
        </w:div>
        <w:div w:id="1870990287">
          <w:marLeft w:val="640"/>
          <w:marRight w:val="0"/>
          <w:marTop w:val="0"/>
          <w:marBottom w:val="0"/>
          <w:divBdr>
            <w:top w:val="none" w:sz="0" w:space="0" w:color="auto"/>
            <w:left w:val="none" w:sz="0" w:space="0" w:color="auto"/>
            <w:bottom w:val="none" w:sz="0" w:space="0" w:color="auto"/>
            <w:right w:val="none" w:sz="0" w:space="0" w:color="auto"/>
          </w:divBdr>
        </w:div>
      </w:divsChild>
    </w:div>
    <w:div w:id="252053919">
      <w:bodyDiv w:val="1"/>
      <w:marLeft w:val="0"/>
      <w:marRight w:val="0"/>
      <w:marTop w:val="0"/>
      <w:marBottom w:val="0"/>
      <w:divBdr>
        <w:top w:val="none" w:sz="0" w:space="0" w:color="auto"/>
        <w:left w:val="none" w:sz="0" w:space="0" w:color="auto"/>
        <w:bottom w:val="none" w:sz="0" w:space="0" w:color="auto"/>
        <w:right w:val="none" w:sz="0" w:space="0" w:color="auto"/>
      </w:divBdr>
    </w:div>
    <w:div w:id="266548549">
      <w:bodyDiv w:val="1"/>
      <w:marLeft w:val="0"/>
      <w:marRight w:val="0"/>
      <w:marTop w:val="0"/>
      <w:marBottom w:val="0"/>
      <w:divBdr>
        <w:top w:val="none" w:sz="0" w:space="0" w:color="auto"/>
        <w:left w:val="none" w:sz="0" w:space="0" w:color="auto"/>
        <w:bottom w:val="none" w:sz="0" w:space="0" w:color="auto"/>
        <w:right w:val="none" w:sz="0" w:space="0" w:color="auto"/>
      </w:divBdr>
      <w:divsChild>
        <w:div w:id="2098364307">
          <w:marLeft w:val="640"/>
          <w:marRight w:val="0"/>
          <w:marTop w:val="0"/>
          <w:marBottom w:val="0"/>
          <w:divBdr>
            <w:top w:val="none" w:sz="0" w:space="0" w:color="auto"/>
            <w:left w:val="none" w:sz="0" w:space="0" w:color="auto"/>
            <w:bottom w:val="none" w:sz="0" w:space="0" w:color="auto"/>
            <w:right w:val="none" w:sz="0" w:space="0" w:color="auto"/>
          </w:divBdr>
        </w:div>
        <w:div w:id="1371031691">
          <w:marLeft w:val="640"/>
          <w:marRight w:val="0"/>
          <w:marTop w:val="0"/>
          <w:marBottom w:val="0"/>
          <w:divBdr>
            <w:top w:val="none" w:sz="0" w:space="0" w:color="auto"/>
            <w:left w:val="none" w:sz="0" w:space="0" w:color="auto"/>
            <w:bottom w:val="none" w:sz="0" w:space="0" w:color="auto"/>
            <w:right w:val="none" w:sz="0" w:space="0" w:color="auto"/>
          </w:divBdr>
        </w:div>
        <w:div w:id="674382609">
          <w:marLeft w:val="640"/>
          <w:marRight w:val="0"/>
          <w:marTop w:val="0"/>
          <w:marBottom w:val="0"/>
          <w:divBdr>
            <w:top w:val="none" w:sz="0" w:space="0" w:color="auto"/>
            <w:left w:val="none" w:sz="0" w:space="0" w:color="auto"/>
            <w:bottom w:val="none" w:sz="0" w:space="0" w:color="auto"/>
            <w:right w:val="none" w:sz="0" w:space="0" w:color="auto"/>
          </w:divBdr>
        </w:div>
        <w:div w:id="306671267">
          <w:marLeft w:val="640"/>
          <w:marRight w:val="0"/>
          <w:marTop w:val="0"/>
          <w:marBottom w:val="0"/>
          <w:divBdr>
            <w:top w:val="none" w:sz="0" w:space="0" w:color="auto"/>
            <w:left w:val="none" w:sz="0" w:space="0" w:color="auto"/>
            <w:bottom w:val="none" w:sz="0" w:space="0" w:color="auto"/>
            <w:right w:val="none" w:sz="0" w:space="0" w:color="auto"/>
          </w:divBdr>
        </w:div>
        <w:div w:id="455834280">
          <w:marLeft w:val="640"/>
          <w:marRight w:val="0"/>
          <w:marTop w:val="0"/>
          <w:marBottom w:val="0"/>
          <w:divBdr>
            <w:top w:val="none" w:sz="0" w:space="0" w:color="auto"/>
            <w:left w:val="none" w:sz="0" w:space="0" w:color="auto"/>
            <w:bottom w:val="none" w:sz="0" w:space="0" w:color="auto"/>
            <w:right w:val="none" w:sz="0" w:space="0" w:color="auto"/>
          </w:divBdr>
        </w:div>
        <w:div w:id="891307626">
          <w:marLeft w:val="640"/>
          <w:marRight w:val="0"/>
          <w:marTop w:val="0"/>
          <w:marBottom w:val="0"/>
          <w:divBdr>
            <w:top w:val="none" w:sz="0" w:space="0" w:color="auto"/>
            <w:left w:val="none" w:sz="0" w:space="0" w:color="auto"/>
            <w:bottom w:val="none" w:sz="0" w:space="0" w:color="auto"/>
            <w:right w:val="none" w:sz="0" w:space="0" w:color="auto"/>
          </w:divBdr>
        </w:div>
        <w:div w:id="1669290052">
          <w:marLeft w:val="640"/>
          <w:marRight w:val="0"/>
          <w:marTop w:val="0"/>
          <w:marBottom w:val="0"/>
          <w:divBdr>
            <w:top w:val="none" w:sz="0" w:space="0" w:color="auto"/>
            <w:left w:val="none" w:sz="0" w:space="0" w:color="auto"/>
            <w:bottom w:val="none" w:sz="0" w:space="0" w:color="auto"/>
            <w:right w:val="none" w:sz="0" w:space="0" w:color="auto"/>
          </w:divBdr>
        </w:div>
        <w:div w:id="1393649511">
          <w:marLeft w:val="640"/>
          <w:marRight w:val="0"/>
          <w:marTop w:val="0"/>
          <w:marBottom w:val="0"/>
          <w:divBdr>
            <w:top w:val="none" w:sz="0" w:space="0" w:color="auto"/>
            <w:left w:val="none" w:sz="0" w:space="0" w:color="auto"/>
            <w:bottom w:val="none" w:sz="0" w:space="0" w:color="auto"/>
            <w:right w:val="none" w:sz="0" w:space="0" w:color="auto"/>
          </w:divBdr>
        </w:div>
        <w:div w:id="115148200">
          <w:marLeft w:val="640"/>
          <w:marRight w:val="0"/>
          <w:marTop w:val="0"/>
          <w:marBottom w:val="0"/>
          <w:divBdr>
            <w:top w:val="none" w:sz="0" w:space="0" w:color="auto"/>
            <w:left w:val="none" w:sz="0" w:space="0" w:color="auto"/>
            <w:bottom w:val="none" w:sz="0" w:space="0" w:color="auto"/>
            <w:right w:val="none" w:sz="0" w:space="0" w:color="auto"/>
          </w:divBdr>
        </w:div>
        <w:div w:id="431442170">
          <w:marLeft w:val="640"/>
          <w:marRight w:val="0"/>
          <w:marTop w:val="0"/>
          <w:marBottom w:val="0"/>
          <w:divBdr>
            <w:top w:val="none" w:sz="0" w:space="0" w:color="auto"/>
            <w:left w:val="none" w:sz="0" w:space="0" w:color="auto"/>
            <w:bottom w:val="none" w:sz="0" w:space="0" w:color="auto"/>
            <w:right w:val="none" w:sz="0" w:space="0" w:color="auto"/>
          </w:divBdr>
        </w:div>
        <w:div w:id="1213465418">
          <w:marLeft w:val="640"/>
          <w:marRight w:val="0"/>
          <w:marTop w:val="0"/>
          <w:marBottom w:val="0"/>
          <w:divBdr>
            <w:top w:val="none" w:sz="0" w:space="0" w:color="auto"/>
            <w:left w:val="none" w:sz="0" w:space="0" w:color="auto"/>
            <w:bottom w:val="none" w:sz="0" w:space="0" w:color="auto"/>
            <w:right w:val="none" w:sz="0" w:space="0" w:color="auto"/>
          </w:divBdr>
        </w:div>
        <w:div w:id="1192760676">
          <w:marLeft w:val="640"/>
          <w:marRight w:val="0"/>
          <w:marTop w:val="0"/>
          <w:marBottom w:val="0"/>
          <w:divBdr>
            <w:top w:val="none" w:sz="0" w:space="0" w:color="auto"/>
            <w:left w:val="none" w:sz="0" w:space="0" w:color="auto"/>
            <w:bottom w:val="none" w:sz="0" w:space="0" w:color="auto"/>
            <w:right w:val="none" w:sz="0" w:space="0" w:color="auto"/>
          </w:divBdr>
        </w:div>
        <w:div w:id="568730070">
          <w:marLeft w:val="640"/>
          <w:marRight w:val="0"/>
          <w:marTop w:val="0"/>
          <w:marBottom w:val="0"/>
          <w:divBdr>
            <w:top w:val="none" w:sz="0" w:space="0" w:color="auto"/>
            <w:left w:val="none" w:sz="0" w:space="0" w:color="auto"/>
            <w:bottom w:val="none" w:sz="0" w:space="0" w:color="auto"/>
            <w:right w:val="none" w:sz="0" w:space="0" w:color="auto"/>
          </w:divBdr>
        </w:div>
        <w:div w:id="794910278">
          <w:marLeft w:val="640"/>
          <w:marRight w:val="0"/>
          <w:marTop w:val="0"/>
          <w:marBottom w:val="0"/>
          <w:divBdr>
            <w:top w:val="none" w:sz="0" w:space="0" w:color="auto"/>
            <w:left w:val="none" w:sz="0" w:space="0" w:color="auto"/>
            <w:bottom w:val="none" w:sz="0" w:space="0" w:color="auto"/>
            <w:right w:val="none" w:sz="0" w:space="0" w:color="auto"/>
          </w:divBdr>
        </w:div>
        <w:div w:id="1489403182">
          <w:marLeft w:val="640"/>
          <w:marRight w:val="0"/>
          <w:marTop w:val="0"/>
          <w:marBottom w:val="0"/>
          <w:divBdr>
            <w:top w:val="none" w:sz="0" w:space="0" w:color="auto"/>
            <w:left w:val="none" w:sz="0" w:space="0" w:color="auto"/>
            <w:bottom w:val="none" w:sz="0" w:space="0" w:color="auto"/>
            <w:right w:val="none" w:sz="0" w:space="0" w:color="auto"/>
          </w:divBdr>
        </w:div>
        <w:div w:id="182863116">
          <w:marLeft w:val="640"/>
          <w:marRight w:val="0"/>
          <w:marTop w:val="0"/>
          <w:marBottom w:val="0"/>
          <w:divBdr>
            <w:top w:val="none" w:sz="0" w:space="0" w:color="auto"/>
            <w:left w:val="none" w:sz="0" w:space="0" w:color="auto"/>
            <w:bottom w:val="none" w:sz="0" w:space="0" w:color="auto"/>
            <w:right w:val="none" w:sz="0" w:space="0" w:color="auto"/>
          </w:divBdr>
        </w:div>
        <w:div w:id="1956012700">
          <w:marLeft w:val="640"/>
          <w:marRight w:val="0"/>
          <w:marTop w:val="0"/>
          <w:marBottom w:val="0"/>
          <w:divBdr>
            <w:top w:val="none" w:sz="0" w:space="0" w:color="auto"/>
            <w:left w:val="none" w:sz="0" w:space="0" w:color="auto"/>
            <w:bottom w:val="none" w:sz="0" w:space="0" w:color="auto"/>
            <w:right w:val="none" w:sz="0" w:space="0" w:color="auto"/>
          </w:divBdr>
        </w:div>
        <w:div w:id="454296948">
          <w:marLeft w:val="640"/>
          <w:marRight w:val="0"/>
          <w:marTop w:val="0"/>
          <w:marBottom w:val="0"/>
          <w:divBdr>
            <w:top w:val="none" w:sz="0" w:space="0" w:color="auto"/>
            <w:left w:val="none" w:sz="0" w:space="0" w:color="auto"/>
            <w:bottom w:val="none" w:sz="0" w:space="0" w:color="auto"/>
            <w:right w:val="none" w:sz="0" w:space="0" w:color="auto"/>
          </w:divBdr>
        </w:div>
        <w:div w:id="833951773">
          <w:marLeft w:val="640"/>
          <w:marRight w:val="0"/>
          <w:marTop w:val="0"/>
          <w:marBottom w:val="0"/>
          <w:divBdr>
            <w:top w:val="none" w:sz="0" w:space="0" w:color="auto"/>
            <w:left w:val="none" w:sz="0" w:space="0" w:color="auto"/>
            <w:bottom w:val="none" w:sz="0" w:space="0" w:color="auto"/>
            <w:right w:val="none" w:sz="0" w:space="0" w:color="auto"/>
          </w:divBdr>
        </w:div>
        <w:div w:id="626351022">
          <w:marLeft w:val="640"/>
          <w:marRight w:val="0"/>
          <w:marTop w:val="0"/>
          <w:marBottom w:val="0"/>
          <w:divBdr>
            <w:top w:val="none" w:sz="0" w:space="0" w:color="auto"/>
            <w:left w:val="none" w:sz="0" w:space="0" w:color="auto"/>
            <w:bottom w:val="none" w:sz="0" w:space="0" w:color="auto"/>
            <w:right w:val="none" w:sz="0" w:space="0" w:color="auto"/>
          </w:divBdr>
        </w:div>
        <w:div w:id="923412606">
          <w:marLeft w:val="640"/>
          <w:marRight w:val="0"/>
          <w:marTop w:val="0"/>
          <w:marBottom w:val="0"/>
          <w:divBdr>
            <w:top w:val="none" w:sz="0" w:space="0" w:color="auto"/>
            <w:left w:val="none" w:sz="0" w:space="0" w:color="auto"/>
            <w:bottom w:val="none" w:sz="0" w:space="0" w:color="auto"/>
            <w:right w:val="none" w:sz="0" w:space="0" w:color="auto"/>
          </w:divBdr>
        </w:div>
        <w:div w:id="2084985931">
          <w:marLeft w:val="640"/>
          <w:marRight w:val="0"/>
          <w:marTop w:val="0"/>
          <w:marBottom w:val="0"/>
          <w:divBdr>
            <w:top w:val="none" w:sz="0" w:space="0" w:color="auto"/>
            <w:left w:val="none" w:sz="0" w:space="0" w:color="auto"/>
            <w:bottom w:val="none" w:sz="0" w:space="0" w:color="auto"/>
            <w:right w:val="none" w:sz="0" w:space="0" w:color="auto"/>
          </w:divBdr>
        </w:div>
        <w:div w:id="1503280601">
          <w:marLeft w:val="640"/>
          <w:marRight w:val="0"/>
          <w:marTop w:val="0"/>
          <w:marBottom w:val="0"/>
          <w:divBdr>
            <w:top w:val="none" w:sz="0" w:space="0" w:color="auto"/>
            <w:left w:val="none" w:sz="0" w:space="0" w:color="auto"/>
            <w:bottom w:val="none" w:sz="0" w:space="0" w:color="auto"/>
            <w:right w:val="none" w:sz="0" w:space="0" w:color="auto"/>
          </w:divBdr>
        </w:div>
        <w:div w:id="1500466179">
          <w:marLeft w:val="640"/>
          <w:marRight w:val="0"/>
          <w:marTop w:val="0"/>
          <w:marBottom w:val="0"/>
          <w:divBdr>
            <w:top w:val="none" w:sz="0" w:space="0" w:color="auto"/>
            <w:left w:val="none" w:sz="0" w:space="0" w:color="auto"/>
            <w:bottom w:val="none" w:sz="0" w:space="0" w:color="auto"/>
            <w:right w:val="none" w:sz="0" w:space="0" w:color="auto"/>
          </w:divBdr>
        </w:div>
        <w:div w:id="531723157">
          <w:marLeft w:val="640"/>
          <w:marRight w:val="0"/>
          <w:marTop w:val="0"/>
          <w:marBottom w:val="0"/>
          <w:divBdr>
            <w:top w:val="none" w:sz="0" w:space="0" w:color="auto"/>
            <w:left w:val="none" w:sz="0" w:space="0" w:color="auto"/>
            <w:bottom w:val="none" w:sz="0" w:space="0" w:color="auto"/>
            <w:right w:val="none" w:sz="0" w:space="0" w:color="auto"/>
          </w:divBdr>
        </w:div>
        <w:div w:id="1208225175">
          <w:marLeft w:val="640"/>
          <w:marRight w:val="0"/>
          <w:marTop w:val="0"/>
          <w:marBottom w:val="0"/>
          <w:divBdr>
            <w:top w:val="none" w:sz="0" w:space="0" w:color="auto"/>
            <w:left w:val="none" w:sz="0" w:space="0" w:color="auto"/>
            <w:bottom w:val="none" w:sz="0" w:space="0" w:color="auto"/>
            <w:right w:val="none" w:sz="0" w:space="0" w:color="auto"/>
          </w:divBdr>
        </w:div>
        <w:div w:id="1806964409">
          <w:marLeft w:val="640"/>
          <w:marRight w:val="0"/>
          <w:marTop w:val="0"/>
          <w:marBottom w:val="0"/>
          <w:divBdr>
            <w:top w:val="none" w:sz="0" w:space="0" w:color="auto"/>
            <w:left w:val="none" w:sz="0" w:space="0" w:color="auto"/>
            <w:bottom w:val="none" w:sz="0" w:space="0" w:color="auto"/>
            <w:right w:val="none" w:sz="0" w:space="0" w:color="auto"/>
          </w:divBdr>
        </w:div>
        <w:div w:id="1280604984">
          <w:marLeft w:val="640"/>
          <w:marRight w:val="0"/>
          <w:marTop w:val="0"/>
          <w:marBottom w:val="0"/>
          <w:divBdr>
            <w:top w:val="none" w:sz="0" w:space="0" w:color="auto"/>
            <w:left w:val="none" w:sz="0" w:space="0" w:color="auto"/>
            <w:bottom w:val="none" w:sz="0" w:space="0" w:color="auto"/>
            <w:right w:val="none" w:sz="0" w:space="0" w:color="auto"/>
          </w:divBdr>
        </w:div>
        <w:div w:id="1177160796">
          <w:marLeft w:val="640"/>
          <w:marRight w:val="0"/>
          <w:marTop w:val="0"/>
          <w:marBottom w:val="0"/>
          <w:divBdr>
            <w:top w:val="none" w:sz="0" w:space="0" w:color="auto"/>
            <w:left w:val="none" w:sz="0" w:space="0" w:color="auto"/>
            <w:bottom w:val="none" w:sz="0" w:space="0" w:color="auto"/>
            <w:right w:val="none" w:sz="0" w:space="0" w:color="auto"/>
          </w:divBdr>
        </w:div>
        <w:div w:id="541020806">
          <w:marLeft w:val="640"/>
          <w:marRight w:val="0"/>
          <w:marTop w:val="0"/>
          <w:marBottom w:val="0"/>
          <w:divBdr>
            <w:top w:val="none" w:sz="0" w:space="0" w:color="auto"/>
            <w:left w:val="none" w:sz="0" w:space="0" w:color="auto"/>
            <w:bottom w:val="none" w:sz="0" w:space="0" w:color="auto"/>
            <w:right w:val="none" w:sz="0" w:space="0" w:color="auto"/>
          </w:divBdr>
        </w:div>
        <w:div w:id="32005490">
          <w:marLeft w:val="640"/>
          <w:marRight w:val="0"/>
          <w:marTop w:val="0"/>
          <w:marBottom w:val="0"/>
          <w:divBdr>
            <w:top w:val="none" w:sz="0" w:space="0" w:color="auto"/>
            <w:left w:val="none" w:sz="0" w:space="0" w:color="auto"/>
            <w:bottom w:val="none" w:sz="0" w:space="0" w:color="auto"/>
            <w:right w:val="none" w:sz="0" w:space="0" w:color="auto"/>
          </w:divBdr>
        </w:div>
        <w:div w:id="44722470">
          <w:marLeft w:val="640"/>
          <w:marRight w:val="0"/>
          <w:marTop w:val="0"/>
          <w:marBottom w:val="0"/>
          <w:divBdr>
            <w:top w:val="none" w:sz="0" w:space="0" w:color="auto"/>
            <w:left w:val="none" w:sz="0" w:space="0" w:color="auto"/>
            <w:bottom w:val="none" w:sz="0" w:space="0" w:color="auto"/>
            <w:right w:val="none" w:sz="0" w:space="0" w:color="auto"/>
          </w:divBdr>
        </w:div>
        <w:div w:id="2021925722">
          <w:marLeft w:val="640"/>
          <w:marRight w:val="0"/>
          <w:marTop w:val="0"/>
          <w:marBottom w:val="0"/>
          <w:divBdr>
            <w:top w:val="none" w:sz="0" w:space="0" w:color="auto"/>
            <w:left w:val="none" w:sz="0" w:space="0" w:color="auto"/>
            <w:bottom w:val="none" w:sz="0" w:space="0" w:color="auto"/>
            <w:right w:val="none" w:sz="0" w:space="0" w:color="auto"/>
          </w:divBdr>
        </w:div>
        <w:div w:id="880626999">
          <w:marLeft w:val="640"/>
          <w:marRight w:val="0"/>
          <w:marTop w:val="0"/>
          <w:marBottom w:val="0"/>
          <w:divBdr>
            <w:top w:val="none" w:sz="0" w:space="0" w:color="auto"/>
            <w:left w:val="none" w:sz="0" w:space="0" w:color="auto"/>
            <w:bottom w:val="none" w:sz="0" w:space="0" w:color="auto"/>
            <w:right w:val="none" w:sz="0" w:space="0" w:color="auto"/>
          </w:divBdr>
        </w:div>
        <w:div w:id="1318070149">
          <w:marLeft w:val="640"/>
          <w:marRight w:val="0"/>
          <w:marTop w:val="0"/>
          <w:marBottom w:val="0"/>
          <w:divBdr>
            <w:top w:val="none" w:sz="0" w:space="0" w:color="auto"/>
            <w:left w:val="none" w:sz="0" w:space="0" w:color="auto"/>
            <w:bottom w:val="none" w:sz="0" w:space="0" w:color="auto"/>
            <w:right w:val="none" w:sz="0" w:space="0" w:color="auto"/>
          </w:divBdr>
        </w:div>
        <w:div w:id="563221789">
          <w:marLeft w:val="640"/>
          <w:marRight w:val="0"/>
          <w:marTop w:val="0"/>
          <w:marBottom w:val="0"/>
          <w:divBdr>
            <w:top w:val="none" w:sz="0" w:space="0" w:color="auto"/>
            <w:left w:val="none" w:sz="0" w:space="0" w:color="auto"/>
            <w:bottom w:val="none" w:sz="0" w:space="0" w:color="auto"/>
            <w:right w:val="none" w:sz="0" w:space="0" w:color="auto"/>
          </w:divBdr>
        </w:div>
        <w:div w:id="2069067510">
          <w:marLeft w:val="640"/>
          <w:marRight w:val="0"/>
          <w:marTop w:val="0"/>
          <w:marBottom w:val="0"/>
          <w:divBdr>
            <w:top w:val="none" w:sz="0" w:space="0" w:color="auto"/>
            <w:left w:val="none" w:sz="0" w:space="0" w:color="auto"/>
            <w:bottom w:val="none" w:sz="0" w:space="0" w:color="auto"/>
            <w:right w:val="none" w:sz="0" w:space="0" w:color="auto"/>
          </w:divBdr>
        </w:div>
        <w:div w:id="1540584298">
          <w:marLeft w:val="640"/>
          <w:marRight w:val="0"/>
          <w:marTop w:val="0"/>
          <w:marBottom w:val="0"/>
          <w:divBdr>
            <w:top w:val="none" w:sz="0" w:space="0" w:color="auto"/>
            <w:left w:val="none" w:sz="0" w:space="0" w:color="auto"/>
            <w:bottom w:val="none" w:sz="0" w:space="0" w:color="auto"/>
            <w:right w:val="none" w:sz="0" w:space="0" w:color="auto"/>
          </w:divBdr>
        </w:div>
        <w:div w:id="1094863655">
          <w:marLeft w:val="640"/>
          <w:marRight w:val="0"/>
          <w:marTop w:val="0"/>
          <w:marBottom w:val="0"/>
          <w:divBdr>
            <w:top w:val="none" w:sz="0" w:space="0" w:color="auto"/>
            <w:left w:val="none" w:sz="0" w:space="0" w:color="auto"/>
            <w:bottom w:val="none" w:sz="0" w:space="0" w:color="auto"/>
            <w:right w:val="none" w:sz="0" w:space="0" w:color="auto"/>
          </w:divBdr>
        </w:div>
        <w:div w:id="896745597">
          <w:marLeft w:val="640"/>
          <w:marRight w:val="0"/>
          <w:marTop w:val="0"/>
          <w:marBottom w:val="0"/>
          <w:divBdr>
            <w:top w:val="none" w:sz="0" w:space="0" w:color="auto"/>
            <w:left w:val="none" w:sz="0" w:space="0" w:color="auto"/>
            <w:bottom w:val="none" w:sz="0" w:space="0" w:color="auto"/>
            <w:right w:val="none" w:sz="0" w:space="0" w:color="auto"/>
          </w:divBdr>
        </w:div>
        <w:div w:id="383525531">
          <w:marLeft w:val="640"/>
          <w:marRight w:val="0"/>
          <w:marTop w:val="0"/>
          <w:marBottom w:val="0"/>
          <w:divBdr>
            <w:top w:val="none" w:sz="0" w:space="0" w:color="auto"/>
            <w:left w:val="none" w:sz="0" w:space="0" w:color="auto"/>
            <w:bottom w:val="none" w:sz="0" w:space="0" w:color="auto"/>
            <w:right w:val="none" w:sz="0" w:space="0" w:color="auto"/>
          </w:divBdr>
        </w:div>
        <w:div w:id="886602051">
          <w:marLeft w:val="640"/>
          <w:marRight w:val="0"/>
          <w:marTop w:val="0"/>
          <w:marBottom w:val="0"/>
          <w:divBdr>
            <w:top w:val="none" w:sz="0" w:space="0" w:color="auto"/>
            <w:left w:val="none" w:sz="0" w:space="0" w:color="auto"/>
            <w:bottom w:val="none" w:sz="0" w:space="0" w:color="auto"/>
            <w:right w:val="none" w:sz="0" w:space="0" w:color="auto"/>
          </w:divBdr>
        </w:div>
        <w:div w:id="566495976">
          <w:marLeft w:val="640"/>
          <w:marRight w:val="0"/>
          <w:marTop w:val="0"/>
          <w:marBottom w:val="0"/>
          <w:divBdr>
            <w:top w:val="none" w:sz="0" w:space="0" w:color="auto"/>
            <w:left w:val="none" w:sz="0" w:space="0" w:color="auto"/>
            <w:bottom w:val="none" w:sz="0" w:space="0" w:color="auto"/>
            <w:right w:val="none" w:sz="0" w:space="0" w:color="auto"/>
          </w:divBdr>
        </w:div>
        <w:div w:id="2121216957">
          <w:marLeft w:val="640"/>
          <w:marRight w:val="0"/>
          <w:marTop w:val="0"/>
          <w:marBottom w:val="0"/>
          <w:divBdr>
            <w:top w:val="none" w:sz="0" w:space="0" w:color="auto"/>
            <w:left w:val="none" w:sz="0" w:space="0" w:color="auto"/>
            <w:bottom w:val="none" w:sz="0" w:space="0" w:color="auto"/>
            <w:right w:val="none" w:sz="0" w:space="0" w:color="auto"/>
          </w:divBdr>
        </w:div>
        <w:div w:id="1797482638">
          <w:marLeft w:val="640"/>
          <w:marRight w:val="0"/>
          <w:marTop w:val="0"/>
          <w:marBottom w:val="0"/>
          <w:divBdr>
            <w:top w:val="none" w:sz="0" w:space="0" w:color="auto"/>
            <w:left w:val="none" w:sz="0" w:space="0" w:color="auto"/>
            <w:bottom w:val="none" w:sz="0" w:space="0" w:color="auto"/>
            <w:right w:val="none" w:sz="0" w:space="0" w:color="auto"/>
          </w:divBdr>
        </w:div>
        <w:div w:id="797257038">
          <w:marLeft w:val="640"/>
          <w:marRight w:val="0"/>
          <w:marTop w:val="0"/>
          <w:marBottom w:val="0"/>
          <w:divBdr>
            <w:top w:val="none" w:sz="0" w:space="0" w:color="auto"/>
            <w:left w:val="none" w:sz="0" w:space="0" w:color="auto"/>
            <w:bottom w:val="none" w:sz="0" w:space="0" w:color="auto"/>
            <w:right w:val="none" w:sz="0" w:space="0" w:color="auto"/>
          </w:divBdr>
        </w:div>
        <w:div w:id="196505792">
          <w:marLeft w:val="640"/>
          <w:marRight w:val="0"/>
          <w:marTop w:val="0"/>
          <w:marBottom w:val="0"/>
          <w:divBdr>
            <w:top w:val="none" w:sz="0" w:space="0" w:color="auto"/>
            <w:left w:val="none" w:sz="0" w:space="0" w:color="auto"/>
            <w:bottom w:val="none" w:sz="0" w:space="0" w:color="auto"/>
            <w:right w:val="none" w:sz="0" w:space="0" w:color="auto"/>
          </w:divBdr>
        </w:div>
        <w:div w:id="751124057">
          <w:marLeft w:val="640"/>
          <w:marRight w:val="0"/>
          <w:marTop w:val="0"/>
          <w:marBottom w:val="0"/>
          <w:divBdr>
            <w:top w:val="none" w:sz="0" w:space="0" w:color="auto"/>
            <w:left w:val="none" w:sz="0" w:space="0" w:color="auto"/>
            <w:bottom w:val="none" w:sz="0" w:space="0" w:color="auto"/>
            <w:right w:val="none" w:sz="0" w:space="0" w:color="auto"/>
          </w:divBdr>
        </w:div>
        <w:div w:id="157311721">
          <w:marLeft w:val="640"/>
          <w:marRight w:val="0"/>
          <w:marTop w:val="0"/>
          <w:marBottom w:val="0"/>
          <w:divBdr>
            <w:top w:val="none" w:sz="0" w:space="0" w:color="auto"/>
            <w:left w:val="none" w:sz="0" w:space="0" w:color="auto"/>
            <w:bottom w:val="none" w:sz="0" w:space="0" w:color="auto"/>
            <w:right w:val="none" w:sz="0" w:space="0" w:color="auto"/>
          </w:divBdr>
        </w:div>
        <w:div w:id="444472021">
          <w:marLeft w:val="640"/>
          <w:marRight w:val="0"/>
          <w:marTop w:val="0"/>
          <w:marBottom w:val="0"/>
          <w:divBdr>
            <w:top w:val="none" w:sz="0" w:space="0" w:color="auto"/>
            <w:left w:val="none" w:sz="0" w:space="0" w:color="auto"/>
            <w:bottom w:val="none" w:sz="0" w:space="0" w:color="auto"/>
            <w:right w:val="none" w:sz="0" w:space="0" w:color="auto"/>
          </w:divBdr>
        </w:div>
        <w:div w:id="2042120430">
          <w:marLeft w:val="640"/>
          <w:marRight w:val="0"/>
          <w:marTop w:val="0"/>
          <w:marBottom w:val="0"/>
          <w:divBdr>
            <w:top w:val="none" w:sz="0" w:space="0" w:color="auto"/>
            <w:left w:val="none" w:sz="0" w:space="0" w:color="auto"/>
            <w:bottom w:val="none" w:sz="0" w:space="0" w:color="auto"/>
            <w:right w:val="none" w:sz="0" w:space="0" w:color="auto"/>
          </w:divBdr>
        </w:div>
        <w:div w:id="2125684033">
          <w:marLeft w:val="640"/>
          <w:marRight w:val="0"/>
          <w:marTop w:val="0"/>
          <w:marBottom w:val="0"/>
          <w:divBdr>
            <w:top w:val="none" w:sz="0" w:space="0" w:color="auto"/>
            <w:left w:val="none" w:sz="0" w:space="0" w:color="auto"/>
            <w:bottom w:val="none" w:sz="0" w:space="0" w:color="auto"/>
            <w:right w:val="none" w:sz="0" w:space="0" w:color="auto"/>
          </w:divBdr>
        </w:div>
        <w:div w:id="649022137">
          <w:marLeft w:val="640"/>
          <w:marRight w:val="0"/>
          <w:marTop w:val="0"/>
          <w:marBottom w:val="0"/>
          <w:divBdr>
            <w:top w:val="none" w:sz="0" w:space="0" w:color="auto"/>
            <w:left w:val="none" w:sz="0" w:space="0" w:color="auto"/>
            <w:bottom w:val="none" w:sz="0" w:space="0" w:color="auto"/>
            <w:right w:val="none" w:sz="0" w:space="0" w:color="auto"/>
          </w:divBdr>
        </w:div>
        <w:div w:id="1170826706">
          <w:marLeft w:val="640"/>
          <w:marRight w:val="0"/>
          <w:marTop w:val="0"/>
          <w:marBottom w:val="0"/>
          <w:divBdr>
            <w:top w:val="none" w:sz="0" w:space="0" w:color="auto"/>
            <w:left w:val="none" w:sz="0" w:space="0" w:color="auto"/>
            <w:bottom w:val="none" w:sz="0" w:space="0" w:color="auto"/>
            <w:right w:val="none" w:sz="0" w:space="0" w:color="auto"/>
          </w:divBdr>
        </w:div>
        <w:div w:id="1035813772">
          <w:marLeft w:val="640"/>
          <w:marRight w:val="0"/>
          <w:marTop w:val="0"/>
          <w:marBottom w:val="0"/>
          <w:divBdr>
            <w:top w:val="none" w:sz="0" w:space="0" w:color="auto"/>
            <w:left w:val="none" w:sz="0" w:space="0" w:color="auto"/>
            <w:bottom w:val="none" w:sz="0" w:space="0" w:color="auto"/>
            <w:right w:val="none" w:sz="0" w:space="0" w:color="auto"/>
          </w:divBdr>
        </w:div>
        <w:div w:id="19357121">
          <w:marLeft w:val="640"/>
          <w:marRight w:val="0"/>
          <w:marTop w:val="0"/>
          <w:marBottom w:val="0"/>
          <w:divBdr>
            <w:top w:val="none" w:sz="0" w:space="0" w:color="auto"/>
            <w:left w:val="none" w:sz="0" w:space="0" w:color="auto"/>
            <w:bottom w:val="none" w:sz="0" w:space="0" w:color="auto"/>
            <w:right w:val="none" w:sz="0" w:space="0" w:color="auto"/>
          </w:divBdr>
        </w:div>
        <w:div w:id="1760712908">
          <w:marLeft w:val="640"/>
          <w:marRight w:val="0"/>
          <w:marTop w:val="0"/>
          <w:marBottom w:val="0"/>
          <w:divBdr>
            <w:top w:val="none" w:sz="0" w:space="0" w:color="auto"/>
            <w:left w:val="none" w:sz="0" w:space="0" w:color="auto"/>
            <w:bottom w:val="none" w:sz="0" w:space="0" w:color="auto"/>
            <w:right w:val="none" w:sz="0" w:space="0" w:color="auto"/>
          </w:divBdr>
        </w:div>
        <w:div w:id="753013161">
          <w:marLeft w:val="640"/>
          <w:marRight w:val="0"/>
          <w:marTop w:val="0"/>
          <w:marBottom w:val="0"/>
          <w:divBdr>
            <w:top w:val="none" w:sz="0" w:space="0" w:color="auto"/>
            <w:left w:val="none" w:sz="0" w:space="0" w:color="auto"/>
            <w:bottom w:val="none" w:sz="0" w:space="0" w:color="auto"/>
            <w:right w:val="none" w:sz="0" w:space="0" w:color="auto"/>
          </w:divBdr>
        </w:div>
        <w:div w:id="243300293">
          <w:marLeft w:val="640"/>
          <w:marRight w:val="0"/>
          <w:marTop w:val="0"/>
          <w:marBottom w:val="0"/>
          <w:divBdr>
            <w:top w:val="none" w:sz="0" w:space="0" w:color="auto"/>
            <w:left w:val="none" w:sz="0" w:space="0" w:color="auto"/>
            <w:bottom w:val="none" w:sz="0" w:space="0" w:color="auto"/>
            <w:right w:val="none" w:sz="0" w:space="0" w:color="auto"/>
          </w:divBdr>
        </w:div>
        <w:div w:id="2081903158">
          <w:marLeft w:val="640"/>
          <w:marRight w:val="0"/>
          <w:marTop w:val="0"/>
          <w:marBottom w:val="0"/>
          <w:divBdr>
            <w:top w:val="none" w:sz="0" w:space="0" w:color="auto"/>
            <w:left w:val="none" w:sz="0" w:space="0" w:color="auto"/>
            <w:bottom w:val="none" w:sz="0" w:space="0" w:color="auto"/>
            <w:right w:val="none" w:sz="0" w:space="0" w:color="auto"/>
          </w:divBdr>
        </w:div>
        <w:div w:id="2081052003">
          <w:marLeft w:val="640"/>
          <w:marRight w:val="0"/>
          <w:marTop w:val="0"/>
          <w:marBottom w:val="0"/>
          <w:divBdr>
            <w:top w:val="none" w:sz="0" w:space="0" w:color="auto"/>
            <w:left w:val="none" w:sz="0" w:space="0" w:color="auto"/>
            <w:bottom w:val="none" w:sz="0" w:space="0" w:color="auto"/>
            <w:right w:val="none" w:sz="0" w:space="0" w:color="auto"/>
          </w:divBdr>
        </w:div>
        <w:div w:id="1309627303">
          <w:marLeft w:val="640"/>
          <w:marRight w:val="0"/>
          <w:marTop w:val="0"/>
          <w:marBottom w:val="0"/>
          <w:divBdr>
            <w:top w:val="none" w:sz="0" w:space="0" w:color="auto"/>
            <w:left w:val="none" w:sz="0" w:space="0" w:color="auto"/>
            <w:bottom w:val="none" w:sz="0" w:space="0" w:color="auto"/>
            <w:right w:val="none" w:sz="0" w:space="0" w:color="auto"/>
          </w:divBdr>
        </w:div>
        <w:div w:id="1518928645">
          <w:marLeft w:val="640"/>
          <w:marRight w:val="0"/>
          <w:marTop w:val="0"/>
          <w:marBottom w:val="0"/>
          <w:divBdr>
            <w:top w:val="none" w:sz="0" w:space="0" w:color="auto"/>
            <w:left w:val="none" w:sz="0" w:space="0" w:color="auto"/>
            <w:bottom w:val="none" w:sz="0" w:space="0" w:color="auto"/>
            <w:right w:val="none" w:sz="0" w:space="0" w:color="auto"/>
          </w:divBdr>
        </w:div>
        <w:div w:id="1922986012">
          <w:marLeft w:val="640"/>
          <w:marRight w:val="0"/>
          <w:marTop w:val="0"/>
          <w:marBottom w:val="0"/>
          <w:divBdr>
            <w:top w:val="none" w:sz="0" w:space="0" w:color="auto"/>
            <w:left w:val="none" w:sz="0" w:space="0" w:color="auto"/>
            <w:bottom w:val="none" w:sz="0" w:space="0" w:color="auto"/>
            <w:right w:val="none" w:sz="0" w:space="0" w:color="auto"/>
          </w:divBdr>
        </w:div>
        <w:div w:id="2067139377">
          <w:marLeft w:val="640"/>
          <w:marRight w:val="0"/>
          <w:marTop w:val="0"/>
          <w:marBottom w:val="0"/>
          <w:divBdr>
            <w:top w:val="none" w:sz="0" w:space="0" w:color="auto"/>
            <w:left w:val="none" w:sz="0" w:space="0" w:color="auto"/>
            <w:bottom w:val="none" w:sz="0" w:space="0" w:color="auto"/>
            <w:right w:val="none" w:sz="0" w:space="0" w:color="auto"/>
          </w:divBdr>
        </w:div>
        <w:div w:id="1512723873">
          <w:marLeft w:val="640"/>
          <w:marRight w:val="0"/>
          <w:marTop w:val="0"/>
          <w:marBottom w:val="0"/>
          <w:divBdr>
            <w:top w:val="none" w:sz="0" w:space="0" w:color="auto"/>
            <w:left w:val="none" w:sz="0" w:space="0" w:color="auto"/>
            <w:bottom w:val="none" w:sz="0" w:space="0" w:color="auto"/>
            <w:right w:val="none" w:sz="0" w:space="0" w:color="auto"/>
          </w:divBdr>
        </w:div>
        <w:div w:id="504318438">
          <w:marLeft w:val="640"/>
          <w:marRight w:val="0"/>
          <w:marTop w:val="0"/>
          <w:marBottom w:val="0"/>
          <w:divBdr>
            <w:top w:val="none" w:sz="0" w:space="0" w:color="auto"/>
            <w:left w:val="none" w:sz="0" w:space="0" w:color="auto"/>
            <w:bottom w:val="none" w:sz="0" w:space="0" w:color="auto"/>
            <w:right w:val="none" w:sz="0" w:space="0" w:color="auto"/>
          </w:divBdr>
        </w:div>
        <w:div w:id="574821145">
          <w:marLeft w:val="640"/>
          <w:marRight w:val="0"/>
          <w:marTop w:val="0"/>
          <w:marBottom w:val="0"/>
          <w:divBdr>
            <w:top w:val="none" w:sz="0" w:space="0" w:color="auto"/>
            <w:left w:val="none" w:sz="0" w:space="0" w:color="auto"/>
            <w:bottom w:val="none" w:sz="0" w:space="0" w:color="auto"/>
            <w:right w:val="none" w:sz="0" w:space="0" w:color="auto"/>
          </w:divBdr>
        </w:div>
        <w:div w:id="745880872">
          <w:marLeft w:val="640"/>
          <w:marRight w:val="0"/>
          <w:marTop w:val="0"/>
          <w:marBottom w:val="0"/>
          <w:divBdr>
            <w:top w:val="none" w:sz="0" w:space="0" w:color="auto"/>
            <w:left w:val="none" w:sz="0" w:space="0" w:color="auto"/>
            <w:bottom w:val="none" w:sz="0" w:space="0" w:color="auto"/>
            <w:right w:val="none" w:sz="0" w:space="0" w:color="auto"/>
          </w:divBdr>
        </w:div>
        <w:div w:id="1100487099">
          <w:marLeft w:val="640"/>
          <w:marRight w:val="0"/>
          <w:marTop w:val="0"/>
          <w:marBottom w:val="0"/>
          <w:divBdr>
            <w:top w:val="none" w:sz="0" w:space="0" w:color="auto"/>
            <w:left w:val="none" w:sz="0" w:space="0" w:color="auto"/>
            <w:bottom w:val="none" w:sz="0" w:space="0" w:color="auto"/>
            <w:right w:val="none" w:sz="0" w:space="0" w:color="auto"/>
          </w:divBdr>
        </w:div>
        <w:div w:id="808598843">
          <w:marLeft w:val="640"/>
          <w:marRight w:val="0"/>
          <w:marTop w:val="0"/>
          <w:marBottom w:val="0"/>
          <w:divBdr>
            <w:top w:val="none" w:sz="0" w:space="0" w:color="auto"/>
            <w:left w:val="none" w:sz="0" w:space="0" w:color="auto"/>
            <w:bottom w:val="none" w:sz="0" w:space="0" w:color="auto"/>
            <w:right w:val="none" w:sz="0" w:space="0" w:color="auto"/>
          </w:divBdr>
        </w:div>
      </w:divsChild>
    </w:div>
    <w:div w:id="273483344">
      <w:bodyDiv w:val="1"/>
      <w:marLeft w:val="0"/>
      <w:marRight w:val="0"/>
      <w:marTop w:val="0"/>
      <w:marBottom w:val="0"/>
      <w:divBdr>
        <w:top w:val="none" w:sz="0" w:space="0" w:color="auto"/>
        <w:left w:val="none" w:sz="0" w:space="0" w:color="auto"/>
        <w:bottom w:val="none" w:sz="0" w:space="0" w:color="auto"/>
        <w:right w:val="none" w:sz="0" w:space="0" w:color="auto"/>
      </w:divBdr>
      <w:divsChild>
        <w:div w:id="638412829">
          <w:marLeft w:val="640"/>
          <w:marRight w:val="0"/>
          <w:marTop w:val="0"/>
          <w:marBottom w:val="0"/>
          <w:divBdr>
            <w:top w:val="none" w:sz="0" w:space="0" w:color="auto"/>
            <w:left w:val="none" w:sz="0" w:space="0" w:color="auto"/>
            <w:bottom w:val="none" w:sz="0" w:space="0" w:color="auto"/>
            <w:right w:val="none" w:sz="0" w:space="0" w:color="auto"/>
          </w:divBdr>
        </w:div>
        <w:div w:id="1420102523">
          <w:marLeft w:val="640"/>
          <w:marRight w:val="0"/>
          <w:marTop w:val="0"/>
          <w:marBottom w:val="0"/>
          <w:divBdr>
            <w:top w:val="none" w:sz="0" w:space="0" w:color="auto"/>
            <w:left w:val="none" w:sz="0" w:space="0" w:color="auto"/>
            <w:bottom w:val="none" w:sz="0" w:space="0" w:color="auto"/>
            <w:right w:val="none" w:sz="0" w:space="0" w:color="auto"/>
          </w:divBdr>
        </w:div>
        <w:div w:id="118494076">
          <w:marLeft w:val="640"/>
          <w:marRight w:val="0"/>
          <w:marTop w:val="0"/>
          <w:marBottom w:val="0"/>
          <w:divBdr>
            <w:top w:val="none" w:sz="0" w:space="0" w:color="auto"/>
            <w:left w:val="none" w:sz="0" w:space="0" w:color="auto"/>
            <w:bottom w:val="none" w:sz="0" w:space="0" w:color="auto"/>
            <w:right w:val="none" w:sz="0" w:space="0" w:color="auto"/>
          </w:divBdr>
        </w:div>
        <w:div w:id="143591430">
          <w:marLeft w:val="640"/>
          <w:marRight w:val="0"/>
          <w:marTop w:val="0"/>
          <w:marBottom w:val="0"/>
          <w:divBdr>
            <w:top w:val="none" w:sz="0" w:space="0" w:color="auto"/>
            <w:left w:val="none" w:sz="0" w:space="0" w:color="auto"/>
            <w:bottom w:val="none" w:sz="0" w:space="0" w:color="auto"/>
            <w:right w:val="none" w:sz="0" w:space="0" w:color="auto"/>
          </w:divBdr>
        </w:div>
        <w:div w:id="1190559462">
          <w:marLeft w:val="640"/>
          <w:marRight w:val="0"/>
          <w:marTop w:val="0"/>
          <w:marBottom w:val="0"/>
          <w:divBdr>
            <w:top w:val="none" w:sz="0" w:space="0" w:color="auto"/>
            <w:left w:val="none" w:sz="0" w:space="0" w:color="auto"/>
            <w:bottom w:val="none" w:sz="0" w:space="0" w:color="auto"/>
            <w:right w:val="none" w:sz="0" w:space="0" w:color="auto"/>
          </w:divBdr>
        </w:div>
        <w:div w:id="1997031795">
          <w:marLeft w:val="640"/>
          <w:marRight w:val="0"/>
          <w:marTop w:val="0"/>
          <w:marBottom w:val="0"/>
          <w:divBdr>
            <w:top w:val="none" w:sz="0" w:space="0" w:color="auto"/>
            <w:left w:val="none" w:sz="0" w:space="0" w:color="auto"/>
            <w:bottom w:val="none" w:sz="0" w:space="0" w:color="auto"/>
            <w:right w:val="none" w:sz="0" w:space="0" w:color="auto"/>
          </w:divBdr>
        </w:div>
        <w:div w:id="1417551359">
          <w:marLeft w:val="640"/>
          <w:marRight w:val="0"/>
          <w:marTop w:val="0"/>
          <w:marBottom w:val="0"/>
          <w:divBdr>
            <w:top w:val="none" w:sz="0" w:space="0" w:color="auto"/>
            <w:left w:val="none" w:sz="0" w:space="0" w:color="auto"/>
            <w:bottom w:val="none" w:sz="0" w:space="0" w:color="auto"/>
            <w:right w:val="none" w:sz="0" w:space="0" w:color="auto"/>
          </w:divBdr>
        </w:div>
        <w:div w:id="1662737467">
          <w:marLeft w:val="640"/>
          <w:marRight w:val="0"/>
          <w:marTop w:val="0"/>
          <w:marBottom w:val="0"/>
          <w:divBdr>
            <w:top w:val="none" w:sz="0" w:space="0" w:color="auto"/>
            <w:left w:val="none" w:sz="0" w:space="0" w:color="auto"/>
            <w:bottom w:val="none" w:sz="0" w:space="0" w:color="auto"/>
            <w:right w:val="none" w:sz="0" w:space="0" w:color="auto"/>
          </w:divBdr>
        </w:div>
        <w:div w:id="1930580416">
          <w:marLeft w:val="640"/>
          <w:marRight w:val="0"/>
          <w:marTop w:val="0"/>
          <w:marBottom w:val="0"/>
          <w:divBdr>
            <w:top w:val="none" w:sz="0" w:space="0" w:color="auto"/>
            <w:left w:val="none" w:sz="0" w:space="0" w:color="auto"/>
            <w:bottom w:val="none" w:sz="0" w:space="0" w:color="auto"/>
            <w:right w:val="none" w:sz="0" w:space="0" w:color="auto"/>
          </w:divBdr>
        </w:div>
        <w:div w:id="1218905501">
          <w:marLeft w:val="640"/>
          <w:marRight w:val="0"/>
          <w:marTop w:val="0"/>
          <w:marBottom w:val="0"/>
          <w:divBdr>
            <w:top w:val="none" w:sz="0" w:space="0" w:color="auto"/>
            <w:left w:val="none" w:sz="0" w:space="0" w:color="auto"/>
            <w:bottom w:val="none" w:sz="0" w:space="0" w:color="auto"/>
            <w:right w:val="none" w:sz="0" w:space="0" w:color="auto"/>
          </w:divBdr>
        </w:div>
        <w:div w:id="1467432174">
          <w:marLeft w:val="640"/>
          <w:marRight w:val="0"/>
          <w:marTop w:val="0"/>
          <w:marBottom w:val="0"/>
          <w:divBdr>
            <w:top w:val="none" w:sz="0" w:space="0" w:color="auto"/>
            <w:left w:val="none" w:sz="0" w:space="0" w:color="auto"/>
            <w:bottom w:val="none" w:sz="0" w:space="0" w:color="auto"/>
            <w:right w:val="none" w:sz="0" w:space="0" w:color="auto"/>
          </w:divBdr>
        </w:div>
        <w:div w:id="385183838">
          <w:marLeft w:val="640"/>
          <w:marRight w:val="0"/>
          <w:marTop w:val="0"/>
          <w:marBottom w:val="0"/>
          <w:divBdr>
            <w:top w:val="none" w:sz="0" w:space="0" w:color="auto"/>
            <w:left w:val="none" w:sz="0" w:space="0" w:color="auto"/>
            <w:bottom w:val="none" w:sz="0" w:space="0" w:color="auto"/>
            <w:right w:val="none" w:sz="0" w:space="0" w:color="auto"/>
          </w:divBdr>
        </w:div>
        <w:div w:id="1708917031">
          <w:marLeft w:val="640"/>
          <w:marRight w:val="0"/>
          <w:marTop w:val="0"/>
          <w:marBottom w:val="0"/>
          <w:divBdr>
            <w:top w:val="none" w:sz="0" w:space="0" w:color="auto"/>
            <w:left w:val="none" w:sz="0" w:space="0" w:color="auto"/>
            <w:bottom w:val="none" w:sz="0" w:space="0" w:color="auto"/>
            <w:right w:val="none" w:sz="0" w:space="0" w:color="auto"/>
          </w:divBdr>
        </w:div>
        <w:div w:id="1022901965">
          <w:marLeft w:val="640"/>
          <w:marRight w:val="0"/>
          <w:marTop w:val="0"/>
          <w:marBottom w:val="0"/>
          <w:divBdr>
            <w:top w:val="none" w:sz="0" w:space="0" w:color="auto"/>
            <w:left w:val="none" w:sz="0" w:space="0" w:color="auto"/>
            <w:bottom w:val="none" w:sz="0" w:space="0" w:color="auto"/>
            <w:right w:val="none" w:sz="0" w:space="0" w:color="auto"/>
          </w:divBdr>
        </w:div>
        <w:div w:id="1591156467">
          <w:marLeft w:val="640"/>
          <w:marRight w:val="0"/>
          <w:marTop w:val="0"/>
          <w:marBottom w:val="0"/>
          <w:divBdr>
            <w:top w:val="none" w:sz="0" w:space="0" w:color="auto"/>
            <w:left w:val="none" w:sz="0" w:space="0" w:color="auto"/>
            <w:bottom w:val="none" w:sz="0" w:space="0" w:color="auto"/>
            <w:right w:val="none" w:sz="0" w:space="0" w:color="auto"/>
          </w:divBdr>
        </w:div>
        <w:div w:id="1371372707">
          <w:marLeft w:val="640"/>
          <w:marRight w:val="0"/>
          <w:marTop w:val="0"/>
          <w:marBottom w:val="0"/>
          <w:divBdr>
            <w:top w:val="none" w:sz="0" w:space="0" w:color="auto"/>
            <w:left w:val="none" w:sz="0" w:space="0" w:color="auto"/>
            <w:bottom w:val="none" w:sz="0" w:space="0" w:color="auto"/>
            <w:right w:val="none" w:sz="0" w:space="0" w:color="auto"/>
          </w:divBdr>
        </w:div>
        <w:div w:id="553542682">
          <w:marLeft w:val="640"/>
          <w:marRight w:val="0"/>
          <w:marTop w:val="0"/>
          <w:marBottom w:val="0"/>
          <w:divBdr>
            <w:top w:val="none" w:sz="0" w:space="0" w:color="auto"/>
            <w:left w:val="none" w:sz="0" w:space="0" w:color="auto"/>
            <w:bottom w:val="none" w:sz="0" w:space="0" w:color="auto"/>
            <w:right w:val="none" w:sz="0" w:space="0" w:color="auto"/>
          </w:divBdr>
        </w:div>
        <w:div w:id="1549947949">
          <w:marLeft w:val="640"/>
          <w:marRight w:val="0"/>
          <w:marTop w:val="0"/>
          <w:marBottom w:val="0"/>
          <w:divBdr>
            <w:top w:val="none" w:sz="0" w:space="0" w:color="auto"/>
            <w:left w:val="none" w:sz="0" w:space="0" w:color="auto"/>
            <w:bottom w:val="none" w:sz="0" w:space="0" w:color="auto"/>
            <w:right w:val="none" w:sz="0" w:space="0" w:color="auto"/>
          </w:divBdr>
        </w:div>
        <w:div w:id="1969124316">
          <w:marLeft w:val="640"/>
          <w:marRight w:val="0"/>
          <w:marTop w:val="0"/>
          <w:marBottom w:val="0"/>
          <w:divBdr>
            <w:top w:val="none" w:sz="0" w:space="0" w:color="auto"/>
            <w:left w:val="none" w:sz="0" w:space="0" w:color="auto"/>
            <w:bottom w:val="none" w:sz="0" w:space="0" w:color="auto"/>
            <w:right w:val="none" w:sz="0" w:space="0" w:color="auto"/>
          </w:divBdr>
        </w:div>
        <w:div w:id="2041281094">
          <w:marLeft w:val="640"/>
          <w:marRight w:val="0"/>
          <w:marTop w:val="0"/>
          <w:marBottom w:val="0"/>
          <w:divBdr>
            <w:top w:val="none" w:sz="0" w:space="0" w:color="auto"/>
            <w:left w:val="none" w:sz="0" w:space="0" w:color="auto"/>
            <w:bottom w:val="none" w:sz="0" w:space="0" w:color="auto"/>
            <w:right w:val="none" w:sz="0" w:space="0" w:color="auto"/>
          </w:divBdr>
        </w:div>
        <w:div w:id="1820687025">
          <w:marLeft w:val="640"/>
          <w:marRight w:val="0"/>
          <w:marTop w:val="0"/>
          <w:marBottom w:val="0"/>
          <w:divBdr>
            <w:top w:val="none" w:sz="0" w:space="0" w:color="auto"/>
            <w:left w:val="none" w:sz="0" w:space="0" w:color="auto"/>
            <w:bottom w:val="none" w:sz="0" w:space="0" w:color="auto"/>
            <w:right w:val="none" w:sz="0" w:space="0" w:color="auto"/>
          </w:divBdr>
        </w:div>
        <w:div w:id="266891194">
          <w:marLeft w:val="640"/>
          <w:marRight w:val="0"/>
          <w:marTop w:val="0"/>
          <w:marBottom w:val="0"/>
          <w:divBdr>
            <w:top w:val="none" w:sz="0" w:space="0" w:color="auto"/>
            <w:left w:val="none" w:sz="0" w:space="0" w:color="auto"/>
            <w:bottom w:val="none" w:sz="0" w:space="0" w:color="auto"/>
            <w:right w:val="none" w:sz="0" w:space="0" w:color="auto"/>
          </w:divBdr>
        </w:div>
        <w:div w:id="1794441536">
          <w:marLeft w:val="640"/>
          <w:marRight w:val="0"/>
          <w:marTop w:val="0"/>
          <w:marBottom w:val="0"/>
          <w:divBdr>
            <w:top w:val="none" w:sz="0" w:space="0" w:color="auto"/>
            <w:left w:val="none" w:sz="0" w:space="0" w:color="auto"/>
            <w:bottom w:val="none" w:sz="0" w:space="0" w:color="auto"/>
            <w:right w:val="none" w:sz="0" w:space="0" w:color="auto"/>
          </w:divBdr>
        </w:div>
        <w:div w:id="243995694">
          <w:marLeft w:val="640"/>
          <w:marRight w:val="0"/>
          <w:marTop w:val="0"/>
          <w:marBottom w:val="0"/>
          <w:divBdr>
            <w:top w:val="none" w:sz="0" w:space="0" w:color="auto"/>
            <w:left w:val="none" w:sz="0" w:space="0" w:color="auto"/>
            <w:bottom w:val="none" w:sz="0" w:space="0" w:color="auto"/>
            <w:right w:val="none" w:sz="0" w:space="0" w:color="auto"/>
          </w:divBdr>
        </w:div>
        <w:div w:id="1006594331">
          <w:marLeft w:val="640"/>
          <w:marRight w:val="0"/>
          <w:marTop w:val="0"/>
          <w:marBottom w:val="0"/>
          <w:divBdr>
            <w:top w:val="none" w:sz="0" w:space="0" w:color="auto"/>
            <w:left w:val="none" w:sz="0" w:space="0" w:color="auto"/>
            <w:bottom w:val="none" w:sz="0" w:space="0" w:color="auto"/>
            <w:right w:val="none" w:sz="0" w:space="0" w:color="auto"/>
          </w:divBdr>
        </w:div>
        <w:div w:id="1359965097">
          <w:marLeft w:val="640"/>
          <w:marRight w:val="0"/>
          <w:marTop w:val="0"/>
          <w:marBottom w:val="0"/>
          <w:divBdr>
            <w:top w:val="none" w:sz="0" w:space="0" w:color="auto"/>
            <w:left w:val="none" w:sz="0" w:space="0" w:color="auto"/>
            <w:bottom w:val="none" w:sz="0" w:space="0" w:color="auto"/>
            <w:right w:val="none" w:sz="0" w:space="0" w:color="auto"/>
          </w:divBdr>
        </w:div>
        <w:div w:id="1660422545">
          <w:marLeft w:val="640"/>
          <w:marRight w:val="0"/>
          <w:marTop w:val="0"/>
          <w:marBottom w:val="0"/>
          <w:divBdr>
            <w:top w:val="none" w:sz="0" w:space="0" w:color="auto"/>
            <w:left w:val="none" w:sz="0" w:space="0" w:color="auto"/>
            <w:bottom w:val="none" w:sz="0" w:space="0" w:color="auto"/>
            <w:right w:val="none" w:sz="0" w:space="0" w:color="auto"/>
          </w:divBdr>
        </w:div>
        <w:div w:id="2013872297">
          <w:marLeft w:val="640"/>
          <w:marRight w:val="0"/>
          <w:marTop w:val="0"/>
          <w:marBottom w:val="0"/>
          <w:divBdr>
            <w:top w:val="none" w:sz="0" w:space="0" w:color="auto"/>
            <w:left w:val="none" w:sz="0" w:space="0" w:color="auto"/>
            <w:bottom w:val="none" w:sz="0" w:space="0" w:color="auto"/>
            <w:right w:val="none" w:sz="0" w:space="0" w:color="auto"/>
          </w:divBdr>
        </w:div>
        <w:div w:id="745349160">
          <w:marLeft w:val="640"/>
          <w:marRight w:val="0"/>
          <w:marTop w:val="0"/>
          <w:marBottom w:val="0"/>
          <w:divBdr>
            <w:top w:val="none" w:sz="0" w:space="0" w:color="auto"/>
            <w:left w:val="none" w:sz="0" w:space="0" w:color="auto"/>
            <w:bottom w:val="none" w:sz="0" w:space="0" w:color="auto"/>
            <w:right w:val="none" w:sz="0" w:space="0" w:color="auto"/>
          </w:divBdr>
        </w:div>
        <w:div w:id="570315150">
          <w:marLeft w:val="640"/>
          <w:marRight w:val="0"/>
          <w:marTop w:val="0"/>
          <w:marBottom w:val="0"/>
          <w:divBdr>
            <w:top w:val="none" w:sz="0" w:space="0" w:color="auto"/>
            <w:left w:val="none" w:sz="0" w:space="0" w:color="auto"/>
            <w:bottom w:val="none" w:sz="0" w:space="0" w:color="auto"/>
            <w:right w:val="none" w:sz="0" w:space="0" w:color="auto"/>
          </w:divBdr>
        </w:div>
        <w:div w:id="1685858141">
          <w:marLeft w:val="640"/>
          <w:marRight w:val="0"/>
          <w:marTop w:val="0"/>
          <w:marBottom w:val="0"/>
          <w:divBdr>
            <w:top w:val="none" w:sz="0" w:space="0" w:color="auto"/>
            <w:left w:val="none" w:sz="0" w:space="0" w:color="auto"/>
            <w:bottom w:val="none" w:sz="0" w:space="0" w:color="auto"/>
            <w:right w:val="none" w:sz="0" w:space="0" w:color="auto"/>
          </w:divBdr>
        </w:div>
        <w:div w:id="671030356">
          <w:marLeft w:val="640"/>
          <w:marRight w:val="0"/>
          <w:marTop w:val="0"/>
          <w:marBottom w:val="0"/>
          <w:divBdr>
            <w:top w:val="none" w:sz="0" w:space="0" w:color="auto"/>
            <w:left w:val="none" w:sz="0" w:space="0" w:color="auto"/>
            <w:bottom w:val="none" w:sz="0" w:space="0" w:color="auto"/>
            <w:right w:val="none" w:sz="0" w:space="0" w:color="auto"/>
          </w:divBdr>
        </w:div>
        <w:div w:id="1177690909">
          <w:marLeft w:val="640"/>
          <w:marRight w:val="0"/>
          <w:marTop w:val="0"/>
          <w:marBottom w:val="0"/>
          <w:divBdr>
            <w:top w:val="none" w:sz="0" w:space="0" w:color="auto"/>
            <w:left w:val="none" w:sz="0" w:space="0" w:color="auto"/>
            <w:bottom w:val="none" w:sz="0" w:space="0" w:color="auto"/>
            <w:right w:val="none" w:sz="0" w:space="0" w:color="auto"/>
          </w:divBdr>
        </w:div>
        <w:div w:id="545676898">
          <w:marLeft w:val="640"/>
          <w:marRight w:val="0"/>
          <w:marTop w:val="0"/>
          <w:marBottom w:val="0"/>
          <w:divBdr>
            <w:top w:val="none" w:sz="0" w:space="0" w:color="auto"/>
            <w:left w:val="none" w:sz="0" w:space="0" w:color="auto"/>
            <w:bottom w:val="none" w:sz="0" w:space="0" w:color="auto"/>
            <w:right w:val="none" w:sz="0" w:space="0" w:color="auto"/>
          </w:divBdr>
        </w:div>
        <w:div w:id="139927154">
          <w:marLeft w:val="640"/>
          <w:marRight w:val="0"/>
          <w:marTop w:val="0"/>
          <w:marBottom w:val="0"/>
          <w:divBdr>
            <w:top w:val="none" w:sz="0" w:space="0" w:color="auto"/>
            <w:left w:val="none" w:sz="0" w:space="0" w:color="auto"/>
            <w:bottom w:val="none" w:sz="0" w:space="0" w:color="auto"/>
            <w:right w:val="none" w:sz="0" w:space="0" w:color="auto"/>
          </w:divBdr>
        </w:div>
        <w:div w:id="136806304">
          <w:marLeft w:val="640"/>
          <w:marRight w:val="0"/>
          <w:marTop w:val="0"/>
          <w:marBottom w:val="0"/>
          <w:divBdr>
            <w:top w:val="none" w:sz="0" w:space="0" w:color="auto"/>
            <w:left w:val="none" w:sz="0" w:space="0" w:color="auto"/>
            <w:bottom w:val="none" w:sz="0" w:space="0" w:color="auto"/>
            <w:right w:val="none" w:sz="0" w:space="0" w:color="auto"/>
          </w:divBdr>
        </w:div>
        <w:div w:id="956448825">
          <w:marLeft w:val="640"/>
          <w:marRight w:val="0"/>
          <w:marTop w:val="0"/>
          <w:marBottom w:val="0"/>
          <w:divBdr>
            <w:top w:val="none" w:sz="0" w:space="0" w:color="auto"/>
            <w:left w:val="none" w:sz="0" w:space="0" w:color="auto"/>
            <w:bottom w:val="none" w:sz="0" w:space="0" w:color="auto"/>
            <w:right w:val="none" w:sz="0" w:space="0" w:color="auto"/>
          </w:divBdr>
        </w:div>
        <w:div w:id="1791775687">
          <w:marLeft w:val="640"/>
          <w:marRight w:val="0"/>
          <w:marTop w:val="0"/>
          <w:marBottom w:val="0"/>
          <w:divBdr>
            <w:top w:val="none" w:sz="0" w:space="0" w:color="auto"/>
            <w:left w:val="none" w:sz="0" w:space="0" w:color="auto"/>
            <w:bottom w:val="none" w:sz="0" w:space="0" w:color="auto"/>
            <w:right w:val="none" w:sz="0" w:space="0" w:color="auto"/>
          </w:divBdr>
        </w:div>
        <w:div w:id="538513744">
          <w:marLeft w:val="640"/>
          <w:marRight w:val="0"/>
          <w:marTop w:val="0"/>
          <w:marBottom w:val="0"/>
          <w:divBdr>
            <w:top w:val="none" w:sz="0" w:space="0" w:color="auto"/>
            <w:left w:val="none" w:sz="0" w:space="0" w:color="auto"/>
            <w:bottom w:val="none" w:sz="0" w:space="0" w:color="auto"/>
            <w:right w:val="none" w:sz="0" w:space="0" w:color="auto"/>
          </w:divBdr>
        </w:div>
        <w:div w:id="869991727">
          <w:marLeft w:val="640"/>
          <w:marRight w:val="0"/>
          <w:marTop w:val="0"/>
          <w:marBottom w:val="0"/>
          <w:divBdr>
            <w:top w:val="none" w:sz="0" w:space="0" w:color="auto"/>
            <w:left w:val="none" w:sz="0" w:space="0" w:color="auto"/>
            <w:bottom w:val="none" w:sz="0" w:space="0" w:color="auto"/>
            <w:right w:val="none" w:sz="0" w:space="0" w:color="auto"/>
          </w:divBdr>
        </w:div>
        <w:div w:id="1689329197">
          <w:marLeft w:val="640"/>
          <w:marRight w:val="0"/>
          <w:marTop w:val="0"/>
          <w:marBottom w:val="0"/>
          <w:divBdr>
            <w:top w:val="none" w:sz="0" w:space="0" w:color="auto"/>
            <w:left w:val="none" w:sz="0" w:space="0" w:color="auto"/>
            <w:bottom w:val="none" w:sz="0" w:space="0" w:color="auto"/>
            <w:right w:val="none" w:sz="0" w:space="0" w:color="auto"/>
          </w:divBdr>
        </w:div>
        <w:div w:id="901452720">
          <w:marLeft w:val="640"/>
          <w:marRight w:val="0"/>
          <w:marTop w:val="0"/>
          <w:marBottom w:val="0"/>
          <w:divBdr>
            <w:top w:val="none" w:sz="0" w:space="0" w:color="auto"/>
            <w:left w:val="none" w:sz="0" w:space="0" w:color="auto"/>
            <w:bottom w:val="none" w:sz="0" w:space="0" w:color="auto"/>
            <w:right w:val="none" w:sz="0" w:space="0" w:color="auto"/>
          </w:divBdr>
        </w:div>
        <w:div w:id="1621454313">
          <w:marLeft w:val="640"/>
          <w:marRight w:val="0"/>
          <w:marTop w:val="0"/>
          <w:marBottom w:val="0"/>
          <w:divBdr>
            <w:top w:val="none" w:sz="0" w:space="0" w:color="auto"/>
            <w:left w:val="none" w:sz="0" w:space="0" w:color="auto"/>
            <w:bottom w:val="none" w:sz="0" w:space="0" w:color="auto"/>
            <w:right w:val="none" w:sz="0" w:space="0" w:color="auto"/>
          </w:divBdr>
        </w:div>
        <w:div w:id="704448207">
          <w:marLeft w:val="640"/>
          <w:marRight w:val="0"/>
          <w:marTop w:val="0"/>
          <w:marBottom w:val="0"/>
          <w:divBdr>
            <w:top w:val="none" w:sz="0" w:space="0" w:color="auto"/>
            <w:left w:val="none" w:sz="0" w:space="0" w:color="auto"/>
            <w:bottom w:val="none" w:sz="0" w:space="0" w:color="auto"/>
            <w:right w:val="none" w:sz="0" w:space="0" w:color="auto"/>
          </w:divBdr>
        </w:div>
        <w:div w:id="1127972490">
          <w:marLeft w:val="640"/>
          <w:marRight w:val="0"/>
          <w:marTop w:val="0"/>
          <w:marBottom w:val="0"/>
          <w:divBdr>
            <w:top w:val="none" w:sz="0" w:space="0" w:color="auto"/>
            <w:left w:val="none" w:sz="0" w:space="0" w:color="auto"/>
            <w:bottom w:val="none" w:sz="0" w:space="0" w:color="auto"/>
            <w:right w:val="none" w:sz="0" w:space="0" w:color="auto"/>
          </w:divBdr>
        </w:div>
        <w:div w:id="662509209">
          <w:marLeft w:val="640"/>
          <w:marRight w:val="0"/>
          <w:marTop w:val="0"/>
          <w:marBottom w:val="0"/>
          <w:divBdr>
            <w:top w:val="none" w:sz="0" w:space="0" w:color="auto"/>
            <w:left w:val="none" w:sz="0" w:space="0" w:color="auto"/>
            <w:bottom w:val="none" w:sz="0" w:space="0" w:color="auto"/>
            <w:right w:val="none" w:sz="0" w:space="0" w:color="auto"/>
          </w:divBdr>
        </w:div>
        <w:div w:id="2029990209">
          <w:marLeft w:val="640"/>
          <w:marRight w:val="0"/>
          <w:marTop w:val="0"/>
          <w:marBottom w:val="0"/>
          <w:divBdr>
            <w:top w:val="none" w:sz="0" w:space="0" w:color="auto"/>
            <w:left w:val="none" w:sz="0" w:space="0" w:color="auto"/>
            <w:bottom w:val="none" w:sz="0" w:space="0" w:color="auto"/>
            <w:right w:val="none" w:sz="0" w:space="0" w:color="auto"/>
          </w:divBdr>
        </w:div>
        <w:div w:id="289359174">
          <w:marLeft w:val="640"/>
          <w:marRight w:val="0"/>
          <w:marTop w:val="0"/>
          <w:marBottom w:val="0"/>
          <w:divBdr>
            <w:top w:val="none" w:sz="0" w:space="0" w:color="auto"/>
            <w:left w:val="none" w:sz="0" w:space="0" w:color="auto"/>
            <w:bottom w:val="none" w:sz="0" w:space="0" w:color="auto"/>
            <w:right w:val="none" w:sz="0" w:space="0" w:color="auto"/>
          </w:divBdr>
        </w:div>
        <w:div w:id="750853119">
          <w:marLeft w:val="640"/>
          <w:marRight w:val="0"/>
          <w:marTop w:val="0"/>
          <w:marBottom w:val="0"/>
          <w:divBdr>
            <w:top w:val="none" w:sz="0" w:space="0" w:color="auto"/>
            <w:left w:val="none" w:sz="0" w:space="0" w:color="auto"/>
            <w:bottom w:val="none" w:sz="0" w:space="0" w:color="auto"/>
            <w:right w:val="none" w:sz="0" w:space="0" w:color="auto"/>
          </w:divBdr>
        </w:div>
        <w:div w:id="620188939">
          <w:marLeft w:val="640"/>
          <w:marRight w:val="0"/>
          <w:marTop w:val="0"/>
          <w:marBottom w:val="0"/>
          <w:divBdr>
            <w:top w:val="none" w:sz="0" w:space="0" w:color="auto"/>
            <w:left w:val="none" w:sz="0" w:space="0" w:color="auto"/>
            <w:bottom w:val="none" w:sz="0" w:space="0" w:color="auto"/>
            <w:right w:val="none" w:sz="0" w:space="0" w:color="auto"/>
          </w:divBdr>
        </w:div>
        <w:div w:id="478883814">
          <w:marLeft w:val="640"/>
          <w:marRight w:val="0"/>
          <w:marTop w:val="0"/>
          <w:marBottom w:val="0"/>
          <w:divBdr>
            <w:top w:val="none" w:sz="0" w:space="0" w:color="auto"/>
            <w:left w:val="none" w:sz="0" w:space="0" w:color="auto"/>
            <w:bottom w:val="none" w:sz="0" w:space="0" w:color="auto"/>
            <w:right w:val="none" w:sz="0" w:space="0" w:color="auto"/>
          </w:divBdr>
        </w:div>
        <w:div w:id="711079516">
          <w:marLeft w:val="640"/>
          <w:marRight w:val="0"/>
          <w:marTop w:val="0"/>
          <w:marBottom w:val="0"/>
          <w:divBdr>
            <w:top w:val="none" w:sz="0" w:space="0" w:color="auto"/>
            <w:left w:val="none" w:sz="0" w:space="0" w:color="auto"/>
            <w:bottom w:val="none" w:sz="0" w:space="0" w:color="auto"/>
            <w:right w:val="none" w:sz="0" w:space="0" w:color="auto"/>
          </w:divBdr>
        </w:div>
        <w:div w:id="102043696">
          <w:marLeft w:val="640"/>
          <w:marRight w:val="0"/>
          <w:marTop w:val="0"/>
          <w:marBottom w:val="0"/>
          <w:divBdr>
            <w:top w:val="none" w:sz="0" w:space="0" w:color="auto"/>
            <w:left w:val="none" w:sz="0" w:space="0" w:color="auto"/>
            <w:bottom w:val="none" w:sz="0" w:space="0" w:color="auto"/>
            <w:right w:val="none" w:sz="0" w:space="0" w:color="auto"/>
          </w:divBdr>
        </w:div>
        <w:div w:id="18245096">
          <w:marLeft w:val="640"/>
          <w:marRight w:val="0"/>
          <w:marTop w:val="0"/>
          <w:marBottom w:val="0"/>
          <w:divBdr>
            <w:top w:val="none" w:sz="0" w:space="0" w:color="auto"/>
            <w:left w:val="none" w:sz="0" w:space="0" w:color="auto"/>
            <w:bottom w:val="none" w:sz="0" w:space="0" w:color="auto"/>
            <w:right w:val="none" w:sz="0" w:space="0" w:color="auto"/>
          </w:divBdr>
        </w:div>
        <w:div w:id="722144127">
          <w:marLeft w:val="640"/>
          <w:marRight w:val="0"/>
          <w:marTop w:val="0"/>
          <w:marBottom w:val="0"/>
          <w:divBdr>
            <w:top w:val="none" w:sz="0" w:space="0" w:color="auto"/>
            <w:left w:val="none" w:sz="0" w:space="0" w:color="auto"/>
            <w:bottom w:val="none" w:sz="0" w:space="0" w:color="auto"/>
            <w:right w:val="none" w:sz="0" w:space="0" w:color="auto"/>
          </w:divBdr>
        </w:div>
        <w:div w:id="475028564">
          <w:marLeft w:val="640"/>
          <w:marRight w:val="0"/>
          <w:marTop w:val="0"/>
          <w:marBottom w:val="0"/>
          <w:divBdr>
            <w:top w:val="none" w:sz="0" w:space="0" w:color="auto"/>
            <w:left w:val="none" w:sz="0" w:space="0" w:color="auto"/>
            <w:bottom w:val="none" w:sz="0" w:space="0" w:color="auto"/>
            <w:right w:val="none" w:sz="0" w:space="0" w:color="auto"/>
          </w:divBdr>
        </w:div>
        <w:div w:id="525217433">
          <w:marLeft w:val="640"/>
          <w:marRight w:val="0"/>
          <w:marTop w:val="0"/>
          <w:marBottom w:val="0"/>
          <w:divBdr>
            <w:top w:val="none" w:sz="0" w:space="0" w:color="auto"/>
            <w:left w:val="none" w:sz="0" w:space="0" w:color="auto"/>
            <w:bottom w:val="none" w:sz="0" w:space="0" w:color="auto"/>
            <w:right w:val="none" w:sz="0" w:space="0" w:color="auto"/>
          </w:divBdr>
        </w:div>
        <w:div w:id="710224874">
          <w:marLeft w:val="640"/>
          <w:marRight w:val="0"/>
          <w:marTop w:val="0"/>
          <w:marBottom w:val="0"/>
          <w:divBdr>
            <w:top w:val="none" w:sz="0" w:space="0" w:color="auto"/>
            <w:left w:val="none" w:sz="0" w:space="0" w:color="auto"/>
            <w:bottom w:val="none" w:sz="0" w:space="0" w:color="auto"/>
            <w:right w:val="none" w:sz="0" w:space="0" w:color="auto"/>
          </w:divBdr>
        </w:div>
        <w:div w:id="1211847760">
          <w:marLeft w:val="640"/>
          <w:marRight w:val="0"/>
          <w:marTop w:val="0"/>
          <w:marBottom w:val="0"/>
          <w:divBdr>
            <w:top w:val="none" w:sz="0" w:space="0" w:color="auto"/>
            <w:left w:val="none" w:sz="0" w:space="0" w:color="auto"/>
            <w:bottom w:val="none" w:sz="0" w:space="0" w:color="auto"/>
            <w:right w:val="none" w:sz="0" w:space="0" w:color="auto"/>
          </w:divBdr>
        </w:div>
        <w:div w:id="797725504">
          <w:marLeft w:val="640"/>
          <w:marRight w:val="0"/>
          <w:marTop w:val="0"/>
          <w:marBottom w:val="0"/>
          <w:divBdr>
            <w:top w:val="none" w:sz="0" w:space="0" w:color="auto"/>
            <w:left w:val="none" w:sz="0" w:space="0" w:color="auto"/>
            <w:bottom w:val="none" w:sz="0" w:space="0" w:color="auto"/>
            <w:right w:val="none" w:sz="0" w:space="0" w:color="auto"/>
          </w:divBdr>
        </w:div>
        <w:div w:id="1823963708">
          <w:marLeft w:val="640"/>
          <w:marRight w:val="0"/>
          <w:marTop w:val="0"/>
          <w:marBottom w:val="0"/>
          <w:divBdr>
            <w:top w:val="none" w:sz="0" w:space="0" w:color="auto"/>
            <w:left w:val="none" w:sz="0" w:space="0" w:color="auto"/>
            <w:bottom w:val="none" w:sz="0" w:space="0" w:color="auto"/>
            <w:right w:val="none" w:sz="0" w:space="0" w:color="auto"/>
          </w:divBdr>
        </w:div>
        <w:div w:id="2004895224">
          <w:marLeft w:val="640"/>
          <w:marRight w:val="0"/>
          <w:marTop w:val="0"/>
          <w:marBottom w:val="0"/>
          <w:divBdr>
            <w:top w:val="none" w:sz="0" w:space="0" w:color="auto"/>
            <w:left w:val="none" w:sz="0" w:space="0" w:color="auto"/>
            <w:bottom w:val="none" w:sz="0" w:space="0" w:color="auto"/>
            <w:right w:val="none" w:sz="0" w:space="0" w:color="auto"/>
          </w:divBdr>
        </w:div>
        <w:div w:id="1555315926">
          <w:marLeft w:val="640"/>
          <w:marRight w:val="0"/>
          <w:marTop w:val="0"/>
          <w:marBottom w:val="0"/>
          <w:divBdr>
            <w:top w:val="none" w:sz="0" w:space="0" w:color="auto"/>
            <w:left w:val="none" w:sz="0" w:space="0" w:color="auto"/>
            <w:bottom w:val="none" w:sz="0" w:space="0" w:color="auto"/>
            <w:right w:val="none" w:sz="0" w:space="0" w:color="auto"/>
          </w:divBdr>
        </w:div>
        <w:div w:id="1994024422">
          <w:marLeft w:val="640"/>
          <w:marRight w:val="0"/>
          <w:marTop w:val="0"/>
          <w:marBottom w:val="0"/>
          <w:divBdr>
            <w:top w:val="none" w:sz="0" w:space="0" w:color="auto"/>
            <w:left w:val="none" w:sz="0" w:space="0" w:color="auto"/>
            <w:bottom w:val="none" w:sz="0" w:space="0" w:color="auto"/>
            <w:right w:val="none" w:sz="0" w:space="0" w:color="auto"/>
          </w:divBdr>
        </w:div>
        <w:div w:id="1281449622">
          <w:marLeft w:val="640"/>
          <w:marRight w:val="0"/>
          <w:marTop w:val="0"/>
          <w:marBottom w:val="0"/>
          <w:divBdr>
            <w:top w:val="none" w:sz="0" w:space="0" w:color="auto"/>
            <w:left w:val="none" w:sz="0" w:space="0" w:color="auto"/>
            <w:bottom w:val="none" w:sz="0" w:space="0" w:color="auto"/>
            <w:right w:val="none" w:sz="0" w:space="0" w:color="auto"/>
          </w:divBdr>
        </w:div>
        <w:div w:id="1104686814">
          <w:marLeft w:val="640"/>
          <w:marRight w:val="0"/>
          <w:marTop w:val="0"/>
          <w:marBottom w:val="0"/>
          <w:divBdr>
            <w:top w:val="none" w:sz="0" w:space="0" w:color="auto"/>
            <w:left w:val="none" w:sz="0" w:space="0" w:color="auto"/>
            <w:bottom w:val="none" w:sz="0" w:space="0" w:color="auto"/>
            <w:right w:val="none" w:sz="0" w:space="0" w:color="auto"/>
          </w:divBdr>
        </w:div>
        <w:div w:id="194779625">
          <w:marLeft w:val="640"/>
          <w:marRight w:val="0"/>
          <w:marTop w:val="0"/>
          <w:marBottom w:val="0"/>
          <w:divBdr>
            <w:top w:val="none" w:sz="0" w:space="0" w:color="auto"/>
            <w:left w:val="none" w:sz="0" w:space="0" w:color="auto"/>
            <w:bottom w:val="none" w:sz="0" w:space="0" w:color="auto"/>
            <w:right w:val="none" w:sz="0" w:space="0" w:color="auto"/>
          </w:divBdr>
        </w:div>
        <w:div w:id="97531771">
          <w:marLeft w:val="640"/>
          <w:marRight w:val="0"/>
          <w:marTop w:val="0"/>
          <w:marBottom w:val="0"/>
          <w:divBdr>
            <w:top w:val="none" w:sz="0" w:space="0" w:color="auto"/>
            <w:left w:val="none" w:sz="0" w:space="0" w:color="auto"/>
            <w:bottom w:val="none" w:sz="0" w:space="0" w:color="auto"/>
            <w:right w:val="none" w:sz="0" w:space="0" w:color="auto"/>
          </w:divBdr>
        </w:div>
        <w:div w:id="143855624">
          <w:marLeft w:val="640"/>
          <w:marRight w:val="0"/>
          <w:marTop w:val="0"/>
          <w:marBottom w:val="0"/>
          <w:divBdr>
            <w:top w:val="none" w:sz="0" w:space="0" w:color="auto"/>
            <w:left w:val="none" w:sz="0" w:space="0" w:color="auto"/>
            <w:bottom w:val="none" w:sz="0" w:space="0" w:color="auto"/>
            <w:right w:val="none" w:sz="0" w:space="0" w:color="auto"/>
          </w:divBdr>
        </w:div>
        <w:div w:id="2140682830">
          <w:marLeft w:val="640"/>
          <w:marRight w:val="0"/>
          <w:marTop w:val="0"/>
          <w:marBottom w:val="0"/>
          <w:divBdr>
            <w:top w:val="none" w:sz="0" w:space="0" w:color="auto"/>
            <w:left w:val="none" w:sz="0" w:space="0" w:color="auto"/>
            <w:bottom w:val="none" w:sz="0" w:space="0" w:color="auto"/>
            <w:right w:val="none" w:sz="0" w:space="0" w:color="auto"/>
          </w:divBdr>
        </w:div>
        <w:div w:id="1333993599">
          <w:marLeft w:val="640"/>
          <w:marRight w:val="0"/>
          <w:marTop w:val="0"/>
          <w:marBottom w:val="0"/>
          <w:divBdr>
            <w:top w:val="none" w:sz="0" w:space="0" w:color="auto"/>
            <w:left w:val="none" w:sz="0" w:space="0" w:color="auto"/>
            <w:bottom w:val="none" w:sz="0" w:space="0" w:color="auto"/>
            <w:right w:val="none" w:sz="0" w:space="0" w:color="auto"/>
          </w:divBdr>
        </w:div>
        <w:div w:id="1223830429">
          <w:marLeft w:val="640"/>
          <w:marRight w:val="0"/>
          <w:marTop w:val="0"/>
          <w:marBottom w:val="0"/>
          <w:divBdr>
            <w:top w:val="none" w:sz="0" w:space="0" w:color="auto"/>
            <w:left w:val="none" w:sz="0" w:space="0" w:color="auto"/>
            <w:bottom w:val="none" w:sz="0" w:space="0" w:color="auto"/>
            <w:right w:val="none" w:sz="0" w:space="0" w:color="auto"/>
          </w:divBdr>
        </w:div>
        <w:div w:id="832598360">
          <w:marLeft w:val="640"/>
          <w:marRight w:val="0"/>
          <w:marTop w:val="0"/>
          <w:marBottom w:val="0"/>
          <w:divBdr>
            <w:top w:val="none" w:sz="0" w:space="0" w:color="auto"/>
            <w:left w:val="none" w:sz="0" w:space="0" w:color="auto"/>
            <w:bottom w:val="none" w:sz="0" w:space="0" w:color="auto"/>
            <w:right w:val="none" w:sz="0" w:space="0" w:color="auto"/>
          </w:divBdr>
        </w:div>
        <w:div w:id="1425146636">
          <w:marLeft w:val="640"/>
          <w:marRight w:val="0"/>
          <w:marTop w:val="0"/>
          <w:marBottom w:val="0"/>
          <w:divBdr>
            <w:top w:val="none" w:sz="0" w:space="0" w:color="auto"/>
            <w:left w:val="none" w:sz="0" w:space="0" w:color="auto"/>
            <w:bottom w:val="none" w:sz="0" w:space="0" w:color="auto"/>
            <w:right w:val="none" w:sz="0" w:space="0" w:color="auto"/>
          </w:divBdr>
        </w:div>
        <w:div w:id="1977948472">
          <w:marLeft w:val="640"/>
          <w:marRight w:val="0"/>
          <w:marTop w:val="0"/>
          <w:marBottom w:val="0"/>
          <w:divBdr>
            <w:top w:val="none" w:sz="0" w:space="0" w:color="auto"/>
            <w:left w:val="none" w:sz="0" w:space="0" w:color="auto"/>
            <w:bottom w:val="none" w:sz="0" w:space="0" w:color="auto"/>
            <w:right w:val="none" w:sz="0" w:space="0" w:color="auto"/>
          </w:divBdr>
        </w:div>
        <w:div w:id="135684677">
          <w:marLeft w:val="640"/>
          <w:marRight w:val="0"/>
          <w:marTop w:val="0"/>
          <w:marBottom w:val="0"/>
          <w:divBdr>
            <w:top w:val="none" w:sz="0" w:space="0" w:color="auto"/>
            <w:left w:val="none" w:sz="0" w:space="0" w:color="auto"/>
            <w:bottom w:val="none" w:sz="0" w:space="0" w:color="auto"/>
            <w:right w:val="none" w:sz="0" w:space="0" w:color="auto"/>
          </w:divBdr>
        </w:div>
      </w:divsChild>
    </w:div>
    <w:div w:id="325715991">
      <w:bodyDiv w:val="1"/>
      <w:marLeft w:val="0"/>
      <w:marRight w:val="0"/>
      <w:marTop w:val="0"/>
      <w:marBottom w:val="0"/>
      <w:divBdr>
        <w:top w:val="none" w:sz="0" w:space="0" w:color="auto"/>
        <w:left w:val="none" w:sz="0" w:space="0" w:color="auto"/>
        <w:bottom w:val="none" w:sz="0" w:space="0" w:color="auto"/>
        <w:right w:val="none" w:sz="0" w:space="0" w:color="auto"/>
      </w:divBdr>
    </w:div>
    <w:div w:id="335691864">
      <w:bodyDiv w:val="1"/>
      <w:marLeft w:val="0"/>
      <w:marRight w:val="0"/>
      <w:marTop w:val="0"/>
      <w:marBottom w:val="0"/>
      <w:divBdr>
        <w:top w:val="none" w:sz="0" w:space="0" w:color="auto"/>
        <w:left w:val="none" w:sz="0" w:space="0" w:color="auto"/>
        <w:bottom w:val="none" w:sz="0" w:space="0" w:color="auto"/>
        <w:right w:val="none" w:sz="0" w:space="0" w:color="auto"/>
      </w:divBdr>
    </w:div>
    <w:div w:id="359740865">
      <w:bodyDiv w:val="1"/>
      <w:marLeft w:val="0"/>
      <w:marRight w:val="0"/>
      <w:marTop w:val="0"/>
      <w:marBottom w:val="0"/>
      <w:divBdr>
        <w:top w:val="none" w:sz="0" w:space="0" w:color="auto"/>
        <w:left w:val="none" w:sz="0" w:space="0" w:color="auto"/>
        <w:bottom w:val="none" w:sz="0" w:space="0" w:color="auto"/>
        <w:right w:val="none" w:sz="0" w:space="0" w:color="auto"/>
      </w:divBdr>
      <w:divsChild>
        <w:div w:id="434520037">
          <w:marLeft w:val="640"/>
          <w:marRight w:val="0"/>
          <w:marTop w:val="0"/>
          <w:marBottom w:val="0"/>
          <w:divBdr>
            <w:top w:val="none" w:sz="0" w:space="0" w:color="auto"/>
            <w:left w:val="none" w:sz="0" w:space="0" w:color="auto"/>
            <w:bottom w:val="none" w:sz="0" w:space="0" w:color="auto"/>
            <w:right w:val="none" w:sz="0" w:space="0" w:color="auto"/>
          </w:divBdr>
        </w:div>
        <w:div w:id="1215580376">
          <w:marLeft w:val="640"/>
          <w:marRight w:val="0"/>
          <w:marTop w:val="0"/>
          <w:marBottom w:val="0"/>
          <w:divBdr>
            <w:top w:val="none" w:sz="0" w:space="0" w:color="auto"/>
            <w:left w:val="none" w:sz="0" w:space="0" w:color="auto"/>
            <w:bottom w:val="none" w:sz="0" w:space="0" w:color="auto"/>
            <w:right w:val="none" w:sz="0" w:space="0" w:color="auto"/>
          </w:divBdr>
        </w:div>
        <w:div w:id="345912350">
          <w:marLeft w:val="640"/>
          <w:marRight w:val="0"/>
          <w:marTop w:val="0"/>
          <w:marBottom w:val="0"/>
          <w:divBdr>
            <w:top w:val="none" w:sz="0" w:space="0" w:color="auto"/>
            <w:left w:val="none" w:sz="0" w:space="0" w:color="auto"/>
            <w:bottom w:val="none" w:sz="0" w:space="0" w:color="auto"/>
            <w:right w:val="none" w:sz="0" w:space="0" w:color="auto"/>
          </w:divBdr>
        </w:div>
        <w:div w:id="1737043946">
          <w:marLeft w:val="640"/>
          <w:marRight w:val="0"/>
          <w:marTop w:val="0"/>
          <w:marBottom w:val="0"/>
          <w:divBdr>
            <w:top w:val="none" w:sz="0" w:space="0" w:color="auto"/>
            <w:left w:val="none" w:sz="0" w:space="0" w:color="auto"/>
            <w:bottom w:val="none" w:sz="0" w:space="0" w:color="auto"/>
            <w:right w:val="none" w:sz="0" w:space="0" w:color="auto"/>
          </w:divBdr>
        </w:div>
        <w:div w:id="1196312196">
          <w:marLeft w:val="640"/>
          <w:marRight w:val="0"/>
          <w:marTop w:val="0"/>
          <w:marBottom w:val="0"/>
          <w:divBdr>
            <w:top w:val="none" w:sz="0" w:space="0" w:color="auto"/>
            <w:left w:val="none" w:sz="0" w:space="0" w:color="auto"/>
            <w:bottom w:val="none" w:sz="0" w:space="0" w:color="auto"/>
            <w:right w:val="none" w:sz="0" w:space="0" w:color="auto"/>
          </w:divBdr>
        </w:div>
        <w:div w:id="1356688160">
          <w:marLeft w:val="640"/>
          <w:marRight w:val="0"/>
          <w:marTop w:val="0"/>
          <w:marBottom w:val="0"/>
          <w:divBdr>
            <w:top w:val="none" w:sz="0" w:space="0" w:color="auto"/>
            <w:left w:val="none" w:sz="0" w:space="0" w:color="auto"/>
            <w:bottom w:val="none" w:sz="0" w:space="0" w:color="auto"/>
            <w:right w:val="none" w:sz="0" w:space="0" w:color="auto"/>
          </w:divBdr>
        </w:div>
        <w:div w:id="1235513354">
          <w:marLeft w:val="640"/>
          <w:marRight w:val="0"/>
          <w:marTop w:val="0"/>
          <w:marBottom w:val="0"/>
          <w:divBdr>
            <w:top w:val="none" w:sz="0" w:space="0" w:color="auto"/>
            <w:left w:val="none" w:sz="0" w:space="0" w:color="auto"/>
            <w:bottom w:val="none" w:sz="0" w:space="0" w:color="auto"/>
            <w:right w:val="none" w:sz="0" w:space="0" w:color="auto"/>
          </w:divBdr>
        </w:div>
        <w:div w:id="1661736938">
          <w:marLeft w:val="640"/>
          <w:marRight w:val="0"/>
          <w:marTop w:val="0"/>
          <w:marBottom w:val="0"/>
          <w:divBdr>
            <w:top w:val="none" w:sz="0" w:space="0" w:color="auto"/>
            <w:left w:val="none" w:sz="0" w:space="0" w:color="auto"/>
            <w:bottom w:val="none" w:sz="0" w:space="0" w:color="auto"/>
            <w:right w:val="none" w:sz="0" w:space="0" w:color="auto"/>
          </w:divBdr>
        </w:div>
        <w:div w:id="194663823">
          <w:marLeft w:val="640"/>
          <w:marRight w:val="0"/>
          <w:marTop w:val="0"/>
          <w:marBottom w:val="0"/>
          <w:divBdr>
            <w:top w:val="none" w:sz="0" w:space="0" w:color="auto"/>
            <w:left w:val="none" w:sz="0" w:space="0" w:color="auto"/>
            <w:bottom w:val="none" w:sz="0" w:space="0" w:color="auto"/>
            <w:right w:val="none" w:sz="0" w:space="0" w:color="auto"/>
          </w:divBdr>
        </w:div>
        <w:div w:id="1859002484">
          <w:marLeft w:val="640"/>
          <w:marRight w:val="0"/>
          <w:marTop w:val="0"/>
          <w:marBottom w:val="0"/>
          <w:divBdr>
            <w:top w:val="none" w:sz="0" w:space="0" w:color="auto"/>
            <w:left w:val="none" w:sz="0" w:space="0" w:color="auto"/>
            <w:bottom w:val="none" w:sz="0" w:space="0" w:color="auto"/>
            <w:right w:val="none" w:sz="0" w:space="0" w:color="auto"/>
          </w:divBdr>
        </w:div>
        <w:div w:id="379407011">
          <w:marLeft w:val="640"/>
          <w:marRight w:val="0"/>
          <w:marTop w:val="0"/>
          <w:marBottom w:val="0"/>
          <w:divBdr>
            <w:top w:val="none" w:sz="0" w:space="0" w:color="auto"/>
            <w:left w:val="none" w:sz="0" w:space="0" w:color="auto"/>
            <w:bottom w:val="none" w:sz="0" w:space="0" w:color="auto"/>
            <w:right w:val="none" w:sz="0" w:space="0" w:color="auto"/>
          </w:divBdr>
        </w:div>
        <w:div w:id="1959486522">
          <w:marLeft w:val="640"/>
          <w:marRight w:val="0"/>
          <w:marTop w:val="0"/>
          <w:marBottom w:val="0"/>
          <w:divBdr>
            <w:top w:val="none" w:sz="0" w:space="0" w:color="auto"/>
            <w:left w:val="none" w:sz="0" w:space="0" w:color="auto"/>
            <w:bottom w:val="none" w:sz="0" w:space="0" w:color="auto"/>
            <w:right w:val="none" w:sz="0" w:space="0" w:color="auto"/>
          </w:divBdr>
        </w:div>
        <w:div w:id="681516551">
          <w:marLeft w:val="640"/>
          <w:marRight w:val="0"/>
          <w:marTop w:val="0"/>
          <w:marBottom w:val="0"/>
          <w:divBdr>
            <w:top w:val="none" w:sz="0" w:space="0" w:color="auto"/>
            <w:left w:val="none" w:sz="0" w:space="0" w:color="auto"/>
            <w:bottom w:val="none" w:sz="0" w:space="0" w:color="auto"/>
            <w:right w:val="none" w:sz="0" w:space="0" w:color="auto"/>
          </w:divBdr>
        </w:div>
        <w:div w:id="2106993723">
          <w:marLeft w:val="640"/>
          <w:marRight w:val="0"/>
          <w:marTop w:val="0"/>
          <w:marBottom w:val="0"/>
          <w:divBdr>
            <w:top w:val="none" w:sz="0" w:space="0" w:color="auto"/>
            <w:left w:val="none" w:sz="0" w:space="0" w:color="auto"/>
            <w:bottom w:val="none" w:sz="0" w:space="0" w:color="auto"/>
            <w:right w:val="none" w:sz="0" w:space="0" w:color="auto"/>
          </w:divBdr>
        </w:div>
        <w:div w:id="1812479490">
          <w:marLeft w:val="640"/>
          <w:marRight w:val="0"/>
          <w:marTop w:val="0"/>
          <w:marBottom w:val="0"/>
          <w:divBdr>
            <w:top w:val="none" w:sz="0" w:space="0" w:color="auto"/>
            <w:left w:val="none" w:sz="0" w:space="0" w:color="auto"/>
            <w:bottom w:val="none" w:sz="0" w:space="0" w:color="auto"/>
            <w:right w:val="none" w:sz="0" w:space="0" w:color="auto"/>
          </w:divBdr>
        </w:div>
        <w:div w:id="1967924864">
          <w:marLeft w:val="640"/>
          <w:marRight w:val="0"/>
          <w:marTop w:val="0"/>
          <w:marBottom w:val="0"/>
          <w:divBdr>
            <w:top w:val="none" w:sz="0" w:space="0" w:color="auto"/>
            <w:left w:val="none" w:sz="0" w:space="0" w:color="auto"/>
            <w:bottom w:val="none" w:sz="0" w:space="0" w:color="auto"/>
            <w:right w:val="none" w:sz="0" w:space="0" w:color="auto"/>
          </w:divBdr>
        </w:div>
        <w:div w:id="282152705">
          <w:marLeft w:val="640"/>
          <w:marRight w:val="0"/>
          <w:marTop w:val="0"/>
          <w:marBottom w:val="0"/>
          <w:divBdr>
            <w:top w:val="none" w:sz="0" w:space="0" w:color="auto"/>
            <w:left w:val="none" w:sz="0" w:space="0" w:color="auto"/>
            <w:bottom w:val="none" w:sz="0" w:space="0" w:color="auto"/>
            <w:right w:val="none" w:sz="0" w:space="0" w:color="auto"/>
          </w:divBdr>
        </w:div>
        <w:div w:id="74471834">
          <w:marLeft w:val="640"/>
          <w:marRight w:val="0"/>
          <w:marTop w:val="0"/>
          <w:marBottom w:val="0"/>
          <w:divBdr>
            <w:top w:val="none" w:sz="0" w:space="0" w:color="auto"/>
            <w:left w:val="none" w:sz="0" w:space="0" w:color="auto"/>
            <w:bottom w:val="none" w:sz="0" w:space="0" w:color="auto"/>
            <w:right w:val="none" w:sz="0" w:space="0" w:color="auto"/>
          </w:divBdr>
        </w:div>
        <w:div w:id="225529138">
          <w:marLeft w:val="640"/>
          <w:marRight w:val="0"/>
          <w:marTop w:val="0"/>
          <w:marBottom w:val="0"/>
          <w:divBdr>
            <w:top w:val="none" w:sz="0" w:space="0" w:color="auto"/>
            <w:left w:val="none" w:sz="0" w:space="0" w:color="auto"/>
            <w:bottom w:val="none" w:sz="0" w:space="0" w:color="auto"/>
            <w:right w:val="none" w:sz="0" w:space="0" w:color="auto"/>
          </w:divBdr>
        </w:div>
        <w:div w:id="435635146">
          <w:marLeft w:val="640"/>
          <w:marRight w:val="0"/>
          <w:marTop w:val="0"/>
          <w:marBottom w:val="0"/>
          <w:divBdr>
            <w:top w:val="none" w:sz="0" w:space="0" w:color="auto"/>
            <w:left w:val="none" w:sz="0" w:space="0" w:color="auto"/>
            <w:bottom w:val="none" w:sz="0" w:space="0" w:color="auto"/>
            <w:right w:val="none" w:sz="0" w:space="0" w:color="auto"/>
          </w:divBdr>
        </w:div>
        <w:div w:id="780685208">
          <w:marLeft w:val="640"/>
          <w:marRight w:val="0"/>
          <w:marTop w:val="0"/>
          <w:marBottom w:val="0"/>
          <w:divBdr>
            <w:top w:val="none" w:sz="0" w:space="0" w:color="auto"/>
            <w:left w:val="none" w:sz="0" w:space="0" w:color="auto"/>
            <w:bottom w:val="none" w:sz="0" w:space="0" w:color="auto"/>
            <w:right w:val="none" w:sz="0" w:space="0" w:color="auto"/>
          </w:divBdr>
        </w:div>
        <w:div w:id="257326341">
          <w:marLeft w:val="640"/>
          <w:marRight w:val="0"/>
          <w:marTop w:val="0"/>
          <w:marBottom w:val="0"/>
          <w:divBdr>
            <w:top w:val="none" w:sz="0" w:space="0" w:color="auto"/>
            <w:left w:val="none" w:sz="0" w:space="0" w:color="auto"/>
            <w:bottom w:val="none" w:sz="0" w:space="0" w:color="auto"/>
            <w:right w:val="none" w:sz="0" w:space="0" w:color="auto"/>
          </w:divBdr>
        </w:div>
        <w:div w:id="1538933313">
          <w:marLeft w:val="640"/>
          <w:marRight w:val="0"/>
          <w:marTop w:val="0"/>
          <w:marBottom w:val="0"/>
          <w:divBdr>
            <w:top w:val="none" w:sz="0" w:space="0" w:color="auto"/>
            <w:left w:val="none" w:sz="0" w:space="0" w:color="auto"/>
            <w:bottom w:val="none" w:sz="0" w:space="0" w:color="auto"/>
            <w:right w:val="none" w:sz="0" w:space="0" w:color="auto"/>
          </w:divBdr>
        </w:div>
        <w:div w:id="1506432150">
          <w:marLeft w:val="640"/>
          <w:marRight w:val="0"/>
          <w:marTop w:val="0"/>
          <w:marBottom w:val="0"/>
          <w:divBdr>
            <w:top w:val="none" w:sz="0" w:space="0" w:color="auto"/>
            <w:left w:val="none" w:sz="0" w:space="0" w:color="auto"/>
            <w:bottom w:val="none" w:sz="0" w:space="0" w:color="auto"/>
            <w:right w:val="none" w:sz="0" w:space="0" w:color="auto"/>
          </w:divBdr>
        </w:div>
        <w:div w:id="828054907">
          <w:marLeft w:val="640"/>
          <w:marRight w:val="0"/>
          <w:marTop w:val="0"/>
          <w:marBottom w:val="0"/>
          <w:divBdr>
            <w:top w:val="none" w:sz="0" w:space="0" w:color="auto"/>
            <w:left w:val="none" w:sz="0" w:space="0" w:color="auto"/>
            <w:bottom w:val="none" w:sz="0" w:space="0" w:color="auto"/>
            <w:right w:val="none" w:sz="0" w:space="0" w:color="auto"/>
          </w:divBdr>
        </w:div>
        <w:div w:id="2136023045">
          <w:marLeft w:val="640"/>
          <w:marRight w:val="0"/>
          <w:marTop w:val="0"/>
          <w:marBottom w:val="0"/>
          <w:divBdr>
            <w:top w:val="none" w:sz="0" w:space="0" w:color="auto"/>
            <w:left w:val="none" w:sz="0" w:space="0" w:color="auto"/>
            <w:bottom w:val="none" w:sz="0" w:space="0" w:color="auto"/>
            <w:right w:val="none" w:sz="0" w:space="0" w:color="auto"/>
          </w:divBdr>
        </w:div>
        <w:div w:id="1962684742">
          <w:marLeft w:val="640"/>
          <w:marRight w:val="0"/>
          <w:marTop w:val="0"/>
          <w:marBottom w:val="0"/>
          <w:divBdr>
            <w:top w:val="none" w:sz="0" w:space="0" w:color="auto"/>
            <w:left w:val="none" w:sz="0" w:space="0" w:color="auto"/>
            <w:bottom w:val="none" w:sz="0" w:space="0" w:color="auto"/>
            <w:right w:val="none" w:sz="0" w:space="0" w:color="auto"/>
          </w:divBdr>
        </w:div>
        <w:div w:id="1452742217">
          <w:marLeft w:val="640"/>
          <w:marRight w:val="0"/>
          <w:marTop w:val="0"/>
          <w:marBottom w:val="0"/>
          <w:divBdr>
            <w:top w:val="none" w:sz="0" w:space="0" w:color="auto"/>
            <w:left w:val="none" w:sz="0" w:space="0" w:color="auto"/>
            <w:bottom w:val="none" w:sz="0" w:space="0" w:color="auto"/>
            <w:right w:val="none" w:sz="0" w:space="0" w:color="auto"/>
          </w:divBdr>
        </w:div>
        <w:div w:id="1876965995">
          <w:marLeft w:val="640"/>
          <w:marRight w:val="0"/>
          <w:marTop w:val="0"/>
          <w:marBottom w:val="0"/>
          <w:divBdr>
            <w:top w:val="none" w:sz="0" w:space="0" w:color="auto"/>
            <w:left w:val="none" w:sz="0" w:space="0" w:color="auto"/>
            <w:bottom w:val="none" w:sz="0" w:space="0" w:color="auto"/>
            <w:right w:val="none" w:sz="0" w:space="0" w:color="auto"/>
          </w:divBdr>
        </w:div>
        <w:div w:id="779762087">
          <w:marLeft w:val="640"/>
          <w:marRight w:val="0"/>
          <w:marTop w:val="0"/>
          <w:marBottom w:val="0"/>
          <w:divBdr>
            <w:top w:val="none" w:sz="0" w:space="0" w:color="auto"/>
            <w:left w:val="none" w:sz="0" w:space="0" w:color="auto"/>
            <w:bottom w:val="none" w:sz="0" w:space="0" w:color="auto"/>
            <w:right w:val="none" w:sz="0" w:space="0" w:color="auto"/>
          </w:divBdr>
        </w:div>
        <w:div w:id="1395423143">
          <w:marLeft w:val="640"/>
          <w:marRight w:val="0"/>
          <w:marTop w:val="0"/>
          <w:marBottom w:val="0"/>
          <w:divBdr>
            <w:top w:val="none" w:sz="0" w:space="0" w:color="auto"/>
            <w:left w:val="none" w:sz="0" w:space="0" w:color="auto"/>
            <w:bottom w:val="none" w:sz="0" w:space="0" w:color="auto"/>
            <w:right w:val="none" w:sz="0" w:space="0" w:color="auto"/>
          </w:divBdr>
        </w:div>
        <w:div w:id="1706173038">
          <w:marLeft w:val="640"/>
          <w:marRight w:val="0"/>
          <w:marTop w:val="0"/>
          <w:marBottom w:val="0"/>
          <w:divBdr>
            <w:top w:val="none" w:sz="0" w:space="0" w:color="auto"/>
            <w:left w:val="none" w:sz="0" w:space="0" w:color="auto"/>
            <w:bottom w:val="none" w:sz="0" w:space="0" w:color="auto"/>
            <w:right w:val="none" w:sz="0" w:space="0" w:color="auto"/>
          </w:divBdr>
        </w:div>
        <w:div w:id="1831090944">
          <w:marLeft w:val="640"/>
          <w:marRight w:val="0"/>
          <w:marTop w:val="0"/>
          <w:marBottom w:val="0"/>
          <w:divBdr>
            <w:top w:val="none" w:sz="0" w:space="0" w:color="auto"/>
            <w:left w:val="none" w:sz="0" w:space="0" w:color="auto"/>
            <w:bottom w:val="none" w:sz="0" w:space="0" w:color="auto"/>
            <w:right w:val="none" w:sz="0" w:space="0" w:color="auto"/>
          </w:divBdr>
        </w:div>
        <w:div w:id="281426848">
          <w:marLeft w:val="640"/>
          <w:marRight w:val="0"/>
          <w:marTop w:val="0"/>
          <w:marBottom w:val="0"/>
          <w:divBdr>
            <w:top w:val="none" w:sz="0" w:space="0" w:color="auto"/>
            <w:left w:val="none" w:sz="0" w:space="0" w:color="auto"/>
            <w:bottom w:val="none" w:sz="0" w:space="0" w:color="auto"/>
            <w:right w:val="none" w:sz="0" w:space="0" w:color="auto"/>
          </w:divBdr>
        </w:div>
        <w:div w:id="2073500988">
          <w:marLeft w:val="640"/>
          <w:marRight w:val="0"/>
          <w:marTop w:val="0"/>
          <w:marBottom w:val="0"/>
          <w:divBdr>
            <w:top w:val="none" w:sz="0" w:space="0" w:color="auto"/>
            <w:left w:val="none" w:sz="0" w:space="0" w:color="auto"/>
            <w:bottom w:val="none" w:sz="0" w:space="0" w:color="auto"/>
            <w:right w:val="none" w:sz="0" w:space="0" w:color="auto"/>
          </w:divBdr>
        </w:div>
        <w:div w:id="623384735">
          <w:marLeft w:val="640"/>
          <w:marRight w:val="0"/>
          <w:marTop w:val="0"/>
          <w:marBottom w:val="0"/>
          <w:divBdr>
            <w:top w:val="none" w:sz="0" w:space="0" w:color="auto"/>
            <w:left w:val="none" w:sz="0" w:space="0" w:color="auto"/>
            <w:bottom w:val="none" w:sz="0" w:space="0" w:color="auto"/>
            <w:right w:val="none" w:sz="0" w:space="0" w:color="auto"/>
          </w:divBdr>
        </w:div>
        <w:div w:id="370107045">
          <w:marLeft w:val="640"/>
          <w:marRight w:val="0"/>
          <w:marTop w:val="0"/>
          <w:marBottom w:val="0"/>
          <w:divBdr>
            <w:top w:val="none" w:sz="0" w:space="0" w:color="auto"/>
            <w:left w:val="none" w:sz="0" w:space="0" w:color="auto"/>
            <w:bottom w:val="none" w:sz="0" w:space="0" w:color="auto"/>
            <w:right w:val="none" w:sz="0" w:space="0" w:color="auto"/>
          </w:divBdr>
        </w:div>
        <w:div w:id="1990984190">
          <w:marLeft w:val="640"/>
          <w:marRight w:val="0"/>
          <w:marTop w:val="0"/>
          <w:marBottom w:val="0"/>
          <w:divBdr>
            <w:top w:val="none" w:sz="0" w:space="0" w:color="auto"/>
            <w:left w:val="none" w:sz="0" w:space="0" w:color="auto"/>
            <w:bottom w:val="none" w:sz="0" w:space="0" w:color="auto"/>
            <w:right w:val="none" w:sz="0" w:space="0" w:color="auto"/>
          </w:divBdr>
        </w:div>
        <w:div w:id="1847012373">
          <w:marLeft w:val="640"/>
          <w:marRight w:val="0"/>
          <w:marTop w:val="0"/>
          <w:marBottom w:val="0"/>
          <w:divBdr>
            <w:top w:val="none" w:sz="0" w:space="0" w:color="auto"/>
            <w:left w:val="none" w:sz="0" w:space="0" w:color="auto"/>
            <w:bottom w:val="none" w:sz="0" w:space="0" w:color="auto"/>
            <w:right w:val="none" w:sz="0" w:space="0" w:color="auto"/>
          </w:divBdr>
        </w:div>
        <w:div w:id="1061366728">
          <w:marLeft w:val="640"/>
          <w:marRight w:val="0"/>
          <w:marTop w:val="0"/>
          <w:marBottom w:val="0"/>
          <w:divBdr>
            <w:top w:val="none" w:sz="0" w:space="0" w:color="auto"/>
            <w:left w:val="none" w:sz="0" w:space="0" w:color="auto"/>
            <w:bottom w:val="none" w:sz="0" w:space="0" w:color="auto"/>
            <w:right w:val="none" w:sz="0" w:space="0" w:color="auto"/>
          </w:divBdr>
        </w:div>
        <w:div w:id="778449813">
          <w:marLeft w:val="640"/>
          <w:marRight w:val="0"/>
          <w:marTop w:val="0"/>
          <w:marBottom w:val="0"/>
          <w:divBdr>
            <w:top w:val="none" w:sz="0" w:space="0" w:color="auto"/>
            <w:left w:val="none" w:sz="0" w:space="0" w:color="auto"/>
            <w:bottom w:val="none" w:sz="0" w:space="0" w:color="auto"/>
            <w:right w:val="none" w:sz="0" w:space="0" w:color="auto"/>
          </w:divBdr>
        </w:div>
        <w:div w:id="1815024109">
          <w:marLeft w:val="640"/>
          <w:marRight w:val="0"/>
          <w:marTop w:val="0"/>
          <w:marBottom w:val="0"/>
          <w:divBdr>
            <w:top w:val="none" w:sz="0" w:space="0" w:color="auto"/>
            <w:left w:val="none" w:sz="0" w:space="0" w:color="auto"/>
            <w:bottom w:val="none" w:sz="0" w:space="0" w:color="auto"/>
            <w:right w:val="none" w:sz="0" w:space="0" w:color="auto"/>
          </w:divBdr>
        </w:div>
        <w:div w:id="977807507">
          <w:marLeft w:val="640"/>
          <w:marRight w:val="0"/>
          <w:marTop w:val="0"/>
          <w:marBottom w:val="0"/>
          <w:divBdr>
            <w:top w:val="none" w:sz="0" w:space="0" w:color="auto"/>
            <w:left w:val="none" w:sz="0" w:space="0" w:color="auto"/>
            <w:bottom w:val="none" w:sz="0" w:space="0" w:color="auto"/>
            <w:right w:val="none" w:sz="0" w:space="0" w:color="auto"/>
          </w:divBdr>
        </w:div>
        <w:div w:id="772941796">
          <w:marLeft w:val="640"/>
          <w:marRight w:val="0"/>
          <w:marTop w:val="0"/>
          <w:marBottom w:val="0"/>
          <w:divBdr>
            <w:top w:val="none" w:sz="0" w:space="0" w:color="auto"/>
            <w:left w:val="none" w:sz="0" w:space="0" w:color="auto"/>
            <w:bottom w:val="none" w:sz="0" w:space="0" w:color="auto"/>
            <w:right w:val="none" w:sz="0" w:space="0" w:color="auto"/>
          </w:divBdr>
        </w:div>
        <w:div w:id="1544946419">
          <w:marLeft w:val="640"/>
          <w:marRight w:val="0"/>
          <w:marTop w:val="0"/>
          <w:marBottom w:val="0"/>
          <w:divBdr>
            <w:top w:val="none" w:sz="0" w:space="0" w:color="auto"/>
            <w:left w:val="none" w:sz="0" w:space="0" w:color="auto"/>
            <w:bottom w:val="none" w:sz="0" w:space="0" w:color="auto"/>
            <w:right w:val="none" w:sz="0" w:space="0" w:color="auto"/>
          </w:divBdr>
        </w:div>
        <w:div w:id="696008661">
          <w:marLeft w:val="640"/>
          <w:marRight w:val="0"/>
          <w:marTop w:val="0"/>
          <w:marBottom w:val="0"/>
          <w:divBdr>
            <w:top w:val="none" w:sz="0" w:space="0" w:color="auto"/>
            <w:left w:val="none" w:sz="0" w:space="0" w:color="auto"/>
            <w:bottom w:val="none" w:sz="0" w:space="0" w:color="auto"/>
            <w:right w:val="none" w:sz="0" w:space="0" w:color="auto"/>
          </w:divBdr>
        </w:div>
        <w:div w:id="1579561966">
          <w:marLeft w:val="640"/>
          <w:marRight w:val="0"/>
          <w:marTop w:val="0"/>
          <w:marBottom w:val="0"/>
          <w:divBdr>
            <w:top w:val="none" w:sz="0" w:space="0" w:color="auto"/>
            <w:left w:val="none" w:sz="0" w:space="0" w:color="auto"/>
            <w:bottom w:val="none" w:sz="0" w:space="0" w:color="auto"/>
            <w:right w:val="none" w:sz="0" w:space="0" w:color="auto"/>
          </w:divBdr>
        </w:div>
        <w:div w:id="1273706770">
          <w:marLeft w:val="640"/>
          <w:marRight w:val="0"/>
          <w:marTop w:val="0"/>
          <w:marBottom w:val="0"/>
          <w:divBdr>
            <w:top w:val="none" w:sz="0" w:space="0" w:color="auto"/>
            <w:left w:val="none" w:sz="0" w:space="0" w:color="auto"/>
            <w:bottom w:val="none" w:sz="0" w:space="0" w:color="auto"/>
            <w:right w:val="none" w:sz="0" w:space="0" w:color="auto"/>
          </w:divBdr>
        </w:div>
        <w:div w:id="1904750819">
          <w:marLeft w:val="640"/>
          <w:marRight w:val="0"/>
          <w:marTop w:val="0"/>
          <w:marBottom w:val="0"/>
          <w:divBdr>
            <w:top w:val="none" w:sz="0" w:space="0" w:color="auto"/>
            <w:left w:val="none" w:sz="0" w:space="0" w:color="auto"/>
            <w:bottom w:val="none" w:sz="0" w:space="0" w:color="auto"/>
            <w:right w:val="none" w:sz="0" w:space="0" w:color="auto"/>
          </w:divBdr>
        </w:div>
        <w:div w:id="2012221310">
          <w:marLeft w:val="640"/>
          <w:marRight w:val="0"/>
          <w:marTop w:val="0"/>
          <w:marBottom w:val="0"/>
          <w:divBdr>
            <w:top w:val="none" w:sz="0" w:space="0" w:color="auto"/>
            <w:left w:val="none" w:sz="0" w:space="0" w:color="auto"/>
            <w:bottom w:val="none" w:sz="0" w:space="0" w:color="auto"/>
            <w:right w:val="none" w:sz="0" w:space="0" w:color="auto"/>
          </w:divBdr>
        </w:div>
        <w:div w:id="1547718325">
          <w:marLeft w:val="640"/>
          <w:marRight w:val="0"/>
          <w:marTop w:val="0"/>
          <w:marBottom w:val="0"/>
          <w:divBdr>
            <w:top w:val="none" w:sz="0" w:space="0" w:color="auto"/>
            <w:left w:val="none" w:sz="0" w:space="0" w:color="auto"/>
            <w:bottom w:val="none" w:sz="0" w:space="0" w:color="auto"/>
            <w:right w:val="none" w:sz="0" w:space="0" w:color="auto"/>
          </w:divBdr>
        </w:div>
        <w:div w:id="216012552">
          <w:marLeft w:val="640"/>
          <w:marRight w:val="0"/>
          <w:marTop w:val="0"/>
          <w:marBottom w:val="0"/>
          <w:divBdr>
            <w:top w:val="none" w:sz="0" w:space="0" w:color="auto"/>
            <w:left w:val="none" w:sz="0" w:space="0" w:color="auto"/>
            <w:bottom w:val="none" w:sz="0" w:space="0" w:color="auto"/>
            <w:right w:val="none" w:sz="0" w:space="0" w:color="auto"/>
          </w:divBdr>
        </w:div>
        <w:div w:id="402069191">
          <w:marLeft w:val="640"/>
          <w:marRight w:val="0"/>
          <w:marTop w:val="0"/>
          <w:marBottom w:val="0"/>
          <w:divBdr>
            <w:top w:val="none" w:sz="0" w:space="0" w:color="auto"/>
            <w:left w:val="none" w:sz="0" w:space="0" w:color="auto"/>
            <w:bottom w:val="none" w:sz="0" w:space="0" w:color="auto"/>
            <w:right w:val="none" w:sz="0" w:space="0" w:color="auto"/>
          </w:divBdr>
        </w:div>
        <w:div w:id="1406996367">
          <w:marLeft w:val="640"/>
          <w:marRight w:val="0"/>
          <w:marTop w:val="0"/>
          <w:marBottom w:val="0"/>
          <w:divBdr>
            <w:top w:val="none" w:sz="0" w:space="0" w:color="auto"/>
            <w:left w:val="none" w:sz="0" w:space="0" w:color="auto"/>
            <w:bottom w:val="none" w:sz="0" w:space="0" w:color="auto"/>
            <w:right w:val="none" w:sz="0" w:space="0" w:color="auto"/>
          </w:divBdr>
        </w:div>
        <w:div w:id="1563053742">
          <w:marLeft w:val="640"/>
          <w:marRight w:val="0"/>
          <w:marTop w:val="0"/>
          <w:marBottom w:val="0"/>
          <w:divBdr>
            <w:top w:val="none" w:sz="0" w:space="0" w:color="auto"/>
            <w:left w:val="none" w:sz="0" w:space="0" w:color="auto"/>
            <w:bottom w:val="none" w:sz="0" w:space="0" w:color="auto"/>
            <w:right w:val="none" w:sz="0" w:space="0" w:color="auto"/>
          </w:divBdr>
        </w:div>
        <w:div w:id="2031299828">
          <w:marLeft w:val="640"/>
          <w:marRight w:val="0"/>
          <w:marTop w:val="0"/>
          <w:marBottom w:val="0"/>
          <w:divBdr>
            <w:top w:val="none" w:sz="0" w:space="0" w:color="auto"/>
            <w:left w:val="none" w:sz="0" w:space="0" w:color="auto"/>
            <w:bottom w:val="none" w:sz="0" w:space="0" w:color="auto"/>
            <w:right w:val="none" w:sz="0" w:space="0" w:color="auto"/>
          </w:divBdr>
        </w:div>
        <w:div w:id="700672393">
          <w:marLeft w:val="640"/>
          <w:marRight w:val="0"/>
          <w:marTop w:val="0"/>
          <w:marBottom w:val="0"/>
          <w:divBdr>
            <w:top w:val="none" w:sz="0" w:space="0" w:color="auto"/>
            <w:left w:val="none" w:sz="0" w:space="0" w:color="auto"/>
            <w:bottom w:val="none" w:sz="0" w:space="0" w:color="auto"/>
            <w:right w:val="none" w:sz="0" w:space="0" w:color="auto"/>
          </w:divBdr>
        </w:div>
        <w:div w:id="1621108512">
          <w:marLeft w:val="640"/>
          <w:marRight w:val="0"/>
          <w:marTop w:val="0"/>
          <w:marBottom w:val="0"/>
          <w:divBdr>
            <w:top w:val="none" w:sz="0" w:space="0" w:color="auto"/>
            <w:left w:val="none" w:sz="0" w:space="0" w:color="auto"/>
            <w:bottom w:val="none" w:sz="0" w:space="0" w:color="auto"/>
            <w:right w:val="none" w:sz="0" w:space="0" w:color="auto"/>
          </w:divBdr>
        </w:div>
        <w:div w:id="325745629">
          <w:marLeft w:val="640"/>
          <w:marRight w:val="0"/>
          <w:marTop w:val="0"/>
          <w:marBottom w:val="0"/>
          <w:divBdr>
            <w:top w:val="none" w:sz="0" w:space="0" w:color="auto"/>
            <w:left w:val="none" w:sz="0" w:space="0" w:color="auto"/>
            <w:bottom w:val="none" w:sz="0" w:space="0" w:color="auto"/>
            <w:right w:val="none" w:sz="0" w:space="0" w:color="auto"/>
          </w:divBdr>
        </w:div>
        <w:div w:id="1748113682">
          <w:marLeft w:val="640"/>
          <w:marRight w:val="0"/>
          <w:marTop w:val="0"/>
          <w:marBottom w:val="0"/>
          <w:divBdr>
            <w:top w:val="none" w:sz="0" w:space="0" w:color="auto"/>
            <w:left w:val="none" w:sz="0" w:space="0" w:color="auto"/>
            <w:bottom w:val="none" w:sz="0" w:space="0" w:color="auto"/>
            <w:right w:val="none" w:sz="0" w:space="0" w:color="auto"/>
          </w:divBdr>
        </w:div>
        <w:div w:id="1323240382">
          <w:marLeft w:val="640"/>
          <w:marRight w:val="0"/>
          <w:marTop w:val="0"/>
          <w:marBottom w:val="0"/>
          <w:divBdr>
            <w:top w:val="none" w:sz="0" w:space="0" w:color="auto"/>
            <w:left w:val="none" w:sz="0" w:space="0" w:color="auto"/>
            <w:bottom w:val="none" w:sz="0" w:space="0" w:color="auto"/>
            <w:right w:val="none" w:sz="0" w:space="0" w:color="auto"/>
          </w:divBdr>
        </w:div>
        <w:div w:id="105775263">
          <w:marLeft w:val="640"/>
          <w:marRight w:val="0"/>
          <w:marTop w:val="0"/>
          <w:marBottom w:val="0"/>
          <w:divBdr>
            <w:top w:val="none" w:sz="0" w:space="0" w:color="auto"/>
            <w:left w:val="none" w:sz="0" w:space="0" w:color="auto"/>
            <w:bottom w:val="none" w:sz="0" w:space="0" w:color="auto"/>
            <w:right w:val="none" w:sz="0" w:space="0" w:color="auto"/>
          </w:divBdr>
        </w:div>
        <w:div w:id="1660302113">
          <w:marLeft w:val="640"/>
          <w:marRight w:val="0"/>
          <w:marTop w:val="0"/>
          <w:marBottom w:val="0"/>
          <w:divBdr>
            <w:top w:val="none" w:sz="0" w:space="0" w:color="auto"/>
            <w:left w:val="none" w:sz="0" w:space="0" w:color="auto"/>
            <w:bottom w:val="none" w:sz="0" w:space="0" w:color="auto"/>
            <w:right w:val="none" w:sz="0" w:space="0" w:color="auto"/>
          </w:divBdr>
        </w:div>
        <w:div w:id="134107583">
          <w:marLeft w:val="640"/>
          <w:marRight w:val="0"/>
          <w:marTop w:val="0"/>
          <w:marBottom w:val="0"/>
          <w:divBdr>
            <w:top w:val="none" w:sz="0" w:space="0" w:color="auto"/>
            <w:left w:val="none" w:sz="0" w:space="0" w:color="auto"/>
            <w:bottom w:val="none" w:sz="0" w:space="0" w:color="auto"/>
            <w:right w:val="none" w:sz="0" w:space="0" w:color="auto"/>
          </w:divBdr>
        </w:div>
        <w:div w:id="564294281">
          <w:marLeft w:val="640"/>
          <w:marRight w:val="0"/>
          <w:marTop w:val="0"/>
          <w:marBottom w:val="0"/>
          <w:divBdr>
            <w:top w:val="none" w:sz="0" w:space="0" w:color="auto"/>
            <w:left w:val="none" w:sz="0" w:space="0" w:color="auto"/>
            <w:bottom w:val="none" w:sz="0" w:space="0" w:color="auto"/>
            <w:right w:val="none" w:sz="0" w:space="0" w:color="auto"/>
          </w:divBdr>
        </w:div>
        <w:div w:id="735401216">
          <w:marLeft w:val="640"/>
          <w:marRight w:val="0"/>
          <w:marTop w:val="0"/>
          <w:marBottom w:val="0"/>
          <w:divBdr>
            <w:top w:val="none" w:sz="0" w:space="0" w:color="auto"/>
            <w:left w:val="none" w:sz="0" w:space="0" w:color="auto"/>
            <w:bottom w:val="none" w:sz="0" w:space="0" w:color="auto"/>
            <w:right w:val="none" w:sz="0" w:space="0" w:color="auto"/>
          </w:divBdr>
        </w:div>
        <w:div w:id="1949966785">
          <w:marLeft w:val="640"/>
          <w:marRight w:val="0"/>
          <w:marTop w:val="0"/>
          <w:marBottom w:val="0"/>
          <w:divBdr>
            <w:top w:val="none" w:sz="0" w:space="0" w:color="auto"/>
            <w:left w:val="none" w:sz="0" w:space="0" w:color="auto"/>
            <w:bottom w:val="none" w:sz="0" w:space="0" w:color="auto"/>
            <w:right w:val="none" w:sz="0" w:space="0" w:color="auto"/>
          </w:divBdr>
        </w:div>
        <w:div w:id="2007131891">
          <w:marLeft w:val="640"/>
          <w:marRight w:val="0"/>
          <w:marTop w:val="0"/>
          <w:marBottom w:val="0"/>
          <w:divBdr>
            <w:top w:val="none" w:sz="0" w:space="0" w:color="auto"/>
            <w:left w:val="none" w:sz="0" w:space="0" w:color="auto"/>
            <w:bottom w:val="none" w:sz="0" w:space="0" w:color="auto"/>
            <w:right w:val="none" w:sz="0" w:space="0" w:color="auto"/>
          </w:divBdr>
        </w:div>
        <w:div w:id="339939054">
          <w:marLeft w:val="640"/>
          <w:marRight w:val="0"/>
          <w:marTop w:val="0"/>
          <w:marBottom w:val="0"/>
          <w:divBdr>
            <w:top w:val="none" w:sz="0" w:space="0" w:color="auto"/>
            <w:left w:val="none" w:sz="0" w:space="0" w:color="auto"/>
            <w:bottom w:val="none" w:sz="0" w:space="0" w:color="auto"/>
            <w:right w:val="none" w:sz="0" w:space="0" w:color="auto"/>
          </w:divBdr>
        </w:div>
        <w:div w:id="1478065004">
          <w:marLeft w:val="640"/>
          <w:marRight w:val="0"/>
          <w:marTop w:val="0"/>
          <w:marBottom w:val="0"/>
          <w:divBdr>
            <w:top w:val="none" w:sz="0" w:space="0" w:color="auto"/>
            <w:left w:val="none" w:sz="0" w:space="0" w:color="auto"/>
            <w:bottom w:val="none" w:sz="0" w:space="0" w:color="auto"/>
            <w:right w:val="none" w:sz="0" w:space="0" w:color="auto"/>
          </w:divBdr>
        </w:div>
        <w:div w:id="225265860">
          <w:marLeft w:val="640"/>
          <w:marRight w:val="0"/>
          <w:marTop w:val="0"/>
          <w:marBottom w:val="0"/>
          <w:divBdr>
            <w:top w:val="none" w:sz="0" w:space="0" w:color="auto"/>
            <w:left w:val="none" w:sz="0" w:space="0" w:color="auto"/>
            <w:bottom w:val="none" w:sz="0" w:space="0" w:color="auto"/>
            <w:right w:val="none" w:sz="0" w:space="0" w:color="auto"/>
          </w:divBdr>
        </w:div>
        <w:div w:id="562643215">
          <w:marLeft w:val="640"/>
          <w:marRight w:val="0"/>
          <w:marTop w:val="0"/>
          <w:marBottom w:val="0"/>
          <w:divBdr>
            <w:top w:val="none" w:sz="0" w:space="0" w:color="auto"/>
            <w:left w:val="none" w:sz="0" w:space="0" w:color="auto"/>
            <w:bottom w:val="none" w:sz="0" w:space="0" w:color="auto"/>
            <w:right w:val="none" w:sz="0" w:space="0" w:color="auto"/>
          </w:divBdr>
        </w:div>
        <w:div w:id="1892575729">
          <w:marLeft w:val="640"/>
          <w:marRight w:val="0"/>
          <w:marTop w:val="0"/>
          <w:marBottom w:val="0"/>
          <w:divBdr>
            <w:top w:val="none" w:sz="0" w:space="0" w:color="auto"/>
            <w:left w:val="none" w:sz="0" w:space="0" w:color="auto"/>
            <w:bottom w:val="none" w:sz="0" w:space="0" w:color="auto"/>
            <w:right w:val="none" w:sz="0" w:space="0" w:color="auto"/>
          </w:divBdr>
        </w:div>
        <w:div w:id="1545866013">
          <w:marLeft w:val="640"/>
          <w:marRight w:val="0"/>
          <w:marTop w:val="0"/>
          <w:marBottom w:val="0"/>
          <w:divBdr>
            <w:top w:val="none" w:sz="0" w:space="0" w:color="auto"/>
            <w:left w:val="none" w:sz="0" w:space="0" w:color="auto"/>
            <w:bottom w:val="none" w:sz="0" w:space="0" w:color="auto"/>
            <w:right w:val="none" w:sz="0" w:space="0" w:color="auto"/>
          </w:divBdr>
        </w:div>
        <w:div w:id="1434015164">
          <w:marLeft w:val="640"/>
          <w:marRight w:val="0"/>
          <w:marTop w:val="0"/>
          <w:marBottom w:val="0"/>
          <w:divBdr>
            <w:top w:val="none" w:sz="0" w:space="0" w:color="auto"/>
            <w:left w:val="none" w:sz="0" w:space="0" w:color="auto"/>
            <w:bottom w:val="none" w:sz="0" w:space="0" w:color="auto"/>
            <w:right w:val="none" w:sz="0" w:space="0" w:color="auto"/>
          </w:divBdr>
        </w:div>
        <w:div w:id="804782638">
          <w:marLeft w:val="640"/>
          <w:marRight w:val="0"/>
          <w:marTop w:val="0"/>
          <w:marBottom w:val="0"/>
          <w:divBdr>
            <w:top w:val="none" w:sz="0" w:space="0" w:color="auto"/>
            <w:left w:val="none" w:sz="0" w:space="0" w:color="auto"/>
            <w:bottom w:val="none" w:sz="0" w:space="0" w:color="auto"/>
            <w:right w:val="none" w:sz="0" w:space="0" w:color="auto"/>
          </w:divBdr>
        </w:div>
        <w:div w:id="521674037">
          <w:marLeft w:val="640"/>
          <w:marRight w:val="0"/>
          <w:marTop w:val="0"/>
          <w:marBottom w:val="0"/>
          <w:divBdr>
            <w:top w:val="none" w:sz="0" w:space="0" w:color="auto"/>
            <w:left w:val="none" w:sz="0" w:space="0" w:color="auto"/>
            <w:bottom w:val="none" w:sz="0" w:space="0" w:color="auto"/>
            <w:right w:val="none" w:sz="0" w:space="0" w:color="auto"/>
          </w:divBdr>
        </w:div>
      </w:divsChild>
    </w:div>
    <w:div w:id="362368056">
      <w:bodyDiv w:val="1"/>
      <w:marLeft w:val="0"/>
      <w:marRight w:val="0"/>
      <w:marTop w:val="0"/>
      <w:marBottom w:val="0"/>
      <w:divBdr>
        <w:top w:val="none" w:sz="0" w:space="0" w:color="auto"/>
        <w:left w:val="none" w:sz="0" w:space="0" w:color="auto"/>
        <w:bottom w:val="none" w:sz="0" w:space="0" w:color="auto"/>
        <w:right w:val="none" w:sz="0" w:space="0" w:color="auto"/>
      </w:divBdr>
      <w:divsChild>
        <w:div w:id="842286185">
          <w:marLeft w:val="640"/>
          <w:marRight w:val="0"/>
          <w:marTop w:val="0"/>
          <w:marBottom w:val="0"/>
          <w:divBdr>
            <w:top w:val="none" w:sz="0" w:space="0" w:color="auto"/>
            <w:left w:val="none" w:sz="0" w:space="0" w:color="auto"/>
            <w:bottom w:val="none" w:sz="0" w:space="0" w:color="auto"/>
            <w:right w:val="none" w:sz="0" w:space="0" w:color="auto"/>
          </w:divBdr>
        </w:div>
        <w:div w:id="456218591">
          <w:marLeft w:val="640"/>
          <w:marRight w:val="0"/>
          <w:marTop w:val="0"/>
          <w:marBottom w:val="0"/>
          <w:divBdr>
            <w:top w:val="none" w:sz="0" w:space="0" w:color="auto"/>
            <w:left w:val="none" w:sz="0" w:space="0" w:color="auto"/>
            <w:bottom w:val="none" w:sz="0" w:space="0" w:color="auto"/>
            <w:right w:val="none" w:sz="0" w:space="0" w:color="auto"/>
          </w:divBdr>
        </w:div>
        <w:div w:id="906232284">
          <w:marLeft w:val="640"/>
          <w:marRight w:val="0"/>
          <w:marTop w:val="0"/>
          <w:marBottom w:val="0"/>
          <w:divBdr>
            <w:top w:val="none" w:sz="0" w:space="0" w:color="auto"/>
            <w:left w:val="none" w:sz="0" w:space="0" w:color="auto"/>
            <w:bottom w:val="none" w:sz="0" w:space="0" w:color="auto"/>
            <w:right w:val="none" w:sz="0" w:space="0" w:color="auto"/>
          </w:divBdr>
        </w:div>
        <w:div w:id="1793863303">
          <w:marLeft w:val="640"/>
          <w:marRight w:val="0"/>
          <w:marTop w:val="0"/>
          <w:marBottom w:val="0"/>
          <w:divBdr>
            <w:top w:val="none" w:sz="0" w:space="0" w:color="auto"/>
            <w:left w:val="none" w:sz="0" w:space="0" w:color="auto"/>
            <w:bottom w:val="none" w:sz="0" w:space="0" w:color="auto"/>
            <w:right w:val="none" w:sz="0" w:space="0" w:color="auto"/>
          </w:divBdr>
        </w:div>
        <w:div w:id="1946115053">
          <w:marLeft w:val="640"/>
          <w:marRight w:val="0"/>
          <w:marTop w:val="0"/>
          <w:marBottom w:val="0"/>
          <w:divBdr>
            <w:top w:val="none" w:sz="0" w:space="0" w:color="auto"/>
            <w:left w:val="none" w:sz="0" w:space="0" w:color="auto"/>
            <w:bottom w:val="none" w:sz="0" w:space="0" w:color="auto"/>
            <w:right w:val="none" w:sz="0" w:space="0" w:color="auto"/>
          </w:divBdr>
        </w:div>
        <w:div w:id="776095066">
          <w:marLeft w:val="640"/>
          <w:marRight w:val="0"/>
          <w:marTop w:val="0"/>
          <w:marBottom w:val="0"/>
          <w:divBdr>
            <w:top w:val="none" w:sz="0" w:space="0" w:color="auto"/>
            <w:left w:val="none" w:sz="0" w:space="0" w:color="auto"/>
            <w:bottom w:val="none" w:sz="0" w:space="0" w:color="auto"/>
            <w:right w:val="none" w:sz="0" w:space="0" w:color="auto"/>
          </w:divBdr>
        </w:div>
        <w:div w:id="716124698">
          <w:marLeft w:val="640"/>
          <w:marRight w:val="0"/>
          <w:marTop w:val="0"/>
          <w:marBottom w:val="0"/>
          <w:divBdr>
            <w:top w:val="none" w:sz="0" w:space="0" w:color="auto"/>
            <w:left w:val="none" w:sz="0" w:space="0" w:color="auto"/>
            <w:bottom w:val="none" w:sz="0" w:space="0" w:color="auto"/>
            <w:right w:val="none" w:sz="0" w:space="0" w:color="auto"/>
          </w:divBdr>
        </w:div>
        <w:div w:id="412434390">
          <w:marLeft w:val="640"/>
          <w:marRight w:val="0"/>
          <w:marTop w:val="0"/>
          <w:marBottom w:val="0"/>
          <w:divBdr>
            <w:top w:val="none" w:sz="0" w:space="0" w:color="auto"/>
            <w:left w:val="none" w:sz="0" w:space="0" w:color="auto"/>
            <w:bottom w:val="none" w:sz="0" w:space="0" w:color="auto"/>
            <w:right w:val="none" w:sz="0" w:space="0" w:color="auto"/>
          </w:divBdr>
        </w:div>
        <w:div w:id="212236738">
          <w:marLeft w:val="640"/>
          <w:marRight w:val="0"/>
          <w:marTop w:val="0"/>
          <w:marBottom w:val="0"/>
          <w:divBdr>
            <w:top w:val="none" w:sz="0" w:space="0" w:color="auto"/>
            <w:left w:val="none" w:sz="0" w:space="0" w:color="auto"/>
            <w:bottom w:val="none" w:sz="0" w:space="0" w:color="auto"/>
            <w:right w:val="none" w:sz="0" w:space="0" w:color="auto"/>
          </w:divBdr>
        </w:div>
        <w:div w:id="734547645">
          <w:marLeft w:val="640"/>
          <w:marRight w:val="0"/>
          <w:marTop w:val="0"/>
          <w:marBottom w:val="0"/>
          <w:divBdr>
            <w:top w:val="none" w:sz="0" w:space="0" w:color="auto"/>
            <w:left w:val="none" w:sz="0" w:space="0" w:color="auto"/>
            <w:bottom w:val="none" w:sz="0" w:space="0" w:color="auto"/>
            <w:right w:val="none" w:sz="0" w:space="0" w:color="auto"/>
          </w:divBdr>
        </w:div>
        <w:div w:id="1116097835">
          <w:marLeft w:val="640"/>
          <w:marRight w:val="0"/>
          <w:marTop w:val="0"/>
          <w:marBottom w:val="0"/>
          <w:divBdr>
            <w:top w:val="none" w:sz="0" w:space="0" w:color="auto"/>
            <w:left w:val="none" w:sz="0" w:space="0" w:color="auto"/>
            <w:bottom w:val="none" w:sz="0" w:space="0" w:color="auto"/>
            <w:right w:val="none" w:sz="0" w:space="0" w:color="auto"/>
          </w:divBdr>
        </w:div>
        <w:div w:id="317881736">
          <w:marLeft w:val="640"/>
          <w:marRight w:val="0"/>
          <w:marTop w:val="0"/>
          <w:marBottom w:val="0"/>
          <w:divBdr>
            <w:top w:val="none" w:sz="0" w:space="0" w:color="auto"/>
            <w:left w:val="none" w:sz="0" w:space="0" w:color="auto"/>
            <w:bottom w:val="none" w:sz="0" w:space="0" w:color="auto"/>
            <w:right w:val="none" w:sz="0" w:space="0" w:color="auto"/>
          </w:divBdr>
        </w:div>
        <w:div w:id="1786077173">
          <w:marLeft w:val="640"/>
          <w:marRight w:val="0"/>
          <w:marTop w:val="0"/>
          <w:marBottom w:val="0"/>
          <w:divBdr>
            <w:top w:val="none" w:sz="0" w:space="0" w:color="auto"/>
            <w:left w:val="none" w:sz="0" w:space="0" w:color="auto"/>
            <w:bottom w:val="none" w:sz="0" w:space="0" w:color="auto"/>
            <w:right w:val="none" w:sz="0" w:space="0" w:color="auto"/>
          </w:divBdr>
        </w:div>
        <w:div w:id="1321932753">
          <w:marLeft w:val="640"/>
          <w:marRight w:val="0"/>
          <w:marTop w:val="0"/>
          <w:marBottom w:val="0"/>
          <w:divBdr>
            <w:top w:val="none" w:sz="0" w:space="0" w:color="auto"/>
            <w:left w:val="none" w:sz="0" w:space="0" w:color="auto"/>
            <w:bottom w:val="none" w:sz="0" w:space="0" w:color="auto"/>
            <w:right w:val="none" w:sz="0" w:space="0" w:color="auto"/>
          </w:divBdr>
        </w:div>
        <w:div w:id="791241448">
          <w:marLeft w:val="640"/>
          <w:marRight w:val="0"/>
          <w:marTop w:val="0"/>
          <w:marBottom w:val="0"/>
          <w:divBdr>
            <w:top w:val="none" w:sz="0" w:space="0" w:color="auto"/>
            <w:left w:val="none" w:sz="0" w:space="0" w:color="auto"/>
            <w:bottom w:val="none" w:sz="0" w:space="0" w:color="auto"/>
            <w:right w:val="none" w:sz="0" w:space="0" w:color="auto"/>
          </w:divBdr>
        </w:div>
        <w:div w:id="221452121">
          <w:marLeft w:val="640"/>
          <w:marRight w:val="0"/>
          <w:marTop w:val="0"/>
          <w:marBottom w:val="0"/>
          <w:divBdr>
            <w:top w:val="none" w:sz="0" w:space="0" w:color="auto"/>
            <w:left w:val="none" w:sz="0" w:space="0" w:color="auto"/>
            <w:bottom w:val="none" w:sz="0" w:space="0" w:color="auto"/>
            <w:right w:val="none" w:sz="0" w:space="0" w:color="auto"/>
          </w:divBdr>
        </w:div>
        <w:div w:id="1243685087">
          <w:marLeft w:val="640"/>
          <w:marRight w:val="0"/>
          <w:marTop w:val="0"/>
          <w:marBottom w:val="0"/>
          <w:divBdr>
            <w:top w:val="none" w:sz="0" w:space="0" w:color="auto"/>
            <w:left w:val="none" w:sz="0" w:space="0" w:color="auto"/>
            <w:bottom w:val="none" w:sz="0" w:space="0" w:color="auto"/>
            <w:right w:val="none" w:sz="0" w:space="0" w:color="auto"/>
          </w:divBdr>
        </w:div>
        <w:div w:id="732003012">
          <w:marLeft w:val="640"/>
          <w:marRight w:val="0"/>
          <w:marTop w:val="0"/>
          <w:marBottom w:val="0"/>
          <w:divBdr>
            <w:top w:val="none" w:sz="0" w:space="0" w:color="auto"/>
            <w:left w:val="none" w:sz="0" w:space="0" w:color="auto"/>
            <w:bottom w:val="none" w:sz="0" w:space="0" w:color="auto"/>
            <w:right w:val="none" w:sz="0" w:space="0" w:color="auto"/>
          </w:divBdr>
        </w:div>
        <w:div w:id="1436711847">
          <w:marLeft w:val="640"/>
          <w:marRight w:val="0"/>
          <w:marTop w:val="0"/>
          <w:marBottom w:val="0"/>
          <w:divBdr>
            <w:top w:val="none" w:sz="0" w:space="0" w:color="auto"/>
            <w:left w:val="none" w:sz="0" w:space="0" w:color="auto"/>
            <w:bottom w:val="none" w:sz="0" w:space="0" w:color="auto"/>
            <w:right w:val="none" w:sz="0" w:space="0" w:color="auto"/>
          </w:divBdr>
        </w:div>
        <w:div w:id="1560050816">
          <w:marLeft w:val="640"/>
          <w:marRight w:val="0"/>
          <w:marTop w:val="0"/>
          <w:marBottom w:val="0"/>
          <w:divBdr>
            <w:top w:val="none" w:sz="0" w:space="0" w:color="auto"/>
            <w:left w:val="none" w:sz="0" w:space="0" w:color="auto"/>
            <w:bottom w:val="none" w:sz="0" w:space="0" w:color="auto"/>
            <w:right w:val="none" w:sz="0" w:space="0" w:color="auto"/>
          </w:divBdr>
        </w:div>
        <w:div w:id="1993829286">
          <w:marLeft w:val="640"/>
          <w:marRight w:val="0"/>
          <w:marTop w:val="0"/>
          <w:marBottom w:val="0"/>
          <w:divBdr>
            <w:top w:val="none" w:sz="0" w:space="0" w:color="auto"/>
            <w:left w:val="none" w:sz="0" w:space="0" w:color="auto"/>
            <w:bottom w:val="none" w:sz="0" w:space="0" w:color="auto"/>
            <w:right w:val="none" w:sz="0" w:space="0" w:color="auto"/>
          </w:divBdr>
        </w:div>
        <w:div w:id="1950048045">
          <w:marLeft w:val="640"/>
          <w:marRight w:val="0"/>
          <w:marTop w:val="0"/>
          <w:marBottom w:val="0"/>
          <w:divBdr>
            <w:top w:val="none" w:sz="0" w:space="0" w:color="auto"/>
            <w:left w:val="none" w:sz="0" w:space="0" w:color="auto"/>
            <w:bottom w:val="none" w:sz="0" w:space="0" w:color="auto"/>
            <w:right w:val="none" w:sz="0" w:space="0" w:color="auto"/>
          </w:divBdr>
        </w:div>
        <w:div w:id="1775205725">
          <w:marLeft w:val="640"/>
          <w:marRight w:val="0"/>
          <w:marTop w:val="0"/>
          <w:marBottom w:val="0"/>
          <w:divBdr>
            <w:top w:val="none" w:sz="0" w:space="0" w:color="auto"/>
            <w:left w:val="none" w:sz="0" w:space="0" w:color="auto"/>
            <w:bottom w:val="none" w:sz="0" w:space="0" w:color="auto"/>
            <w:right w:val="none" w:sz="0" w:space="0" w:color="auto"/>
          </w:divBdr>
        </w:div>
        <w:div w:id="276185426">
          <w:marLeft w:val="640"/>
          <w:marRight w:val="0"/>
          <w:marTop w:val="0"/>
          <w:marBottom w:val="0"/>
          <w:divBdr>
            <w:top w:val="none" w:sz="0" w:space="0" w:color="auto"/>
            <w:left w:val="none" w:sz="0" w:space="0" w:color="auto"/>
            <w:bottom w:val="none" w:sz="0" w:space="0" w:color="auto"/>
            <w:right w:val="none" w:sz="0" w:space="0" w:color="auto"/>
          </w:divBdr>
        </w:div>
        <w:div w:id="350497806">
          <w:marLeft w:val="640"/>
          <w:marRight w:val="0"/>
          <w:marTop w:val="0"/>
          <w:marBottom w:val="0"/>
          <w:divBdr>
            <w:top w:val="none" w:sz="0" w:space="0" w:color="auto"/>
            <w:left w:val="none" w:sz="0" w:space="0" w:color="auto"/>
            <w:bottom w:val="none" w:sz="0" w:space="0" w:color="auto"/>
            <w:right w:val="none" w:sz="0" w:space="0" w:color="auto"/>
          </w:divBdr>
        </w:div>
        <w:div w:id="982008992">
          <w:marLeft w:val="640"/>
          <w:marRight w:val="0"/>
          <w:marTop w:val="0"/>
          <w:marBottom w:val="0"/>
          <w:divBdr>
            <w:top w:val="none" w:sz="0" w:space="0" w:color="auto"/>
            <w:left w:val="none" w:sz="0" w:space="0" w:color="auto"/>
            <w:bottom w:val="none" w:sz="0" w:space="0" w:color="auto"/>
            <w:right w:val="none" w:sz="0" w:space="0" w:color="auto"/>
          </w:divBdr>
        </w:div>
        <w:div w:id="1180853065">
          <w:marLeft w:val="640"/>
          <w:marRight w:val="0"/>
          <w:marTop w:val="0"/>
          <w:marBottom w:val="0"/>
          <w:divBdr>
            <w:top w:val="none" w:sz="0" w:space="0" w:color="auto"/>
            <w:left w:val="none" w:sz="0" w:space="0" w:color="auto"/>
            <w:bottom w:val="none" w:sz="0" w:space="0" w:color="auto"/>
            <w:right w:val="none" w:sz="0" w:space="0" w:color="auto"/>
          </w:divBdr>
        </w:div>
        <w:div w:id="143814848">
          <w:marLeft w:val="640"/>
          <w:marRight w:val="0"/>
          <w:marTop w:val="0"/>
          <w:marBottom w:val="0"/>
          <w:divBdr>
            <w:top w:val="none" w:sz="0" w:space="0" w:color="auto"/>
            <w:left w:val="none" w:sz="0" w:space="0" w:color="auto"/>
            <w:bottom w:val="none" w:sz="0" w:space="0" w:color="auto"/>
            <w:right w:val="none" w:sz="0" w:space="0" w:color="auto"/>
          </w:divBdr>
        </w:div>
        <w:div w:id="307249789">
          <w:marLeft w:val="640"/>
          <w:marRight w:val="0"/>
          <w:marTop w:val="0"/>
          <w:marBottom w:val="0"/>
          <w:divBdr>
            <w:top w:val="none" w:sz="0" w:space="0" w:color="auto"/>
            <w:left w:val="none" w:sz="0" w:space="0" w:color="auto"/>
            <w:bottom w:val="none" w:sz="0" w:space="0" w:color="auto"/>
            <w:right w:val="none" w:sz="0" w:space="0" w:color="auto"/>
          </w:divBdr>
        </w:div>
        <w:div w:id="1395590248">
          <w:marLeft w:val="640"/>
          <w:marRight w:val="0"/>
          <w:marTop w:val="0"/>
          <w:marBottom w:val="0"/>
          <w:divBdr>
            <w:top w:val="none" w:sz="0" w:space="0" w:color="auto"/>
            <w:left w:val="none" w:sz="0" w:space="0" w:color="auto"/>
            <w:bottom w:val="none" w:sz="0" w:space="0" w:color="auto"/>
            <w:right w:val="none" w:sz="0" w:space="0" w:color="auto"/>
          </w:divBdr>
        </w:div>
        <w:div w:id="445465338">
          <w:marLeft w:val="640"/>
          <w:marRight w:val="0"/>
          <w:marTop w:val="0"/>
          <w:marBottom w:val="0"/>
          <w:divBdr>
            <w:top w:val="none" w:sz="0" w:space="0" w:color="auto"/>
            <w:left w:val="none" w:sz="0" w:space="0" w:color="auto"/>
            <w:bottom w:val="none" w:sz="0" w:space="0" w:color="auto"/>
            <w:right w:val="none" w:sz="0" w:space="0" w:color="auto"/>
          </w:divBdr>
        </w:div>
        <w:div w:id="119421467">
          <w:marLeft w:val="640"/>
          <w:marRight w:val="0"/>
          <w:marTop w:val="0"/>
          <w:marBottom w:val="0"/>
          <w:divBdr>
            <w:top w:val="none" w:sz="0" w:space="0" w:color="auto"/>
            <w:left w:val="none" w:sz="0" w:space="0" w:color="auto"/>
            <w:bottom w:val="none" w:sz="0" w:space="0" w:color="auto"/>
            <w:right w:val="none" w:sz="0" w:space="0" w:color="auto"/>
          </w:divBdr>
        </w:div>
        <w:div w:id="1161315041">
          <w:marLeft w:val="640"/>
          <w:marRight w:val="0"/>
          <w:marTop w:val="0"/>
          <w:marBottom w:val="0"/>
          <w:divBdr>
            <w:top w:val="none" w:sz="0" w:space="0" w:color="auto"/>
            <w:left w:val="none" w:sz="0" w:space="0" w:color="auto"/>
            <w:bottom w:val="none" w:sz="0" w:space="0" w:color="auto"/>
            <w:right w:val="none" w:sz="0" w:space="0" w:color="auto"/>
          </w:divBdr>
        </w:div>
        <w:div w:id="1395935439">
          <w:marLeft w:val="640"/>
          <w:marRight w:val="0"/>
          <w:marTop w:val="0"/>
          <w:marBottom w:val="0"/>
          <w:divBdr>
            <w:top w:val="none" w:sz="0" w:space="0" w:color="auto"/>
            <w:left w:val="none" w:sz="0" w:space="0" w:color="auto"/>
            <w:bottom w:val="none" w:sz="0" w:space="0" w:color="auto"/>
            <w:right w:val="none" w:sz="0" w:space="0" w:color="auto"/>
          </w:divBdr>
        </w:div>
        <w:div w:id="1508206144">
          <w:marLeft w:val="640"/>
          <w:marRight w:val="0"/>
          <w:marTop w:val="0"/>
          <w:marBottom w:val="0"/>
          <w:divBdr>
            <w:top w:val="none" w:sz="0" w:space="0" w:color="auto"/>
            <w:left w:val="none" w:sz="0" w:space="0" w:color="auto"/>
            <w:bottom w:val="none" w:sz="0" w:space="0" w:color="auto"/>
            <w:right w:val="none" w:sz="0" w:space="0" w:color="auto"/>
          </w:divBdr>
        </w:div>
        <w:div w:id="1080059246">
          <w:marLeft w:val="640"/>
          <w:marRight w:val="0"/>
          <w:marTop w:val="0"/>
          <w:marBottom w:val="0"/>
          <w:divBdr>
            <w:top w:val="none" w:sz="0" w:space="0" w:color="auto"/>
            <w:left w:val="none" w:sz="0" w:space="0" w:color="auto"/>
            <w:bottom w:val="none" w:sz="0" w:space="0" w:color="auto"/>
            <w:right w:val="none" w:sz="0" w:space="0" w:color="auto"/>
          </w:divBdr>
        </w:div>
        <w:div w:id="1315337957">
          <w:marLeft w:val="640"/>
          <w:marRight w:val="0"/>
          <w:marTop w:val="0"/>
          <w:marBottom w:val="0"/>
          <w:divBdr>
            <w:top w:val="none" w:sz="0" w:space="0" w:color="auto"/>
            <w:left w:val="none" w:sz="0" w:space="0" w:color="auto"/>
            <w:bottom w:val="none" w:sz="0" w:space="0" w:color="auto"/>
            <w:right w:val="none" w:sz="0" w:space="0" w:color="auto"/>
          </w:divBdr>
        </w:div>
        <w:div w:id="1728530298">
          <w:marLeft w:val="640"/>
          <w:marRight w:val="0"/>
          <w:marTop w:val="0"/>
          <w:marBottom w:val="0"/>
          <w:divBdr>
            <w:top w:val="none" w:sz="0" w:space="0" w:color="auto"/>
            <w:left w:val="none" w:sz="0" w:space="0" w:color="auto"/>
            <w:bottom w:val="none" w:sz="0" w:space="0" w:color="auto"/>
            <w:right w:val="none" w:sz="0" w:space="0" w:color="auto"/>
          </w:divBdr>
        </w:div>
        <w:div w:id="777793807">
          <w:marLeft w:val="640"/>
          <w:marRight w:val="0"/>
          <w:marTop w:val="0"/>
          <w:marBottom w:val="0"/>
          <w:divBdr>
            <w:top w:val="none" w:sz="0" w:space="0" w:color="auto"/>
            <w:left w:val="none" w:sz="0" w:space="0" w:color="auto"/>
            <w:bottom w:val="none" w:sz="0" w:space="0" w:color="auto"/>
            <w:right w:val="none" w:sz="0" w:space="0" w:color="auto"/>
          </w:divBdr>
        </w:div>
        <w:div w:id="598173035">
          <w:marLeft w:val="640"/>
          <w:marRight w:val="0"/>
          <w:marTop w:val="0"/>
          <w:marBottom w:val="0"/>
          <w:divBdr>
            <w:top w:val="none" w:sz="0" w:space="0" w:color="auto"/>
            <w:left w:val="none" w:sz="0" w:space="0" w:color="auto"/>
            <w:bottom w:val="none" w:sz="0" w:space="0" w:color="auto"/>
            <w:right w:val="none" w:sz="0" w:space="0" w:color="auto"/>
          </w:divBdr>
        </w:div>
        <w:div w:id="1438794461">
          <w:marLeft w:val="640"/>
          <w:marRight w:val="0"/>
          <w:marTop w:val="0"/>
          <w:marBottom w:val="0"/>
          <w:divBdr>
            <w:top w:val="none" w:sz="0" w:space="0" w:color="auto"/>
            <w:left w:val="none" w:sz="0" w:space="0" w:color="auto"/>
            <w:bottom w:val="none" w:sz="0" w:space="0" w:color="auto"/>
            <w:right w:val="none" w:sz="0" w:space="0" w:color="auto"/>
          </w:divBdr>
        </w:div>
        <w:div w:id="1196036910">
          <w:marLeft w:val="640"/>
          <w:marRight w:val="0"/>
          <w:marTop w:val="0"/>
          <w:marBottom w:val="0"/>
          <w:divBdr>
            <w:top w:val="none" w:sz="0" w:space="0" w:color="auto"/>
            <w:left w:val="none" w:sz="0" w:space="0" w:color="auto"/>
            <w:bottom w:val="none" w:sz="0" w:space="0" w:color="auto"/>
            <w:right w:val="none" w:sz="0" w:space="0" w:color="auto"/>
          </w:divBdr>
        </w:div>
        <w:div w:id="1468473659">
          <w:marLeft w:val="640"/>
          <w:marRight w:val="0"/>
          <w:marTop w:val="0"/>
          <w:marBottom w:val="0"/>
          <w:divBdr>
            <w:top w:val="none" w:sz="0" w:space="0" w:color="auto"/>
            <w:left w:val="none" w:sz="0" w:space="0" w:color="auto"/>
            <w:bottom w:val="none" w:sz="0" w:space="0" w:color="auto"/>
            <w:right w:val="none" w:sz="0" w:space="0" w:color="auto"/>
          </w:divBdr>
        </w:div>
        <w:div w:id="1840657356">
          <w:marLeft w:val="640"/>
          <w:marRight w:val="0"/>
          <w:marTop w:val="0"/>
          <w:marBottom w:val="0"/>
          <w:divBdr>
            <w:top w:val="none" w:sz="0" w:space="0" w:color="auto"/>
            <w:left w:val="none" w:sz="0" w:space="0" w:color="auto"/>
            <w:bottom w:val="none" w:sz="0" w:space="0" w:color="auto"/>
            <w:right w:val="none" w:sz="0" w:space="0" w:color="auto"/>
          </w:divBdr>
        </w:div>
        <w:div w:id="551385805">
          <w:marLeft w:val="640"/>
          <w:marRight w:val="0"/>
          <w:marTop w:val="0"/>
          <w:marBottom w:val="0"/>
          <w:divBdr>
            <w:top w:val="none" w:sz="0" w:space="0" w:color="auto"/>
            <w:left w:val="none" w:sz="0" w:space="0" w:color="auto"/>
            <w:bottom w:val="none" w:sz="0" w:space="0" w:color="auto"/>
            <w:right w:val="none" w:sz="0" w:space="0" w:color="auto"/>
          </w:divBdr>
        </w:div>
        <w:div w:id="645015667">
          <w:marLeft w:val="640"/>
          <w:marRight w:val="0"/>
          <w:marTop w:val="0"/>
          <w:marBottom w:val="0"/>
          <w:divBdr>
            <w:top w:val="none" w:sz="0" w:space="0" w:color="auto"/>
            <w:left w:val="none" w:sz="0" w:space="0" w:color="auto"/>
            <w:bottom w:val="none" w:sz="0" w:space="0" w:color="auto"/>
            <w:right w:val="none" w:sz="0" w:space="0" w:color="auto"/>
          </w:divBdr>
        </w:div>
        <w:div w:id="1358848309">
          <w:marLeft w:val="640"/>
          <w:marRight w:val="0"/>
          <w:marTop w:val="0"/>
          <w:marBottom w:val="0"/>
          <w:divBdr>
            <w:top w:val="none" w:sz="0" w:space="0" w:color="auto"/>
            <w:left w:val="none" w:sz="0" w:space="0" w:color="auto"/>
            <w:bottom w:val="none" w:sz="0" w:space="0" w:color="auto"/>
            <w:right w:val="none" w:sz="0" w:space="0" w:color="auto"/>
          </w:divBdr>
        </w:div>
        <w:div w:id="1718161260">
          <w:marLeft w:val="640"/>
          <w:marRight w:val="0"/>
          <w:marTop w:val="0"/>
          <w:marBottom w:val="0"/>
          <w:divBdr>
            <w:top w:val="none" w:sz="0" w:space="0" w:color="auto"/>
            <w:left w:val="none" w:sz="0" w:space="0" w:color="auto"/>
            <w:bottom w:val="none" w:sz="0" w:space="0" w:color="auto"/>
            <w:right w:val="none" w:sz="0" w:space="0" w:color="auto"/>
          </w:divBdr>
        </w:div>
        <w:div w:id="672298133">
          <w:marLeft w:val="640"/>
          <w:marRight w:val="0"/>
          <w:marTop w:val="0"/>
          <w:marBottom w:val="0"/>
          <w:divBdr>
            <w:top w:val="none" w:sz="0" w:space="0" w:color="auto"/>
            <w:left w:val="none" w:sz="0" w:space="0" w:color="auto"/>
            <w:bottom w:val="none" w:sz="0" w:space="0" w:color="auto"/>
            <w:right w:val="none" w:sz="0" w:space="0" w:color="auto"/>
          </w:divBdr>
        </w:div>
        <w:div w:id="305088398">
          <w:marLeft w:val="640"/>
          <w:marRight w:val="0"/>
          <w:marTop w:val="0"/>
          <w:marBottom w:val="0"/>
          <w:divBdr>
            <w:top w:val="none" w:sz="0" w:space="0" w:color="auto"/>
            <w:left w:val="none" w:sz="0" w:space="0" w:color="auto"/>
            <w:bottom w:val="none" w:sz="0" w:space="0" w:color="auto"/>
            <w:right w:val="none" w:sz="0" w:space="0" w:color="auto"/>
          </w:divBdr>
        </w:div>
        <w:div w:id="967127647">
          <w:marLeft w:val="640"/>
          <w:marRight w:val="0"/>
          <w:marTop w:val="0"/>
          <w:marBottom w:val="0"/>
          <w:divBdr>
            <w:top w:val="none" w:sz="0" w:space="0" w:color="auto"/>
            <w:left w:val="none" w:sz="0" w:space="0" w:color="auto"/>
            <w:bottom w:val="none" w:sz="0" w:space="0" w:color="auto"/>
            <w:right w:val="none" w:sz="0" w:space="0" w:color="auto"/>
          </w:divBdr>
        </w:div>
        <w:div w:id="162361041">
          <w:marLeft w:val="640"/>
          <w:marRight w:val="0"/>
          <w:marTop w:val="0"/>
          <w:marBottom w:val="0"/>
          <w:divBdr>
            <w:top w:val="none" w:sz="0" w:space="0" w:color="auto"/>
            <w:left w:val="none" w:sz="0" w:space="0" w:color="auto"/>
            <w:bottom w:val="none" w:sz="0" w:space="0" w:color="auto"/>
            <w:right w:val="none" w:sz="0" w:space="0" w:color="auto"/>
          </w:divBdr>
        </w:div>
        <w:div w:id="1705254887">
          <w:marLeft w:val="640"/>
          <w:marRight w:val="0"/>
          <w:marTop w:val="0"/>
          <w:marBottom w:val="0"/>
          <w:divBdr>
            <w:top w:val="none" w:sz="0" w:space="0" w:color="auto"/>
            <w:left w:val="none" w:sz="0" w:space="0" w:color="auto"/>
            <w:bottom w:val="none" w:sz="0" w:space="0" w:color="auto"/>
            <w:right w:val="none" w:sz="0" w:space="0" w:color="auto"/>
          </w:divBdr>
        </w:div>
        <w:div w:id="72625566">
          <w:marLeft w:val="640"/>
          <w:marRight w:val="0"/>
          <w:marTop w:val="0"/>
          <w:marBottom w:val="0"/>
          <w:divBdr>
            <w:top w:val="none" w:sz="0" w:space="0" w:color="auto"/>
            <w:left w:val="none" w:sz="0" w:space="0" w:color="auto"/>
            <w:bottom w:val="none" w:sz="0" w:space="0" w:color="auto"/>
            <w:right w:val="none" w:sz="0" w:space="0" w:color="auto"/>
          </w:divBdr>
        </w:div>
        <w:div w:id="397484976">
          <w:marLeft w:val="640"/>
          <w:marRight w:val="0"/>
          <w:marTop w:val="0"/>
          <w:marBottom w:val="0"/>
          <w:divBdr>
            <w:top w:val="none" w:sz="0" w:space="0" w:color="auto"/>
            <w:left w:val="none" w:sz="0" w:space="0" w:color="auto"/>
            <w:bottom w:val="none" w:sz="0" w:space="0" w:color="auto"/>
            <w:right w:val="none" w:sz="0" w:space="0" w:color="auto"/>
          </w:divBdr>
        </w:div>
        <w:div w:id="1002322130">
          <w:marLeft w:val="640"/>
          <w:marRight w:val="0"/>
          <w:marTop w:val="0"/>
          <w:marBottom w:val="0"/>
          <w:divBdr>
            <w:top w:val="none" w:sz="0" w:space="0" w:color="auto"/>
            <w:left w:val="none" w:sz="0" w:space="0" w:color="auto"/>
            <w:bottom w:val="none" w:sz="0" w:space="0" w:color="auto"/>
            <w:right w:val="none" w:sz="0" w:space="0" w:color="auto"/>
          </w:divBdr>
        </w:div>
        <w:div w:id="1806893543">
          <w:marLeft w:val="640"/>
          <w:marRight w:val="0"/>
          <w:marTop w:val="0"/>
          <w:marBottom w:val="0"/>
          <w:divBdr>
            <w:top w:val="none" w:sz="0" w:space="0" w:color="auto"/>
            <w:left w:val="none" w:sz="0" w:space="0" w:color="auto"/>
            <w:bottom w:val="none" w:sz="0" w:space="0" w:color="auto"/>
            <w:right w:val="none" w:sz="0" w:space="0" w:color="auto"/>
          </w:divBdr>
        </w:div>
        <w:div w:id="252518161">
          <w:marLeft w:val="640"/>
          <w:marRight w:val="0"/>
          <w:marTop w:val="0"/>
          <w:marBottom w:val="0"/>
          <w:divBdr>
            <w:top w:val="none" w:sz="0" w:space="0" w:color="auto"/>
            <w:left w:val="none" w:sz="0" w:space="0" w:color="auto"/>
            <w:bottom w:val="none" w:sz="0" w:space="0" w:color="auto"/>
            <w:right w:val="none" w:sz="0" w:space="0" w:color="auto"/>
          </w:divBdr>
        </w:div>
        <w:div w:id="1774204405">
          <w:marLeft w:val="640"/>
          <w:marRight w:val="0"/>
          <w:marTop w:val="0"/>
          <w:marBottom w:val="0"/>
          <w:divBdr>
            <w:top w:val="none" w:sz="0" w:space="0" w:color="auto"/>
            <w:left w:val="none" w:sz="0" w:space="0" w:color="auto"/>
            <w:bottom w:val="none" w:sz="0" w:space="0" w:color="auto"/>
            <w:right w:val="none" w:sz="0" w:space="0" w:color="auto"/>
          </w:divBdr>
        </w:div>
        <w:div w:id="572391923">
          <w:marLeft w:val="640"/>
          <w:marRight w:val="0"/>
          <w:marTop w:val="0"/>
          <w:marBottom w:val="0"/>
          <w:divBdr>
            <w:top w:val="none" w:sz="0" w:space="0" w:color="auto"/>
            <w:left w:val="none" w:sz="0" w:space="0" w:color="auto"/>
            <w:bottom w:val="none" w:sz="0" w:space="0" w:color="auto"/>
            <w:right w:val="none" w:sz="0" w:space="0" w:color="auto"/>
          </w:divBdr>
        </w:div>
        <w:div w:id="1437291616">
          <w:marLeft w:val="640"/>
          <w:marRight w:val="0"/>
          <w:marTop w:val="0"/>
          <w:marBottom w:val="0"/>
          <w:divBdr>
            <w:top w:val="none" w:sz="0" w:space="0" w:color="auto"/>
            <w:left w:val="none" w:sz="0" w:space="0" w:color="auto"/>
            <w:bottom w:val="none" w:sz="0" w:space="0" w:color="auto"/>
            <w:right w:val="none" w:sz="0" w:space="0" w:color="auto"/>
          </w:divBdr>
        </w:div>
        <w:div w:id="2121871994">
          <w:marLeft w:val="640"/>
          <w:marRight w:val="0"/>
          <w:marTop w:val="0"/>
          <w:marBottom w:val="0"/>
          <w:divBdr>
            <w:top w:val="none" w:sz="0" w:space="0" w:color="auto"/>
            <w:left w:val="none" w:sz="0" w:space="0" w:color="auto"/>
            <w:bottom w:val="none" w:sz="0" w:space="0" w:color="auto"/>
            <w:right w:val="none" w:sz="0" w:space="0" w:color="auto"/>
          </w:divBdr>
        </w:div>
        <w:div w:id="2054570994">
          <w:marLeft w:val="640"/>
          <w:marRight w:val="0"/>
          <w:marTop w:val="0"/>
          <w:marBottom w:val="0"/>
          <w:divBdr>
            <w:top w:val="none" w:sz="0" w:space="0" w:color="auto"/>
            <w:left w:val="none" w:sz="0" w:space="0" w:color="auto"/>
            <w:bottom w:val="none" w:sz="0" w:space="0" w:color="auto"/>
            <w:right w:val="none" w:sz="0" w:space="0" w:color="auto"/>
          </w:divBdr>
        </w:div>
        <w:div w:id="1133987518">
          <w:marLeft w:val="640"/>
          <w:marRight w:val="0"/>
          <w:marTop w:val="0"/>
          <w:marBottom w:val="0"/>
          <w:divBdr>
            <w:top w:val="none" w:sz="0" w:space="0" w:color="auto"/>
            <w:left w:val="none" w:sz="0" w:space="0" w:color="auto"/>
            <w:bottom w:val="none" w:sz="0" w:space="0" w:color="auto"/>
            <w:right w:val="none" w:sz="0" w:space="0" w:color="auto"/>
          </w:divBdr>
        </w:div>
      </w:divsChild>
    </w:div>
    <w:div w:id="365642152">
      <w:bodyDiv w:val="1"/>
      <w:marLeft w:val="0"/>
      <w:marRight w:val="0"/>
      <w:marTop w:val="0"/>
      <w:marBottom w:val="0"/>
      <w:divBdr>
        <w:top w:val="none" w:sz="0" w:space="0" w:color="auto"/>
        <w:left w:val="none" w:sz="0" w:space="0" w:color="auto"/>
        <w:bottom w:val="none" w:sz="0" w:space="0" w:color="auto"/>
        <w:right w:val="none" w:sz="0" w:space="0" w:color="auto"/>
      </w:divBdr>
      <w:divsChild>
        <w:div w:id="1907253694">
          <w:marLeft w:val="640"/>
          <w:marRight w:val="0"/>
          <w:marTop w:val="0"/>
          <w:marBottom w:val="0"/>
          <w:divBdr>
            <w:top w:val="none" w:sz="0" w:space="0" w:color="auto"/>
            <w:left w:val="none" w:sz="0" w:space="0" w:color="auto"/>
            <w:bottom w:val="none" w:sz="0" w:space="0" w:color="auto"/>
            <w:right w:val="none" w:sz="0" w:space="0" w:color="auto"/>
          </w:divBdr>
        </w:div>
        <w:div w:id="1473448594">
          <w:marLeft w:val="640"/>
          <w:marRight w:val="0"/>
          <w:marTop w:val="0"/>
          <w:marBottom w:val="0"/>
          <w:divBdr>
            <w:top w:val="none" w:sz="0" w:space="0" w:color="auto"/>
            <w:left w:val="none" w:sz="0" w:space="0" w:color="auto"/>
            <w:bottom w:val="none" w:sz="0" w:space="0" w:color="auto"/>
            <w:right w:val="none" w:sz="0" w:space="0" w:color="auto"/>
          </w:divBdr>
        </w:div>
        <w:div w:id="292098296">
          <w:marLeft w:val="640"/>
          <w:marRight w:val="0"/>
          <w:marTop w:val="0"/>
          <w:marBottom w:val="0"/>
          <w:divBdr>
            <w:top w:val="none" w:sz="0" w:space="0" w:color="auto"/>
            <w:left w:val="none" w:sz="0" w:space="0" w:color="auto"/>
            <w:bottom w:val="none" w:sz="0" w:space="0" w:color="auto"/>
            <w:right w:val="none" w:sz="0" w:space="0" w:color="auto"/>
          </w:divBdr>
        </w:div>
        <w:div w:id="2096121694">
          <w:marLeft w:val="640"/>
          <w:marRight w:val="0"/>
          <w:marTop w:val="0"/>
          <w:marBottom w:val="0"/>
          <w:divBdr>
            <w:top w:val="none" w:sz="0" w:space="0" w:color="auto"/>
            <w:left w:val="none" w:sz="0" w:space="0" w:color="auto"/>
            <w:bottom w:val="none" w:sz="0" w:space="0" w:color="auto"/>
            <w:right w:val="none" w:sz="0" w:space="0" w:color="auto"/>
          </w:divBdr>
        </w:div>
        <w:div w:id="100609517">
          <w:marLeft w:val="640"/>
          <w:marRight w:val="0"/>
          <w:marTop w:val="0"/>
          <w:marBottom w:val="0"/>
          <w:divBdr>
            <w:top w:val="none" w:sz="0" w:space="0" w:color="auto"/>
            <w:left w:val="none" w:sz="0" w:space="0" w:color="auto"/>
            <w:bottom w:val="none" w:sz="0" w:space="0" w:color="auto"/>
            <w:right w:val="none" w:sz="0" w:space="0" w:color="auto"/>
          </w:divBdr>
        </w:div>
        <w:div w:id="68357838">
          <w:marLeft w:val="640"/>
          <w:marRight w:val="0"/>
          <w:marTop w:val="0"/>
          <w:marBottom w:val="0"/>
          <w:divBdr>
            <w:top w:val="none" w:sz="0" w:space="0" w:color="auto"/>
            <w:left w:val="none" w:sz="0" w:space="0" w:color="auto"/>
            <w:bottom w:val="none" w:sz="0" w:space="0" w:color="auto"/>
            <w:right w:val="none" w:sz="0" w:space="0" w:color="auto"/>
          </w:divBdr>
        </w:div>
        <w:div w:id="1867718539">
          <w:marLeft w:val="640"/>
          <w:marRight w:val="0"/>
          <w:marTop w:val="0"/>
          <w:marBottom w:val="0"/>
          <w:divBdr>
            <w:top w:val="none" w:sz="0" w:space="0" w:color="auto"/>
            <w:left w:val="none" w:sz="0" w:space="0" w:color="auto"/>
            <w:bottom w:val="none" w:sz="0" w:space="0" w:color="auto"/>
            <w:right w:val="none" w:sz="0" w:space="0" w:color="auto"/>
          </w:divBdr>
        </w:div>
        <w:div w:id="893156386">
          <w:marLeft w:val="640"/>
          <w:marRight w:val="0"/>
          <w:marTop w:val="0"/>
          <w:marBottom w:val="0"/>
          <w:divBdr>
            <w:top w:val="none" w:sz="0" w:space="0" w:color="auto"/>
            <w:left w:val="none" w:sz="0" w:space="0" w:color="auto"/>
            <w:bottom w:val="none" w:sz="0" w:space="0" w:color="auto"/>
            <w:right w:val="none" w:sz="0" w:space="0" w:color="auto"/>
          </w:divBdr>
        </w:div>
        <w:div w:id="1440489657">
          <w:marLeft w:val="640"/>
          <w:marRight w:val="0"/>
          <w:marTop w:val="0"/>
          <w:marBottom w:val="0"/>
          <w:divBdr>
            <w:top w:val="none" w:sz="0" w:space="0" w:color="auto"/>
            <w:left w:val="none" w:sz="0" w:space="0" w:color="auto"/>
            <w:bottom w:val="none" w:sz="0" w:space="0" w:color="auto"/>
            <w:right w:val="none" w:sz="0" w:space="0" w:color="auto"/>
          </w:divBdr>
        </w:div>
        <w:div w:id="1694769361">
          <w:marLeft w:val="640"/>
          <w:marRight w:val="0"/>
          <w:marTop w:val="0"/>
          <w:marBottom w:val="0"/>
          <w:divBdr>
            <w:top w:val="none" w:sz="0" w:space="0" w:color="auto"/>
            <w:left w:val="none" w:sz="0" w:space="0" w:color="auto"/>
            <w:bottom w:val="none" w:sz="0" w:space="0" w:color="auto"/>
            <w:right w:val="none" w:sz="0" w:space="0" w:color="auto"/>
          </w:divBdr>
        </w:div>
        <w:div w:id="2141878521">
          <w:marLeft w:val="640"/>
          <w:marRight w:val="0"/>
          <w:marTop w:val="0"/>
          <w:marBottom w:val="0"/>
          <w:divBdr>
            <w:top w:val="none" w:sz="0" w:space="0" w:color="auto"/>
            <w:left w:val="none" w:sz="0" w:space="0" w:color="auto"/>
            <w:bottom w:val="none" w:sz="0" w:space="0" w:color="auto"/>
            <w:right w:val="none" w:sz="0" w:space="0" w:color="auto"/>
          </w:divBdr>
        </w:div>
        <w:div w:id="379400534">
          <w:marLeft w:val="640"/>
          <w:marRight w:val="0"/>
          <w:marTop w:val="0"/>
          <w:marBottom w:val="0"/>
          <w:divBdr>
            <w:top w:val="none" w:sz="0" w:space="0" w:color="auto"/>
            <w:left w:val="none" w:sz="0" w:space="0" w:color="auto"/>
            <w:bottom w:val="none" w:sz="0" w:space="0" w:color="auto"/>
            <w:right w:val="none" w:sz="0" w:space="0" w:color="auto"/>
          </w:divBdr>
        </w:div>
        <w:div w:id="1420174251">
          <w:marLeft w:val="640"/>
          <w:marRight w:val="0"/>
          <w:marTop w:val="0"/>
          <w:marBottom w:val="0"/>
          <w:divBdr>
            <w:top w:val="none" w:sz="0" w:space="0" w:color="auto"/>
            <w:left w:val="none" w:sz="0" w:space="0" w:color="auto"/>
            <w:bottom w:val="none" w:sz="0" w:space="0" w:color="auto"/>
            <w:right w:val="none" w:sz="0" w:space="0" w:color="auto"/>
          </w:divBdr>
        </w:div>
        <w:div w:id="1655061026">
          <w:marLeft w:val="640"/>
          <w:marRight w:val="0"/>
          <w:marTop w:val="0"/>
          <w:marBottom w:val="0"/>
          <w:divBdr>
            <w:top w:val="none" w:sz="0" w:space="0" w:color="auto"/>
            <w:left w:val="none" w:sz="0" w:space="0" w:color="auto"/>
            <w:bottom w:val="none" w:sz="0" w:space="0" w:color="auto"/>
            <w:right w:val="none" w:sz="0" w:space="0" w:color="auto"/>
          </w:divBdr>
        </w:div>
        <w:div w:id="1285697395">
          <w:marLeft w:val="640"/>
          <w:marRight w:val="0"/>
          <w:marTop w:val="0"/>
          <w:marBottom w:val="0"/>
          <w:divBdr>
            <w:top w:val="none" w:sz="0" w:space="0" w:color="auto"/>
            <w:left w:val="none" w:sz="0" w:space="0" w:color="auto"/>
            <w:bottom w:val="none" w:sz="0" w:space="0" w:color="auto"/>
            <w:right w:val="none" w:sz="0" w:space="0" w:color="auto"/>
          </w:divBdr>
        </w:div>
        <w:div w:id="1415975034">
          <w:marLeft w:val="640"/>
          <w:marRight w:val="0"/>
          <w:marTop w:val="0"/>
          <w:marBottom w:val="0"/>
          <w:divBdr>
            <w:top w:val="none" w:sz="0" w:space="0" w:color="auto"/>
            <w:left w:val="none" w:sz="0" w:space="0" w:color="auto"/>
            <w:bottom w:val="none" w:sz="0" w:space="0" w:color="auto"/>
            <w:right w:val="none" w:sz="0" w:space="0" w:color="auto"/>
          </w:divBdr>
        </w:div>
        <w:div w:id="367531148">
          <w:marLeft w:val="640"/>
          <w:marRight w:val="0"/>
          <w:marTop w:val="0"/>
          <w:marBottom w:val="0"/>
          <w:divBdr>
            <w:top w:val="none" w:sz="0" w:space="0" w:color="auto"/>
            <w:left w:val="none" w:sz="0" w:space="0" w:color="auto"/>
            <w:bottom w:val="none" w:sz="0" w:space="0" w:color="auto"/>
            <w:right w:val="none" w:sz="0" w:space="0" w:color="auto"/>
          </w:divBdr>
        </w:div>
        <w:div w:id="1032850592">
          <w:marLeft w:val="640"/>
          <w:marRight w:val="0"/>
          <w:marTop w:val="0"/>
          <w:marBottom w:val="0"/>
          <w:divBdr>
            <w:top w:val="none" w:sz="0" w:space="0" w:color="auto"/>
            <w:left w:val="none" w:sz="0" w:space="0" w:color="auto"/>
            <w:bottom w:val="none" w:sz="0" w:space="0" w:color="auto"/>
            <w:right w:val="none" w:sz="0" w:space="0" w:color="auto"/>
          </w:divBdr>
        </w:div>
        <w:div w:id="1856646333">
          <w:marLeft w:val="640"/>
          <w:marRight w:val="0"/>
          <w:marTop w:val="0"/>
          <w:marBottom w:val="0"/>
          <w:divBdr>
            <w:top w:val="none" w:sz="0" w:space="0" w:color="auto"/>
            <w:left w:val="none" w:sz="0" w:space="0" w:color="auto"/>
            <w:bottom w:val="none" w:sz="0" w:space="0" w:color="auto"/>
            <w:right w:val="none" w:sz="0" w:space="0" w:color="auto"/>
          </w:divBdr>
        </w:div>
        <w:div w:id="1629581452">
          <w:marLeft w:val="640"/>
          <w:marRight w:val="0"/>
          <w:marTop w:val="0"/>
          <w:marBottom w:val="0"/>
          <w:divBdr>
            <w:top w:val="none" w:sz="0" w:space="0" w:color="auto"/>
            <w:left w:val="none" w:sz="0" w:space="0" w:color="auto"/>
            <w:bottom w:val="none" w:sz="0" w:space="0" w:color="auto"/>
            <w:right w:val="none" w:sz="0" w:space="0" w:color="auto"/>
          </w:divBdr>
        </w:div>
        <w:div w:id="1425150203">
          <w:marLeft w:val="640"/>
          <w:marRight w:val="0"/>
          <w:marTop w:val="0"/>
          <w:marBottom w:val="0"/>
          <w:divBdr>
            <w:top w:val="none" w:sz="0" w:space="0" w:color="auto"/>
            <w:left w:val="none" w:sz="0" w:space="0" w:color="auto"/>
            <w:bottom w:val="none" w:sz="0" w:space="0" w:color="auto"/>
            <w:right w:val="none" w:sz="0" w:space="0" w:color="auto"/>
          </w:divBdr>
        </w:div>
        <w:div w:id="1923249785">
          <w:marLeft w:val="640"/>
          <w:marRight w:val="0"/>
          <w:marTop w:val="0"/>
          <w:marBottom w:val="0"/>
          <w:divBdr>
            <w:top w:val="none" w:sz="0" w:space="0" w:color="auto"/>
            <w:left w:val="none" w:sz="0" w:space="0" w:color="auto"/>
            <w:bottom w:val="none" w:sz="0" w:space="0" w:color="auto"/>
            <w:right w:val="none" w:sz="0" w:space="0" w:color="auto"/>
          </w:divBdr>
        </w:div>
        <w:div w:id="985085906">
          <w:marLeft w:val="640"/>
          <w:marRight w:val="0"/>
          <w:marTop w:val="0"/>
          <w:marBottom w:val="0"/>
          <w:divBdr>
            <w:top w:val="none" w:sz="0" w:space="0" w:color="auto"/>
            <w:left w:val="none" w:sz="0" w:space="0" w:color="auto"/>
            <w:bottom w:val="none" w:sz="0" w:space="0" w:color="auto"/>
            <w:right w:val="none" w:sz="0" w:space="0" w:color="auto"/>
          </w:divBdr>
        </w:div>
        <w:div w:id="463474737">
          <w:marLeft w:val="640"/>
          <w:marRight w:val="0"/>
          <w:marTop w:val="0"/>
          <w:marBottom w:val="0"/>
          <w:divBdr>
            <w:top w:val="none" w:sz="0" w:space="0" w:color="auto"/>
            <w:left w:val="none" w:sz="0" w:space="0" w:color="auto"/>
            <w:bottom w:val="none" w:sz="0" w:space="0" w:color="auto"/>
            <w:right w:val="none" w:sz="0" w:space="0" w:color="auto"/>
          </w:divBdr>
        </w:div>
        <w:div w:id="894703422">
          <w:marLeft w:val="640"/>
          <w:marRight w:val="0"/>
          <w:marTop w:val="0"/>
          <w:marBottom w:val="0"/>
          <w:divBdr>
            <w:top w:val="none" w:sz="0" w:space="0" w:color="auto"/>
            <w:left w:val="none" w:sz="0" w:space="0" w:color="auto"/>
            <w:bottom w:val="none" w:sz="0" w:space="0" w:color="auto"/>
            <w:right w:val="none" w:sz="0" w:space="0" w:color="auto"/>
          </w:divBdr>
        </w:div>
        <w:div w:id="590161431">
          <w:marLeft w:val="640"/>
          <w:marRight w:val="0"/>
          <w:marTop w:val="0"/>
          <w:marBottom w:val="0"/>
          <w:divBdr>
            <w:top w:val="none" w:sz="0" w:space="0" w:color="auto"/>
            <w:left w:val="none" w:sz="0" w:space="0" w:color="auto"/>
            <w:bottom w:val="none" w:sz="0" w:space="0" w:color="auto"/>
            <w:right w:val="none" w:sz="0" w:space="0" w:color="auto"/>
          </w:divBdr>
        </w:div>
        <w:div w:id="1599564330">
          <w:marLeft w:val="640"/>
          <w:marRight w:val="0"/>
          <w:marTop w:val="0"/>
          <w:marBottom w:val="0"/>
          <w:divBdr>
            <w:top w:val="none" w:sz="0" w:space="0" w:color="auto"/>
            <w:left w:val="none" w:sz="0" w:space="0" w:color="auto"/>
            <w:bottom w:val="none" w:sz="0" w:space="0" w:color="auto"/>
            <w:right w:val="none" w:sz="0" w:space="0" w:color="auto"/>
          </w:divBdr>
        </w:div>
        <w:div w:id="1697389555">
          <w:marLeft w:val="640"/>
          <w:marRight w:val="0"/>
          <w:marTop w:val="0"/>
          <w:marBottom w:val="0"/>
          <w:divBdr>
            <w:top w:val="none" w:sz="0" w:space="0" w:color="auto"/>
            <w:left w:val="none" w:sz="0" w:space="0" w:color="auto"/>
            <w:bottom w:val="none" w:sz="0" w:space="0" w:color="auto"/>
            <w:right w:val="none" w:sz="0" w:space="0" w:color="auto"/>
          </w:divBdr>
        </w:div>
        <w:div w:id="1541169250">
          <w:marLeft w:val="640"/>
          <w:marRight w:val="0"/>
          <w:marTop w:val="0"/>
          <w:marBottom w:val="0"/>
          <w:divBdr>
            <w:top w:val="none" w:sz="0" w:space="0" w:color="auto"/>
            <w:left w:val="none" w:sz="0" w:space="0" w:color="auto"/>
            <w:bottom w:val="none" w:sz="0" w:space="0" w:color="auto"/>
            <w:right w:val="none" w:sz="0" w:space="0" w:color="auto"/>
          </w:divBdr>
        </w:div>
        <w:div w:id="690491382">
          <w:marLeft w:val="640"/>
          <w:marRight w:val="0"/>
          <w:marTop w:val="0"/>
          <w:marBottom w:val="0"/>
          <w:divBdr>
            <w:top w:val="none" w:sz="0" w:space="0" w:color="auto"/>
            <w:left w:val="none" w:sz="0" w:space="0" w:color="auto"/>
            <w:bottom w:val="none" w:sz="0" w:space="0" w:color="auto"/>
            <w:right w:val="none" w:sz="0" w:space="0" w:color="auto"/>
          </w:divBdr>
        </w:div>
        <w:div w:id="1488206964">
          <w:marLeft w:val="640"/>
          <w:marRight w:val="0"/>
          <w:marTop w:val="0"/>
          <w:marBottom w:val="0"/>
          <w:divBdr>
            <w:top w:val="none" w:sz="0" w:space="0" w:color="auto"/>
            <w:left w:val="none" w:sz="0" w:space="0" w:color="auto"/>
            <w:bottom w:val="none" w:sz="0" w:space="0" w:color="auto"/>
            <w:right w:val="none" w:sz="0" w:space="0" w:color="auto"/>
          </w:divBdr>
        </w:div>
        <w:div w:id="1273855007">
          <w:marLeft w:val="640"/>
          <w:marRight w:val="0"/>
          <w:marTop w:val="0"/>
          <w:marBottom w:val="0"/>
          <w:divBdr>
            <w:top w:val="none" w:sz="0" w:space="0" w:color="auto"/>
            <w:left w:val="none" w:sz="0" w:space="0" w:color="auto"/>
            <w:bottom w:val="none" w:sz="0" w:space="0" w:color="auto"/>
            <w:right w:val="none" w:sz="0" w:space="0" w:color="auto"/>
          </w:divBdr>
        </w:div>
        <w:div w:id="1404254778">
          <w:marLeft w:val="640"/>
          <w:marRight w:val="0"/>
          <w:marTop w:val="0"/>
          <w:marBottom w:val="0"/>
          <w:divBdr>
            <w:top w:val="none" w:sz="0" w:space="0" w:color="auto"/>
            <w:left w:val="none" w:sz="0" w:space="0" w:color="auto"/>
            <w:bottom w:val="none" w:sz="0" w:space="0" w:color="auto"/>
            <w:right w:val="none" w:sz="0" w:space="0" w:color="auto"/>
          </w:divBdr>
        </w:div>
        <w:div w:id="1552887116">
          <w:marLeft w:val="640"/>
          <w:marRight w:val="0"/>
          <w:marTop w:val="0"/>
          <w:marBottom w:val="0"/>
          <w:divBdr>
            <w:top w:val="none" w:sz="0" w:space="0" w:color="auto"/>
            <w:left w:val="none" w:sz="0" w:space="0" w:color="auto"/>
            <w:bottom w:val="none" w:sz="0" w:space="0" w:color="auto"/>
            <w:right w:val="none" w:sz="0" w:space="0" w:color="auto"/>
          </w:divBdr>
        </w:div>
        <w:div w:id="1537039573">
          <w:marLeft w:val="640"/>
          <w:marRight w:val="0"/>
          <w:marTop w:val="0"/>
          <w:marBottom w:val="0"/>
          <w:divBdr>
            <w:top w:val="none" w:sz="0" w:space="0" w:color="auto"/>
            <w:left w:val="none" w:sz="0" w:space="0" w:color="auto"/>
            <w:bottom w:val="none" w:sz="0" w:space="0" w:color="auto"/>
            <w:right w:val="none" w:sz="0" w:space="0" w:color="auto"/>
          </w:divBdr>
        </w:div>
        <w:div w:id="2120829285">
          <w:marLeft w:val="640"/>
          <w:marRight w:val="0"/>
          <w:marTop w:val="0"/>
          <w:marBottom w:val="0"/>
          <w:divBdr>
            <w:top w:val="none" w:sz="0" w:space="0" w:color="auto"/>
            <w:left w:val="none" w:sz="0" w:space="0" w:color="auto"/>
            <w:bottom w:val="none" w:sz="0" w:space="0" w:color="auto"/>
            <w:right w:val="none" w:sz="0" w:space="0" w:color="auto"/>
          </w:divBdr>
        </w:div>
        <w:div w:id="1198006993">
          <w:marLeft w:val="640"/>
          <w:marRight w:val="0"/>
          <w:marTop w:val="0"/>
          <w:marBottom w:val="0"/>
          <w:divBdr>
            <w:top w:val="none" w:sz="0" w:space="0" w:color="auto"/>
            <w:left w:val="none" w:sz="0" w:space="0" w:color="auto"/>
            <w:bottom w:val="none" w:sz="0" w:space="0" w:color="auto"/>
            <w:right w:val="none" w:sz="0" w:space="0" w:color="auto"/>
          </w:divBdr>
        </w:div>
        <w:div w:id="1043094913">
          <w:marLeft w:val="640"/>
          <w:marRight w:val="0"/>
          <w:marTop w:val="0"/>
          <w:marBottom w:val="0"/>
          <w:divBdr>
            <w:top w:val="none" w:sz="0" w:space="0" w:color="auto"/>
            <w:left w:val="none" w:sz="0" w:space="0" w:color="auto"/>
            <w:bottom w:val="none" w:sz="0" w:space="0" w:color="auto"/>
            <w:right w:val="none" w:sz="0" w:space="0" w:color="auto"/>
          </w:divBdr>
        </w:div>
        <w:div w:id="868300673">
          <w:marLeft w:val="640"/>
          <w:marRight w:val="0"/>
          <w:marTop w:val="0"/>
          <w:marBottom w:val="0"/>
          <w:divBdr>
            <w:top w:val="none" w:sz="0" w:space="0" w:color="auto"/>
            <w:left w:val="none" w:sz="0" w:space="0" w:color="auto"/>
            <w:bottom w:val="none" w:sz="0" w:space="0" w:color="auto"/>
            <w:right w:val="none" w:sz="0" w:space="0" w:color="auto"/>
          </w:divBdr>
        </w:div>
        <w:div w:id="1821189767">
          <w:marLeft w:val="640"/>
          <w:marRight w:val="0"/>
          <w:marTop w:val="0"/>
          <w:marBottom w:val="0"/>
          <w:divBdr>
            <w:top w:val="none" w:sz="0" w:space="0" w:color="auto"/>
            <w:left w:val="none" w:sz="0" w:space="0" w:color="auto"/>
            <w:bottom w:val="none" w:sz="0" w:space="0" w:color="auto"/>
            <w:right w:val="none" w:sz="0" w:space="0" w:color="auto"/>
          </w:divBdr>
        </w:div>
        <w:div w:id="180708322">
          <w:marLeft w:val="640"/>
          <w:marRight w:val="0"/>
          <w:marTop w:val="0"/>
          <w:marBottom w:val="0"/>
          <w:divBdr>
            <w:top w:val="none" w:sz="0" w:space="0" w:color="auto"/>
            <w:left w:val="none" w:sz="0" w:space="0" w:color="auto"/>
            <w:bottom w:val="none" w:sz="0" w:space="0" w:color="auto"/>
            <w:right w:val="none" w:sz="0" w:space="0" w:color="auto"/>
          </w:divBdr>
        </w:div>
        <w:div w:id="2038432087">
          <w:marLeft w:val="640"/>
          <w:marRight w:val="0"/>
          <w:marTop w:val="0"/>
          <w:marBottom w:val="0"/>
          <w:divBdr>
            <w:top w:val="none" w:sz="0" w:space="0" w:color="auto"/>
            <w:left w:val="none" w:sz="0" w:space="0" w:color="auto"/>
            <w:bottom w:val="none" w:sz="0" w:space="0" w:color="auto"/>
            <w:right w:val="none" w:sz="0" w:space="0" w:color="auto"/>
          </w:divBdr>
        </w:div>
        <w:div w:id="1886405008">
          <w:marLeft w:val="640"/>
          <w:marRight w:val="0"/>
          <w:marTop w:val="0"/>
          <w:marBottom w:val="0"/>
          <w:divBdr>
            <w:top w:val="none" w:sz="0" w:space="0" w:color="auto"/>
            <w:left w:val="none" w:sz="0" w:space="0" w:color="auto"/>
            <w:bottom w:val="none" w:sz="0" w:space="0" w:color="auto"/>
            <w:right w:val="none" w:sz="0" w:space="0" w:color="auto"/>
          </w:divBdr>
        </w:div>
        <w:div w:id="1112898426">
          <w:marLeft w:val="640"/>
          <w:marRight w:val="0"/>
          <w:marTop w:val="0"/>
          <w:marBottom w:val="0"/>
          <w:divBdr>
            <w:top w:val="none" w:sz="0" w:space="0" w:color="auto"/>
            <w:left w:val="none" w:sz="0" w:space="0" w:color="auto"/>
            <w:bottom w:val="none" w:sz="0" w:space="0" w:color="auto"/>
            <w:right w:val="none" w:sz="0" w:space="0" w:color="auto"/>
          </w:divBdr>
        </w:div>
        <w:div w:id="694041910">
          <w:marLeft w:val="640"/>
          <w:marRight w:val="0"/>
          <w:marTop w:val="0"/>
          <w:marBottom w:val="0"/>
          <w:divBdr>
            <w:top w:val="none" w:sz="0" w:space="0" w:color="auto"/>
            <w:left w:val="none" w:sz="0" w:space="0" w:color="auto"/>
            <w:bottom w:val="none" w:sz="0" w:space="0" w:color="auto"/>
            <w:right w:val="none" w:sz="0" w:space="0" w:color="auto"/>
          </w:divBdr>
        </w:div>
        <w:div w:id="1649556027">
          <w:marLeft w:val="640"/>
          <w:marRight w:val="0"/>
          <w:marTop w:val="0"/>
          <w:marBottom w:val="0"/>
          <w:divBdr>
            <w:top w:val="none" w:sz="0" w:space="0" w:color="auto"/>
            <w:left w:val="none" w:sz="0" w:space="0" w:color="auto"/>
            <w:bottom w:val="none" w:sz="0" w:space="0" w:color="auto"/>
            <w:right w:val="none" w:sz="0" w:space="0" w:color="auto"/>
          </w:divBdr>
        </w:div>
        <w:div w:id="40399229">
          <w:marLeft w:val="640"/>
          <w:marRight w:val="0"/>
          <w:marTop w:val="0"/>
          <w:marBottom w:val="0"/>
          <w:divBdr>
            <w:top w:val="none" w:sz="0" w:space="0" w:color="auto"/>
            <w:left w:val="none" w:sz="0" w:space="0" w:color="auto"/>
            <w:bottom w:val="none" w:sz="0" w:space="0" w:color="auto"/>
            <w:right w:val="none" w:sz="0" w:space="0" w:color="auto"/>
          </w:divBdr>
        </w:div>
        <w:div w:id="2098404066">
          <w:marLeft w:val="640"/>
          <w:marRight w:val="0"/>
          <w:marTop w:val="0"/>
          <w:marBottom w:val="0"/>
          <w:divBdr>
            <w:top w:val="none" w:sz="0" w:space="0" w:color="auto"/>
            <w:left w:val="none" w:sz="0" w:space="0" w:color="auto"/>
            <w:bottom w:val="none" w:sz="0" w:space="0" w:color="auto"/>
            <w:right w:val="none" w:sz="0" w:space="0" w:color="auto"/>
          </w:divBdr>
        </w:div>
        <w:div w:id="1437599761">
          <w:marLeft w:val="640"/>
          <w:marRight w:val="0"/>
          <w:marTop w:val="0"/>
          <w:marBottom w:val="0"/>
          <w:divBdr>
            <w:top w:val="none" w:sz="0" w:space="0" w:color="auto"/>
            <w:left w:val="none" w:sz="0" w:space="0" w:color="auto"/>
            <w:bottom w:val="none" w:sz="0" w:space="0" w:color="auto"/>
            <w:right w:val="none" w:sz="0" w:space="0" w:color="auto"/>
          </w:divBdr>
        </w:div>
        <w:div w:id="238751309">
          <w:marLeft w:val="640"/>
          <w:marRight w:val="0"/>
          <w:marTop w:val="0"/>
          <w:marBottom w:val="0"/>
          <w:divBdr>
            <w:top w:val="none" w:sz="0" w:space="0" w:color="auto"/>
            <w:left w:val="none" w:sz="0" w:space="0" w:color="auto"/>
            <w:bottom w:val="none" w:sz="0" w:space="0" w:color="auto"/>
            <w:right w:val="none" w:sz="0" w:space="0" w:color="auto"/>
          </w:divBdr>
        </w:div>
        <w:div w:id="494758742">
          <w:marLeft w:val="640"/>
          <w:marRight w:val="0"/>
          <w:marTop w:val="0"/>
          <w:marBottom w:val="0"/>
          <w:divBdr>
            <w:top w:val="none" w:sz="0" w:space="0" w:color="auto"/>
            <w:left w:val="none" w:sz="0" w:space="0" w:color="auto"/>
            <w:bottom w:val="none" w:sz="0" w:space="0" w:color="auto"/>
            <w:right w:val="none" w:sz="0" w:space="0" w:color="auto"/>
          </w:divBdr>
        </w:div>
        <w:div w:id="2098744811">
          <w:marLeft w:val="640"/>
          <w:marRight w:val="0"/>
          <w:marTop w:val="0"/>
          <w:marBottom w:val="0"/>
          <w:divBdr>
            <w:top w:val="none" w:sz="0" w:space="0" w:color="auto"/>
            <w:left w:val="none" w:sz="0" w:space="0" w:color="auto"/>
            <w:bottom w:val="none" w:sz="0" w:space="0" w:color="auto"/>
            <w:right w:val="none" w:sz="0" w:space="0" w:color="auto"/>
          </w:divBdr>
        </w:div>
        <w:div w:id="1473867248">
          <w:marLeft w:val="640"/>
          <w:marRight w:val="0"/>
          <w:marTop w:val="0"/>
          <w:marBottom w:val="0"/>
          <w:divBdr>
            <w:top w:val="none" w:sz="0" w:space="0" w:color="auto"/>
            <w:left w:val="none" w:sz="0" w:space="0" w:color="auto"/>
            <w:bottom w:val="none" w:sz="0" w:space="0" w:color="auto"/>
            <w:right w:val="none" w:sz="0" w:space="0" w:color="auto"/>
          </w:divBdr>
        </w:div>
        <w:div w:id="837883392">
          <w:marLeft w:val="640"/>
          <w:marRight w:val="0"/>
          <w:marTop w:val="0"/>
          <w:marBottom w:val="0"/>
          <w:divBdr>
            <w:top w:val="none" w:sz="0" w:space="0" w:color="auto"/>
            <w:left w:val="none" w:sz="0" w:space="0" w:color="auto"/>
            <w:bottom w:val="none" w:sz="0" w:space="0" w:color="auto"/>
            <w:right w:val="none" w:sz="0" w:space="0" w:color="auto"/>
          </w:divBdr>
        </w:div>
        <w:div w:id="463692173">
          <w:marLeft w:val="640"/>
          <w:marRight w:val="0"/>
          <w:marTop w:val="0"/>
          <w:marBottom w:val="0"/>
          <w:divBdr>
            <w:top w:val="none" w:sz="0" w:space="0" w:color="auto"/>
            <w:left w:val="none" w:sz="0" w:space="0" w:color="auto"/>
            <w:bottom w:val="none" w:sz="0" w:space="0" w:color="auto"/>
            <w:right w:val="none" w:sz="0" w:space="0" w:color="auto"/>
          </w:divBdr>
        </w:div>
        <w:div w:id="315912317">
          <w:marLeft w:val="640"/>
          <w:marRight w:val="0"/>
          <w:marTop w:val="0"/>
          <w:marBottom w:val="0"/>
          <w:divBdr>
            <w:top w:val="none" w:sz="0" w:space="0" w:color="auto"/>
            <w:left w:val="none" w:sz="0" w:space="0" w:color="auto"/>
            <w:bottom w:val="none" w:sz="0" w:space="0" w:color="auto"/>
            <w:right w:val="none" w:sz="0" w:space="0" w:color="auto"/>
          </w:divBdr>
        </w:div>
        <w:div w:id="583031202">
          <w:marLeft w:val="640"/>
          <w:marRight w:val="0"/>
          <w:marTop w:val="0"/>
          <w:marBottom w:val="0"/>
          <w:divBdr>
            <w:top w:val="none" w:sz="0" w:space="0" w:color="auto"/>
            <w:left w:val="none" w:sz="0" w:space="0" w:color="auto"/>
            <w:bottom w:val="none" w:sz="0" w:space="0" w:color="auto"/>
            <w:right w:val="none" w:sz="0" w:space="0" w:color="auto"/>
          </w:divBdr>
        </w:div>
        <w:div w:id="1045442876">
          <w:marLeft w:val="640"/>
          <w:marRight w:val="0"/>
          <w:marTop w:val="0"/>
          <w:marBottom w:val="0"/>
          <w:divBdr>
            <w:top w:val="none" w:sz="0" w:space="0" w:color="auto"/>
            <w:left w:val="none" w:sz="0" w:space="0" w:color="auto"/>
            <w:bottom w:val="none" w:sz="0" w:space="0" w:color="auto"/>
            <w:right w:val="none" w:sz="0" w:space="0" w:color="auto"/>
          </w:divBdr>
        </w:div>
        <w:div w:id="1492722823">
          <w:marLeft w:val="640"/>
          <w:marRight w:val="0"/>
          <w:marTop w:val="0"/>
          <w:marBottom w:val="0"/>
          <w:divBdr>
            <w:top w:val="none" w:sz="0" w:space="0" w:color="auto"/>
            <w:left w:val="none" w:sz="0" w:space="0" w:color="auto"/>
            <w:bottom w:val="none" w:sz="0" w:space="0" w:color="auto"/>
            <w:right w:val="none" w:sz="0" w:space="0" w:color="auto"/>
          </w:divBdr>
        </w:div>
        <w:div w:id="1421564414">
          <w:marLeft w:val="640"/>
          <w:marRight w:val="0"/>
          <w:marTop w:val="0"/>
          <w:marBottom w:val="0"/>
          <w:divBdr>
            <w:top w:val="none" w:sz="0" w:space="0" w:color="auto"/>
            <w:left w:val="none" w:sz="0" w:space="0" w:color="auto"/>
            <w:bottom w:val="none" w:sz="0" w:space="0" w:color="auto"/>
            <w:right w:val="none" w:sz="0" w:space="0" w:color="auto"/>
          </w:divBdr>
        </w:div>
        <w:div w:id="212238260">
          <w:marLeft w:val="640"/>
          <w:marRight w:val="0"/>
          <w:marTop w:val="0"/>
          <w:marBottom w:val="0"/>
          <w:divBdr>
            <w:top w:val="none" w:sz="0" w:space="0" w:color="auto"/>
            <w:left w:val="none" w:sz="0" w:space="0" w:color="auto"/>
            <w:bottom w:val="none" w:sz="0" w:space="0" w:color="auto"/>
            <w:right w:val="none" w:sz="0" w:space="0" w:color="auto"/>
          </w:divBdr>
        </w:div>
        <w:div w:id="1353146038">
          <w:marLeft w:val="640"/>
          <w:marRight w:val="0"/>
          <w:marTop w:val="0"/>
          <w:marBottom w:val="0"/>
          <w:divBdr>
            <w:top w:val="none" w:sz="0" w:space="0" w:color="auto"/>
            <w:left w:val="none" w:sz="0" w:space="0" w:color="auto"/>
            <w:bottom w:val="none" w:sz="0" w:space="0" w:color="auto"/>
            <w:right w:val="none" w:sz="0" w:space="0" w:color="auto"/>
          </w:divBdr>
        </w:div>
        <w:div w:id="210652239">
          <w:marLeft w:val="640"/>
          <w:marRight w:val="0"/>
          <w:marTop w:val="0"/>
          <w:marBottom w:val="0"/>
          <w:divBdr>
            <w:top w:val="none" w:sz="0" w:space="0" w:color="auto"/>
            <w:left w:val="none" w:sz="0" w:space="0" w:color="auto"/>
            <w:bottom w:val="none" w:sz="0" w:space="0" w:color="auto"/>
            <w:right w:val="none" w:sz="0" w:space="0" w:color="auto"/>
          </w:divBdr>
        </w:div>
        <w:div w:id="536504914">
          <w:marLeft w:val="640"/>
          <w:marRight w:val="0"/>
          <w:marTop w:val="0"/>
          <w:marBottom w:val="0"/>
          <w:divBdr>
            <w:top w:val="none" w:sz="0" w:space="0" w:color="auto"/>
            <w:left w:val="none" w:sz="0" w:space="0" w:color="auto"/>
            <w:bottom w:val="none" w:sz="0" w:space="0" w:color="auto"/>
            <w:right w:val="none" w:sz="0" w:space="0" w:color="auto"/>
          </w:divBdr>
        </w:div>
        <w:div w:id="2065524252">
          <w:marLeft w:val="640"/>
          <w:marRight w:val="0"/>
          <w:marTop w:val="0"/>
          <w:marBottom w:val="0"/>
          <w:divBdr>
            <w:top w:val="none" w:sz="0" w:space="0" w:color="auto"/>
            <w:left w:val="none" w:sz="0" w:space="0" w:color="auto"/>
            <w:bottom w:val="none" w:sz="0" w:space="0" w:color="auto"/>
            <w:right w:val="none" w:sz="0" w:space="0" w:color="auto"/>
          </w:divBdr>
        </w:div>
        <w:div w:id="2035105447">
          <w:marLeft w:val="640"/>
          <w:marRight w:val="0"/>
          <w:marTop w:val="0"/>
          <w:marBottom w:val="0"/>
          <w:divBdr>
            <w:top w:val="none" w:sz="0" w:space="0" w:color="auto"/>
            <w:left w:val="none" w:sz="0" w:space="0" w:color="auto"/>
            <w:bottom w:val="none" w:sz="0" w:space="0" w:color="auto"/>
            <w:right w:val="none" w:sz="0" w:space="0" w:color="auto"/>
          </w:divBdr>
        </w:div>
        <w:div w:id="377365812">
          <w:marLeft w:val="640"/>
          <w:marRight w:val="0"/>
          <w:marTop w:val="0"/>
          <w:marBottom w:val="0"/>
          <w:divBdr>
            <w:top w:val="none" w:sz="0" w:space="0" w:color="auto"/>
            <w:left w:val="none" w:sz="0" w:space="0" w:color="auto"/>
            <w:bottom w:val="none" w:sz="0" w:space="0" w:color="auto"/>
            <w:right w:val="none" w:sz="0" w:space="0" w:color="auto"/>
          </w:divBdr>
        </w:div>
        <w:div w:id="1359231907">
          <w:marLeft w:val="640"/>
          <w:marRight w:val="0"/>
          <w:marTop w:val="0"/>
          <w:marBottom w:val="0"/>
          <w:divBdr>
            <w:top w:val="none" w:sz="0" w:space="0" w:color="auto"/>
            <w:left w:val="none" w:sz="0" w:space="0" w:color="auto"/>
            <w:bottom w:val="none" w:sz="0" w:space="0" w:color="auto"/>
            <w:right w:val="none" w:sz="0" w:space="0" w:color="auto"/>
          </w:divBdr>
        </w:div>
        <w:div w:id="2015066619">
          <w:marLeft w:val="640"/>
          <w:marRight w:val="0"/>
          <w:marTop w:val="0"/>
          <w:marBottom w:val="0"/>
          <w:divBdr>
            <w:top w:val="none" w:sz="0" w:space="0" w:color="auto"/>
            <w:left w:val="none" w:sz="0" w:space="0" w:color="auto"/>
            <w:bottom w:val="none" w:sz="0" w:space="0" w:color="auto"/>
            <w:right w:val="none" w:sz="0" w:space="0" w:color="auto"/>
          </w:divBdr>
        </w:div>
        <w:div w:id="1314868371">
          <w:marLeft w:val="640"/>
          <w:marRight w:val="0"/>
          <w:marTop w:val="0"/>
          <w:marBottom w:val="0"/>
          <w:divBdr>
            <w:top w:val="none" w:sz="0" w:space="0" w:color="auto"/>
            <w:left w:val="none" w:sz="0" w:space="0" w:color="auto"/>
            <w:bottom w:val="none" w:sz="0" w:space="0" w:color="auto"/>
            <w:right w:val="none" w:sz="0" w:space="0" w:color="auto"/>
          </w:divBdr>
        </w:div>
        <w:div w:id="1111896011">
          <w:marLeft w:val="640"/>
          <w:marRight w:val="0"/>
          <w:marTop w:val="0"/>
          <w:marBottom w:val="0"/>
          <w:divBdr>
            <w:top w:val="none" w:sz="0" w:space="0" w:color="auto"/>
            <w:left w:val="none" w:sz="0" w:space="0" w:color="auto"/>
            <w:bottom w:val="none" w:sz="0" w:space="0" w:color="auto"/>
            <w:right w:val="none" w:sz="0" w:space="0" w:color="auto"/>
          </w:divBdr>
        </w:div>
      </w:divsChild>
    </w:div>
    <w:div w:id="375348362">
      <w:bodyDiv w:val="1"/>
      <w:marLeft w:val="0"/>
      <w:marRight w:val="0"/>
      <w:marTop w:val="0"/>
      <w:marBottom w:val="0"/>
      <w:divBdr>
        <w:top w:val="none" w:sz="0" w:space="0" w:color="auto"/>
        <w:left w:val="none" w:sz="0" w:space="0" w:color="auto"/>
        <w:bottom w:val="none" w:sz="0" w:space="0" w:color="auto"/>
        <w:right w:val="none" w:sz="0" w:space="0" w:color="auto"/>
      </w:divBdr>
    </w:div>
    <w:div w:id="420688284">
      <w:bodyDiv w:val="1"/>
      <w:marLeft w:val="0"/>
      <w:marRight w:val="0"/>
      <w:marTop w:val="0"/>
      <w:marBottom w:val="0"/>
      <w:divBdr>
        <w:top w:val="none" w:sz="0" w:space="0" w:color="auto"/>
        <w:left w:val="none" w:sz="0" w:space="0" w:color="auto"/>
        <w:bottom w:val="none" w:sz="0" w:space="0" w:color="auto"/>
        <w:right w:val="none" w:sz="0" w:space="0" w:color="auto"/>
      </w:divBdr>
      <w:divsChild>
        <w:div w:id="590898660">
          <w:marLeft w:val="640"/>
          <w:marRight w:val="0"/>
          <w:marTop w:val="0"/>
          <w:marBottom w:val="0"/>
          <w:divBdr>
            <w:top w:val="none" w:sz="0" w:space="0" w:color="auto"/>
            <w:left w:val="none" w:sz="0" w:space="0" w:color="auto"/>
            <w:bottom w:val="none" w:sz="0" w:space="0" w:color="auto"/>
            <w:right w:val="none" w:sz="0" w:space="0" w:color="auto"/>
          </w:divBdr>
        </w:div>
        <w:div w:id="292709329">
          <w:marLeft w:val="640"/>
          <w:marRight w:val="0"/>
          <w:marTop w:val="0"/>
          <w:marBottom w:val="0"/>
          <w:divBdr>
            <w:top w:val="none" w:sz="0" w:space="0" w:color="auto"/>
            <w:left w:val="none" w:sz="0" w:space="0" w:color="auto"/>
            <w:bottom w:val="none" w:sz="0" w:space="0" w:color="auto"/>
            <w:right w:val="none" w:sz="0" w:space="0" w:color="auto"/>
          </w:divBdr>
        </w:div>
        <w:div w:id="1730684467">
          <w:marLeft w:val="640"/>
          <w:marRight w:val="0"/>
          <w:marTop w:val="0"/>
          <w:marBottom w:val="0"/>
          <w:divBdr>
            <w:top w:val="none" w:sz="0" w:space="0" w:color="auto"/>
            <w:left w:val="none" w:sz="0" w:space="0" w:color="auto"/>
            <w:bottom w:val="none" w:sz="0" w:space="0" w:color="auto"/>
            <w:right w:val="none" w:sz="0" w:space="0" w:color="auto"/>
          </w:divBdr>
        </w:div>
        <w:div w:id="318005025">
          <w:marLeft w:val="640"/>
          <w:marRight w:val="0"/>
          <w:marTop w:val="0"/>
          <w:marBottom w:val="0"/>
          <w:divBdr>
            <w:top w:val="none" w:sz="0" w:space="0" w:color="auto"/>
            <w:left w:val="none" w:sz="0" w:space="0" w:color="auto"/>
            <w:bottom w:val="none" w:sz="0" w:space="0" w:color="auto"/>
            <w:right w:val="none" w:sz="0" w:space="0" w:color="auto"/>
          </w:divBdr>
        </w:div>
        <w:div w:id="609509647">
          <w:marLeft w:val="640"/>
          <w:marRight w:val="0"/>
          <w:marTop w:val="0"/>
          <w:marBottom w:val="0"/>
          <w:divBdr>
            <w:top w:val="none" w:sz="0" w:space="0" w:color="auto"/>
            <w:left w:val="none" w:sz="0" w:space="0" w:color="auto"/>
            <w:bottom w:val="none" w:sz="0" w:space="0" w:color="auto"/>
            <w:right w:val="none" w:sz="0" w:space="0" w:color="auto"/>
          </w:divBdr>
        </w:div>
        <w:div w:id="430442172">
          <w:marLeft w:val="640"/>
          <w:marRight w:val="0"/>
          <w:marTop w:val="0"/>
          <w:marBottom w:val="0"/>
          <w:divBdr>
            <w:top w:val="none" w:sz="0" w:space="0" w:color="auto"/>
            <w:left w:val="none" w:sz="0" w:space="0" w:color="auto"/>
            <w:bottom w:val="none" w:sz="0" w:space="0" w:color="auto"/>
            <w:right w:val="none" w:sz="0" w:space="0" w:color="auto"/>
          </w:divBdr>
        </w:div>
        <w:div w:id="1479304460">
          <w:marLeft w:val="640"/>
          <w:marRight w:val="0"/>
          <w:marTop w:val="0"/>
          <w:marBottom w:val="0"/>
          <w:divBdr>
            <w:top w:val="none" w:sz="0" w:space="0" w:color="auto"/>
            <w:left w:val="none" w:sz="0" w:space="0" w:color="auto"/>
            <w:bottom w:val="none" w:sz="0" w:space="0" w:color="auto"/>
            <w:right w:val="none" w:sz="0" w:space="0" w:color="auto"/>
          </w:divBdr>
        </w:div>
        <w:div w:id="706757358">
          <w:marLeft w:val="640"/>
          <w:marRight w:val="0"/>
          <w:marTop w:val="0"/>
          <w:marBottom w:val="0"/>
          <w:divBdr>
            <w:top w:val="none" w:sz="0" w:space="0" w:color="auto"/>
            <w:left w:val="none" w:sz="0" w:space="0" w:color="auto"/>
            <w:bottom w:val="none" w:sz="0" w:space="0" w:color="auto"/>
            <w:right w:val="none" w:sz="0" w:space="0" w:color="auto"/>
          </w:divBdr>
        </w:div>
        <w:div w:id="932279406">
          <w:marLeft w:val="640"/>
          <w:marRight w:val="0"/>
          <w:marTop w:val="0"/>
          <w:marBottom w:val="0"/>
          <w:divBdr>
            <w:top w:val="none" w:sz="0" w:space="0" w:color="auto"/>
            <w:left w:val="none" w:sz="0" w:space="0" w:color="auto"/>
            <w:bottom w:val="none" w:sz="0" w:space="0" w:color="auto"/>
            <w:right w:val="none" w:sz="0" w:space="0" w:color="auto"/>
          </w:divBdr>
        </w:div>
        <w:div w:id="1106536567">
          <w:marLeft w:val="640"/>
          <w:marRight w:val="0"/>
          <w:marTop w:val="0"/>
          <w:marBottom w:val="0"/>
          <w:divBdr>
            <w:top w:val="none" w:sz="0" w:space="0" w:color="auto"/>
            <w:left w:val="none" w:sz="0" w:space="0" w:color="auto"/>
            <w:bottom w:val="none" w:sz="0" w:space="0" w:color="auto"/>
            <w:right w:val="none" w:sz="0" w:space="0" w:color="auto"/>
          </w:divBdr>
        </w:div>
        <w:div w:id="1162938927">
          <w:marLeft w:val="640"/>
          <w:marRight w:val="0"/>
          <w:marTop w:val="0"/>
          <w:marBottom w:val="0"/>
          <w:divBdr>
            <w:top w:val="none" w:sz="0" w:space="0" w:color="auto"/>
            <w:left w:val="none" w:sz="0" w:space="0" w:color="auto"/>
            <w:bottom w:val="none" w:sz="0" w:space="0" w:color="auto"/>
            <w:right w:val="none" w:sz="0" w:space="0" w:color="auto"/>
          </w:divBdr>
        </w:div>
        <w:div w:id="1017149946">
          <w:marLeft w:val="640"/>
          <w:marRight w:val="0"/>
          <w:marTop w:val="0"/>
          <w:marBottom w:val="0"/>
          <w:divBdr>
            <w:top w:val="none" w:sz="0" w:space="0" w:color="auto"/>
            <w:left w:val="none" w:sz="0" w:space="0" w:color="auto"/>
            <w:bottom w:val="none" w:sz="0" w:space="0" w:color="auto"/>
            <w:right w:val="none" w:sz="0" w:space="0" w:color="auto"/>
          </w:divBdr>
        </w:div>
        <w:div w:id="728071761">
          <w:marLeft w:val="640"/>
          <w:marRight w:val="0"/>
          <w:marTop w:val="0"/>
          <w:marBottom w:val="0"/>
          <w:divBdr>
            <w:top w:val="none" w:sz="0" w:space="0" w:color="auto"/>
            <w:left w:val="none" w:sz="0" w:space="0" w:color="auto"/>
            <w:bottom w:val="none" w:sz="0" w:space="0" w:color="auto"/>
            <w:right w:val="none" w:sz="0" w:space="0" w:color="auto"/>
          </w:divBdr>
        </w:div>
        <w:div w:id="667832022">
          <w:marLeft w:val="640"/>
          <w:marRight w:val="0"/>
          <w:marTop w:val="0"/>
          <w:marBottom w:val="0"/>
          <w:divBdr>
            <w:top w:val="none" w:sz="0" w:space="0" w:color="auto"/>
            <w:left w:val="none" w:sz="0" w:space="0" w:color="auto"/>
            <w:bottom w:val="none" w:sz="0" w:space="0" w:color="auto"/>
            <w:right w:val="none" w:sz="0" w:space="0" w:color="auto"/>
          </w:divBdr>
        </w:div>
        <w:div w:id="336081784">
          <w:marLeft w:val="640"/>
          <w:marRight w:val="0"/>
          <w:marTop w:val="0"/>
          <w:marBottom w:val="0"/>
          <w:divBdr>
            <w:top w:val="none" w:sz="0" w:space="0" w:color="auto"/>
            <w:left w:val="none" w:sz="0" w:space="0" w:color="auto"/>
            <w:bottom w:val="none" w:sz="0" w:space="0" w:color="auto"/>
            <w:right w:val="none" w:sz="0" w:space="0" w:color="auto"/>
          </w:divBdr>
        </w:div>
        <w:div w:id="119496930">
          <w:marLeft w:val="640"/>
          <w:marRight w:val="0"/>
          <w:marTop w:val="0"/>
          <w:marBottom w:val="0"/>
          <w:divBdr>
            <w:top w:val="none" w:sz="0" w:space="0" w:color="auto"/>
            <w:left w:val="none" w:sz="0" w:space="0" w:color="auto"/>
            <w:bottom w:val="none" w:sz="0" w:space="0" w:color="auto"/>
            <w:right w:val="none" w:sz="0" w:space="0" w:color="auto"/>
          </w:divBdr>
        </w:div>
        <w:div w:id="1885871870">
          <w:marLeft w:val="640"/>
          <w:marRight w:val="0"/>
          <w:marTop w:val="0"/>
          <w:marBottom w:val="0"/>
          <w:divBdr>
            <w:top w:val="none" w:sz="0" w:space="0" w:color="auto"/>
            <w:left w:val="none" w:sz="0" w:space="0" w:color="auto"/>
            <w:bottom w:val="none" w:sz="0" w:space="0" w:color="auto"/>
            <w:right w:val="none" w:sz="0" w:space="0" w:color="auto"/>
          </w:divBdr>
        </w:div>
        <w:div w:id="27531096">
          <w:marLeft w:val="640"/>
          <w:marRight w:val="0"/>
          <w:marTop w:val="0"/>
          <w:marBottom w:val="0"/>
          <w:divBdr>
            <w:top w:val="none" w:sz="0" w:space="0" w:color="auto"/>
            <w:left w:val="none" w:sz="0" w:space="0" w:color="auto"/>
            <w:bottom w:val="none" w:sz="0" w:space="0" w:color="auto"/>
            <w:right w:val="none" w:sz="0" w:space="0" w:color="auto"/>
          </w:divBdr>
        </w:div>
        <w:div w:id="127553760">
          <w:marLeft w:val="640"/>
          <w:marRight w:val="0"/>
          <w:marTop w:val="0"/>
          <w:marBottom w:val="0"/>
          <w:divBdr>
            <w:top w:val="none" w:sz="0" w:space="0" w:color="auto"/>
            <w:left w:val="none" w:sz="0" w:space="0" w:color="auto"/>
            <w:bottom w:val="none" w:sz="0" w:space="0" w:color="auto"/>
            <w:right w:val="none" w:sz="0" w:space="0" w:color="auto"/>
          </w:divBdr>
        </w:div>
        <w:div w:id="984158893">
          <w:marLeft w:val="640"/>
          <w:marRight w:val="0"/>
          <w:marTop w:val="0"/>
          <w:marBottom w:val="0"/>
          <w:divBdr>
            <w:top w:val="none" w:sz="0" w:space="0" w:color="auto"/>
            <w:left w:val="none" w:sz="0" w:space="0" w:color="auto"/>
            <w:bottom w:val="none" w:sz="0" w:space="0" w:color="auto"/>
            <w:right w:val="none" w:sz="0" w:space="0" w:color="auto"/>
          </w:divBdr>
        </w:div>
        <w:div w:id="142741290">
          <w:marLeft w:val="640"/>
          <w:marRight w:val="0"/>
          <w:marTop w:val="0"/>
          <w:marBottom w:val="0"/>
          <w:divBdr>
            <w:top w:val="none" w:sz="0" w:space="0" w:color="auto"/>
            <w:left w:val="none" w:sz="0" w:space="0" w:color="auto"/>
            <w:bottom w:val="none" w:sz="0" w:space="0" w:color="auto"/>
            <w:right w:val="none" w:sz="0" w:space="0" w:color="auto"/>
          </w:divBdr>
        </w:div>
        <w:div w:id="1431311252">
          <w:marLeft w:val="640"/>
          <w:marRight w:val="0"/>
          <w:marTop w:val="0"/>
          <w:marBottom w:val="0"/>
          <w:divBdr>
            <w:top w:val="none" w:sz="0" w:space="0" w:color="auto"/>
            <w:left w:val="none" w:sz="0" w:space="0" w:color="auto"/>
            <w:bottom w:val="none" w:sz="0" w:space="0" w:color="auto"/>
            <w:right w:val="none" w:sz="0" w:space="0" w:color="auto"/>
          </w:divBdr>
        </w:div>
        <w:div w:id="554703850">
          <w:marLeft w:val="640"/>
          <w:marRight w:val="0"/>
          <w:marTop w:val="0"/>
          <w:marBottom w:val="0"/>
          <w:divBdr>
            <w:top w:val="none" w:sz="0" w:space="0" w:color="auto"/>
            <w:left w:val="none" w:sz="0" w:space="0" w:color="auto"/>
            <w:bottom w:val="none" w:sz="0" w:space="0" w:color="auto"/>
            <w:right w:val="none" w:sz="0" w:space="0" w:color="auto"/>
          </w:divBdr>
        </w:div>
        <w:div w:id="1804033911">
          <w:marLeft w:val="640"/>
          <w:marRight w:val="0"/>
          <w:marTop w:val="0"/>
          <w:marBottom w:val="0"/>
          <w:divBdr>
            <w:top w:val="none" w:sz="0" w:space="0" w:color="auto"/>
            <w:left w:val="none" w:sz="0" w:space="0" w:color="auto"/>
            <w:bottom w:val="none" w:sz="0" w:space="0" w:color="auto"/>
            <w:right w:val="none" w:sz="0" w:space="0" w:color="auto"/>
          </w:divBdr>
        </w:div>
        <w:div w:id="2103842419">
          <w:marLeft w:val="640"/>
          <w:marRight w:val="0"/>
          <w:marTop w:val="0"/>
          <w:marBottom w:val="0"/>
          <w:divBdr>
            <w:top w:val="none" w:sz="0" w:space="0" w:color="auto"/>
            <w:left w:val="none" w:sz="0" w:space="0" w:color="auto"/>
            <w:bottom w:val="none" w:sz="0" w:space="0" w:color="auto"/>
            <w:right w:val="none" w:sz="0" w:space="0" w:color="auto"/>
          </w:divBdr>
        </w:div>
        <w:div w:id="1091857069">
          <w:marLeft w:val="640"/>
          <w:marRight w:val="0"/>
          <w:marTop w:val="0"/>
          <w:marBottom w:val="0"/>
          <w:divBdr>
            <w:top w:val="none" w:sz="0" w:space="0" w:color="auto"/>
            <w:left w:val="none" w:sz="0" w:space="0" w:color="auto"/>
            <w:bottom w:val="none" w:sz="0" w:space="0" w:color="auto"/>
            <w:right w:val="none" w:sz="0" w:space="0" w:color="auto"/>
          </w:divBdr>
        </w:div>
        <w:div w:id="123894439">
          <w:marLeft w:val="640"/>
          <w:marRight w:val="0"/>
          <w:marTop w:val="0"/>
          <w:marBottom w:val="0"/>
          <w:divBdr>
            <w:top w:val="none" w:sz="0" w:space="0" w:color="auto"/>
            <w:left w:val="none" w:sz="0" w:space="0" w:color="auto"/>
            <w:bottom w:val="none" w:sz="0" w:space="0" w:color="auto"/>
            <w:right w:val="none" w:sz="0" w:space="0" w:color="auto"/>
          </w:divBdr>
        </w:div>
        <w:div w:id="2095281721">
          <w:marLeft w:val="640"/>
          <w:marRight w:val="0"/>
          <w:marTop w:val="0"/>
          <w:marBottom w:val="0"/>
          <w:divBdr>
            <w:top w:val="none" w:sz="0" w:space="0" w:color="auto"/>
            <w:left w:val="none" w:sz="0" w:space="0" w:color="auto"/>
            <w:bottom w:val="none" w:sz="0" w:space="0" w:color="auto"/>
            <w:right w:val="none" w:sz="0" w:space="0" w:color="auto"/>
          </w:divBdr>
        </w:div>
        <w:div w:id="604265405">
          <w:marLeft w:val="640"/>
          <w:marRight w:val="0"/>
          <w:marTop w:val="0"/>
          <w:marBottom w:val="0"/>
          <w:divBdr>
            <w:top w:val="none" w:sz="0" w:space="0" w:color="auto"/>
            <w:left w:val="none" w:sz="0" w:space="0" w:color="auto"/>
            <w:bottom w:val="none" w:sz="0" w:space="0" w:color="auto"/>
            <w:right w:val="none" w:sz="0" w:space="0" w:color="auto"/>
          </w:divBdr>
        </w:div>
        <w:div w:id="2078361786">
          <w:marLeft w:val="640"/>
          <w:marRight w:val="0"/>
          <w:marTop w:val="0"/>
          <w:marBottom w:val="0"/>
          <w:divBdr>
            <w:top w:val="none" w:sz="0" w:space="0" w:color="auto"/>
            <w:left w:val="none" w:sz="0" w:space="0" w:color="auto"/>
            <w:bottom w:val="none" w:sz="0" w:space="0" w:color="auto"/>
            <w:right w:val="none" w:sz="0" w:space="0" w:color="auto"/>
          </w:divBdr>
        </w:div>
        <w:div w:id="377051911">
          <w:marLeft w:val="640"/>
          <w:marRight w:val="0"/>
          <w:marTop w:val="0"/>
          <w:marBottom w:val="0"/>
          <w:divBdr>
            <w:top w:val="none" w:sz="0" w:space="0" w:color="auto"/>
            <w:left w:val="none" w:sz="0" w:space="0" w:color="auto"/>
            <w:bottom w:val="none" w:sz="0" w:space="0" w:color="auto"/>
            <w:right w:val="none" w:sz="0" w:space="0" w:color="auto"/>
          </w:divBdr>
        </w:div>
        <w:div w:id="1088191220">
          <w:marLeft w:val="640"/>
          <w:marRight w:val="0"/>
          <w:marTop w:val="0"/>
          <w:marBottom w:val="0"/>
          <w:divBdr>
            <w:top w:val="none" w:sz="0" w:space="0" w:color="auto"/>
            <w:left w:val="none" w:sz="0" w:space="0" w:color="auto"/>
            <w:bottom w:val="none" w:sz="0" w:space="0" w:color="auto"/>
            <w:right w:val="none" w:sz="0" w:space="0" w:color="auto"/>
          </w:divBdr>
        </w:div>
        <w:div w:id="539367432">
          <w:marLeft w:val="640"/>
          <w:marRight w:val="0"/>
          <w:marTop w:val="0"/>
          <w:marBottom w:val="0"/>
          <w:divBdr>
            <w:top w:val="none" w:sz="0" w:space="0" w:color="auto"/>
            <w:left w:val="none" w:sz="0" w:space="0" w:color="auto"/>
            <w:bottom w:val="none" w:sz="0" w:space="0" w:color="auto"/>
            <w:right w:val="none" w:sz="0" w:space="0" w:color="auto"/>
          </w:divBdr>
        </w:div>
        <w:div w:id="1871529648">
          <w:marLeft w:val="640"/>
          <w:marRight w:val="0"/>
          <w:marTop w:val="0"/>
          <w:marBottom w:val="0"/>
          <w:divBdr>
            <w:top w:val="none" w:sz="0" w:space="0" w:color="auto"/>
            <w:left w:val="none" w:sz="0" w:space="0" w:color="auto"/>
            <w:bottom w:val="none" w:sz="0" w:space="0" w:color="auto"/>
            <w:right w:val="none" w:sz="0" w:space="0" w:color="auto"/>
          </w:divBdr>
        </w:div>
        <w:div w:id="1956937104">
          <w:marLeft w:val="640"/>
          <w:marRight w:val="0"/>
          <w:marTop w:val="0"/>
          <w:marBottom w:val="0"/>
          <w:divBdr>
            <w:top w:val="none" w:sz="0" w:space="0" w:color="auto"/>
            <w:left w:val="none" w:sz="0" w:space="0" w:color="auto"/>
            <w:bottom w:val="none" w:sz="0" w:space="0" w:color="auto"/>
            <w:right w:val="none" w:sz="0" w:space="0" w:color="auto"/>
          </w:divBdr>
        </w:div>
        <w:div w:id="754471006">
          <w:marLeft w:val="640"/>
          <w:marRight w:val="0"/>
          <w:marTop w:val="0"/>
          <w:marBottom w:val="0"/>
          <w:divBdr>
            <w:top w:val="none" w:sz="0" w:space="0" w:color="auto"/>
            <w:left w:val="none" w:sz="0" w:space="0" w:color="auto"/>
            <w:bottom w:val="none" w:sz="0" w:space="0" w:color="auto"/>
            <w:right w:val="none" w:sz="0" w:space="0" w:color="auto"/>
          </w:divBdr>
        </w:div>
        <w:div w:id="1288781352">
          <w:marLeft w:val="640"/>
          <w:marRight w:val="0"/>
          <w:marTop w:val="0"/>
          <w:marBottom w:val="0"/>
          <w:divBdr>
            <w:top w:val="none" w:sz="0" w:space="0" w:color="auto"/>
            <w:left w:val="none" w:sz="0" w:space="0" w:color="auto"/>
            <w:bottom w:val="none" w:sz="0" w:space="0" w:color="auto"/>
            <w:right w:val="none" w:sz="0" w:space="0" w:color="auto"/>
          </w:divBdr>
        </w:div>
        <w:div w:id="681202695">
          <w:marLeft w:val="640"/>
          <w:marRight w:val="0"/>
          <w:marTop w:val="0"/>
          <w:marBottom w:val="0"/>
          <w:divBdr>
            <w:top w:val="none" w:sz="0" w:space="0" w:color="auto"/>
            <w:left w:val="none" w:sz="0" w:space="0" w:color="auto"/>
            <w:bottom w:val="none" w:sz="0" w:space="0" w:color="auto"/>
            <w:right w:val="none" w:sz="0" w:space="0" w:color="auto"/>
          </w:divBdr>
        </w:div>
        <w:div w:id="640312483">
          <w:marLeft w:val="640"/>
          <w:marRight w:val="0"/>
          <w:marTop w:val="0"/>
          <w:marBottom w:val="0"/>
          <w:divBdr>
            <w:top w:val="none" w:sz="0" w:space="0" w:color="auto"/>
            <w:left w:val="none" w:sz="0" w:space="0" w:color="auto"/>
            <w:bottom w:val="none" w:sz="0" w:space="0" w:color="auto"/>
            <w:right w:val="none" w:sz="0" w:space="0" w:color="auto"/>
          </w:divBdr>
        </w:div>
        <w:div w:id="1674719498">
          <w:marLeft w:val="640"/>
          <w:marRight w:val="0"/>
          <w:marTop w:val="0"/>
          <w:marBottom w:val="0"/>
          <w:divBdr>
            <w:top w:val="none" w:sz="0" w:space="0" w:color="auto"/>
            <w:left w:val="none" w:sz="0" w:space="0" w:color="auto"/>
            <w:bottom w:val="none" w:sz="0" w:space="0" w:color="auto"/>
            <w:right w:val="none" w:sz="0" w:space="0" w:color="auto"/>
          </w:divBdr>
        </w:div>
        <w:div w:id="1850023191">
          <w:marLeft w:val="640"/>
          <w:marRight w:val="0"/>
          <w:marTop w:val="0"/>
          <w:marBottom w:val="0"/>
          <w:divBdr>
            <w:top w:val="none" w:sz="0" w:space="0" w:color="auto"/>
            <w:left w:val="none" w:sz="0" w:space="0" w:color="auto"/>
            <w:bottom w:val="none" w:sz="0" w:space="0" w:color="auto"/>
            <w:right w:val="none" w:sz="0" w:space="0" w:color="auto"/>
          </w:divBdr>
        </w:div>
        <w:div w:id="2089887461">
          <w:marLeft w:val="640"/>
          <w:marRight w:val="0"/>
          <w:marTop w:val="0"/>
          <w:marBottom w:val="0"/>
          <w:divBdr>
            <w:top w:val="none" w:sz="0" w:space="0" w:color="auto"/>
            <w:left w:val="none" w:sz="0" w:space="0" w:color="auto"/>
            <w:bottom w:val="none" w:sz="0" w:space="0" w:color="auto"/>
            <w:right w:val="none" w:sz="0" w:space="0" w:color="auto"/>
          </w:divBdr>
        </w:div>
        <w:div w:id="790444044">
          <w:marLeft w:val="640"/>
          <w:marRight w:val="0"/>
          <w:marTop w:val="0"/>
          <w:marBottom w:val="0"/>
          <w:divBdr>
            <w:top w:val="none" w:sz="0" w:space="0" w:color="auto"/>
            <w:left w:val="none" w:sz="0" w:space="0" w:color="auto"/>
            <w:bottom w:val="none" w:sz="0" w:space="0" w:color="auto"/>
            <w:right w:val="none" w:sz="0" w:space="0" w:color="auto"/>
          </w:divBdr>
        </w:div>
        <w:div w:id="1223559820">
          <w:marLeft w:val="640"/>
          <w:marRight w:val="0"/>
          <w:marTop w:val="0"/>
          <w:marBottom w:val="0"/>
          <w:divBdr>
            <w:top w:val="none" w:sz="0" w:space="0" w:color="auto"/>
            <w:left w:val="none" w:sz="0" w:space="0" w:color="auto"/>
            <w:bottom w:val="none" w:sz="0" w:space="0" w:color="auto"/>
            <w:right w:val="none" w:sz="0" w:space="0" w:color="auto"/>
          </w:divBdr>
        </w:div>
        <w:div w:id="491407574">
          <w:marLeft w:val="640"/>
          <w:marRight w:val="0"/>
          <w:marTop w:val="0"/>
          <w:marBottom w:val="0"/>
          <w:divBdr>
            <w:top w:val="none" w:sz="0" w:space="0" w:color="auto"/>
            <w:left w:val="none" w:sz="0" w:space="0" w:color="auto"/>
            <w:bottom w:val="none" w:sz="0" w:space="0" w:color="auto"/>
            <w:right w:val="none" w:sz="0" w:space="0" w:color="auto"/>
          </w:divBdr>
        </w:div>
        <w:div w:id="1194419572">
          <w:marLeft w:val="640"/>
          <w:marRight w:val="0"/>
          <w:marTop w:val="0"/>
          <w:marBottom w:val="0"/>
          <w:divBdr>
            <w:top w:val="none" w:sz="0" w:space="0" w:color="auto"/>
            <w:left w:val="none" w:sz="0" w:space="0" w:color="auto"/>
            <w:bottom w:val="none" w:sz="0" w:space="0" w:color="auto"/>
            <w:right w:val="none" w:sz="0" w:space="0" w:color="auto"/>
          </w:divBdr>
        </w:div>
        <w:div w:id="1094668010">
          <w:marLeft w:val="640"/>
          <w:marRight w:val="0"/>
          <w:marTop w:val="0"/>
          <w:marBottom w:val="0"/>
          <w:divBdr>
            <w:top w:val="none" w:sz="0" w:space="0" w:color="auto"/>
            <w:left w:val="none" w:sz="0" w:space="0" w:color="auto"/>
            <w:bottom w:val="none" w:sz="0" w:space="0" w:color="auto"/>
            <w:right w:val="none" w:sz="0" w:space="0" w:color="auto"/>
          </w:divBdr>
        </w:div>
        <w:div w:id="33968830">
          <w:marLeft w:val="640"/>
          <w:marRight w:val="0"/>
          <w:marTop w:val="0"/>
          <w:marBottom w:val="0"/>
          <w:divBdr>
            <w:top w:val="none" w:sz="0" w:space="0" w:color="auto"/>
            <w:left w:val="none" w:sz="0" w:space="0" w:color="auto"/>
            <w:bottom w:val="none" w:sz="0" w:space="0" w:color="auto"/>
            <w:right w:val="none" w:sz="0" w:space="0" w:color="auto"/>
          </w:divBdr>
        </w:div>
        <w:div w:id="1796439698">
          <w:marLeft w:val="640"/>
          <w:marRight w:val="0"/>
          <w:marTop w:val="0"/>
          <w:marBottom w:val="0"/>
          <w:divBdr>
            <w:top w:val="none" w:sz="0" w:space="0" w:color="auto"/>
            <w:left w:val="none" w:sz="0" w:space="0" w:color="auto"/>
            <w:bottom w:val="none" w:sz="0" w:space="0" w:color="auto"/>
            <w:right w:val="none" w:sz="0" w:space="0" w:color="auto"/>
          </w:divBdr>
        </w:div>
        <w:div w:id="1512839044">
          <w:marLeft w:val="640"/>
          <w:marRight w:val="0"/>
          <w:marTop w:val="0"/>
          <w:marBottom w:val="0"/>
          <w:divBdr>
            <w:top w:val="none" w:sz="0" w:space="0" w:color="auto"/>
            <w:left w:val="none" w:sz="0" w:space="0" w:color="auto"/>
            <w:bottom w:val="none" w:sz="0" w:space="0" w:color="auto"/>
            <w:right w:val="none" w:sz="0" w:space="0" w:color="auto"/>
          </w:divBdr>
        </w:div>
        <w:div w:id="609630180">
          <w:marLeft w:val="640"/>
          <w:marRight w:val="0"/>
          <w:marTop w:val="0"/>
          <w:marBottom w:val="0"/>
          <w:divBdr>
            <w:top w:val="none" w:sz="0" w:space="0" w:color="auto"/>
            <w:left w:val="none" w:sz="0" w:space="0" w:color="auto"/>
            <w:bottom w:val="none" w:sz="0" w:space="0" w:color="auto"/>
            <w:right w:val="none" w:sz="0" w:space="0" w:color="auto"/>
          </w:divBdr>
        </w:div>
        <w:div w:id="1288899142">
          <w:marLeft w:val="640"/>
          <w:marRight w:val="0"/>
          <w:marTop w:val="0"/>
          <w:marBottom w:val="0"/>
          <w:divBdr>
            <w:top w:val="none" w:sz="0" w:space="0" w:color="auto"/>
            <w:left w:val="none" w:sz="0" w:space="0" w:color="auto"/>
            <w:bottom w:val="none" w:sz="0" w:space="0" w:color="auto"/>
            <w:right w:val="none" w:sz="0" w:space="0" w:color="auto"/>
          </w:divBdr>
        </w:div>
        <w:div w:id="838891236">
          <w:marLeft w:val="640"/>
          <w:marRight w:val="0"/>
          <w:marTop w:val="0"/>
          <w:marBottom w:val="0"/>
          <w:divBdr>
            <w:top w:val="none" w:sz="0" w:space="0" w:color="auto"/>
            <w:left w:val="none" w:sz="0" w:space="0" w:color="auto"/>
            <w:bottom w:val="none" w:sz="0" w:space="0" w:color="auto"/>
            <w:right w:val="none" w:sz="0" w:space="0" w:color="auto"/>
          </w:divBdr>
        </w:div>
        <w:div w:id="1169128785">
          <w:marLeft w:val="640"/>
          <w:marRight w:val="0"/>
          <w:marTop w:val="0"/>
          <w:marBottom w:val="0"/>
          <w:divBdr>
            <w:top w:val="none" w:sz="0" w:space="0" w:color="auto"/>
            <w:left w:val="none" w:sz="0" w:space="0" w:color="auto"/>
            <w:bottom w:val="none" w:sz="0" w:space="0" w:color="auto"/>
            <w:right w:val="none" w:sz="0" w:space="0" w:color="auto"/>
          </w:divBdr>
        </w:div>
        <w:div w:id="1247301343">
          <w:marLeft w:val="640"/>
          <w:marRight w:val="0"/>
          <w:marTop w:val="0"/>
          <w:marBottom w:val="0"/>
          <w:divBdr>
            <w:top w:val="none" w:sz="0" w:space="0" w:color="auto"/>
            <w:left w:val="none" w:sz="0" w:space="0" w:color="auto"/>
            <w:bottom w:val="none" w:sz="0" w:space="0" w:color="auto"/>
            <w:right w:val="none" w:sz="0" w:space="0" w:color="auto"/>
          </w:divBdr>
        </w:div>
        <w:div w:id="1854152275">
          <w:marLeft w:val="640"/>
          <w:marRight w:val="0"/>
          <w:marTop w:val="0"/>
          <w:marBottom w:val="0"/>
          <w:divBdr>
            <w:top w:val="none" w:sz="0" w:space="0" w:color="auto"/>
            <w:left w:val="none" w:sz="0" w:space="0" w:color="auto"/>
            <w:bottom w:val="none" w:sz="0" w:space="0" w:color="auto"/>
            <w:right w:val="none" w:sz="0" w:space="0" w:color="auto"/>
          </w:divBdr>
        </w:div>
        <w:div w:id="1910264482">
          <w:marLeft w:val="640"/>
          <w:marRight w:val="0"/>
          <w:marTop w:val="0"/>
          <w:marBottom w:val="0"/>
          <w:divBdr>
            <w:top w:val="none" w:sz="0" w:space="0" w:color="auto"/>
            <w:left w:val="none" w:sz="0" w:space="0" w:color="auto"/>
            <w:bottom w:val="none" w:sz="0" w:space="0" w:color="auto"/>
            <w:right w:val="none" w:sz="0" w:space="0" w:color="auto"/>
          </w:divBdr>
        </w:div>
        <w:div w:id="811413189">
          <w:marLeft w:val="640"/>
          <w:marRight w:val="0"/>
          <w:marTop w:val="0"/>
          <w:marBottom w:val="0"/>
          <w:divBdr>
            <w:top w:val="none" w:sz="0" w:space="0" w:color="auto"/>
            <w:left w:val="none" w:sz="0" w:space="0" w:color="auto"/>
            <w:bottom w:val="none" w:sz="0" w:space="0" w:color="auto"/>
            <w:right w:val="none" w:sz="0" w:space="0" w:color="auto"/>
          </w:divBdr>
        </w:div>
        <w:div w:id="1253470178">
          <w:marLeft w:val="640"/>
          <w:marRight w:val="0"/>
          <w:marTop w:val="0"/>
          <w:marBottom w:val="0"/>
          <w:divBdr>
            <w:top w:val="none" w:sz="0" w:space="0" w:color="auto"/>
            <w:left w:val="none" w:sz="0" w:space="0" w:color="auto"/>
            <w:bottom w:val="none" w:sz="0" w:space="0" w:color="auto"/>
            <w:right w:val="none" w:sz="0" w:space="0" w:color="auto"/>
          </w:divBdr>
        </w:div>
        <w:div w:id="1718309390">
          <w:marLeft w:val="640"/>
          <w:marRight w:val="0"/>
          <w:marTop w:val="0"/>
          <w:marBottom w:val="0"/>
          <w:divBdr>
            <w:top w:val="none" w:sz="0" w:space="0" w:color="auto"/>
            <w:left w:val="none" w:sz="0" w:space="0" w:color="auto"/>
            <w:bottom w:val="none" w:sz="0" w:space="0" w:color="auto"/>
            <w:right w:val="none" w:sz="0" w:space="0" w:color="auto"/>
          </w:divBdr>
        </w:div>
        <w:div w:id="338704907">
          <w:marLeft w:val="640"/>
          <w:marRight w:val="0"/>
          <w:marTop w:val="0"/>
          <w:marBottom w:val="0"/>
          <w:divBdr>
            <w:top w:val="none" w:sz="0" w:space="0" w:color="auto"/>
            <w:left w:val="none" w:sz="0" w:space="0" w:color="auto"/>
            <w:bottom w:val="none" w:sz="0" w:space="0" w:color="auto"/>
            <w:right w:val="none" w:sz="0" w:space="0" w:color="auto"/>
          </w:divBdr>
        </w:div>
        <w:div w:id="1151755264">
          <w:marLeft w:val="640"/>
          <w:marRight w:val="0"/>
          <w:marTop w:val="0"/>
          <w:marBottom w:val="0"/>
          <w:divBdr>
            <w:top w:val="none" w:sz="0" w:space="0" w:color="auto"/>
            <w:left w:val="none" w:sz="0" w:space="0" w:color="auto"/>
            <w:bottom w:val="none" w:sz="0" w:space="0" w:color="auto"/>
            <w:right w:val="none" w:sz="0" w:space="0" w:color="auto"/>
          </w:divBdr>
        </w:div>
        <w:div w:id="1951931031">
          <w:marLeft w:val="640"/>
          <w:marRight w:val="0"/>
          <w:marTop w:val="0"/>
          <w:marBottom w:val="0"/>
          <w:divBdr>
            <w:top w:val="none" w:sz="0" w:space="0" w:color="auto"/>
            <w:left w:val="none" w:sz="0" w:space="0" w:color="auto"/>
            <w:bottom w:val="none" w:sz="0" w:space="0" w:color="auto"/>
            <w:right w:val="none" w:sz="0" w:space="0" w:color="auto"/>
          </w:divBdr>
        </w:div>
        <w:div w:id="483157960">
          <w:marLeft w:val="640"/>
          <w:marRight w:val="0"/>
          <w:marTop w:val="0"/>
          <w:marBottom w:val="0"/>
          <w:divBdr>
            <w:top w:val="none" w:sz="0" w:space="0" w:color="auto"/>
            <w:left w:val="none" w:sz="0" w:space="0" w:color="auto"/>
            <w:bottom w:val="none" w:sz="0" w:space="0" w:color="auto"/>
            <w:right w:val="none" w:sz="0" w:space="0" w:color="auto"/>
          </w:divBdr>
        </w:div>
        <w:div w:id="19792437">
          <w:marLeft w:val="640"/>
          <w:marRight w:val="0"/>
          <w:marTop w:val="0"/>
          <w:marBottom w:val="0"/>
          <w:divBdr>
            <w:top w:val="none" w:sz="0" w:space="0" w:color="auto"/>
            <w:left w:val="none" w:sz="0" w:space="0" w:color="auto"/>
            <w:bottom w:val="none" w:sz="0" w:space="0" w:color="auto"/>
            <w:right w:val="none" w:sz="0" w:space="0" w:color="auto"/>
          </w:divBdr>
        </w:div>
        <w:div w:id="776100006">
          <w:marLeft w:val="640"/>
          <w:marRight w:val="0"/>
          <w:marTop w:val="0"/>
          <w:marBottom w:val="0"/>
          <w:divBdr>
            <w:top w:val="none" w:sz="0" w:space="0" w:color="auto"/>
            <w:left w:val="none" w:sz="0" w:space="0" w:color="auto"/>
            <w:bottom w:val="none" w:sz="0" w:space="0" w:color="auto"/>
            <w:right w:val="none" w:sz="0" w:space="0" w:color="auto"/>
          </w:divBdr>
        </w:div>
        <w:div w:id="1956062487">
          <w:marLeft w:val="640"/>
          <w:marRight w:val="0"/>
          <w:marTop w:val="0"/>
          <w:marBottom w:val="0"/>
          <w:divBdr>
            <w:top w:val="none" w:sz="0" w:space="0" w:color="auto"/>
            <w:left w:val="none" w:sz="0" w:space="0" w:color="auto"/>
            <w:bottom w:val="none" w:sz="0" w:space="0" w:color="auto"/>
            <w:right w:val="none" w:sz="0" w:space="0" w:color="auto"/>
          </w:divBdr>
        </w:div>
        <w:div w:id="2135520601">
          <w:marLeft w:val="640"/>
          <w:marRight w:val="0"/>
          <w:marTop w:val="0"/>
          <w:marBottom w:val="0"/>
          <w:divBdr>
            <w:top w:val="none" w:sz="0" w:space="0" w:color="auto"/>
            <w:left w:val="none" w:sz="0" w:space="0" w:color="auto"/>
            <w:bottom w:val="none" w:sz="0" w:space="0" w:color="auto"/>
            <w:right w:val="none" w:sz="0" w:space="0" w:color="auto"/>
          </w:divBdr>
        </w:div>
        <w:div w:id="144513677">
          <w:marLeft w:val="640"/>
          <w:marRight w:val="0"/>
          <w:marTop w:val="0"/>
          <w:marBottom w:val="0"/>
          <w:divBdr>
            <w:top w:val="none" w:sz="0" w:space="0" w:color="auto"/>
            <w:left w:val="none" w:sz="0" w:space="0" w:color="auto"/>
            <w:bottom w:val="none" w:sz="0" w:space="0" w:color="auto"/>
            <w:right w:val="none" w:sz="0" w:space="0" w:color="auto"/>
          </w:divBdr>
        </w:div>
        <w:div w:id="282806951">
          <w:marLeft w:val="640"/>
          <w:marRight w:val="0"/>
          <w:marTop w:val="0"/>
          <w:marBottom w:val="0"/>
          <w:divBdr>
            <w:top w:val="none" w:sz="0" w:space="0" w:color="auto"/>
            <w:left w:val="none" w:sz="0" w:space="0" w:color="auto"/>
            <w:bottom w:val="none" w:sz="0" w:space="0" w:color="auto"/>
            <w:right w:val="none" w:sz="0" w:space="0" w:color="auto"/>
          </w:divBdr>
        </w:div>
        <w:div w:id="433523516">
          <w:marLeft w:val="640"/>
          <w:marRight w:val="0"/>
          <w:marTop w:val="0"/>
          <w:marBottom w:val="0"/>
          <w:divBdr>
            <w:top w:val="none" w:sz="0" w:space="0" w:color="auto"/>
            <w:left w:val="none" w:sz="0" w:space="0" w:color="auto"/>
            <w:bottom w:val="none" w:sz="0" w:space="0" w:color="auto"/>
            <w:right w:val="none" w:sz="0" w:space="0" w:color="auto"/>
          </w:divBdr>
        </w:div>
        <w:div w:id="141510319">
          <w:marLeft w:val="640"/>
          <w:marRight w:val="0"/>
          <w:marTop w:val="0"/>
          <w:marBottom w:val="0"/>
          <w:divBdr>
            <w:top w:val="none" w:sz="0" w:space="0" w:color="auto"/>
            <w:left w:val="none" w:sz="0" w:space="0" w:color="auto"/>
            <w:bottom w:val="none" w:sz="0" w:space="0" w:color="auto"/>
            <w:right w:val="none" w:sz="0" w:space="0" w:color="auto"/>
          </w:divBdr>
        </w:div>
        <w:div w:id="1450316118">
          <w:marLeft w:val="640"/>
          <w:marRight w:val="0"/>
          <w:marTop w:val="0"/>
          <w:marBottom w:val="0"/>
          <w:divBdr>
            <w:top w:val="none" w:sz="0" w:space="0" w:color="auto"/>
            <w:left w:val="none" w:sz="0" w:space="0" w:color="auto"/>
            <w:bottom w:val="none" w:sz="0" w:space="0" w:color="auto"/>
            <w:right w:val="none" w:sz="0" w:space="0" w:color="auto"/>
          </w:divBdr>
        </w:div>
        <w:div w:id="545335396">
          <w:marLeft w:val="640"/>
          <w:marRight w:val="0"/>
          <w:marTop w:val="0"/>
          <w:marBottom w:val="0"/>
          <w:divBdr>
            <w:top w:val="none" w:sz="0" w:space="0" w:color="auto"/>
            <w:left w:val="none" w:sz="0" w:space="0" w:color="auto"/>
            <w:bottom w:val="none" w:sz="0" w:space="0" w:color="auto"/>
            <w:right w:val="none" w:sz="0" w:space="0" w:color="auto"/>
          </w:divBdr>
        </w:div>
      </w:divsChild>
    </w:div>
    <w:div w:id="475142565">
      <w:bodyDiv w:val="1"/>
      <w:marLeft w:val="0"/>
      <w:marRight w:val="0"/>
      <w:marTop w:val="0"/>
      <w:marBottom w:val="0"/>
      <w:divBdr>
        <w:top w:val="none" w:sz="0" w:space="0" w:color="auto"/>
        <w:left w:val="none" w:sz="0" w:space="0" w:color="auto"/>
        <w:bottom w:val="none" w:sz="0" w:space="0" w:color="auto"/>
        <w:right w:val="none" w:sz="0" w:space="0" w:color="auto"/>
      </w:divBdr>
      <w:divsChild>
        <w:div w:id="264844801">
          <w:marLeft w:val="640"/>
          <w:marRight w:val="0"/>
          <w:marTop w:val="0"/>
          <w:marBottom w:val="0"/>
          <w:divBdr>
            <w:top w:val="none" w:sz="0" w:space="0" w:color="auto"/>
            <w:left w:val="none" w:sz="0" w:space="0" w:color="auto"/>
            <w:bottom w:val="none" w:sz="0" w:space="0" w:color="auto"/>
            <w:right w:val="none" w:sz="0" w:space="0" w:color="auto"/>
          </w:divBdr>
        </w:div>
        <w:div w:id="1360086375">
          <w:marLeft w:val="640"/>
          <w:marRight w:val="0"/>
          <w:marTop w:val="0"/>
          <w:marBottom w:val="0"/>
          <w:divBdr>
            <w:top w:val="none" w:sz="0" w:space="0" w:color="auto"/>
            <w:left w:val="none" w:sz="0" w:space="0" w:color="auto"/>
            <w:bottom w:val="none" w:sz="0" w:space="0" w:color="auto"/>
            <w:right w:val="none" w:sz="0" w:space="0" w:color="auto"/>
          </w:divBdr>
        </w:div>
        <w:div w:id="770442667">
          <w:marLeft w:val="640"/>
          <w:marRight w:val="0"/>
          <w:marTop w:val="0"/>
          <w:marBottom w:val="0"/>
          <w:divBdr>
            <w:top w:val="none" w:sz="0" w:space="0" w:color="auto"/>
            <w:left w:val="none" w:sz="0" w:space="0" w:color="auto"/>
            <w:bottom w:val="none" w:sz="0" w:space="0" w:color="auto"/>
            <w:right w:val="none" w:sz="0" w:space="0" w:color="auto"/>
          </w:divBdr>
        </w:div>
        <w:div w:id="157044149">
          <w:marLeft w:val="640"/>
          <w:marRight w:val="0"/>
          <w:marTop w:val="0"/>
          <w:marBottom w:val="0"/>
          <w:divBdr>
            <w:top w:val="none" w:sz="0" w:space="0" w:color="auto"/>
            <w:left w:val="none" w:sz="0" w:space="0" w:color="auto"/>
            <w:bottom w:val="none" w:sz="0" w:space="0" w:color="auto"/>
            <w:right w:val="none" w:sz="0" w:space="0" w:color="auto"/>
          </w:divBdr>
        </w:div>
        <w:div w:id="675613285">
          <w:marLeft w:val="640"/>
          <w:marRight w:val="0"/>
          <w:marTop w:val="0"/>
          <w:marBottom w:val="0"/>
          <w:divBdr>
            <w:top w:val="none" w:sz="0" w:space="0" w:color="auto"/>
            <w:left w:val="none" w:sz="0" w:space="0" w:color="auto"/>
            <w:bottom w:val="none" w:sz="0" w:space="0" w:color="auto"/>
            <w:right w:val="none" w:sz="0" w:space="0" w:color="auto"/>
          </w:divBdr>
        </w:div>
        <w:div w:id="1281104109">
          <w:marLeft w:val="640"/>
          <w:marRight w:val="0"/>
          <w:marTop w:val="0"/>
          <w:marBottom w:val="0"/>
          <w:divBdr>
            <w:top w:val="none" w:sz="0" w:space="0" w:color="auto"/>
            <w:left w:val="none" w:sz="0" w:space="0" w:color="auto"/>
            <w:bottom w:val="none" w:sz="0" w:space="0" w:color="auto"/>
            <w:right w:val="none" w:sz="0" w:space="0" w:color="auto"/>
          </w:divBdr>
        </w:div>
        <w:div w:id="1076900964">
          <w:marLeft w:val="640"/>
          <w:marRight w:val="0"/>
          <w:marTop w:val="0"/>
          <w:marBottom w:val="0"/>
          <w:divBdr>
            <w:top w:val="none" w:sz="0" w:space="0" w:color="auto"/>
            <w:left w:val="none" w:sz="0" w:space="0" w:color="auto"/>
            <w:bottom w:val="none" w:sz="0" w:space="0" w:color="auto"/>
            <w:right w:val="none" w:sz="0" w:space="0" w:color="auto"/>
          </w:divBdr>
        </w:div>
        <w:div w:id="1727606226">
          <w:marLeft w:val="640"/>
          <w:marRight w:val="0"/>
          <w:marTop w:val="0"/>
          <w:marBottom w:val="0"/>
          <w:divBdr>
            <w:top w:val="none" w:sz="0" w:space="0" w:color="auto"/>
            <w:left w:val="none" w:sz="0" w:space="0" w:color="auto"/>
            <w:bottom w:val="none" w:sz="0" w:space="0" w:color="auto"/>
            <w:right w:val="none" w:sz="0" w:space="0" w:color="auto"/>
          </w:divBdr>
        </w:div>
        <w:div w:id="1726753617">
          <w:marLeft w:val="640"/>
          <w:marRight w:val="0"/>
          <w:marTop w:val="0"/>
          <w:marBottom w:val="0"/>
          <w:divBdr>
            <w:top w:val="none" w:sz="0" w:space="0" w:color="auto"/>
            <w:left w:val="none" w:sz="0" w:space="0" w:color="auto"/>
            <w:bottom w:val="none" w:sz="0" w:space="0" w:color="auto"/>
            <w:right w:val="none" w:sz="0" w:space="0" w:color="auto"/>
          </w:divBdr>
        </w:div>
        <w:div w:id="1358966779">
          <w:marLeft w:val="640"/>
          <w:marRight w:val="0"/>
          <w:marTop w:val="0"/>
          <w:marBottom w:val="0"/>
          <w:divBdr>
            <w:top w:val="none" w:sz="0" w:space="0" w:color="auto"/>
            <w:left w:val="none" w:sz="0" w:space="0" w:color="auto"/>
            <w:bottom w:val="none" w:sz="0" w:space="0" w:color="auto"/>
            <w:right w:val="none" w:sz="0" w:space="0" w:color="auto"/>
          </w:divBdr>
        </w:div>
        <w:div w:id="1355768967">
          <w:marLeft w:val="640"/>
          <w:marRight w:val="0"/>
          <w:marTop w:val="0"/>
          <w:marBottom w:val="0"/>
          <w:divBdr>
            <w:top w:val="none" w:sz="0" w:space="0" w:color="auto"/>
            <w:left w:val="none" w:sz="0" w:space="0" w:color="auto"/>
            <w:bottom w:val="none" w:sz="0" w:space="0" w:color="auto"/>
            <w:right w:val="none" w:sz="0" w:space="0" w:color="auto"/>
          </w:divBdr>
        </w:div>
        <w:div w:id="1037967316">
          <w:marLeft w:val="640"/>
          <w:marRight w:val="0"/>
          <w:marTop w:val="0"/>
          <w:marBottom w:val="0"/>
          <w:divBdr>
            <w:top w:val="none" w:sz="0" w:space="0" w:color="auto"/>
            <w:left w:val="none" w:sz="0" w:space="0" w:color="auto"/>
            <w:bottom w:val="none" w:sz="0" w:space="0" w:color="auto"/>
            <w:right w:val="none" w:sz="0" w:space="0" w:color="auto"/>
          </w:divBdr>
        </w:div>
        <w:div w:id="320618795">
          <w:marLeft w:val="640"/>
          <w:marRight w:val="0"/>
          <w:marTop w:val="0"/>
          <w:marBottom w:val="0"/>
          <w:divBdr>
            <w:top w:val="none" w:sz="0" w:space="0" w:color="auto"/>
            <w:left w:val="none" w:sz="0" w:space="0" w:color="auto"/>
            <w:bottom w:val="none" w:sz="0" w:space="0" w:color="auto"/>
            <w:right w:val="none" w:sz="0" w:space="0" w:color="auto"/>
          </w:divBdr>
        </w:div>
        <w:div w:id="1002395769">
          <w:marLeft w:val="640"/>
          <w:marRight w:val="0"/>
          <w:marTop w:val="0"/>
          <w:marBottom w:val="0"/>
          <w:divBdr>
            <w:top w:val="none" w:sz="0" w:space="0" w:color="auto"/>
            <w:left w:val="none" w:sz="0" w:space="0" w:color="auto"/>
            <w:bottom w:val="none" w:sz="0" w:space="0" w:color="auto"/>
            <w:right w:val="none" w:sz="0" w:space="0" w:color="auto"/>
          </w:divBdr>
        </w:div>
        <w:div w:id="771097862">
          <w:marLeft w:val="640"/>
          <w:marRight w:val="0"/>
          <w:marTop w:val="0"/>
          <w:marBottom w:val="0"/>
          <w:divBdr>
            <w:top w:val="none" w:sz="0" w:space="0" w:color="auto"/>
            <w:left w:val="none" w:sz="0" w:space="0" w:color="auto"/>
            <w:bottom w:val="none" w:sz="0" w:space="0" w:color="auto"/>
            <w:right w:val="none" w:sz="0" w:space="0" w:color="auto"/>
          </w:divBdr>
        </w:div>
        <w:div w:id="888341365">
          <w:marLeft w:val="640"/>
          <w:marRight w:val="0"/>
          <w:marTop w:val="0"/>
          <w:marBottom w:val="0"/>
          <w:divBdr>
            <w:top w:val="none" w:sz="0" w:space="0" w:color="auto"/>
            <w:left w:val="none" w:sz="0" w:space="0" w:color="auto"/>
            <w:bottom w:val="none" w:sz="0" w:space="0" w:color="auto"/>
            <w:right w:val="none" w:sz="0" w:space="0" w:color="auto"/>
          </w:divBdr>
        </w:div>
        <w:div w:id="659429818">
          <w:marLeft w:val="640"/>
          <w:marRight w:val="0"/>
          <w:marTop w:val="0"/>
          <w:marBottom w:val="0"/>
          <w:divBdr>
            <w:top w:val="none" w:sz="0" w:space="0" w:color="auto"/>
            <w:left w:val="none" w:sz="0" w:space="0" w:color="auto"/>
            <w:bottom w:val="none" w:sz="0" w:space="0" w:color="auto"/>
            <w:right w:val="none" w:sz="0" w:space="0" w:color="auto"/>
          </w:divBdr>
        </w:div>
        <w:div w:id="2073430517">
          <w:marLeft w:val="640"/>
          <w:marRight w:val="0"/>
          <w:marTop w:val="0"/>
          <w:marBottom w:val="0"/>
          <w:divBdr>
            <w:top w:val="none" w:sz="0" w:space="0" w:color="auto"/>
            <w:left w:val="none" w:sz="0" w:space="0" w:color="auto"/>
            <w:bottom w:val="none" w:sz="0" w:space="0" w:color="auto"/>
            <w:right w:val="none" w:sz="0" w:space="0" w:color="auto"/>
          </w:divBdr>
        </w:div>
        <w:div w:id="142161553">
          <w:marLeft w:val="640"/>
          <w:marRight w:val="0"/>
          <w:marTop w:val="0"/>
          <w:marBottom w:val="0"/>
          <w:divBdr>
            <w:top w:val="none" w:sz="0" w:space="0" w:color="auto"/>
            <w:left w:val="none" w:sz="0" w:space="0" w:color="auto"/>
            <w:bottom w:val="none" w:sz="0" w:space="0" w:color="auto"/>
            <w:right w:val="none" w:sz="0" w:space="0" w:color="auto"/>
          </w:divBdr>
        </w:div>
        <w:div w:id="1918006109">
          <w:marLeft w:val="640"/>
          <w:marRight w:val="0"/>
          <w:marTop w:val="0"/>
          <w:marBottom w:val="0"/>
          <w:divBdr>
            <w:top w:val="none" w:sz="0" w:space="0" w:color="auto"/>
            <w:left w:val="none" w:sz="0" w:space="0" w:color="auto"/>
            <w:bottom w:val="none" w:sz="0" w:space="0" w:color="auto"/>
            <w:right w:val="none" w:sz="0" w:space="0" w:color="auto"/>
          </w:divBdr>
        </w:div>
        <w:div w:id="1423137864">
          <w:marLeft w:val="640"/>
          <w:marRight w:val="0"/>
          <w:marTop w:val="0"/>
          <w:marBottom w:val="0"/>
          <w:divBdr>
            <w:top w:val="none" w:sz="0" w:space="0" w:color="auto"/>
            <w:left w:val="none" w:sz="0" w:space="0" w:color="auto"/>
            <w:bottom w:val="none" w:sz="0" w:space="0" w:color="auto"/>
            <w:right w:val="none" w:sz="0" w:space="0" w:color="auto"/>
          </w:divBdr>
        </w:div>
        <w:div w:id="1588266062">
          <w:marLeft w:val="640"/>
          <w:marRight w:val="0"/>
          <w:marTop w:val="0"/>
          <w:marBottom w:val="0"/>
          <w:divBdr>
            <w:top w:val="none" w:sz="0" w:space="0" w:color="auto"/>
            <w:left w:val="none" w:sz="0" w:space="0" w:color="auto"/>
            <w:bottom w:val="none" w:sz="0" w:space="0" w:color="auto"/>
            <w:right w:val="none" w:sz="0" w:space="0" w:color="auto"/>
          </w:divBdr>
        </w:div>
        <w:div w:id="984507795">
          <w:marLeft w:val="640"/>
          <w:marRight w:val="0"/>
          <w:marTop w:val="0"/>
          <w:marBottom w:val="0"/>
          <w:divBdr>
            <w:top w:val="none" w:sz="0" w:space="0" w:color="auto"/>
            <w:left w:val="none" w:sz="0" w:space="0" w:color="auto"/>
            <w:bottom w:val="none" w:sz="0" w:space="0" w:color="auto"/>
            <w:right w:val="none" w:sz="0" w:space="0" w:color="auto"/>
          </w:divBdr>
        </w:div>
        <w:div w:id="1485971757">
          <w:marLeft w:val="640"/>
          <w:marRight w:val="0"/>
          <w:marTop w:val="0"/>
          <w:marBottom w:val="0"/>
          <w:divBdr>
            <w:top w:val="none" w:sz="0" w:space="0" w:color="auto"/>
            <w:left w:val="none" w:sz="0" w:space="0" w:color="auto"/>
            <w:bottom w:val="none" w:sz="0" w:space="0" w:color="auto"/>
            <w:right w:val="none" w:sz="0" w:space="0" w:color="auto"/>
          </w:divBdr>
        </w:div>
        <w:div w:id="1227838011">
          <w:marLeft w:val="640"/>
          <w:marRight w:val="0"/>
          <w:marTop w:val="0"/>
          <w:marBottom w:val="0"/>
          <w:divBdr>
            <w:top w:val="none" w:sz="0" w:space="0" w:color="auto"/>
            <w:left w:val="none" w:sz="0" w:space="0" w:color="auto"/>
            <w:bottom w:val="none" w:sz="0" w:space="0" w:color="auto"/>
            <w:right w:val="none" w:sz="0" w:space="0" w:color="auto"/>
          </w:divBdr>
        </w:div>
        <w:div w:id="867108009">
          <w:marLeft w:val="640"/>
          <w:marRight w:val="0"/>
          <w:marTop w:val="0"/>
          <w:marBottom w:val="0"/>
          <w:divBdr>
            <w:top w:val="none" w:sz="0" w:space="0" w:color="auto"/>
            <w:left w:val="none" w:sz="0" w:space="0" w:color="auto"/>
            <w:bottom w:val="none" w:sz="0" w:space="0" w:color="auto"/>
            <w:right w:val="none" w:sz="0" w:space="0" w:color="auto"/>
          </w:divBdr>
        </w:div>
        <w:div w:id="1046107053">
          <w:marLeft w:val="640"/>
          <w:marRight w:val="0"/>
          <w:marTop w:val="0"/>
          <w:marBottom w:val="0"/>
          <w:divBdr>
            <w:top w:val="none" w:sz="0" w:space="0" w:color="auto"/>
            <w:left w:val="none" w:sz="0" w:space="0" w:color="auto"/>
            <w:bottom w:val="none" w:sz="0" w:space="0" w:color="auto"/>
            <w:right w:val="none" w:sz="0" w:space="0" w:color="auto"/>
          </w:divBdr>
        </w:div>
        <w:div w:id="631248642">
          <w:marLeft w:val="640"/>
          <w:marRight w:val="0"/>
          <w:marTop w:val="0"/>
          <w:marBottom w:val="0"/>
          <w:divBdr>
            <w:top w:val="none" w:sz="0" w:space="0" w:color="auto"/>
            <w:left w:val="none" w:sz="0" w:space="0" w:color="auto"/>
            <w:bottom w:val="none" w:sz="0" w:space="0" w:color="auto"/>
            <w:right w:val="none" w:sz="0" w:space="0" w:color="auto"/>
          </w:divBdr>
        </w:div>
        <w:div w:id="794367134">
          <w:marLeft w:val="640"/>
          <w:marRight w:val="0"/>
          <w:marTop w:val="0"/>
          <w:marBottom w:val="0"/>
          <w:divBdr>
            <w:top w:val="none" w:sz="0" w:space="0" w:color="auto"/>
            <w:left w:val="none" w:sz="0" w:space="0" w:color="auto"/>
            <w:bottom w:val="none" w:sz="0" w:space="0" w:color="auto"/>
            <w:right w:val="none" w:sz="0" w:space="0" w:color="auto"/>
          </w:divBdr>
        </w:div>
        <w:div w:id="117574299">
          <w:marLeft w:val="640"/>
          <w:marRight w:val="0"/>
          <w:marTop w:val="0"/>
          <w:marBottom w:val="0"/>
          <w:divBdr>
            <w:top w:val="none" w:sz="0" w:space="0" w:color="auto"/>
            <w:left w:val="none" w:sz="0" w:space="0" w:color="auto"/>
            <w:bottom w:val="none" w:sz="0" w:space="0" w:color="auto"/>
            <w:right w:val="none" w:sz="0" w:space="0" w:color="auto"/>
          </w:divBdr>
        </w:div>
        <w:div w:id="1666057051">
          <w:marLeft w:val="640"/>
          <w:marRight w:val="0"/>
          <w:marTop w:val="0"/>
          <w:marBottom w:val="0"/>
          <w:divBdr>
            <w:top w:val="none" w:sz="0" w:space="0" w:color="auto"/>
            <w:left w:val="none" w:sz="0" w:space="0" w:color="auto"/>
            <w:bottom w:val="none" w:sz="0" w:space="0" w:color="auto"/>
            <w:right w:val="none" w:sz="0" w:space="0" w:color="auto"/>
          </w:divBdr>
        </w:div>
        <w:div w:id="993408452">
          <w:marLeft w:val="640"/>
          <w:marRight w:val="0"/>
          <w:marTop w:val="0"/>
          <w:marBottom w:val="0"/>
          <w:divBdr>
            <w:top w:val="none" w:sz="0" w:space="0" w:color="auto"/>
            <w:left w:val="none" w:sz="0" w:space="0" w:color="auto"/>
            <w:bottom w:val="none" w:sz="0" w:space="0" w:color="auto"/>
            <w:right w:val="none" w:sz="0" w:space="0" w:color="auto"/>
          </w:divBdr>
        </w:div>
        <w:div w:id="1111557276">
          <w:marLeft w:val="640"/>
          <w:marRight w:val="0"/>
          <w:marTop w:val="0"/>
          <w:marBottom w:val="0"/>
          <w:divBdr>
            <w:top w:val="none" w:sz="0" w:space="0" w:color="auto"/>
            <w:left w:val="none" w:sz="0" w:space="0" w:color="auto"/>
            <w:bottom w:val="none" w:sz="0" w:space="0" w:color="auto"/>
            <w:right w:val="none" w:sz="0" w:space="0" w:color="auto"/>
          </w:divBdr>
        </w:div>
        <w:div w:id="1396319669">
          <w:marLeft w:val="640"/>
          <w:marRight w:val="0"/>
          <w:marTop w:val="0"/>
          <w:marBottom w:val="0"/>
          <w:divBdr>
            <w:top w:val="none" w:sz="0" w:space="0" w:color="auto"/>
            <w:left w:val="none" w:sz="0" w:space="0" w:color="auto"/>
            <w:bottom w:val="none" w:sz="0" w:space="0" w:color="auto"/>
            <w:right w:val="none" w:sz="0" w:space="0" w:color="auto"/>
          </w:divBdr>
        </w:div>
        <w:div w:id="797838059">
          <w:marLeft w:val="640"/>
          <w:marRight w:val="0"/>
          <w:marTop w:val="0"/>
          <w:marBottom w:val="0"/>
          <w:divBdr>
            <w:top w:val="none" w:sz="0" w:space="0" w:color="auto"/>
            <w:left w:val="none" w:sz="0" w:space="0" w:color="auto"/>
            <w:bottom w:val="none" w:sz="0" w:space="0" w:color="auto"/>
            <w:right w:val="none" w:sz="0" w:space="0" w:color="auto"/>
          </w:divBdr>
        </w:div>
        <w:div w:id="2001350783">
          <w:marLeft w:val="640"/>
          <w:marRight w:val="0"/>
          <w:marTop w:val="0"/>
          <w:marBottom w:val="0"/>
          <w:divBdr>
            <w:top w:val="none" w:sz="0" w:space="0" w:color="auto"/>
            <w:left w:val="none" w:sz="0" w:space="0" w:color="auto"/>
            <w:bottom w:val="none" w:sz="0" w:space="0" w:color="auto"/>
            <w:right w:val="none" w:sz="0" w:space="0" w:color="auto"/>
          </w:divBdr>
        </w:div>
        <w:div w:id="204561606">
          <w:marLeft w:val="640"/>
          <w:marRight w:val="0"/>
          <w:marTop w:val="0"/>
          <w:marBottom w:val="0"/>
          <w:divBdr>
            <w:top w:val="none" w:sz="0" w:space="0" w:color="auto"/>
            <w:left w:val="none" w:sz="0" w:space="0" w:color="auto"/>
            <w:bottom w:val="none" w:sz="0" w:space="0" w:color="auto"/>
            <w:right w:val="none" w:sz="0" w:space="0" w:color="auto"/>
          </w:divBdr>
        </w:div>
        <w:div w:id="851527242">
          <w:marLeft w:val="640"/>
          <w:marRight w:val="0"/>
          <w:marTop w:val="0"/>
          <w:marBottom w:val="0"/>
          <w:divBdr>
            <w:top w:val="none" w:sz="0" w:space="0" w:color="auto"/>
            <w:left w:val="none" w:sz="0" w:space="0" w:color="auto"/>
            <w:bottom w:val="none" w:sz="0" w:space="0" w:color="auto"/>
            <w:right w:val="none" w:sz="0" w:space="0" w:color="auto"/>
          </w:divBdr>
        </w:div>
        <w:div w:id="709575699">
          <w:marLeft w:val="640"/>
          <w:marRight w:val="0"/>
          <w:marTop w:val="0"/>
          <w:marBottom w:val="0"/>
          <w:divBdr>
            <w:top w:val="none" w:sz="0" w:space="0" w:color="auto"/>
            <w:left w:val="none" w:sz="0" w:space="0" w:color="auto"/>
            <w:bottom w:val="none" w:sz="0" w:space="0" w:color="auto"/>
            <w:right w:val="none" w:sz="0" w:space="0" w:color="auto"/>
          </w:divBdr>
        </w:div>
        <w:div w:id="440996846">
          <w:marLeft w:val="640"/>
          <w:marRight w:val="0"/>
          <w:marTop w:val="0"/>
          <w:marBottom w:val="0"/>
          <w:divBdr>
            <w:top w:val="none" w:sz="0" w:space="0" w:color="auto"/>
            <w:left w:val="none" w:sz="0" w:space="0" w:color="auto"/>
            <w:bottom w:val="none" w:sz="0" w:space="0" w:color="auto"/>
            <w:right w:val="none" w:sz="0" w:space="0" w:color="auto"/>
          </w:divBdr>
        </w:div>
        <w:div w:id="659580073">
          <w:marLeft w:val="640"/>
          <w:marRight w:val="0"/>
          <w:marTop w:val="0"/>
          <w:marBottom w:val="0"/>
          <w:divBdr>
            <w:top w:val="none" w:sz="0" w:space="0" w:color="auto"/>
            <w:left w:val="none" w:sz="0" w:space="0" w:color="auto"/>
            <w:bottom w:val="none" w:sz="0" w:space="0" w:color="auto"/>
            <w:right w:val="none" w:sz="0" w:space="0" w:color="auto"/>
          </w:divBdr>
        </w:div>
        <w:div w:id="1213420746">
          <w:marLeft w:val="640"/>
          <w:marRight w:val="0"/>
          <w:marTop w:val="0"/>
          <w:marBottom w:val="0"/>
          <w:divBdr>
            <w:top w:val="none" w:sz="0" w:space="0" w:color="auto"/>
            <w:left w:val="none" w:sz="0" w:space="0" w:color="auto"/>
            <w:bottom w:val="none" w:sz="0" w:space="0" w:color="auto"/>
            <w:right w:val="none" w:sz="0" w:space="0" w:color="auto"/>
          </w:divBdr>
        </w:div>
        <w:div w:id="1671331682">
          <w:marLeft w:val="640"/>
          <w:marRight w:val="0"/>
          <w:marTop w:val="0"/>
          <w:marBottom w:val="0"/>
          <w:divBdr>
            <w:top w:val="none" w:sz="0" w:space="0" w:color="auto"/>
            <w:left w:val="none" w:sz="0" w:space="0" w:color="auto"/>
            <w:bottom w:val="none" w:sz="0" w:space="0" w:color="auto"/>
            <w:right w:val="none" w:sz="0" w:space="0" w:color="auto"/>
          </w:divBdr>
        </w:div>
        <w:div w:id="155153083">
          <w:marLeft w:val="640"/>
          <w:marRight w:val="0"/>
          <w:marTop w:val="0"/>
          <w:marBottom w:val="0"/>
          <w:divBdr>
            <w:top w:val="none" w:sz="0" w:space="0" w:color="auto"/>
            <w:left w:val="none" w:sz="0" w:space="0" w:color="auto"/>
            <w:bottom w:val="none" w:sz="0" w:space="0" w:color="auto"/>
            <w:right w:val="none" w:sz="0" w:space="0" w:color="auto"/>
          </w:divBdr>
        </w:div>
        <w:div w:id="610237014">
          <w:marLeft w:val="640"/>
          <w:marRight w:val="0"/>
          <w:marTop w:val="0"/>
          <w:marBottom w:val="0"/>
          <w:divBdr>
            <w:top w:val="none" w:sz="0" w:space="0" w:color="auto"/>
            <w:left w:val="none" w:sz="0" w:space="0" w:color="auto"/>
            <w:bottom w:val="none" w:sz="0" w:space="0" w:color="auto"/>
            <w:right w:val="none" w:sz="0" w:space="0" w:color="auto"/>
          </w:divBdr>
        </w:div>
        <w:div w:id="1881283491">
          <w:marLeft w:val="640"/>
          <w:marRight w:val="0"/>
          <w:marTop w:val="0"/>
          <w:marBottom w:val="0"/>
          <w:divBdr>
            <w:top w:val="none" w:sz="0" w:space="0" w:color="auto"/>
            <w:left w:val="none" w:sz="0" w:space="0" w:color="auto"/>
            <w:bottom w:val="none" w:sz="0" w:space="0" w:color="auto"/>
            <w:right w:val="none" w:sz="0" w:space="0" w:color="auto"/>
          </w:divBdr>
        </w:div>
        <w:div w:id="1541629736">
          <w:marLeft w:val="640"/>
          <w:marRight w:val="0"/>
          <w:marTop w:val="0"/>
          <w:marBottom w:val="0"/>
          <w:divBdr>
            <w:top w:val="none" w:sz="0" w:space="0" w:color="auto"/>
            <w:left w:val="none" w:sz="0" w:space="0" w:color="auto"/>
            <w:bottom w:val="none" w:sz="0" w:space="0" w:color="auto"/>
            <w:right w:val="none" w:sz="0" w:space="0" w:color="auto"/>
          </w:divBdr>
        </w:div>
        <w:div w:id="213321622">
          <w:marLeft w:val="640"/>
          <w:marRight w:val="0"/>
          <w:marTop w:val="0"/>
          <w:marBottom w:val="0"/>
          <w:divBdr>
            <w:top w:val="none" w:sz="0" w:space="0" w:color="auto"/>
            <w:left w:val="none" w:sz="0" w:space="0" w:color="auto"/>
            <w:bottom w:val="none" w:sz="0" w:space="0" w:color="auto"/>
            <w:right w:val="none" w:sz="0" w:space="0" w:color="auto"/>
          </w:divBdr>
        </w:div>
        <w:div w:id="43065104">
          <w:marLeft w:val="640"/>
          <w:marRight w:val="0"/>
          <w:marTop w:val="0"/>
          <w:marBottom w:val="0"/>
          <w:divBdr>
            <w:top w:val="none" w:sz="0" w:space="0" w:color="auto"/>
            <w:left w:val="none" w:sz="0" w:space="0" w:color="auto"/>
            <w:bottom w:val="none" w:sz="0" w:space="0" w:color="auto"/>
            <w:right w:val="none" w:sz="0" w:space="0" w:color="auto"/>
          </w:divBdr>
        </w:div>
        <w:div w:id="952517770">
          <w:marLeft w:val="640"/>
          <w:marRight w:val="0"/>
          <w:marTop w:val="0"/>
          <w:marBottom w:val="0"/>
          <w:divBdr>
            <w:top w:val="none" w:sz="0" w:space="0" w:color="auto"/>
            <w:left w:val="none" w:sz="0" w:space="0" w:color="auto"/>
            <w:bottom w:val="none" w:sz="0" w:space="0" w:color="auto"/>
            <w:right w:val="none" w:sz="0" w:space="0" w:color="auto"/>
          </w:divBdr>
        </w:div>
        <w:div w:id="186725363">
          <w:marLeft w:val="640"/>
          <w:marRight w:val="0"/>
          <w:marTop w:val="0"/>
          <w:marBottom w:val="0"/>
          <w:divBdr>
            <w:top w:val="none" w:sz="0" w:space="0" w:color="auto"/>
            <w:left w:val="none" w:sz="0" w:space="0" w:color="auto"/>
            <w:bottom w:val="none" w:sz="0" w:space="0" w:color="auto"/>
            <w:right w:val="none" w:sz="0" w:space="0" w:color="auto"/>
          </w:divBdr>
        </w:div>
        <w:div w:id="296231012">
          <w:marLeft w:val="640"/>
          <w:marRight w:val="0"/>
          <w:marTop w:val="0"/>
          <w:marBottom w:val="0"/>
          <w:divBdr>
            <w:top w:val="none" w:sz="0" w:space="0" w:color="auto"/>
            <w:left w:val="none" w:sz="0" w:space="0" w:color="auto"/>
            <w:bottom w:val="none" w:sz="0" w:space="0" w:color="auto"/>
            <w:right w:val="none" w:sz="0" w:space="0" w:color="auto"/>
          </w:divBdr>
        </w:div>
        <w:div w:id="466897802">
          <w:marLeft w:val="640"/>
          <w:marRight w:val="0"/>
          <w:marTop w:val="0"/>
          <w:marBottom w:val="0"/>
          <w:divBdr>
            <w:top w:val="none" w:sz="0" w:space="0" w:color="auto"/>
            <w:left w:val="none" w:sz="0" w:space="0" w:color="auto"/>
            <w:bottom w:val="none" w:sz="0" w:space="0" w:color="auto"/>
            <w:right w:val="none" w:sz="0" w:space="0" w:color="auto"/>
          </w:divBdr>
        </w:div>
        <w:div w:id="395861861">
          <w:marLeft w:val="640"/>
          <w:marRight w:val="0"/>
          <w:marTop w:val="0"/>
          <w:marBottom w:val="0"/>
          <w:divBdr>
            <w:top w:val="none" w:sz="0" w:space="0" w:color="auto"/>
            <w:left w:val="none" w:sz="0" w:space="0" w:color="auto"/>
            <w:bottom w:val="none" w:sz="0" w:space="0" w:color="auto"/>
            <w:right w:val="none" w:sz="0" w:space="0" w:color="auto"/>
          </w:divBdr>
        </w:div>
        <w:div w:id="1344240511">
          <w:marLeft w:val="640"/>
          <w:marRight w:val="0"/>
          <w:marTop w:val="0"/>
          <w:marBottom w:val="0"/>
          <w:divBdr>
            <w:top w:val="none" w:sz="0" w:space="0" w:color="auto"/>
            <w:left w:val="none" w:sz="0" w:space="0" w:color="auto"/>
            <w:bottom w:val="none" w:sz="0" w:space="0" w:color="auto"/>
            <w:right w:val="none" w:sz="0" w:space="0" w:color="auto"/>
          </w:divBdr>
        </w:div>
        <w:div w:id="1733693677">
          <w:marLeft w:val="640"/>
          <w:marRight w:val="0"/>
          <w:marTop w:val="0"/>
          <w:marBottom w:val="0"/>
          <w:divBdr>
            <w:top w:val="none" w:sz="0" w:space="0" w:color="auto"/>
            <w:left w:val="none" w:sz="0" w:space="0" w:color="auto"/>
            <w:bottom w:val="none" w:sz="0" w:space="0" w:color="auto"/>
            <w:right w:val="none" w:sz="0" w:space="0" w:color="auto"/>
          </w:divBdr>
        </w:div>
        <w:div w:id="1328094535">
          <w:marLeft w:val="640"/>
          <w:marRight w:val="0"/>
          <w:marTop w:val="0"/>
          <w:marBottom w:val="0"/>
          <w:divBdr>
            <w:top w:val="none" w:sz="0" w:space="0" w:color="auto"/>
            <w:left w:val="none" w:sz="0" w:space="0" w:color="auto"/>
            <w:bottom w:val="none" w:sz="0" w:space="0" w:color="auto"/>
            <w:right w:val="none" w:sz="0" w:space="0" w:color="auto"/>
          </w:divBdr>
        </w:div>
        <w:div w:id="889339842">
          <w:marLeft w:val="640"/>
          <w:marRight w:val="0"/>
          <w:marTop w:val="0"/>
          <w:marBottom w:val="0"/>
          <w:divBdr>
            <w:top w:val="none" w:sz="0" w:space="0" w:color="auto"/>
            <w:left w:val="none" w:sz="0" w:space="0" w:color="auto"/>
            <w:bottom w:val="none" w:sz="0" w:space="0" w:color="auto"/>
            <w:right w:val="none" w:sz="0" w:space="0" w:color="auto"/>
          </w:divBdr>
        </w:div>
        <w:div w:id="86389928">
          <w:marLeft w:val="640"/>
          <w:marRight w:val="0"/>
          <w:marTop w:val="0"/>
          <w:marBottom w:val="0"/>
          <w:divBdr>
            <w:top w:val="none" w:sz="0" w:space="0" w:color="auto"/>
            <w:left w:val="none" w:sz="0" w:space="0" w:color="auto"/>
            <w:bottom w:val="none" w:sz="0" w:space="0" w:color="auto"/>
            <w:right w:val="none" w:sz="0" w:space="0" w:color="auto"/>
          </w:divBdr>
        </w:div>
        <w:div w:id="441194523">
          <w:marLeft w:val="640"/>
          <w:marRight w:val="0"/>
          <w:marTop w:val="0"/>
          <w:marBottom w:val="0"/>
          <w:divBdr>
            <w:top w:val="none" w:sz="0" w:space="0" w:color="auto"/>
            <w:left w:val="none" w:sz="0" w:space="0" w:color="auto"/>
            <w:bottom w:val="none" w:sz="0" w:space="0" w:color="auto"/>
            <w:right w:val="none" w:sz="0" w:space="0" w:color="auto"/>
          </w:divBdr>
        </w:div>
        <w:div w:id="1700738900">
          <w:marLeft w:val="640"/>
          <w:marRight w:val="0"/>
          <w:marTop w:val="0"/>
          <w:marBottom w:val="0"/>
          <w:divBdr>
            <w:top w:val="none" w:sz="0" w:space="0" w:color="auto"/>
            <w:left w:val="none" w:sz="0" w:space="0" w:color="auto"/>
            <w:bottom w:val="none" w:sz="0" w:space="0" w:color="auto"/>
            <w:right w:val="none" w:sz="0" w:space="0" w:color="auto"/>
          </w:divBdr>
        </w:div>
        <w:div w:id="683094740">
          <w:marLeft w:val="640"/>
          <w:marRight w:val="0"/>
          <w:marTop w:val="0"/>
          <w:marBottom w:val="0"/>
          <w:divBdr>
            <w:top w:val="none" w:sz="0" w:space="0" w:color="auto"/>
            <w:left w:val="none" w:sz="0" w:space="0" w:color="auto"/>
            <w:bottom w:val="none" w:sz="0" w:space="0" w:color="auto"/>
            <w:right w:val="none" w:sz="0" w:space="0" w:color="auto"/>
          </w:divBdr>
        </w:div>
        <w:div w:id="317656491">
          <w:marLeft w:val="640"/>
          <w:marRight w:val="0"/>
          <w:marTop w:val="0"/>
          <w:marBottom w:val="0"/>
          <w:divBdr>
            <w:top w:val="none" w:sz="0" w:space="0" w:color="auto"/>
            <w:left w:val="none" w:sz="0" w:space="0" w:color="auto"/>
            <w:bottom w:val="none" w:sz="0" w:space="0" w:color="auto"/>
            <w:right w:val="none" w:sz="0" w:space="0" w:color="auto"/>
          </w:divBdr>
        </w:div>
        <w:div w:id="1728917268">
          <w:marLeft w:val="640"/>
          <w:marRight w:val="0"/>
          <w:marTop w:val="0"/>
          <w:marBottom w:val="0"/>
          <w:divBdr>
            <w:top w:val="none" w:sz="0" w:space="0" w:color="auto"/>
            <w:left w:val="none" w:sz="0" w:space="0" w:color="auto"/>
            <w:bottom w:val="none" w:sz="0" w:space="0" w:color="auto"/>
            <w:right w:val="none" w:sz="0" w:space="0" w:color="auto"/>
          </w:divBdr>
        </w:div>
        <w:div w:id="543367336">
          <w:marLeft w:val="640"/>
          <w:marRight w:val="0"/>
          <w:marTop w:val="0"/>
          <w:marBottom w:val="0"/>
          <w:divBdr>
            <w:top w:val="none" w:sz="0" w:space="0" w:color="auto"/>
            <w:left w:val="none" w:sz="0" w:space="0" w:color="auto"/>
            <w:bottom w:val="none" w:sz="0" w:space="0" w:color="auto"/>
            <w:right w:val="none" w:sz="0" w:space="0" w:color="auto"/>
          </w:divBdr>
        </w:div>
        <w:div w:id="1475025827">
          <w:marLeft w:val="640"/>
          <w:marRight w:val="0"/>
          <w:marTop w:val="0"/>
          <w:marBottom w:val="0"/>
          <w:divBdr>
            <w:top w:val="none" w:sz="0" w:space="0" w:color="auto"/>
            <w:left w:val="none" w:sz="0" w:space="0" w:color="auto"/>
            <w:bottom w:val="none" w:sz="0" w:space="0" w:color="auto"/>
            <w:right w:val="none" w:sz="0" w:space="0" w:color="auto"/>
          </w:divBdr>
        </w:div>
        <w:div w:id="1513757206">
          <w:marLeft w:val="640"/>
          <w:marRight w:val="0"/>
          <w:marTop w:val="0"/>
          <w:marBottom w:val="0"/>
          <w:divBdr>
            <w:top w:val="none" w:sz="0" w:space="0" w:color="auto"/>
            <w:left w:val="none" w:sz="0" w:space="0" w:color="auto"/>
            <w:bottom w:val="none" w:sz="0" w:space="0" w:color="auto"/>
            <w:right w:val="none" w:sz="0" w:space="0" w:color="auto"/>
          </w:divBdr>
        </w:div>
        <w:div w:id="1606615908">
          <w:marLeft w:val="640"/>
          <w:marRight w:val="0"/>
          <w:marTop w:val="0"/>
          <w:marBottom w:val="0"/>
          <w:divBdr>
            <w:top w:val="none" w:sz="0" w:space="0" w:color="auto"/>
            <w:left w:val="none" w:sz="0" w:space="0" w:color="auto"/>
            <w:bottom w:val="none" w:sz="0" w:space="0" w:color="auto"/>
            <w:right w:val="none" w:sz="0" w:space="0" w:color="auto"/>
          </w:divBdr>
        </w:div>
        <w:div w:id="632559427">
          <w:marLeft w:val="640"/>
          <w:marRight w:val="0"/>
          <w:marTop w:val="0"/>
          <w:marBottom w:val="0"/>
          <w:divBdr>
            <w:top w:val="none" w:sz="0" w:space="0" w:color="auto"/>
            <w:left w:val="none" w:sz="0" w:space="0" w:color="auto"/>
            <w:bottom w:val="none" w:sz="0" w:space="0" w:color="auto"/>
            <w:right w:val="none" w:sz="0" w:space="0" w:color="auto"/>
          </w:divBdr>
        </w:div>
        <w:div w:id="2071420010">
          <w:marLeft w:val="640"/>
          <w:marRight w:val="0"/>
          <w:marTop w:val="0"/>
          <w:marBottom w:val="0"/>
          <w:divBdr>
            <w:top w:val="none" w:sz="0" w:space="0" w:color="auto"/>
            <w:left w:val="none" w:sz="0" w:space="0" w:color="auto"/>
            <w:bottom w:val="none" w:sz="0" w:space="0" w:color="auto"/>
            <w:right w:val="none" w:sz="0" w:space="0" w:color="auto"/>
          </w:divBdr>
        </w:div>
        <w:div w:id="85267336">
          <w:marLeft w:val="640"/>
          <w:marRight w:val="0"/>
          <w:marTop w:val="0"/>
          <w:marBottom w:val="0"/>
          <w:divBdr>
            <w:top w:val="none" w:sz="0" w:space="0" w:color="auto"/>
            <w:left w:val="none" w:sz="0" w:space="0" w:color="auto"/>
            <w:bottom w:val="none" w:sz="0" w:space="0" w:color="auto"/>
            <w:right w:val="none" w:sz="0" w:space="0" w:color="auto"/>
          </w:divBdr>
        </w:div>
        <w:div w:id="1132282554">
          <w:marLeft w:val="640"/>
          <w:marRight w:val="0"/>
          <w:marTop w:val="0"/>
          <w:marBottom w:val="0"/>
          <w:divBdr>
            <w:top w:val="none" w:sz="0" w:space="0" w:color="auto"/>
            <w:left w:val="none" w:sz="0" w:space="0" w:color="auto"/>
            <w:bottom w:val="none" w:sz="0" w:space="0" w:color="auto"/>
            <w:right w:val="none" w:sz="0" w:space="0" w:color="auto"/>
          </w:divBdr>
        </w:div>
        <w:div w:id="1925457789">
          <w:marLeft w:val="640"/>
          <w:marRight w:val="0"/>
          <w:marTop w:val="0"/>
          <w:marBottom w:val="0"/>
          <w:divBdr>
            <w:top w:val="none" w:sz="0" w:space="0" w:color="auto"/>
            <w:left w:val="none" w:sz="0" w:space="0" w:color="auto"/>
            <w:bottom w:val="none" w:sz="0" w:space="0" w:color="auto"/>
            <w:right w:val="none" w:sz="0" w:space="0" w:color="auto"/>
          </w:divBdr>
        </w:div>
        <w:div w:id="2130581601">
          <w:marLeft w:val="640"/>
          <w:marRight w:val="0"/>
          <w:marTop w:val="0"/>
          <w:marBottom w:val="0"/>
          <w:divBdr>
            <w:top w:val="none" w:sz="0" w:space="0" w:color="auto"/>
            <w:left w:val="none" w:sz="0" w:space="0" w:color="auto"/>
            <w:bottom w:val="none" w:sz="0" w:space="0" w:color="auto"/>
            <w:right w:val="none" w:sz="0" w:space="0" w:color="auto"/>
          </w:divBdr>
        </w:div>
        <w:div w:id="1345477213">
          <w:marLeft w:val="640"/>
          <w:marRight w:val="0"/>
          <w:marTop w:val="0"/>
          <w:marBottom w:val="0"/>
          <w:divBdr>
            <w:top w:val="none" w:sz="0" w:space="0" w:color="auto"/>
            <w:left w:val="none" w:sz="0" w:space="0" w:color="auto"/>
            <w:bottom w:val="none" w:sz="0" w:space="0" w:color="auto"/>
            <w:right w:val="none" w:sz="0" w:space="0" w:color="auto"/>
          </w:divBdr>
        </w:div>
        <w:div w:id="1395857116">
          <w:marLeft w:val="640"/>
          <w:marRight w:val="0"/>
          <w:marTop w:val="0"/>
          <w:marBottom w:val="0"/>
          <w:divBdr>
            <w:top w:val="none" w:sz="0" w:space="0" w:color="auto"/>
            <w:left w:val="none" w:sz="0" w:space="0" w:color="auto"/>
            <w:bottom w:val="none" w:sz="0" w:space="0" w:color="auto"/>
            <w:right w:val="none" w:sz="0" w:space="0" w:color="auto"/>
          </w:divBdr>
        </w:div>
        <w:div w:id="2025128911">
          <w:marLeft w:val="640"/>
          <w:marRight w:val="0"/>
          <w:marTop w:val="0"/>
          <w:marBottom w:val="0"/>
          <w:divBdr>
            <w:top w:val="none" w:sz="0" w:space="0" w:color="auto"/>
            <w:left w:val="none" w:sz="0" w:space="0" w:color="auto"/>
            <w:bottom w:val="none" w:sz="0" w:space="0" w:color="auto"/>
            <w:right w:val="none" w:sz="0" w:space="0" w:color="auto"/>
          </w:divBdr>
        </w:div>
        <w:div w:id="470679750">
          <w:marLeft w:val="640"/>
          <w:marRight w:val="0"/>
          <w:marTop w:val="0"/>
          <w:marBottom w:val="0"/>
          <w:divBdr>
            <w:top w:val="none" w:sz="0" w:space="0" w:color="auto"/>
            <w:left w:val="none" w:sz="0" w:space="0" w:color="auto"/>
            <w:bottom w:val="none" w:sz="0" w:space="0" w:color="auto"/>
            <w:right w:val="none" w:sz="0" w:space="0" w:color="auto"/>
          </w:divBdr>
        </w:div>
        <w:div w:id="562717246">
          <w:marLeft w:val="640"/>
          <w:marRight w:val="0"/>
          <w:marTop w:val="0"/>
          <w:marBottom w:val="0"/>
          <w:divBdr>
            <w:top w:val="none" w:sz="0" w:space="0" w:color="auto"/>
            <w:left w:val="none" w:sz="0" w:space="0" w:color="auto"/>
            <w:bottom w:val="none" w:sz="0" w:space="0" w:color="auto"/>
            <w:right w:val="none" w:sz="0" w:space="0" w:color="auto"/>
          </w:divBdr>
        </w:div>
        <w:div w:id="163783292">
          <w:marLeft w:val="640"/>
          <w:marRight w:val="0"/>
          <w:marTop w:val="0"/>
          <w:marBottom w:val="0"/>
          <w:divBdr>
            <w:top w:val="none" w:sz="0" w:space="0" w:color="auto"/>
            <w:left w:val="none" w:sz="0" w:space="0" w:color="auto"/>
            <w:bottom w:val="none" w:sz="0" w:space="0" w:color="auto"/>
            <w:right w:val="none" w:sz="0" w:space="0" w:color="auto"/>
          </w:divBdr>
        </w:div>
        <w:div w:id="232546324">
          <w:marLeft w:val="640"/>
          <w:marRight w:val="0"/>
          <w:marTop w:val="0"/>
          <w:marBottom w:val="0"/>
          <w:divBdr>
            <w:top w:val="none" w:sz="0" w:space="0" w:color="auto"/>
            <w:left w:val="none" w:sz="0" w:space="0" w:color="auto"/>
            <w:bottom w:val="none" w:sz="0" w:space="0" w:color="auto"/>
            <w:right w:val="none" w:sz="0" w:space="0" w:color="auto"/>
          </w:divBdr>
        </w:div>
        <w:div w:id="1939362604">
          <w:marLeft w:val="640"/>
          <w:marRight w:val="0"/>
          <w:marTop w:val="0"/>
          <w:marBottom w:val="0"/>
          <w:divBdr>
            <w:top w:val="none" w:sz="0" w:space="0" w:color="auto"/>
            <w:left w:val="none" w:sz="0" w:space="0" w:color="auto"/>
            <w:bottom w:val="none" w:sz="0" w:space="0" w:color="auto"/>
            <w:right w:val="none" w:sz="0" w:space="0" w:color="auto"/>
          </w:divBdr>
        </w:div>
        <w:div w:id="1617057977">
          <w:marLeft w:val="640"/>
          <w:marRight w:val="0"/>
          <w:marTop w:val="0"/>
          <w:marBottom w:val="0"/>
          <w:divBdr>
            <w:top w:val="none" w:sz="0" w:space="0" w:color="auto"/>
            <w:left w:val="none" w:sz="0" w:space="0" w:color="auto"/>
            <w:bottom w:val="none" w:sz="0" w:space="0" w:color="auto"/>
            <w:right w:val="none" w:sz="0" w:space="0" w:color="auto"/>
          </w:divBdr>
        </w:div>
        <w:div w:id="1470972657">
          <w:marLeft w:val="640"/>
          <w:marRight w:val="0"/>
          <w:marTop w:val="0"/>
          <w:marBottom w:val="0"/>
          <w:divBdr>
            <w:top w:val="none" w:sz="0" w:space="0" w:color="auto"/>
            <w:left w:val="none" w:sz="0" w:space="0" w:color="auto"/>
            <w:bottom w:val="none" w:sz="0" w:space="0" w:color="auto"/>
            <w:right w:val="none" w:sz="0" w:space="0" w:color="auto"/>
          </w:divBdr>
        </w:div>
        <w:div w:id="1065756794">
          <w:marLeft w:val="640"/>
          <w:marRight w:val="0"/>
          <w:marTop w:val="0"/>
          <w:marBottom w:val="0"/>
          <w:divBdr>
            <w:top w:val="none" w:sz="0" w:space="0" w:color="auto"/>
            <w:left w:val="none" w:sz="0" w:space="0" w:color="auto"/>
            <w:bottom w:val="none" w:sz="0" w:space="0" w:color="auto"/>
            <w:right w:val="none" w:sz="0" w:space="0" w:color="auto"/>
          </w:divBdr>
        </w:div>
        <w:div w:id="1828325713">
          <w:marLeft w:val="640"/>
          <w:marRight w:val="0"/>
          <w:marTop w:val="0"/>
          <w:marBottom w:val="0"/>
          <w:divBdr>
            <w:top w:val="none" w:sz="0" w:space="0" w:color="auto"/>
            <w:left w:val="none" w:sz="0" w:space="0" w:color="auto"/>
            <w:bottom w:val="none" w:sz="0" w:space="0" w:color="auto"/>
            <w:right w:val="none" w:sz="0" w:space="0" w:color="auto"/>
          </w:divBdr>
        </w:div>
        <w:div w:id="1758088826">
          <w:marLeft w:val="640"/>
          <w:marRight w:val="0"/>
          <w:marTop w:val="0"/>
          <w:marBottom w:val="0"/>
          <w:divBdr>
            <w:top w:val="none" w:sz="0" w:space="0" w:color="auto"/>
            <w:left w:val="none" w:sz="0" w:space="0" w:color="auto"/>
            <w:bottom w:val="none" w:sz="0" w:space="0" w:color="auto"/>
            <w:right w:val="none" w:sz="0" w:space="0" w:color="auto"/>
          </w:divBdr>
        </w:div>
        <w:div w:id="1220743687">
          <w:marLeft w:val="640"/>
          <w:marRight w:val="0"/>
          <w:marTop w:val="0"/>
          <w:marBottom w:val="0"/>
          <w:divBdr>
            <w:top w:val="none" w:sz="0" w:space="0" w:color="auto"/>
            <w:left w:val="none" w:sz="0" w:space="0" w:color="auto"/>
            <w:bottom w:val="none" w:sz="0" w:space="0" w:color="auto"/>
            <w:right w:val="none" w:sz="0" w:space="0" w:color="auto"/>
          </w:divBdr>
        </w:div>
      </w:divsChild>
    </w:div>
    <w:div w:id="489490311">
      <w:bodyDiv w:val="1"/>
      <w:marLeft w:val="0"/>
      <w:marRight w:val="0"/>
      <w:marTop w:val="0"/>
      <w:marBottom w:val="0"/>
      <w:divBdr>
        <w:top w:val="none" w:sz="0" w:space="0" w:color="auto"/>
        <w:left w:val="none" w:sz="0" w:space="0" w:color="auto"/>
        <w:bottom w:val="none" w:sz="0" w:space="0" w:color="auto"/>
        <w:right w:val="none" w:sz="0" w:space="0" w:color="auto"/>
      </w:divBdr>
      <w:divsChild>
        <w:div w:id="1766219071">
          <w:marLeft w:val="640"/>
          <w:marRight w:val="0"/>
          <w:marTop w:val="0"/>
          <w:marBottom w:val="0"/>
          <w:divBdr>
            <w:top w:val="none" w:sz="0" w:space="0" w:color="auto"/>
            <w:left w:val="none" w:sz="0" w:space="0" w:color="auto"/>
            <w:bottom w:val="none" w:sz="0" w:space="0" w:color="auto"/>
            <w:right w:val="none" w:sz="0" w:space="0" w:color="auto"/>
          </w:divBdr>
        </w:div>
        <w:div w:id="1470123967">
          <w:marLeft w:val="640"/>
          <w:marRight w:val="0"/>
          <w:marTop w:val="0"/>
          <w:marBottom w:val="0"/>
          <w:divBdr>
            <w:top w:val="none" w:sz="0" w:space="0" w:color="auto"/>
            <w:left w:val="none" w:sz="0" w:space="0" w:color="auto"/>
            <w:bottom w:val="none" w:sz="0" w:space="0" w:color="auto"/>
            <w:right w:val="none" w:sz="0" w:space="0" w:color="auto"/>
          </w:divBdr>
        </w:div>
        <w:div w:id="1808813705">
          <w:marLeft w:val="640"/>
          <w:marRight w:val="0"/>
          <w:marTop w:val="0"/>
          <w:marBottom w:val="0"/>
          <w:divBdr>
            <w:top w:val="none" w:sz="0" w:space="0" w:color="auto"/>
            <w:left w:val="none" w:sz="0" w:space="0" w:color="auto"/>
            <w:bottom w:val="none" w:sz="0" w:space="0" w:color="auto"/>
            <w:right w:val="none" w:sz="0" w:space="0" w:color="auto"/>
          </w:divBdr>
        </w:div>
        <w:div w:id="1889142905">
          <w:marLeft w:val="640"/>
          <w:marRight w:val="0"/>
          <w:marTop w:val="0"/>
          <w:marBottom w:val="0"/>
          <w:divBdr>
            <w:top w:val="none" w:sz="0" w:space="0" w:color="auto"/>
            <w:left w:val="none" w:sz="0" w:space="0" w:color="auto"/>
            <w:bottom w:val="none" w:sz="0" w:space="0" w:color="auto"/>
            <w:right w:val="none" w:sz="0" w:space="0" w:color="auto"/>
          </w:divBdr>
        </w:div>
        <w:div w:id="454177370">
          <w:marLeft w:val="640"/>
          <w:marRight w:val="0"/>
          <w:marTop w:val="0"/>
          <w:marBottom w:val="0"/>
          <w:divBdr>
            <w:top w:val="none" w:sz="0" w:space="0" w:color="auto"/>
            <w:left w:val="none" w:sz="0" w:space="0" w:color="auto"/>
            <w:bottom w:val="none" w:sz="0" w:space="0" w:color="auto"/>
            <w:right w:val="none" w:sz="0" w:space="0" w:color="auto"/>
          </w:divBdr>
        </w:div>
        <w:div w:id="823661233">
          <w:marLeft w:val="640"/>
          <w:marRight w:val="0"/>
          <w:marTop w:val="0"/>
          <w:marBottom w:val="0"/>
          <w:divBdr>
            <w:top w:val="none" w:sz="0" w:space="0" w:color="auto"/>
            <w:left w:val="none" w:sz="0" w:space="0" w:color="auto"/>
            <w:bottom w:val="none" w:sz="0" w:space="0" w:color="auto"/>
            <w:right w:val="none" w:sz="0" w:space="0" w:color="auto"/>
          </w:divBdr>
        </w:div>
        <w:div w:id="389159848">
          <w:marLeft w:val="640"/>
          <w:marRight w:val="0"/>
          <w:marTop w:val="0"/>
          <w:marBottom w:val="0"/>
          <w:divBdr>
            <w:top w:val="none" w:sz="0" w:space="0" w:color="auto"/>
            <w:left w:val="none" w:sz="0" w:space="0" w:color="auto"/>
            <w:bottom w:val="none" w:sz="0" w:space="0" w:color="auto"/>
            <w:right w:val="none" w:sz="0" w:space="0" w:color="auto"/>
          </w:divBdr>
        </w:div>
        <w:div w:id="48918639">
          <w:marLeft w:val="640"/>
          <w:marRight w:val="0"/>
          <w:marTop w:val="0"/>
          <w:marBottom w:val="0"/>
          <w:divBdr>
            <w:top w:val="none" w:sz="0" w:space="0" w:color="auto"/>
            <w:left w:val="none" w:sz="0" w:space="0" w:color="auto"/>
            <w:bottom w:val="none" w:sz="0" w:space="0" w:color="auto"/>
            <w:right w:val="none" w:sz="0" w:space="0" w:color="auto"/>
          </w:divBdr>
        </w:div>
        <w:div w:id="144326169">
          <w:marLeft w:val="640"/>
          <w:marRight w:val="0"/>
          <w:marTop w:val="0"/>
          <w:marBottom w:val="0"/>
          <w:divBdr>
            <w:top w:val="none" w:sz="0" w:space="0" w:color="auto"/>
            <w:left w:val="none" w:sz="0" w:space="0" w:color="auto"/>
            <w:bottom w:val="none" w:sz="0" w:space="0" w:color="auto"/>
            <w:right w:val="none" w:sz="0" w:space="0" w:color="auto"/>
          </w:divBdr>
        </w:div>
        <w:div w:id="1455903849">
          <w:marLeft w:val="640"/>
          <w:marRight w:val="0"/>
          <w:marTop w:val="0"/>
          <w:marBottom w:val="0"/>
          <w:divBdr>
            <w:top w:val="none" w:sz="0" w:space="0" w:color="auto"/>
            <w:left w:val="none" w:sz="0" w:space="0" w:color="auto"/>
            <w:bottom w:val="none" w:sz="0" w:space="0" w:color="auto"/>
            <w:right w:val="none" w:sz="0" w:space="0" w:color="auto"/>
          </w:divBdr>
        </w:div>
        <w:div w:id="1786732568">
          <w:marLeft w:val="640"/>
          <w:marRight w:val="0"/>
          <w:marTop w:val="0"/>
          <w:marBottom w:val="0"/>
          <w:divBdr>
            <w:top w:val="none" w:sz="0" w:space="0" w:color="auto"/>
            <w:left w:val="none" w:sz="0" w:space="0" w:color="auto"/>
            <w:bottom w:val="none" w:sz="0" w:space="0" w:color="auto"/>
            <w:right w:val="none" w:sz="0" w:space="0" w:color="auto"/>
          </w:divBdr>
        </w:div>
        <w:div w:id="244148439">
          <w:marLeft w:val="640"/>
          <w:marRight w:val="0"/>
          <w:marTop w:val="0"/>
          <w:marBottom w:val="0"/>
          <w:divBdr>
            <w:top w:val="none" w:sz="0" w:space="0" w:color="auto"/>
            <w:left w:val="none" w:sz="0" w:space="0" w:color="auto"/>
            <w:bottom w:val="none" w:sz="0" w:space="0" w:color="auto"/>
            <w:right w:val="none" w:sz="0" w:space="0" w:color="auto"/>
          </w:divBdr>
        </w:div>
        <w:div w:id="392772126">
          <w:marLeft w:val="640"/>
          <w:marRight w:val="0"/>
          <w:marTop w:val="0"/>
          <w:marBottom w:val="0"/>
          <w:divBdr>
            <w:top w:val="none" w:sz="0" w:space="0" w:color="auto"/>
            <w:left w:val="none" w:sz="0" w:space="0" w:color="auto"/>
            <w:bottom w:val="none" w:sz="0" w:space="0" w:color="auto"/>
            <w:right w:val="none" w:sz="0" w:space="0" w:color="auto"/>
          </w:divBdr>
        </w:div>
        <w:div w:id="486947038">
          <w:marLeft w:val="640"/>
          <w:marRight w:val="0"/>
          <w:marTop w:val="0"/>
          <w:marBottom w:val="0"/>
          <w:divBdr>
            <w:top w:val="none" w:sz="0" w:space="0" w:color="auto"/>
            <w:left w:val="none" w:sz="0" w:space="0" w:color="auto"/>
            <w:bottom w:val="none" w:sz="0" w:space="0" w:color="auto"/>
            <w:right w:val="none" w:sz="0" w:space="0" w:color="auto"/>
          </w:divBdr>
        </w:div>
        <w:div w:id="1203251259">
          <w:marLeft w:val="640"/>
          <w:marRight w:val="0"/>
          <w:marTop w:val="0"/>
          <w:marBottom w:val="0"/>
          <w:divBdr>
            <w:top w:val="none" w:sz="0" w:space="0" w:color="auto"/>
            <w:left w:val="none" w:sz="0" w:space="0" w:color="auto"/>
            <w:bottom w:val="none" w:sz="0" w:space="0" w:color="auto"/>
            <w:right w:val="none" w:sz="0" w:space="0" w:color="auto"/>
          </w:divBdr>
        </w:div>
        <w:div w:id="1927105873">
          <w:marLeft w:val="640"/>
          <w:marRight w:val="0"/>
          <w:marTop w:val="0"/>
          <w:marBottom w:val="0"/>
          <w:divBdr>
            <w:top w:val="none" w:sz="0" w:space="0" w:color="auto"/>
            <w:left w:val="none" w:sz="0" w:space="0" w:color="auto"/>
            <w:bottom w:val="none" w:sz="0" w:space="0" w:color="auto"/>
            <w:right w:val="none" w:sz="0" w:space="0" w:color="auto"/>
          </w:divBdr>
        </w:div>
        <w:div w:id="1262759741">
          <w:marLeft w:val="640"/>
          <w:marRight w:val="0"/>
          <w:marTop w:val="0"/>
          <w:marBottom w:val="0"/>
          <w:divBdr>
            <w:top w:val="none" w:sz="0" w:space="0" w:color="auto"/>
            <w:left w:val="none" w:sz="0" w:space="0" w:color="auto"/>
            <w:bottom w:val="none" w:sz="0" w:space="0" w:color="auto"/>
            <w:right w:val="none" w:sz="0" w:space="0" w:color="auto"/>
          </w:divBdr>
        </w:div>
        <w:div w:id="1430157475">
          <w:marLeft w:val="640"/>
          <w:marRight w:val="0"/>
          <w:marTop w:val="0"/>
          <w:marBottom w:val="0"/>
          <w:divBdr>
            <w:top w:val="none" w:sz="0" w:space="0" w:color="auto"/>
            <w:left w:val="none" w:sz="0" w:space="0" w:color="auto"/>
            <w:bottom w:val="none" w:sz="0" w:space="0" w:color="auto"/>
            <w:right w:val="none" w:sz="0" w:space="0" w:color="auto"/>
          </w:divBdr>
        </w:div>
        <w:div w:id="1016275598">
          <w:marLeft w:val="640"/>
          <w:marRight w:val="0"/>
          <w:marTop w:val="0"/>
          <w:marBottom w:val="0"/>
          <w:divBdr>
            <w:top w:val="none" w:sz="0" w:space="0" w:color="auto"/>
            <w:left w:val="none" w:sz="0" w:space="0" w:color="auto"/>
            <w:bottom w:val="none" w:sz="0" w:space="0" w:color="auto"/>
            <w:right w:val="none" w:sz="0" w:space="0" w:color="auto"/>
          </w:divBdr>
        </w:div>
        <w:div w:id="683290625">
          <w:marLeft w:val="640"/>
          <w:marRight w:val="0"/>
          <w:marTop w:val="0"/>
          <w:marBottom w:val="0"/>
          <w:divBdr>
            <w:top w:val="none" w:sz="0" w:space="0" w:color="auto"/>
            <w:left w:val="none" w:sz="0" w:space="0" w:color="auto"/>
            <w:bottom w:val="none" w:sz="0" w:space="0" w:color="auto"/>
            <w:right w:val="none" w:sz="0" w:space="0" w:color="auto"/>
          </w:divBdr>
        </w:div>
        <w:div w:id="567881249">
          <w:marLeft w:val="640"/>
          <w:marRight w:val="0"/>
          <w:marTop w:val="0"/>
          <w:marBottom w:val="0"/>
          <w:divBdr>
            <w:top w:val="none" w:sz="0" w:space="0" w:color="auto"/>
            <w:left w:val="none" w:sz="0" w:space="0" w:color="auto"/>
            <w:bottom w:val="none" w:sz="0" w:space="0" w:color="auto"/>
            <w:right w:val="none" w:sz="0" w:space="0" w:color="auto"/>
          </w:divBdr>
        </w:div>
        <w:div w:id="1319846865">
          <w:marLeft w:val="640"/>
          <w:marRight w:val="0"/>
          <w:marTop w:val="0"/>
          <w:marBottom w:val="0"/>
          <w:divBdr>
            <w:top w:val="none" w:sz="0" w:space="0" w:color="auto"/>
            <w:left w:val="none" w:sz="0" w:space="0" w:color="auto"/>
            <w:bottom w:val="none" w:sz="0" w:space="0" w:color="auto"/>
            <w:right w:val="none" w:sz="0" w:space="0" w:color="auto"/>
          </w:divBdr>
        </w:div>
        <w:div w:id="1250654558">
          <w:marLeft w:val="640"/>
          <w:marRight w:val="0"/>
          <w:marTop w:val="0"/>
          <w:marBottom w:val="0"/>
          <w:divBdr>
            <w:top w:val="none" w:sz="0" w:space="0" w:color="auto"/>
            <w:left w:val="none" w:sz="0" w:space="0" w:color="auto"/>
            <w:bottom w:val="none" w:sz="0" w:space="0" w:color="auto"/>
            <w:right w:val="none" w:sz="0" w:space="0" w:color="auto"/>
          </w:divBdr>
        </w:div>
        <w:div w:id="832725210">
          <w:marLeft w:val="640"/>
          <w:marRight w:val="0"/>
          <w:marTop w:val="0"/>
          <w:marBottom w:val="0"/>
          <w:divBdr>
            <w:top w:val="none" w:sz="0" w:space="0" w:color="auto"/>
            <w:left w:val="none" w:sz="0" w:space="0" w:color="auto"/>
            <w:bottom w:val="none" w:sz="0" w:space="0" w:color="auto"/>
            <w:right w:val="none" w:sz="0" w:space="0" w:color="auto"/>
          </w:divBdr>
        </w:div>
        <w:div w:id="643508997">
          <w:marLeft w:val="640"/>
          <w:marRight w:val="0"/>
          <w:marTop w:val="0"/>
          <w:marBottom w:val="0"/>
          <w:divBdr>
            <w:top w:val="none" w:sz="0" w:space="0" w:color="auto"/>
            <w:left w:val="none" w:sz="0" w:space="0" w:color="auto"/>
            <w:bottom w:val="none" w:sz="0" w:space="0" w:color="auto"/>
            <w:right w:val="none" w:sz="0" w:space="0" w:color="auto"/>
          </w:divBdr>
        </w:div>
        <w:div w:id="2056998609">
          <w:marLeft w:val="640"/>
          <w:marRight w:val="0"/>
          <w:marTop w:val="0"/>
          <w:marBottom w:val="0"/>
          <w:divBdr>
            <w:top w:val="none" w:sz="0" w:space="0" w:color="auto"/>
            <w:left w:val="none" w:sz="0" w:space="0" w:color="auto"/>
            <w:bottom w:val="none" w:sz="0" w:space="0" w:color="auto"/>
            <w:right w:val="none" w:sz="0" w:space="0" w:color="auto"/>
          </w:divBdr>
        </w:div>
        <w:div w:id="1445079523">
          <w:marLeft w:val="640"/>
          <w:marRight w:val="0"/>
          <w:marTop w:val="0"/>
          <w:marBottom w:val="0"/>
          <w:divBdr>
            <w:top w:val="none" w:sz="0" w:space="0" w:color="auto"/>
            <w:left w:val="none" w:sz="0" w:space="0" w:color="auto"/>
            <w:bottom w:val="none" w:sz="0" w:space="0" w:color="auto"/>
            <w:right w:val="none" w:sz="0" w:space="0" w:color="auto"/>
          </w:divBdr>
        </w:div>
        <w:div w:id="262762150">
          <w:marLeft w:val="640"/>
          <w:marRight w:val="0"/>
          <w:marTop w:val="0"/>
          <w:marBottom w:val="0"/>
          <w:divBdr>
            <w:top w:val="none" w:sz="0" w:space="0" w:color="auto"/>
            <w:left w:val="none" w:sz="0" w:space="0" w:color="auto"/>
            <w:bottom w:val="none" w:sz="0" w:space="0" w:color="auto"/>
            <w:right w:val="none" w:sz="0" w:space="0" w:color="auto"/>
          </w:divBdr>
        </w:div>
        <w:div w:id="1904412583">
          <w:marLeft w:val="640"/>
          <w:marRight w:val="0"/>
          <w:marTop w:val="0"/>
          <w:marBottom w:val="0"/>
          <w:divBdr>
            <w:top w:val="none" w:sz="0" w:space="0" w:color="auto"/>
            <w:left w:val="none" w:sz="0" w:space="0" w:color="auto"/>
            <w:bottom w:val="none" w:sz="0" w:space="0" w:color="auto"/>
            <w:right w:val="none" w:sz="0" w:space="0" w:color="auto"/>
          </w:divBdr>
        </w:div>
        <w:div w:id="610891555">
          <w:marLeft w:val="640"/>
          <w:marRight w:val="0"/>
          <w:marTop w:val="0"/>
          <w:marBottom w:val="0"/>
          <w:divBdr>
            <w:top w:val="none" w:sz="0" w:space="0" w:color="auto"/>
            <w:left w:val="none" w:sz="0" w:space="0" w:color="auto"/>
            <w:bottom w:val="none" w:sz="0" w:space="0" w:color="auto"/>
            <w:right w:val="none" w:sz="0" w:space="0" w:color="auto"/>
          </w:divBdr>
        </w:div>
        <w:div w:id="520626335">
          <w:marLeft w:val="640"/>
          <w:marRight w:val="0"/>
          <w:marTop w:val="0"/>
          <w:marBottom w:val="0"/>
          <w:divBdr>
            <w:top w:val="none" w:sz="0" w:space="0" w:color="auto"/>
            <w:left w:val="none" w:sz="0" w:space="0" w:color="auto"/>
            <w:bottom w:val="none" w:sz="0" w:space="0" w:color="auto"/>
            <w:right w:val="none" w:sz="0" w:space="0" w:color="auto"/>
          </w:divBdr>
        </w:div>
        <w:div w:id="82990459">
          <w:marLeft w:val="640"/>
          <w:marRight w:val="0"/>
          <w:marTop w:val="0"/>
          <w:marBottom w:val="0"/>
          <w:divBdr>
            <w:top w:val="none" w:sz="0" w:space="0" w:color="auto"/>
            <w:left w:val="none" w:sz="0" w:space="0" w:color="auto"/>
            <w:bottom w:val="none" w:sz="0" w:space="0" w:color="auto"/>
            <w:right w:val="none" w:sz="0" w:space="0" w:color="auto"/>
          </w:divBdr>
        </w:div>
        <w:div w:id="1944341645">
          <w:marLeft w:val="640"/>
          <w:marRight w:val="0"/>
          <w:marTop w:val="0"/>
          <w:marBottom w:val="0"/>
          <w:divBdr>
            <w:top w:val="none" w:sz="0" w:space="0" w:color="auto"/>
            <w:left w:val="none" w:sz="0" w:space="0" w:color="auto"/>
            <w:bottom w:val="none" w:sz="0" w:space="0" w:color="auto"/>
            <w:right w:val="none" w:sz="0" w:space="0" w:color="auto"/>
          </w:divBdr>
        </w:div>
        <w:div w:id="1249388800">
          <w:marLeft w:val="640"/>
          <w:marRight w:val="0"/>
          <w:marTop w:val="0"/>
          <w:marBottom w:val="0"/>
          <w:divBdr>
            <w:top w:val="none" w:sz="0" w:space="0" w:color="auto"/>
            <w:left w:val="none" w:sz="0" w:space="0" w:color="auto"/>
            <w:bottom w:val="none" w:sz="0" w:space="0" w:color="auto"/>
            <w:right w:val="none" w:sz="0" w:space="0" w:color="auto"/>
          </w:divBdr>
        </w:div>
        <w:div w:id="1733043049">
          <w:marLeft w:val="640"/>
          <w:marRight w:val="0"/>
          <w:marTop w:val="0"/>
          <w:marBottom w:val="0"/>
          <w:divBdr>
            <w:top w:val="none" w:sz="0" w:space="0" w:color="auto"/>
            <w:left w:val="none" w:sz="0" w:space="0" w:color="auto"/>
            <w:bottom w:val="none" w:sz="0" w:space="0" w:color="auto"/>
            <w:right w:val="none" w:sz="0" w:space="0" w:color="auto"/>
          </w:divBdr>
        </w:div>
        <w:div w:id="10960336">
          <w:marLeft w:val="640"/>
          <w:marRight w:val="0"/>
          <w:marTop w:val="0"/>
          <w:marBottom w:val="0"/>
          <w:divBdr>
            <w:top w:val="none" w:sz="0" w:space="0" w:color="auto"/>
            <w:left w:val="none" w:sz="0" w:space="0" w:color="auto"/>
            <w:bottom w:val="none" w:sz="0" w:space="0" w:color="auto"/>
            <w:right w:val="none" w:sz="0" w:space="0" w:color="auto"/>
          </w:divBdr>
        </w:div>
        <w:div w:id="1952739747">
          <w:marLeft w:val="640"/>
          <w:marRight w:val="0"/>
          <w:marTop w:val="0"/>
          <w:marBottom w:val="0"/>
          <w:divBdr>
            <w:top w:val="none" w:sz="0" w:space="0" w:color="auto"/>
            <w:left w:val="none" w:sz="0" w:space="0" w:color="auto"/>
            <w:bottom w:val="none" w:sz="0" w:space="0" w:color="auto"/>
            <w:right w:val="none" w:sz="0" w:space="0" w:color="auto"/>
          </w:divBdr>
        </w:div>
        <w:div w:id="887185815">
          <w:marLeft w:val="640"/>
          <w:marRight w:val="0"/>
          <w:marTop w:val="0"/>
          <w:marBottom w:val="0"/>
          <w:divBdr>
            <w:top w:val="none" w:sz="0" w:space="0" w:color="auto"/>
            <w:left w:val="none" w:sz="0" w:space="0" w:color="auto"/>
            <w:bottom w:val="none" w:sz="0" w:space="0" w:color="auto"/>
            <w:right w:val="none" w:sz="0" w:space="0" w:color="auto"/>
          </w:divBdr>
        </w:div>
        <w:div w:id="336230414">
          <w:marLeft w:val="640"/>
          <w:marRight w:val="0"/>
          <w:marTop w:val="0"/>
          <w:marBottom w:val="0"/>
          <w:divBdr>
            <w:top w:val="none" w:sz="0" w:space="0" w:color="auto"/>
            <w:left w:val="none" w:sz="0" w:space="0" w:color="auto"/>
            <w:bottom w:val="none" w:sz="0" w:space="0" w:color="auto"/>
            <w:right w:val="none" w:sz="0" w:space="0" w:color="auto"/>
          </w:divBdr>
        </w:div>
        <w:div w:id="1491560588">
          <w:marLeft w:val="640"/>
          <w:marRight w:val="0"/>
          <w:marTop w:val="0"/>
          <w:marBottom w:val="0"/>
          <w:divBdr>
            <w:top w:val="none" w:sz="0" w:space="0" w:color="auto"/>
            <w:left w:val="none" w:sz="0" w:space="0" w:color="auto"/>
            <w:bottom w:val="none" w:sz="0" w:space="0" w:color="auto"/>
            <w:right w:val="none" w:sz="0" w:space="0" w:color="auto"/>
          </w:divBdr>
        </w:div>
        <w:div w:id="1533490890">
          <w:marLeft w:val="640"/>
          <w:marRight w:val="0"/>
          <w:marTop w:val="0"/>
          <w:marBottom w:val="0"/>
          <w:divBdr>
            <w:top w:val="none" w:sz="0" w:space="0" w:color="auto"/>
            <w:left w:val="none" w:sz="0" w:space="0" w:color="auto"/>
            <w:bottom w:val="none" w:sz="0" w:space="0" w:color="auto"/>
            <w:right w:val="none" w:sz="0" w:space="0" w:color="auto"/>
          </w:divBdr>
        </w:div>
        <w:div w:id="1804347979">
          <w:marLeft w:val="640"/>
          <w:marRight w:val="0"/>
          <w:marTop w:val="0"/>
          <w:marBottom w:val="0"/>
          <w:divBdr>
            <w:top w:val="none" w:sz="0" w:space="0" w:color="auto"/>
            <w:left w:val="none" w:sz="0" w:space="0" w:color="auto"/>
            <w:bottom w:val="none" w:sz="0" w:space="0" w:color="auto"/>
            <w:right w:val="none" w:sz="0" w:space="0" w:color="auto"/>
          </w:divBdr>
        </w:div>
        <w:div w:id="617179266">
          <w:marLeft w:val="640"/>
          <w:marRight w:val="0"/>
          <w:marTop w:val="0"/>
          <w:marBottom w:val="0"/>
          <w:divBdr>
            <w:top w:val="none" w:sz="0" w:space="0" w:color="auto"/>
            <w:left w:val="none" w:sz="0" w:space="0" w:color="auto"/>
            <w:bottom w:val="none" w:sz="0" w:space="0" w:color="auto"/>
            <w:right w:val="none" w:sz="0" w:space="0" w:color="auto"/>
          </w:divBdr>
        </w:div>
        <w:div w:id="1984500886">
          <w:marLeft w:val="640"/>
          <w:marRight w:val="0"/>
          <w:marTop w:val="0"/>
          <w:marBottom w:val="0"/>
          <w:divBdr>
            <w:top w:val="none" w:sz="0" w:space="0" w:color="auto"/>
            <w:left w:val="none" w:sz="0" w:space="0" w:color="auto"/>
            <w:bottom w:val="none" w:sz="0" w:space="0" w:color="auto"/>
            <w:right w:val="none" w:sz="0" w:space="0" w:color="auto"/>
          </w:divBdr>
        </w:div>
        <w:div w:id="1476752700">
          <w:marLeft w:val="640"/>
          <w:marRight w:val="0"/>
          <w:marTop w:val="0"/>
          <w:marBottom w:val="0"/>
          <w:divBdr>
            <w:top w:val="none" w:sz="0" w:space="0" w:color="auto"/>
            <w:left w:val="none" w:sz="0" w:space="0" w:color="auto"/>
            <w:bottom w:val="none" w:sz="0" w:space="0" w:color="auto"/>
            <w:right w:val="none" w:sz="0" w:space="0" w:color="auto"/>
          </w:divBdr>
        </w:div>
        <w:div w:id="565454746">
          <w:marLeft w:val="640"/>
          <w:marRight w:val="0"/>
          <w:marTop w:val="0"/>
          <w:marBottom w:val="0"/>
          <w:divBdr>
            <w:top w:val="none" w:sz="0" w:space="0" w:color="auto"/>
            <w:left w:val="none" w:sz="0" w:space="0" w:color="auto"/>
            <w:bottom w:val="none" w:sz="0" w:space="0" w:color="auto"/>
            <w:right w:val="none" w:sz="0" w:space="0" w:color="auto"/>
          </w:divBdr>
        </w:div>
        <w:div w:id="1117025896">
          <w:marLeft w:val="640"/>
          <w:marRight w:val="0"/>
          <w:marTop w:val="0"/>
          <w:marBottom w:val="0"/>
          <w:divBdr>
            <w:top w:val="none" w:sz="0" w:space="0" w:color="auto"/>
            <w:left w:val="none" w:sz="0" w:space="0" w:color="auto"/>
            <w:bottom w:val="none" w:sz="0" w:space="0" w:color="auto"/>
            <w:right w:val="none" w:sz="0" w:space="0" w:color="auto"/>
          </w:divBdr>
        </w:div>
        <w:div w:id="576207045">
          <w:marLeft w:val="640"/>
          <w:marRight w:val="0"/>
          <w:marTop w:val="0"/>
          <w:marBottom w:val="0"/>
          <w:divBdr>
            <w:top w:val="none" w:sz="0" w:space="0" w:color="auto"/>
            <w:left w:val="none" w:sz="0" w:space="0" w:color="auto"/>
            <w:bottom w:val="none" w:sz="0" w:space="0" w:color="auto"/>
            <w:right w:val="none" w:sz="0" w:space="0" w:color="auto"/>
          </w:divBdr>
        </w:div>
        <w:div w:id="2025668171">
          <w:marLeft w:val="640"/>
          <w:marRight w:val="0"/>
          <w:marTop w:val="0"/>
          <w:marBottom w:val="0"/>
          <w:divBdr>
            <w:top w:val="none" w:sz="0" w:space="0" w:color="auto"/>
            <w:left w:val="none" w:sz="0" w:space="0" w:color="auto"/>
            <w:bottom w:val="none" w:sz="0" w:space="0" w:color="auto"/>
            <w:right w:val="none" w:sz="0" w:space="0" w:color="auto"/>
          </w:divBdr>
        </w:div>
        <w:div w:id="1380131751">
          <w:marLeft w:val="640"/>
          <w:marRight w:val="0"/>
          <w:marTop w:val="0"/>
          <w:marBottom w:val="0"/>
          <w:divBdr>
            <w:top w:val="none" w:sz="0" w:space="0" w:color="auto"/>
            <w:left w:val="none" w:sz="0" w:space="0" w:color="auto"/>
            <w:bottom w:val="none" w:sz="0" w:space="0" w:color="auto"/>
            <w:right w:val="none" w:sz="0" w:space="0" w:color="auto"/>
          </w:divBdr>
        </w:div>
        <w:div w:id="1361707709">
          <w:marLeft w:val="640"/>
          <w:marRight w:val="0"/>
          <w:marTop w:val="0"/>
          <w:marBottom w:val="0"/>
          <w:divBdr>
            <w:top w:val="none" w:sz="0" w:space="0" w:color="auto"/>
            <w:left w:val="none" w:sz="0" w:space="0" w:color="auto"/>
            <w:bottom w:val="none" w:sz="0" w:space="0" w:color="auto"/>
            <w:right w:val="none" w:sz="0" w:space="0" w:color="auto"/>
          </w:divBdr>
        </w:div>
        <w:div w:id="57437734">
          <w:marLeft w:val="640"/>
          <w:marRight w:val="0"/>
          <w:marTop w:val="0"/>
          <w:marBottom w:val="0"/>
          <w:divBdr>
            <w:top w:val="none" w:sz="0" w:space="0" w:color="auto"/>
            <w:left w:val="none" w:sz="0" w:space="0" w:color="auto"/>
            <w:bottom w:val="none" w:sz="0" w:space="0" w:color="auto"/>
            <w:right w:val="none" w:sz="0" w:space="0" w:color="auto"/>
          </w:divBdr>
        </w:div>
        <w:div w:id="1623925098">
          <w:marLeft w:val="640"/>
          <w:marRight w:val="0"/>
          <w:marTop w:val="0"/>
          <w:marBottom w:val="0"/>
          <w:divBdr>
            <w:top w:val="none" w:sz="0" w:space="0" w:color="auto"/>
            <w:left w:val="none" w:sz="0" w:space="0" w:color="auto"/>
            <w:bottom w:val="none" w:sz="0" w:space="0" w:color="auto"/>
            <w:right w:val="none" w:sz="0" w:space="0" w:color="auto"/>
          </w:divBdr>
        </w:div>
        <w:div w:id="46153618">
          <w:marLeft w:val="640"/>
          <w:marRight w:val="0"/>
          <w:marTop w:val="0"/>
          <w:marBottom w:val="0"/>
          <w:divBdr>
            <w:top w:val="none" w:sz="0" w:space="0" w:color="auto"/>
            <w:left w:val="none" w:sz="0" w:space="0" w:color="auto"/>
            <w:bottom w:val="none" w:sz="0" w:space="0" w:color="auto"/>
            <w:right w:val="none" w:sz="0" w:space="0" w:color="auto"/>
          </w:divBdr>
        </w:div>
        <w:div w:id="1705594954">
          <w:marLeft w:val="640"/>
          <w:marRight w:val="0"/>
          <w:marTop w:val="0"/>
          <w:marBottom w:val="0"/>
          <w:divBdr>
            <w:top w:val="none" w:sz="0" w:space="0" w:color="auto"/>
            <w:left w:val="none" w:sz="0" w:space="0" w:color="auto"/>
            <w:bottom w:val="none" w:sz="0" w:space="0" w:color="auto"/>
            <w:right w:val="none" w:sz="0" w:space="0" w:color="auto"/>
          </w:divBdr>
        </w:div>
        <w:div w:id="949169366">
          <w:marLeft w:val="640"/>
          <w:marRight w:val="0"/>
          <w:marTop w:val="0"/>
          <w:marBottom w:val="0"/>
          <w:divBdr>
            <w:top w:val="none" w:sz="0" w:space="0" w:color="auto"/>
            <w:left w:val="none" w:sz="0" w:space="0" w:color="auto"/>
            <w:bottom w:val="none" w:sz="0" w:space="0" w:color="auto"/>
            <w:right w:val="none" w:sz="0" w:space="0" w:color="auto"/>
          </w:divBdr>
        </w:div>
        <w:div w:id="736435435">
          <w:marLeft w:val="640"/>
          <w:marRight w:val="0"/>
          <w:marTop w:val="0"/>
          <w:marBottom w:val="0"/>
          <w:divBdr>
            <w:top w:val="none" w:sz="0" w:space="0" w:color="auto"/>
            <w:left w:val="none" w:sz="0" w:space="0" w:color="auto"/>
            <w:bottom w:val="none" w:sz="0" w:space="0" w:color="auto"/>
            <w:right w:val="none" w:sz="0" w:space="0" w:color="auto"/>
          </w:divBdr>
        </w:div>
        <w:div w:id="1720278586">
          <w:marLeft w:val="640"/>
          <w:marRight w:val="0"/>
          <w:marTop w:val="0"/>
          <w:marBottom w:val="0"/>
          <w:divBdr>
            <w:top w:val="none" w:sz="0" w:space="0" w:color="auto"/>
            <w:left w:val="none" w:sz="0" w:space="0" w:color="auto"/>
            <w:bottom w:val="none" w:sz="0" w:space="0" w:color="auto"/>
            <w:right w:val="none" w:sz="0" w:space="0" w:color="auto"/>
          </w:divBdr>
        </w:div>
        <w:div w:id="1773894534">
          <w:marLeft w:val="640"/>
          <w:marRight w:val="0"/>
          <w:marTop w:val="0"/>
          <w:marBottom w:val="0"/>
          <w:divBdr>
            <w:top w:val="none" w:sz="0" w:space="0" w:color="auto"/>
            <w:left w:val="none" w:sz="0" w:space="0" w:color="auto"/>
            <w:bottom w:val="none" w:sz="0" w:space="0" w:color="auto"/>
            <w:right w:val="none" w:sz="0" w:space="0" w:color="auto"/>
          </w:divBdr>
        </w:div>
        <w:div w:id="1680692172">
          <w:marLeft w:val="640"/>
          <w:marRight w:val="0"/>
          <w:marTop w:val="0"/>
          <w:marBottom w:val="0"/>
          <w:divBdr>
            <w:top w:val="none" w:sz="0" w:space="0" w:color="auto"/>
            <w:left w:val="none" w:sz="0" w:space="0" w:color="auto"/>
            <w:bottom w:val="none" w:sz="0" w:space="0" w:color="auto"/>
            <w:right w:val="none" w:sz="0" w:space="0" w:color="auto"/>
          </w:divBdr>
        </w:div>
        <w:div w:id="1475030295">
          <w:marLeft w:val="640"/>
          <w:marRight w:val="0"/>
          <w:marTop w:val="0"/>
          <w:marBottom w:val="0"/>
          <w:divBdr>
            <w:top w:val="none" w:sz="0" w:space="0" w:color="auto"/>
            <w:left w:val="none" w:sz="0" w:space="0" w:color="auto"/>
            <w:bottom w:val="none" w:sz="0" w:space="0" w:color="auto"/>
            <w:right w:val="none" w:sz="0" w:space="0" w:color="auto"/>
          </w:divBdr>
        </w:div>
        <w:div w:id="1535196289">
          <w:marLeft w:val="640"/>
          <w:marRight w:val="0"/>
          <w:marTop w:val="0"/>
          <w:marBottom w:val="0"/>
          <w:divBdr>
            <w:top w:val="none" w:sz="0" w:space="0" w:color="auto"/>
            <w:left w:val="none" w:sz="0" w:space="0" w:color="auto"/>
            <w:bottom w:val="none" w:sz="0" w:space="0" w:color="auto"/>
            <w:right w:val="none" w:sz="0" w:space="0" w:color="auto"/>
          </w:divBdr>
        </w:div>
        <w:div w:id="1146624631">
          <w:marLeft w:val="640"/>
          <w:marRight w:val="0"/>
          <w:marTop w:val="0"/>
          <w:marBottom w:val="0"/>
          <w:divBdr>
            <w:top w:val="none" w:sz="0" w:space="0" w:color="auto"/>
            <w:left w:val="none" w:sz="0" w:space="0" w:color="auto"/>
            <w:bottom w:val="none" w:sz="0" w:space="0" w:color="auto"/>
            <w:right w:val="none" w:sz="0" w:space="0" w:color="auto"/>
          </w:divBdr>
        </w:div>
        <w:div w:id="1362559235">
          <w:marLeft w:val="640"/>
          <w:marRight w:val="0"/>
          <w:marTop w:val="0"/>
          <w:marBottom w:val="0"/>
          <w:divBdr>
            <w:top w:val="none" w:sz="0" w:space="0" w:color="auto"/>
            <w:left w:val="none" w:sz="0" w:space="0" w:color="auto"/>
            <w:bottom w:val="none" w:sz="0" w:space="0" w:color="auto"/>
            <w:right w:val="none" w:sz="0" w:space="0" w:color="auto"/>
          </w:divBdr>
        </w:div>
        <w:div w:id="1448549381">
          <w:marLeft w:val="640"/>
          <w:marRight w:val="0"/>
          <w:marTop w:val="0"/>
          <w:marBottom w:val="0"/>
          <w:divBdr>
            <w:top w:val="none" w:sz="0" w:space="0" w:color="auto"/>
            <w:left w:val="none" w:sz="0" w:space="0" w:color="auto"/>
            <w:bottom w:val="none" w:sz="0" w:space="0" w:color="auto"/>
            <w:right w:val="none" w:sz="0" w:space="0" w:color="auto"/>
          </w:divBdr>
        </w:div>
        <w:div w:id="1832865266">
          <w:marLeft w:val="640"/>
          <w:marRight w:val="0"/>
          <w:marTop w:val="0"/>
          <w:marBottom w:val="0"/>
          <w:divBdr>
            <w:top w:val="none" w:sz="0" w:space="0" w:color="auto"/>
            <w:left w:val="none" w:sz="0" w:space="0" w:color="auto"/>
            <w:bottom w:val="none" w:sz="0" w:space="0" w:color="auto"/>
            <w:right w:val="none" w:sz="0" w:space="0" w:color="auto"/>
          </w:divBdr>
        </w:div>
        <w:div w:id="1843280892">
          <w:marLeft w:val="640"/>
          <w:marRight w:val="0"/>
          <w:marTop w:val="0"/>
          <w:marBottom w:val="0"/>
          <w:divBdr>
            <w:top w:val="none" w:sz="0" w:space="0" w:color="auto"/>
            <w:left w:val="none" w:sz="0" w:space="0" w:color="auto"/>
            <w:bottom w:val="none" w:sz="0" w:space="0" w:color="auto"/>
            <w:right w:val="none" w:sz="0" w:space="0" w:color="auto"/>
          </w:divBdr>
        </w:div>
        <w:div w:id="1578445041">
          <w:marLeft w:val="640"/>
          <w:marRight w:val="0"/>
          <w:marTop w:val="0"/>
          <w:marBottom w:val="0"/>
          <w:divBdr>
            <w:top w:val="none" w:sz="0" w:space="0" w:color="auto"/>
            <w:left w:val="none" w:sz="0" w:space="0" w:color="auto"/>
            <w:bottom w:val="none" w:sz="0" w:space="0" w:color="auto"/>
            <w:right w:val="none" w:sz="0" w:space="0" w:color="auto"/>
          </w:divBdr>
        </w:div>
        <w:div w:id="1039671277">
          <w:marLeft w:val="640"/>
          <w:marRight w:val="0"/>
          <w:marTop w:val="0"/>
          <w:marBottom w:val="0"/>
          <w:divBdr>
            <w:top w:val="none" w:sz="0" w:space="0" w:color="auto"/>
            <w:left w:val="none" w:sz="0" w:space="0" w:color="auto"/>
            <w:bottom w:val="none" w:sz="0" w:space="0" w:color="auto"/>
            <w:right w:val="none" w:sz="0" w:space="0" w:color="auto"/>
          </w:divBdr>
        </w:div>
        <w:div w:id="1288851570">
          <w:marLeft w:val="640"/>
          <w:marRight w:val="0"/>
          <w:marTop w:val="0"/>
          <w:marBottom w:val="0"/>
          <w:divBdr>
            <w:top w:val="none" w:sz="0" w:space="0" w:color="auto"/>
            <w:left w:val="none" w:sz="0" w:space="0" w:color="auto"/>
            <w:bottom w:val="none" w:sz="0" w:space="0" w:color="auto"/>
            <w:right w:val="none" w:sz="0" w:space="0" w:color="auto"/>
          </w:divBdr>
        </w:div>
        <w:div w:id="1440487677">
          <w:marLeft w:val="640"/>
          <w:marRight w:val="0"/>
          <w:marTop w:val="0"/>
          <w:marBottom w:val="0"/>
          <w:divBdr>
            <w:top w:val="none" w:sz="0" w:space="0" w:color="auto"/>
            <w:left w:val="none" w:sz="0" w:space="0" w:color="auto"/>
            <w:bottom w:val="none" w:sz="0" w:space="0" w:color="auto"/>
            <w:right w:val="none" w:sz="0" w:space="0" w:color="auto"/>
          </w:divBdr>
        </w:div>
        <w:div w:id="971983559">
          <w:marLeft w:val="640"/>
          <w:marRight w:val="0"/>
          <w:marTop w:val="0"/>
          <w:marBottom w:val="0"/>
          <w:divBdr>
            <w:top w:val="none" w:sz="0" w:space="0" w:color="auto"/>
            <w:left w:val="none" w:sz="0" w:space="0" w:color="auto"/>
            <w:bottom w:val="none" w:sz="0" w:space="0" w:color="auto"/>
            <w:right w:val="none" w:sz="0" w:space="0" w:color="auto"/>
          </w:divBdr>
        </w:div>
        <w:div w:id="1571841085">
          <w:marLeft w:val="640"/>
          <w:marRight w:val="0"/>
          <w:marTop w:val="0"/>
          <w:marBottom w:val="0"/>
          <w:divBdr>
            <w:top w:val="none" w:sz="0" w:space="0" w:color="auto"/>
            <w:left w:val="none" w:sz="0" w:space="0" w:color="auto"/>
            <w:bottom w:val="none" w:sz="0" w:space="0" w:color="auto"/>
            <w:right w:val="none" w:sz="0" w:space="0" w:color="auto"/>
          </w:divBdr>
        </w:div>
        <w:div w:id="359018043">
          <w:marLeft w:val="640"/>
          <w:marRight w:val="0"/>
          <w:marTop w:val="0"/>
          <w:marBottom w:val="0"/>
          <w:divBdr>
            <w:top w:val="none" w:sz="0" w:space="0" w:color="auto"/>
            <w:left w:val="none" w:sz="0" w:space="0" w:color="auto"/>
            <w:bottom w:val="none" w:sz="0" w:space="0" w:color="auto"/>
            <w:right w:val="none" w:sz="0" w:space="0" w:color="auto"/>
          </w:divBdr>
        </w:div>
      </w:divsChild>
    </w:div>
    <w:div w:id="548610873">
      <w:bodyDiv w:val="1"/>
      <w:marLeft w:val="0"/>
      <w:marRight w:val="0"/>
      <w:marTop w:val="0"/>
      <w:marBottom w:val="0"/>
      <w:divBdr>
        <w:top w:val="none" w:sz="0" w:space="0" w:color="auto"/>
        <w:left w:val="none" w:sz="0" w:space="0" w:color="auto"/>
        <w:bottom w:val="none" w:sz="0" w:space="0" w:color="auto"/>
        <w:right w:val="none" w:sz="0" w:space="0" w:color="auto"/>
      </w:divBdr>
      <w:divsChild>
        <w:div w:id="802695628">
          <w:marLeft w:val="640"/>
          <w:marRight w:val="0"/>
          <w:marTop w:val="0"/>
          <w:marBottom w:val="0"/>
          <w:divBdr>
            <w:top w:val="none" w:sz="0" w:space="0" w:color="auto"/>
            <w:left w:val="none" w:sz="0" w:space="0" w:color="auto"/>
            <w:bottom w:val="none" w:sz="0" w:space="0" w:color="auto"/>
            <w:right w:val="none" w:sz="0" w:space="0" w:color="auto"/>
          </w:divBdr>
        </w:div>
        <w:div w:id="419374418">
          <w:marLeft w:val="640"/>
          <w:marRight w:val="0"/>
          <w:marTop w:val="0"/>
          <w:marBottom w:val="0"/>
          <w:divBdr>
            <w:top w:val="none" w:sz="0" w:space="0" w:color="auto"/>
            <w:left w:val="none" w:sz="0" w:space="0" w:color="auto"/>
            <w:bottom w:val="none" w:sz="0" w:space="0" w:color="auto"/>
            <w:right w:val="none" w:sz="0" w:space="0" w:color="auto"/>
          </w:divBdr>
        </w:div>
        <w:div w:id="1602833314">
          <w:marLeft w:val="640"/>
          <w:marRight w:val="0"/>
          <w:marTop w:val="0"/>
          <w:marBottom w:val="0"/>
          <w:divBdr>
            <w:top w:val="none" w:sz="0" w:space="0" w:color="auto"/>
            <w:left w:val="none" w:sz="0" w:space="0" w:color="auto"/>
            <w:bottom w:val="none" w:sz="0" w:space="0" w:color="auto"/>
            <w:right w:val="none" w:sz="0" w:space="0" w:color="auto"/>
          </w:divBdr>
        </w:div>
        <w:div w:id="626818276">
          <w:marLeft w:val="640"/>
          <w:marRight w:val="0"/>
          <w:marTop w:val="0"/>
          <w:marBottom w:val="0"/>
          <w:divBdr>
            <w:top w:val="none" w:sz="0" w:space="0" w:color="auto"/>
            <w:left w:val="none" w:sz="0" w:space="0" w:color="auto"/>
            <w:bottom w:val="none" w:sz="0" w:space="0" w:color="auto"/>
            <w:right w:val="none" w:sz="0" w:space="0" w:color="auto"/>
          </w:divBdr>
        </w:div>
        <w:div w:id="1601329459">
          <w:marLeft w:val="640"/>
          <w:marRight w:val="0"/>
          <w:marTop w:val="0"/>
          <w:marBottom w:val="0"/>
          <w:divBdr>
            <w:top w:val="none" w:sz="0" w:space="0" w:color="auto"/>
            <w:left w:val="none" w:sz="0" w:space="0" w:color="auto"/>
            <w:bottom w:val="none" w:sz="0" w:space="0" w:color="auto"/>
            <w:right w:val="none" w:sz="0" w:space="0" w:color="auto"/>
          </w:divBdr>
        </w:div>
        <w:div w:id="447550890">
          <w:marLeft w:val="640"/>
          <w:marRight w:val="0"/>
          <w:marTop w:val="0"/>
          <w:marBottom w:val="0"/>
          <w:divBdr>
            <w:top w:val="none" w:sz="0" w:space="0" w:color="auto"/>
            <w:left w:val="none" w:sz="0" w:space="0" w:color="auto"/>
            <w:bottom w:val="none" w:sz="0" w:space="0" w:color="auto"/>
            <w:right w:val="none" w:sz="0" w:space="0" w:color="auto"/>
          </w:divBdr>
        </w:div>
        <w:div w:id="394357652">
          <w:marLeft w:val="640"/>
          <w:marRight w:val="0"/>
          <w:marTop w:val="0"/>
          <w:marBottom w:val="0"/>
          <w:divBdr>
            <w:top w:val="none" w:sz="0" w:space="0" w:color="auto"/>
            <w:left w:val="none" w:sz="0" w:space="0" w:color="auto"/>
            <w:bottom w:val="none" w:sz="0" w:space="0" w:color="auto"/>
            <w:right w:val="none" w:sz="0" w:space="0" w:color="auto"/>
          </w:divBdr>
        </w:div>
        <w:div w:id="854542661">
          <w:marLeft w:val="640"/>
          <w:marRight w:val="0"/>
          <w:marTop w:val="0"/>
          <w:marBottom w:val="0"/>
          <w:divBdr>
            <w:top w:val="none" w:sz="0" w:space="0" w:color="auto"/>
            <w:left w:val="none" w:sz="0" w:space="0" w:color="auto"/>
            <w:bottom w:val="none" w:sz="0" w:space="0" w:color="auto"/>
            <w:right w:val="none" w:sz="0" w:space="0" w:color="auto"/>
          </w:divBdr>
        </w:div>
        <w:div w:id="1833332789">
          <w:marLeft w:val="640"/>
          <w:marRight w:val="0"/>
          <w:marTop w:val="0"/>
          <w:marBottom w:val="0"/>
          <w:divBdr>
            <w:top w:val="none" w:sz="0" w:space="0" w:color="auto"/>
            <w:left w:val="none" w:sz="0" w:space="0" w:color="auto"/>
            <w:bottom w:val="none" w:sz="0" w:space="0" w:color="auto"/>
            <w:right w:val="none" w:sz="0" w:space="0" w:color="auto"/>
          </w:divBdr>
        </w:div>
        <w:div w:id="1284535683">
          <w:marLeft w:val="640"/>
          <w:marRight w:val="0"/>
          <w:marTop w:val="0"/>
          <w:marBottom w:val="0"/>
          <w:divBdr>
            <w:top w:val="none" w:sz="0" w:space="0" w:color="auto"/>
            <w:left w:val="none" w:sz="0" w:space="0" w:color="auto"/>
            <w:bottom w:val="none" w:sz="0" w:space="0" w:color="auto"/>
            <w:right w:val="none" w:sz="0" w:space="0" w:color="auto"/>
          </w:divBdr>
        </w:div>
        <w:div w:id="1596816784">
          <w:marLeft w:val="640"/>
          <w:marRight w:val="0"/>
          <w:marTop w:val="0"/>
          <w:marBottom w:val="0"/>
          <w:divBdr>
            <w:top w:val="none" w:sz="0" w:space="0" w:color="auto"/>
            <w:left w:val="none" w:sz="0" w:space="0" w:color="auto"/>
            <w:bottom w:val="none" w:sz="0" w:space="0" w:color="auto"/>
            <w:right w:val="none" w:sz="0" w:space="0" w:color="auto"/>
          </w:divBdr>
        </w:div>
        <w:div w:id="618529057">
          <w:marLeft w:val="640"/>
          <w:marRight w:val="0"/>
          <w:marTop w:val="0"/>
          <w:marBottom w:val="0"/>
          <w:divBdr>
            <w:top w:val="none" w:sz="0" w:space="0" w:color="auto"/>
            <w:left w:val="none" w:sz="0" w:space="0" w:color="auto"/>
            <w:bottom w:val="none" w:sz="0" w:space="0" w:color="auto"/>
            <w:right w:val="none" w:sz="0" w:space="0" w:color="auto"/>
          </w:divBdr>
        </w:div>
        <w:div w:id="1600873732">
          <w:marLeft w:val="640"/>
          <w:marRight w:val="0"/>
          <w:marTop w:val="0"/>
          <w:marBottom w:val="0"/>
          <w:divBdr>
            <w:top w:val="none" w:sz="0" w:space="0" w:color="auto"/>
            <w:left w:val="none" w:sz="0" w:space="0" w:color="auto"/>
            <w:bottom w:val="none" w:sz="0" w:space="0" w:color="auto"/>
            <w:right w:val="none" w:sz="0" w:space="0" w:color="auto"/>
          </w:divBdr>
        </w:div>
        <w:div w:id="1654916755">
          <w:marLeft w:val="640"/>
          <w:marRight w:val="0"/>
          <w:marTop w:val="0"/>
          <w:marBottom w:val="0"/>
          <w:divBdr>
            <w:top w:val="none" w:sz="0" w:space="0" w:color="auto"/>
            <w:left w:val="none" w:sz="0" w:space="0" w:color="auto"/>
            <w:bottom w:val="none" w:sz="0" w:space="0" w:color="auto"/>
            <w:right w:val="none" w:sz="0" w:space="0" w:color="auto"/>
          </w:divBdr>
        </w:div>
        <w:div w:id="1176336727">
          <w:marLeft w:val="640"/>
          <w:marRight w:val="0"/>
          <w:marTop w:val="0"/>
          <w:marBottom w:val="0"/>
          <w:divBdr>
            <w:top w:val="none" w:sz="0" w:space="0" w:color="auto"/>
            <w:left w:val="none" w:sz="0" w:space="0" w:color="auto"/>
            <w:bottom w:val="none" w:sz="0" w:space="0" w:color="auto"/>
            <w:right w:val="none" w:sz="0" w:space="0" w:color="auto"/>
          </w:divBdr>
        </w:div>
        <w:div w:id="915475720">
          <w:marLeft w:val="640"/>
          <w:marRight w:val="0"/>
          <w:marTop w:val="0"/>
          <w:marBottom w:val="0"/>
          <w:divBdr>
            <w:top w:val="none" w:sz="0" w:space="0" w:color="auto"/>
            <w:left w:val="none" w:sz="0" w:space="0" w:color="auto"/>
            <w:bottom w:val="none" w:sz="0" w:space="0" w:color="auto"/>
            <w:right w:val="none" w:sz="0" w:space="0" w:color="auto"/>
          </w:divBdr>
        </w:div>
        <w:div w:id="2028209194">
          <w:marLeft w:val="640"/>
          <w:marRight w:val="0"/>
          <w:marTop w:val="0"/>
          <w:marBottom w:val="0"/>
          <w:divBdr>
            <w:top w:val="none" w:sz="0" w:space="0" w:color="auto"/>
            <w:left w:val="none" w:sz="0" w:space="0" w:color="auto"/>
            <w:bottom w:val="none" w:sz="0" w:space="0" w:color="auto"/>
            <w:right w:val="none" w:sz="0" w:space="0" w:color="auto"/>
          </w:divBdr>
        </w:div>
        <w:div w:id="1241257997">
          <w:marLeft w:val="640"/>
          <w:marRight w:val="0"/>
          <w:marTop w:val="0"/>
          <w:marBottom w:val="0"/>
          <w:divBdr>
            <w:top w:val="none" w:sz="0" w:space="0" w:color="auto"/>
            <w:left w:val="none" w:sz="0" w:space="0" w:color="auto"/>
            <w:bottom w:val="none" w:sz="0" w:space="0" w:color="auto"/>
            <w:right w:val="none" w:sz="0" w:space="0" w:color="auto"/>
          </w:divBdr>
        </w:div>
        <w:div w:id="1291132412">
          <w:marLeft w:val="640"/>
          <w:marRight w:val="0"/>
          <w:marTop w:val="0"/>
          <w:marBottom w:val="0"/>
          <w:divBdr>
            <w:top w:val="none" w:sz="0" w:space="0" w:color="auto"/>
            <w:left w:val="none" w:sz="0" w:space="0" w:color="auto"/>
            <w:bottom w:val="none" w:sz="0" w:space="0" w:color="auto"/>
            <w:right w:val="none" w:sz="0" w:space="0" w:color="auto"/>
          </w:divBdr>
        </w:div>
        <w:div w:id="1803107494">
          <w:marLeft w:val="640"/>
          <w:marRight w:val="0"/>
          <w:marTop w:val="0"/>
          <w:marBottom w:val="0"/>
          <w:divBdr>
            <w:top w:val="none" w:sz="0" w:space="0" w:color="auto"/>
            <w:left w:val="none" w:sz="0" w:space="0" w:color="auto"/>
            <w:bottom w:val="none" w:sz="0" w:space="0" w:color="auto"/>
            <w:right w:val="none" w:sz="0" w:space="0" w:color="auto"/>
          </w:divBdr>
        </w:div>
        <w:div w:id="1491142042">
          <w:marLeft w:val="640"/>
          <w:marRight w:val="0"/>
          <w:marTop w:val="0"/>
          <w:marBottom w:val="0"/>
          <w:divBdr>
            <w:top w:val="none" w:sz="0" w:space="0" w:color="auto"/>
            <w:left w:val="none" w:sz="0" w:space="0" w:color="auto"/>
            <w:bottom w:val="none" w:sz="0" w:space="0" w:color="auto"/>
            <w:right w:val="none" w:sz="0" w:space="0" w:color="auto"/>
          </w:divBdr>
        </w:div>
        <w:div w:id="1601599419">
          <w:marLeft w:val="640"/>
          <w:marRight w:val="0"/>
          <w:marTop w:val="0"/>
          <w:marBottom w:val="0"/>
          <w:divBdr>
            <w:top w:val="none" w:sz="0" w:space="0" w:color="auto"/>
            <w:left w:val="none" w:sz="0" w:space="0" w:color="auto"/>
            <w:bottom w:val="none" w:sz="0" w:space="0" w:color="auto"/>
            <w:right w:val="none" w:sz="0" w:space="0" w:color="auto"/>
          </w:divBdr>
        </w:div>
        <w:div w:id="1705136641">
          <w:marLeft w:val="640"/>
          <w:marRight w:val="0"/>
          <w:marTop w:val="0"/>
          <w:marBottom w:val="0"/>
          <w:divBdr>
            <w:top w:val="none" w:sz="0" w:space="0" w:color="auto"/>
            <w:left w:val="none" w:sz="0" w:space="0" w:color="auto"/>
            <w:bottom w:val="none" w:sz="0" w:space="0" w:color="auto"/>
            <w:right w:val="none" w:sz="0" w:space="0" w:color="auto"/>
          </w:divBdr>
        </w:div>
        <w:div w:id="233783925">
          <w:marLeft w:val="640"/>
          <w:marRight w:val="0"/>
          <w:marTop w:val="0"/>
          <w:marBottom w:val="0"/>
          <w:divBdr>
            <w:top w:val="none" w:sz="0" w:space="0" w:color="auto"/>
            <w:left w:val="none" w:sz="0" w:space="0" w:color="auto"/>
            <w:bottom w:val="none" w:sz="0" w:space="0" w:color="auto"/>
            <w:right w:val="none" w:sz="0" w:space="0" w:color="auto"/>
          </w:divBdr>
        </w:div>
        <w:div w:id="264121924">
          <w:marLeft w:val="640"/>
          <w:marRight w:val="0"/>
          <w:marTop w:val="0"/>
          <w:marBottom w:val="0"/>
          <w:divBdr>
            <w:top w:val="none" w:sz="0" w:space="0" w:color="auto"/>
            <w:left w:val="none" w:sz="0" w:space="0" w:color="auto"/>
            <w:bottom w:val="none" w:sz="0" w:space="0" w:color="auto"/>
            <w:right w:val="none" w:sz="0" w:space="0" w:color="auto"/>
          </w:divBdr>
        </w:div>
        <w:div w:id="250819240">
          <w:marLeft w:val="640"/>
          <w:marRight w:val="0"/>
          <w:marTop w:val="0"/>
          <w:marBottom w:val="0"/>
          <w:divBdr>
            <w:top w:val="none" w:sz="0" w:space="0" w:color="auto"/>
            <w:left w:val="none" w:sz="0" w:space="0" w:color="auto"/>
            <w:bottom w:val="none" w:sz="0" w:space="0" w:color="auto"/>
            <w:right w:val="none" w:sz="0" w:space="0" w:color="auto"/>
          </w:divBdr>
        </w:div>
        <w:div w:id="2091584003">
          <w:marLeft w:val="640"/>
          <w:marRight w:val="0"/>
          <w:marTop w:val="0"/>
          <w:marBottom w:val="0"/>
          <w:divBdr>
            <w:top w:val="none" w:sz="0" w:space="0" w:color="auto"/>
            <w:left w:val="none" w:sz="0" w:space="0" w:color="auto"/>
            <w:bottom w:val="none" w:sz="0" w:space="0" w:color="auto"/>
            <w:right w:val="none" w:sz="0" w:space="0" w:color="auto"/>
          </w:divBdr>
        </w:div>
        <w:div w:id="829102385">
          <w:marLeft w:val="640"/>
          <w:marRight w:val="0"/>
          <w:marTop w:val="0"/>
          <w:marBottom w:val="0"/>
          <w:divBdr>
            <w:top w:val="none" w:sz="0" w:space="0" w:color="auto"/>
            <w:left w:val="none" w:sz="0" w:space="0" w:color="auto"/>
            <w:bottom w:val="none" w:sz="0" w:space="0" w:color="auto"/>
            <w:right w:val="none" w:sz="0" w:space="0" w:color="auto"/>
          </w:divBdr>
        </w:div>
        <w:div w:id="67774108">
          <w:marLeft w:val="640"/>
          <w:marRight w:val="0"/>
          <w:marTop w:val="0"/>
          <w:marBottom w:val="0"/>
          <w:divBdr>
            <w:top w:val="none" w:sz="0" w:space="0" w:color="auto"/>
            <w:left w:val="none" w:sz="0" w:space="0" w:color="auto"/>
            <w:bottom w:val="none" w:sz="0" w:space="0" w:color="auto"/>
            <w:right w:val="none" w:sz="0" w:space="0" w:color="auto"/>
          </w:divBdr>
        </w:div>
        <w:div w:id="823622646">
          <w:marLeft w:val="640"/>
          <w:marRight w:val="0"/>
          <w:marTop w:val="0"/>
          <w:marBottom w:val="0"/>
          <w:divBdr>
            <w:top w:val="none" w:sz="0" w:space="0" w:color="auto"/>
            <w:left w:val="none" w:sz="0" w:space="0" w:color="auto"/>
            <w:bottom w:val="none" w:sz="0" w:space="0" w:color="auto"/>
            <w:right w:val="none" w:sz="0" w:space="0" w:color="auto"/>
          </w:divBdr>
        </w:div>
        <w:div w:id="809128167">
          <w:marLeft w:val="640"/>
          <w:marRight w:val="0"/>
          <w:marTop w:val="0"/>
          <w:marBottom w:val="0"/>
          <w:divBdr>
            <w:top w:val="none" w:sz="0" w:space="0" w:color="auto"/>
            <w:left w:val="none" w:sz="0" w:space="0" w:color="auto"/>
            <w:bottom w:val="none" w:sz="0" w:space="0" w:color="auto"/>
            <w:right w:val="none" w:sz="0" w:space="0" w:color="auto"/>
          </w:divBdr>
        </w:div>
        <w:div w:id="1422871540">
          <w:marLeft w:val="640"/>
          <w:marRight w:val="0"/>
          <w:marTop w:val="0"/>
          <w:marBottom w:val="0"/>
          <w:divBdr>
            <w:top w:val="none" w:sz="0" w:space="0" w:color="auto"/>
            <w:left w:val="none" w:sz="0" w:space="0" w:color="auto"/>
            <w:bottom w:val="none" w:sz="0" w:space="0" w:color="auto"/>
            <w:right w:val="none" w:sz="0" w:space="0" w:color="auto"/>
          </w:divBdr>
        </w:div>
        <w:div w:id="1924948148">
          <w:marLeft w:val="640"/>
          <w:marRight w:val="0"/>
          <w:marTop w:val="0"/>
          <w:marBottom w:val="0"/>
          <w:divBdr>
            <w:top w:val="none" w:sz="0" w:space="0" w:color="auto"/>
            <w:left w:val="none" w:sz="0" w:space="0" w:color="auto"/>
            <w:bottom w:val="none" w:sz="0" w:space="0" w:color="auto"/>
            <w:right w:val="none" w:sz="0" w:space="0" w:color="auto"/>
          </w:divBdr>
        </w:div>
        <w:div w:id="2135561115">
          <w:marLeft w:val="640"/>
          <w:marRight w:val="0"/>
          <w:marTop w:val="0"/>
          <w:marBottom w:val="0"/>
          <w:divBdr>
            <w:top w:val="none" w:sz="0" w:space="0" w:color="auto"/>
            <w:left w:val="none" w:sz="0" w:space="0" w:color="auto"/>
            <w:bottom w:val="none" w:sz="0" w:space="0" w:color="auto"/>
            <w:right w:val="none" w:sz="0" w:space="0" w:color="auto"/>
          </w:divBdr>
        </w:div>
        <w:div w:id="983194566">
          <w:marLeft w:val="640"/>
          <w:marRight w:val="0"/>
          <w:marTop w:val="0"/>
          <w:marBottom w:val="0"/>
          <w:divBdr>
            <w:top w:val="none" w:sz="0" w:space="0" w:color="auto"/>
            <w:left w:val="none" w:sz="0" w:space="0" w:color="auto"/>
            <w:bottom w:val="none" w:sz="0" w:space="0" w:color="auto"/>
            <w:right w:val="none" w:sz="0" w:space="0" w:color="auto"/>
          </w:divBdr>
        </w:div>
        <w:div w:id="1510680347">
          <w:marLeft w:val="640"/>
          <w:marRight w:val="0"/>
          <w:marTop w:val="0"/>
          <w:marBottom w:val="0"/>
          <w:divBdr>
            <w:top w:val="none" w:sz="0" w:space="0" w:color="auto"/>
            <w:left w:val="none" w:sz="0" w:space="0" w:color="auto"/>
            <w:bottom w:val="none" w:sz="0" w:space="0" w:color="auto"/>
            <w:right w:val="none" w:sz="0" w:space="0" w:color="auto"/>
          </w:divBdr>
        </w:div>
        <w:div w:id="1364087350">
          <w:marLeft w:val="640"/>
          <w:marRight w:val="0"/>
          <w:marTop w:val="0"/>
          <w:marBottom w:val="0"/>
          <w:divBdr>
            <w:top w:val="none" w:sz="0" w:space="0" w:color="auto"/>
            <w:left w:val="none" w:sz="0" w:space="0" w:color="auto"/>
            <w:bottom w:val="none" w:sz="0" w:space="0" w:color="auto"/>
            <w:right w:val="none" w:sz="0" w:space="0" w:color="auto"/>
          </w:divBdr>
        </w:div>
        <w:div w:id="2118787714">
          <w:marLeft w:val="640"/>
          <w:marRight w:val="0"/>
          <w:marTop w:val="0"/>
          <w:marBottom w:val="0"/>
          <w:divBdr>
            <w:top w:val="none" w:sz="0" w:space="0" w:color="auto"/>
            <w:left w:val="none" w:sz="0" w:space="0" w:color="auto"/>
            <w:bottom w:val="none" w:sz="0" w:space="0" w:color="auto"/>
            <w:right w:val="none" w:sz="0" w:space="0" w:color="auto"/>
          </w:divBdr>
        </w:div>
        <w:div w:id="1664432905">
          <w:marLeft w:val="640"/>
          <w:marRight w:val="0"/>
          <w:marTop w:val="0"/>
          <w:marBottom w:val="0"/>
          <w:divBdr>
            <w:top w:val="none" w:sz="0" w:space="0" w:color="auto"/>
            <w:left w:val="none" w:sz="0" w:space="0" w:color="auto"/>
            <w:bottom w:val="none" w:sz="0" w:space="0" w:color="auto"/>
            <w:right w:val="none" w:sz="0" w:space="0" w:color="auto"/>
          </w:divBdr>
        </w:div>
        <w:div w:id="1850212454">
          <w:marLeft w:val="640"/>
          <w:marRight w:val="0"/>
          <w:marTop w:val="0"/>
          <w:marBottom w:val="0"/>
          <w:divBdr>
            <w:top w:val="none" w:sz="0" w:space="0" w:color="auto"/>
            <w:left w:val="none" w:sz="0" w:space="0" w:color="auto"/>
            <w:bottom w:val="none" w:sz="0" w:space="0" w:color="auto"/>
            <w:right w:val="none" w:sz="0" w:space="0" w:color="auto"/>
          </w:divBdr>
        </w:div>
        <w:div w:id="1387728310">
          <w:marLeft w:val="640"/>
          <w:marRight w:val="0"/>
          <w:marTop w:val="0"/>
          <w:marBottom w:val="0"/>
          <w:divBdr>
            <w:top w:val="none" w:sz="0" w:space="0" w:color="auto"/>
            <w:left w:val="none" w:sz="0" w:space="0" w:color="auto"/>
            <w:bottom w:val="none" w:sz="0" w:space="0" w:color="auto"/>
            <w:right w:val="none" w:sz="0" w:space="0" w:color="auto"/>
          </w:divBdr>
        </w:div>
        <w:div w:id="140737518">
          <w:marLeft w:val="640"/>
          <w:marRight w:val="0"/>
          <w:marTop w:val="0"/>
          <w:marBottom w:val="0"/>
          <w:divBdr>
            <w:top w:val="none" w:sz="0" w:space="0" w:color="auto"/>
            <w:left w:val="none" w:sz="0" w:space="0" w:color="auto"/>
            <w:bottom w:val="none" w:sz="0" w:space="0" w:color="auto"/>
            <w:right w:val="none" w:sz="0" w:space="0" w:color="auto"/>
          </w:divBdr>
        </w:div>
        <w:div w:id="1969315566">
          <w:marLeft w:val="640"/>
          <w:marRight w:val="0"/>
          <w:marTop w:val="0"/>
          <w:marBottom w:val="0"/>
          <w:divBdr>
            <w:top w:val="none" w:sz="0" w:space="0" w:color="auto"/>
            <w:left w:val="none" w:sz="0" w:space="0" w:color="auto"/>
            <w:bottom w:val="none" w:sz="0" w:space="0" w:color="auto"/>
            <w:right w:val="none" w:sz="0" w:space="0" w:color="auto"/>
          </w:divBdr>
        </w:div>
        <w:div w:id="1706446605">
          <w:marLeft w:val="640"/>
          <w:marRight w:val="0"/>
          <w:marTop w:val="0"/>
          <w:marBottom w:val="0"/>
          <w:divBdr>
            <w:top w:val="none" w:sz="0" w:space="0" w:color="auto"/>
            <w:left w:val="none" w:sz="0" w:space="0" w:color="auto"/>
            <w:bottom w:val="none" w:sz="0" w:space="0" w:color="auto"/>
            <w:right w:val="none" w:sz="0" w:space="0" w:color="auto"/>
          </w:divBdr>
        </w:div>
        <w:div w:id="1071732964">
          <w:marLeft w:val="640"/>
          <w:marRight w:val="0"/>
          <w:marTop w:val="0"/>
          <w:marBottom w:val="0"/>
          <w:divBdr>
            <w:top w:val="none" w:sz="0" w:space="0" w:color="auto"/>
            <w:left w:val="none" w:sz="0" w:space="0" w:color="auto"/>
            <w:bottom w:val="none" w:sz="0" w:space="0" w:color="auto"/>
            <w:right w:val="none" w:sz="0" w:space="0" w:color="auto"/>
          </w:divBdr>
        </w:div>
        <w:div w:id="1061637434">
          <w:marLeft w:val="640"/>
          <w:marRight w:val="0"/>
          <w:marTop w:val="0"/>
          <w:marBottom w:val="0"/>
          <w:divBdr>
            <w:top w:val="none" w:sz="0" w:space="0" w:color="auto"/>
            <w:left w:val="none" w:sz="0" w:space="0" w:color="auto"/>
            <w:bottom w:val="none" w:sz="0" w:space="0" w:color="auto"/>
            <w:right w:val="none" w:sz="0" w:space="0" w:color="auto"/>
          </w:divBdr>
        </w:div>
        <w:div w:id="1323510530">
          <w:marLeft w:val="640"/>
          <w:marRight w:val="0"/>
          <w:marTop w:val="0"/>
          <w:marBottom w:val="0"/>
          <w:divBdr>
            <w:top w:val="none" w:sz="0" w:space="0" w:color="auto"/>
            <w:left w:val="none" w:sz="0" w:space="0" w:color="auto"/>
            <w:bottom w:val="none" w:sz="0" w:space="0" w:color="auto"/>
            <w:right w:val="none" w:sz="0" w:space="0" w:color="auto"/>
          </w:divBdr>
        </w:div>
        <w:div w:id="1918710585">
          <w:marLeft w:val="640"/>
          <w:marRight w:val="0"/>
          <w:marTop w:val="0"/>
          <w:marBottom w:val="0"/>
          <w:divBdr>
            <w:top w:val="none" w:sz="0" w:space="0" w:color="auto"/>
            <w:left w:val="none" w:sz="0" w:space="0" w:color="auto"/>
            <w:bottom w:val="none" w:sz="0" w:space="0" w:color="auto"/>
            <w:right w:val="none" w:sz="0" w:space="0" w:color="auto"/>
          </w:divBdr>
        </w:div>
        <w:div w:id="659233489">
          <w:marLeft w:val="640"/>
          <w:marRight w:val="0"/>
          <w:marTop w:val="0"/>
          <w:marBottom w:val="0"/>
          <w:divBdr>
            <w:top w:val="none" w:sz="0" w:space="0" w:color="auto"/>
            <w:left w:val="none" w:sz="0" w:space="0" w:color="auto"/>
            <w:bottom w:val="none" w:sz="0" w:space="0" w:color="auto"/>
            <w:right w:val="none" w:sz="0" w:space="0" w:color="auto"/>
          </w:divBdr>
        </w:div>
        <w:div w:id="1414621394">
          <w:marLeft w:val="640"/>
          <w:marRight w:val="0"/>
          <w:marTop w:val="0"/>
          <w:marBottom w:val="0"/>
          <w:divBdr>
            <w:top w:val="none" w:sz="0" w:space="0" w:color="auto"/>
            <w:left w:val="none" w:sz="0" w:space="0" w:color="auto"/>
            <w:bottom w:val="none" w:sz="0" w:space="0" w:color="auto"/>
            <w:right w:val="none" w:sz="0" w:space="0" w:color="auto"/>
          </w:divBdr>
        </w:div>
        <w:div w:id="1776247608">
          <w:marLeft w:val="640"/>
          <w:marRight w:val="0"/>
          <w:marTop w:val="0"/>
          <w:marBottom w:val="0"/>
          <w:divBdr>
            <w:top w:val="none" w:sz="0" w:space="0" w:color="auto"/>
            <w:left w:val="none" w:sz="0" w:space="0" w:color="auto"/>
            <w:bottom w:val="none" w:sz="0" w:space="0" w:color="auto"/>
            <w:right w:val="none" w:sz="0" w:space="0" w:color="auto"/>
          </w:divBdr>
        </w:div>
        <w:div w:id="85810731">
          <w:marLeft w:val="640"/>
          <w:marRight w:val="0"/>
          <w:marTop w:val="0"/>
          <w:marBottom w:val="0"/>
          <w:divBdr>
            <w:top w:val="none" w:sz="0" w:space="0" w:color="auto"/>
            <w:left w:val="none" w:sz="0" w:space="0" w:color="auto"/>
            <w:bottom w:val="none" w:sz="0" w:space="0" w:color="auto"/>
            <w:right w:val="none" w:sz="0" w:space="0" w:color="auto"/>
          </w:divBdr>
        </w:div>
        <w:div w:id="1275793160">
          <w:marLeft w:val="640"/>
          <w:marRight w:val="0"/>
          <w:marTop w:val="0"/>
          <w:marBottom w:val="0"/>
          <w:divBdr>
            <w:top w:val="none" w:sz="0" w:space="0" w:color="auto"/>
            <w:left w:val="none" w:sz="0" w:space="0" w:color="auto"/>
            <w:bottom w:val="none" w:sz="0" w:space="0" w:color="auto"/>
            <w:right w:val="none" w:sz="0" w:space="0" w:color="auto"/>
          </w:divBdr>
        </w:div>
        <w:div w:id="783767871">
          <w:marLeft w:val="640"/>
          <w:marRight w:val="0"/>
          <w:marTop w:val="0"/>
          <w:marBottom w:val="0"/>
          <w:divBdr>
            <w:top w:val="none" w:sz="0" w:space="0" w:color="auto"/>
            <w:left w:val="none" w:sz="0" w:space="0" w:color="auto"/>
            <w:bottom w:val="none" w:sz="0" w:space="0" w:color="auto"/>
            <w:right w:val="none" w:sz="0" w:space="0" w:color="auto"/>
          </w:divBdr>
        </w:div>
        <w:div w:id="1635333269">
          <w:marLeft w:val="640"/>
          <w:marRight w:val="0"/>
          <w:marTop w:val="0"/>
          <w:marBottom w:val="0"/>
          <w:divBdr>
            <w:top w:val="none" w:sz="0" w:space="0" w:color="auto"/>
            <w:left w:val="none" w:sz="0" w:space="0" w:color="auto"/>
            <w:bottom w:val="none" w:sz="0" w:space="0" w:color="auto"/>
            <w:right w:val="none" w:sz="0" w:space="0" w:color="auto"/>
          </w:divBdr>
        </w:div>
        <w:div w:id="1084181623">
          <w:marLeft w:val="640"/>
          <w:marRight w:val="0"/>
          <w:marTop w:val="0"/>
          <w:marBottom w:val="0"/>
          <w:divBdr>
            <w:top w:val="none" w:sz="0" w:space="0" w:color="auto"/>
            <w:left w:val="none" w:sz="0" w:space="0" w:color="auto"/>
            <w:bottom w:val="none" w:sz="0" w:space="0" w:color="auto"/>
            <w:right w:val="none" w:sz="0" w:space="0" w:color="auto"/>
          </w:divBdr>
        </w:div>
        <w:div w:id="355694057">
          <w:marLeft w:val="640"/>
          <w:marRight w:val="0"/>
          <w:marTop w:val="0"/>
          <w:marBottom w:val="0"/>
          <w:divBdr>
            <w:top w:val="none" w:sz="0" w:space="0" w:color="auto"/>
            <w:left w:val="none" w:sz="0" w:space="0" w:color="auto"/>
            <w:bottom w:val="none" w:sz="0" w:space="0" w:color="auto"/>
            <w:right w:val="none" w:sz="0" w:space="0" w:color="auto"/>
          </w:divBdr>
        </w:div>
        <w:div w:id="566499386">
          <w:marLeft w:val="640"/>
          <w:marRight w:val="0"/>
          <w:marTop w:val="0"/>
          <w:marBottom w:val="0"/>
          <w:divBdr>
            <w:top w:val="none" w:sz="0" w:space="0" w:color="auto"/>
            <w:left w:val="none" w:sz="0" w:space="0" w:color="auto"/>
            <w:bottom w:val="none" w:sz="0" w:space="0" w:color="auto"/>
            <w:right w:val="none" w:sz="0" w:space="0" w:color="auto"/>
          </w:divBdr>
        </w:div>
        <w:div w:id="1722441398">
          <w:marLeft w:val="640"/>
          <w:marRight w:val="0"/>
          <w:marTop w:val="0"/>
          <w:marBottom w:val="0"/>
          <w:divBdr>
            <w:top w:val="none" w:sz="0" w:space="0" w:color="auto"/>
            <w:left w:val="none" w:sz="0" w:space="0" w:color="auto"/>
            <w:bottom w:val="none" w:sz="0" w:space="0" w:color="auto"/>
            <w:right w:val="none" w:sz="0" w:space="0" w:color="auto"/>
          </w:divBdr>
        </w:div>
        <w:div w:id="135344912">
          <w:marLeft w:val="640"/>
          <w:marRight w:val="0"/>
          <w:marTop w:val="0"/>
          <w:marBottom w:val="0"/>
          <w:divBdr>
            <w:top w:val="none" w:sz="0" w:space="0" w:color="auto"/>
            <w:left w:val="none" w:sz="0" w:space="0" w:color="auto"/>
            <w:bottom w:val="none" w:sz="0" w:space="0" w:color="auto"/>
            <w:right w:val="none" w:sz="0" w:space="0" w:color="auto"/>
          </w:divBdr>
        </w:div>
        <w:div w:id="226302995">
          <w:marLeft w:val="640"/>
          <w:marRight w:val="0"/>
          <w:marTop w:val="0"/>
          <w:marBottom w:val="0"/>
          <w:divBdr>
            <w:top w:val="none" w:sz="0" w:space="0" w:color="auto"/>
            <w:left w:val="none" w:sz="0" w:space="0" w:color="auto"/>
            <w:bottom w:val="none" w:sz="0" w:space="0" w:color="auto"/>
            <w:right w:val="none" w:sz="0" w:space="0" w:color="auto"/>
          </w:divBdr>
        </w:div>
        <w:div w:id="206064421">
          <w:marLeft w:val="640"/>
          <w:marRight w:val="0"/>
          <w:marTop w:val="0"/>
          <w:marBottom w:val="0"/>
          <w:divBdr>
            <w:top w:val="none" w:sz="0" w:space="0" w:color="auto"/>
            <w:left w:val="none" w:sz="0" w:space="0" w:color="auto"/>
            <w:bottom w:val="none" w:sz="0" w:space="0" w:color="auto"/>
            <w:right w:val="none" w:sz="0" w:space="0" w:color="auto"/>
          </w:divBdr>
        </w:div>
        <w:div w:id="1640382791">
          <w:marLeft w:val="640"/>
          <w:marRight w:val="0"/>
          <w:marTop w:val="0"/>
          <w:marBottom w:val="0"/>
          <w:divBdr>
            <w:top w:val="none" w:sz="0" w:space="0" w:color="auto"/>
            <w:left w:val="none" w:sz="0" w:space="0" w:color="auto"/>
            <w:bottom w:val="none" w:sz="0" w:space="0" w:color="auto"/>
            <w:right w:val="none" w:sz="0" w:space="0" w:color="auto"/>
          </w:divBdr>
        </w:div>
        <w:div w:id="1783838987">
          <w:marLeft w:val="640"/>
          <w:marRight w:val="0"/>
          <w:marTop w:val="0"/>
          <w:marBottom w:val="0"/>
          <w:divBdr>
            <w:top w:val="none" w:sz="0" w:space="0" w:color="auto"/>
            <w:left w:val="none" w:sz="0" w:space="0" w:color="auto"/>
            <w:bottom w:val="none" w:sz="0" w:space="0" w:color="auto"/>
            <w:right w:val="none" w:sz="0" w:space="0" w:color="auto"/>
          </w:divBdr>
        </w:div>
        <w:div w:id="1659260498">
          <w:marLeft w:val="640"/>
          <w:marRight w:val="0"/>
          <w:marTop w:val="0"/>
          <w:marBottom w:val="0"/>
          <w:divBdr>
            <w:top w:val="none" w:sz="0" w:space="0" w:color="auto"/>
            <w:left w:val="none" w:sz="0" w:space="0" w:color="auto"/>
            <w:bottom w:val="none" w:sz="0" w:space="0" w:color="auto"/>
            <w:right w:val="none" w:sz="0" w:space="0" w:color="auto"/>
          </w:divBdr>
        </w:div>
        <w:div w:id="858469864">
          <w:marLeft w:val="640"/>
          <w:marRight w:val="0"/>
          <w:marTop w:val="0"/>
          <w:marBottom w:val="0"/>
          <w:divBdr>
            <w:top w:val="none" w:sz="0" w:space="0" w:color="auto"/>
            <w:left w:val="none" w:sz="0" w:space="0" w:color="auto"/>
            <w:bottom w:val="none" w:sz="0" w:space="0" w:color="auto"/>
            <w:right w:val="none" w:sz="0" w:space="0" w:color="auto"/>
          </w:divBdr>
        </w:div>
        <w:div w:id="254438646">
          <w:marLeft w:val="640"/>
          <w:marRight w:val="0"/>
          <w:marTop w:val="0"/>
          <w:marBottom w:val="0"/>
          <w:divBdr>
            <w:top w:val="none" w:sz="0" w:space="0" w:color="auto"/>
            <w:left w:val="none" w:sz="0" w:space="0" w:color="auto"/>
            <w:bottom w:val="none" w:sz="0" w:space="0" w:color="auto"/>
            <w:right w:val="none" w:sz="0" w:space="0" w:color="auto"/>
          </w:divBdr>
        </w:div>
        <w:div w:id="784886685">
          <w:marLeft w:val="640"/>
          <w:marRight w:val="0"/>
          <w:marTop w:val="0"/>
          <w:marBottom w:val="0"/>
          <w:divBdr>
            <w:top w:val="none" w:sz="0" w:space="0" w:color="auto"/>
            <w:left w:val="none" w:sz="0" w:space="0" w:color="auto"/>
            <w:bottom w:val="none" w:sz="0" w:space="0" w:color="auto"/>
            <w:right w:val="none" w:sz="0" w:space="0" w:color="auto"/>
          </w:divBdr>
        </w:div>
      </w:divsChild>
    </w:div>
    <w:div w:id="555354414">
      <w:bodyDiv w:val="1"/>
      <w:marLeft w:val="0"/>
      <w:marRight w:val="0"/>
      <w:marTop w:val="0"/>
      <w:marBottom w:val="0"/>
      <w:divBdr>
        <w:top w:val="none" w:sz="0" w:space="0" w:color="auto"/>
        <w:left w:val="none" w:sz="0" w:space="0" w:color="auto"/>
        <w:bottom w:val="none" w:sz="0" w:space="0" w:color="auto"/>
        <w:right w:val="none" w:sz="0" w:space="0" w:color="auto"/>
      </w:divBdr>
      <w:divsChild>
        <w:div w:id="572933216">
          <w:marLeft w:val="640"/>
          <w:marRight w:val="0"/>
          <w:marTop w:val="0"/>
          <w:marBottom w:val="0"/>
          <w:divBdr>
            <w:top w:val="none" w:sz="0" w:space="0" w:color="auto"/>
            <w:left w:val="none" w:sz="0" w:space="0" w:color="auto"/>
            <w:bottom w:val="none" w:sz="0" w:space="0" w:color="auto"/>
            <w:right w:val="none" w:sz="0" w:space="0" w:color="auto"/>
          </w:divBdr>
        </w:div>
        <w:div w:id="866721339">
          <w:marLeft w:val="640"/>
          <w:marRight w:val="0"/>
          <w:marTop w:val="0"/>
          <w:marBottom w:val="0"/>
          <w:divBdr>
            <w:top w:val="none" w:sz="0" w:space="0" w:color="auto"/>
            <w:left w:val="none" w:sz="0" w:space="0" w:color="auto"/>
            <w:bottom w:val="none" w:sz="0" w:space="0" w:color="auto"/>
            <w:right w:val="none" w:sz="0" w:space="0" w:color="auto"/>
          </w:divBdr>
        </w:div>
        <w:div w:id="1121534939">
          <w:marLeft w:val="640"/>
          <w:marRight w:val="0"/>
          <w:marTop w:val="0"/>
          <w:marBottom w:val="0"/>
          <w:divBdr>
            <w:top w:val="none" w:sz="0" w:space="0" w:color="auto"/>
            <w:left w:val="none" w:sz="0" w:space="0" w:color="auto"/>
            <w:bottom w:val="none" w:sz="0" w:space="0" w:color="auto"/>
            <w:right w:val="none" w:sz="0" w:space="0" w:color="auto"/>
          </w:divBdr>
        </w:div>
        <w:div w:id="981496249">
          <w:marLeft w:val="640"/>
          <w:marRight w:val="0"/>
          <w:marTop w:val="0"/>
          <w:marBottom w:val="0"/>
          <w:divBdr>
            <w:top w:val="none" w:sz="0" w:space="0" w:color="auto"/>
            <w:left w:val="none" w:sz="0" w:space="0" w:color="auto"/>
            <w:bottom w:val="none" w:sz="0" w:space="0" w:color="auto"/>
            <w:right w:val="none" w:sz="0" w:space="0" w:color="auto"/>
          </w:divBdr>
        </w:div>
        <w:div w:id="1719402842">
          <w:marLeft w:val="640"/>
          <w:marRight w:val="0"/>
          <w:marTop w:val="0"/>
          <w:marBottom w:val="0"/>
          <w:divBdr>
            <w:top w:val="none" w:sz="0" w:space="0" w:color="auto"/>
            <w:left w:val="none" w:sz="0" w:space="0" w:color="auto"/>
            <w:bottom w:val="none" w:sz="0" w:space="0" w:color="auto"/>
            <w:right w:val="none" w:sz="0" w:space="0" w:color="auto"/>
          </w:divBdr>
        </w:div>
        <w:div w:id="1608342680">
          <w:marLeft w:val="640"/>
          <w:marRight w:val="0"/>
          <w:marTop w:val="0"/>
          <w:marBottom w:val="0"/>
          <w:divBdr>
            <w:top w:val="none" w:sz="0" w:space="0" w:color="auto"/>
            <w:left w:val="none" w:sz="0" w:space="0" w:color="auto"/>
            <w:bottom w:val="none" w:sz="0" w:space="0" w:color="auto"/>
            <w:right w:val="none" w:sz="0" w:space="0" w:color="auto"/>
          </w:divBdr>
        </w:div>
        <w:div w:id="1768386415">
          <w:marLeft w:val="640"/>
          <w:marRight w:val="0"/>
          <w:marTop w:val="0"/>
          <w:marBottom w:val="0"/>
          <w:divBdr>
            <w:top w:val="none" w:sz="0" w:space="0" w:color="auto"/>
            <w:left w:val="none" w:sz="0" w:space="0" w:color="auto"/>
            <w:bottom w:val="none" w:sz="0" w:space="0" w:color="auto"/>
            <w:right w:val="none" w:sz="0" w:space="0" w:color="auto"/>
          </w:divBdr>
        </w:div>
        <w:div w:id="256377582">
          <w:marLeft w:val="640"/>
          <w:marRight w:val="0"/>
          <w:marTop w:val="0"/>
          <w:marBottom w:val="0"/>
          <w:divBdr>
            <w:top w:val="none" w:sz="0" w:space="0" w:color="auto"/>
            <w:left w:val="none" w:sz="0" w:space="0" w:color="auto"/>
            <w:bottom w:val="none" w:sz="0" w:space="0" w:color="auto"/>
            <w:right w:val="none" w:sz="0" w:space="0" w:color="auto"/>
          </w:divBdr>
        </w:div>
        <w:div w:id="1958903065">
          <w:marLeft w:val="640"/>
          <w:marRight w:val="0"/>
          <w:marTop w:val="0"/>
          <w:marBottom w:val="0"/>
          <w:divBdr>
            <w:top w:val="none" w:sz="0" w:space="0" w:color="auto"/>
            <w:left w:val="none" w:sz="0" w:space="0" w:color="auto"/>
            <w:bottom w:val="none" w:sz="0" w:space="0" w:color="auto"/>
            <w:right w:val="none" w:sz="0" w:space="0" w:color="auto"/>
          </w:divBdr>
        </w:div>
        <w:div w:id="1250306420">
          <w:marLeft w:val="640"/>
          <w:marRight w:val="0"/>
          <w:marTop w:val="0"/>
          <w:marBottom w:val="0"/>
          <w:divBdr>
            <w:top w:val="none" w:sz="0" w:space="0" w:color="auto"/>
            <w:left w:val="none" w:sz="0" w:space="0" w:color="auto"/>
            <w:bottom w:val="none" w:sz="0" w:space="0" w:color="auto"/>
            <w:right w:val="none" w:sz="0" w:space="0" w:color="auto"/>
          </w:divBdr>
        </w:div>
        <w:div w:id="1784224449">
          <w:marLeft w:val="640"/>
          <w:marRight w:val="0"/>
          <w:marTop w:val="0"/>
          <w:marBottom w:val="0"/>
          <w:divBdr>
            <w:top w:val="none" w:sz="0" w:space="0" w:color="auto"/>
            <w:left w:val="none" w:sz="0" w:space="0" w:color="auto"/>
            <w:bottom w:val="none" w:sz="0" w:space="0" w:color="auto"/>
            <w:right w:val="none" w:sz="0" w:space="0" w:color="auto"/>
          </w:divBdr>
        </w:div>
        <w:div w:id="1606957843">
          <w:marLeft w:val="640"/>
          <w:marRight w:val="0"/>
          <w:marTop w:val="0"/>
          <w:marBottom w:val="0"/>
          <w:divBdr>
            <w:top w:val="none" w:sz="0" w:space="0" w:color="auto"/>
            <w:left w:val="none" w:sz="0" w:space="0" w:color="auto"/>
            <w:bottom w:val="none" w:sz="0" w:space="0" w:color="auto"/>
            <w:right w:val="none" w:sz="0" w:space="0" w:color="auto"/>
          </w:divBdr>
        </w:div>
        <w:div w:id="1415055540">
          <w:marLeft w:val="640"/>
          <w:marRight w:val="0"/>
          <w:marTop w:val="0"/>
          <w:marBottom w:val="0"/>
          <w:divBdr>
            <w:top w:val="none" w:sz="0" w:space="0" w:color="auto"/>
            <w:left w:val="none" w:sz="0" w:space="0" w:color="auto"/>
            <w:bottom w:val="none" w:sz="0" w:space="0" w:color="auto"/>
            <w:right w:val="none" w:sz="0" w:space="0" w:color="auto"/>
          </w:divBdr>
        </w:div>
        <w:div w:id="1518274978">
          <w:marLeft w:val="640"/>
          <w:marRight w:val="0"/>
          <w:marTop w:val="0"/>
          <w:marBottom w:val="0"/>
          <w:divBdr>
            <w:top w:val="none" w:sz="0" w:space="0" w:color="auto"/>
            <w:left w:val="none" w:sz="0" w:space="0" w:color="auto"/>
            <w:bottom w:val="none" w:sz="0" w:space="0" w:color="auto"/>
            <w:right w:val="none" w:sz="0" w:space="0" w:color="auto"/>
          </w:divBdr>
        </w:div>
        <w:div w:id="509563399">
          <w:marLeft w:val="640"/>
          <w:marRight w:val="0"/>
          <w:marTop w:val="0"/>
          <w:marBottom w:val="0"/>
          <w:divBdr>
            <w:top w:val="none" w:sz="0" w:space="0" w:color="auto"/>
            <w:left w:val="none" w:sz="0" w:space="0" w:color="auto"/>
            <w:bottom w:val="none" w:sz="0" w:space="0" w:color="auto"/>
            <w:right w:val="none" w:sz="0" w:space="0" w:color="auto"/>
          </w:divBdr>
        </w:div>
        <w:div w:id="170725184">
          <w:marLeft w:val="640"/>
          <w:marRight w:val="0"/>
          <w:marTop w:val="0"/>
          <w:marBottom w:val="0"/>
          <w:divBdr>
            <w:top w:val="none" w:sz="0" w:space="0" w:color="auto"/>
            <w:left w:val="none" w:sz="0" w:space="0" w:color="auto"/>
            <w:bottom w:val="none" w:sz="0" w:space="0" w:color="auto"/>
            <w:right w:val="none" w:sz="0" w:space="0" w:color="auto"/>
          </w:divBdr>
        </w:div>
        <w:div w:id="82804474">
          <w:marLeft w:val="640"/>
          <w:marRight w:val="0"/>
          <w:marTop w:val="0"/>
          <w:marBottom w:val="0"/>
          <w:divBdr>
            <w:top w:val="none" w:sz="0" w:space="0" w:color="auto"/>
            <w:left w:val="none" w:sz="0" w:space="0" w:color="auto"/>
            <w:bottom w:val="none" w:sz="0" w:space="0" w:color="auto"/>
            <w:right w:val="none" w:sz="0" w:space="0" w:color="auto"/>
          </w:divBdr>
        </w:div>
        <w:div w:id="1915503999">
          <w:marLeft w:val="640"/>
          <w:marRight w:val="0"/>
          <w:marTop w:val="0"/>
          <w:marBottom w:val="0"/>
          <w:divBdr>
            <w:top w:val="none" w:sz="0" w:space="0" w:color="auto"/>
            <w:left w:val="none" w:sz="0" w:space="0" w:color="auto"/>
            <w:bottom w:val="none" w:sz="0" w:space="0" w:color="auto"/>
            <w:right w:val="none" w:sz="0" w:space="0" w:color="auto"/>
          </w:divBdr>
        </w:div>
        <w:div w:id="1063212890">
          <w:marLeft w:val="640"/>
          <w:marRight w:val="0"/>
          <w:marTop w:val="0"/>
          <w:marBottom w:val="0"/>
          <w:divBdr>
            <w:top w:val="none" w:sz="0" w:space="0" w:color="auto"/>
            <w:left w:val="none" w:sz="0" w:space="0" w:color="auto"/>
            <w:bottom w:val="none" w:sz="0" w:space="0" w:color="auto"/>
            <w:right w:val="none" w:sz="0" w:space="0" w:color="auto"/>
          </w:divBdr>
        </w:div>
        <w:div w:id="718168733">
          <w:marLeft w:val="640"/>
          <w:marRight w:val="0"/>
          <w:marTop w:val="0"/>
          <w:marBottom w:val="0"/>
          <w:divBdr>
            <w:top w:val="none" w:sz="0" w:space="0" w:color="auto"/>
            <w:left w:val="none" w:sz="0" w:space="0" w:color="auto"/>
            <w:bottom w:val="none" w:sz="0" w:space="0" w:color="auto"/>
            <w:right w:val="none" w:sz="0" w:space="0" w:color="auto"/>
          </w:divBdr>
        </w:div>
        <w:div w:id="1374160239">
          <w:marLeft w:val="640"/>
          <w:marRight w:val="0"/>
          <w:marTop w:val="0"/>
          <w:marBottom w:val="0"/>
          <w:divBdr>
            <w:top w:val="none" w:sz="0" w:space="0" w:color="auto"/>
            <w:left w:val="none" w:sz="0" w:space="0" w:color="auto"/>
            <w:bottom w:val="none" w:sz="0" w:space="0" w:color="auto"/>
            <w:right w:val="none" w:sz="0" w:space="0" w:color="auto"/>
          </w:divBdr>
        </w:div>
        <w:div w:id="1831291612">
          <w:marLeft w:val="640"/>
          <w:marRight w:val="0"/>
          <w:marTop w:val="0"/>
          <w:marBottom w:val="0"/>
          <w:divBdr>
            <w:top w:val="none" w:sz="0" w:space="0" w:color="auto"/>
            <w:left w:val="none" w:sz="0" w:space="0" w:color="auto"/>
            <w:bottom w:val="none" w:sz="0" w:space="0" w:color="auto"/>
            <w:right w:val="none" w:sz="0" w:space="0" w:color="auto"/>
          </w:divBdr>
        </w:div>
        <w:div w:id="1727409914">
          <w:marLeft w:val="640"/>
          <w:marRight w:val="0"/>
          <w:marTop w:val="0"/>
          <w:marBottom w:val="0"/>
          <w:divBdr>
            <w:top w:val="none" w:sz="0" w:space="0" w:color="auto"/>
            <w:left w:val="none" w:sz="0" w:space="0" w:color="auto"/>
            <w:bottom w:val="none" w:sz="0" w:space="0" w:color="auto"/>
            <w:right w:val="none" w:sz="0" w:space="0" w:color="auto"/>
          </w:divBdr>
        </w:div>
        <w:div w:id="1162819147">
          <w:marLeft w:val="640"/>
          <w:marRight w:val="0"/>
          <w:marTop w:val="0"/>
          <w:marBottom w:val="0"/>
          <w:divBdr>
            <w:top w:val="none" w:sz="0" w:space="0" w:color="auto"/>
            <w:left w:val="none" w:sz="0" w:space="0" w:color="auto"/>
            <w:bottom w:val="none" w:sz="0" w:space="0" w:color="auto"/>
            <w:right w:val="none" w:sz="0" w:space="0" w:color="auto"/>
          </w:divBdr>
        </w:div>
        <w:div w:id="28192864">
          <w:marLeft w:val="640"/>
          <w:marRight w:val="0"/>
          <w:marTop w:val="0"/>
          <w:marBottom w:val="0"/>
          <w:divBdr>
            <w:top w:val="none" w:sz="0" w:space="0" w:color="auto"/>
            <w:left w:val="none" w:sz="0" w:space="0" w:color="auto"/>
            <w:bottom w:val="none" w:sz="0" w:space="0" w:color="auto"/>
            <w:right w:val="none" w:sz="0" w:space="0" w:color="auto"/>
          </w:divBdr>
        </w:div>
        <w:div w:id="1775203552">
          <w:marLeft w:val="640"/>
          <w:marRight w:val="0"/>
          <w:marTop w:val="0"/>
          <w:marBottom w:val="0"/>
          <w:divBdr>
            <w:top w:val="none" w:sz="0" w:space="0" w:color="auto"/>
            <w:left w:val="none" w:sz="0" w:space="0" w:color="auto"/>
            <w:bottom w:val="none" w:sz="0" w:space="0" w:color="auto"/>
            <w:right w:val="none" w:sz="0" w:space="0" w:color="auto"/>
          </w:divBdr>
        </w:div>
        <w:div w:id="1355183160">
          <w:marLeft w:val="640"/>
          <w:marRight w:val="0"/>
          <w:marTop w:val="0"/>
          <w:marBottom w:val="0"/>
          <w:divBdr>
            <w:top w:val="none" w:sz="0" w:space="0" w:color="auto"/>
            <w:left w:val="none" w:sz="0" w:space="0" w:color="auto"/>
            <w:bottom w:val="none" w:sz="0" w:space="0" w:color="auto"/>
            <w:right w:val="none" w:sz="0" w:space="0" w:color="auto"/>
          </w:divBdr>
        </w:div>
        <w:div w:id="1114638724">
          <w:marLeft w:val="640"/>
          <w:marRight w:val="0"/>
          <w:marTop w:val="0"/>
          <w:marBottom w:val="0"/>
          <w:divBdr>
            <w:top w:val="none" w:sz="0" w:space="0" w:color="auto"/>
            <w:left w:val="none" w:sz="0" w:space="0" w:color="auto"/>
            <w:bottom w:val="none" w:sz="0" w:space="0" w:color="auto"/>
            <w:right w:val="none" w:sz="0" w:space="0" w:color="auto"/>
          </w:divBdr>
        </w:div>
        <w:div w:id="532226324">
          <w:marLeft w:val="640"/>
          <w:marRight w:val="0"/>
          <w:marTop w:val="0"/>
          <w:marBottom w:val="0"/>
          <w:divBdr>
            <w:top w:val="none" w:sz="0" w:space="0" w:color="auto"/>
            <w:left w:val="none" w:sz="0" w:space="0" w:color="auto"/>
            <w:bottom w:val="none" w:sz="0" w:space="0" w:color="auto"/>
            <w:right w:val="none" w:sz="0" w:space="0" w:color="auto"/>
          </w:divBdr>
        </w:div>
        <w:div w:id="8994569">
          <w:marLeft w:val="640"/>
          <w:marRight w:val="0"/>
          <w:marTop w:val="0"/>
          <w:marBottom w:val="0"/>
          <w:divBdr>
            <w:top w:val="none" w:sz="0" w:space="0" w:color="auto"/>
            <w:left w:val="none" w:sz="0" w:space="0" w:color="auto"/>
            <w:bottom w:val="none" w:sz="0" w:space="0" w:color="auto"/>
            <w:right w:val="none" w:sz="0" w:space="0" w:color="auto"/>
          </w:divBdr>
        </w:div>
        <w:div w:id="1608541117">
          <w:marLeft w:val="640"/>
          <w:marRight w:val="0"/>
          <w:marTop w:val="0"/>
          <w:marBottom w:val="0"/>
          <w:divBdr>
            <w:top w:val="none" w:sz="0" w:space="0" w:color="auto"/>
            <w:left w:val="none" w:sz="0" w:space="0" w:color="auto"/>
            <w:bottom w:val="none" w:sz="0" w:space="0" w:color="auto"/>
            <w:right w:val="none" w:sz="0" w:space="0" w:color="auto"/>
          </w:divBdr>
        </w:div>
        <w:div w:id="1689142234">
          <w:marLeft w:val="640"/>
          <w:marRight w:val="0"/>
          <w:marTop w:val="0"/>
          <w:marBottom w:val="0"/>
          <w:divBdr>
            <w:top w:val="none" w:sz="0" w:space="0" w:color="auto"/>
            <w:left w:val="none" w:sz="0" w:space="0" w:color="auto"/>
            <w:bottom w:val="none" w:sz="0" w:space="0" w:color="auto"/>
            <w:right w:val="none" w:sz="0" w:space="0" w:color="auto"/>
          </w:divBdr>
        </w:div>
        <w:div w:id="632172394">
          <w:marLeft w:val="640"/>
          <w:marRight w:val="0"/>
          <w:marTop w:val="0"/>
          <w:marBottom w:val="0"/>
          <w:divBdr>
            <w:top w:val="none" w:sz="0" w:space="0" w:color="auto"/>
            <w:left w:val="none" w:sz="0" w:space="0" w:color="auto"/>
            <w:bottom w:val="none" w:sz="0" w:space="0" w:color="auto"/>
            <w:right w:val="none" w:sz="0" w:space="0" w:color="auto"/>
          </w:divBdr>
        </w:div>
        <w:div w:id="253517667">
          <w:marLeft w:val="640"/>
          <w:marRight w:val="0"/>
          <w:marTop w:val="0"/>
          <w:marBottom w:val="0"/>
          <w:divBdr>
            <w:top w:val="none" w:sz="0" w:space="0" w:color="auto"/>
            <w:left w:val="none" w:sz="0" w:space="0" w:color="auto"/>
            <w:bottom w:val="none" w:sz="0" w:space="0" w:color="auto"/>
            <w:right w:val="none" w:sz="0" w:space="0" w:color="auto"/>
          </w:divBdr>
        </w:div>
        <w:div w:id="1820884685">
          <w:marLeft w:val="640"/>
          <w:marRight w:val="0"/>
          <w:marTop w:val="0"/>
          <w:marBottom w:val="0"/>
          <w:divBdr>
            <w:top w:val="none" w:sz="0" w:space="0" w:color="auto"/>
            <w:left w:val="none" w:sz="0" w:space="0" w:color="auto"/>
            <w:bottom w:val="none" w:sz="0" w:space="0" w:color="auto"/>
            <w:right w:val="none" w:sz="0" w:space="0" w:color="auto"/>
          </w:divBdr>
        </w:div>
        <w:div w:id="721055707">
          <w:marLeft w:val="640"/>
          <w:marRight w:val="0"/>
          <w:marTop w:val="0"/>
          <w:marBottom w:val="0"/>
          <w:divBdr>
            <w:top w:val="none" w:sz="0" w:space="0" w:color="auto"/>
            <w:left w:val="none" w:sz="0" w:space="0" w:color="auto"/>
            <w:bottom w:val="none" w:sz="0" w:space="0" w:color="auto"/>
            <w:right w:val="none" w:sz="0" w:space="0" w:color="auto"/>
          </w:divBdr>
        </w:div>
        <w:div w:id="1136029129">
          <w:marLeft w:val="640"/>
          <w:marRight w:val="0"/>
          <w:marTop w:val="0"/>
          <w:marBottom w:val="0"/>
          <w:divBdr>
            <w:top w:val="none" w:sz="0" w:space="0" w:color="auto"/>
            <w:left w:val="none" w:sz="0" w:space="0" w:color="auto"/>
            <w:bottom w:val="none" w:sz="0" w:space="0" w:color="auto"/>
            <w:right w:val="none" w:sz="0" w:space="0" w:color="auto"/>
          </w:divBdr>
        </w:div>
        <w:div w:id="1735425071">
          <w:marLeft w:val="640"/>
          <w:marRight w:val="0"/>
          <w:marTop w:val="0"/>
          <w:marBottom w:val="0"/>
          <w:divBdr>
            <w:top w:val="none" w:sz="0" w:space="0" w:color="auto"/>
            <w:left w:val="none" w:sz="0" w:space="0" w:color="auto"/>
            <w:bottom w:val="none" w:sz="0" w:space="0" w:color="auto"/>
            <w:right w:val="none" w:sz="0" w:space="0" w:color="auto"/>
          </w:divBdr>
        </w:div>
        <w:div w:id="1068917193">
          <w:marLeft w:val="640"/>
          <w:marRight w:val="0"/>
          <w:marTop w:val="0"/>
          <w:marBottom w:val="0"/>
          <w:divBdr>
            <w:top w:val="none" w:sz="0" w:space="0" w:color="auto"/>
            <w:left w:val="none" w:sz="0" w:space="0" w:color="auto"/>
            <w:bottom w:val="none" w:sz="0" w:space="0" w:color="auto"/>
            <w:right w:val="none" w:sz="0" w:space="0" w:color="auto"/>
          </w:divBdr>
        </w:div>
        <w:div w:id="1929540553">
          <w:marLeft w:val="640"/>
          <w:marRight w:val="0"/>
          <w:marTop w:val="0"/>
          <w:marBottom w:val="0"/>
          <w:divBdr>
            <w:top w:val="none" w:sz="0" w:space="0" w:color="auto"/>
            <w:left w:val="none" w:sz="0" w:space="0" w:color="auto"/>
            <w:bottom w:val="none" w:sz="0" w:space="0" w:color="auto"/>
            <w:right w:val="none" w:sz="0" w:space="0" w:color="auto"/>
          </w:divBdr>
        </w:div>
        <w:div w:id="448008462">
          <w:marLeft w:val="640"/>
          <w:marRight w:val="0"/>
          <w:marTop w:val="0"/>
          <w:marBottom w:val="0"/>
          <w:divBdr>
            <w:top w:val="none" w:sz="0" w:space="0" w:color="auto"/>
            <w:left w:val="none" w:sz="0" w:space="0" w:color="auto"/>
            <w:bottom w:val="none" w:sz="0" w:space="0" w:color="auto"/>
            <w:right w:val="none" w:sz="0" w:space="0" w:color="auto"/>
          </w:divBdr>
        </w:div>
        <w:div w:id="1568109253">
          <w:marLeft w:val="640"/>
          <w:marRight w:val="0"/>
          <w:marTop w:val="0"/>
          <w:marBottom w:val="0"/>
          <w:divBdr>
            <w:top w:val="none" w:sz="0" w:space="0" w:color="auto"/>
            <w:left w:val="none" w:sz="0" w:space="0" w:color="auto"/>
            <w:bottom w:val="none" w:sz="0" w:space="0" w:color="auto"/>
            <w:right w:val="none" w:sz="0" w:space="0" w:color="auto"/>
          </w:divBdr>
        </w:div>
        <w:div w:id="395010038">
          <w:marLeft w:val="640"/>
          <w:marRight w:val="0"/>
          <w:marTop w:val="0"/>
          <w:marBottom w:val="0"/>
          <w:divBdr>
            <w:top w:val="none" w:sz="0" w:space="0" w:color="auto"/>
            <w:left w:val="none" w:sz="0" w:space="0" w:color="auto"/>
            <w:bottom w:val="none" w:sz="0" w:space="0" w:color="auto"/>
            <w:right w:val="none" w:sz="0" w:space="0" w:color="auto"/>
          </w:divBdr>
        </w:div>
        <w:div w:id="2042585242">
          <w:marLeft w:val="640"/>
          <w:marRight w:val="0"/>
          <w:marTop w:val="0"/>
          <w:marBottom w:val="0"/>
          <w:divBdr>
            <w:top w:val="none" w:sz="0" w:space="0" w:color="auto"/>
            <w:left w:val="none" w:sz="0" w:space="0" w:color="auto"/>
            <w:bottom w:val="none" w:sz="0" w:space="0" w:color="auto"/>
            <w:right w:val="none" w:sz="0" w:space="0" w:color="auto"/>
          </w:divBdr>
        </w:div>
        <w:div w:id="413673578">
          <w:marLeft w:val="640"/>
          <w:marRight w:val="0"/>
          <w:marTop w:val="0"/>
          <w:marBottom w:val="0"/>
          <w:divBdr>
            <w:top w:val="none" w:sz="0" w:space="0" w:color="auto"/>
            <w:left w:val="none" w:sz="0" w:space="0" w:color="auto"/>
            <w:bottom w:val="none" w:sz="0" w:space="0" w:color="auto"/>
            <w:right w:val="none" w:sz="0" w:space="0" w:color="auto"/>
          </w:divBdr>
        </w:div>
        <w:div w:id="197400629">
          <w:marLeft w:val="640"/>
          <w:marRight w:val="0"/>
          <w:marTop w:val="0"/>
          <w:marBottom w:val="0"/>
          <w:divBdr>
            <w:top w:val="none" w:sz="0" w:space="0" w:color="auto"/>
            <w:left w:val="none" w:sz="0" w:space="0" w:color="auto"/>
            <w:bottom w:val="none" w:sz="0" w:space="0" w:color="auto"/>
            <w:right w:val="none" w:sz="0" w:space="0" w:color="auto"/>
          </w:divBdr>
        </w:div>
        <w:div w:id="1219123651">
          <w:marLeft w:val="640"/>
          <w:marRight w:val="0"/>
          <w:marTop w:val="0"/>
          <w:marBottom w:val="0"/>
          <w:divBdr>
            <w:top w:val="none" w:sz="0" w:space="0" w:color="auto"/>
            <w:left w:val="none" w:sz="0" w:space="0" w:color="auto"/>
            <w:bottom w:val="none" w:sz="0" w:space="0" w:color="auto"/>
            <w:right w:val="none" w:sz="0" w:space="0" w:color="auto"/>
          </w:divBdr>
        </w:div>
        <w:div w:id="910890311">
          <w:marLeft w:val="640"/>
          <w:marRight w:val="0"/>
          <w:marTop w:val="0"/>
          <w:marBottom w:val="0"/>
          <w:divBdr>
            <w:top w:val="none" w:sz="0" w:space="0" w:color="auto"/>
            <w:left w:val="none" w:sz="0" w:space="0" w:color="auto"/>
            <w:bottom w:val="none" w:sz="0" w:space="0" w:color="auto"/>
            <w:right w:val="none" w:sz="0" w:space="0" w:color="auto"/>
          </w:divBdr>
        </w:div>
        <w:div w:id="1176194926">
          <w:marLeft w:val="640"/>
          <w:marRight w:val="0"/>
          <w:marTop w:val="0"/>
          <w:marBottom w:val="0"/>
          <w:divBdr>
            <w:top w:val="none" w:sz="0" w:space="0" w:color="auto"/>
            <w:left w:val="none" w:sz="0" w:space="0" w:color="auto"/>
            <w:bottom w:val="none" w:sz="0" w:space="0" w:color="auto"/>
            <w:right w:val="none" w:sz="0" w:space="0" w:color="auto"/>
          </w:divBdr>
        </w:div>
        <w:div w:id="1441754762">
          <w:marLeft w:val="640"/>
          <w:marRight w:val="0"/>
          <w:marTop w:val="0"/>
          <w:marBottom w:val="0"/>
          <w:divBdr>
            <w:top w:val="none" w:sz="0" w:space="0" w:color="auto"/>
            <w:left w:val="none" w:sz="0" w:space="0" w:color="auto"/>
            <w:bottom w:val="none" w:sz="0" w:space="0" w:color="auto"/>
            <w:right w:val="none" w:sz="0" w:space="0" w:color="auto"/>
          </w:divBdr>
        </w:div>
        <w:div w:id="1613785813">
          <w:marLeft w:val="640"/>
          <w:marRight w:val="0"/>
          <w:marTop w:val="0"/>
          <w:marBottom w:val="0"/>
          <w:divBdr>
            <w:top w:val="none" w:sz="0" w:space="0" w:color="auto"/>
            <w:left w:val="none" w:sz="0" w:space="0" w:color="auto"/>
            <w:bottom w:val="none" w:sz="0" w:space="0" w:color="auto"/>
            <w:right w:val="none" w:sz="0" w:space="0" w:color="auto"/>
          </w:divBdr>
        </w:div>
        <w:div w:id="221135587">
          <w:marLeft w:val="640"/>
          <w:marRight w:val="0"/>
          <w:marTop w:val="0"/>
          <w:marBottom w:val="0"/>
          <w:divBdr>
            <w:top w:val="none" w:sz="0" w:space="0" w:color="auto"/>
            <w:left w:val="none" w:sz="0" w:space="0" w:color="auto"/>
            <w:bottom w:val="none" w:sz="0" w:space="0" w:color="auto"/>
            <w:right w:val="none" w:sz="0" w:space="0" w:color="auto"/>
          </w:divBdr>
        </w:div>
        <w:div w:id="249199468">
          <w:marLeft w:val="640"/>
          <w:marRight w:val="0"/>
          <w:marTop w:val="0"/>
          <w:marBottom w:val="0"/>
          <w:divBdr>
            <w:top w:val="none" w:sz="0" w:space="0" w:color="auto"/>
            <w:left w:val="none" w:sz="0" w:space="0" w:color="auto"/>
            <w:bottom w:val="none" w:sz="0" w:space="0" w:color="auto"/>
            <w:right w:val="none" w:sz="0" w:space="0" w:color="auto"/>
          </w:divBdr>
        </w:div>
        <w:div w:id="81992224">
          <w:marLeft w:val="640"/>
          <w:marRight w:val="0"/>
          <w:marTop w:val="0"/>
          <w:marBottom w:val="0"/>
          <w:divBdr>
            <w:top w:val="none" w:sz="0" w:space="0" w:color="auto"/>
            <w:left w:val="none" w:sz="0" w:space="0" w:color="auto"/>
            <w:bottom w:val="none" w:sz="0" w:space="0" w:color="auto"/>
            <w:right w:val="none" w:sz="0" w:space="0" w:color="auto"/>
          </w:divBdr>
        </w:div>
        <w:div w:id="1477647392">
          <w:marLeft w:val="640"/>
          <w:marRight w:val="0"/>
          <w:marTop w:val="0"/>
          <w:marBottom w:val="0"/>
          <w:divBdr>
            <w:top w:val="none" w:sz="0" w:space="0" w:color="auto"/>
            <w:left w:val="none" w:sz="0" w:space="0" w:color="auto"/>
            <w:bottom w:val="none" w:sz="0" w:space="0" w:color="auto"/>
            <w:right w:val="none" w:sz="0" w:space="0" w:color="auto"/>
          </w:divBdr>
        </w:div>
        <w:div w:id="232160525">
          <w:marLeft w:val="640"/>
          <w:marRight w:val="0"/>
          <w:marTop w:val="0"/>
          <w:marBottom w:val="0"/>
          <w:divBdr>
            <w:top w:val="none" w:sz="0" w:space="0" w:color="auto"/>
            <w:left w:val="none" w:sz="0" w:space="0" w:color="auto"/>
            <w:bottom w:val="none" w:sz="0" w:space="0" w:color="auto"/>
            <w:right w:val="none" w:sz="0" w:space="0" w:color="auto"/>
          </w:divBdr>
        </w:div>
        <w:div w:id="134569997">
          <w:marLeft w:val="640"/>
          <w:marRight w:val="0"/>
          <w:marTop w:val="0"/>
          <w:marBottom w:val="0"/>
          <w:divBdr>
            <w:top w:val="none" w:sz="0" w:space="0" w:color="auto"/>
            <w:left w:val="none" w:sz="0" w:space="0" w:color="auto"/>
            <w:bottom w:val="none" w:sz="0" w:space="0" w:color="auto"/>
            <w:right w:val="none" w:sz="0" w:space="0" w:color="auto"/>
          </w:divBdr>
        </w:div>
        <w:div w:id="1942104955">
          <w:marLeft w:val="640"/>
          <w:marRight w:val="0"/>
          <w:marTop w:val="0"/>
          <w:marBottom w:val="0"/>
          <w:divBdr>
            <w:top w:val="none" w:sz="0" w:space="0" w:color="auto"/>
            <w:left w:val="none" w:sz="0" w:space="0" w:color="auto"/>
            <w:bottom w:val="none" w:sz="0" w:space="0" w:color="auto"/>
            <w:right w:val="none" w:sz="0" w:space="0" w:color="auto"/>
          </w:divBdr>
        </w:div>
        <w:div w:id="387805014">
          <w:marLeft w:val="640"/>
          <w:marRight w:val="0"/>
          <w:marTop w:val="0"/>
          <w:marBottom w:val="0"/>
          <w:divBdr>
            <w:top w:val="none" w:sz="0" w:space="0" w:color="auto"/>
            <w:left w:val="none" w:sz="0" w:space="0" w:color="auto"/>
            <w:bottom w:val="none" w:sz="0" w:space="0" w:color="auto"/>
            <w:right w:val="none" w:sz="0" w:space="0" w:color="auto"/>
          </w:divBdr>
        </w:div>
        <w:div w:id="1591813173">
          <w:marLeft w:val="640"/>
          <w:marRight w:val="0"/>
          <w:marTop w:val="0"/>
          <w:marBottom w:val="0"/>
          <w:divBdr>
            <w:top w:val="none" w:sz="0" w:space="0" w:color="auto"/>
            <w:left w:val="none" w:sz="0" w:space="0" w:color="auto"/>
            <w:bottom w:val="none" w:sz="0" w:space="0" w:color="auto"/>
            <w:right w:val="none" w:sz="0" w:space="0" w:color="auto"/>
          </w:divBdr>
        </w:div>
        <w:div w:id="315494072">
          <w:marLeft w:val="640"/>
          <w:marRight w:val="0"/>
          <w:marTop w:val="0"/>
          <w:marBottom w:val="0"/>
          <w:divBdr>
            <w:top w:val="none" w:sz="0" w:space="0" w:color="auto"/>
            <w:left w:val="none" w:sz="0" w:space="0" w:color="auto"/>
            <w:bottom w:val="none" w:sz="0" w:space="0" w:color="auto"/>
            <w:right w:val="none" w:sz="0" w:space="0" w:color="auto"/>
          </w:divBdr>
        </w:div>
        <w:div w:id="682363945">
          <w:marLeft w:val="640"/>
          <w:marRight w:val="0"/>
          <w:marTop w:val="0"/>
          <w:marBottom w:val="0"/>
          <w:divBdr>
            <w:top w:val="none" w:sz="0" w:space="0" w:color="auto"/>
            <w:left w:val="none" w:sz="0" w:space="0" w:color="auto"/>
            <w:bottom w:val="none" w:sz="0" w:space="0" w:color="auto"/>
            <w:right w:val="none" w:sz="0" w:space="0" w:color="auto"/>
          </w:divBdr>
        </w:div>
        <w:div w:id="77214694">
          <w:marLeft w:val="640"/>
          <w:marRight w:val="0"/>
          <w:marTop w:val="0"/>
          <w:marBottom w:val="0"/>
          <w:divBdr>
            <w:top w:val="none" w:sz="0" w:space="0" w:color="auto"/>
            <w:left w:val="none" w:sz="0" w:space="0" w:color="auto"/>
            <w:bottom w:val="none" w:sz="0" w:space="0" w:color="auto"/>
            <w:right w:val="none" w:sz="0" w:space="0" w:color="auto"/>
          </w:divBdr>
        </w:div>
        <w:div w:id="445931205">
          <w:marLeft w:val="640"/>
          <w:marRight w:val="0"/>
          <w:marTop w:val="0"/>
          <w:marBottom w:val="0"/>
          <w:divBdr>
            <w:top w:val="none" w:sz="0" w:space="0" w:color="auto"/>
            <w:left w:val="none" w:sz="0" w:space="0" w:color="auto"/>
            <w:bottom w:val="none" w:sz="0" w:space="0" w:color="auto"/>
            <w:right w:val="none" w:sz="0" w:space="0" w:color="auto"/>
          </w:divBdr>
        </w:div>
        <w:div w:id="1569221791">
          <w:marLeft w:val="640"/>
          <w:marRight w:val="0"/>
          <w:marTop w:val="0"/>
          <w:marBottom w:val="0"/>
          <w:divBdr>
            <w:top w:val="none" w:sz="0" w:space="0" w:color="auto"/>
            <w:left w:val="none" w:sz="0" w:space="0" w:color="auto"/>
            <w:bottom w:val="none" w:sz="0" w:space="0" w:color="auto"/>
            <w:right w:val="none" w:sz="0" w:space="0" w:color="auto"/>
          </w:divBdr>
        </w:div>
        <w:div w:id="903175185">
          <w:marLeft w:val="640"/>
          <w:marRight w:val="0"/>
          <w:marTop w:val="0"/>
          <w:marBottom w:val="0"/>
          <w:divBdr>
            <w:top w:val="none" w:sz="0" w:space="0" w:color="auto"/>
            <w:left w:val="none" w:sz="0" w:space="0" w:color="auto"/>
            <w:bottom w:val="none" w:sz="0" w:space="0" w:color="auto"/>
            <w:right w:val="none" w:sz="0" w:space="0" w:color="auto"/>
          </w:divBdr>
        </w:div>
        <w:div w:id="661399050">
          <w:marLeft w:val="640"/>
          <w:marRight w:val="0"/>
          <w:marTop w:val="0"/>
          <w:marBottom w:val="0"/>
          <w:divBdr>
            <w:top w:val="none" w:sz="0" w:space="0" w:color="auto"/>
            <w:left w:val="none" w:sz="0" w:space="0" w:color="auto"/>
            <w:bottom w:val="none" w:sz="0" w:space="0" w:color="auto"/>
            <w:right w:val="none" w:sz="0" w:space="0" w:color="auto"/>
          </w:divBdr>
        </w:div>
        <w:div w:id="1530139767">
          <w:marLeft w:val="640"/>
          <w:marRight w:val="0"/>
          <w:marTop w:val="0"/>
          <w:marBottom w:val="0"/>
          <w:divBdr>
            <w:top w:val="none" w:sz="0" w:space="0" w:color="auto"/>
            <w:left w:val="none" w:sz="0" w:space="0" w:color="auto"/>
            <w:bottom w:val="none" w:sz="0" w:space="0" w:color="auto"/>
            <w:right w:val="none" w:sz="0" w:space="0" w:color="auto"/>
          </w:divBdr>
        </w:div>
        <w:div w:id="863834591">
          <w:marLeft w:val="640"/>
          <w:marRight w:val="0"/>
          <w:marTop w:val="0"/>
          <w:marBottom w:val="0"/>
          <w:divBdr>
            <w:top w:val="none" w:sz="0" w:space="0" w:color="auto"/>
            <w:left w:val="none" w:sz="0" w:space="0" w:color="auto"/>
            <w:bottom w:val="none" w:sz="0" w:space="0" w:color="auto"/>
            <w:right w:val="none" w:sz="0" w:space="0" w:color="auto"/>
          </w:divBdr>
        </w:div>
        <w:div w:id="700279257">
          <w:marLeft w:val="640"/>
          <w:marRight w:val="0"/>
          <w:marTop w:val="0"/>
          <w:marBottom w:val="0"/>
          <w:divBdr>
            <w:top w:val="none" w:sz="0" w:space="0" w:color="auto"/>
            <w:left w:val="none" w:sz="0" w:space="0" w:color="auto"/>
            <w:bottom w:val="none" w:sz="0" w:space="0" w:color="auto"/>
            <w:right w:val="none" w:sz="0" w:space="0" w:color="auto"/>
          </w:divBdr>
        </w:div>
        <w:div w:id="1411612316">
          <w:marLeft w:val="640"/>
          <w:marRight w:val="0"/>
          <w:marTop w:val="0"/>
          <w:marBottom w:val="0"/>
          <w:divBdr>
            <w:top w:val="none" w:sz="0" w:space="0" w:color="auto"/>
            <w:left w:val="none" w:sz="0" w:space="0" w:color="auto"/>
            <w:bottom w:val="none" w:sz="0" w:space="0" w:color="auto"/>
            <w:right w:val="none" w:sz="0" w:space="0" w:color="auto"/>
          </w:divBdr>
        </w:div>
        <w:div w:id="1584291747">
          <w:marLeft w:val="640"/>
          <w:marRight w:val="0"/>
          <w:marTop w:val="0"/>
          <w:marBottom w:val="0"/>
          <w:divBdr>
            <w:top w:val="none" w:sz="0" w:space="0" w:color="auto"/>
            <w:left w:val="none" w:sz="0" w:space="0" w:color="auto"/>
            <w:bottom w:val="none" w:sz="0" w:space="0" w:color="auto"/>
            <w:right w:val="none" w:sz="0" w:space="0" w:color="auto"/>
          </w:divBdr>
        </w:div>
        <w:div w:id="247232899">
          <w:marLeft w:val="640"/>
          <w:marRight w:val="0"/>
          <w:marTop w:val="0"/>
          <w:marBottom w:val="0"/>
          <w:divBdr>
            <w:top w:val="none" w:sz="0" w:space="0" w:color="auto"/>
            <w:left w:val="none" w:sz="0" w:space="0" w:color="auto"/>
            <w:bottom w:val="none" w:sz="0" w:space="0" w:color="auto"/>
            <w:right w:val="none" w:sz="0" w:space="0" w:color="auto"/>
          </w:divBdr>
        </w:div>
        <w:div w:id="1339191224">
          <w:marLeft w:val="640"/>
          <w:marRight w:val="0"/>
          <w:marTop w:val="0"/>
          <w:marBottom w:val="0"/>
          <w:divBdr>
            <w:top w:val="none" w:sz="0" w:space="0" w:color="auto"/>
            <w:left w:val="none" w:sz="0" w:space="0" w:color="auto"/>
            <w:bottom w:val="none" w:sz="0" w:space="0" w:color="auto"/>
            <w:right w:val="none" w:sz="0" w:space="0" w:color="auto"/>
          </w:divBdr>
        </w:div>
        <w:div w:id="392319258">
          <w:marLeft w:val="640"/>
          <w:marRight w:val="0"/>
          <w:marTop w:val="0"/>
          <w:marBottom w:val="0"/>
          <w:divBdr>
            <w:top w:val="none" w:sz="0" w:space="0" w:color="auto"/>
            <w:left w:val="none" w:sz="0" w:space="0" w:color="auto"/>
            <w:bottom w:val="none" w:sz="0" w:space="0" w:color="auto"/>
            <w:right w:val="none" w:sz="0" w:space="0" w:color="auto"/>
          </w:divBdr>
        </w:div>
        <w:div w:id="1662348008">
          <w:marLeft w:val="640"/>
          <w:marRight w:val="0"/>
          <w:marTop w:val="0"/>
          <w:marBottom w:val="0"/>
          <w:divBdr>
            <w:top w:val="none" w:sz="0" w:space="0" w:color="auto"/>
            <w:left w:val="none" w:sz="0" w:space="0" w:color="auto"/>
            <w:bottom w:val="none" w:sz="0" w:space="0" w:color="auto"/>
            <w:right w:val="none" w:sz="0" w:space="0" w:color="auto"/>
          </w:divBdr>
        </w:div>
        <w:div w:id="1592158543">
          <w:marLeft w:val="640"/>
          <w:marRight w:val="0"/>
          <w:marTop w:val="0"/>
          <w:marBottom w:val="0"/>
          <w:divBdr>
            <w:top w:val="none" w:sz="0" w:space="0" w:color="auto"/>
            <w:left w:val="none" w:sz="0" w:space="0" w:color="auto"/>
            <w:bottom w:val="none" w:sz="0" w:space="0" w:color="auto"/>
            <w:right w:val="none" w:sz="0" w:space="0" w:color="auto"/>
          </w:divBdr>
        </w:div>
        <w:div w:id="762456910">
          <w:marLeft w:val="640"/>
          <w:marRight w:val="0"/>
          <w:marTop w:val="0"/>
          <w:marBottom w:val="0"/>
          <w:divBdr>
            <w:top w:val="none" w:sz="0" w:space="0" w:color="auto"/>
            <w:left w:val="none" w:sz="0" w:space="0" w:color="auto"/>
            <w:bottom w:val="none" w:sz="0" w:space="0" w:color="auto"/>
            <w:right w:val="none" w:sz="0" w:space="0" w:color="auto"/>
          </w:divBdr>
        </w:div>
        <w:div w:id="1580560432">
          <w:marLeft w:val="640"/>
          <w:marRight w:val="0"/>
          <w:marTop w:val="0"/>
          <w:marBottom w:val="0"/>
          <w:divBdr>
            <w:top w:val="none" w:sz="0" w:space="0" w:color="auto"/>
            <w:left w:val="none" w:sz="0" w:space="0" w:color="auto"/>
            <w:bottom w:val="none" w:sz="0" w:space="0" w:color="auto"/>
            <w:right w:val="none" w:sz="0" w:space="0" w:color="auto"/>
          </w:divBdr>
        </w:div>
        <w:div w:id="492643275">
          <w:marLeft w:val="640"/>
          <w:marRight w:val="0"/>
          <w:marTop w:val="0"/>
          <w:marBottom w:val="0"/>
          <w:divBdr>
            <w:top w:val="none" w:sz="0" w:space="0" w:color="auto"/>
            <w:left w:val="none" w:sz="0" w:space="0" w:color="auto"/>
            <w:bottom w:val="none" w:sz="0" w:space="0" w:color="auto"/>
            <w:right w:val="none" w:sz="0" w:space="0" w:color="auto"/>
          </w:divBdr>
        </w:div>
        <w:div w:id="1065028914">
          <w:marLeft w:val="640"/>
          <w:marRight w:val="0"/>
          <w:marTop w:val="0"/>
          <w:marBottom w:val="0"/>
          <w:divBdr>
            <w:top w:val="none" w:sz="0" w:space="0" w:color="auto"/>
            <w:left w:val="none" w:sz="0" w:space="0" w:color="auto"/>
            <w:bottom w:val="none" w:sz="0" w:space="0" w:color="auto"/>
            <w:right w:val="none" w:sz="0" w:space="0" w:color="auto"/>
          </w:divBdr>
        </w:div>
        <w:div w:id="1297838838">
          <w:marLeft w:val="640"/>
          <w:marRight w:val="0"/>
          <w:marTop w:val="0"/>
          <w:marBottom w:val="0"/>
          <w:divBdr>
            <w:top w:val="none" w:sz="0" w:space="0" w:color="auto"/>
            <w:left w:val="none" w:sz="0" w:space="0" w:color="auto"/>
            <w:bottom w:val="none" w:sz="0" w:space="0" w:color="auto"/>
            <w:right w:val="none" w:sz="0" w:space="0" w:color="auto"/>
          </w:divBdr>
        </w:div>
        <w:div w:id="1929925844">
          <w:marLeft w:val="640"/>
          <w:marRight w:val="0"/>
          <w:marTop w:val="0"/>
          <w:marBottom w:val="0"/>
          <w:divBdr>
            <w:top w:val="none" w:sz="0" w:space="0" w:color="auto"/>
            <w:left w:val="none" w:sz="0" w:space="0" w:color="auto"/>
            <w:bottom w:val="none" w:sz="0" w:space="0" w:color="auto"/>
            <w:right w:val="none" w:sz="0" w:space="0" w:color="auto"/>
          </w:divBdr>
        </w:div>
        <w:div w:id="1811825698">
          <w:marLeft w:val="640"/>
          <w:marRight w:val="0"/>
          <w:marTop w:val="0"/>
          <w:marBottom w:val="0"/>
          <w:divBdr>
            <w:top w:val="none" w:sz="0" w:space="0" w:color="auto"/>
            <w:left w:val="none" w:sz="0" w:space="0" w:color="auto"/>
            <w:bottom w:val="none" w:sz="0" w:space="0" w:color="auto"/>
            <w:right w:val="none" w:sz="0" w:space="0" w:color="auto"/>
          </w:divBdr>
        </w:div>
        <w:div w:id="2035576957">
          <w:marLeft w:val="640"/>
          <w:marRight w:val="0"/>
          <w:marTop w:val="0"/>
          <w:marBottom w:val="0"/>
          <w:divBdr>
            <w:top w:val="none" w:sz="0" w:space="0" w:color="auto"/>
            <w:left w:val="none" w:sz="0" w:space="0" w:color="auto"/>
            <w:bottom w:val="none" w:sz="0" w:space="0" w:color="auto"/>
            <w:right w:val="none" w:sz="0" w:space="0" w:color="auto"/>
          </w:divBdr>
        </w:div>
      </w:divsChild>
    </w:div>
    <w:div w:id="561059127">
      <w:bodyDiv w:val="1"/>
      <w:marLeft w:val="0"/>
      <w:marRight w:val="0"/>
      <w:marTop w:val="0"/>
      <w:marBottom w:val="0"/>
      <w:divBdr>
        <w:top w:val="none" w:sz="0" w:space="0" w:color="auto"/>
        <w:left w:val="none" w:sz="0" w:space="0" w:color="auto"/>
        <w:bottom w:val="none" w:sz="0" w:space="0" w:color="auto"/>
        <w:right w:val="none" w:sz="0" w:space="0" w:color="auto"/>
      </w:divBdr>
    </w:div>
    <w:div w:id="564730446">
      <w:bodyDiv w:val="1"/>
      <w:marLeft w:val="0"/>
      <w:marRight w:val="0"/>
      <w:marTop w:val="0"/>
      <w:marBottom w:val="0"/>
      <w:divBdr>
        <w:top w:val="none" w:sz="0" w:space="0" w:color="auto"/>
        <w:left w:val="none" w:sz="0" w:space="0" w:color="auto"/>
        <w:bottom w:val="none" w:sz="0" w:space="0" w:color="auto"/>
        <w:right w:val="none" w:sz="0" w:space="0" w:color="auto"/>
      </w:divBdr>
      <w:divsChild>
        <w:div w:id="971599733">
          <w:marLeft w:val="640"/>
          <w:marRight w:val="0"/>
          <w:marTop w:val="0"/>
          <w:marBottom w:val="0"/>
          <w:divBdr>
            <w:top w:val="none" w:sz="0" w:space="0" w:color="auto"/>
            <w:left w:val="none" w:sz="0" w:space="0" w:color="auto"/>
            <w:bottom w:val="none" w:sz="0" w:space="0" w:color="auto"/>
            <w:right w:val="none" w:sz="0" w:space="0" w:color="auto"/>
          </w:divBdr>
        </w:div>
        <w:div w:id="327100562">
          <w:marLeft w:val="640"/>
          <w:marRight w:val="0"/>
          <w:marTop w:val="0"/>
          <w:marBottom w:val="0"/>
          <w:divBdr>
            <w:top w:val="none" w:sz="0" w:space="0" w:color="auto"/>
            <w:left w:val="none" w:sz="0" w:space="0" w:color="auto"/>
            <w:bottom w:val="none" w:sz="0" w:space="0" w:color="auto"/>
            <w:right w:val="none" w:sz="0" w:space="0" w:color="auto"/>
          </w:divBdr>
        </w:div>
        <w:div w:id="1876387994">
          <w:marLeft w:val="640"/>
          <w:marRight w:val="0"/>
          <w:marTop w:val="0"/>
          <w:marBottom w:val="0"/>
          <w:divBdr>
            <w:top w:val="none" w:sz="0" w:space="0" w:color="auto"/>
            <w:left w:val="none" w:sz="0" w:space="0" w:color="auto"/>
            <w:bottom w:val="none" w:sz="0" w:space="0" w:color="auto"/>
            <w:right w:val="none" w:sz="0" w:space="0" w:color="auto"/>
          </w:divBdr>
        </w:div>
        <w:div w:id="368994959">
          <w:marLeft w:val="640"/>
          <w:marRight w:val="0"/>
          <w:marTop w:val="0"/>
          <w:marBottom w:val="0"/>
          <w:divBdr>
            <w:top w:val="none" w:sz="0" w:space="0" w:color="auto"/>
            <w:left w:val="none" w:sz="0" w:space="0" w:color="auto"/>
            <w:bottom w:val="none" w:sz="0" w:space="0" w:color="auto"/>
            <w:right w:val="none" w:sz="0" w:space="0" w:color="auto"/>
          </w:divBdr>
        </w:div>
        <w:div w:id="654146118">
          <w:marLeft w:val="640"/>
          <w:marRight w:val="0"/>
          <w:marTop w:val="0"/>
          <w:marBottom w:val="0"/>
          <w:divBdr>
            <w:top w:val="none" w:sz="0" w:space="0" w:color="auto"/>
            <w:left w:val="none" w:sz="0" w:space="0" w:color="auto"/>
            <w:bottom w:val="none" w:sz="0" w:space="0" w:color="auto"/>
            <w:right w:val="none" w:sz="0" w:space="0" w:color="auto"/>
          </w:divBdr>
        </w:div>
        <w:div w:id="1842818101">
          <w:marLeft w:val="640"/>
          <w:marRight w:val="0"/>
          <w:marTop w:val="0"/>
          <w:marBottom w:val="0"/>
          <w:divBdr>
            <w:top w:val="none" w:sz="0" w:space="0" w:color="auto"/>
            <w:left w:val="none" w:sz="0" w:space="0" w:color="auto"/>
            <w:bottom w:val="none" w:sz="0" w:space="0" w:color="auto"/>
            <w:right w:val="none" w:sz="0" w:space="0" w:color="auto"/>
          </w:divBdr>
        </w:div>
        <w:div w:id="220096047">
          <w:marLeft w:val="640"/>
          <w:marRight w:val="0"/>
          <w:marTop w:val="0"/>
          <w:marBottom w:val="0"/>
          <w:divBdr>
            <w:top w:val="none" w:sz="0" w:space="0" w:color="auto"/>
            <w:left w:val="none" w:sz="0" w:space="0" w:color="auto"/>
            <w:bottom w:val="none" w:sz="0" w:space="0" w:color="auto"/>
            <w:right w:val="none" w:sz="0" w:space="0" w:color="auto"/>
          </w:divBdr>
        </w:div>
        <w:div w:id="920335213">
          <w:marLeft w:val="640"/>
          <w:marRight w:val="0"/>
          <w:marTop w:val="0"/>
          <w:marBottom w:val="0"/>
          <w:divBdr>
            <w:top w:val="none" w:sz="0" w:space="0" w:color="auto"/>
            <w:left w:val="none" w:sz="0" w:space="0" w:color="auto"/>
            <w:bottom w:val="none" w:sz="0" w:space="0" w:color="auto"/>
            <w:right w:val="none" w:sz="0" w:space="0" w:color="auto"/>
          </w:divBdr>
        </w:div>
        <w:div w:id="1882355009">
          <w:marLeft w:val="640"/>
          <w:marRight w:val="0"/>
          <w:marTop w:val="0"/>
          <w:marBottom w:val="0"/>
          <w:divBdr>
            <w:top w:val="none" w:sz="0" w:space="0" w:color="auto"/>
            <w:left w:val="none" w:sz="0" w:space="0" w:color="auto"/>
            <w:bottom w:val="none" w:sz="0" w:space="0" w:color="auto"/>
            <w:right w:val="none" w:sz="0" w:space="0" w:color="auto"/>
          </w:divBdr>
        </w:div>
        <w:div w:id="1556088189">
          <w:marLeft w:val="640"/>
          <w:marRight w:val="0"/>
          <w:marTop w:val="0"/>
          <w:marBottom w:val="0"/>
          <w:divBdr>
            <w:top w:val="none" w:sz="0" w:space="0" w:color="auto"/>
            <w:left w:val="none" w:sz="0" w:space="0" w:color="auto"/>
            <w:bottom w:val="none" w:sz="0" w:space="0" w:color="auto"/>
            <w:right w:val="none" w:sz="0" w:space="0" w:color="auto"/>
          </w:divBdr>
        </w:div>
        <w:div w:id="357313186">
          <w:marLeft w:val="640"/>
          <w:marRight w:val="0"/>
          <w:marTop w:val="0"/>
          <w:marBottom w:val="0"/>
          <w:divBdr>
            <w:top w:val="none" w:sz="0" w:space="0" w:color="auto"/>
            <w:left w:val="none" w:sz="0" w:space="0" w:color="auto"/>
            <w:bottom w:val="none" w:sz="0" w:space="0" w:color="auto"/>
            <w:right w:val="none" w:sz="0" w:space="0" w:color="auto"/>
          </w:divBdr>
        </w:div>
        <w:div w:id="681123155">
          <w:marLeft w:val="640"/>
          <w:marRight w:val="0"/>
          <w:marTop w:val="0"/>
          <w:marBottom w:val="0"/>
          <w:divBdr>
            <w:top w:val="none" w:sz="0" w:space="0" w:color="auto"/>
            <w:left w:val="none" w:sz="0" w:space="0" w:color="auto"/>
            <w:bottom w:val="none" w:sz="0" w:space="0" w:color="auto"/>
            <w:right w:val="none" w:sz="0" w:space="0" w:color="auto"/>
          </w:divBdr>
        </w:div>
        <w:div w:id="2016952855">
          <w:marLeft w:val="640"/>
          <w:marRight w:val="0"/>
          <w:marTop w:val="0"/>
          <w:marBottom w:val="0"/>
          <w:divBdr>
            <w:top w:val="none" w:sz="0" w:space="0" w:color="auto"/>
            <w:left w:val="none" w:sz="0" w:space="0" w:color="auto"/>
            <w:bottom w:val="none" w:sz="0" w:space="0" w:color="auto"/>
            <w:right w:val="none" w:sz="0" w:space="0" w:color="auto"/>
          </w:divBdr>
        </w:div>
        <w:div w:id="347831638">
          <w:marLeft w:val="640"/>
          <w:marRight w:val="0"/>
          <w:marTop w:val="0"/>
          <w:marBottom w:val="0"/>
          <w:divBdr>
            <w:top w:val="none" w:sz="0" w:space="0" w:color="auto"/>
            <w:left w:val="none" w:sz="0" w:space="0" w:color="auto"/>
            <w:bottom w:val="none" w:sz="0" w:space="0" w:color="auto"/>
            <w:right w:val="none" w:sz="0" w:space="0" w:color="auto"/>
          </w:divBdr>
        </w:div>
        <w:div w:id="1988581489">
          <w:marLeft w:val="640"/>
          <w:marRight w:val="0"/>
          <w:marTop w:val="0"/>
          <w:marBottom w:val="0"/>
          <w:divBdr>
            <w:top w:val="none" w:sz="0" w:space="0" w:color="auto"/>
            <w:left w:val="none" w:sz="0" w:space="0" w:color="auto"/>
            <w:bottom w:val="none" w:sz="0" w:space="0" w:color="auto"/>
            <w:right w:val="none" w:sz="0" w:space="0" w:color="auto"/>
          </w:divBdr>
        </w:div>
        <w:div w:id="418869647">
          <w:marLeft w:val="640"/>
          <w:marRight w:val="0"/>
          <w:marTop w:val="0"/>
          <w:marBottom w:val="0"/>
          <w:divBdr>
            <w:top w:val="none" w:sz="0" w:space="0" w:color="auto"/>
            <w:left w:val="none" w:sz="0" w:space="0" w:color="auto"/>
            <w:bottom w:val="none" w:sz="0" w:space="0" w:color="auto"/>
            <w:right w:val="none" w:sz="0" w:space="0" w:color="auto"/>
          </w:divBdr>
        </w:div>
        <w:div w:id="470513492">
          <w:marLeft w:val="640"/>
          <w:marRight w:val="0"/>
          <w:marTop w:val="0"/>
          <w:marBottom w:val="0"/>
          <w:divBdr>
            <w:top w:val="none" w:sz="0" w:space="0" w:color="auto"/>
            <w:left w:val="none" w:sz="0" w:space="0" w:color="auto"/>
            <w:bottom w:val="none" w:sz="0" w:space="0" w:color="auto"/>
            <w:right w:val="none" w:sz="0" w:space="0" w:color="auto"/>
          </w:divBdr>
        </w:div>
        <w:div w:id="179664681">
          <w:marLeft w:val="640"/>
          <w:marRight w:val="0"/>
          <w:marTop w:val="0"/>
          <w:marBottom w:val="0"/>
          <w:divBdr>
            <w:top w:val="none" w:sz="0" w:space="0" w:color="auto"/>
            <w:left w:val="none" w:sz="0" w:space="0" w:color="auto"/>
            <w:bottom w:val="none" w:sz="0" w:space="0" w:color="auto"/>
            <w:right w:val="none" w:sz="0" w:space="0" w:color="auto"/>
          </w:divBdr>
        </w:div>
        <w:div w:id="251279368">
          <w:marLeft w:val="640"/>
          <w:marRight w:val="0"/>
          <w:marTop w:val="0"/>
          <w:marBottom w:val="0"/>
          <w:divBdr>
            <w:top w:val="none" w:sz="0" w:space="0" w:color="auto"/>
            <w:left w:val="none" w:sz="0" w:space="0" w:color="auto"/>
            <w:bottom w:val="none" w:sz="0" w:space="0" w:color="auto"/>
            <w:right w:val="none" w:sz="0" w:space="0" w:color="auto"/>
          </w:divBdr>
        </w:div>
        <w:div w:id="384179698">
          <w:marLeft w:val="640"/>
          <w:marRight w:val="0"/>
          <w:marTop w:val="0"/>
          <w:marBottom w:val="0"/>
          <w:divBdr>
            <w:top w:val="none" w:sz="0" w:space="0" w:color="auto"/>
            <w:left w:val="none" w:sz="0" w:space="0" w:color="auto"/>
            <w:bottom w:val="none" w:sz="0" w:space="0" w:color="auto"/>
            <w:right w:val="none" w:sz="0" w:space="0" w:color="auto"/>
          </w:divBdr>
        </w:div>
        <w:div w:id="1647465410">
          <w:marLeft w:val="640"/>
          <w:marRight w:val="0"/>
          <w:marTop w:val="0"/>
          <w:marBottom w:val="0"/>
          <w:divBdr>
            <w:top w:val="none" w:sz="0" w:space="0" w:color="auto"/>
            <w:left w:val="none" w:sz="0" w:space="0" w:color="auto"/>
            <w:bottom w:val="none" w:sz="0" w:space="0" w:color="auto"/>
            <w:right w:val="none" w:sz="0" w:space="0" w:color="auto"/>
          </w:divBdr>
        </w:div>
        <w:div w:id="1623262641">
          <w:marLeft w:val="640"/>
          <w:marRight w:val="0"/>
          <w:marTop w:val="0"/>
          <w:marBottom w:val="0"/>
          <w:divBdr>
            <w:top w:val="none" w:sz="0" w:space="0" w:color="auto"/>
            <w:left w:val="none" w:sz="0" w:space="0" w:color="auto"/>
            <w:bottom w:val="none" w:sz="0" w:space="0" w:color="auto"/>
            <w:right w:val="none" w:sz="0" w:space="0" w:color="auto"/>
          </w:divBdr>
        </w:div>
        <w:div w:id="1596093128">
          <w:marLeft w:val="640"/>
          <w:marRight w:val="0"/>
          <w:marTop w:val="0"/>
          <w:marBottom w:val="0"/>
          <w:divBdr>
            <w:top w:val="none" w:sz="0" w:space="0" w:color="auto"/>
            <w:left w:val="none" w:sz="0" w:space="0" w:color="auto"/>
            <w:bottom w:val="none" w:sz="0" w:space="0" w:color="auto"/>
            <w:right w:val="none" w:sz="0" w:space="0" w:color="auto"/>
          </w:divBdr>
        </w:div>
        <w:div w:id="69885602">
          <w:marLeft w:val="640"/>
          <w:marRight w:val="0"/>
          <w:marTop w:val="0"/>
          <w:marBottom w:val="0"/>
          <w:divBdr>
            <w:top w:val="none" w:sz="0" w:space="0" w:color="auto"/>
            <w:left w:val="none" w:sz="0" w:space="0" w:color="auto"/>
            <w:bottom w:val="none" w:sz="0" w:space="0" w:color="auto"/>
            <w:right w:val="none" w:sz="0" w:space="0" w:color="auto"/>
          </w:divBdr>
        </w:div>
        <w:div w:id="437339172">
          <w:marLeft w:val="640"/>
          <w:marRight w:val="0"/>
          <w:marTop w:val="0"/>
          <w:marBottom w:val="0"/>
          <w:divBdr>
            <w:top w:val="none" w:sz="0" w:space="0" w:color="auto"/>
            <w:left w:val="none" w:sz="0" w:space="0" w:color="auto"/>
            <w:bottom w:val="none" w:sz="0" w:space="0" w:color="auto"/>
            <w:right w:val="none" w:sz="0" w:space="0" w:color="auto"/>
          </w:divBdr>
        </w:div>
        <w:div w:id="1150557433">
          <w:marLeft w:val="640"/>
          <w:marRight w:val="0"/>
          <w:marTop w:val="0"/>
          <w:marBottom w:val="0"/>
          <w:divBdr>
            <w:top w:val="none" w:sz="0" w:space="0" w:color="auto"/>
            <w:left w:val="none" w:sz="0" w:space="0" w:color="auto"/>
            <w:bottom w:val="none" w:sz="0" w:space="0" w:color="auto"/>
            <w:right w:val="none" w:sz="0" w:space="0" w:color="auto"/>
          </w:divBdr>
        </w:div>
        <w:div w:id="2139494328">
          <w:marLeft w:val="640"/>
          <w:marRight w:val="0"/>
          <w:marTop w:val="0"/>
          <w:marBottom w:val="0"/>
          <w:divBdr>
            <w:top w:val="none" w:sz="0" w:space="0" w:color="auto"/>
            <w:left w:val="none" w:sz="0" w:space="0" w:color="auto"/>
            <w:bottom w:val="none" w:sz="0" w:space="0" w:color="auto"/>
            <w:right w:val="none" w:sz="0" w:space="0" w:color="auto"/>
          </w:divBdr>
        </w:div>
        <w:div w:id="1810975709">
          <w:marLeft w:val="640"/>
          <w:marRight w:val="0"/>
          <w:marTop w:val="0"/>
          <w:marBottom w:val="0"/>
          <w:divBdr>
            <w:top w:val="none" w:sz="0" w:space="0" w:color="auto"/>
            <w:left w:val="none" w:sz="0" w:space="0" w:color="auto"/>
            <w:bottom w:val="none" w:sz="0" w:space="0" w:color="auto"/>
            <w:right w:val="none" w:sz="0" w:space="0" w:color="auto"/>
          </w:divBdr>
        </w:div>
        <w:div w:id="2076008342">
          <w:marLeft w:val="640"/>
          <w:marRight w:val="0"/>
          <w:marTop w:val="0"/>
          <w:marBottom w:val="0"/>
          <w:divBdr>
            <w:top w:val="none" w:sz="0" w:space="0" w:color="auto"/>
            <w:left w:val="none" w:sz="0" w:space="0" w:color="auto"/>
            <w:bottom w:val="none" w:sz="0" w:space="0" w:color="auto"/>
            <w:right w:val="none" w:sz="0" w:space="0" w:color="auto"/>
          </w:divBdr>
        </w:div>
        <w:div w:id="258687352">
          <w:marLeft w:val="640"/>
          <w:marRight w:val="0"/>
          <w:marTop w:val="0"/>
          <w:marBottom w:val="0"/>
          <w:divBdr>
            <w:top w:val="none" w:sz="0" w:space="0" w:color="auto"/>
            <w:left w:val="none" w:sz="0" w:space="0" w:color="auto"/>
            <w:bottom w:val="none" w:sz="0" w:space="0" w:color="auto"/>
            <w:right w:val="none" w:sz="0" w:space="0" w:color="auto"/>
          </w:divBdr>
        </w:div>
        <w:div w:id="624308467">
          <w:marLeft w:val="640"/>
          <w:marRight w:val="0"/>
          <w:marTop w:val="0"/>
          <w:marBottom w:val="0"/>
          <w:divBdr>
            <w:top w:val="none" w:sz="0" w:space="0" w:color="auto"/>
            <w:left w:val="none" w:sz="0" w:space="0" w:color="auto"/>
            <w:bottom w:val="none" w:sz="0" w:space="0" w:color="auto"/>
            <w:right w:val="none" w:sz="0" w:space="0" w:color="auto"/>
          </w:divBdr>
        </w:div>
        <w:div w:id="25638196">
          <w:marLeft w:val="640"/>
          <w:marRight w:val="0"/>
          <w:marTop w:val="0"/>
          <w:marBottom w:val="0"/>
          <w:divBdr>
            <w:top w:val="none" w:sz="0" w:space="0" w:color="auto"/>
            <w:left w:val="none" w:sz="0" w:space="0" w:color="auto"/>
            <w:bottom w:val="none" w:sz="0" w:space="0" w:color="auto"/>
            <w:right w:val="none" w:sz="0" w:space="0" w:color="auto"/>
          </w:divBdr>
        </w:div>
        <w:div w:id="482477560">
          <w:marLeft w:val="640"/>
          <w:marRight w:val="0"/>
          <w:marTop w:val="0"/>
          <w:marBottom w:val="0"/>
          <w:divBdr>
            <w:top w:val="none" w:sz="0" w:space="0" w:color="auto"/>
            <w:left w:val="none" w:sz="0" w:space="0" w:color="auto"/>
            <w:bottom w:val="none" w:sz="0" w:space="0" w:color="auto"/>
            <w:right w:val="none" w:sz="0" w:space="0" w:color="auto"/>
          </w:divBdr>
        </w:div>
        <w:div w:id="100035370">
          <w:marLeft w:val="640"/>
          <w:marRight w:val="0"/>
          <w:marTop w:val="0"/>
          <w:marBottom w:val="0"/>
          <w:divBdr>
            <w:top w:val="none" w:sz="0" w:space="0" w:color="auto"/>
            <w:left w:val="none" w:sz="0" w:space="0" w:color="auto"/>
            <w:bottom w:val="none" w:sz="0" w:space="0" w:color="auto"/>
            <w:right w:val="none" w:sz="0" w:space="0" w:color="auto"/>
          </w:divBdr>
        </w:div>
        <w:div w:id="1134255216">
          <w:marLeft w:val="640"/>
          <w:marRight w:val="0"/>
          <w:marTop w:val="0"/>
          <w:marBottom w:val="0"/>
          <w:divBdr>
            <w:top w:val="none" w:sz="0" w:space="0" w:color="auto"/>
            <w:left w:val="none" w:sz="0" w:space="0" w:color="auto"/>
            <w:bottom w:val="none" w:sz="0" w:space="0" w:color="auto"/>
            <w:right w:val="none" w:sz="0" w:space="0" w:color="auto"/>
          </w:divBdr>
        </w:div>
        <w:div w:id="1528643089">
          <w:marLeft w:val="640"/>
          <w:marRight w:val="0"/>
          <w:marTop w:val="0"/>
          <w:marBottom w:val="0"/>
          <w:divBdr>
            <w:top w:val="none" w:sz="0" w:space="0" w:color="auto"/>
            <w:left w:val="none" w:sz="0" w:space="0" w:color="auto"/>
            <w:bottom w:val="none" w:sz="0" w:space="0" w:color="auto"/>
            <w:right w:val="none" w:sz="0" w:space="0" w:color="auto"/>
          </w:divBdr>
        </w:div>
        <w:div w:id="1056972285">
          <w:marLeft w:val="640"/>
          <w:marRight w:val="0"/>
          <w:marTop w:val="0"/>
          <w:marBottom w:val="0"/>
          <w:divBdr>
            <w:top w:val="none" w:sz="0" w:space="0" w:color="auto"/>
            <w:left w:val="none" w:sz="0" w:space="0" w:color="auto"/>
            <w:bottom w:val="none" w:sz="0" w:space="0" w:color="auto"/>
            <w:right w:val="none" w:sz="0" w:space="0" w:color="auto"/>
          </w:divBdr>
        </w:div>
        <w:div w:id="1913350557">
          <w:marLeft w:val="640"/>
          <w:marRight w:val="0"/>
          <w:marTop w:val="0"/>
          <w:marBottom w:val="0"/>
          <w:divBdr>
            <w:top w:val="none" w:sz="0" w:space="0" w:color="auto"/>
            <w:left w:val="none" w:sz="0" w:space="0" w:color="auto"/>
            <w:bottom w:val="none" w:sz="0" w:space="0" w:color="auto"/>
            <w:right w:val="none" w:sz="0" w:space="0" w:color="auto"/>
          </w:divBdr>
        </w:div>
        <w:div w:id="1586037744">
          <w:marLeft w:val="640"/>
          <w:marRight w:val="0"/>
          <w:marTop w:val="0"/>
          <w:marBottom w:val="0"/>
          <w:divBdr>
            <w:top w:val="none" w:sz="0" w:space="0" w:color="auto"/>
            <w:left w:val="none" w:sz="0" w:space="0" w:color="auto"/>
            <w:bottom w:val="none" w:sz="0" w:space="0" w:color="auto"/>
            <w:right w:val="none" w:sz="0" w:space="0" w:color="auto"/>
          </w:divBdr>
        </w:div>
        <w:div w:id="404376942">
          <w:marLeft w:val="640"/>
          <w:marRight w:val="0"/>
          <w:marTop w:val="0"/>
          <w:marBottom w:val="0"/>
          <w:divBdr>
            <w:top w:val="none" w:sz="0" w:space="0" w:color="auto"/>
            <w:left w:val="none" w:sz="0" w:space="0" w:color="auto"/>
            <w:bottom w:val="none" w:sz="0" w:space="0" w:color="auto"/>
            <w:right w:val="none" w:sz="0" w:space="0" w:color="auto"/>
          </w:divBdr>
        </w:div>
        <w:div w:id="341013264">
          <w:marLeft w:val="640"/>
          <w:marRight w:val="0"/>
          <w:marTop w:val="0"/>
          <w:marBottom w:val="0"/>
          <w:divBdr>
            <w:top w:val="none" w:sz="0" w:space="0" w:color="auto"/>
            <w:left w:val="none" w:sz="0" w:space="0" w:color="auto"/>
            <w:bottom w:val="none" w:sz="0" w:space="0" w:color="auto"/>
            <w:right w:val="none" w:sz="0" w:space="0" w:color="auto"/>
          </w:divBdr>
        </w:div>
        <w:div w:id="1688678755">
          <w:marLeft w:val="640"/>
          <w:marRight w:val="0"/>
          <w:marTop w:val="0"/>
          <w:marBottom w:val="0"/>
          <w:divBdr>
            <w:top w:val="none" w:sz="0" w:space="0" w:color="auto"/>
            <w:left w:val="none" w:sz="0" w:space="0" w:color="auto"/>
            <w:bottom w:val="none" w:sz="0" w:space="0" w:color="auto"/>
            <w:right w:val="none" w:sz="0" w:space="0" w:color="auto"/>
          </w:divBdr>
        </w:div>
        <w:div w:id="1261255819">
          <w:marLeft w:val="640"/>
          <w:marRight w:val="0"/>
          <w:marTop w:val="0"/>
          <w:marBottom w:val="0"/>
          <w:divBdr>
            <w:top w:val="none" w:sz="0" w:space="0" w:color="auto"/>
            <w:left w:val="none" w:sz="0" w:space="0" w:color="auto"/>
            <w:bottom w:val="none" w:sz="0" w:space="0" w:color="auto"/>
            <w:right w:val="none" w:sz="0" w:space="0" w:color="auto"/>
          </w:divBdr>
        </w:div>
        <w:div w:id="1149246774">
          <w:marLeft w:val="640"/>
          <w:marRight w:val="0"/>
          <w:marTop w:val="0"/>
          <w:marBottom w:val="0"/>
          <w:divBdr>
            <w:top w:val="none" w:sz="0" w:space="0" w:color="auto"/>
            <w:left w:val="none" w:sz="0" w:space="0" w:color="auto"/>
            <w:bottom w:val="none" w:sz="0" w:space="0" w:color="auto"/>
            <w:right w:val="none" w:sz="0" w:space="0" w:color="auto"/>
          </w:divBdr>
        </w:div>
        <w:div w:id="1053893643">
          <w:marLeft w:val="640"/>
          <w:marRight w:val="0"/>
          <w:marTop w:val="0"/>
          <w:marBottom w:val="0"/>
          <w:divBdr>
            <w:top w:val="none" w:sz="0" w:space="0" w:color="auto"/>
            <w:left w:val="none" w:sz="0" w:space="0" w:color="auto"/>
            <w:bottom w:val="none" w:sz="0" w:space="0" w:color="auto"/>
            <w:right w:val="none" w:sz="0" w:space="0" w:color="auto"/>
          </w:divBdr>
        </w:div>
        <w:div w:id="1348367574">
          <w:marLeft w:val="640"/>
          <w:marRight w:val="0"/>
          <w:marTop w:val="0"/>
          <w:marBottom w:val="0"/>
          <w:divBdr>
            <w:top w:val="none" w:sz="0" w:space="0" w:color="auto"/>
            <w:left w:val="none" w:sz="0" w:space="0" w:color="auto"/>
            <w:bottom w:val="none" w:sz="0" w:space="0" w:color="auto"/>
            <w:right w:val="none" w:sz="0" w:space="0" w:color="auto"/>
          </w:divBdr>
        </w:div>
        <w:div w:id="1617371950">
          <w:marLeft w:val="640"/>
          <w:marRight w:val="0"/>
          <w:marTop w:val="0"/>
          <w:marBottom w:val="0"/>
          <w:divBdr>
            <w:top w:val="none" w:sz="0" w:space="0" w:color="auto"/>
            <w:left w:val="none" w:sz="0" w:space="0" w:color="auto"/>
            <w:bottom w:val="none" w:sz="0" w:space="0" w:color="auto"/>
            <w:right w:val="none" w:sz="0" w:space="0" w:color="auto"/>
          </w:divBdr>
        </w:div>
        <w:div w:id="989292388">
          <w:marLeft w:val="640"/>
          <w:marRight w:val="0"/>
          <w:marTop w:val="0"/>
          <w:marBottom w:val="0"/>
          <w:divBdr>
            <w:top w:val="none" w:sz="0" w:space="0" w:color="auto"/>
            <w:left w:val="none" w:sz="0" w:space="0" w:color="auto"/>
            <w:bottom w:val="none" w:sz="0" w:space="0" w:color="auto"/>
            <w:right w:val="none" w:sz="0" w:space="0" w:color="auto"/>
          </w:divBdr>
        </w:div>
        <w:div w:id="432438871">
          <w:marLeft w:val="640"/>
          <w:marRight w:val="0"/>
          <w:marTop w:val="0"/>
          <w:marBottom w:val="0"/>
          <w:divBdr>
            <w:top w:val="none" w:sz="0" w:space="0" w:color="auto"/>
            <w:left w:val="none" w:sz="0" w:space="0" w:color="auto"/>
            <w:bottom w:val="none" w:sz="0" w:space="0" w:color="auto"/>
            <w:right w:val="none" w:sz="0" w:space="0" w:color="auto"/>
          </w:divBdr>
        </w:div>
        <w:div w:id="2082826989">
          <w:marLeft w:val="640"/>
          <w:marRight w:val="0"/>
          <w:marTop w:val="0"/>
          <w:marBottom w:val="0"/>
          <w:divBdr>
            <w:top w:val="none" w:sz="0" w:space="0" w:color="auto"/>
            <w:left w:val="none" w:sz="0" w:space="0" w:color="auto"/>
            <w:bottom w:val="none" w:sz="0" w:space="0" w:color="auto"/>
            <w:right w:val="none" w:sz="0" w:space="0" w:color="auto"/>
          </w:divBdr>
        </w:div>
        <w:div w:id="503663708">
          <w:marLeft w:val="640"/>
          <w:marRight w:val="0"/>
          <w:marTop w:val="0"/>
          <w:marBottom w:val="0"/>
          <w:divBdr>
            <w:top w:val="none" w:sz="0" w:space="0" w:color="auto"/>
            <w:left w:val="none" w:sz="0" w:space="0" w:color="auto"/>
            <w:bottom w:val="none" w:sz="0" w:space="0" w:color="auto"/>
            <w:right w:val="none" w:sz="0" w:space="0" w:color="auto"/>
          </w:divBdr>
        </w:div>
        <w:div w:id="84112252">
          <w:marLeft w:val="640"/>
          <w:marRight w:val="0"/>
          <w:marTop w:val="0"/>
          <w:marBottom w:val="0"/>
          <w:divBdr>
            <w:top w:val="none" w:sz="0" w:space="0" w:color="auto"/>
            <w:left w:val="none" w:sz="0" w:space="0" w:color="auto"/>
            <w:bottom w:val="none" w:sz="0" w:space="0" w:color="auto"/>
            <w:right w:val="none" w:sz="0" w:space="0" w:color="auto"/>
          </w:divBdr>
        </w:div>
        <w:div w:id="311377631">
          <w:marLeft w:val="640"/>
          <w:marRight w:val="0"/>
          <w:marTop w:val="0"/>
          <w:marBottom w:val="0"/>
          <w:divBdr>
            <w:top w:val="none" w:sz="0" w:space="0" w:color="auto"/>
            <w:left w:val="none" w:sz="0" w:space="0" w:color="auto"/>
            <w:bottom w:val="none" w:sz="0" w:space="0" w:color="auto"/>
            <w:right w:val="none" w:sz="0" w:space="0" w:color="auto"/>
          </w:divBdr>
        </w:div>
        <w:div w:id="374163798">
          <w:marLeft w:val="640"/>
          <w:marRight w:val="0"/>
          <w:marTop w:val="0"/>
          <w:marBottom w:val="0"/>
          <w:divBdr>
            <w:top w:val="none" w:sz="0" w:space="0" w:color="auto"/>
            <w:left w:val="none" w:sz="0" w:space="0" w:color="auto"/>
            <w:bottom w:val="none" w:sz="0" w:space="0" w:color="auto"/>
            <w:right w:val="none" w:sz="0" w:space="0" w:color="auto"/>
          </w:divBdr>
        </w:div>
        <w:div w:id="171342496">
          <w:marLeft w:val="640"/>
          <w:marRight w:val="0"/>
          <w:marTop w:val="0"/>
          <w:marBottom w:val="0"/>
          <w:divBdr>
            <w:top w:val="none" w:sz="0" w:space="0" w:color="auto"/>
            <w:left w:val="none" w:sz="0" w:space="0" w:color="auto"/>
            <w:bottom w:val="none" w:sz="0" w:space="0" w:color="auto"/>
            <w:right w:val="none" w:sz="0" w:space="0" w:color="auto"/>
          </w:divBdr>
        </w:div>
        <w:div w:id="1758282634">
          <w:marLeft w:val="640"/>
          <w:marRight w:val="0"/>
          <w:marTop w:val="0"/>
          <w:marBottom w:val="0"/>
          <w:divBdr>
            <w:top w:val="none" w:sz="0" w:space="0" w:color="auto"/>
            <w:left w:val="none" w:sz="0" w:space="0" w:color="auto"/>
            <w:bottom w:val="none" w:sz="0" w:space="0" w:color="auto"/>
            <w:right w:val="none" w:sz="0" w:space="0" w:color="auto"/>
          </w:divBdr>
        </w:div>
        <w:div w:id="812798403">
          <w:marLeft w:val="640"/>
          <w:marRight w:val="0"/>
          <w:marTop w:val="0"/>
          <w:marBottom w:val="0"/>
          <w:divBdr>
            <w:top w:val="none" w:sz="0" w:space="0" w:color="auto"/>
            <w:left w:val="none" w:sz="0" w:space="0" w:color="auto"/>
            <w:bottom w:val="none" w:sz="0" w:space="0" w:color="auto"/>
            <w:right w:val="none" w:sz="0" w:space="0" w:color="auto"/>
          </w:divBdr>
        </w:div>
        <w:div w:id="1218249185">
          <w:marLeft w:val="640"/>
          <w:marRight w:val="0"/>
          <w:marTop w:val="0"/>
          <w:marBottom w:val="0"/>
          <w:divBdr>
            <w:top w:val="none" w:sz="0" w:space="0" w:color="auto"/>
            <w:left w:val="none" w:sz="0" w:space="0" w:color="auto"/>
            <w:bottom w:val="none" w:sz="0" w:space="0" w:color="auto"/>
            <w:right w:val="none" w:sz="0" w:space="0" w:color="auto"/>
          </w:divBdr>
        </w:div>
        <w:div w:id="599025870">
          <w:marLeft w:val="640"/>
          <w:marRight w:val="0"/>
          <w:marTop w:val="0"/>
          <w:marBottom w:val="0"/>
          <w:divBdr>
            <w:top w:val="none" w:sz="0" w:space="0" w:color="auto"/>
            <w:left w:val="none" w:sz="0" w:space="0" w:color="auto"/>
            <w:bottom w:val="none" w:sz="0" w:space="0" w:color="auto"/>
            <w:right w:val="none" w:sz="0" w:space="0" w:color="auto"/>
          </w:divBdr>
        </w:div>
        <w:div w:id="1199509623">
          <w:marLeft w:val="640"/>
          <w:marRight w:val="0"/>
          <w:marTop w:val="0"/>
          <w:marBottom w:val="0"/>
          <w:divBdr>
            <w:top w:val="none" w:sz="0" w:space="0" w:color="auto"/>
            <w:left w:val="none" w:sz="0" w:space="0" w:color="auto"/>
            <w:bottom w:val="none" w:sz="0" w:space="0" w:color="auto"/>
            <w:right w:val="none" w:sz="0" w:space="0" w:color="auto"/>
          </w:divBdr>
        </w:div>
        <w:div w:id="783378297">
          <w:marLeft w:val="640"/>
          <w:marRight w:val="0"/>
          <w:marTop w:val="0"/>
          <w:marBottom w:val="0"/>
          <w:divBdr>
            <w:top w:val="none" w:sz="0" w:space="0" w:color="auto"/>
            <w:left w:val="none" w:sz="0" w:space="0" w:color="auto"/>
            <w:bottom w:val="none" w:sz="0" w:space="0" w:color="auto"/>
            <w:right w:val="none" w:sz="0" w:space="0" w:color="auto"/>
          </w:divBdr>
        </w:div>
        <w:div w:id="1182402660">
          <w:marLeft w:val="640"/>
          <w:marRight w:val="0"/>
          <w:marTop w:val="0"/>
          <w:marBottom w:val="0"/>
          <w:divBdr>
            <w:top w:val="none" w:sz="0" w:space="0" w:color="auto"/>
            <w:left w:val="none" w:sz="0" w:space="0" w:color="auto"/>
            <w:bottom w:val="none" w:sz="0" w:space="0" w:color="auto"/>
            <w:right w:val="none" w:sz="0" w:space="0" w:color="auto"/>
          </w:divBdr>
        </w:div>
        <w:div w:id="2055959513">
          <w:marLeft w:val="640"/>
          <w:marRight w:val="0"/>
          <w:marTop w:val="0"/>
          <w:marBottom w:val="0"/>
          <w:divBdr>
            <w:top w:val="none" w:sz="0" w:space="0" w:color="auto"/>
            <w:left w:val="none" w:sz="0" w:space="0" w:color="auto"/>
            <w:bottom w:val="none" w:sz="0" w:space="0" w:color="auto"/>
            <w:right w:val="none" w:sz="0" w:space="0" w:color="auto"/>
          </w:divBdr>
        </w:div>
        <w:div w:id="1971858174">
          <w:marLeft w:val="640"/>
          <w:marRight w:val="0"/>
          <w:marTop w:val="0"/>
          <w:marBottom w:val="0"/>
          <w:divBdr>
            <w:top w:val="none" w:sz="0" w:space="0" w:color="auto"/>
            <w:left w:val="none" w:sz="0" w:space="0" w:color="auto"/>
            <w:bottom w:val="none" w:sz="0" w:space="0" w:color="auto"/>
            <w:right w:val="none" w:sz="0" w:space="0" w:color="auto"/>
          </w:divBdr>
        </w:div>
        <w:div w:id="1886940851">
          <w:marLeft w:val="640"/>
          <w:marRight w:val="0"/>
          <w:marTop w:val="0"/>
          <w:marBottom w:val="0"/>
          <w:divBdr>
            <w:top w:val="none" w:sz="0" w:space="0" w:color="auto"/>
            <w:left w:val="none" w:sz="0" w:space="0" w:color="auto"/>
            <w:bottom w:val="none" w:sz="0" w:space="0" w:color="auto"/>
            <w:right w:val="none" w:sz="0" w:space="0" w:color="auto"/>
          </w:divBdr>
        </w:div>
        <w:div w:id="1926451830">
          <w:marLeft w:val="640"/>
          <w:marRight w:val="0"/>
          <w:marTop w:val="0"/>
          <w:marBottom w:val="0"/>
          <w:divBdr>
            <w:top w:val="none" w:sz="0" w:space="0" w:color="auto"/>
            <w:left w:val="none" w:sz="0" w:space="0" w:color="auto"/>
            <w:bottom w:val="none" w:sz="0" w:space="0" w:color="auto"/>
            <w:right w:val="none" w:sz="0" w:space="0" w:color="auto"/>
          </w:divBdr>
        </w:div>
        <w:div w:id="576865095">
          <w:marLeft w:val="640"/>
          <w:marRight w:val="0"/>
          <w:marTop w:val="0"/>
          <w:marBottom w:val="0"/>
          <w:divBdr>
            <w:top w:val="none" w:sz="0" w:space="0" w:color="auto"/>
            <w:left w:val="none" w:sz="0" w:space="0" w:color="auto"/>
            <w:bottom w:val="none" w:sz="0" w:space="0" w:color="auto"/>
            <w:right w:val="none" w:sz="0" w:space="0" w:color="auto"/>
          </w:divBdr>
        </w:div>
        <w:div w:id="607388931">
          <w:marLeft w:val="640"/>
          <w:marRight w:val="0"/>
          <w:marTop w:val="0"/>
          <w:marBottom w:val="0"/>
          <w:divBdr>
            <w:top w:val="none" w:sz="0" w:space="0" w:color="auto"/>
            <w:left w:val="none" w:sz="0" w:space="0" w:color="auto"/>
            <w:bottom w:val="none" w:sz="0" w:space="0" w:color="auto"/>
            <w:right w:val="none" w:sz="0" w:space="0" w:color="auto"/>
          </w:divBdr>
        </w:div>
        <w:div w:id="1342657109">
          <w:marLeft w:val="640"/>
          <w:marRight w:val="0"/>
          <w:marTop w:val="0"/>
          <w:marBottom w:val="0"/>
          <w:divBdr>
            <w:top w:val="none" w:sz="0" w:space="0" w:color="auto"/>
            <w:left w:val="none" w:sz="0" w:space="0" w:color="auto"/>
            <w:bottom w:val="none" w:sz="0" w:space="0" w:color="auto"/>
            <w:right w:val="none" w:sz="0" w:space="0" w:color="auto"/>
          </w:divBdr>
        </w:div>
        <w:div w:id="753094054">
          <w:marLeft w:val="640"/>
          <w:marRight w:val="0"/>
          <w:marTop w:val="0"/>
          <w:marBottom w:val="0"/>
          <w:divBdr>
            <w:top w:val="none" w:sz="0" w:space="0" w:color="auto"/>
            <w:left w:val="none" w:sz="0" w:space="0" w:color="auto"/>
            <w:bottom w:val="none" w:sz="0" w:space="0" w:color="auto"/>
            <w:right w:val="none" w:sz="0" w:space="0" w:color="auto"/>
          </w:divBdr>
        </w:div>
        <w:div w:id="1752923100">
          <w:marLeft w:val="640"/>
          <w:marRight w:val="0"/>
          <w:marTop w:val="0"/>
          <w:marBottom w:val="0"/>
          <w:divBdr>
            <w:top w:val="none" w:sz="0" w:space="0" w:color="auto"/>
            <w:left w:val="none" w:sz="0" w:space="0" w:color="auto"/>
            <w:bottom w:val="none" w:sz="0" w:space="0" w:color="auto"/>
            <w:right w:val="none" w:sz="0" w:space="0" w:color="auto"/>
          </w:divBdr>
        </w:div>
        <w:div w:id="1263417298">
          <w:marLeft w:val="640"/>
          <w:marRight w:val="0"/>
          <w:marTop w:val="0"/>
          <w:marBottom w:val="0"/>
          <w:divBdr>
            <w:top w:val="none" w:sz="0" w:space="0" w:color="auto"/>
            <w:left w:val="none" w:sz="0" w:space="0" w:color="auto"/>
            <w:bottom w:val="none" w:sz="0" w:space="0" w:color="auto"/>
            <w:right w:val="none" w:sz="0" w:space="0" w:color="auto"/>
          </w:divBdr>
        </w:div>
        <w:div w:id="508446755">
          <w:marLeft w:val="640"/>
          <w:marRight w:val="0"/>
          <w:marTop w:val="0"/>
          <w:marBottom w:val="0"/>
          <w:divBdr>
            <w:top w:val="none" w:sz="0" w:space="0" w:color="auto"/>
            <w:left w:val="none" w:sz="0" w:space="0" w:color="auto"/>
            <w:bottom w:val="none" w:sz="0" w:space="0" w:color="auto"/>
            <w:right w:val="none" w:sz="0" w:space="0" w:color="auto"/>
          </w:divBdr>
        </w:div>
        <w:div w:id="2062167302">
          <w:marLeft w:val="640"/>
          <w:marRight w:val="0"/>
          <w:marTop w:val="0"/>
          <w:marBottom w:val="0"/>
          <w:divBdr>
            <w:top w:val="none" w:sz="0" w:space="0" w:color="auto"/>
            <w:left w:val="none" w:sz="0" w:space="0" w:color="auto"/>
            <w:bottom w:val="none" w:sz="0" w:space="0" w:color="auto"/>
            <w:right w:val="none" w:sz="0" w:space="0" w:color="auto"/>
          </w:divBdr>
        </w:div>
        <w:div w:id="1527060316">
          <w:marLeft w:val="640"/>
          <w:marRight w:val="0"/>
          <w:marTop w:val="0"/>
          <w:marBottom w:val="0"/>
          <w:divBdr>
            <w:top w:val="none" w:sz="0" w:space="0" w:color="auto"/>
            <w:left w:val="none" w:sz="0" w:space="0" w:color="auto"/>
            <w:bottom w:val="none" w:sz="0" w:space="0" w:color="auto"/>
            <w:right w:val="none" w:sz="0" w:space="0" w:color="auto"/>
          </w:divBdr>
        </w:div>
        <w:div w:id="849368865">
          <w:marLeft w:val="640"/>
          <w:marRight w:val="0"/>
          <w:marTop w:val="0"/>
          <w:marBottom w:val="0"/>
          <w:divBdr>
            <w:top w:val="none" w:sz="0" w:space="0" w:color="auto"/>
            <w:left w:val="none" w:sz="0" w:space="0" w:color="auto"/>
            <w:bottom w:val="none" w:sz="0" w:space="0" w:color="auto"/>
            <w:right w:val="none" w:sz="0" w:space="0" w:color="auto"/>
          </w:divBdr>
        </w:div>
      </w:divsChild>
    </w:div>
    <w:div w:id="592470969">
      <w:bodyDiv w:val="1"/>
      <w:marLeft w:val="0"/>
      <w:marRight w:val="0"/>
      <w:marTop w:val="0"/>
      <w:marBottom w:val="0"/>
      <w:divBdr>
        <w:top w:val="none" w:sz="0" w:space="0" w:color="auto"/>
        <w:left w:val="none" w:sz="0" w:space="0" w:color="auto"/>
        <w:bottom w:val="none" w:sz="0" w:space="0" w:color="auto"/>
        <w:right w:val="none" w:sz="0" w:space="0" w:color="auto"/>
      </w:divBdr>
      <w:divsChild>
        <w:div w:id="1077048022">
          <w:marLeft w:val="640"/>
          <w:marRight w:val="0"/>
          <w:marTop w:val="0"/>
          <w:marBottom w:val="0"/>
          <w:divBdr>
            <w:top w:val="none" w:sz="0" w:space="0" w:color="auto"/>
            <w:left w:val="none" w:sz="0" w:space="0" w:color="auto"/>
            <w:bottom w:val="none" w:sz="0" w:space="0" w:color="auto"/>
            <w:right w:val="none" w:sz="0" w:space="0" w:color="auto"/>
          </w:divBdr>
        </w:div>
        <w:div w:id="595791853">
          <w:marLeft w:val="640"/>
          <w:marRight w:val="0"/>
          <w:marTop w:val="0"/>
          <w:marBottom w:val="0"/>
          <w:divBdr>
            <w:top w:val="none" w:sz="0" w:space="0" w:color="auto"/>
            <w:left w:val="none" w:sz="0" w:space="0" w:color="auto"/>
            <w:bottom w:val="none" w:sz="0" w:space="0" w:color="auto"/>
            <w:right w:val="none" w:sz="0" w:space="0" w:color="auto"/>
          </w:divBdr>
        </w:div>
        <w:div w:id="63259696">
          <w:marLeft w:val="640"/>
          <w:marRight w:val="0"/>
          <w:marTop w:val="0"/>
          <w:marBottom w:val="0"/>
          <w:divBdr>
            <w:top w:val="none" w:sz="0" w:space="0" w:color="auto"/>
            <w:left w:val="none" w:sz="0" w:space="0" w:color="auto"/>
            <w:bottom w:val="none" w:sz="0" w:space="0" w:color="auto"/>
            <w:right w:val="none" w:sz="0" w:space="0" w:color="auto"/>
          </w:divBdr>
        </w:div>
        <w:div w:id="47464602">
          <w:marLeft w:val="640"/>
          <w:marRight w:val="0"/>
          <w:marTop w:val="0"/>
          <w:marBottom w:val="0"/>
          <w:divBdr>
            <w:top w:val="none" w:sz="0" w:space="0" w:color="auto"/>
            <w:left w:val="none" w:sz="0" w:space="0" w:color="auto"/>
            <w:bottom w:val="none" w:sz="0" w:space="0" w:color="auto"/>
            <w:right w:val="none" w:sz="0" w:space="0" w:color="auto"/>
          </w:divBdr>
        </w:div>
        <w:div w:id="2108576031">
          <w:marLeft w:val="640"/>
          <w:marRight w:val="0"/>
          <w:marTop w:val="0"/>
          <w:marBottom w:val="0"/>
          <w:divBdr>
            <w:top w:val="none" w:sz="0" w:space="0" w:color="auto"/>
            <w:left w:val="none" w:sz="0" w:space="0" w:color="auto"/>
            <w:bottom w:val="none" w:sz="0" w:space="0" w:color="auto"/>
            <w:right w:val="none" w:sz="0" w:space="0" w:color="auto"/>
          </w:divBdr>
        </w:div>
        <w:div w:id="894196217">
          <w:marLeft w:val="640"/>
          <w:marRight w:val="0"/>
          <w:marTop w:val="0"/>
          <w:marBottom w:val="0"/>
          <w:divBdr>
            <w:top w:val="none" w:sz="0" w:space="0" w:color="auto"/>
            <w:left w:val="none" w:sz="0" w:space="0" w:color="auto"/>
            <w:bottom w:val="none" w:sz="0" w:space="0" w:color="auto"/>
            <w:right w:val="none" w:sz="0" w:space="0" w:color="auto"/>
          </w:divBdr>
        </w:div>
        <w:div w:id="1400517580">
          <w:marLeft w:val="640"/>
          <w:marRight w:val="0"/>
          <w:marTop w:val="0"/>
          <w:marBottom w:val="0"/>
          <w:divBdr>
            <w:top w:val="none" w:sz="0" w:space="0" w:color="auto"/>
            <w:left w:val="none" w:sz="0" w:space="0" w:color="auto"/>
            <w:bottom w:val="none" w:sz="0" w:space="0" w:color="auto"/>
            <w:right w:val="none" w:sz="0" w:space="0" w:color="auto"/>
          </w:divBdr>
        </w:div>
        <w:div w:id="917441855">
          <w:marLeft w:val="640"/>
          <w:marRight w:val="0"/>
          <w:marTop w:val="0"/>
          <w:marBottom w:val="0"/>
          <w:divBdr>
            <w:top w:val="none" w:sz="0" w:space="0" w:color="auto"/>
            <w:left w:val="none" w:sz="0" w:space="0" w:color="auto"/>
            <w:bottom w:val="none" w:sz="0" w:space="0" w:color="auto"/>
            <w:right w:val="none" w:sz="0" w:space="0" w:color="auto"/>
          </w:divBdr>
        </w:div>
        <w:div w:id="1106464999">
          <w:marLeft w:val="640"/>
          <w:marRight w:val="0"/>
          <w:marTop w:val="0"/>
          <w:marBottom w:val="0"/>
          <w:divBdr>
            <w:top w:val="none" w:sz="0" w:space="0" w:color="auto"/>
            <w:left w:val="none" w:sz="0" w:space="0" w:color="auto"/>
            <w:bottom w:val="none" w:sz="0" w:space="0" w:color="auto"/>
            <w:right w:val="none" w:sz="0" w:space="0" w:color="auto"/>
          </w:divBdr>
        </w:div>
        <w:div w:id="1323197177">
          <w:marLeft w:val="640"/>
          <w:marRight w:val="0"/>
          <w:marTop w:val="0"/>
          <w:marBottom w:val="0"/>
          <w:divBdr>
            <w:top w:val="none" w:sz="0" w:space="0" w:color="auto"/>
            <w:left w:val="none" w:sz="0" w:space="0" w:color="auto"/>
            <w:bottom w:val="none" w:sz="0" w:space="0" w:color="auto"/>
            <w:right w:val="none" w:sz="0" w:space="0" w:color="auto"/>
          </w:divBdr>
        </w:div>
        <w:div w:id="300306111">
          <w:marLeft w:val="640"/>
          <w:marRight w:val="0"/>
          <w:marTop w:val="0"/>
          <w:marBottom w:val="0"/>
          <w:divBdr>
            <w:top w:val="none" w:sz="0" w:space="0" w:color="auto"/>
            <w:left w:val="none" w:sz="0" w:space="0" w:color="auto"/>
            <w:bottom w:val="none" w:sz="0" w:space="0" w:color="auto"/>
            <w:right w:val="none" w:sz="0" w:space="0" w:color="auto"/>
          </w:divBdr>
        </w:div>
        <w:div w:id="162860179">
          <w:marLeft w:val="640"/>
          <w:marRight w:val="0"/>
          <w:marTop w:val="0"/>
          <w:marBottom w:val="0"/>
          <w:divBdr>
            <w:top w:val="none" w:sz="0" w:space="0" w:color="auto"/>
            <w:left w:val="none" w:sz="0" w:space="0" w:color="auto"/>
            <w:bottom w:val="none" w:sz="0" w:space="0" w:color="auto"/>
            <w:right w:val="none" w:sz="0" w:space="0" w:color="auto"/>
          </w:divBdr>
        </w:div>
        <w:div w:id="1753549013">
          <w:marLeft w:val="640"/>
          <w:marRight w:val="0"/>
          <w:marTop w:val="0"/>
          <w:marBottom w:val="0"/>
          <w:divBdr>
            <w:top w:val="none" w:sz="0" w:space="0" w:color="auto"/>
            <w:left w:val="none" w:sz="0" w:space="0" w:color="auto"/>
            <w:bottom w:val="none" w:sz="0" w:space="0" w:color="auto"/>
            <w:right w:val="none" w:sz="0" w:space="0" w:color="auto"/>
          </w:divBdr>
        </w:div>
        <w:div w:id="1743987956">
          <w:marLeft w:val="640"/>
          <w:marRight w:val="0"/>
          <w:marTop w:val="0"/>
          <w:marBottom w:val="0"/>
          <w:divBdr>
            <w:top w:val="none" w:sz="0" w:space="0" w:color="auto"/>
            <w:left w:val="none" w:sz="0" w:space="0" w:color="auto"/>
            <w:bottom w:val="none" w:sz="0" w:space="0" w:color="auto"/>
            <w:right w:val="none" w:sz="0" w:space="0" w:color="auto"/>
          </w:divBdr>
        </w:div>
        <w:div w:id="857086956">
          <w:marLeft w:val="640"/>
          <w:marRight w:val="0"/>
          <w:marTop w:val="0"/>
          <w:marBottom w:val="0"/>
          <w:divBdr>
            <w:top w:val="none" w:sz="0" w:space="0" w:color="auto"/>
            <w:left w:val="none" w:sz="0" w:space="0" w:color="auto"/>
            <w:bottom w:val="none" w:sz="0" w:space="0" w:color="auto"/>
            <w:right w:val="none" w:sz="0" w:space="0" w:color="auto"/>
          </w:divBdr>
        </w:div>
        <w:div w:id="1259408782">
          <w:marLeft w:val="640"/>
          <w:marRight w:val="0"/>
          <w:marTop w:val="0"/>
          <w:marBottom w:val="0"/>
          <w:divBdr>
            <w:top w:val="none" w:sz="0" w:space="0" w:color="auto"/>
            <w:left w:val="none" w:sz="0" w:space="0" w:color="auto"/>
            <w:bottom w:val="none" w:sz="0" w:space="0" w:color="auto"/>
            <w:right w:val="none" w:sz="0" w:space="0" w:color="auto"/>
          </w:divBdr>
        </w:div>
        <w:div w:id="146671186">
          <w:marLeft w:val="640"/>
          <w:marRight w:val="0"/>
          <w:marTop w:val="0"/>
          <w:marBottom w:val="0"/>
          <w:divBdr>
            <w:top w:val="none" w:sz="0" w:space="0" w:color="auto"/>
            <w:left w:val="none" w:sz="0" w:space="0" w:color="auto"/>
            <w:bottom w:val="none" w:sz="0" w:space="0" w:color="auto"/>
            <w:right w:val="none" w:sz="0" w:space="0" w:color="auto"/>
          </w:divBdr>
        </w:div>
        <w:div w:id="342561616">
          <w:marLeft w:val="640"/>
          <w:marRight w:val="0"/>
          <w:marTop w:val="0"/>
          <w:marBottom w:val="0"/>
          <w:divBdr>
            <w:top w:val="none" w:sz="0" w:space="0" w:color="auto"/>
            <w:left w:val="none" w:sz="0" w:space="0" w:color="auto"/>
            <w:bottom w:val="none" w:sz="0" w:space="0" w:color="auto"/>
            <w:right w:val="none" w:sz="0" w:space="0" w:color="auto"/>
          </w:divBdr>
        </w:div>
        <w:div w:id="1719814710">
          <w:marLeft w:val="640"/>
          <w:marRight w:val="0"/>
          <w:marTop w:val="0"/>
          <w:marBottom w:val="0"/>
          <w:divBdr>
            <w:top w:val="none" w:sz="0" w:space="0" w:color="auto"/>
            <w:left w:val="none" w:sz="0" w:space="0" w:color="auto"/>
            <w:bottom w:val="none" w:sz="0" w:space="0" w:color="auto"/>
            <w:right w:val="none" w:sz="0" w:space="0" w:color="auto"/>
          </w:divBdr>
        </w:div>
        <w:div w:id="154148722">
          <w:marLeft w:val="640"/>
          <w:marRight w:val="0"/>
          <w:marTop w:val="0"/>
          <w:marBottom w:val="0"/>
          <w:divBdr>
            <w:top w:val="none" w:sz="0" w:space="0" w:color="auto"/>
            <w:left w:val="none" w:sz="0" w:space="0" w:color="auto"/>
            <w:bottom w:val="none" w:sz="0" w:space="0" w:color="auto"/>
            <w:right w:val="none" w:sz="0" w:space="0" w:color="auto"/>
          </w:divBdr>
        </w:div>
        <w:div w:id="2056271998">
          <w:marLeft w:val="640"/>
          <w:marRight w:val="0"/>
          <w:marTop w:val="0"/>
          <w:marBottom w:val="0"/>
          <w:divBdr>
            <w:top w:val="none" w:sz="0" w:space="0" w:color="auto"/>
            <w:left w:val="none" w:sz="0" w:space="0" w:color="auto"/>
            <w:bottom w:val="none" w:sz="0" w:space="0" w:color="auto"/>
            <w:right w:val="none" w:sz="0" w:space="0" w:color="auto"/>
          </w:divBdr>
        </w:div>
        <w:div w:id="1583369624">
          <w:marLeft w:val="640"/>
          <w:marRight w:val="0"/>
          <w:marTop w:val="0"/>
          <w:marBottom w:val="0"/>
          <w:divBdr>
            <w:top w:val="none" w:sz="0" w:space="0" w:color="auto"/>
            <w:left w:val="none" w:sz="0" w:space="0" w:color="auto"/>
            <w:bottom w:val="none" w:sz="0" w:space="0" w:color="auto"/>
            <w:right w:val="none" w:sz="0" w:space="0" w:color="auto"/>
          </w:divBdr>
        </w:div>
        <w:div w:id="1325016372">
          <w:marLeft w:val="640"/>
          <w:marRight w:val="0"/>
          <w:marTop w:val="0"/>
          <w:marBottom w:val="0"/>
          <w:divBdr>
            <w:top w:val="none" w:sz="0" w:space="0" w:color="auto"/>
            <w:left w:val="none" w:sz="0" w:space="0" w:color="auto"/>
            <w:bottom w:val="none" w:sz="0" w:space="0" w:color="auto"/>
            <w:right w:val="none" w:sz="0" w:space="0" w:color="auto"/>
          </w:divBdr>
        </w:div>
        <w:div w:id="1015040096">
          <w:marLeft w:val="640"/>
          <w:marRight w:val="0"/>
          <w:marTop w:val="0"/>
          <w:marBottom w:val="0"/>
          <w:divBdr>
            <w:top w:val="none" w:sz="0" w:space="0" w:color="auto"/>
            <w:left w:val="none" w:sz="0" w:space="0" w:color="auto"/>
            <w:bottom w:val="none" w:sz="0" w:space="0" w:color="auto"/>
            <w:right w:val="none" w:sz="0" w:space="0" w:color="auto"/>
          </w:divBdr>
        </w:div>
        <w:div w:id="693265193">
          <w:marLeft w:val="640"/>
          <w:marRight w:val="0"/>
          <w:marTop w:val="0"/>
          <w:marBottom w:val="0"/>
          <w:divBdr>
            <w:top w:val="none" w:sz="0" w:space="0" w:color="auto"/>
            <w:left w:val="none" w:sz="0" w:space="0" w:color="auto"/>
            <w:bottom w:val="none" w:sz="0" w:space="0" w:color="auto"/>
            <w:right w:val="none" w:sz="0" w:space="0" w:color="auto"/>
          </w:divBdr>
        </w:div>
        <w:div w:id="814835512">
          <w:marLeft w:val="640"/>
          <w:marRight w:val="0"/>
          <w:marTop w:val="0"/>
          <w:marBottom w:val="0"/>
          <w:divBdr>
            <w:top w:val="none" w:sz="0" w:space="0" w:color="auto"/>
            <w:left w:val="none" w:sz="0" w:space="0" w:color="auto"/>
            <w:bottom w:val="none" w:sz="0" w:space="0" w:color="auto"/>
            <w:right w:val="none" w:sz="0" w:space="0" w:color="auto"/>
          </w:divBdr>
        </w:div>
        <w:div w:id="59908929">
          <w:marLeft w:val="640"/>
          <w:marRight w:val="0"/>
          <w:marTop w:val="0"/>
          <w:marBottom w:val="0"/>
          <w:divBdr>
            <w:top w:val="none" w:sz="0" w:space="0" w:color="auto"/>
            <w:left w:val="none" w:sz="0" w:space="0" w:color="auto"/>
            <w:bottom w:val="none" w:sz="0" w:space="0" w:color="auto"/>
            <w:right w:val="none" w:sz="0" w:space="0" w:color="auto"/>
          </w:divBdr>
        </w:div>
        <w:div w:id="2708421">
          <w:marLeft w:val="640"/>
          <w:marRight w:val="0"/>
          <w:marTop w:val="0"/>
          <w:marBottom w:val="0"/>
          <w:divBdr>
            <w:top w:val="none" w:sz="0" w:space="0" w:color="auto"/>
            <w:left w:val="none" w:sz="0" w:space="0" w:color="auto"/>
            <w:bottom w:val="none" w:sz="0" w:space="0" w:color="auto"/>
            <w:right w:val="none" w:sz="0" w:space="0" w:color="auto"/>
          </w:divBdr>
        </w:div>
        <w:div w:id="1006130227">
          <w:marLeft w:val="640"/>
          <w:marRight w:val="0"/>
          <w:marTop w:val="0"/>
          <w:marBottom w:val="0"/>
          <w:divBdr>
            <w:top w:val="none" w:sz="0" w:space="0" w:color="auto"/>
            <w:left w:val="none" w:sz="0" w:space="0" w:color="auto"/>
            <w:bottom w:val="none" w:sz="0" w:space="0" w:color="auto"/>
            <w:right w:val="none" w:sz="0" w:space="0" w:color="auto"/>
          </w:divBdr>
        </w:div>
        <w:div w:id="1387876275">
          <w:marLeft w:val="640"/>
          <w:marRight w:val="0"/>
          <w:marTop w:val="0"/>
          <w:marBottom w:val="0"/>
          <w:divBdr>
            <w:top w:val="none" w:sz="0" w:space="0" w:color="auto"/>
            <w:left w:val="none" w:sz="0" w:space="0" w:color="auto"/>
            <w:bottom w:val="none" w:sz="0" w:space="0" w:color="auto"/>
            <w:right w:val="none" w:sz="0" w:space="0" w:color="auto"/>
          </w:divBdr>
        </w:div>
        <w:div w:id="364870421">
          <w:marLeft w:val="640"/>
          <w:marRight w:val="0"/>
          <w:marTop w:val="0"/>
          <w:marBottom w:val="0"/>
          <w:divBdr>
            <w:top w:val="none" w:sz="0" w:space="0" w:color="auto"/>
            <w:left w:val="none" w:sz="0" w:space="0" w:color="auto"/>
            <w:bottom w:val="none" w:sz="0" w:space="0" w:color="auto"/>
            <w:right w:val="none" w:sz="0" w:space="0" w:color="auto"/>
          </w:divBdr>
        </w:div>
        <w:div w:id="1906797699">
          <w:marLeft w:val="640"/>
          <w:marRight w:val="0"/>
          <w:marTop w:val="0"/>
          <w:marBottom w:val="0"/>
          <w:divBdr>
            <w:top w:val="none" w:sz="0" w:space="0" w:color="auto"/>
            <w:left w:val="none" w:sz="0" w:space="0" w:color="auto"/>
            <w:bottom w:val="none" w:sz="0" w:space="0" w:color="auto"/>
            <w:right w:val="none" w:sz="0" w:space="0" w:color="auto"/>
          </w:divBdr>
        </w:div>
        <w:div w:id="330453073">
          <w:marLeft w:val="640"/>
          <w:marRight w:val="0"/>
          <w:marTop w:val="0"/>
          <w:marBottom w:val="0"/>
          <w:divBdr>
            <w:top w:val="none" w:sz="0" w:space="0" w:color="auto"/>
            <w:left w:val="none" w:sz="0" w:space="0" w:color="auto"/>
            <w:bottom w:val="none" w:sz="0" w:space="0" w:color="auto"/>
            <w:right w:val="none" w:sz="0" w:space="0" w:color="auto"/>
          </w:divBdr>
        </w:div>
        <w:div w:id="1546867024">
          <w:marLeft w:val="640"/>
          <w:marRight w:val="0"/>
          <w:marTop w:val="0"/>
          <w:marBottom w:val="0"/>
          <w:divBdr>
            <w:top w:val="none" w:sz="0" w:space="0" w:color="auto"/>
            <w:left w:val="none" w:sz="0" w:space="0" w:color="auto"/>
            <w:bottom w:val="none" w:sz="0" w:space="0" w:color="auto"/>
            <w:right w:val="none" w:sz="0" w:space="0" w:color="auto"/>
          </w:divBdr>
        </w:div>
        <w:div w:id="162093945">
          <w:marLeft w:val="640"/>
          <w:marRight w:val="0"/>
          <w:marTop w:val="0"/>
          <w:marBottom w:val="0"/>
          <w:divBdr>
            <w:top w:val="none" w:sz="0" w:space="0" w:color="auto"/>
            <w:left w:val="none" w:sz="0" w:space="0" w:color="auto"/>
            <w:bottom w:val="none" w:sz="0" w:space="0" w:color="auto"/>
            <w:right w:val="none" w:sz="0" w:space="0" w:color="auto"/>
          </w:divBdr>
        </w:div>
        <w:div w:id="1357779854">
          <w:marLeft w:val="640"/>
          <w:marRight w:val="0"/>
          <w:marTop w:val="0"/>
          <w:marBottom w:val="0"/>
          <w:divBdr>
            <w:top w:val="none" w:sz="0" w:space="0" w:color="auto"/>
            <w:left w:val="none" w:sz="0" w:space="0" w:color="auto"/>
            <w:bottom w:val="none" w:sz="0" w:space="0" w:color="auto"/>
            <w:right w:val="none" w:sz="0" w:space="0" w:color="auto"/>
          </w:divBdr>
        </w:div>
        <w:div w:id="715668202">
          <w:marLeft w:val="640"/>
          <w:marRight w:val="0"/>
          <w:marTop w:val="0"/>
          <w:marBottom w:val="0"/>
          <w:divBdr>
            <w:top w:val="none" w:sz="0" w:space="0" w:color="auto"/>
            <w:left w:val="none" w:sz="0" w:space="0" w:color="auto"/>
            <w:bottom w:val="none" w:sz="0" w:space="0" w:color="auto"/>
            <w:right w:val="none" w:sz="0" w:space="0" w:color="auto"/>
          </w:divBdr>
        </w:div>
        <w:div w:id="1143960529">
          <w:marLeft w:val="640"/>
          <w:marRight w:val="0"/>
          <w:marTop w:val="0"/>
          <w:marBottom w:val="0"/>
          <w:divBdr>
            <w:top w:val="none" w:sz="0" w:space="0" w:color="auto"/>
            <w:left w:val="none" w:sz="0" w:space="0" w:color="auto"/>
            <w:bottom w:val="none" w:sz="0" w:space="0" w:color="auto"/>
            <w:right w:val="none" w:sz="0" w:space="0" w:color="auto"/>
          </w:divBdr>
        </w:div>
        <w:div w:id="1336152439">
          <w:marLeft w:val="640"/>
          <w:marRight w:val="0"/>
          <w:marTop w:val="0"/>
          <w:marBottom w:val="0"/>
          <w:divBdr>
            <w:top w:val="none" w:sz="0" w:space="0" w:color="auto"/>
            <w:left w:val="none" w:sz="0" w:space="0" w:color="auto"/>
            <w:bottom w:val="none" w:sz="0" w:space="0" w:color="auto"/>
            <w:right w:val="none" w:sz="0" w:space="0" w:color="auto"/>
          </w:divBdr>
        </w:div>
        <w:div w:id="64498710">
          <w:marLeft w:val="640"/>
          <w:marRight w:val="0"/>
          <w:marTop w:val="0"/>
          <w:marBottom w:val="0"/>
          <w:divBdr>
            <w:top w:val="none" w:sz="0" w:space="0" w:color="auto"/>
            <w:left w:val="none" w:sz="0" w:space="0" w:color="auto"/>
            <w:bottom w:val="none" w:sz="0" w:space="0" w:color="auto"/>
            <w:right w:val="none" w:sz="0" w:space="0" w:color="auto"/>
          </w:divBdr>
        </w:div>
        <w:div w:id="1776900330">
          <w:marLeft w:val="640"/>
          <w:marRight w:val="0"/>
          <w:marTop w:val="0"/>
          <w:marBottom w:val="0"/>
          <w:divBdr>
            <w:top w:val="none" w:sz="0" w:space="0" w:color="auto"/>
            <w:left w:val="none" w:sz="0" w:space="0" w:color="auto"/>
            <w:bottom w:val="none" w:sz="0" w:space="0" w:color="auto"/>
            <w:right w:val="none" w:sz="0" w:space="0" w:color="auto"/>
          </w:divBdr>
        </w:div>
        <w:div w:id="674915670">
          <w:marLeft w:val="640"/>
          <w:marRight w:val="0"/>
          <w:marTop w:val="0"/>
          <w:marBottom w:val="0"/>
          <w:divBdr>
            <w:top w:val="none" w:sz="0" w:space="0" w:color="auto"/>
            <w:left w:val="none" w:sz="0" w:space="0" w:color="auto"/>
            <w:bottom w:val="none" w:sz="0" w:space="0" w:color="auto"/>
            <w:right w:val="none" w:sz="0" w:space="0" w:color="auto"/>
          </w:divBdr>
        </w:div>
        <w:div w:id="681669022">
          <w:marLeft w:val="640"/>
          <w:marRight w:val="0"/>
          <w:marTop w:val="0"/>
          <w:marBottom w:val="0"/>
          <w:divBdr>
            <w:top w:val="none" w:sz="0" w:space="0" w:color="auto"/>
            <w:left w:val="none" w:sz="0" w:space="0" w:color="auto"/>
            <w:bottom w:val="none" w:sz="0" w:space="0" w:color="auto"/>
            <w:right w:val="none" w:sz="0" w:space="0" w:color="auto"/>
          </w:divBdr>
        </w:div>
        <w:div w:id="1731345598">
          <w:marLeft w:val="640"/>
          <w:marRight w:val="0"/>
          <w:marTop w:val="0"/>
          <w:marBottom w:val="0"/>
          <w:divBdr>
            <w:top w:val="none" w:sz="0" w:space="0" w:color="auto"/>
            <w:left w:val="none" w:sz="0" w:space="0" w:color="auto"/>
            <w:bottom w:val="none" w:sz="0" w:space="0" w:color="auto"/>
            <w:right w:val="none" w:sz="0" w:space="0" w:color="auto"/>
          </w:divBdr>
        </w:div>
        <w:div w:id="1610821833">
          <w:marLeft w:val="640"/>
          <w:marRight w:val="0"/>
          <w:marTop w:val="0"/>
          <w:marBottom w:val="0"/>
          <w:divBdr>
            <w:top w:val="none" w:sz="0" w:space="0" w:color="auto"/>
            <w:left w:val="none" w:sz="0" w:space="0" w:color="auto"/>
            <w:bottom w:val="none" w:sz="0" w:space="0" w:color="auto"/>
            <w:right w:val="none" w:sz="0" w:space="0" w:color="auto"/>
          </w:divBdr>
        </w:div>
        <w:div w:id="612782929">
          <w:marLeft w:val="640"/>
          <w:marRight w:val="0"/>
          <w:marTop w:val="0"/>
          <w:marBottom w:val="0"/>
          <w:divBdr>
            <w:top w:val="none" w:sz="0" w:space="0" w:color="auto"/>
            <w:left w:val="none" w:sz="0" w:space="0" w:color="auto"/>
            <w:bottom w:val="none" w:sz="0" w:space="0" w:color="auto"/>
            <w:right w:val="none" w:sz="0" w:space="0" w:color="auto"/>
          </w:divBdr>
        </w:div>
        <w:div w:id="1831167906">
          <w:marLeft w:val="640"/>
          <w:marRight w:val="0"/>
          <w:marTop w:val="0"/>
          <w:marBottom w:val="0"/>
          <w:divBdr>
            <w:top w:val="none" w:sz="0" w:space="0" w:color="auto"/>
            <w:left w:val="none" w:sz="0" w:space="0" w:color="auto"/>
            <w:bottom w:val="none" w:sz="0" w:space="0" w:color="auto"/>
            <w:right w:val="none" w:sz="0" w:space="0" w:color="auto"/>
          </w:divBdr>
        </w:div>
        <w:div w:id="1806966665">
          <w:marLeft w:val="640"/>
          <w:marRight w:val="0"/>
          <w:marTop w:val="0"/>
          <w:marBottom w:val="0"/>
          <w:divBdr>
            <w:top w:val="none" w:sz="0" w:space="0" w:color="auto"/>
            <w:left w:val="none" w:sz="0" w:space="0" w:color="auto"/>
            <w:bottom w:val="none" w:sz="0" w:space="0" w:color="auto"/>
            <w:right w:val="none" w:sz="0" w:space="0" w:color="auto"/>
          </w:divBdr>
        </w:div>
        <w:div w:id="1647736689">
          <w:marLeft w:val="640"/>
          <w:marRight w:val="0"/>
          <w:marTop w:val="0"/>
          <w:marBottom w:val="0"/>
          <w:divBdr>
            <w:top w:val="none" w:sz="0" w:space="0" w:color="auto"/>
            <w:left w:val="none" w:sz="0" w:space="0" w:color="auto"/>
            <w:bottom w:val="none" w:sz="0" w:space="0" w:color="auto"/>
            <w:right w:val="none" w:sz="0" w:space="0" w:color="auto"/>
          </w:divBdr>
        </w:div>
        <w:div w:id="1164513649">
          <w:marLeft w:val="640"/>
          <w:marRight w:val="0"/>
          <w:marTop w:val="0"/>
          <w:marBottom w:val="0"/>
          <w:divBdr>
            <w:top w:val="none" w:sz="0" w:space="0" w:color="auto"/>
            <w:left w:val="none" w:sz="0" w:space="0" w:color="auto"/>
            <w:bottom w:val="none" w:sz="0" w:space="0" w:color="auto"/>
            <w:right w:val="none" w:sz="0" w:space="0" w:color="auto"/>
          </w:divBdr>
        </w:div>
        <w:div w:id="701638002">
          <w:marLeft w:val="640"/>
          <w:marRight w:val="0"/>
          <w:marTop w:val="0"/>
          <w:marBottom w:val="0"/>
          <w:divBdr>
            <w:top w:val="none" w:sz="0" w:space="0" w:color="auto"/>
            <w:left w:val="none" w:sz="0" w:space="0" w:color="auto"/>
            <w:bottom w:val="none" w:sz="0" w:space="0" w:color="auto"/>
            <w:right w:val="none" w:sz="0" w:space="0" w:color="auto"/>
          </w:divBdr>
        </w:div>
        <w:div w:id="138420527">
          <w:marLeft w:val="640"/>
          <w:marRight w:val="0"/>
          <w:marTop w:val="0"/>
          <w:marBottom w:val="0"/>
          <w:divBdr>
            <w:top w:val="none" w:sz="0" w:space="0" w:color="auto"/>
            <w:left w:val="none" w:sz="0" w:space="0" w:color="auto"/>
            <w:bottom w:val="none" w:sz="0" w:space="0" w:color="auto"/>
            <w:right w:val="none" w:sz="0" w:space="0" w:color="auto"/>
          </w:divBdr>
        </w:div>
        <w:div w:id="414211656">
          <w:marLeft w:val="640"/>
          <w:marRight w:val="0"/>
          <w:marTop w:val="0"/>
          <w:marBottom w:val="0"/>
          <w:divBdr>
            <w:top w:val="none" w:sz="0" w:space="0" w:color="auto"/>
            <w:left w:val="none" w:sz="0" w:space="0" w:color="auto"/>
            <w:bottom w:val="none" w:sz="0" w:space="0" w:color="auto"/>
            <w:right w:val="none" w:sz="0" w:space="0" w:color="auto"/>
          </w:divBdr>
        </w:div>
        <w:div w:id="445123065">
          <w:marLeft w:val="640"/>
          <w:marRight w:val="0"/>
          <w:marTop w:val="0"/>
          <w:marBottom w:val="0"/>
          <w:divBdr>
            <w:top w:val="none" w:sz="0" w:space="0" w:color="auto"/>
            <w:left w:val="none" w:sz="0" w:space="0" w:color="auto"/>
            <w:bottom w:val="none" w:sz="0" w:space="0" w:color="auto"/>
            <w:right w:val="none" w:sz="0" w:space="0" w:color="auto"/>
          </w:divBdr>
        </w:div>
        <w:div w:id="762529392">
          <w:marLeft w:val="640"/>
          <w:marRight w:val="0"/>
          <w:marTop w:val="0"/>
          <w:marBottom w:val="0"/>
          <w:divBdr>
            <w:top w:val="none" w:sz="0" w:space="0" w:color="auto"/>
            <w:left w:val="none" w:sz="0" w:space="0" w:color="auto"/>
            <w:bottom w:val="none" w:sz="0" w:space="0" w:color="auto"/>
            <w:right w:val="none" w:sz="0" w:space="0" w:color="auto"/>
          </w:divBdr>
        </w:div>
        <w:div w:id="1644773608">
          <w:marLeft w:val="640"/>
          <w:marRight w:val="0"/>
          <w:marTop w:val="0"/>
          <w:marBottom w:val="0"/>
          <w:divBdr>
            <w:top w:val="none" w:sz="0" w:space="0" w:color="auto"/>
            <w:left w:val="none" w:sz="0" w:space="0" w:color="auto"/>
            <w:bottom w:val="none" w:sz="0" w:space="0" w:color="auto"/>
            <w:right w:val="none" w:sz="0" w:space="0" w:color="auto"/>
          </w:divBdr>
        </w:div>
        <w:div w:id="274336301">
          <w:marLeft w:val="640"/>
          <w:marRight w:val="0"/>
          <w:marTop w:val="0"/>
          <w:marBottom w:val="0"/>
          <w:divBdr>
            <w:top w:val="none" w:sz="0" w:space="0" w:color="auto"/>
            <w:left w:val="none" w:sz="0" w:space="0" w:color="auto"/>
            <w:bottom w:val="none" w:sz="0" w:space="0" w:color="auto"/>
            <w:right w:val="none" w:sz="0" w:space="0" w:color="auto"/>
          </w:divBdr>
        </w:div>
        <w:div w:id="1510947367">
          <w:marLeft w:val="640"/>
          <w:marRight w:val="0"/>
          <w:marTop w:val="0"/>
          <w:marBottom w:val="0"/>
          <w:divBdr>
            <w:top w:val="none" w:sz="0" w:space="0" w:color="auto"/>
            <w:left w:val="none" w:sz="0" w:space="0" w:color="auto"/>
            <w:bottom w:val="none" w:sz="0" w:space="0" w:color="auto"/>
            <w:right w:val="none" w:sz="0" w:space="0" w:color="auto"/>
          </w:divBdr>
        </w:div>
        <w:div w:id="1947926923">
          <w:marLeft w:val="640"/>
          <w:marRight w:val="0"/>
          <w:marTop w:val="0"/>
          <w:marBottom w:val="0"/>
          <w:divBdr>
            <w:top w:val="none" w:sz="0" w:space="0" w:color="auto"/>
            <w:left w:val="none" w:sz="0" w:space="0" w:color="auto"/>
            <w:bottom w:val="none" w:sz="0" w:space="0" w:color="auto"/>
            <w:right w:val="none" w:sz="0" w:space="0" w:color="auto"/>
          </w:divBdr>
        </w:div>
        <w:div w:id="713500875">
          <w:marLeft w:val="640"/>
          <w:marRight w:val="0"/>
          <w:marTop w:val="0"/>
          <w:marBottom w:val="0"/>
          <w:divBdr>
            <w:top w:val="none" w:sz="0" w:space="0" w:color="auto"/>
            <w:left w:val="none" w:sz="0" w:space="0" w:color="auto"/>
            <w:bottom w:val="none" w:sz="0" w:space="0" w:color="auto"/>
            <w:right w:val="none" w:sz="0" w:space="0" w:color="auto"/>
          </w:divBdr>
        </w:div>
        <w:div w:id="2109155085">
          <w:marLeft w:val="640"/>
          <w:marRight w:val="0"/>
          <w:marTop w:val="0"/>
          <w:marBottom w:val="0"/>
          <w:divBdr>
            <w:top w:val="none" w:sz="0" w:space="0" w:color="auto"/>
            <w:left w:val="none" w:sz="0" w:space="0" w:color="auto"/>
            <w:bottom w:val="none" w:sz="0" w:space="0" w:color="auto"/>
            <w:right w:val="none" w:sz="0" w:space="0" w:color="auto"/>
          </w:divBdr>
        </w:div>
        <w:div w:id="952445898">
          <w:marLeft w:val="640"/>
          <w:marRight w:val="0"/>
          <w:marTop w:val="0"/>
          <w:marBottom w:val="0"/>
          <w:divBdr>
            <w:top w:val="none" w:sz="0" w:space="0" w:color="auto"/>
            <w:left w:val="none" w:sz="0" w:space="0" w:color="auto"/>
            <w:bottom w:val="none" w:sz="0" w:space="0" w:color="auto"/>
            <w:right w:val="none" w:sz="0" w:space="0" w:color="auto"/>
          </w:divBdr>
        </w:div>
        <w:div w:id="2000578124">
          <w:marLeft w:val="640"/>
          <w:marRight w:val="0"/>
          <w:marTop w:val="0"/>
          <w:marBottom w:val="0"/>
          <w:divBdr>
            <w:top w:val="none" w:sz="0" w:space="0" w:color="auto"/>
            <w:left w:val="none" w:sz="0" w:space="0" w:color="auto"/>
            <w:bottom w:val="none" w:sz="0" w:space="0" w:color="auto"/>
            <w:right w:val="none" w:sz="0" w:space="0" w:color="auto"/>
          </w:divBdr>
        </w:div>
        <w:div w:id="462160580">
          <w:marLeft w:val="640"/>
          <w:marRight w:val="0"/>
          <w:marTop w:val="0"/>
          <w:marBottom w:val="0"/>
          <w:divBdr>
            <w:top w:val="none" w:sz="0" w:space="0" w:color="auto"/>
            <w:left w:val="none" w:sz="0" w:space="0" w:color="auto"/>
            <w:bottom w:val="none" w:sz="0" w:space="0" w:color="auto"/>
            <w:right w:val="none" w:sz="0" w:space="0" w:color="auto"/>
          </w:divBdr>
        </w:div>
        <w:div w:id="555891846">
          <w:marLeft w:val="640"/>
          <w:marRight w:val="0"/>
          <w:marTop w:val="0"/>
          <w:marBottom w:val="0"/>
          <w:divBdr>
            <w:top w:val="none" w:sz="0" w:space="0" w:color="auto"/>
            <w:left w:val="none" w:sz="0" w:space="0" w:color="auto"/>
            <w:bottom w:val="none" w:sz="0" w:space="0" w:color="auto"/>
            <w:right w:val="none" w:sz="0" w:space="0" w:color="auto"/>
          </w:divBdr>
        </w:div>
        <w:div w:id="1795633017">
          <w:marLeft w:val="640"/>
          <w:marRight w:val="0"/>
          <w:marTop w:val="0"/>
          <w:marBottom w:val="0"/>
          <w:divBdr>
            <w:top w:val="none" w:sz="0" w:space="0" w:color="auto"/>
            <w:left w:val="none" w:sz="0" w:space="0" w:color="auto"/>
            <w:bottom w:val="none" w:sz="0" w:space="0" w:color="auto"/>
            <w:right w:val="none" w:sz="0" w:space="0" w:color="auto"/>
          </w:divBdr>
        </w:div>
        <w:div w:id="1506164184">
          <w:marLeft w:val="640"/>
          <w:marRight w:val="0"/>
          <w:marTop w:val="0"/>
          <w:marBottom w:val="0"/>
          <w:divBdr>
            <w:top w:val="none" w:sz="0" w:space="0" w:color="auto"/>
            <w:left w:val="none" w:sz="0" w:space="0" w:color="auto"/>
            <w:bottom w:val="none" w:sz="0" w:space="0" w:color="auto"/>
            <w:right w:val="none" w:sz="0" w:space="0" w:color="auto"/>
          </w:divBdr>
        </w:div>
        <w:div w:id="483277972">
          <w:marLeft w:val="640"/>
          <w:marRight w:val="0"/>
          <w:marTop w:val="0"/>
          <w:marBottom w:val="0"/>
          <w:divBdr>
            <w:top w:val="none" w:sz="0" w:space="0" w:color="auto"/>
            <w:left w:val="none" w:sz="0" w:space="0" w:color="auto"/>
            <w:bottom w:val="none" w:sz="0" w:space="0" w:color="auto"/>
            <w:right w:val="none" w:sz="0" w:space="0" w:color="auto"/>
          </w:divBdr>
        </w:div>
        <w:div w:id="492767410">
          <w:marLeft w:val="640"/>
          <w:marRight w:val="0"/>
          <w:marTop w:val="0"/>
          <w:marBottom w:val="0"/>
          <w:divBdr>
            <w:top w:val="none" w:sz="0" w:space="0" w:color="auto"/>
            <w:left w:val="none" w:sz="0" w:space="0" w:color="auto"/>
            <w:bottom w:val="none" w:sz="0" w:space="0" w:color="auto"/>
            <w:right w:val="none" w:sz="0" w:space="0" w:color="auto"/>
          </w:divBdr>
        </w:div>
        <w:div w:id="239094992">
          <w:marLeft w:val="640"/>
          <w:marRight w:val="0"/>
          <w:marTop w:val="0"/>
          <w:marBottom w:val="0"/>
          <w:divBdr>
            <w:top w:val="none" w:sz="0" w:space="0" w:color="auto"/>
            <w:left w:val="none" w:sz="0" w:space="0" w:color="auto"/>
            <w:bottom w:val="none" w:sz="0" w:space="0" w:color="auto"/>
            <w:right w:val="none" w:sz="0" w:space="0" w:color="auto"/>
          </w:divBdr>
        </w:div>
        <w:div w:id="1661932147">
          <w:marLeft w:val="640"/>
          <w:marRight w:val="0"/>
          <w:marTop w:val="0"/>
          <w:marBottom w:val="0"/>
          <w:divBdr>
            <w:top w:val="none" w:sz="0" w:space="0" w:color="auto"/>
            <w:left w:val="none" w:sz="0" w:space="0" w:color="auto"/>
            <w:bottom w:val="none" w:sz="0" w:space="0" w:color="auto"/>
            <w:right w:val="none" w:sz="0" w:space="0" w:color="auto"/>
          </w:divBdr>
        </w:div>
        <w:div w:id="1416784631">
          <w:marLeft w:val="640"/>
          <w:marRight w:val="0"/>
          <w:marTop w:val="0"/>
          <w:marBottom w:val="0"/>
          <w:divBdr>
            <w:top w:val="none" w:sz="0" w:space="0" w:color="auto"/>
            <w:left w:val="none" w:sz="0" w:space="0" w:color="auto"/>
            <w:bottom w:val="none" w:sz="0" w:space="0" w:color="auto"/>
            <w:right w:val="none" w:sz="0" w:space="0" w:color="auto"/>
          </w:divBdr>
        </w:div>
      </w:divsChild>
    </w:div>
    <w:div w:id="594752265">
      <w:bodyDiv w:val="1"/>
      <w:marLeft w:val="0"/>
      <w:marRight w:val="0"/>
      <w:marTop w:val="0"/>
      <w:marBottom w:val="0"/>
      <w:divBdr>
        <w:top w:val="none" w:sz="0" w:space="0" w:color="auto"/>
        <w:left w:val="none" w:sz="0" w:space="0" w:color="auto"/>
        <w:bottom w:val="none" w:sz="0" w:space="0" w:color="auto"/>
        <w:right w:val="none" w:sz="0" w:space="0" w:color="auto"/>
      </w:divBdr>
      <w:divsChild>
        <w:div w:id="1929071048">
          <w:marLeft w:val="640"/>
          <w:marRight w:val="0"/>
          <w:marTop w:val="0"/>
          <w:marBottom w:val="0"/>
          <w:divBdr>
            <w:top w:val="none" w:sz="0" w:space="0" w:color="auto"/>
            <w:left w:val="none" w:sz="0" w:space="0" w:color="auto"/>
            <w:bottom w:val="none" w:sz="0" w:space="0" w:color="auto"/>
            <w:right w:val="none" w:sz="0" w:space="0" w:color="auto"/>
          </w:divBdr>
        </w:div>
        <w:div w:id="349836836">
          <w:marLeft w:val="640"/>
          <w:marRight w:val="0"/>
          <w:marTop w:val="0"/>
          <w:marBottom w:val="0"/>
          <w:divBdr>
            <w:top w:val="none" w:sz="0" w:space="0" w:color="auto"/>
            <w:left w:val="none" w:sz="0" w:space="0" w:color="auto"/>
            <w:bottom w:val="none" w:sz="0" w:space="0" w:color="auto"/>
            <w:right w:val="none" w:sz="0" w:space="0" w:color="auto"/>
          </w:divBdr>
        </w:div>
        <w:div w:id="1881238407">
          <w:marLeft w:val="640"/>
          <w:marRight w:val="0"/>
          <w:marTop w:val="0"/>
          <w:marBottom w:val="0"/>
          <w:divBdr>
            <w:top w:val="none" w:sz="0" w:space="0" w:color="auto"/>
            <w:left w:val="none" w:sz="0" w:space="0" w:color="auto"/>
            <w:bottom w:val="none" w:sz="0" w:space="0" w:color="auto"/>
            <w:right w:val="none" w:sz="0" w:space="0" w:color="auto"/>
          </w:divBdr>
        </w:div>
        <w:div w:id="1044283131">
          <w:marLeft w:val="640"/>
          <w:marRight w:val="0"/>
          <w:marTop w:val="0"/>
          <w:marBottom w:val="0"/>
          <w:divBdr>
            <w:top w:val="none" w:sz="0" w:space="0" w:color="auto"/>
            <w:left w:val="none" w:sz="0" w:space="0" w:color="auto"/>
            <w:bottom w:val="none" w:sz="0" w:space="0" w:color="auto"/>
            <w:right w:val="none" w:sz="0" w:space="0" w:color="auto"/>
          </w:divBdr>
        </w:div>
        <w:div w:id="587471371">
          <w:marLeft w:val="640"/>
          <w:marRight w:val="0"/>
          <w:marTop w:val="0"/>
          <w:marBottom w:val="0"/>
          <w:divBdr>
            <w:top w:val="none" w:sz="0" w:space="0" w:color="auto"/>
            <w:left w:val="none" w:sz="0" w:space="0" w:color="auto"/>
            <w:bottom w:val="none" w:sz="0" w:space="0" w:color="auto"/>
            <w:right w:val="none" w:sz="0" w:space="0" w:color="auto"/>
          </w:divBdr>
        </w:div>
        <w:div w:id="967516748">
          <w:marLeft w:val="640"/>
          <w:marRight w:val="0"/>
          <w:marTop w:val="0"/>
          <w:marBottom w:val="0"/>
          <w:divBdr>
            <w:top w:val="none" w:sz="0" w:space="0" w:color="auto"/>
            <w:left w:val="none" w:sz="0" w:space="0" w:color="auto"/>
            <w:bottom w:val="none" w:sz="0" w:space="0" w:color="auto"/>
            <w:right w:val="none" w:sz="0" w:space="0" w:color="auto"/>
          </w:divBdr>
        </w:div>
        <w:div w:id="1436363397">
          <w:marLeft w:val="640"/>
          <w:marRight w:val="0"/>
          <w:marTop w:val="0"/>
          <w:marBottom w:val="0"/>
          <w:divBdr>
            <w:top w:val="none" w:sz="0" w:space="0" w:color="auto"/>
            <w:left w:val="none" w:sz="0" w:space="0" w:color="auto"/>
            <w:bottom w:val="none" w:sz="0" w:space="0" w:color="auto"/>
            <w:right w:val="none" w:sz="0" w:space="0" w:color="auto"/>
          </w:divBdr>
        </w:div>
        <w:div w:id="1258052539">
          <w:marLeft w:val="640"/>
          <w:marRight w:val="0"/>
          <w:marTop w:val="0"/>
          <w:marBottom w:val="0"/>
          <w:divBdr>
            <w:top w:val="none" w:sz="0" w:space="0" w:color="auto"/>
            <w:left w:val="none" w:sz="0" w:space="0" w:color="auto"/>
            <w:bottom w:val="none" w:sz="0" w:space="0" w:color="auto"/>
            <w:right w:val="none" w:sz="0" w:space="0" w:color="auto"/>
          </w:divBdr>
        </w:div>
        <w:div w:id="910970653">
          <w:marLeft w:val="640"/>
          <w:marRight w:val="0"/>
          <w:marTop w:val="0"/>
          <w:marBottom w:val="0"/>
          <w:divBdr>
            <w:top w:val="none" w:sz="0" w:space="0" w:color="auto"/>
            <w:left w:val="none" w:sz="0" w:space="0" w:color="auto"/>
            <w:bottom w:val="none" w:sz="0" w:space="0" w:color="auto"/>
            <w:right w:val="none" w:sz="0" w:space="0" w:color="auto"/>
          </w:divBdr>
        </w:div>
        <w:div w:id="975186357">
          <w:marLeft w:val="640"/>
          <w:marRight w:val="0"/>
          <w:marTop w:val="0"/>
          <w:marBottom w:val="0"/>
          <w:divBdr>
            <w:top w:val="none" w:sz="0" w:space="0" w:color="auto"/>
            <w:left w:val="none" w:sz="0" w:space="0" w:color="auto"/>
            <w:bottom w:val="none" w:sz="0" w:space="0" w:color="auto"/>
            <w:right w:val="none" w:sz="0" w:space="0" w:color="auto"/>
          </w:divBdr>
        </w:div>
        <w:div w:id="600069960">
          <w:marLeft w:val="640"/>
          <w:marRight w:val="0"/>
          <w:marTop w:val="0"/>
          <w:marBottom w:val="0"/>
          <w:divBdr>
            <w:top w:val="none" w:sz="0" w:space="0" w:color="auto"/>
            <w:left w:val="none" w:sz="0" w:space="0" w:color="auto"/>
            <w:bottom w:val="none" w:sz="0" w:space="0" w:color="auto"/>
            <w:right w:val="none" w:sz="0" w:space="0" w:color="auto"/>
          </w:divBdr>
        </w:div>
        <w:div w:id="400954188">
          <w:marLeft w:val="640"/>
          <w:marRight w:val="0"/>
          <w:marTop w:val="0"/>
          <w:marBottom w:val="0"/>
          <w:divBdr>
            <w:top w:val="none" w:sz="0" w:space="0" w:color="auto"/>
            <w:left w:val="none" w:sz="0" w:space="0" w:color="auto"/>
            <w:bottom w:val="none" w:sz="0" w:space="0" w:color="auto"/>
            <w:right w:val="none" w:sz="0" w:space="0" w:color="auto"/>
          </w:divBdr>
        </w:div>
        <w:div w:id="1306859324">
          <w:marLeft w:val="640"/>
          <w:marRight w:val="0"/>
          <w:marTop w:val="0"/>
          <w:marBottom w:val="0"/>
          <w:divBdr>
            <w:top w:val="none" w:sz="0" w:space="0" w:color="auto"/>
            <w:left w:val="none" w:sz="0" w:space="0" w:color="auto"/>
            <w:bottom w:val="none" w:sz="0" w:space="0" w:color="auto"/>
            <w:right w:val="none" w:sz="0" w:space="0" w:color="auto"/>
          </w:divBdr>
        </w:div>
        <w:div w:id="1746759545">
          <w:marLeft w:val="640"/>
          <w:marRight w:val="0"/>
          <w:marTop w:val="0"/>
          <w:marBottom w:val="0"/>
          <w:divBdr>
            <w:top w:val="none" w:sz="0" w:space="0" w:color="auto"/>
            <w:left w:val="none" w:sz="0" w:space="0" w:color="auto"/>
            <w:bottom w:val="none" w:sz="0" w:space="0" w:color="auto"/>
            <w:right w:val="none" w:sz="0" w:space="0" w:color="auto"/>
          </w:divBdr>
        </w:div>
        <w:div w:id="457339619">
          <w:marLeft w:val="640"/>
          <w:marRight w:val="0"/>
          <w:marTop w:val="0"/>
          <w:marBottom w:val="0"/>
          <w:divBdr>
            <w:top w:val="none" w:sz="0" w:space="0" w:color="auto"/>
            <w:left w:val="none" w:sz="0" w:space="0" w:color="auto"/>
            <w:bottom w:val="none" w:sz="0" w:space="0" w:color="auto"/>
            <w:right w:val="none" w:sz="0" w:space="0" w:color="auto"/>
          </w:divBdr>
        </w:div>
        <w:div w:id="135874873">
          <w:marLeft w:val="640"/>
          <w:marRight w:val="0"/>
          <w:marTop w:val="0"/>
          <w:marBottom w:val="0"/>
          <w:divBdr>
            <w:top w:val="none" w:sz="0" w:space="0" w:color="auto"/>
            <w:left w:val="none" w:sz="0" w:space="0" w:color="auto"/>
            <w:bottom w:val="none" w:sz="0" w:space="0" w:color="auto"/>
            <w:right w:val="none" w:sz="0" w:space="0" w:color="auto"/>
          </w:divBdr>
        </w:div>
        <w:div w:id="1010639859">
          <w:marLeft w:val="640"/>
          <w:marRight w:val="0"/>
          <w:marTop w:val="0"/>
          <w:marBottom w:val="0"/>
          <w:divBdr>
            <w:top w:val="none" w:sz="0" w:space="0" w:color="auto"/>
            <w:left w:val="none" w:sz="0" w:space="0" w:color="auto"/>
            <w:bottom w:val="none" w:sz="0" w:space="0" w:color="auto"/>
            <w:right w:val="none" w:sz="0" w:space="0" w:color="auto"/>
          </w:divBdr>
        </w:div>
        <w:div w:id="880744926">
          <w:marLeft w:val="640"/>
          <w:marRight w:val="0"/>
          <w:marTop w:val="0"/>
          <w:marBottom w:val="0"/>
          <w:divBdr>
            <w:top w:val="none" w:sz="0" w:space="0" w:color="auto"/>
            <w:left w:val="none" w:sz="0" w:space="0" w:color="auto"/>
            <w:bottom w:val="none" w:sz="0" w:space="0" w:color="auto"/>
            <w:right w:val="none" w:sz="0" w:space="0" w:color="auto"/>
          </w:divBdr>
        </w:div>
        <w:div w:id="1486820239">
          <w:marLeft w:val="640"/>
          <w:marRight w:val="0"/>
          <w:marTop w:val="0"/>
          <w:marBottom w:val="0"/>
          <w:divBdr>
            <w:top w:val="none" w:sz="0" w:space="0" w:color="auto"/>
            <w:left w:val="none" w:sz="0" w:space="0" w:color="auto"/>
            <w:bottom w:val="none" w:sz="0" w:space="0" w:color="auto"/>
            <w:right w:val="none" w:sz="0" w:space="0" w:color="auto"/>
          </w:divBdr>
        </w:div>
        <w:div w:id="1672415887">
          <w:marLeft w:val="640"/>
          <w:marRight w:val="0"/>
          <w:marTop w:val="0"/>
          <w:marBottom w:val="0"/>
          <w:divBdr>
            <w:top w:val="none" w:sz="0" w:space="0" w:color="auto"/>
            <w:left w:val="none" w:sz="0" w:space="0" w:color="auto"/>
            <w:bottom w:val="none" w:sz="0" w:space="0" w:color="auto"/>
            <w:right w:val="none" w:sz="0" w:space="0" w:color="auto"/>
          </w:divBdr>
        </w:div>
        <w:div w:id="219219106">
          <w:marLeft w:val="640"/>
          <w:marRight w:val="0"/>
          <w:marTop w:val="0"/>
          <w:marBottom w:val="0"/>
          <w:divBdr>
            <w:top w:val="none" w:sz="0" w:space="0" w:color="auto"/>
            <w:left w:val="none" w:sz="0" w:space="0" w:color="auto"/>
            <w:bottom w:val="none" w:sz="0" w:space="0" w:color="auto"/>
            <w:right w:val="none" w:sz="0" w:space="0" w:color="auto"/>
          </w:divBdr>
        </w:div>
        <w:div w:id="1056390273">
          <w:marLeft w:val="640"/>
          <w:marRight w:val="0"/>
          <w:marTop w:val="0"/>
          <w:marBottom w:val="0"/>
          <w:divBdr>
            <w:top w:val="none" w:sz="0" w:space="0" w:color="auto"/>
            <w:left w:val="none" w:sz="0" w:space="0" w:color="auto"/>
            <w:bottom w:val="none" w:sz="0" w:space="0" w:color="auto"/>
            <w:right w:val="none" w:sz="0" w:space="0" w:color="auto"/>
          </w:divBdr>
        </w:div>
        <w:div w:id="1304459789">
          <w:marLeft w:val="640"/>
          <w:marRight w:val="0"/>
          <w:marTop w:val="0"/>
          <w:marBottom w:val="0"/>
          <w:divBdr>
            <w:top w:val="none" w:sz="0" w:space="0" w:color="auto"/>
            <w:left w:val="none" w:sz="0" w:space="0" w:color="auto"/>
            <w:bottom w:val="none" w:sz="0" w:space="0" w:color="auto"/>
            <w:right w:val="none" w:sz="0" w:space="0" w:color="auto"/>
          </w:divBdr>
        </w:div>
        <w:div w:id="33510725">
          <w:marLeft w:val="640"/>
          <w:marRight w:val="0"/>
          <w:marTop w:val="0"/>
          <w:marBottom w:val="0"/>
          <w:divBdr>
            <w:top w:val="none" w:sz="0" w:space="0" w:color="auto"/>
            <w:left w:val="none" w:sz="0" w:space="0" w:color="auto"/>
            <w:bottom w:val="none" w:sz="0" w:space="0" w:color="auto"/>
            <w:right w:val="none" w:sz="0" w:space="0" w:color="auto"/>
          </w:divBdr>
        </w:div>
        <w:div w:id="1270310103">
          <w:marLeft w:val="640"/>
          <w:marRight w:val="0"/>
          <w:marTop w:val="0"/>
          <w:marBottom w:val="0"/>
          <w:divBdr>
            <w:top w:val="none" w:sz="0" w:space="0" w:color="auto"/>
            <w:left w:val="none" w:sz="0" w:space="0" w:color="auto"/>
            <w:bottom w:val="none" w:sz="0" w:space="0" w:color="auto"/>
            <w:right w:val="none" w:sz="0" w:space="0" w:color="auto"/>
          </w:divBdr>
        </w:div>
        <w:div w:id="801850382">
          <w:marLeft w:val="640"/>
          <w:marRight w:val="0"/>
          <w:marTop w:val="0"/>
          <w:marBottom w:val="0"/>
          <w:divBdr>
            <w:top w:val="none" w:sz="0" w:space="0" w:color="auto"/>
            <w:left w:val="none" w:sz="0" w:space="0" w:color="auto"/>
            <w:bottom w:val="none" w:sz="0" w:space="0" w:color="auto"/>
            <w:right w:val="none" w:sz="0" w:space="0" w:color="auto"/>
          </w:divBdr>
        </w:div>
        <w:div w:id="1448504100">
          <w:marLeft w:val="640"/>
          <w:marRight w:val="0"/>
          <w:marTop w:val="0"/>
          <w:marBottom w:val="0"/>
          <w:divBdr>
            <w:top w:val="none" w:sz="0" w:space="0" w:color="auto"/>
            <w:left w:val="none" w:sz="0" w:space="0" w:color="auto"/>
            <w:bottom w:val="none" w:sz="0" w:space="0" w:color="auto"/>
            <w:right w:val="none" w:sz="0" w:space="0" w:color="auto"/>
          </w:divBdr>
        </w:div>
        <w:div w:id="1992245563">
          <w:marLeft w:val="640"/>
          <w:marRight w:val="0"/>
          <w:marTop w:val="0"/>
          <w:marBottom w:val="0"/>
          <w:divBdr>
            <w:top w:val="none" w:sz="0" w:space="0" w:color="auto"/>
            <w:left w:val="none" w:sz="0" w:space="0" w:color="auto"/>
            <w:bottom w:val="none" w:sz="0" w:space="0" w:color="auto"/>
            <w:right w:val="none" w:sz="0" w:space="0" w:color="auto"/>
          </w:divBdr>
        </w:div>
        <w:div w:id="202014290">
          <w:marLeft w:val="640"/>
          <w:marRight w:val="0"/>
          <w:marTop w:val="0"/>
          <w:marBottom w:val="0"/>
          <w:divBdr>
            <w:top w:val="none" w:sz="0" w:space="0" w:color="auto"/>
            <w:left w:val="none" w:sz="0" w:space="0" w:color="auto"/>
            <w:bottom w:val="none" w:sz="0" w:space="0" w:color="auto"/>
            <w:right w:val="none" w:sz="0" w:space="0" w:color="auto"/>
          </w:divBdr>
        </w:div>
        <w:div w:id="781194571">
          <w:marLeft w:val="640"/>
          <w:marRight w:val="0"/>
          <w:marTop w:val="0"/>
          <w:marBottom w:val="0"/>
          <w:divBdr>
            <w:top w:val="none" w:sz="0" w:space="0" w:color="auto"/>
            <w:left w:val="none" w:sz="0" w:space="0" w:color="auto"/>
            <w:bottom w:val="none" w:sz="0" w:space="0" w:color="auto"/>
            <w:right w:val="none" w:sz="0" w:space="0" w:color="auto"/>
          </w:divBdr>
        </w:div>
        <w:div w:id="1927616257">
          <w:marLeft w:val="640"/>
          <w:marRight w:val="0"/>
          <w:marTop w:val="0"/>
          <w:marBottom w:val="0"/>
          <w:divBdr>
            <w:top w:val="none" w:sz="0" w:space="0" w:color="auto"/>
            <w:left w:val="none" w:sz="0" w:space="0" w:color="auto"/>
            <w:bottom w:val="none" w:sz="0" w:space="0" w:color="auto"/>
            <w:right w:val="none" w:sz="0" w:space="0" w:color="auto"/>
          </w:divBdr>
        </w:div>
        <w:div w:id="464127284">
          <w:marLeft w:val="640"/>
          <w:marRight w:val="0"/>
          <w:marTop w:val="0"/>
          <w:marBottom w:val="0"/>
          <w:divBdr>
            <w:top w:val="none" w:sz="0" w:space="0" w:color="auto"/>
            <w:left w:val="none" w:sz="0" w:space="0" w:color="auto"/>
            <w:bottom w:val="none" w:sz="0" w:space="0" w:color="auto"/>
            <w:right w:val="none" w:sz="0" w:space="0" w:color="auto"/>
          </w:divBdr>
        </w:div>
        <w:div w:id="600989691">
          <w:marLeft w:val="640"/>
          <w:marRight w:val="0"/>
          <w:marTop w:val="0"/>
          <w:marBottom w:val="0"/>
          <w:divBdr>
            <w:top w:val="none" w:sz="0" w:space="0" w:color="auto"/>
            <w:left w:val="none" w:sz="0" w:space="0" w:color="auto"/>
            <w:bottom w:val="none" w:sz="0" w:space="0" w:color="auto"/>
            <w:right w:val="none" w:sz="0" w:space="0" w:color="auto"/>
          </w:divBdr>
        </w:div>
        <w:div w:id="1081484865">
          <w:marLeft w:val="640"/>
          <w:marRight w:val="0"/>
          <w:marTop w:val="0"/>
          <w:marBottom w:val="0"/>
          <w:divBdr>
            <w:top w:val="none" w:sz="0" w:space="0" w:color="auto"/>
            <w:left w:val="none" w:sz="0" w:space="0" w:color="auto"/>
            <w:bottom w:val="none" w:sz="0" w:space="0" w:color="auto"/>
            <w:right w:val="none" w:sz="0" w:space="0" w:color="auto"/>
          </w:divBdr>
        </w:div>
        <w:div w:id="298801406">
          <w:marLeft w:val="640"/>
          <w:marRight w:val="0"/>
          <w:marTop w:val="0"/>
          <w:marBottom w:val="0"/>
          <w:divBdr>
            <w:top w:val="none" w:sz="0" w:space="0" w:color="auto"/>
            <w:left w:val="none" w:sz="0" w:space="0" w:color="auto"/>
            <w:bottom w:val="none" w:sz="0" w:space="0" w:color="auto"/>
            <w:right w:val="none" w:sz="0" w:space="0" w:color="auto"/>
          </w:divBdr>
        </w:div>
        <w:div w:id="865211139">
          <w:marLeft w:val="640"/>
          <w:marRight w:val="0"/>
          <w:marTop w:val="0"/>
          <w:marBottom w:val="0"/>
          <w:divBdr>
            <w:top w:val="none" w:sz="0" w:space="0" w:color="auto"/>
            <w:left w:val="none" w:sz="0" w:space="0" w:color="auto"/>
            <w:bottom w:val="none" w:sz="0" w:space="0" w:color="auto"/>
            <w:right w:val="none" w:sz="0" w:space="0" w:color="auto"/>
          </w:divBdr>
        </w:div>
        <w:div w:id="1631933572">
          <w:marLeft w:val="640"/>
          <w:marRight w:val="0"/>
          <w:marTop w:val="0"/>
          <w:marBottom w:val="0"/>
          <w:divBdr>
            <w:top w:val="none" w:sz="0" w:space="0" w:color="auto"/>
            <w:left w:val="none" w:sz="0" w:space="0" w:color="auto"/>
            <w:bottom w:val="none" w:sz="0" w:space="0" w:color="auto"/>
            <w:right w:val="none" w:sz="0" w:space="0" w:color="auto"/>
          </w:divBdr>
        </w:div>
        <w:div w:id="1611207308">
          <w:marLeft w:val="640"/>
          <w:marRight w:val="0"/>
          <w:marTop w:val="0"/>
          <w:marBottom w:val="0"/>
          <w:divBdr>
            <w:top w:val="none" w:sz="0" w:space="0" w:color="auto"/>
            <w:left w:val="none" w:sz="0" w:space="0" w:color="auto"/>
            <w:bottom w:val="none" w:sz="0" w:space="0" w:color="auto"/>
            <w:right w:val="none" w:sz="0" w:space="0" w:color="auto"/>
          </w:divBdr>
        </w:div>
        <w:div w:id="206453536">
          <w:marLeft w:val="640"/>
          <w:marRight w:val="0"/>
          <w:marTop w:val="0"/>
          <w:marBottom w:val="0"/>
          <w:divBdr>
            <w:top w:val="none" w:sz="0" w:space="0" w:color="auto"/>
            <w:left w:val="none" w:sz="0" w:space="0" w:color="auto"/>
            <w:bottom w:val="none" w:sz="0" w:space="0" w:color="auto"/>
            <w:right w:val="none" w:sz="0" w:space="0" w:color="auto"/>
          </w:divBdr>
        </w:div>
        <w:div w:id="1273442427">
          <w:marLeft w:val="640"/>
          <w:marRight w:val="0"/>
          <w:marTop w:val="0"/>
          <w:marBottom w:val="0"/>
          <w:divBdr>
            <w:top w:val="none" w:sz="0" w:space="0" w:color="auto"/>
            <w:left w:val="none" w:sz="0" w:space="0" w:color="auto"/>
            <w:bottom w:val="none" w:sz="0" w:space="0" w:color="auto"/>
            <w:right w:val="none" w:sz="0" w:space="0" w:color="auto"/>
          </w:divBdr>
        </w:div>
        <w:div w:id="1727410414">
          <w:marLeft w:val="640"/>
          <w:marRight w:val="0"/>
          <w:marTop w:val="0"/>
          <w:marBottom w:val="0"/>
          <w:divBdr>
            <w:top w:val="none" w:sz="0" w:space="0" w:color="auto"/>
            <w:left w:val="none" w:sz="0" w:space="0" w:color="auto"/>
            <w:bottom w:val="none" w:sz="0" w:space="0" w:color="auto"/>
            <w:right w:val="none" w:sz="0" w:space="0" w:color="auto"/>
          </w:divBdr>
        </w:div>
        <w:div w:id="629898078">
          <w:marLeft w:val="640"/>
          <w:marRight w:val="0"/>
          <w:marTop w:val="0"/>
          <w:marBottom w:val="0"/>
          <w:divBdr>
            <w:top w:val="none" w:sz="0" w:space="0" w:color="auto"/>
            <w:left w:val="none" w:sz="0" w:space="0" w:color="auto"/>
            <w:bottom w:val="none" w:sz="0" w:space="0" w:color="auto"/>
            <w:right w:val="none" w:sz="0" w:space="0" w:color="auto"/>
          </w:divBdr>
        </w:div>
        <w:div w:id="2112627619">
          <w:marLeft w:val="640"/>
          <w:marRight w:val="0"/>
          <w:marTop w:val="0"/>
          <w:marBottom w:val="0"/>
          <w:divBdr>
            <w:top w:val="none" w:sz="0" w:space="0" w:color="auto"/>
            <w:left w:val="none" w:sz="0" w:space="0" w:color="auto"/>
            <w:bottom w:val="none" w:sz="0" w:space="0" w:color="auto"/>
            <w:right w:val="none" w:sz="0" w:space="0" w:color="auto"/>
          </w:divBdr>
        </w:div>
        <w:div w:id="934051360">
          <w:marLeft w:val="640"/>
          <w:marRight w:val="0"/>
          <w:marTop w:val="0"/>
          <w:marBottom w:val="0"/>
          <w:divBdr>
            <w:top w:val="none" w:sz="0" w:space="0" w:color="auto"/>
            <w:left w:val="none" w:sz="0" w:space="0" w:color="auto"/>
            <w:bottom w:val="none" w:sz="0" w:space="0" w:color="auto"/>
            <w:right w:val="none" w:sz="0" w:space="0" w:color="auto"/>
          </w:divBdr>
        </w:div>
        <w:div w:id="1191265481">
          <w:marLeft w:val="640"/>
          <w:marRight w:val="0"/>
          <w:marTop w:val="0"/>
          <w:marBottom w:val="0"/>
          <w:divBdr>
            <w:top w:val="none" w:sz="0" w:space="0" w:color="auto"/>
            <w:left w:val="none" w:sz="0" w:space="0" w:color="auto"/>
            <w:bottom w:val="none" w:sz="0" w:space="0" w:color="auto"/>
            <w:right w:val="none" w:sz="0" w:space="0" w:color="auto"/>
          </w:divBdr>
        </w:div>
        <w:div w:id="1762025427">
          <w:marLeft w:val="640"/>
          <w:marRight w:val="0"/>
          <w:marTop w:val="0"/>
          <w:marBottom w:val="0"/>
          <w:divBdr>
            <w:top w:val="none" w:sz="0" w:space="0" w:color="auto"/>
            <w:left w:val="none" w:sz="0" w:space="0" w:color="auto"/>
            <w:bottom w:val="none" w:sz="0" w:space="0" w:color="auto"/>
            <w:right w:val="none" w:sz="0" w:space="0" w:color="auto"/>
          </w:divBdr>
        </w:div>
        <w:div w:id="1103762146">
          <w:marLeft w:val="640"/>
          <w:marRight w:val="0"/>
          <w:marTop w:val="0"/>
          <w:marBottom w:val="0"/>
          <w:divBdr>
            <w:top w:val="none" w:sz="0" w:space="0" w:color="auto"/>
            <w:left w:val="none" w:sz="0" w:space="0" w:color="auto"/>
            <w:bottom w:val="none" w:sz="0" w:space="0" w:color="auto"/>
            <w:right w:val="none" w:sz="0" w:space="0" w:color="auto"/>
          </w:divBdr>
        </w:div>
        <w:div w:id="1735008012">
          <w:marLeft w:val="640"/>
          <w:marRight w:val="0"/>
          <w:marTop w:val="0"/>
          <w:marBottom w:val="0"/>
          <w:divBdr>
            <w:top w:val="none" w:sz="0" w:space="0" w:color="auto"/>
            <w:left w:val="none" w:sz="0" w:space="0" w:color="auto"/>
            <w:bottom w:val="none" w:sz="0" w:space="0" w:color="auto"/>
            <w:right w:val="none" w:sz="0" w:space="0" w:color="auto"/>
          </w:divBdr>
        </w:div>
        <w:div w:id="762385831">
          <w:marLeft w:val="640"/>
          <w:marRight w:val="0"/>
          <w:marTop w:val="0"/>
          <w:marBottom w:val="0"/>
          <w:divBdr>
            <w:top w:val="none" w:sz="0" w:space="0" w:color="auto"/>
            <w:left w:val="none" w:sz="0" w:space="0" w:color="auto"/>
            <w:bottom w:val="none" w:sz="0" w:space="0" w:color="auto"/>
            <w:right w:val="none" w:sz="0" w:space="0" w:color="auto"/>
          </w:divBdr>
        </w:div>
        <w:div w:id="695353694">
          <w:marLeft w:val="640"/>
          <w:marRight w:val="0"/>
          <w:marTop w:val="0"/>
          <w:marBottom w:val="0"/>
          <w:divBdr>
            <w:top w:val="none" w:sz="0" w:space="0" w:color="auto"/>
            <w:left w:val="none" w:sz="0" w:space="0" w:color="auto"/>
            <w:bottom w:val="none" w:sz="0" w:space="0" w:color="auto"/>
            <w:right w:val="none" w:sz="0" w:space="0" w:color="auto"/>
          </w:divBdr>
        </w:div>
        <w:div w:id="1281230367">
          <w:marLeft w:val="640"/>
          <w:marRight w:val="0"/>
          <w:marTop w:val="0"/>
          <w:marBottom w:val="0"/>
          <w:divBdr>
            <w:top w:val="none" w:sz="0" w:space="0" w:color="auto"/>
            <w:left w:val="none" w:sz="0" w:space="0" w:color="auto"/>
            <w:bottom w:val="none" w:sz="0" w:space="0" w:color="auto"/>
            <w:right w:val="none" w:sz="0" w:space="0" w:color="auto"/>
          </w:divBdr>
        </w:div>
        <w:div w:id="1476607058">
          <w:marLeft w:val="640"/>
          <w:marRight w:val="0"/>
          <w:marTop w:val="0"/>
          <w:marBottom w:val="0"/>
          <w:divBdr>
            <w:top w:val="none" w:sz="0" w:space="0" w:color="auto"/>
            <w:left w:val="none" w:sz="0" w:space="0" w:color="auto"/>
            <w:bottom w:val="none" w:sz="0" w:space="0" w:color="auto"/>
            <w:right w:val="none" w:sz="0" w:space="0" w:color="auto"/>
          </w:divBdr>
        </w:div>
        <w:div w:id="502474639">
          <w:marLeft w:val="640"/>
          <w:marRight w:val="0"/>
          <w:marTop w:val="0"/>
          <w:marBottom w:val="0"/>
          <w:divBdr>
            <w:top w:val="none" w:sz="0" w:space="0" w:color="auto"/>
            <w:left w:val="none" w:sz="0" w:space="0" w:color="auto"/>
            <w:bottom w:val="none" w:sz="0" w:space="0" w:color="auto"/>
            <w:right w:val="none" w:sz="0" w:space="0" w:color="auto"/>
          </w:divBdr>
        </w:div>
        <w:div w:id="721834648">
          <w:marLeft w:val="640"/>
          <w:marRight w:val="0"/>
          <w:marTop w:val="0"/>
          <w:marBottom w:val="0"/>
          <w:divBdr>
            <w:top w:val="none" w:sz="0" w:space="0" w:color="auto"/>
            <w:left w:val="none" w:sz="0" w:space="0" w:color="auto"/>
            <w:bottom w:val="none" w:sz="0" w:space="0" w:color="auto"/>
            <w:right w:val="none" w:sz="0" w:space="0" w:color="auto"/>
          </w:divBdr>
        </w:div>
        <w:div w:id="619920685">
          <w:marLeft w:val="640"/>
          <w:marRight w:val="0"/>
          <w:marTop w:val="0"/>
          <w:marBottom w:val="0"/>
          <w:divBdr>
            <w:top w:val="none" w:sz="0" w:space="0" w:color="auto"/>
            <w:left w:val="none" w:sz="0" w:space="0" w:color="auto"/>
            <w:bottom w:val="none" w:sz="0" w:space="0" w:color="auto"/>
            <w:right w:val="none" w:sz="0" w:space="0" w:color="auto"/>
          </w:divBdr>
        </w:div>
        <w:div w:id="291401888">
          <w:marLeft w:val="640"/>
          <w:marRight w:val="0"/>
          <w:marTop w:val="0"/>
          <w:marBottom w:val="0"/>
          <w:divBdr>
            <w:top w:val="none" w:sz="0" w:space="0" w:color="auto"/>
            <w:left w:val="none" w:sz="0" w:space="0" w:color="auto"/>
            <w:bottom w:val="none" w:sz="0" w:space="0" w:color="auto"/>
            <w:right w:val="none" w:sz="0" w:space="0" w:color="auto"/>
          </w:divBdr>
        </w:div>
        <w:div w:id="1414622986">
          <w:marLeft w:val="640"/>
          <w:marRight w:val="0"/>
          <w:marTop w:val="0"/>
          <w:marBottom w:val="0"/>
          <w:divBdr>
            <w:top w:val="none" w:sz="0" w:space="0" w:color="auto"/>
            <w:left w:val="none" w:sz="0" w:space="0" w:color="auto"/>
            <w:bottom w:val="none" w:sz="0" w:space="0" w:color="auto"/>
            <w:right w:val="none" w:sz="0" w:space="0" w:color="auto"/>
          </w:divBdr>
        </w:div>
        <w:div w:id="1856335383">
          <w:marLeft w:val="640"/>
          <w:marRight w:val="0"/>
          <w:marTop w:val="0"/>
          <w:marBottom w:val="0"/>
          <w:divBdr>
            <w:top w:val="none" w:sz="0" w:space="0" w:color="auto"/>
            <w:left w:val="none" w:sz="0" w:space="0" w:color="auto"/>
            <w:bottom w:val="none" w:sz="0" w:space="0" w:color="auto"/>
            <w:right w:val="none" w:sz="0" w:space="0" w:color="auto"/>
          </w:divBdr>
        </w:div>
        <w:div w:id="420414824">
          <w:marLeft w:val="640"/>
          <w:marRight w:val="0"/>
          <w:marTop w:val="0"/>
          <w:marBottom w:val="0"/>
          <w:divBdr>
            <w:top w:val="none" w:sz="0" w:space="0" w:color="auto"/>
            <w:left w:val="none" w:sz="0" w:space="0" w:color="auto"/>
            <w:bottom w:val="none" w:sz="0" w:space="0" w:color="auto"/>
            <w:right w:val="none" w:sz="0" w:space="0" w:color="auto"/>
          </w:divBdr>
        </w:div>
        <w:div w:id="2136675484">
          <w:marLeft w:val="640"/>
          <w:marRight w:val="0"/>
          <w:marTop w:val="0"/>
          <w:marBottom w:val="0"/>
          <w:divBdr>
            <w:top w:val="none" w:sz="0" w:space="0" w:color="auto"/>
            <w:left w:val="none" w:sz="0" w:space="0" w:color="auto"/>
            <w:bottom w:val="none" w:sz="0" w:space="0" w:color="auto"/>
            <w:right w:val="none" w:sz="0" w:space="0" w:color="auto"/>
          </w:divBdr>
        </w:div>
        <w:div w:id="555438744">
          <w:marLeft w:val="640"/>
          <w:marRight w:val="0"/>
          <w:marTop w:val="0"/>
          <w:marBottom w:val="0"/>
          <w:divBdr>
            <w:top w:val="none" w:sz="0" w:space="0" w:color="auto"/>
            <w:left w:val="none" w:sz="0" w:space="0" w:color="auto"/>
            <w:bottom w:val="none" w:sz="0" w:space="0" w:color="auto"/>
            <w:right w:val="none" w:sz="0" w:space="0" w:color="auto"/>
          </w:divBdr>
        </w:div>
        <w:div w:id="814487708">
          <w:marLeft w:val="640"/>
          <w:marRight w:val="0"/>
          <w:marTop w:val="0"/>
          <w:marBottom w:val="0"/>
          <w:divBdr>
            <w:top w:val="none" w:sz="0" w:space="0" w:color="auto"/>
            <w:left w:val="none" w:sz="0" w:space="0" w:color="auto"/>
            <w:bottom w:val="none" w:sz="0" w:space="0" w:color="auto"/>
            <w:right w:val="none" w:sz="0" w:space="0" w:color="auto"/>
          </w:divBdr>
        </w:div>
        <w:div w:id="743339684">
          <w:marLeft w:val="640"/>
          <w:marRight w:val="0"/>
          <w:marTop w:val="0"/>
          <w:marBottom w:val="0"/>
          <w:divBdr>
            <w:top w:val="none" w:sz="0" w:space="0" w:color="auto"/>
            <w:left w:val="none" w:sz="0" w:space="0" w:color="auto"/>
            <w:bottom w:val="none" w:sz="0" w:space="0" w:color="auto"/>
            <w:right w:val="none" w:sz="0" w:space="0" w:color="auto"/>
          </w:divBdr>
        </w:div>
        <w:div w:id="792289703">
          <w:marLeft w:val="640"/>
          <w:marRight w:val="0"/>
          <w:marTop w:val="0"/>
          <w:marBottom w:val="0"/>
          <w:divBdr>
            <w:top w:val="none" w:sz="0" w:space="0" w:color="auto"/>
            <w:left w:val="none" w:sz="0" w:space="0" w:color="auto"/>
            <w:bottom w:val="none" w:sz="0" w:space="0" w:color="auto"/>
            <w:right w:val="none" w:sz="0" w:space="0" w:color="auto"/>
          </w:divBdr>
        </w:div>
        <w:div w:id="1498155473">
          <w:marLeft w:val="640"/>
          <w:marRight w:val="0"/>
          <w:marTop w:val="0"/>
          <w:marBottom w:val="0"/>
          <w:divBdr>
            <w:top w:val="none" w:sz="0" w:space="0" w:color="auto"/>
            <w:left w:val="none" w:sz="0" w:space="0" w:color="auto"/>
            <w:bottom w:val="none" w:sz="0" w:space="0" w:color="auto"/>
            <w:right w:val="none" w:sz="0" w:space="0" w:color="auto"/>
          </w:divBdr>
        </w:div>
        <w:div w:id="505636937">
          <w:marLeft w:val="640"/>
          <w:marRight w:val="0"/>
          <w:marTop w:val="0"/>
          <w:marBottom w:val="0"/>
          <w:divBdr>
            <w:top w:val="none" w:sz="0" w:space="0" w:color="auto"/>
            <w:left w:val="none" w:sz="0" w:space="0" w:color="auto"/>
            <w:bottom w:val="none" w:sz="0" w:space="0" w:color="auto"/>
            <w:right w:val="none" w:sz="0" w:space="0" w:color="auto"/>
          </w:divBdr>
        </w:div>
        <w:div w:id="1720593032">
          <w:marLeft w:val="640"/>
          <w:marRight w:val="0"/>
          <w:marTop w:val="0"/>
          <w:marBottom w:val="0"/>
          <w:divBdr>
            <w:top w:val="none" w:sz="0" w:space="0" w:color="auto"/>
            <w:left w:val="none" w:sz="0" w:space="0" w:color="auto"/>
            <w:bottom w:val="none" w:sz="0" w:space="0" w:color="auto"/>
            <w:right w:val="none" w:sz="0" w:space="0" w:color="auto"/>
          </w:divBdr>
        </w:div>
        <w:div w:id="916480688">
          <w:marLeft w:val="640"/>
          <w:marRight w:val="0"/>
          <w:marTop w:val="0"/>
          <w:marBottom w:val="0"/>
          <w:divBdr>
            <w:top w:val="none" w:sz="0" w:space="0" w:color="auto"/>
            <w:left w:val="none" w:sz="0" w:space="0" w:color="auto"/>
            <w:bottom w:val="none" w:sz="0" w:space="0" w:color="auto"/>
            <w:right w:val="none" w:sz="0" w:space="0" w:color="auto"/>
          </w:divBdr>
        </w:div>
        <w:div w:id="333413304">
          <w:marLeft w:val="640"/>
          <w:marRight w:val="0"/>
          <w:marTop w:val="0"/>
          <w:marBottom w:val="0"/>
          <w:divBdr>
            <w:top w:val="none" w:sz="0" w:space="0" w:color="auto"/>
            <w:left w:val="none" w:sz="0" w:space="0" w:color="auto"/>
            <w:bottom w:val="none" w:sz="0" w:space="0" w:color="auto"/>
            <w:right w:val="none" w:sz="0" w:space="0" w:color="auto"/>
          </w:divBdr>
        </w:div>
        <w:div w:id="1695613163">
          <w:marLeft w:val="640"/>
          <w:marRight w:val="0"/>
          <w:marTop w:val="0"/>
          <w:marBottom w:val="0"/>
          <w:divBdr>
            <w:top w:val="none" w:sz="0" w:space="0" w:color="auto"/>
            <w:left w:val="none" w:sz="0" w:space="0" w:color="auto"/>
            <w:bottom w:val="none" w:sz="0" w:space="0" w:color="auto"/>
            <w:right w:val="none" w:sz="0" w:space="0" w:color="auto"/>
          </w:divBdr>
        </w:div>
        <w:div w:id="980571541">
          <w:marLeft w:val="640"/>
          <w:marRight w:val="0"/>
          <w:marTop w:val="0"/>
          <w:marBottom w:val="0"/>
          <w:divBdr>
            <w:top w:val="none" w:sz="0" w:space="0" w:color="auto"/>
            <w:left w:val="none" w:sz="0" w:space="0" w:color="auto"/>
            <w:bottom w:val="none" w:sz="0" w:space="0" w:color="auto"/>
            <w:right w:val="none" w:sz="0" w:space="0" w:color="auto"/>
          </w:divBdr>
        </w:div>
        <w:div w:id="1368986930">
          <w:marLeft w:val="640"/>
          <w:marRight w:val="0"/>
          <w:marTop w:val="0"/>
          <w:marBottom w:val="0"/>
          <w:divBdr>
            <w:top w:val="none" w:sz="0" w:space="0" w:color="auto"/>
            <w:left w:val="none" w:sz="0" w:space="0" w:color="auto"/>
            <w:bottom w:val="none" w:sz="0" w:space="0" w:color="auto"/>
            <w:right w:val="none" w:sz="0" w:space="0" w:color="auto"/>
          </w:divBdr>
        </w:div>
      </w:divsChild>
    </w:div>
    <w:div w:id="598147409">
      <w:bodyDiv w:val="1"/>
      <w:marLeft w:val="0"/>
      <w:marRight w:val="0"/>
      <w:marTop w:val="0"/>
      <w:marBottom w:val="0"/>
      <w:divBdr>
        <w:top w:val="none" w:sz="0" w:space="0" w:color="auto"/>
        <w:left w:val="none" w:sz="0" w:space="0" w:color="auto"/>
        <w:bottom w:val="none" w:sz="0" w:space="0" w:color="auto"/>
        <w:right w:val="none" w:sz="0" w:space="0" w:color="auto"/>
      </w:divBdr>
      <w:divsChild>
        <w:div w:id="1114404734">
          <w:marLeft w:val="640"/>
          <w:marRight w:val="0"/>
          <w:marTop w:val="0"/>
          <w:marBottom w:val="0"/>
          <w:divBdr>
            <w:top w:val="none" w:sz="0" w:space="0" w:color="auto"/>
            <w:left w:val="none" w:sz="0" w:space="0" w:color="auto"/>
            <w:bottom w:val="none" w:sz="0" w:space="0" w:color="auto"/>
            <w:right w:val="none" w:sz="0" w:space="0" w:color="auto"/>
          </w:divBdr>
        </w:div>
        <w:div w:id="1400666731">
          <w:marLeft w:val="640"/>
          <w:marRight w:val="0"/>
          <w:marTop w:val="0"/>
          <w:marBottom w:val="0"/>
          <w:divBdr>
            <w:top w:val="none" w:sz="0" w:space="0" w:color="auto"/>
            <w:left w:val="none" w:sz="0" w:space="0" w:color="auto"/>
            <w:bottom w:val="none" w:sz="0" w:space="0" w:color="auto"/>
            <w:right w:val="none" w:sz="0" w:space="0" w:color="auto"/>
          </w:divBdr>
        </w:div>
        <w:div w:id="1979143658">
          <w:marLeft w:val="640"/>
          <w:marRight w:val="0"/>
          <w:marTop w:val="0"/>
          <w:marBottom w:val="0"/>
          <w:divBdr>
            <w:top w:val="none" w:sz="0" w:space="0" w:color="auto"/>
            <w:left w:val="none" w:sz="0" w:space="0" w:color="auto"/>
            <w:bottom w:val="none" w:sz="0" w:space="0" w:color="auto"/>
            <w:right w:val="none" w:sz="0" w:space="0" w:color="auto"/>
          </w:divBdr>
        </w:div>
        <w:div w:id="261841280">
          <w:marLeft w:val="640"/>
          <w:marRight w:val="0"/>
          <w:marTop w:val="0"/>
          <w:marBottom w:val="0"/>
          <w:divBdr>
            <w:top w:val="none" w:sz="0" w:space="0" w:color="auto"/>
            <w:left w:val="none" w:sz="0" w:space="0" w:color="auto"/>
            <w:bottom w:val="none" w:sz="0" w:space="0" w:color="auto"/>
            <w:right w:val="none" w:sz="0" w:space="0" w:color="auto"/>
          </w:divBdr>
        </w:div>
        <w:div w:id="517088530">
          <w:marLeft w:val="640"/>
          <w:marRight w:val="0"/>
          <w:marTop w:val="0"/>
          <w:marBottom w:val="0"/>
          <w:divBdr>
            <w:top w:val="none" w:sz="0" w:space="0" w:color="auto"/>
            <w:left w:val="none" w:sz="0" w:space="0" w:color="auto"/>
            <w:bottom w:val="none" w:sz="0" w:space="0" w:color="auto"/>
            <w:right w:val="none" w:sz="0" w:space="0" w:color="auto"/>
          </w:divBdr>
        </w:div>
        <w:div w:id="1234395154">
          <w:marLeft w:val="640"/>
          <w:marRight w:val="0"/>
          <w:marTop w:val="0"/>
          <w:marBottom w:val="0"/>
          <w:divBdr>
            <w:top w:val="none" w:sz="0" w:space="0" w:color="auto"/>
            <w:left w:val="none" w:sz="0" w:space="0" w:color="auto"/>
            <w:bottom w:val="none" w:sz="0" w:space="0" w:color="auto"/>
            <w:right w:val="none" w:sz="0" w:space="0" w:color="auto"/>
          </w:divBdr>
        </w:div>
        <w:div w:id="1129587403">
          <w:marLeft w:val="640"/>
          <w:marRight w:val="0"/>
          <w:marTop w:val="0"/>
          <w:marBottom w:val="0"/>
          <w:divBdr>
            <w:top w:val="none" w:sz="0" w:space="0" w:color="auto"/>
            <w:left w:val="none" w:sz="0" w:space="0" w:color="auto"/>
            <w:bottom w:val="none" w:sz="0" w:space="0" w:color="auto"/>
            <w:right w:val="none" w:sz="0" w:space="0" w:color="auto"/>
          </w:divBdr>
        </w:div>
        <w:div w:id="1636107421">
          <w:marLeft w:val="640"/>
          <w:marRight w:val="0"/>
          <w:marTop w:val="0"/>
          <w:marBottom w:val="0"/>
          <w:divBdr>
            <w:top w:val="none" w:sz="0" w:space="0" w:color="auto"/>
            <w:left w:val="none" w:sz="0" w:space="0" w:color="auto"/>
            <w:bottom w:val="none" w:sz="0" w:space="0" w:color="auto"/>
            <w:right w:val="none" w:sz="0" w:space="0" w:color="auto"/>
          </w:divBdr>
        </w:div>
        <w:div w:id="372584589">
          <w:marLeft w:val="640"/>
          <w:marRight w:val="0"/>
          <w:marTop w:val="0"/>
          <w:marBottom w:val="0"/>
          <w:divBdr>
            <w:top w:val="none" w:sz="0" w:space="0" w:color="auto"/>
            <w:left w:val="none" w:sz="0" w:space="0" w:color="auto"/>
            <w:bottom w:val="none" w:sz="0" w:space="0" w:color="auto"/>
            <w:right w:val="none" w:sz="0" w:space="0" w:color="auto"/>
          </w:divBdr>
        </w:div>
        <w:div w:id="508718384">
          <w:marLeft w:val="640"/>
          <w:marRight w:val="0"/>
          <w:marTop w:val="0"/>
          <w:marBottom w:val="0"/>
          <w:divBdr>
            <w:top w:val="none" w:sz="0" w:space="0" w:color="auto"/>
            <w:left w:val="none" w:sz="0" w:space="0" w:color="auto"/>
            <w:bottom w:val="none" w:sz="0" w:space="0" w:color="auto"/>
            <w:right w:val="none" w:sz="0" w:space="0" w:color="auto"/>
          </w:divBdr>
        </w:div>
        <w:div w:id="1910379319">
          <w:marLeft w:val="640"/>
          <w:marRight w:val="0"/>
          <w:marTop w:val="0"/>
          <w:marBottom w:val="0"/>
          <w:divBdr>
            <w:top w:val="none" w:sz="0" w:space="0" w:color="auto"/>
            <w:left w:val="none" w:sz="0" w:space="0" w:color="auto"/>
            <w:bottom w:val="none" w:sz="0" w:space="0" w:color="auto"/>
            <w:right w:val="none" w:sz="0" w:space="0" w:color="auto"/>
          </w:divBdr>
        </w:div>
        <w:div w:id="1042823140">
          <w:marLeft w:val="640"/>
          <w:marRight w:val="0"/>
          <w:marTop w:val="0"/>
          <w:marBottom w:val="0"/>
          <w:divBdr>
            <w:top w:val="none" w:sz="0" w:space="0" w:color="auto"/>
            <w:left w:val="none" w:sz="0" w:space="0" w:color="auto"/>
            <w:bottom w:val="none" w:sz="0" w:space="0" w:color="auto"/>
            <w:right w:val="none" w:sz="0" w:space="0" w:color="auto"/>
          </w:divBdr>
        </w:div>
        <w:div w:id="925647706">
          <w:marLeft w:val="640"/>
          <w:marRight w:val="0"/>
          <w:marTop w:val="0"/>
          <w:marBottom w:val="0"/>
          <w:divBdr>
            <w:top w:val="none" w:sz="0" w:space="0" w:color="auto"/>
            <w:left w:val="none" w:sz="0" w:space="0" w:color="auto"/>
            <w:bottom w:val="none" w:sz="0" w:space="0" w:color="auto"/>
            <w:right w:val="none" w:sz="0" w:space="0" w:color="auto"/>
          </w:divBdr>
        </w:div>
        <w:div w:id="2020233440">
          <w:marLeft w:val="640"/>
          <w:marRight w:val="0"/>
          <w:marTop w:val="0"/>
          <w:marBottom w:val="0"/>
          <w:divBdr>
            <w:top w:val="none" w:sz="0" w:space="0" w:color="auto"/>
            <w:left w:val="none" w:sz="0" w:space="0" w:color="auto"/>
            <w:bottom w:val="none" w:sz="0" w:space="0" w:color="auto"/>
            <w:right w:val="none" w:sz="0" w:space="0" w:color="auto"/>
          </w:divBdr>
        </w:div>
        <w:div w:id="1242712052">
          <w:marLeft w:val="640"/>
          <w:marRight w:val="0"/>
          <w:marTop w:val="0"/>
          <w:marBottom w:val="0"/>
          <w:divBdr>
            <w:top w:val="none" w:sz="0" w:space="0" w:color="auto"/>
            <w:left w:val="none" w:sz="0" w:space="0" w:color="auto"/>
            <w:bottom w:val="none" w:sz="0" w:space="0" w:color="auto"/>
            <w:right w:val="none" w:sz="0" w:space="0" w:color="auto"/>
          </w:divBdr>
        </w:div>
        <w:div w:id="1743596415">
          <w:marLeft w:val="640"/>
          <w:marRight w:val="0"/>
          <w:marTop w:val="0"/>
          <w:marBottom w:val="0"/>
          <w:divBdr>
            <w:top w:val="none" w:sz="0" w:space="0" w:color="auto"/>
            <w:left w:val="none" w:sz="0" w:space="0" w:color="auto"/>
            <w:bottom w:val="none" w:sz="0" w:space="0" w:color="auto"/>
            <w:right w:val="none" w:sz="0" w:space="0" w:color="auto"/>
          </w:divBdr>
        </w:div>
        <w:div w:id="1190755832">
          <w:marLeft w:val="640"/>
          <w:marRight w:val="0"/>
          <w:marTop w:val="0"/>
          <w:marBottom w:val="0"/>
          <w:divBdr>
            <w:top w:val="none" w:sz="0" w:space="0" w:color="auto"/>
            <w:left w:val="none" w:sz="0" w:space="0" w:color="auto"/>
            <w:bottom w:val="none" w:sz="0" w:space="0" w:color="auto"/>
            <w:right w:val="none" w:sz="0" w:space="0" w:color="auto"/>
          </w:divBdr>
        </w:div>
        <w:div w:id="856623819">
          <w:marLeft w:val="640"/>
          <w:marRight w:val="0"/>
          <w:marTop w:val="0"/>
          <w:marBottom w:val="0"/>
          <w:divBdr>
            <w:top w:val="none" w:sz="0" w:space="0" w:color="auto"/>
            <w:left w:val="none" w:sz="0" w:space="0" w:color="auto"/>
            <w:bottom w:val="none" w:sz="0" w:space="0" w:color="auto"/>
            <w:right w:val="none" w:sz="0" w:space="0" w:color="auto"/>
          </w:divBdr>
        </w:div>
        <w:div w:id="493491476">
          <w:marLeft w:val="640"/>
          <w:marRight w:val="0"/>
          <w:marTop w:val="0"/>
          <w:marBottom w:val="0"/>
          <w:divBdr>
            <w:top w:val="none" w:sz="0" w:space="0" w:color="auto"/>
            <w:left w:val="none" w:sz="0" w:space="0" w:color="auto"/>
            <w:bottom w:val="none" w:sz="0" w:space="0" w:color="auto"/>
            <w:right w:val="none" w:sz="0" w:space="0" w:color="auto"/>
          </w:divBdr>
        </w:div>
        <w:div w:id="921138470">
          <w:marLeft w:val="640"/>
          <w:marRight w:val="0"/>
          <w:marTop w:val="0"/>
          <w:marBottom w:val="0"/>
          <w:divBdr>
            <w:top w:val="none" w:sz="0" w:space="0" w:color="auto"/>
            <w:left w:val="none" w:sz="0" w:space="0" w:color="auto"/>
            <w:bottom w:val="none" w:sz="0" w:space="0" w:color="auto"/>
            <w:right w:val="none" w:sz="0" w:space="0" w:color="auto"/>
          </w:divBdr>
        </w:div>
        <w:div w:id="1791823836">
          <w:marLeft w:val="640"/>
          <w:marRight w:val="0"/>
          <w:marTop w:val="0"/>
          <w:marBottom w:val="0"/>
          <w:divBdr>
            <w:top w:val="none" w:sz="0" w:space="0" w:color="auto"/>
            <w:left w:val="none" w:sz="0" w:space="0" w:color="auto"/>
            <w:bottom w:val="none" w:sz="0" w:space="0" w:color="auto"/>
            <w:right w:val="none" w:sz="0" w:space="0" w:color="auto"/>
          </w:divBdr>
        </w:div>
        <w:div w:id="1757314852">
          <w:marLeft w:val="640"/>
          <w:marRight w:val="0"/>
          <w:marTop w:val="0"/>
          <w:marBottom w:val="0"/>
          <w:divBdr>
            <w:top w:val="none" w:sz="0" w:space="0" w:color="auto"/>
            <w:left w:val="none" w:sz="0" w:space="0" w:color="auto"/>
            <w:bottom w:val="none" w:sz="0" w:space="0" w:color="auto"/>
            <w:right w:val="none" w:sz="0" w:space="0" w:color="auto"/>
          </w:divBdr>
        </w:div>
        <w:div w:id="691078676">
          <w:marLeft w:val="640"/>
          <w:marRight w:val="0"/>
          <w:marTop w:val="0"/>
          <w:marBottom w:val="0"/>
          <w:divBdr>
            <w:top w:val="none" w:sz="0" w:space="0" w:color="auto"/>
            <w:left w:val="none" w:sz="0" w:space="0" w:color="auto"/>
            <w:bottom w:val="none" w:sz="0" w:space="0" w:color="auto"/>
            <w:right w:val="none" w:sz="0" w:space="0" w:color="auto"/>
          </w:divBdr>
        </w:div>
        <w:div w:id="1238127473">
          <w:marLeft w:val="640"/>
          <w:marRight w:val="0"/>
          <w:marTop w:val="0"/>
          <w:marBottom w:val="0"/>
          <w:divBdr>
            <w:top w:val="none" w:sz="0" w:space="0" w:color="auto"/>
            <w:left w:val="none" w:sz="0" w:space="0" w:color="auto"/>
            <w:bottom w:val="none" w:sz="0" w:space="0" w:color="auto"/>
            <w:right w:val="none" w:sz="0" w:space="0" w:color="auto"/>
          </w:divBdr>
        </w:div>
        <w:div w:id="1041441330">
          <w:marLeft w:val="640"/>
          <w:marRight w:val="0"/>
          <w:marTop w:val="0"/>
          <w:marBottom w:val="0"/>
          <w:divBdr>
            <w:top w:val="none" w:sz="0" w:space="0" w:color="auto"/>
            <w:left w:val="none" w:sz="0" w:space="0" w:color="auto"/>
            <w:bottom w:val="none" w:sz="0" w:space="0" w:color="auto"/>
            <w:right w:val="none" w:sz="0" w:space="0" w:color="auto"/>
          </w:divBdr>
        </w:div>
        <w:div w:id="1866560035">
          <w:marLeft w:val="640"/>
          <w:marRight w:val="0"/>
          <w:marTop w:val="0"/>
          <w:marBottom w:val="0"/>
          <w:divBdr>
            <w:top w:val="none" w:sz="0" w:space="0" w:color="auto"/>
            <w:left w:val="none" w:sz="0" w:space="0" w:color="auto"/>
            <w:bottom w:val="none" w:sz="0" w:space="0" w:color="auto"/>
            <w:right w:val="none" w:sz="0" w:space="0" w:color="auto"/>
          </w:divBdr>
        </w:div>
        <w:div w:id="1443496766">
          <w:marLeft w:val="640"/>
          <w:marRight w:val="0"/>
          <w:marTop w:val="0"/>
          <w:marBottom w:val="0"/>
          <w:divBdr>
            <w:top w:val="none" w:sz="0" w:space="0" w:color="auto"/>
            <w:left w:val="none" w:sz="0" w:space="0" w:color="auto"/>
            <w:bottom w:val="none" w:sz="0" w:space="0" w:color="auto"/>
            <w:right w:val="none" w:sz="0" w:space="0" w:color="auto"/>
          </w:divBdr>
        </w:div>
        <w:div w:id="2084990372">
          <w:marLeft w:val="640"/>
          <w:marRight w:val="0"/>
          <w:marTop w:val="0"/>
          <w:marBottom w:val="0"/>
          <w:divBdr>
            <w:top w:val="none" w:sz="0" w:space="0" w:color="auto"/>
            <w:left w:val="none" w:sz="0" w:space="0" w:color="auto"/>
            <w:bottom w:val="none" w:sz="0" w:space="0" w:color="auto"/>
            <w:right w:val="none" w:sz="0" w:space="0" w:color="auto"/>
          </w:divBdr>
        </w:div>
        <w:div w:id="1747409611">
          <w:marLeft w:val="640"/>
          <w:marRight w:val="0"/>
          <w:marTop w:val="0"/>
          <w:marBottom w:val="0"/>
          <w:divBdr>
            <w:top w:val="none" w:sz="0" w:space="0" w:color="auto"/>
            <w:left w:val="none" w:sz="0" w:space="0" w:color="auto"/>
            <w:bottom w:val="none" w:sz="0" w:space="0" w:color="auto"/>
            <w:right w:val="none" w:sz="0" w:space="0" w:color="auto"/>
          </w:divBdr>
        </w:div>
        <w:div w:id="1310400688">
          <w:marLeft w:val="640"/>
          <w:marRight w:val="0"/>
          <w:marTop w:val="0"/>
          <w:marBottom w:val="0"/>
          <w:divBdr>
            <w:top w:val="none" w:sz="0" w:space="0" w:color="auto"/>
            <w:left w:val="none" w:sz="0" w:space="0" w:color="auto"/>
            <w:bottom w:val="none" w:sz="0" w:space="0" w:color="auto"/>
            <w:right w:val="none" w:sz="0" w:space="0" w:color="auto"/>
          </w:divBdr>
        </w:div>
        <w:div w:id="337924414">
          <w:marLeft w:val="640"/>
          <w:marRight w:val="0"/>
          <w:marTop w:val="0"/>
          <w:marBottom w:val="0"/>
          <w:divBdr>
            <w:top w:val="none" w:sz="0" w:space="0" w:color="auto"/>
            <w:left w:val="none" w:sz="0" w:space="0" w:color="auto"/>
            <w:bottom w:val="none" w:sz="0" w:space="0" w:color="auto"/>
            <w:right w:val="none" w:sz="0" w:space="0" w:color="auto"/>
          </w:divBdr>
        </w:div>
        <w:div w:id="1750616908">
          <w:marLeft w:val="640"/>
          <w:marRight w:val="0"/>
          <w:marTop w:val="0"/>
          <w:marBottom w:val="0"/>
          <w:divBdr>
            <w:top w:val="none" w:sz="0" w:space="0" w:color="auto"/>
            <w:left w:val="none" w:sz="0" w:space="0" w:color="auto"/>
            <w:bottom w:val="none" w:sz="0" w:space="0" w:color="auto"/>
            <w:right w:val="none" w:sz="0" w:space="0" w:color="auto"/>
          </w:divBdr>
        </w:div>
        <w:div w:id="863320623">
          <w:marLeft w:val="640"/>
          <w:marRight w:val="0"/>
          <w:marTop w:val="0"/>
          <w:marBottom w:val="0"/>
          <w:divBdr>
            <w:top w:val="none" w:sz="0" w:space="0" w:color="auto"/>
            <w:left w:val="none" w:sz="0" w:space="0" w:color="auto"/>
            <w:bottom w:val="none" w:sz="0" w:space="0" w:color="auto"/>
            <w:right w:val="none" w:sz="0" w:space="0" w:color="auto"/>
          </w:divBdr>
        </w:div>
        <w:div w:id="674191665">
          <w:marLeft w:val="640"/>
          <w:marRight w:val="0"/>
          <w:marTop w:val="0"/>
          <w:marBottom w:val="0"/>
          <w:divBdr>
            <w:top w:val="none" w:sz="0" w:space="0" w:color="auto"/>
            <w:left w:val="none" w:sz="0" w:space="0" w:color="auto"/>
            <w:bottom w:val="none" w:sz="0" w:space="0" w:color="auto"/>
            <w:right w:val="none" w:sz="0" w:space="0" w:color="auto"/>
          </w:divBdr>
        </w:div>
        <w:div w:id="1583290978">
          <w:marLeft w:val="640"/>
          <w:marRight w:val="0"/>
          <w:marTop w:val="0"/>
          <w:marBottom w:val="0"/>
          <w:divBdr>
            <w:top w:val="none" w:sz="0" w:space="0" w:color="auto"/>
            <w:left w:val="none" w:sz="0" w:space="0" w:color="auto"/>
            <w:bottom w:val="none" w:sz="0" w:space="0" w:color="auto"/>
            <w:right w:val="none" w:sz="0" w:space="0" w:color="auto"/>
          </w:divBdr>
        </w:div>
        <w:div w:id="907031207">
          <w:marLeft w:val="640"/>
          <w:marRight w:val="0"/>
          <w:marTop w:val="0"/>
          <w:marBottom w:val="0"/>
          <w:divBdr>
            <w:top w:val="none" w:sz="0" w:space="0" w:color="auto"/>
            <w:left w:val="none" w:sz="0" w:space="0" w:color="auto"/>
            <w:bottom w:val="none" w:sz="0" w:space="0" w:color="auto"/>
            <w:right w:val="none" w:sz="0" w:space="0" w:color="auto"/>
          </w:divBdr>
        </w:div>
        <w:div w:id="1335690950">
          <w:marLeft w:val="640"/>
          <w:marRight w:val="0"/>
          <w:marTop w:val="0"/>
          <w:marBottom w:val="0"/>
          <w:divBdr>
            <w:top w:val="none" w:sz="0" w:space="0" w:color="auto"/>
            <w:left w:val="none" w:sz="0" w:space="0" w:color="auto"/>
            <w:bottom w:val="none" w:sz="0" w:space="0" w:color="auto"/>
            <w:right w:val="none" w:sz="0" w:space="0" w:color="auto"/>
          </w:divBdr>
        </w:div>
        <w:div w:id="1920751134">
          <w:marLeft w:val="640"/>
          <w:marRight w:val="0"/>
          <w:marTop w:val="0"/>
          <w:marBottom w:val="0"/>
          <w:divBdr>
            <w:top w:val="none" w:sz="0" w:space="0" w:color="auto"/>
            <w:left w:val="none" w:sz="0" w:space="0" w:color="auto"/>
            <w:bottom w:val="none" w:sz="0" w:space="0" w:color="auto"/>
            <w:right w:val="none" w:sz="0" w:space="0" w:color="auto"/>
          </w:divBdr>
        </w:div>
        <w:div w:id="1442411564">
          <w:marLeft w:val="640"/>
          <w:marRight w:val="0"/>
          <w:marTop w:val="0"/>
          <w:marBottom w:val="0"/>
          <w:divBdr>
            <w:top w:val="none" w:sz="0" w:space="0" w:color="auto"/>
            <w:left w:val="none" w:sz="0" w:space="0" w:color="auto"/>
            <w:bottom w:val="none" w:sz="0" w:space="0" w:color="auto"/>
            <w:right w:val="none" w:sz="0" w:space="0" w:color="auto"/>
          </w:divBdr>
        </w:div>
        <w:div w:id="1416364552">
          <w:marLeft w:val="640"/>
          <w:marRight w:val="0"/>
          <w:marTop w:val="0"/>
          <w:marBottom w:val="0"/>
          <w:divBdr>
            <w:top w:val="none" w:sz="0" w:space="0" w:color="auto"/>
            <w:left w:val="none" w:sz="0" w:space="0" w:color="auto"/>
            <w:bottom w:val="none" w:sz="0" w:space="0" w:color="auto"/>
            <w:right w:val="none" w:sz="0" w:space="0" w:color="auto"/>
          </w:divBdr>
        </w:div>
        <w:div w:id="1943682427">
          <w:marLeft w:val="640"/>
          <w:marRight w:val="0"/>
          <w:marTop w:val="0"/>
          <w:marBottom w:val="0"/>
          <w:divBdr>
            <w:top w:val="none" w:sz="0" w:space="0" w:color="auto"/>
            <w:left w:val="none" w:sz="0" w:space="0" w:color="auto"/>
            <w:bottom w:val="none" w:sz="0" w:space="0" w:color="auto"/>
            <w:right w:val="none" w:sz="0" w:space="0" w:color="auto"/>
          </w:divBdr>
        </w:div>
        <w:div w:id="700328366">
          <w:marLeft w:val="640"/>
          <w:marRight w:val="0"/>
          <w:marTop w:val="0"/>
          <w:marBottom w:val="0"/>
          <w:divBdr>
            <w:top w:val="none" w:sz="0" w:space="0" w:color="auto"/>
            <w:left w:val="none" w:sz="0" w:space="0" w:color="auto"/>
            <w:bottom w:val="none" w:sz="0" w:space="0" w:color="auto"/>
            <w:right w:val="none" w:sz="0" w:space="0" w:color="auto"/>
          </w:divBdr>
        </w:div>
        <w:div w:id="109052219">
          <w:marLeft w:val="640"/>
          <w:marRight w:val="0"/>
          <w:marTop w:val="0"/>
          <w:marBottom w:val="0"/>
          <w:divBdr>
            <w:top w:val="none" w:sz="0" w:space="0" w:color="auto"/>
            <w:left w:val="none" w:sz="0" w:space="0" w:color="auto"/>
            <w:bottom w:val="none" w:sz="0" w:space="0" w:color="auto"/>
            <w:right w:val="none" w:sz="0" w:space="0" w:color="auto"/>
          </w:divBdr>
        </w:div>
        <w:div w:id="1175194358">
          <w:marLeft w:val="640"/>
          <w:marRight w:val="0"/>
          <w:marTop w:val="0"/>
          <w:marBottom w:val="0"/>
          <w:divBdr>
            <w:top w:val="none" w:sz="0" w:space="0" w:color="auto"/>
            <w:left w:val="none" w:sz="0" w:space="0" w:color="auto"/>
            <w:bottom w:val="none" w:sz="0" w:space="0" w:color="auto"/>
            <w:right w:val="none" w:sz="0" w:space="0" w:color="auto"/>
          </w:divBdr>
        </w:div>
        <w:div w:id="255481539">
          <w:marLeft w:val="640"/>
          <w:marRight w:val="0"/>
          <w:marTop w:val="0"/>
          <w:marBottom w:val="0"/>
          <w:divBdr>
            <w:top w:val="none" w:sz="0" w:space="0" w:color="auto"/>
            <w:left w:val="none" w:sz="0" w:space="0" w:color="auto"/>
            <w:bottom w:val="none" w:sz="0" w:space="0" w:color="auto"/>
            <w:right w:val="none" w:sz="0" w:space="0" w:color="auto"/>
          </w:divBdr>
        </w:div>
        <w:div w:id="718942010">
          <w:marLeft w:val="640"/>
          <w:marRight w:val="0"/>
          <w:marTop w:val="0"/>
          <w:marBottom w:val="0"/>
          <w:divBdr>
            <w:top w:val="none" w:sz="0" w:space="0" w:color="auto"/>
            <w:left w:val="none" w:sz="0" w:space="0" w:color="auto"/>
            <w:bottom w:val="none" w:sz="0" w:space="0" w:color="auto"/>
            <w:right w:val="none" w:sz="0" w:space="0" w:color="auto"/>
          </w:divBdr>
        </w:div>
        <w:div w:id="1353847641">
          <w:marLeft w:val="640"/>
          <w:marRight w:val="0"/>
          <w:marTop w:val="0"/>
          <w:marBottom w:val="0"/>
          <w:divBdr>
            <w:top w:val="none" w:sz="0" w:space="0" w:color="auto"/>
            <w:left w:val="none" w:sz="0" w:space="0" w:color="auto"/>
            <w:bottom w:val="none" w:sz="0" w:space="0" w:color="auto"/>
            <w:right w:val="none" w:sz="0" w:space="0" w:color="auto"/>
          </w:divBdr>
        </w:div>
        <w:div w:id="1261180172">
          <w:marLeft w:val="640"/>
          <w:marRight w:val="0"/>
          <w:marTop w:val="0"/>
          <w:marBottom w:val="0"/>
          <w:divBdr>
            <w:top w:val="none" w:sz="0" w:space="0" w:color="auto"/>
            <w:left w:val="none" w:sz="0" w:space="0" w:color="auto"/>
            <w:bottom w:val="none" w:sz="0" w:space="0" w:color="auto"/>
            <w:right w:val="none" w:sz="0" w:space="0" w:color="auto"/>
          </w:divBdr>
        </w:div>
        <w:div w:id="2114011232">
          <w:marLeft w:val="640"/>
          <w:marRight w:val="0"/>
          <w:marTop w:val="0"/>
          <w:marBottom w:val="0"/>
          <w:divBdr>
            <w:top w:val="none" w:sz="0" w:space="0" w:color="auto"/>
            <w:left w:val="none" w:sz="0" w:space="0" w:color="auto"/>
            <w:bottom w:val="none" w:sz="0" w:space="0" w:color="auto"/>
            <w:right w:val="none" w:sz="0" w:space="0" w:color="auto"/>
          </w:divBdr>
        </w:div>
        <w:div w:id="1184783649">
          <w:marLeft w:val="640"/>
          <w:marRight w:val="0"/>
          <w:marTop w:val="0"/>
          <w:marBottom w:val="0"/>
          <w:divBdr>
            <w:top w:val="none" w:sz="0" w:space="0" w:color="auto"/>
            <w:left w:val="none" w:sz="0" w:space="0" w:color="auto"/>
            <w:bottom w:val="none" w:sz="0" w:space="0" w:color="auto"/>
            <w:right w:val="none" w:sz="0" w:space="0" w:color="auto"/>
          </w:divBdr>
        </w:div>
        <w:div w:id="1625581275">
          <w:marLeft w:val="640"/>
          <w:marRight w:val="0"/>
          <w:marTop w:val="0"/>
          <w:marBottom w:val="0"/>
          <w:divBdr>
            <w:top w:val="none" w:sz="0" w:space="0" w:color="auto"/>
            <w:left w:val="none" w:sz="0" w:space="0" w:color="auto"/>
            <w:bottom w:val="none" w:sz="0" w:space="0" w:color="auto"/>
            <w:right w:val="none" w:sz="0" w:space="0" w:color="auto"/>
          </w:divBdr>
        </w:div>
        <w:div w:id="150566265">
          <w:marLeft w:val="640"/>
          <w:marRight w:val="0"/>
          <w:marTop w:val="0"/>
          <w:marBottom w:val="0"/>
          <w:divBdr>
            <w:top w:val="none" w:sz="0" w:space="0" w:color="auto"/>
            <w:left w:val="none" w:sz="0" w:space="0" w:color="auto"/>
            <w:bottom w:val="none" w:sz="0" w:space="0" w:color="auto"/>
            <w:right w:val="none" w:sz="0" w:space="0" w:color="auto"/>
          </w:divBdr>
        </w:div>
        <w:div w:id="1587229847">
          <w:marLeft w:val="640"/>
          <w:marRight w:val="0"/>
          <w:marTop w:val="0"/>
          <w:marBottom w:val="0"/>
          <w:divBdr>
            <w:top w:val="none" w:sz="0" w:space="0" w:color="auto"/>
            <w:left w:val="none" w:sz="0" w:space="0" w:color="auto"/>
            <w:bottom w:val="none" w:sz="0" w:space="0" w:color="auto"/>
            <w:right w:val="none" w:sz="0" w:space="0" w:color="auto"/>
          </w:divBdr>
        </w:div>
        <w:div w:id="282687698">
          <w:marLeft w:val="640"/>
          <w:marRight w:val="0"/>
          <w:marTop w:val="0"/>
          <w:marBottom w:val="0"/>
          <w:divBdr>
            <w:top w:val="none" w:sz="0" w:space="0" w:color="auto"/>
            <w:left w:val="none" w:sz="0" w:space="0" w:color="auto"/>
            <w:bottom w:val="none" w:sz="0" w:space="0" w:color="auto"/>
            <w:right w:val="none" w:sz="0" w:space="0" w:color="auto"/>
          </w:divBdr>
        </w:div>
        <w:div w:id="757792935">
          <w:marLeft w:val="640"/>
          <w:marRight w:val="0"/>
          <w:marTop w:val="0"/>
          <w:marBottom w:val="0"/>
          <w:divBdr>
            <w:top w:val="none" w:sz="0" w:space="0" w:color="auto"/>
            <w:left w:val="none" w:sz="0" w:space="0" w:color="auto"/>
            <w:bottom w:val="none" w:sz="0" w:space="0" w:color="auto"/>
            <w:right w:val="none" w:sz="0" w:space="0" w:color="auto"/>
          </w:divBdr>
        </w:div>
        <w:div w:id="249168658">
          <w:marLeft w:val="640"/>
          <w:marRight w:val="0"/>
          <w:marTop w:val="0"/>
          <w:marBottom w:val="0"/>
          <w:divBdr>
            <w:top w:val="none" w:sz="0" w:space="0" w:color="auto"/>
            <w:left w:val="none" w:sz="0" w:space="0" w:color="auto"/>
            <w:bottom w:val="none" w:sz="0" w:space="0" w:color="auto"/>
            <w:right w:val="none" w:sz="0" w:space="0" w:color="auto"/>
          </w:divBdr>
        </w:div>
        <w:div w:id="1075249776">
          <w:marLeft w:val="640"/>
          <w:marRight w:val="0"/>
          <w:marTop w:val="0"/>
          <w:marBottom w:val="0"/>
          <w:divBdr>
            <w:top w:val="none" w:sz="0" w:space="0" w:color="auto"/>
            <w:left w:val="none" w:sz="0" w:space="0" w:color="auto"/>
            <w:bottom w:val="none" w:sz="0" w:space="0" w:color="auto"/>
            <w:right w:val="none" w:sz="0" w:space="0" w:color="auto"/>
          </w:divBdr>
        </w:div>
        <w:div w:id="250939244">
          <w:marLeft w:val="640"/>
          <w:marRight w:val="0"/>
          <w:marTop w:val="0"/>
          <w:marBottom w:val="0"/>
          <w:divBdr>
            <w:top w:val="none" w:sz="0" w:space="0" w:color="auto"/>
            <w:left w:val="none" w:sz="0" w:space="0" w:color="auto"/>
            <w:bottom w:val="none" w:sz="0" w:space="0" w:color="auto"/>
            <w:right w:val="none" w:sz="0" w:space="0" w:color="auto"/>
          </w:divBdr>
        </w:div>
        <w:div w:id="1104497938">
          <w:marLeft w:val="640"/>
          <w:marRight w:val="0"/>
          <w:marTop w:val="0"/>
          <w:marBottom w:val="0"/>
          <w:divBdr>
            <w:top w:val="none" w:sz="0" w:space="0" w:color="auto"/>
            <w:left w:val="none" w:sz="0" w:space="0" w:color="auto"/>
            <w:bottom w:val="none" w:sz="0" w:space="0" w:color="auto"/>
            <w:right w:val="none" w:sz="0" w:space="0" w:color="auto"/>
          </w:divBdr>
        </w:div>
        <w:div w:id="988677047">
          <w:marLeft w:val="640"/>
          <w:marRight w:val="0"/>
          <w:marTop w:val="0"/>
          <w:marBottom w:val="0"/>
          <w:divBdr>
            <w:top w:val="none" w:sz="0" w:space="0" w:color="auto"/>
            <w:left w:val="none" w:sz="0" w:space="0" w:color="auto"/>
            <w:bottom w:val="none" w:sz="0" w:space="0" w:color="auto"/>
            <w:right w:val="none" w:sz="0" w:space="0" w:color="auto"/>
          </w:divBdr>
        </w:div>
        <w:div w:id="492961993">
          <w:marLeft w:val="640"/>
          <w:marRight w:val="0"/>
          <w:marTop w:val="0"/>
          <w:marBottom w:val="0"/>
          <w:divBdr>
            <w:top w:val="none" w:sz="0" w:space="0" w:color="auto"/>
            <w:left w:val="none" w:sz="0" w:space="0" w:color="auto"/>
            <w:bottom w:val="none" w:sz="0" w:space="0" w:color="auto"/>
            <w:right w:val="none" w:sz="0" w:space="0" w:color="auto"/>
          </w:divBdr>
        </w:div>
        <w:div w:id="346758333">
          <w:marLeft w:val="640"/>
          <w:marRight w:val="0"/>
          <w:marTop w:val="0"/>
          <w:marBottom w:val="0"/>
          <w:divBdr>
            <w:top w:val="none" w:sz="0" w:space="0" w:color="auto"/>
            <w:left w:val="none" w:sz="0" w:space="0" w:color="auto"/>
            <w:bottom w:val="none" w:sz="0" w:space="0" w:color="auto"/>
            <w:right w:val="none" w:sz="0" w:space="0" w:color="auto"/>
          </w:divBdr>
        </w:div>
        <w:div w:id="69549753">
          <w:marLeft w:val="640"/>
          <w:marRight w:val="0"/>
          <w:marTop w:val="0"/>
          <w:marBottom w:val="0"/>
          <w:divBdr>
            <w:top w:val="none" w:sz="0" w:space="0" w:color="auto"/>
            <w:left w:val="none" w:sz="0" w:space="0" w:color="auto"/>
            <w:bottom w:val="none" w:sz="0" w:space="0" w:color="auto"/>
            <w:right w:val="none" w:sz="0" w:space="0" w:color="auto"/>
          </w:divBdr>
        </w:div>
        <w:div w:id="1524203176">
          <w:marLeft w:val="640"/>
          <w:marRight w:val="0"/>
          <w:marTop w:val="0"/>
          <w:marBottom w:val="0"/>
          <w:divBdr>
            <w:top w:val="none" w:sz="0" w:space="0" w:color="auto"/>
            <w:left w:val="none" w:sz="0" w:space="0" w:color="auto"/>
            <w:bottom w:val="none" w:sz="0" w:space="0" w:color="auto"/>
            <w:right w:val="none" w:sz="0" w:space="0" w:color="auto"/>
          </w:divBdr>
        </w:div>
        <w:div w:id="259266855">
          <w:marLeft w:val="640"/>
          <w:marRight w:val="0"/>
          <w:marTop w:val="0"/>
          <w:marBottom w:val="0"/>
          <w:divBdr>
            <w:top w:val="none" w:sz="0" w:space="0" w:color="auto"/>
            <w:left w:val="none" w:sz="0" w:space="0" w:color="auto"/>
            <w:bottom w:val="none" w:sz="0" w:space="0" w:color="auto"/>
            <w:right w:val="none" w:sz="0" w:space="0" w:color="auto"/>
          </w:divBdr>
        </w:div>
        <w:div w:id="103113875">
          <w:marLeft w:val="640"/>
          <w:marRight w:val="0"/>
          <w:marTop w:val="0"/>
          <w:marBottom w:val="0"/>
          <w:divBdr>
            <w:top w:val="none" w:sz="0" w:space="0" w:color="auto"/>
            <w:left w:val="none" w:sz="0" w:space="0" w:color="auto"/>
            <w:bottom w:val="none" w:sz="0" w:space="0" w:color="auto"/>
            <w:right w:val="none" w:sz="0" w:space="0" w:color="auto"/>
          </w:divBdr>
        </w:div>
        <w:div w:id="173040194">
          <w:marLeft w:val="640"/>
          <w:marRight w:val="0"/>
          <w:marTop w:val="0"/>
          <w:marBottom w:val="0"/>
          <w:divBdr>
            <w:top w:val="none" w:sz="0" w:space="0" w:color="auto"/>
            <w:left w:val="none" w:sz="0" w:space="0" w:color="auto"/>
            <w:bottom w:val="none" w:sz="0" w:space="0" w:color="auto"/>
            <w:right w:val="none" w:sz="0" w:space="0" w:color="auto"/>
          </w:divBdr>
        </w:div>
        <w:div w:id="884147323">
          <w:marLeft w:val="640"/>
          <w:marRight w:val="0"/>
          <w:marTop w:val="0"/>
          <w:marBottom w:val="0"/>
          <w:divBdr>
            <w:top w:val="none" w:sz="0" w:space="0" w:color="auto"/>
            <w:left w:val="none" w:sz="0" w:space="0" w:color="auto"/>
            <w:bottom w:val="none" w:sz="0" w:space="0" w:color="auto"/>
            <w:right w:val="none" w:sz="0" w:space="0" w:color="auto"/>
          </w:divBdr>
        </w:div>
        <w:div w:id="2121877636">
          <w:marLeft w:val="640"/>
          <w:marRight w:val="0"/>
          <w:marTop w:val="0"/>
          <w:marBottom w:val="0"/>
          <w:divBdr>
            <w:top w:val="none" w:sz="0" w:space="0" w:color="auto"/>
            <w:left w:val="none" w:sz="0" w:space="0" w:color="auto"/>
            <w:bottom w:val="none" w:sz="0" w:space="0" w:color="auto"/>
            <w:right w:val="none" w:sz="0" w:space="0" w:color="auto"/>
          </w:divBdr>
        </w:div>
        <w:div w:id="2105222896">
          <w:marLeft w:val="640"/>
          <w:marRight w:val="0"/>
          <w:marTop w:val="0"/>
          <w:marBottom w:val="0"/>
          <w:divBdr>
            <w:top w:val="none" w:sz="0" w:space="0" w:color="auto"/>
            <w:left w:val="none" w:sz="0" w:space="0" w:color="auto"/>
            <w:bottom w:val="none" w:sz="0" w:space="0" w:color="auto"/>
            <w:right w:val="none" w:sz="0" w:space="0" w:color="auto"/>
          </w:divBdr>
        </w:div>
        <w:div w:id="1395742757">
          <w:marLeft w:val="640"/>
          <w:marRight w:val="0"/>
          <w:marTop w:val="0"/>
          <w:marBottom w:val="0"/>
          <w:divBdr>
            <w:top w:val="none" w:sz="0" w:space="0" w:color="auto"/>
            <w:left w:val="none" w:sz="0" w:space="0" w:color="auto"/>
            <w:bottom w:val="none" w:sz="0" w:space="0" w:color="auto"/>
            <w:right w:val="none" w:sz="0" w:space="0" w:color="auto"/>
          </w:divBdr>
        </w:div>
      </w:divsChild>
    </w:div>
    <w:div w:id="620838475">
      <w:bodyDiv w:val="1"/>
      <w:marLeft w:val="0"/>
      <w:marRight w:val="0"/>
      <w:marTop w:val="0"/>
      <w:marBottom w:val="0"/>
      <w:divBdr>
        <w:top w:val="none" w:sz="0" w:space="0" w:color="auto"/>
        <w:left w:val="none" w:sz="0" w:space="0" w:color="auto"/>
        <w:bottom w:val="none" w:sz="0" w:space="0" w:color="auto"/>
        <w:right w:val="none" w:sz="0" w:space="0" w:color="auto"/>
      </w:divBdr>
      <w:divsChild>
        <w:div w:id="1438865872">
          <w:marLeft w:val="640"/>
          <w:marRight w:val="0"/>
          <w:marTop w:val="0"/>
          <w:marBottom w:val="0"/>
          <w:divBdr>
            <w:top w:val="none" w:sz="0" w:space="0" w:color="auto"/>
            <w:left w:val="none" w:sz="0" w:space="0" w:color="auto"/>
            <w:bottom w:val="none" w:sz="0" w:space="0" w:color="auto"/>
            <w:right w:val="none" w:sz="0" w:space="0" w:color="auto"/>
          </w:divBdr>
        </w:div>
        <w:div w:id="381170826">
          <w:marLeft w:val="640"/>
          <w:marRight w:val="0"/>
          <w:marTop w:val="0"/>
          <w:marBottom w:val="0"/>
          <w:divBdr>
            <w:top w:val="none" w:sz="0" w:space="0" w:color="auto"/>
            <w:left w:val="none" w:sz="0" w:space="0" w:color="auto"/>
            <w:bottom w:val="none" w:sz="0" w:space="0" w:color="auto"/>
            <w:right w:val="none" w:sz="0" w:space="0" w:color="auto"/>
          </w:divBdr>
        </w:div>
        <w:div w:id="771558388">
          <w:marLeft w:val="640"/>
          <w:marRight w:val="0"/>
          <w:marTop w:val="0"/>
          <w:marBottom w:val="0"/>
          <w:divBdr>
            <w:top w:val="none" w:sz="0" w:space="0" w:color="auto"/>
            <w:left w:val="none" w:sz="0" w:space="0" w:color="auto"/>
            <w:bottom w:val="none" w:sz="0" w:space="0" w:color="auto"/>
            <w:right w:val="none" w:sz="0" w:space="0" w:color="auto"/>
          </w:divBdr>
        </w:div>
        <w:div w:id="628439584">
          <w:marLeft w:val="640"/>
          <w:marRight w:val="0"/>
          <w:marTop w:val="0"/>
          <w:marBottom w:val="0"/>
          <w:divBdr>
            <w:top w:val="none" w:sz="0" w:space="0" w:color="auto"/>
            <w:left w:val="none" w:sz="0" w:space="0" w:color="auto"/>
            <w:bottom w:val="none" w:sz="0" w:space="0" w:color="auto"/>
            <w:right w:val="none" w:sz="0" w:space="0" w:color="auto"/>
          </w:divBdr>
        </w:div>
        <w:div w:id="122499883">
          <w:marLeft w:val="640"/>
          <w:marRight w:val="0"/>
          <w:marTop w:val="0"/>
          <w:marBottom w:val="0"/>
          <w:divBdr>
            <w:top w:val="none" w:sz="0" w:space="0" w:color="auto"/>
            <w:left w:val="none" w:sz="0" w:space="0" w:color="auto"/>
            <w:bottom w:val="none" w:sz="0" w:space="0" w:color="auto"/>
            <w:right w:val="none" w:sz="0" w:space="0" w:color="auto"/>
          </w:divBdr>
        </w:div>
        <w:div w:id="149828616">
          <w:marLeft w:val="640"/>
          <w:marRight w:val="0"/>
          <w:marTop w:val="0"/>
          <w:marBottom w:val="0"/>
          <w:divBdr>
            <w:top w:val="none" w:sz="0" w:space="0" w:color="auto"/>
            <w:left w:val="none" w:sz="0" w:space="0" w:color="auto"/>
            <w:bottom w:val="none" w:sz="0" w:space="0" w:color="auto"/>
            <w:right w:val="none" w:sz="0" w:space="0" w:color="auto"/>
          </w:divBdr>
        </w:div>
        <w:div w:id="794107032">
          <w:marLeft w:val="640"/>
          <w:marRight w:val="0"/>
          <w:marTop w:val="0"/>
          <w:marBottom w:val="0"/>
          <w:divBdr>
            <w:top w:val="none" w:sz="0" w:space="0" w:color="auto"/>
            <w:left w:val="none" w:sz="0" w:space="0" w:color="auto"/>
            <w:bottom w:val="none" w:sz="0" w:space="0" w:color="auto"/>
            <w:right w:val="none" w:sz="0" w:space="0" w:color="auto"/>
          </w:divBdr>
        </w:div>
        <w:div w:id="318047784">
          <w:marLeft w:val="640"/>
          <w:marRight w:val="0"/>
          <w:marTop w:val="0"/>
          <w:marBottom w:val="0"/>
          <w:divBdr>
            <w:top w:val="none" w:sz="0" w:space="0" w:color="auto"/>
            <w:left w:val="none" w:sz="0" w:space="0" w:color="auto"/>
            <w:bottom w:val="none" w:sz="0" w:space="0" w:color="auto"/>
            <w:right w:val="none" w:sz="0" w:space="0" w:color="auto"/>
          </w:divBdr>
        </w:div>
        <w:div w:id="653491133">
          <w:marLeft w:val="640"/>
          <w:marRight w:val="0"/>
          <w:marTop w:val="0"/>
          <w:marBottom w:val="0"/>
          <w:divBdr>
            <w:top w:val="none" w:sz="0" w:space="0" w:color="auto"/>
            <w:left w:val="none" w:sz="0" w:space="0" w:color="auto"/>
            <w:bottom w:val="none" w:sz="0" w:space="0" w:color="auto"/>
            <w:right w:val="none" w:sz="0" w:space="0" w:color="auto"/>
          </w:divBdr>
        </w:div>
        <w:div w:id="568343304">
          <w:marLeft w:val="640"/>
          <w:marRight w:val="0"/>
          <w:marTop w:val="0"/>
          <w:marBottom w:val="0"/>
          <w:divBdr>
            <w:top w:val="none" w:sz="0" w:space="0" w:color="auto"/>
            <w:left w:val="none" w:sz="0" w:space="0" w:color="auto"/>
            <w:bottom w:val="none" w:sz="0" w:space="0" w:color="auto"/>
            <w:right w:val="none" w:sz="0" w:space="0" w:color="auto"/>
          </w:divBdr>
        </w:div>
        <w:div w:id="1138841951">
          <w:marLeft w:val="640"/>
          <w:marRight w:val="0"/>
          <w:marTop w:val="0"/>
          <w:marBottom w:val="0"/>
          <w:divBdr>
            <w:top w:val="none" w:sz="0" w:space="0" w:color="auto"/>
            <w:left w:val="none" w:sz="0" w:space="0" w:color="auto"/>
            <w:bottom w:val="none" w:sz="0" w:space="0" w:color="auto"/>
            <w:right w:val="none" w:sz="0" w:space="0" w:color="auto"/>
          </w:divBdr>
        </w:div>
        <w:div w:id="1155220463">
          <w:marLeft w:val="640"/>
          <w:marRight w:val="0"/>
          <w:marTop w:val="0"/>
          <w:marBottom w:val="0"/>
          <w:divBdr>
            <w:top w:val="none" w:sz="0" w:space="0" w:color="auto"/>
            <w:left w:val="none" w:sz="0" w:space="0" w:color="auto"/>
            <w:bottom w:val="none" w:sz="0" w:space="0" w:color="auto"/>
            <w:right w:val="none" w:sz="0" w:space="0" w:color="auto"/>
          </w:divBdr>
        </w:div>
        <w:div w:id="1401055969">
          <w:marLeft w:val="640"/>
          <w:marRight w:val="0"/>
          <w:marTop w:val="0"/>
          <w:marBottom w:val="0"/>
          <w:divBdr>
            <w:top w:val="none" w:sz="0" w:space="0" w:color="auto"/>
            <w:left w:val="none" w:sz="0" w:space="0" w:color="auto"/>
            <w:bottom w:val="none" w:sz="0" w:space="0" w:color="auto"/>
            <w:right w:val="none" w:sz="0" w:space="0" w:color="auto"/>
          </w:divBdr>
        </w:div>
        <w:div w:id="1678725446">
          <w:marLeft w:val="640"/>
          <w:marRight w:val="0"/>
          <w:marTop w:val="0"/>
          <w:marBottom w:val="0"/>
          <w:divBdr>
            <w:top w:val="none" w:sz="0" w:space="0" w:color="auto"/>
            <w:left w:val="none" w:sz="0" w:space="0" w:color="auto"/>
            <w:bottom w:val="none" w:sz="0" w:space="0" w:color="auto"/>
            <w:right w:val="none" w:sz="0" w:space="0" w:color="auto"/>
          </w:divBdr>
        </w:div>
        <w:div w:id="96876099">
          <w:marLeft w:val="640"/>
          <w:marRight w:val="0"/>
          <w:marTop w:val="0"/>
          <w:marBottom w:val="0"/>
          <w:divBdr>
            <w:top w:val="none" w:sz="0" w:space="0" w:color="auto"/>
            <w:left w:val="none" w:sz="0" w:space="0" w:color="auto"/>
            <w:bottom w:val="none" w:sz="0" w:space="0" w:color="auto"/>
            <w:right w:val="none" w:sz="0" w:space="0" w:color="auto"/>
          </w:divBdr>
        </w:div>
        <w:div w:id="761142017">
          <w:marLeft w:val="640"/>
          <w:marRight w:val="0"/>
          <w:marTop w:val="0"/>
          <w:marBottom w:val="0"/>
          <w:divBdr>
            <w:top w:val="none" w:sz="0" w:space="0" w:color="auto"/>
            <w:left w:val="none" w:sz="0" w:space="0" w:color="auto"/>
            <w:bottom w:val="none" w:sz="0" w:space="0" w:color="auto"/>
            <w:right w:val="none" w:sz="0" w:space="0" w:color="auto"/>
          </w:divBdr>
        </w:div>
        <w:div w:id="2032418582">
          <w:marLeft w:val="640"/>
          <w:marRight w:val="0"/>
          <w:marTop w:val="0"/>
          <w:marBottom w:val="0"/>
          <w:divBdr>
            <w:top w:val="none" w:sz="0" w:space="0" w:color="auto"/>
            <w:left w:val="none" w:sz="0" w:space="0" w:color="auto"/>
            <w:bottom w:val="none" w:sz="0" w:space="0" w:color="auto"/>
            <w:right w:val="none" w:sz="0" w:space="0" w:color="auto"/>
          </w:divBdr>
        </w:div>
        <w:div w:id="1171794060">
          <w:marLeft w:val="640"/>
          <w:marRight w:val="0"/>
          <w:marTop w:val="0"/>
          <w:marBottom w:val="0"/>
          <w:divBdr>
            <w:top w:val="none" w:sz="0" w:space="0" w:color="auto"/>
            <w:left w:val="none" w:sz="0" w:space="0" w:color="auto"/>
            <w:bottom w:val="none" w:sz="0" w:space="0" w:color="auto"/>
            <w:right w:val="none" w:sz="0" w:space="0" w:color="auto"/>
          </w:divBdr>
        </w:div>
        <w:div w:id="152332020">
          <w:marLeft w:val="640"/>
          <w:marRight w:val="0"/>
          <w:marTop w:val="0"/>
          <w:marBottom w:val="0"/>
          <w:divBdr>
            <w:top w:val="none" w:sz="0" w:space="0" w:color="auto"/>
            <w:left w:val="none" w:sz="0" w:space="0" w:color="auto"/>
            <w:bottom w:val="none" w:sz="0" w:space="0" w:color="auto"/>
            <w:right w:val="none" w:sz="0" w:space="0" w:color="auto"/>
          </w:divBdr>
        </w:div>
        <w:div w:id="1291060010">
          <w:marLeft w:val="640"/>
          <w:marRight w:val="0"/>
          <w:marTop w:val="0"/>
          <w:marBottom w:val="0"/>
          <w:divBdr>
            <w:top w:val="none" w:sz="0" w:space="0" w:color="auto"/>
            <w:left w:val="none" w:sz="0" w:space="0" w:color="auto"/>
            <w:bottom w:val="none" w:sz="0" w:space="0" w:color="auto"/>
            <w:right w:val="none" w:sz="0" w:space="0" w:color="auto"/>
          </w:divBdr>
        </w:div>
        <w:div w:id="1654528137">
          <w:marLeft w:val="640"/>
          <w:marRight w:val="0"/>
          <w:marTop w:val="0"/>
          <w:marBottom w:val="0"/>
          <w:divBdr>
            <w:top w:val="none" w:sz="0" w:space="0" w:color="auto"/>
            <w:left w:val="none" w:sz="0" w:space="0" w:color="auto"/>
            <w:bottom w:val="none" w:sz="0" w:space="0" w:color="auto"/>
            <w:right w:val="none" w:sz="0" w:space="0" w:color="auto"/>
          </w:divBdr>
        </w:div>
        <w:div w:id="1462845955">
          <w:marLeft w:val="640"/>
          <w:marRight w:val="0"/>
          <w:marTop w:val="0"/>
          <w:marBottom w:val="0"/>
          <w:divBdr>
            <w:top w:val="none" w:sz="0" w:space="0" w:color="auto"/>
            <w:left w:val="none" w:sz="0" w:space="0" w:color="auto"/>
            <w:bottom w:val="none" w:sz="0" w:space="0" w:color="auto"/>
            <w:right w:val="none" w:sz="0" w:space="0" w:color="auto"/>
          </w:divBdr>
        </w:div>
        <w:div w:id="194972219">
          <w:marLeft w:val="640"/>
          <w:marRight w:val="0"/>
          <w:marTop w:val="0"/>
          <w:marBottom w:val="0"/>
          <w:divBdr>
            <w:top w:val="none" w:sz="0" w:space="0" w:color="auto"/>
            <w:left w:val="none" w:sz="0" w:space="0" w:color="auto"/>
            <w:bottom w:val="none" w:sz="0" w:space="0" w:color="auto"/>
            <w:right w:val="none" w:sz="0" w:space="0" w:color="auto"/>
          </w:divBdr>
        </w:div>
        <w:div w:id="84620843">
          <w:marLeft w:val="640"/>
          <w:marRight w:val="0"/>
          <w:marTop w:val="0"/>
          <w:marBottom w:val="0"/>
          <w:divBdr>
            <w:top w:val="none" w:sz="0" w:space="0" w:color="auto"/>
            <w:left w:val="none" w:sz="0" w:space="0" w:color="auto"/>
            <w:bottom w:val="none" w:sz="0" w:space="0" w:color="auto"/>
            <w:right w:val="none" w:sz="0" w:space="0" w:color="auto"/>
          </w:divBdr>
        </w:div>
        <w:div w:id="537162678">
          <w:marLeft w:val="640"/>
          <w:marRight w:val="0"/>
          <w:marTop w:val="0"/>
          <w:marBottom w:val="0"/>
          <w:divBdr>
            <w:top w:val="none" w:sz="0" w:space="0" w:color="auto"/>
            <w:left w:val="none" w:sz="0" w:space="0" w:color="auto"/>
            <w:bottom w:val="none" w:sz="0" w:space="0" w:color="auto"/>
            <w:right w:val="none" w:sz="0" w:space="0" w:color="auto"/>
          </w:divBdr>
        </w:div>
        <w:div w:id="898515382">
          <w:marLeft w:val="640"/>
          <w:marRight w:val="0"/>
          <w:marTop w:val="0"/>
          <w:marBottom w:val="0"/>
          <w:divBdr>
            <w:top w:val="none" w:sz="0" w:space="0" w:color="auto"/>
            <w:left w:val="none" w:sz="0" w:space="0" w:color="auto"/>
            <w:bottom w:val="none" w:sz="0" w:space="0" w:color="auto"/>
            <w:right w:val="none" w:sz="0" w:space="0" w:color="auto"/>
          </w:divBdr>
        </w:div>
        <w:div w:id="1890724059">
          <w:marLeft w:val="640"/>
          <w:marRight w:val="0"/>
          <w:marTop w:val="0"/>
          <w:marBottom w:val="0"/>
          <w:divBdr>
            <w:top w:val="none" w:sz="0" w:space="0" w:color="auto"/>
            <w:left w:val="none" w:sz="0" w:space="0" w:color="auto"/>
            <w:bottom w:val="none" w:sz="0" w:space="0" w:color="auto"/>
            <w:right w:val="none" w:sz="0" w:space="0" w:color="auto"/>
          </w:divBdr>
        </w:div>
        <w:div w:id="1624775662">
          <w:marLeft w:val="640"/>
          <w:marRight w:val="0"/>
          <w:marTop w:val="0"/>
          <w:marBottom w:val="0"/>
          <w:divBdr>
            <w:top w:val="none" w:sz="0" w:space="0" w:color="auto"/>
            <w:left w:val="none" w:sz="0" w:space="0" w:color="auto"/>
            <w:bottom w:val="none" w:sz="0" w:space="0" w:color="auto"/>
            <w:right w:val="none" w:sz="0" w:space="0" w:color="auto"/>
          </w:divBdr>
        </w:div>
        <w:div w:id="287051058">
          <w:marLeft w:val="640"/>
          <w:marRight w:val="0"/>
          <w:marTop w:val="0"/>
          <w:marBottom w:val="0"/>
          <w:divBdr>
            <w:top w:val="none" w:sz="0" w:space="0" w:color="auto"/>
            <w:left w:val="none" w:sz="0" w:space="0" w:color="auto"/>
            <w:bottom w:val="none" w:sz="0" w:space="0" w:color="auto"/>
            <w:right w:val="none" w:sz="0" w:space="0" w:color="auto"/>
          </w:divBdr>
        </w:div>
        <w:div w:id="1122653864">
          <w:marLeft w:val="640"/>
          <w:marRight w:val="0"/>
          <w:marTop w:val="0"/>
          <w:marBottom w:val="0"/>
          <w:divBdr>
            <w:top w:val="none" w:sz="0" w:space="0" w:color="auto"/>
            <w:left w:val="none" w:sz="0" w:space="0" w:color="auto"/>
            <w:bottom w:val="none" w:sz="0" w:space="0" w:color="auto"/>
            <w:right w:val="none" w:sz="0" w:space="0" w:color="auto"/>
          </w:divBdr>
        </w:div>
        <w:div w:id="359476252">
          <w:marLeft w:val="640"/>
          <w:marRight w:val="0"/>
          <w:marTop w:val="0"/>
          <w:marBottom w:val="0"/>
          <w:divBdr>
            <w:top w:val="none" w:sz="0" w:space="0" w:color="auto"/>
            <w:left w:val="none" w:sz="0" w:space="0" w:color="auto"/>
            <w:bottom w:val="none" w:sz="0" w:space="0" w:color="auto"/>
            <w:right w:val="none" w:sz="0" w:space="0" w:color="auto"/>
          </w:divBdr>
        </w:div>
        <w:div w:id="1043598391">
          <w:marLeft w:val="640"/>
          <w:marRight w:val="0"/>
          <w:marTop w:val="0"/>
          <w:marBottom w:val="0"/>
          <w:divBdr>
            <w:top w:val="none" w:sz="0" w:space="0" w:color="auto"/>
            <w:left w:val="none" w:sz="0" w:space="0" w:color="auto"/>
            <w:bottom w:val="none" w:sz="0" w:space="0" w:color="auto"/>
            <w:right w:val="none" w:sz="0" w:space="0" w:color="auto"/>
          </w:divBdr>
        </w:div>
        <w:div w:id="853421230">
          <w:marLeft w:val="640"/>
          <w:marRight w:val="0"/>
          <w:marTop w:val="0"/>
          <w:marBottom w:val="0"/>
          <w:divBdr>
            <w:top w:val="none" w:sz="0" w:space="0" w:color="auto"/>
            <w:left w:val="none" w:sz="0" w:space="0" w:color="auto"/>
            <w:bottom w:val="none" w:sz="0" w:space="0" w:color="auto"/>
            <w:right w:val="none" w:sz="0" w:space="0" w:color="auto"/>
          </w:divBdr>
        </w:div>
        <w:div w:id="541986259">
          <w:marLeft w:val="640"/>
          <w:marRight w:val="0"/>
          <w:marTop w:val="0"/>
          <w:marBottom w:val="0"/>
          <w:divBdr>
            <w:top w:val="none" w:sz="0" w:space="0" w:color="auto"/>
            <w:left w:val="none" w:sz="0" w:space="0" w:color="auto"/>
            <w:bottom w:val="none" w:sz="0" w:space="0" w:color="auto"/>
            <w:right w:val="none" w:sz="0" w:space="0" w:color="auto"/>
          </w:divBdr>
        </w:div>
        <w:div w:id="1844275991">
          <w:marLeft w:val="640"/>
          <w:marRight w:val="0"/>
          <w:marTop w:val="0"/>
          <w:marBottom w:val="0"/>
          <w:divBdr>
            <w:top w:val="none" w:sz="0" w:space="0" w:color="auto"/>
            <w:left w:val="none" w:sz="0" w:space="0" w:color="auto"/>
            <w:bottom w:val="none" w:sz="0" w:space="0" w:color="auto"/>
            <w:right w:val="none" w:sz="0" w:space="0" w:color="auto"/>
          </w:divBdr>
        </w:div>
        <w:div w:id="1955938277">
          <w:marLeft w:val="640"/>
          <w:marRight w:val="0"/>
          <w:marTop w:val="0"/>
          <w:marBottom w:val="0"/>
          <w:divBdr>
            <w:top w:val="none" w:sz="0" w:space="0" w:color="auto"/>
            <w:left w:val="none" w:sz="0" w:space="0" w:color="auto"/>
            <w:bottom w:val="none" w:sz="0" w:space="0" w:color="auto"/>
            <w:right w:val="none" w:sz="0" w:space="0" w:color="auto"/>
          </w:divBdr>
        </w:div>
        <w:div w:id="1067649984">
          <w:marLeft w:val="640"/>
          <w:marRight w:val="0"/>
          <w:marTop w:val="0"/>
          <w:marBottom w:val="0"/>
          <w:divBdr>
            <w:top w:val="none" w:sz="0" w:space="0" w:color="auto"/>
            <w:left w:val="none" w:sz="0" w:space="0" w:color="auto"/>
            <w:bottom w:val="none" w:sz="0" w:space="0" w:color="auto"/>
            <w:right w:val="none" w:sz="0" w:space="0" w:color="auto"/>
          </w:divBdr>
        </w:div>
        <w:div w:id="1608927650">
          <w:marLeft w:val="640"/>
          <w:marRight w:val="0"/>
          <w:marTop w:val="0"/>
          <w:marBottom w:val="0"/>
          <w:divBdr>
            <w:top w:val="none" w:sz="0" w:space="0" w:color="auto"/>
            <w:left w:val="none" w:sz="0" w:space="0" w:color="auto"/>
            <w:bottom w:val="none" w:sz="0" w:space="0" w:color="auto"/>
            <w:right w:val="none" w:sz="0" w:space="0" w:color="auto"/>
          </w:divBdr>
        </w:div>
        <w:div w:id="1965886670">
          <w:marLeft w:val="640"/>
          <w:marRight w:val="0"/>
          <w:marTop w:val="0"/>
          <w:marBottom w:val="0"/>
          <w:divBdr>
            <w:top w:val="none" w:sz="0" w:space="0" w:color="auto"/>
            <w:left w:val="none" w:sz="0" w:space="0" w:color="auto"/>
            <w:bottom w:val="none" w:sz="0" w:space="0" w:color="auto"/>
            <w:right w:val="none" w:sz="0" w:space="0" w:color="auto"/>
          </w:divBdr>
        </w:div>
        <w:div w:id="1156604747">
          <w:marLeft w:val="640"/>
          <w:marRight w:val="0"/>
          <w:marTop w:val="0"/>
          <w:marBottom w:val="0"/>
          <w:divBdr>
            <w:top w:val="none" w:sz="0" w:space="0" w:color="auto"/>
            <w:left w:val="none" w:sz="0" w:space="0" w:color="auto"/>
            <w:bottom w:val="none" w:sz="0" w:space="0" w:color="auto"/>
            <w:right w:val="none" w:sz="0" w:space="0" w:color="auto"/>
          </w:divBdr>
        </w:div>
        <w:div w:id="1265574180">
          <w:marLeft w:val="640"/>
          <w:marRight w:val="0"/>
          <w:marTop w:val="0"/>
          <w:marBottom w:val="0"/>
          <w:divBdr>
            <w:top w:val="none" w:sz="0" w:space="0" w:color="auto"/>
            <w:left w:val="none" w:sz="0" w:space="0" w:color="auto"/>
            <w:bottom w:val="none" w:sz="0" w:space="0" w:color="auto"/>
            <w:right w:val="none" w:sz="0" w:space="0" w:color="auto"/>
          </w:divBdr>
        </w:div>
        <w:div w:id="92239323">
          <w:marLeft w:val="640"/>
          <w:marRight w:val="0"/>
          <w:marTop w:val="0"/>
          <w:marBottom w:val="0"/>
          <w:divBdr>
            <w:top w:val="none" w:sz="0" w:space="0" w:color="auto"/>
            <w:left w:val="none" w:sz="0" w:space="0" w:color="auto"/>
            <w:bottom w:val="none" w:sz="0" w:space="0" w:color="auto"/>
            <w:right w:val="none" w:sz="0" w:space="0" w:color="auto"/>
          </w:divBdr>
        </w:div>
        <w:div w:id="2132240404">
          <w:marLeft w:val="640"/>
          <w:marRight w:val="0"/>
          <w:marTop w:val="0"/>
          <w:marBottom w:val="0"/>
          <w:divBdr>
            <w:top w:val="none" w:sz="0" w:space="0" w:color="auto"/>
            <w:left w:val="none" w:sz="0" w:space="0" w:color="auto"/>
            <w:bottom w:val="none" w:sz="0" w:space="0" w:color="auto"/>
            <w:right w:val="none" w:sz="0" w:space="0" w:color="auto"/>
          </w:divBdr>
        </w:div>
        <w:div w:id="1668359340">
          <w:marLeft w:val="640"/>
          <w:marRight w:val="0"/>
          <w:marTop w:val="0"/>
          <w:marBottom w:val="0"/>
          <w:divBdr>
            <w:top w:val="none" w:sz="0" w:space="0" w:color="auto"/>
            <w:left w:val="none" w:sz="0" w:space="0" w:color="auto"/>
            <w:bottom w:val="none" w:sz="0" w:space="0" w:color="auto"/>
            <w:right w:val="none" w:sz="0" w:space="0" w:color="auto"/>
          </w:divBdr>
        </w:div>
        <w:div w:id="1763261904">
          <w:marLeft w:val="640"/>
          <w:marRight w:val="0"/>
          <w:marTop w:val="0"/>
          <w:marBottom w:val="0"/>
          <w:divBdr>
            <w:top w:val="none" w:sz="0" w:space="0" w:color="auto"/>
            <w:left w:val="none" w:sz="0" w:space="0" w:color="auto"/>
            <w:bottom w:val="none" w:sz="0" w:space="0" w:color="auto"/>
            <w:right w:val="none" w:sz="0" w:space="0" w:color="auto"/>
          </w:divBdr>
        </w:div>
        <w:div w:id="1783650717">
          <w:marLeft w:val="640"/>
          <w:marRight w:val="0"/>
          <w:marTop w:val="0"/>
          <w:marBottom w:val="0"/>
          <w:divBdr>
            <w:top w:val="none" w:sz="0" w:space="0" w:color="auto"/>
            <w:left w:val="none" w:sz="0" w:space="0" w:color="auto"/>
            <w:bottom w:val="none" w:sz="0" w:space="0" w:color="auto"/>
            <w:right w:val="none" w:sz="0" w:space="0" w:color="auto"/>
          </w:divBdr>
        </w:div>
        <w:div w:id="2114740969">
          <w:marLeft w:val="640"/>
          <w:marRight w:val="0"/>
          <w:marTop w:val="0"/>
          <w:marBottom w:val="0"/>
          <w:divBdr>
            <w:top w:val="none" w:sz="0" w:space="0" w:color="auto"/>
            <w:left w:val="none" w:sz="0" w:space="0" w:color="auto"/>
            <w:bottom w:val="none" w:sz="0" w:space="0" w:color="auto"/>
            <w:right w:val="none" w:sz="0" w:space="0" w:color="auto"/>
          </w:divBdr>
        </w:div>
        <w:div w:id="842015627">
          <w:marLeft w:val="640"/>
          <w:marRight w:val="0"/>
          <w:marTop w:val="0"/>
          <w:marBottom w:val="0"/>
          <w:divBdr>
            <w:top w:val="none" w:sz="0" w:space="0" w:color="auto"/>
            <w:left w:val="none" w:sz="0" w:space="0" w:color="auto"/>
            <w:bottom w:val="none" w:sz="0" w:space="0" w:color="auto"/>
            <w:right w:val="none" w:sz="0" w:space="0" w:color="auto"/>
          </w:divBdr>
        </w:div>
        <w:div w:id="790825073">
          <w:marLeft w:val="640"/>
          <w:marRight w:val="0"/>
          <w:marTop w:val="0"/>
          <w:marBottom w:val="0"/>
          <w:divBdr>
            <w:top w:val="none" w:sz="0" w:space="0" w:color="auto"/>
            <w:left w:val="none" w:sz="0" w:space="0" w:color="auto"/>
            <w:bottom w:val="none" w:sz="0" w:space="0" w:color="auto"/>
            <w:right w:val="none" w:sz="0" w:space="0" w:color="auto"/>
          </w:divBdr>
        </w:div>
        <w:div w:id="1369839901">
          <w:marLeft w:val="640"/>
          <w:marRight w:val="0"/>
          <w:marTop w:val="0"/>
          <w:marBottom w:val="0"/>
          <w:divBdr>
            <w:top w:val="none" w:sz="0" w:space="0" w:color="auto"/>
            <w:left w:val="none" w:sz="0" w:space="0" w:color="auto"/>
            <w:bottom w:val="none" w:sz="0" w:space="0" w:color="auto"/>
            <w:right w:val="none" w:sz="0" w:space="0" w:color="auto"/>
          </w:divBdr>
        </w:div>
        <w:div w:id="136532100">
          <w:marLeft w:val="640"/>
          <w:marRight w:val="0"/>
          <w:marTop w:val="0"/>
          <w:marBottom w:val="0"/>
          <w:divBdr>
            <w:top w:val="none" w:sz="0" w:space="0" w:color="auto"/>
            <w:left w:val="none" w:sz="0" w:space="0" w:color="auto"/>
            <w:bottom w:val="none" w:sz="0" w:space="0" w:color="auto"/>
            <w:right w:val="none" w:sz="0" w:space="0" w:color="auto"/>
          </w:divBdr>
        </w:div>
        <w:div w:id="2050835259">
          <w:marLeft w:val="640"/>
          <w:marRight w:val="0"/>
          <w:marTop w:val="0"/>
          <w:marBottom w:val="0"/>
          <w:divBdr>
            <w:top w:val="none" w:sz="0" w:space="0" w:color="auto"/>
            <w:left w:val="none" w:sz="0" w:space="0" w:color="auto"/>
            <w:bottom w:val="none" w:sz="0" w:space="0" w:color="auto"/>
            <w:right w:val="none" w:sz="0" w:space="0" w:color="auto"/>
          </w:divBdr>
        </w:div>
        <w:div w:id="1438209184">
          <w:marLeft w:val="640"/>
          <w:marRight w:val="0"/>
          <w:marTop w:val="0"/>
          <w:marBottom w:val="0"/>
          <w:divBdr>
            <w:top w:val="none" w:sz="0" w:space="0" w:color="auto"/>
            <w:left w:val="none" w:sz="0" w:space="0" w:color="auto"/>
            <w:bottom w:val="none" w:sz="0" w:space="0" w:color="auto"/>
            <w:right w:val="none" w:sz="0" w:space="0" w:color="auto"/>
          </w:divBdr>
        </w:div>
        <w:div w:id="845949040">
          <w:marLeft w:val="640"/>
          <w:marRight w:val="0"/>
          <w:marTop w:val="0"/>
          <w:marBottom w:val="0"/>
          <w:divBdr>
            <w:top w:val="none" w:sz="0" w:space="0" w:color="auto"/>
            <w:left w:val="none" w:sz="0" w:space="0" w:color="auto"/>
            <w:bottom w:val="none" w:sz="0" w:space="0" w:color="auto"/>
            <w:right w:val="none" w:sz="0" w:space="0" w:color="auto"/>
          </w:divBdr>
        </w:div>
        <w:div w:id="1748768220">
          <w:marLeft w:val="640"/>
          <w:marRight w:val="0"/>
          <w:marTop w:val="0"/>
          <w:marBottom w:val="0"/>
          <w:divBdr>
            <w:top w:val="none" w:sz="0" w:space="0" w:color="auto"/>
            <w:left w:val="none" w:sz="0" w:space="0" w:color="auto"/>
            <w:bottom w:val="none" w:sz="0" w:space="0" w:color="auto"/>
            <w:right w:val="none" w:sz="0" w:space="0" w:color="auto"/>
          </w:divBdr>
        </w:div>
        <w:div w:id="836925929">
          <w:marLeft w:val="640"/>
          <w:marRight w:val="0"/>
          <w:marTop w:val="0"/>
          <w:marBottom w:val="0"/>
          <w:divBdr>
            <w:top w:val="none" w:sz="0" w:space="0" w:color="auto"/>
            <w:left w:val="none" w:sz="0" w:space="0" w:color="auto"/>
            <w:bottom w:val="none" w:sz="0" w:space="0" w:color="auto"/>
            <w:right w:val="none" w:sz="0" w:space="0" w:color="auto"/>
          </w:divBdr>
        </w:div>
        <w:div w:id="517038917">
          <w:marLeft w:val="640"/>
          <w:marRight w:val="0"/>
          <w:marTop w:val="0"/>
          <w:marBottom w:val="0"/>
          <w:divBdr>
            <w:top w:val="none" w:sz="0" w:space="0" w:color="auto"/>
            <w:left w:val="none" w:sz="0" w:space="0" w:color="auto"/>
            <w:bottom w:val="none" w:sz="0" w:space="0" w:color="auto"/>
            <w:right w:val="none" w:sz="0" w:space="0" w:color="auto"/>
          </w:divBdr>
        </w:div>
        <w:div w:id="3099267">
          <w:marLeft w:val="640"/>
          <w:marRight w:val="0"/>
          <w:marTop w:val="0"/>
          <w:marBottom w:val="0"/>
          <w:divBdr>
            <w:top w:val="none" w:sz="0" w:space="0" w:color="auto"/>
            <w:left w:val="none" w:sz="0" w:space="0" w:color="auto"/>
            <w:bottom w:val="none" w:sz="0" w:space="0" w:color="auto"/>
            <w:right w:val="none" w:sz="0" w:space="0" w:color="auto"/>
          </w:divBdr>
        </w:div>
        <w:div w:id="577404853">
          <w:marLeft w:val="640"/>
          <w:marRight w:val="0"/>
          <w:marTop w:val="0"/>
          <w:marBottom w:val="0"/>
          <w:divBdr>
            <w:top w:val="none" w:sz="0" w:space="0" w:color="auto"/>
            <w:left w:val="none" w:sz="0" w:space="0" w:color="auto"/>
            <w:bottom w:val="none" w:sz="0" w:space="0" w:color="auto"/>
            <w:right w:val="none" w:sz="0" w:space="0" w:color="auto"/>
          </w:divBdr>
        </w:div>
        <w:div w:id="1848054609">
          <w:marLeft w:val="640"/>
          <w:marRight w:val="0"/>
          <w:marTop w:val="0"/>
          <w:marBottom w:val="0"/>
          <w:divBdr>
            <w:top w:val="none" w:sz="0" w:space="0" w:color="auto"/>
            <w:left w:val="none" w:sz="0" w:space="0" w:color="auto"/>
            <w:bottom w:val="none" w:sz="0" w:space="0" w:color="auto"/>
            <w:right w:val="none" w:sz="0" w:space="0" w:color="auto"/>
          </w:divBdr>
        </w:div>
        <w:div w:id="663512591">
          <w:marLeft w:val="640"/>
          <w:marRight w:val="0"/>
          <w:marTop w:val="0"/>
          <w:marBottom w:val="0"/>
          <w:divBdr>
            <w:top w:val="none" w:sz="0" w:space="0" w:color="auto"/>
            <w:left w:val="none" w:sz="0" w:space="0" w:color="auto"/>
            <w:bottom w:val="none" w:sz="0" w:space="0" w:color="auto"/>
            <w:right w:val="none" w:sz="0" w:space="0" w:color="auto"/>
          </w:divBdr>
        </w:div>
        <w:div w:id="1858695884">
          <w:marLeft w:val="640"/>
          <w:marRight w:val="0"/>
          <w:marTop w:val="0"/>
          <w:marBottom w:val="0"/>
          <w:divBdr>
            <w:top w:val="none" w:sz="0" w:space="0" w:color="auto"/>
            <w:left w:val="none" w:sz="0" w:space="0" w:color="auto"/>
            <w:bottom w:val="none" w:sz="0" w:space="0" w:color="auto"/>
            <w:right w:val="none" w:sz="0" w:space="0" w:color="auto"/>
          </w:divBdr>
        </w:div>
        <w:div w:id="539324902">
          <w:marLeft w:val="640"/>
          <w:marRight w:val="0"/>
          <w:marTop w:val="0"/>
          <w:marBottom w:val="0"/>
          <w:divBdr>
            <w:top w:val="none" w:sz="0" w:space="0" w:color="auto"/>
            <w:left w:val="none" w:sz="0" w:space="0" w:color="auto"/>
            <w:bottom w:val="none" w:sz="0" w:space="0" w:color="auto"/>
            <w:right w:val="none" w:sz="0" w:space="0" w:color="auto"/>
          </w:divBdr>
        </w:div>
        <w:div w:id="769007905">
          <w:marLeft w:val="640"/>
          <w:marRight w:val="0"/>
          <w:marTop w:val="0"/>
          <w:marBottom w:val="0"/>
          <w:divBdr>
            <w:top w:val="none" w:sz="0" w:space="0" w:color="auto"/>
            <w:left w:val="none" w:sz="0" w:space="0" w:color="auto"/>
            <w:bottom w:val="none" w:sz="0" w:space="0" w:color="auto"/>
            <w:right w:val="none" w:sz="0" w:space="0" w:color="auto"/>
          </w:divBdr>
        </w:div>
        <w:div w:id="302077080">
          <w:marLeft w:val="640"/>
          <w:marRight w:val="0"/>
          <w:marTop w:val="0"/>
          <w:marBottom w:val="0"/>
          <w:divBdr>
            <w:top w:val="none" w:sz="0" w:space="0" w:color="auto"/>
            <w:left w:val="none" w:sz="0" w:space="0" w:color="auto"/>
            <w:bottom w:val="none" w:sz="0" w:space="0" w:color="auto"/>
            <w:right w:val="none" w:sz="0" w:space="0" w:color="auto"/>
          </w:divBdr>
        </w:div>
        <w:div w:id="1728845084">
          <w:marLeft w:val="640"/>
          <w:marRight w:val="0"/>
          <w:marTop w:val="0"/>
          <w:marBottom w:val="0"/>
          <w:divBdr>
            <w:top w:val="none" w:sz="0" w:space="0" w:color="auto"/>
            <w:left w:val="none" w:sz="0" w:space="0" w:color="auto"/>
            <w:bottom w:val="none" w:sz="0" w:space="0" w:color="auto"/>
            <w:right w:val="none" w:sz="0" w:space="0" w:color="auto"/>
          </w:divBdr>
        </w:div>
        <w:div w:id="1858153452">
          <w:marLeft w:val="640"/>
          <w:marRight w:val="0"/>
          <w:marTop w:val="0"/>
          <w:marBottom w:val="0"/>
          <w:divBdr>
            <w:top w:val="none" w:sz="0" w:space="0" w:color="auto"/>
            <w:left w:val="none" w:sz="0" w:space="0" w:color="auto"/>
            <w:bottom w:val="none" w:sz="0" w:space="0" w:color="auto"/>
            <w:right w:val="none" w:sz="0" w:space="0" w:color="auto"/>
          </w:divBdr>
        </w:div>
        <w:div w:id="12190643">
          <w:marLeft w:val="640"/>
          <w:marRight w:val="0"/>
          <w:marTop w:val="0"/>
          <w:marBottom w:val="0"/>
          <w:divBdr>
            <w:top w:val="none" w:sz="0" w:space="0" w:color="auto"/>
            <w:left w:val="none" w:sz="0" w:space="0" w:color="auto"/>
            <w:bottom w:val="none" w:sz="0" w:space="0" w:color="auto"/>
            <w:right w:val="none" w:sz="0" w:space="0" w:color="auto"/>
          </w:divBdr>
        </w:div>
        <w:div w:id="88277150">
          <w:marLeft w:val="640"/>
          <w:marRight w:val="0"/>
          <w:marTop w:val="0"/>
          <w:marBottom w:val="0"/>
          <w:divBdr>
            <w:top w:val="none" w:sz="0" w:space="0" w:color="auto"/>
            <w:left w:val="none" w:sz="0" w:space="0" w:color="auto"/>
            <w:bottom w:val="none" w:sz="0" w:space="0" w:color="auto"/>
            <w:right w:val="none" w:sz="0" w:space="0" w:color="auto"/>
          </w:divBdr>
        </w:div>
      </w:divsChild>
    </w:div>
    <w:div w:id="650793366">
      <w:bodyDiv w:val="1"/>
      <w:marLeft w:val="0"/>
      <w:marRight w:val="0"/>
      <w:marTop w:val="0"/>
      <w:marBottom w:val="0"/>
      <w:divBdr>
        <w:top w:val="none" w:sz="0" w:space="0" w:color="auto"/>
        <w:left w:val="none" w:sz="0" w:space="0" w:color="auto"/>
        <w:bottom w:val="none" w:sz="0" w:space="0" w:color="auto"/>
        <w:right w:val="none" w:sz="0" w:space="0" w:color="auto"/>
      </w:divBdr>
      <w:divsChild>
        <w:div w:id="961813628">
          <w:marLeft w:val="0"/>
          <w:marRight w:val="0"/>
          <w:marTop w:val="0"/>
          <w:marBottom w:val="0"/>
          <w:divBdr>
            <w:top w:val="none" w:sz="0" w:space="0" w:color="auto"/>
            <w:left w:val="none" w:sz="0" w:space="0" w:color="auto"/>
            <w:bottom w:val="none" w:sz="0" w:space="0" w:color="auto"/>
            <w:right w:val="none" w:sz="0" w:space="0" w:color="auto"/>
          </w:divBdr>
        </w:div>
        <w:div w:id="1390037355">
          <w:marLeft w:val="0"/>
          <w:marRight w:val="0"/>
          <w:marTop w:val="0"/>
          <w:marBottom w:val="0"/>
          <w:divBdr>
            <w:top w:val="none" w:sz="0" w:space="0" w:color="auto"/>
            <w:left w:val="none" w:sz="0" w:space="0" w:color="auto"/>
            <w:bottom w:val="none" w:sz="0" w:space="0" w:color="auto"/>
            <w:right w:val="none" w:sz="0" w:space="0" w:color="auto"/>
          </w:divBdr>
        </w:div>
        <w:div w:id="668218883">
          <w:marLeft w:val="0"/>
          <w:marRight w:val="0"/>
          <w:marTop w:val="0"/>
          <w:marBottom w:val="0"/>
          <w:divBdr>
            <w:top w:val="none" w:sz="0" w:space="0" w:color="auto"/>
            <w:left w:val="none" w:sz="0" w:space="0" w:color="auto"/>
            <w:bottom w:val="none" w:sz="0" w:space="0" w:color="auto"/>
            <w:right w:val="none" w:sz="0" w:space="0" w:color="auto"/>
          </w:divBdr>
        </w:div>
        <w:div w:id="875309957">
          <w:marLeft w:val="0"/>
          <w:marRight w:val="0"/>
          <w:marTop w:val="0"/>
          <w:marBottom w:val="0"/>
          <w:divBdr>
            <w:top w:val="none" w:sz="0" w:space="0" w:color="auto"/>
            <w:left w:val="none" w:sz="0" w:space="0" w:color="auto"/>
            <w:bottom w:val="none" w:sz="0" w:space="0" w:color="auto"/>
            <w:right w:val="none" w:sz="0" w:space="0" w:color="auto"/>
          </w:divBdr>
        </w:div>
        <w:div w:id="706105594">
          <w:marLeft w:val="0"/>
          <w:marRight w:val="0"/>
          <w:marTop w:val="0"/>
          <w:marBottom w:val="0"/>
          <w:divBdr>
            <w:top w:val="none" w:sz="0" w:space="0" w:color="auto"/>
            <w:left w:val="none" w:sz="0" w:space="0" w:color="auto"/>
            <w:bottom w:val="none" w:sz="0" w:space="0" w:color="auto"/>
            <w:right w:val="none" w:sz="0" w:space="0" w:color="auto"/>
          </w:divBdr>
        </w:div>
      </w:divsChild>
    </w:div>
    <w:div w:id="657222738">
      <w:bodyDiv w:val="1"/>
      <w:marLeft w:val="0"/>
      <w:marRight w:val="0"/>
      <w:marTop w:val="0"/>
      <w:marBottom w:val="0"/>
      <w:divBdr>
        <w:top w:val="none" w:sz="0" w:space="0" w:color="auto"/>
        <w:left w:val="none" w:sz="0" w:space="0" w:color="auto"/>
        <w:bottom w:val="none" w:sz="0" w:space="0" w:color="auto"/>
        <w:right w:val="none" w:sz="0" w:space="0" w:color="auto"/>
      </w:divBdr>
      <w:divsChild>
        <w:div w:id="1048721830">
          <w:marLeft w:val="640"/>
          <w:marRight w:val="0"/>
          <w:marTop w:val="0"/>
          <w:marBottom w:val="0"/>
          <w:divBdr>
            <w:top w:val="none" w:sz="0" w:space="0" w:color="auto"/>
            <w:left w:val="none" w:sz="0" w:space="0" w:color="auto"/>
            <w:bottom w:val="none" w:sz="0" w:space="0" w:color="auto"/>
            <w:right w:val="none" w:sz="0" w:space="0" w:color="auto"/>
          </w:divBdr>
        </w:div>
        <w:div w:id="512958859">
          <w:marLeft w:val="640"/>
          <w:marRight w:val="0"/>
          <w:marTop w:val="0"/>
          <w:marBottom w:val="0"/>
          <w:divBdr>
            <w:top w:val="none" w:sz="0" w:space="0" w:color="auto"/>
            <w:left w:val="none" w:sz="0" w:space="0" w:color="auto"/>
            <w:bottom w:val="none" w:sz="0" w:space="0" w:color="auto"/>
            <w:right w:val="none" w:sz="0" w:space="0" w:color="auto"/>
          </w:divBdr>
        </w:div>
        <w:div w:id="1717897224">
          <w:marLeft w:val="640"/>
          <w:marRight w:val="0"/>
          <w:marTop w:val="0"/>
          <w:marBottom w:val="0"/>
          <w:divBdr>
            <w:top w:val="none" w:sz="0" w:space="0" w:color="auto"/>
            <w:left w:val="none" w:sz="0" w:space="0" w:color="auto"/>
            <w:bottom w:val="none" w:sz="0" w:space="0" w:color="auto"/>
            <w:right w:val="none" w:sz="0" w:space="0" w:color="auto"/>
          </w:divBdr>
        </w:div>
        <w:div w:id="723793325">
          <w:marLeft w:val="640"/>
          <w:marRight w:val="0"/>
          <w:marTop w:val="0"/>
          <w:marBottom w:val="0"/>
          <w:divBdr>
            <w:top w:val="none" w:sz="0" w:space="0" w:color="auto"/>
            <w:left w:val="none" w:sz="0" w:space="0" w:color="auto"/>
            <w:bottom w:val="none" w:sz="0" w:space="0" w:color="auto"/>
            <w:right w:val="none" w:sz="0" w:space="0" w:color="auto"/>
          </w:divBdr>
        </w:div>
        <w:div w:id="1225876051">
          <w:marLeft w:val="640"/>
          <w:marRight w:val="0"/>
          <w:marTop w:val="0"/>
          <w:marBottom w:val="0"/>
          <w:divBdr>
            <w:top w:val="none" w:sz="0" w:space="0" w:color="auto"/>
            <w:left w:val="none" w:sz="0" w:space="0" w:color="auto"/>
            <w:bottom w:val="none" w:sz="0" w:space="0" w:color="auto"/>
            <w:right w:val="none" w:sz="0" w:space="0" w:color="auto"/>
          </w:divBdr>
        </w:div>
        <w:div w:id="518737643">
          <w:marLeft w:val="640"/>
          <w:marRight w:val="0"/>
          <w:marTop w:val="0"/>
          <w:marBottom w:val="0"/>
          <w:divBdr>
            <w:top w:val="none" w:sz="0" w:space="0" w:color="auto"/>
            <w:left w:val="none" w:sz="0" w:space="0" w:color="auto"/>
            <w:bottom w:val="none" w:sz="0" w:space="0" w:color="auto"/>
            <w:right w:val="none" w:sz="0" w:space="0" w:color="auto"/>
          </w:divBdr>
        </w:div>
        <w:div w:id="904799029">
          <w:marLeft w:val="640"/>
          <w:marRight w:val="0"/>
          <w:marTop w:val="0"/>
          <w:marBottom w:val="0"/>
          <w:divBdr>
            <w:top w:val="none" w:sz="0" w:space="0" w:color="auto"/>
            <w:left w:val="none" w:sz="0" w:space="0" w:color="auto"/>
            <w:bottom w:val="none" w:sz="0" w:space="0" w:color="auto"/>
            <w:right w:val="none" w:sz="0" w:space="0" w:color="auto"/>
          </w:divBdr>
        </w:div>
        <w:div w:id="1261134487">
          <w:marLeft w:val="640"/>
          <w:marRight w:val="0"/>
          <w:marTop w:val="0"/>
          <w:marBottom w:val="0"/>
          <w:divBdr>
            <w:top w:val="none" w:sz="0" w:space="0" w:color="auto"/>
            <w:left w:val="none" w:sz="0" w:space="0" w:color="auto"/>
            <w:bottom w:val="none" w:sz="0" w:space="0" w:color="auto"/>
            <w:right w:val="none" w:sz="0" w:space="0" w:color="auto"/>
          </w:divBdr>
        </w:div>
        <w:div w:id="1620256665">
          <w:marLeft w:val="640"/>
          <w:marRight w:val="0"/>
          <w:marTop w:val="0"/>
          <w:marBottom w:val="0"/>
          <w:divBdr>
            <w:top w:val="none" w:sz="0" w:space="0" w:color="auto"/>
            <w:left w:val="none" w:sz="0" w:space="0" w:color="auto"/>
            <w:bottom w:val="none" w:sz="0" w:space="0" w:color="auto"/>
            <w:right w:val="none" w:sz="0" w:space="0" w:color="auto"/>
          </w:divBdr>
        </w:div>
        <w:div w:id="945695775">
          <w:marLeft w:val="640"/>
          <w:marRight w:val="0"/>
          <w:marTop w:val="0"/>
          <w:marBottom w:val="0"/>
          <w:divBdr>
            <w:top w:val="none" w:sz="0" w:space="0" w:color="auto"/>
            <w:left w:val="none" w:sz="0" w:space="0" w:color="auto"/>
            <w:bottom w:val="none" w:sz="0" w:space="0" w:color="auto"/>
            <w:right w:val="none" w:sz="0" w:space="0" w:color="auto"/>
          </w:divBdr>
        </w:div>
        <w:div w:id="857626066">
          <w:marLeft w:val="640"/>
          <w:marRight w:val="0"/>
          <w:marTop w:val="0"/>
          <w:marBottom w:val="0"/>
          <w:divBdr>
            <w:top w:val="none" w:sz="0" w:space="0" w:color="auto"/>
            <w:left w:val="none" w:sz="0" w:space="0" w:color="auto"/>
            <w:bottom w:val="none" w:sz="0" w:space="0" w:color="auto"/>
            <w:right w:val="none" w:sz="0" w:space="0" w:color="auto"/>
          </w:divBdr>
        </w:div>
        <w:div w:id="191846469">
          <w:marLeft w:val="640"/>
          <w:marRight w:val="0"/>
          <w:marTop w:val="0"/>
          <w:marBottom w:val="0"/>
          <w:divBdr>
            <w:top w:val="none" w:sz="0" w:space="0" w:color="auto"/>
            <w:left w:val="none" w:sz="0" w:space="0" w:color="auto"/>
            <w:bottom w:val="none" w:sz="0" w:space="0" w:color="auto"/>
            <w:right w:val="none" w:sz="0" w:space="0" w:color="auto"/>
          </w:divBdr>
        </w:div>
        <w:div w:id="2036735946">
          <w:marLeft w:val="640"/>
          <w:marRight w:val="0"/>
          <w:marTop w:val="0"/>
          <w:marBottom w:val="0"/>
          <w:divBdr>
            <w:top w:val="none" w:sz="0" w:space="0" w:color="auto"/>
            <w:left w:val="none" w:sz="0" w:space="0" w:color="auto"/>
            <w:bottom w:val="none" w:sz="0" w:space="0" w:color="auto"/>
            <w:right w:val="none" w:sz="0" w:space="0" w:color="auto"/>
          </w:divBdr>
        </w:div>
        <w:div w:id="732234175">
          <w:marLeft w:val="640"/>
          <w:marRight w:val="0"/>
          <w:marTop w:val="0"/>
          <w:marBottom w:val="0"/>
          <w:divBdr>
            <w:top w:val="none" w:sz="0" w:space="0" w:color="auto"/>
            <w:left w:val="none" w:sz="0" w:space="0" w:color="auto"/>
            <w:bottom w:val="none" w:sz="0" w:space="0" w:color="auto"/>
            <w:right w:val="none" w:sz="0" w:space="0" w:color="auto"/>
          </w:divBdr>
        </w:div>
        <w:div w:id="40519931">
          <w:marLeft w:val="640"/>
          <w:marRight w:val="0"/>
          <w:marTop w:val="0"/>
          <w:marBottom w:val="0"/>
          <w:divBdr>
            <w:top w:val="none" w:sz="0" w:space="0" w:color="auto"/>
            <w:left w:val="none" w:sz="0" w:space="0" w:color="auto"/>
            <w:bottom w:val="none" w:sz="0" w:space="0" w:color="auto"/>
            <w:right w:val="none" w:sz="0" w:space="0" w:color="auto"/>
          </w:divBdr>
        </w:div>
        <w:div w:id="1862813254">
          <w:marLeft w:val="640"/>
          <w:marRight w:val="0"/>
          <w:marTop w:val="0"/>
          <w:marBottom w:val="0"/>
          <w:divBdr>
            <w:top w:val="none" w:sz="0" w:space="0" w:color="auto"/>
            <w:left w:val="none" w:sz="0" w:space="0" w:color="auto"/>
            <w:bottom w:val="none" w:sz="0" w:space="0" w:color="auto"/>
            <w:right w:val="none" w:sz="0" w:space="0" w:color="auto"/>
          </w:divBdr>
        </w:div>
        <w:div w:id="307586958">
          <w:marLeft w:val="640"/>
          <w:marRight w:val="0"/>
          <w:marTop w:val="0"/>
          <w:marBottom w:val="0"/>
          <w:divBdr>
            <w:top w:val="none" w:sz="0" w:space="0" w:color="auto"/>
            <w:left w:val="none" w:sz="0" w:space="0" w:color="auto"/>
            <w:bottom w:val="none" w:sz="0" w:space="0" w:color="auto"/>
            <w:right w:val="none" w:sz="0" w:space="0" w:color="auto"/>
          </w:divBdr>
        </w:div>
        <w:div w:id="1746493451">
          <w:marLeft w:val="640"/>
          <w:marRight w:val="0"/>
          <w:marTop w:val="0"/>
          <w:marBottom w:val="0"/>
          <w:divBdr>
            <w:top w:val="none" w:sz="0" w:space="0" w:color="auto"/>
            <w:left w:val="none" w:sz="0" w:space="0" w:color="auto"/>
            <w:bottom w:val="none" w:sz="0" w:space="0" w:color="auto"/>
            <w:right w:val="none" w:sz="0" w:space="0" w:color="auto"/>
          </w:divBdr>
        </w:div>
        <w:div w:id="995374071">
          <w:marLeft w:val="640"/>
          <w:marRight w:val="0"/>
          <w:marTop w:val="0"/>
          <w:marBottom w:val="0"/>
          <w:divBdr>
            <w:top w:val="none" w:sz="0" w:space="0" w:color="auto"/>
            <w:left w:val="none" w:sz="0" w:space="0" w:color="auto"/>
            <w:bottom w:val="none" w:sz="0" w:space="0" w:color="auto"/>
            <w:right w:val="none" w:sz="0" w:space="0" w:color="auto"/>
          </w:divBdr>
        </w:div>
        <w:div w:id="468865027">
          <w:marLeft w:val="640"/>
          <w:marRight w:val="0"/>
          <w:marTop w:val="0"/>
          <w:marBottom w:val="0"/>
          <w:divBdr>
            <w:top w:val="none" w:sz="0" w:space="0" w:color="auto"/>
            <w:left w:val="none" w:sz="0" w:space="0" w:color="auto"/>
            <w:bottom w:val="none" w:sz="0" w:space="0" w:color="auto"/>
            <w:right w:val="none" w:sz="0" w:space="0" w:color="auto"/>
          </w:divBdr>
        </w:div>
        <w:div w:id="754863971">
          <w:marLeft w:val="640"/>
          <w:marRight w:val="0"/>
          <w:marTop w:val="0"/>
          <w:marBottom w:val="0"/>
          <w:divBdr>
            <w:top w:val="none" w:sz="0" w:space="0" w:color="auto"/>
            <w:left w:val="none" w:sz="0" w:space="0" w:color="auto"/>
            <w:bottom w:val="none" w:sz="0" w:space="0" w:color="auto"/>
            <w:right w:val="none" w:sz="0" w:space="0" w:color="auto"/>
          </w:divBdr>
        </w:div>
        <w:div w:id="974994600">
          <w:marLeft w:val="640"/>
          <w:marRight w:val="0"/>
          <w:marTop w:val="0"/>
          <w:marBottom w:val="0"/>
          <w:divBdr>
            <w:top w:val="none" w:sz="0" w:space="0" w:color="auto"/>
            <w:left w:val="none" w:sz="0" w:space="0" w:color="auto"/>
            <w:bottom w:val="none" w:sz="0" w:space="0" w:color="auto"/>
            <w:right w:val="none" w:sz="0" w:space="0" w:color="auto"/>
          </w:divBdr>
        </w:div>
        <w:div w:id="291643151">
          <w:marLeft w:val="640"/>
          <w:marRight w:val="0"/>
          <w:marTop w:val="0"/>
          <w:marBottom w:val="0"/>
          <w:divBdr>
            <w:top w:val="none" w:sz="0" w:space="0" w:color="auto"/>
            <w:left w:val="none" w:sz="0" w:space="0" w:color="auto"/>
            <w:bottom w:val="none" w:sz="0" w:space="0" w:color="auto"/>
            <w:right w:val="none" w:sz="0" w:space="0" w:color="auto"/>
          </w:divBdr>
        </w:div>
        <w:div w:id="496654907">
          <w:marLeft w:val="640"/>
          <w:marRight w:val="0"/>
          <w:marTop w:val="0"/>
          <w:marBottom w:val="0"/>
          <w:divBdr>
            <w:top w:val="none" w:sz="0" w:space="0" w:color="auto"/>
            <w:left w:val="none" w:sz="0" w:space="0" w:color="auto"/>
            <w:bottom w:val="none" w:sz="0" w:space="0" w:color="auto"/>
            <w:right w:val="none" w:sz="0" w:space="0" w:color="auto"/>
          </w:divBdr>
        </w:div>
        <w:div w:id="899560299">
          <w:marLeft w:val="640"/>
          <w:marRight w:val="0"/>
          <w:marTop w:val="0"/>
          <w:marBottom w:val="0"/>
          <w:divBdr>
            <w:top w:val="none" w:sz="0" w:space="0" w:color="auto"/>
            <w:left w:val="none" w:sz="0" w:space="0" w:color="auto"/>
            <w:bottom w:val="none" w:sz="0" w:space="0" w:color="auto"/>
            <w:right w:val="none" w:sz="0" w:space="0" w:color="auto"/>
          </w:divBdr>
        </w:div>
        <w:div w:id="404230603">
          <w:marLeft w:val="640"/>
          <w:marRight w:val="0"/>
          <w:marTop w:val="0"/>
          <w:marBottom w:val="0"/>
          <w:divBdr>
            <w:top w:val="none" w:sz="0" w:space="0" w:color="auto"/>
            <w:left w:val="none" w:sz="0" w:space="0" w:color="auto"/>
            <w:bottom w:val="none" w:sz="0" w:space="0" w:color="auto"/>
            <w:right w:val="none" w:sz="0" w:space="0" w:color="auto"/>
          </w:divBdr>
        </w:div>
        <w:div w:id="836505448">
          <w:marLeft w:val="640"/>
          <w:marRight w:val="0"/>
          <w:marTop w:val="0"/>
          <w:marBottom w:val="0"/>
          <w:divBdr>
            <w:top w:val="none" w:sz="0" w:space="0" w:color="auto"/>
            <w:left w:val="none" w:sz="0" w:space="0" w:color="auto"/>
            <w:bottom w:val="none" w:sz="0" w:space="0" w:color="auto"/>
            <w:right w:val="none" w:sz="0" w:space="0" w:color="auto"/>
          </w:divBdr>
        </w:div>
        <w:div w:id="647785061">
          <w:marLeft w:val="640"/>
          <w:marRight w:val="0"/>
          <w:marTop w:val="0"/>
          <w:marBottom w:val="0"/>
          <w:divBdr>
            <w:top w:val="none" w:sz="0" w:space="0" w:color="auto"/>
            <w:left w:val="none" w:sz="0" w:space="0" w:color="auto"/>
            <w:bottom w:val="none" w:sz="0" w:space="0" w:color="auto"/>
            <w:right w:val="none" w:sz="0" w:space="0" w:color="auto"/>
          </w:divBdr>
        </w:div>
        <w:div w:id="1204709227">
          <w:marLeft w:val="640"/>
          <w:marRight w:val="0"/>
          <w:marTop w:val="0"/>
          <w:marBottom w:val="0"/>
          <w:divBdr>
            <w:top w:val="none" w:sz="0" w:space="0" w:color="auto"/>
            <w:left w:val="none" w:sz="0" w:space="0" w:color="auto"/>
            <w:bottom w:val="none" w:sz="0" w:space="0" w:color="auto"/>
            <w:right w:val="none" w:sz="0" w:space="0" w:color="auto"/>
          </w:divBdr>
        </w:div>
        <w:div w:id="639648727">
          <w:marLeft w:val="640"/>
          <w:marRight w:val="0"/>
          <w:marTop w:val="0"/>
          <w:marBottom w:val="0"/>
          <w:divBdr>
            <w:top w:val="none" w:sz="0" w:space="0" w:color="auto"/>
            <w:left w:val="none" w:sz="0" w:space="0" w:color="auto"/>
            <w:bottom w:val="none" w:sz="0" w:space="0" w:color="auto"/>
            <w:right w:val="none" w:sz="0" w:space="0" w:color="auto"/>
          </w:divBdr>
        </w:div>
        <w:div w:id="879978823">
          <w:marLeft w:val="640"/>
          <w:marRight w:val="0"/>
          <w:marTop w:val="0"/>
          <w:marBottom w:val="0"/>
          <w:divBdr>
            <w:top w:val="none" w:sz="0" w:space="0" w:color="auto"/>
            <w:left w:val="none" w:sz="0" w:space="0" w:color="auto"/>
            <w:bottom w:val="none" w:sz="0" w:space="0" w:color="auto"/>
            <w:right w:val="none" w:sz="0" w:space="0" w:color="auto"/>
          </w:divBdr>
        </w:div>
        <w:div w:id="1691443936">
          <w:marLeft w:val="640"/>
          <w:marRight w:val="0"/>
          <w:marTop w:val="0"/>
          <w:marBottom w:val="0"/>
          <w:divBdr>
            <w:top w:val="none" w:sz="0" w:space="0" w:color="auto"/>
            <w:left w:val="none" w:sz="0" w:space="0" w:color="auto"/>
            <w:bottom w:val="none" w:sz="0" w:space="0" w:color="auto"/>
            <w:right w:val="none" w:sz="0" w:space="0" w:color="auto"/>
          </w:divBdr>
        </w:div>
        <w:div w:id="1545022531">
          <w:marLeft w:val="640"/>
          <w:marRight w:val="0"/>
          <w:marTop w:val="0"/>
          <w:marBottom w:val="0"/>
          <w:divBdr>
            <w:top w:val="none" w:sz="0" w:space="0" w:color="auto"/>
            <w:left w:val="none" w:sz="0" w:space="0" w:color="auto"/>
            <w:bottom w:val="none" w:sz="0" w:space="0" w:color="auto"/>
            <w:right w:val="none" w:sz="0" w:space="0" w:color="auto"/>
          </w:divBdr>
        </w:div>
        <w:div w:id="531112305">
          <w:marLeft w:val="640"/>
          <w:marRight w:val="0"/>
          <w:marTop w:val="0"/>
          <w:marBottom w:val="0"/>
          <w:divBdr>
            <w:top w:val="none" w:sz="0" w:space="0" w:color="auto"/>
            <w:left w:val="none" w:sz="0" w:space="0" w:color="auto"/>
            <w:bottom w:val="none" w:sz="0" w:space="0" w:color="auto"/>
            <w:right w:val="none" w:sz="0" w:space="0" w:color="auto"/>
          </w:divBdr>
        </w:div>
        <w:div w:id="2072733654">
          <w:marLeft w:val="640"/>
          <w:marRight w:val="0"/>
          <w:marTop w:val="0"/>
          <w:marBottom w:val="0"/>
          <w:divBdr>
            <w:top w:val="none" w:sz="0" w:space="0" w:color="auto"/>
            <w:left w:val="none" w:sz="0" w:space="0" w:color="auto"/>
            <w:bottom w:val="none" w:sz="0" w:space="0" w:color="auto"/>
            <w:right w:val="none" w:sz="0" w:space="0" w:color="auto"/>
          </w:divBdr>
        </w:div>
        <w:div w:id="422144550">
          <w:marLeft w:val="640"/>
          <w:marRight w:val="0"/>
          <w:marTop w:val="0"/>
          <w:marBottom w:val="0"/>
          <w:divBdr>
            <w:top w:val="none" w:sz="0" w:space="0" w:color="auto"/>
            <w:left w:val="none" w:sz="0" w:space="0" w:color="auto"/>
            <w:bottom w:val="none" w:sz="0" w:space="0" w:color="auto"/>
            <w:right w:val="none" w:sz="0" w:space="0" w:color="auto"/>
          </w:divBdr>
        </w:div>
        <w:div w:id="1683630054">
          <w:marLeft w:val="640"/>
          <w:marRight w:val="0"/>
          <w:marTop w:val="0"/>
          <w:marBottom w:val="0"/>
          <w:divBdr>
            <w:top w:val="none" w:sz="0" w:space="0" w:color="auto"/>
            <w:left w:val="none" w:sz="0" w:space="0" w:color="auto"/>
            <w:bottom w:val="none" w:sz="0" w:space="0" w:color="auto"/>
            <w:right w:val="none" w:sz="0" w:space="0" w:color="auto"/>
          </w:divBdr>
        </w:div>
        <w:div w:id="714550663">
          <w:marLeft w:val="640"/>
          <w:marRight w:val="0"/>
          <w:marTop w:val="0"/>
          <w:marBottom w:val="0"/>
          <w:divBdr>
            <w:top w:val="none" w:sz="0" w:space="0" w:color="auto"/>
            <w:left w:val="none" w:sz="0" w:space="0" w:color="auto"/>
            <w:bottom w:val="none" w:sz="0" w:space="0" w:color="auto"/>
            <w:right w:val="none" w:sz="0" w:space="0" w:color="auto"/>
          </w:divBdr>
        </w:div>
        <w:div w:id="864442980">
          <w:marLeft w:val="640"/>
          <w:marRight w:val="0"/>
          <w:marTop w:val="0"/>
          <w:marBottom w:val="0"/>
          <w:divBdr>
            <w:top w:val="none" w:sz="0" w:space="0" w:color="auto"/>
            <w:left w:val="none" w:sz="0" w:space="0" w:color="auto"/>
            <w:bottom w:val="none" w:sz="0" w:space="0" w:color="auto"/>
            <w:right w:val="none" w:sz="0" w:space="0" w:color="auto"/>
          </w:divBdr>
        </w:div>
        <w:div w:id="1218083318">
          <w:marLeft w:val="640"/>
          <w:marRight w:val="0"/>
          <w:marTop w:val="0"/>
          <w:marBottom w:val="0"/>
          <w:divBdr>
            <w:top w:val="none" w:sz="0" w:space="0" w:color="auto"/>
            <w:left w:val="none" w:sz="0" w:space="0" w:color="auto"/>
            <w:bottom w:val="none" w:sz="0" w:space="0" w:color="auto"/>
            <w:right w:val="none" w:sz="0" w:space="0" w:color="auto"/>
          </w:divBdr>
        </w:div>
        <w:div w:id="18245941">
          <w:marLeft w:val="640"/>
          <w:marRight w:val="0"/>
          <w:marTop w:val="0"/>
          <w:marBottom w:val="0"/>
          <w:divBdr>
            <w:top w:val="none" w:sz="0" w:space="0" w:color="auto"/>
            <w:left w:val="none" w:sz="0" w:space="0" w:color="auto"/>
            <w:bottom w:val="none" w:sz="0" w:space="0" w:color="auto"/>
            <w:right w:val="none" w:sz="0" w:space="0" w:color="auto"/>
          </w:divBdr>
        </w:div>
        <w:div w:id="1023246251">
          <w:marLeft w:val="640"/>
          <w:marRight w:val="0"/>
          <w:marTop w:val="0"/>
          <w:marBottom w:val="0"/>
          <w:divBdr>
            <w:top w:val="none" w:sz="0" w:space="0" w:color="auto"/>
            <w:left w:val="none" w:sz="0" w:space="0" w:color="auto"/>
            <w:bottom w:val="none" w:sz="0" w:space="0" w:color="auto"/>
            <w:right w:val="none" w:sz="0" w:space="0" w:color="auto"/>
          </w:divBdr>
        </w:div>
        <w:div w:id="62677275">
          <w:marLeft w:val="640"/>
          <w:marRight w:val="0"/>
          <w:marTop w:val="0"/>
          <w:marBottom w:val="0"/>
          <w:divBdr>
            <w:top w:val="none" w:sz="0" w:space="0" w:color="auto"/>
            <w:left w:val="none" w:sz="0" w:space="0" w:color="auto"/>
            <w:bottom w:val="none" w:sz="0" w:space="0" w:color="auto"/>
            <w:right w:val="none" w:sz="0" w:space="0" w:color="auto"/>
          </w:divBdr>
        </w:div>
        <w:div w:id="1880043851">
          <w:marLeft w:val="640"/>
          <w:marRight w:val="0"/>
          <w:marTop w:val="0"/>
          <w:marBottom w:val="0"/>
          <w:divBdr>
            <w:top w:val="none" w:sz="0" w:space="0" w:color="auto"/>
            <w:left w:val="none" w:sz="0" w:space="0" w:color="auto"/>
            <w:bottom w:val="none" w:sz="0" w:space="0" w:color="auto"/>
            <w:right w:val="none" w:sz="0" w:space="0" w:color="auto"/>
          </w:divBdr>
        </w:div>
        <w:div w:id="438568326">
          <w:marLeft w:val="640"/>
          <w:marRight w:val="0"/>
          <w:marTop w:val="0"/>
          <w:marBottom w:val="0"/>
          <w:divBdr>
            <w:top w:val="none" w:sz="0" w:space="0" w:color="auto"/>
            <w:left w:val="none" w:sz="0" w:space="0" w:color="auto"/>
            <w:bottom w:val="none" w:sz="0" w:space="0" w:color="auto"/>
            <w:right w:val="none" w:sz="0" w:space="0" w:color="auto"/>
          </w:divBdr>
        </w:div>
        <w:div w:id="2116514861">
          <w:marLeft w:val="640"/>
          <w:marRight w:val="0"/>
          <w:marTop w:val="0"/>
          <w:marBottom w:val="0"/>
          <w:divBdr>
            <w:top w:val="none" w:sz="0" w:space="0" w:color="auto"/>
            <w:left w:val="none" w:sz="0" w:space="0" w:color="auto"/>
            <w:bottom w:val="none" w:sz="0" w:space="0" w:color="auto"/>
            <w:right w:val="none" w:sz="0" w:space="0" w:color="auto"/>
          </w:divBdr>
        </w:div>
        <w:div w:id="353574303">
          <w:marLeft w:val="640"/>
          <w:marRight w:val="0"/>
          <w:marTop w:val="0"/>
          <w:marBottom w:val="0"/>
          <w:divBdr>
            <w:top w:val="none" w:sz="0" w:space="0" w:color="auto"/>
            <w:left w:val="none" w:sz="0" w:space="0" w:color="auto"/>
            <w:bottom w:val="none" w:sz="0" w:space="0" w:color="auto"/>
            <w:right w:val="none" w:sz="0" w:space="0" w:color="auto"/>
          </w:divBdr>
        </w:div>
        <w:div w:id="1987928592">
          <w:marLeft w:val="640"/>
          <w:marRight w:val="0"/>
          <w:marTop w:val="0"/>
          <w:marBottom w:val="0"/>
          <w:divBdr>
            <w:top w:val="none" w:sz="0" w:space="0" w:color="auto"/>
            <w:left w:val="none" w:sz="0" w:space="0" w:color="auto"/>
            <w:bottom w:val="none" w:sz="0" w:space="0" w:color="auto"/>
            <w:right w:val="none" w:sz="0" w:space="0" w:color="auto"/>
          </w:divBdr>
        </w:div>
        <w:div w:id="321086688">
          <w:marLeft w:val="640"/>
          <w:marRight w:val="0"/>
          <w:marTop w:val="0"/>
          <w:marBottom w:val="0"/>
          <w:divBdr>
            <w:top w:val="none" w:sz="0" w:space="0" w:color="auto"/>
            <w:left w:val="none" w:sz="0" w:space="0" w:color="auto"/>
            <w:bottom w:val="none" w:sz="0" w:space="0" w:color="auto"/>
            <w:right w:val="none" w:sz="0" w:space="0" w:color="auto"/>
          </w:divBdr>
        </w:div>
        <w:div w:id="494299442">
          <w:marLeft w:val="640"/>
          <w:marRight w:val="0"/>
          <w:marTop w:val="0"/>
          <w:marBottom w:val="0"/>
          <w:divBdr>
            <w:top w:val="none" w:sz="0" w:space="0" w:color="auto"/>
            <w:left w:val="none" w:sz="0" w:space="0" w:color="auto"/>
            <w:bottom w:val="none" w:sz="0" w:space="0" w:color="auto"/>
            <w:right w:val="none" w:sz="0" w:space="0" w:color="auto"/>
          </w:divBdr>
        </w:div>
        <w:div w:id="1550455037">
          <w:marLeft w:val="640"/>
          <w:marRight w:val="0"/>
          <w:marTop w:val="0"/>
          <w:marBottom w:val="0"/>
          <w:divBdr>
            <w:top w:val="none" w:sz="0" w:space="0" w:color="auto"/>
            <w:left w:val="none" w:sz="0" w:space="0" w:color="auto"/>
            <w:bottom w:val="none" w:sz="0" w:space="0" w:color="auto"/>
            <w:right w:val="none" w:sz="0" w:space="0" w:color="auto"/>
          </w:divBdr>
        </w:div>
        <w:div w:id="1051541382">
          <w:marLeft w:val="640"/>
          <w:marRight w:val="0"/>
          <w:marTop w:val="0"/>
          <w:marBottom w:val="0"/>
          <w:divBdr>
            <w:top w:val="none" w:sz="0" w:space="0" w:color="auto"/>
            <w:left w:val="none" w:sz="0" w:space="0" w:color="auto"/>
            <w:bottom w:val="none" w:sz="0" w:space="0" w:color="auto"/>
            <w:right w:val="none" w:sz="0" w:space="0" w:color="auto"/>
          </w:divBdr>
        </w:div>
        <w:div w:id="432287971">
          <w:marLeft w:val="640"/>
          <w:marRight w:val="0"/>
          <w:marTop w:val="0"/>
          <w:marBottom w:val="0"/>
          <w:divBdr>
            <w:top w:val="none" w:sz="0" w:space="0" w:color="auto"/>
            <w:left w:val="none" w:sz="0" w:space="0" w:color="auto"/>
            <w:bottom w:val="none" w:sz="0" w:space="0" w:color="auto"/>
            <w:right w:val="none" w:sz="0" w:space="0" w:color="auto"/>
          </w:divBdr>
        </w:div>
        <w:div w:id="474028926">
          <w:marLeft w:val="640"/>
          <w:marRight w:val="0"/>
          <w:marTop w:val="0"/>
          <w:marBottom w:val="0"/>
          <w:divBdr>
            <w:top w:val="none" w:sz="0" w:space="0" w:color="auto"/>
            <w:left w:val="none" w:sz="0" w:space="0" w:color="auto"/>
            <w:bottom w:val="none" w:sz="0" w:space="0" w:color="auto"/>
            <w:right w:val="none" w:sz="0" w:space="0" w:color="auto"/>
          </w:divBdr>
        </w:div>
        <w:div w:id="1024400844">
          <w:marLeft w:val="640"/>
          <w:marRight w:val="0"/>
          <w:marTop w:val="0"/>
          <w:marBottom w:val="0"/>
          <w:divBdr>
            <w:top w:val="none" w:sz="0" w:space="0" w:color="auto"/>
            <w:left w:val="none" w:sz="0" w:space="0" w:color="auto"/>
            <w:bottom w:val="none" w:sz="0" w:space="0" w:color="auto"/>
            <w:right w:val="none" w:sz="0" w:space="0" w:color="auto"/>
          </w:divBdr>
        </w:div>
        <w:div w:id="871309422">
          <w:marLeft w:val="640"/>
          <w:marRight w:val="0"/>
          <w:marTop w:val="0"/>
          <w:marBottom w:val="0"/>
          <w:divBdr>
            <w:top w:val="none" w:sz="0" w:space="0" w:color="auto"/>
            <w:left w:val="none" w:sz="0" w:space="0" w:color="auto"/>
            <w:bottom w:val="none" w:sz="0" w:space="0" w:color="auto"/>
            <w:right w:val="none" w:sz="0" w:space="0" w:color="auto"/>
          </w:divBdr>
        </w:div>
        <w:div w:id="524367977">
          <w:marLeft w:val="640"/>
          <w:marRight w:val="0"/>
          <w:marTop w:val="0"/>
          <w:marBottom w:val="0"/>
          <w:divBdr>
            <w:top w:val="none" w:sz="0" w:space="0" w:color="auto"/>
            <w:left w:val="none" w:sz="0" w:space="0" w:color="auto"/>
            <w:bottom w:val="none" w:sz="0" w:space="0" w:color="auto"/>
            <w:right w:val="none" w:sz="0" w:space="0" w:color="auto"/>
          </w:divBdr>
        </w:div>
        <w:div w:id="517045795">
          <w:marLeft w:val="640"/>
          <w:marRight w:val="0"/>
          <w:marTop w:val="0"/>
          <w:marBottom w:val="0"/>
          <w:divBdr>
            <w:top w:val="none" w:sz="0" w:space="0" w:color="auto"/>
            <w:left w:val="none" w:sz="0" w:space="0" w:color="auto"/>
            <w:bottom w:val="none" w:sz="0" w:space="0" w:color="auto"/>
            <w:right w:val="none" w:sz="0" w:space="0" w:color="auto"/>
          </w:divBdr>
        </w:div>
        <w:div w:id="706296046">
          <w:marLeft w:val="640"/>
          <w:marRight w:val="0"/>
          <w:marTop w:val="0"/>
          <w:marBottom w:val="0"/>
          <w:divBdr>
            <w:top w:val="none" w:sz="0" w:space="0" w:color="auto"/>
            <w:left w:val="none" w:sz="0" w:space="0" w:color="auto"/>
            <w:bottom w:val="none" w:sz="0" w:space="0" w:color="auto"/>
            <w:right w:val="none" w:sz="0" w:space="0" w:color="auto"/>
          </w:divBdr>
        </w:div>
        <w:div w:id="694577006">
          <w:marLeft w:val="640"/>
          <w:marRight w:val="0"/>
          <w:marTop w:val="0"/>
          <w:marBottom w:val="0"/>
          <w:divBdr>
            <w:top w:val="none" w:sz="0" w:space="0" w:color="auto"/>
            <w:left w:val="none" w:sz="0" w:space="0" w:color="auto"/>
            <w:bottom w:val="none" w:sz="0" w:space="0" w:color="auto"/>
            <w:right w:val="none" w:sz="0" w:space="0" w:color="auto"/>
          </w:divBdr>
        </w:div>
        <w:div w:id="303894595">
          <w:marLeft w:val="640"/>
          <w:marRight w:val="0"/>
          <w:marTop w:val="0"/>
          <w:marBottom w:val="0"/>
          <w:divBdr>
            <w:top w:val="none" w:sz="0" w:space="0" w:color="auto"/>
            <w:left w:val="none" w:sz="0" w:space="0" w:color="auto"/>
            <w:bottom w:val="none" w:sz="0" w:space="0" w:color="auto"/>
            <w:right w:val="none" w:sz="0" w:space="0" w:color="auto"/>
          </w:divBdr>
        </w:div>
        <w:div w:id="1547909152">
          <w:marLeft w:val="640"/>
          <w:marRight w:val="0"/>
          <w:marTop w:val="0"/>
          <w:marBottom w:val="0"/>
          <w:divBdr>
            <w:top w:val="none" w:sz="0" w:space="0" w:color="auto"/>
            <w:left w:val="none" w:sz="0" w:space="0" w:color="auto"/>
            <w:bottom w:val="none" w:sz="0" w:space="0" w:color="auto"/>
            <w:right w:val="none" w:sz="0" w:space="0" w:color="auto"/>
          </w:divBdr>
        </w:div>
        <w:div w:id="1098519607">
          <w:marLeft w:val="640"/>
          <w:marRight w:val="0"/>
          <w:marTop w:val="0"/>
          <w:marBottom w:val="0"/>
          <w:divBdr>
            <w:top w:val="none" w:sz="0" w:space="0" w:color="auto"/>
            <w:left w:val="none" w:sz="0" w:space="0" w:color="auto"/>
            <w:bottom w:val="none" w:sz="0" w:space="0" w:color="auto"/>
            <w:right w:val="none" w:sz="0" w:space="0" w:color="auto"/>
          </w:divBdr>
        </w:div>
        <w:div w:id="362483440">
          <w:marLeft w:val="640"/>
          <w:marRight w:val="0"/>
          <w:marTop w:val="0"/>
          <w:marBottom w:val="0"/>
          <w:divBdr>
            <w:top w:val="none" w:sz="0" w:space="0" w:color="auto"/>
            <w:left w:val="none" w:sz="0" w:space="0" w:color="auto"/>
            <w:bottom w:val="none" w:sz="0" w:space="0" w:color="auto"/>
            <w:right w:val="none" w:sz="0" w:space="0" w:color="auto"/>
          </w:divBdr>
        </w:div>
        <w:div w:id="674503201">
          <w:marLeft w:val="640"/>
          <w:marRight w:val="0"/>
          <w:marTop w:val="0"/>
          <w:marBottom w:val="0"/>
          <w:divBdr>
            <w:top w:val="none" w:sz="0" w:space="0" w:color="auto"/>
            <w:left w:val="none" w:sz="0" w:space="0" w:color="auto"/>
            <w:bottom w:val="none" w:sz="0" w:space="0" w:color="auto"/>
            <w:right w:val="none" w:sz="0" w:space="0" w:color="auto"/>
          </w:divBdr>
        </w:div>
        <w:div w:id="1670407493">
          <w:marLeft w:val="640"/>
          <w:marRight w:val="0"/>
          <w:marTop w:val="0"/>
          <w:marBottom w:val="0"/>
          <w:divBdr>
            <w:top w:val="none" w:sz="0" w:space="0" w:color="auto"/>
            <w:left w:val="none" w:sz="0" w:space="0" w:color="auto"/>
            <w:bottom w:val="none" w:sz="0" w:space="0" w:color="auto"/>
            <w:right w:val="none" w:sz="0" w:space="0" w:color="auto"/>
          </w:divBdr>
        </w:div>
        <w:div w:id="787816717">
          <w:marLeft w:val="640"/>
          <w:marRight w:val="0"/>
          <w:marTop w:val="0"/>
          <w:marBottom w:val="0"/>
          <w:divBdr>
            <w:top w:val="none" w:sz="0" w:space="0" w:color="auto"/>
            <w:left w:val="none" w:sz="0" w:space="0" w:color="auto"/>
            <w:bottom w:val="none" w:sz="0" w:space="0" w:color="auto"/>
            <w:right w:val="none" w:sz="0" w:space="0" w:color="auto"/>
          </w:divBdr>
        </w:div>
        <w:div w:id="2084598511">
          <w:marLeft w:val="640"/>
          <w:marRight w:val="0"/>
          <w:marTop w:val="0"/>
          <w:marBottom w:val="0"/>
          <w:divBdr>
            <w:top w:val="none" w:sz="0" w:space="0" w:color="auto"/>
            <w:left w:val="none" w:sz="0" w:space="0" w:color="auto"/>
            <w:bottom w:val="none" w:sz="0" w:space="0" w:color="auto"/>
            <w:right w:val="none" w:sz="0" w:space="0" w:color="auto"/>
          </w:divBdr>
        </w:div>
        <w:div w:id="2000844158">
          <w:marLeft w:val="640"/>
          <w:marRight w:val="0"/>
          <w:marTop w:val="0"/>
          <w:marBottom w:val="0"/>
          <w:divBdr>
            <w:top w:val="none" w:sz="0" w:space="0" w:color="auto"/>
            <w:left w:val="none" w:sz="0" w:space="0" w:color="auto"/>
            <w:bottom w:val="none" w:sz="0" w:space="0" w:color="auto"/>
            <w:right w:val="none" w:sz="0" w:space="0" w:color="auto"/>
          </w:divBdr>
        </w:div>
        <w:div w:id="337923830">
          <w:marLeft w:val="640"/>
          <w:marRight w:val="0"/>
          <w:marTop w:val="0"/>
          <w:marBottom w:val="0"/>
          <w:divBdr>
            <w:top w:val="none" w:sz="0" w:space="0" w:color="auto"/>
            <w:left w:val="none" w:sz="0" w:space="0" w:color="auto"/>
            <w:bottom w:val="none" w:sz="0" w:space="0" w:color="auto"/>
            <w:right w:val="none" w:sz="0" w:space="0" w:color="auto"/>
          </w:divBdr>
        </w:div>
        <w:div w:id="1646736668">
          <w:marLeft w:val="640"/>
          <w:marRight w:val="0"/>
          <w:marTop w:val="0"/>
          <w:marBottom w:val="0"/>
          <w:divBdr>
            <w:top w:val="none" w:sz="0" w:space="0" w:color="auto"/>
            <w:left w:val="none" w:sz="0" w:space="0" w:color="auto"/>
            <w:bottom w:val="none" w:sz="0" w:space="0" w:color="auto"/>
            <w:right w:val="none" w:sz="0" w:space="0" w:color="auto"/>
          </w:divBdr>
        </w:div>
        <w:div w:id="376856578">
          <w:marLeft w:val="640"/>
          <w:marRight w:val="0"/>
          <w:marTop w:val="0"/>
          <w:marBottom w:val="0"/>
          <w:divBdr>
            <w:top w:val="none" w:sz="0" w:space="0" w:color="auto"/>
            <w:left w:val="none" w:sz="0" w:space="0" w:color="auto"/>
            <w:bottom w:val="none" w:sz="0" w:space="0" w:color="auto"/>
            <w:right w:val="none" w:sz="0" w:space="0" w:color="auto"/>
          </w:divBdr>
        </w:div>
        <w:div w:id="1384327631">
          <w:marLeft w:val="640"/>
          <w:marRight w:val="0"/>
          <w:marTop w:val="0"/>
          <w:marBottom w:val="0"/>
          <w:divBdr>
            <w:top w:val="none" w:sz="0" w:space="0" w:color="auto"/>
            <w:left w:val="none" w:sz="0" w:space="0" w:color="auto"/>
            <w:bottom w:val="none" w:sz="0" w:space="0" w:color="auto"/>
            <w:right w:val="none" w:sz="0" w:space="0" w:color="auto"/>
          </w:divBdr>
        </w:div>
        <w:div w:id="1991254319">
          <w:marLeft w:val="640"/>
          <w:marRight w:val="0"/>
          <w:marTop w:val="0"/>
          <w:marBottom w:val="0"/>
          <w:divBdr>
            <w:top w:val="none" w:sz="0" w:space="0" w:color="auto"/>
            <w:left w:val="none" w:sz="0" w:space="0" w:color="auto"/>
            <w:bottom w:val="none" w:sz="0" w:space="0" w:color="auto"/>
            <w:right w:val="none" w:sz="0" w:space="0" w:color="auto"/>
          </w:divBdr>
        </w:div>
        <w:div w:id="750350418">
          <w:marLeft w:val="640"/>
          <w:marRight w:val="0"/>
          <w:marTop w:val="0"/>
          <w:marBottom w:val="0"/>
          <w:divBdr>
            <w:top w:val="none" w:sz="0" w:space="0" w:color="auto"/>
            <w:left w:val="none" w:sz="0" w:space="0" w:color="auto"/>
            <w:bottom w:val="none" w:sz="0" w:space="0" w:color="auto"/>
            <w:right w:val="none" w:sz="0" w:space="0" w:color="auto"/>
          </w:divBdr>
        </w:div>
        <w:div w:id="606929814">
          <w:marLeft w:val="640"/>
          <w:marRight w:val="0"/>
          <w:marTop w:val="0"/>
          <w:marBottom w:val="0"/>
          <w:divBdr>
            <w:top w:val="none" w:sz="0" w:space="0" w:color="auto"/>
            <w:left w:val="none" w:sz="0" w:space="0" w:color="auto"/>
            <w:bottom w:val="none" w:sz="0" w:space="0" w:color="auto"/>
            <w:right w:val="none" w:sz="0" w:space="0" w:color="auto"/>
          </w:divBdr>
        </w:div>
        <w:div w:id="172843979">
          <w:marLeft w:val="640"/>
          <w:marRight w:val="0"/>
          <w:marTop w:val="0"/>
          <w:marBottom w:val="0"/>
          <w:divBdr>
            <w:top w:val="none" w:sz="0" w:space="0" w:color="auto"/>
            <w:left w:val="none" w:sz="0" w:space="0" w:color="auto"/>
            <w:bottom w:val="none" w:sz="0" w:space="0" w:color="auto"/>
            <w:right w:val="none" w:sz="0" w:space="0" w:color="auto"/>
          </w:divBdr>
        </w:div>
        <w:div w:id="135799607">
          <w:marLeft w:val="640"/>
          <w:marRight w:val="0"/>
          <w:marTop w:val="0"/>
          <w:marBottom w:val="0"/>
          <w:divBdr>
            <w:top w:val="none" w:sz="0" w:space="0" w:color="auto"/>
            <w:left w:val="none" w:sz="0" w:space="0" w:color="auto"/>
            <w:bottom w:val="none" w:sz="0" w:space="0" w:color="auto"/>
            <w:right w:val="none" w:sz="0" w:space="0" w:color="auto"/>
          </w:divBdr>
        </w:div>
        <w:div w:id="384330006">
          <w:marLeft w:val="640"/>
          <w:marRight w:val="0"/>
          <w:marTop w:val="0"/>
          <w:marBottom w:val="0"/>
          <w:divBdr>
            <w:top w:val="none" w:sz="0" w:space="0" w:color="auto"/>
            <w:left w:val="none" w:sz="0" w:space="0" w:color="auto"/>
            <w:bottom w:val="none" w:sz="0" w:space="0" w:color="auto"/>
            <w:right w:val="none" w:sz="0" w:space="0" w:color="auto"/>
          </w:divBdr>
        </w:div>
      </w:divsChild>
    </w:div>
    <w:div w:id="662126245">
      <w:bodyDiv w:val="1"/>
      <w:marLeft w:val="0"/>
      <w:marRight w:val="0"/>
      <w:marTop w:val="0"/>
      <w:marBottom w:val="0"/>
      <w:divBdr>
        <w:top w:val="none" w:sz="0" w:space="0" w:color="auto"/>
        <w:left w:val="none" w:sz="0" w:space="0" w:color="auto"/>
        <w:bottom w:val="none" w:sz="0" w:space="0" w:color="auto"/>
        <w:right w:val="none" w:sz="0" w:space="0" w:color="auto"/>
      </w:divBdr>
      <w:divsChild>
        <w:div w:id="742533761">
          <w:marLeft w:val="640"/>
          <w:marRight w:val="0"/>
          <w:marTop w:val="0"/>
          <w:marBottom w:val="0"/>
          <w:divBdr>
            <w:top w:val="none" w:sz="0" w:space="0" w:color="auto"/>
            <w:left w:val="none" w:sz="0" w:space="0" w:color="auto"/>
            <w:bottom w:val="none" w:sz="0" w:space="0" w:color="auto"/>
            <w:right w:val="none" w:sz="0" w:space="0" w:color="auto"/>
          </w:divBdr>
        </w:div>
        <w:div w:id="864903592">
          <w:marLeft w:val="640"/>
          <w:marRight w:val="0"/>
          <w:marTop w:val="0"/>
          <w:marBottom w:val="0"/>
          <w:divBdr>
            <w:top w:val="none" w:sz="0" w:space="0" w:color="auto"/>
            <w:left w:val="none" w:sz="0" w:space="0" w:color="auto"/>
            <w:bottom w:val="none" w:sz="0" w:space="0" w:color="auto"/>
            <w:right w:val="none" w:sz="0" w:space="0" w:color="auto"/>
          </w:divBdr>
        </w:div>
        <w:div w:id="522130086">
          <w:marLeft w:val="640"/>
          <w:marRight w:val="0"/>
          <w:marTop w:val="0"/>
          <w:marBottom w:val="0"/>
          <w:divBdr>
            <w:top w:val="none" w:sz="0" w:space="0" w:color="auto"/>
            <w:left w:val="none" w:sz="0" w:space="0" w:color="auto"/>
            <w:bottom w:val="none" w:sz="0" w:space="0" w:color="auto"/>
            <w:right w:val="none" w:sz="0" w:space="0" w:color="auto"/>
          </w:divBdr>
        </w:div>
        <w:div w:id="2117015887">
          <w:marLeft w:val="640"/>
          <w:marRight w:val="0"/>
          <w:marTop w:val="0"/>
          <w:marBottom w:val="0"/>
          <w:divBdr>
            <w:top w:val="none" w:sz="0" w:space="0" w:color="auto"/>
            <w:left w:val="none" w:sz="0" w:space="0" w:color="auto"/>
            <w:bottom w:val="none" w:sz="0" w:space="0" w:color="auto"/>
            <w:right w:val="none" w:sz="0" w:space="0" w:color="auto"/>
          </w:divBdr>
        </w:div>
        <w:div w:id="2024093249">
          <w:marLeft w:val="640"/>
          <w:marRight w:val="0"/>
          <w:marTop w:val="0"/>
          <w:marBottom w:val="0"/>
          <w:divBdr>
            <w:top w:val="none" w:sz="0" w:space="0" w:color="auto"/>
            <w:left w:val="none" w:sz="0" w:space="0" w:color="auto"/>
            <w:bottom w:val="none" w:sz="0" w:space="0" w:color="auto"/>
            <w:right w:val="none" w:sz="0" w:space="0" w:color="auto"/>
          </w:divBdr>
        </w:div>
        <w:div w:id="1756439997">
          <w:marLeft w:val="640"/>
          <w:marRight w:val="0"/>
          <w:marTop w:val="0"/>
          <w:marBottom w:val="0"/>
          <w:divBdr>
            <w:top w:val="none" w:sz="0" w:space="0" w:color="auto"/>
            <w:left w:val="none" w:sz="0" w:space="0" w:color="auto"/>
            <w:bottom w:val="none" w:sz="0" w:space="0" w:color="auto"/>
            <w:right w:val="none" w:sz="0" w:space="0" w:color="auto"/>
          </w:divBdr>
        </w:div>
        <w:div w:id="1769959945">
          <w:marLeft w:val="640"/>
          <w:marRight w:val="0"/>
          <w:marTop w:val="0"/>
          <w:marBottom w:val="0"/>
          <w:divBdr>
            <w:top w:val="none" w:sz="0" w:space="0" w:color="auto"/>
            <w:left w:val="none" w:sz="0" w:space="0" w:color="auto"/>
            <w:bottom w:val="none" w:sz="0" w:space="0" w:color="auto"/>
            <w:right w:val="none" w:sz="0" w:space="0" w:color="auto"/>
          </w:divBdr>
        </w:div>
        <w:div w:id="1908682388">
          <w:marLeft w:val="640"/>
          <w:marRight w:val="0"/>
          <w:marTop w:val="0"/>
          <w:marBottom w:val="0"/>
          <w:divBdr>
            <w:top w:val="none" w:sz="0" w:space="0" w:color="auto"/>
            <w:left w:val="none" w:sz="0" w:space="0" w:color="auto"/>
            <w:bottom w:val="none" w:sz="0" w:space="0" w:color="auto"/>
            <w:right w:val="none" w:sz="0" w:space="0" w:color="auto"/>
          </w:divBdr>
        </w:div>
        <w:div w:id="2024092130">
          <w:marLeft w:val="640"/>
          <w:marRight w:val="0"/>
          <w:marTop w:val="0"/>
          <w:marBottom w:val="0"/>
          <w:divBdr>
            <w:top w:val="none" w:sz="0" w:space="0" w:color="auto"/>
            <w:left w:val="none" w:sz="0" w:space="0" w:color="auto"/>
            <w:bottom w:val="none" w:sz="0" w:space="0" w:color="auto"/>
            <w:right w:val="none" w:sz="0" w:space="0" w:color="auto"/>
          </w:divBdr>
        </w:div>
        <w:div w:id="910508536">
          <w:marLeft w:val="640"/>
          <w:marRight w:val="0"/>
          <w:marTop w:val="0"/>
          <w:marBottom w:val="0"/>
          <w:divBdr>
            <w:top w:val="none" w:sz="0" w:space="0" w:color="auto"/>
            <w:left w:val="none" w:sz="0" w:space="0" w:color="auto"/>
            <w:bottom w:val="none" w:sz="0" w:space="0" w:color="auto"/>
            <w:right w:val="none" w:sz="0" w:space="0" w:color="auto"/>
          </w:divBdr>
        </w:div>
        <w:div w:id="1496604886">
          <w:marLeft w:val="640"/>
          <w:marRight w:val="0"/>
          <w:marTop w:val="0"/>
          <w:marBottom w:val="0"/>
          <w:divBdr>
            <w:top w:val="none" w:sz="0" w:space="0" w:color="auto"/>
            <w:left w:val="none" w:sz="0" w:space="0" w:color="auto"/>
            <w:bottom w:val="none" w:sz="0" w:space="0" w:color="auto"/>
            <w:right w:val="none" w:sz="0" w:space="0" w:color="auto"/>
          </w:divBdr>
        </w:div>
        <w:div w:id="189686848">
          <w:marLeft w:val="640"/>
          <w:marRight w:val="0"/>
          <w:marTop w:val="0"/>
          <w:marBottom w:val="0"/>
          <w:divBdr>
            <w:top w:val="none" w:sz="0" w:space="0" w:color="auto"/>
            <w:left w:val="none" w:sz="0" w:space="0" w:color="auto"/>
            <w:bottom w:val="none" w:sz="0" w:space="0" w:color="auto"/>
            <w:right w:val="none" w:sz="0" w:space="0" w:color="auto"/>
          </w:divBdr>
        </w:div>
        <w:div w:id="140119150">
          <w:marLeft w:val="640"/>
          <w:marRight w:val="0"/>
          <w:marTop w:val="0"/>
          <w:marBottom w:val="0"/>
          <w:divBdr>
            <w:top w:val="none" w:sz="0" w:space="0" w:color="auto"/>
            <w:left w:val="none" w:sz="0" w:space="0" w:color="auto"/>
            <w:bottom w:val="none" w:sz="0" w:space="0" w:color="auto"/>
            <w:right w:val="none" w:sz="0" w:space="0" w:color="auto"/>
          </w:divBdr>
        </w:div>
        <w:div w:id="1700857585">
          <w:marLeft w:val="640"/>
          <w:marRight w:val="0"/>
          <w:marTop w:val="0"/>
          <w:marBottom w:val="0"/>
          <w:divBdr>
            <w:top w:val="none" w:sz="0" w:space="0" w:color="auto"/>
            <w:left w:val="none" w:sz="0" w:space="0" w:color="auto"/>
            <w:bottom w:val="none" w:sz="0" w:space="0" w:color="auto"/>
            <w:right w:val="none" w:sz="0" w:space="0" w:color="auto"/>
          </w:divBdr>
        </w:div>
        <w:div w:id="1465584352">
          <w:marLeft w:val="640"/>
          <w:marRight w:val="0"/>
          <w:marTop w:val="0"/>
          <w:marBottom w:val="0"/>
          <w:divBdr>
            <w:top w:val="none" w:sz="0" w:space="0" w:color="auto"/>
            <w:left w:val="none" w:sz="0" w:space="0" w:color="auto"/>
            <w:bottom w:val="none" w:sz="0" w:space="0" w:color="auto"/>
            <w:right w:val="none" w:sz="0" w:space="0" w:color="auto"/>
          </w:divBdr>
        </w:div>
        <w:div w:id="790395828">
          <w:marLeft w:val="640"/>
          <w:marRight w:val="0"/>
          <w:marTop w:val="0"/>
          <w:marBottom w:val="0"/>
          <w:divBdr>
            <w:top w:val="none" w:sz="0" w:space="0" w:color="auto"/>
            <w:left w:val="none" w:sz="0" w:space="0" w:color="auto"/>
            <w:bottom w:val="none" w:sz="0" w:space="0" w:color="auto"/>
            <w:right w:val="none" w:sz="0" w:space="0" w:color="auto"/>
          </w:divBdr>
        </w:div>
        <w:div w:id="1569614926">
          <w:marLeft w:val="640"/>
          <w:marRight w:val="0"/>
          <w:marTop w:val="0"/>
          <w:marBottom w:val="0"/>
          <w:divBdr>
            <w:top w:val="none" w:sz="0" w:space="0" w:color="auto"/>
            <w:left w:val="none" w:sz="0" w:space="0" w:color="auto"/>
            <w:bottom w:val="none" w:sz="0" w:space="0" w:color="auto"/>
            <w:right w:val="none" w:sz="0" w:space="0" w:color="auto"/>
          </w:divBdr>
        </w:div>
        <w:div w:id="236522319">
          <w:marLeft w:val="640"/>
          <w:marRight w:val="0"/>
          <w:marTop w:val="0"/>
          <w:marBottom w:val="0"/>
          <w:divBdr>
            <w:top w:val="none" w:sz="0" w:space="0" w:color="auto"/>
            <w:left w:val="none" w:sz="0" w:space="0" w:color="auto"/>
            <w:bottom w:val="none" w:sz="0" w:space="0" w:color="auto"/>
            <w:right w:val="none" w:sz="0" w:space="0" w:color="auto"/>
          </w:divBdr>
        </w:div>
        <w:div w:id="1894929947">
          <w:marLeft w:val="640"/>
          <w:marRight w:val="0"/>
          <w:marTop w:val="0"/>
          <w:marBottom w:val="0"/>
          <w:divBdr>
            <w:top w:val="none" w:sz="0" w:space="0" w:color="auto"/>
            <w:left w:val="none" w:sz="0" w:space="0" w:color="auto"/>
            <w:bottom w:val="none" w:sz="0" w:space="0" w:color="auto"/>
            <w:right w:val="none" w:sz="0" w:space="0" w:color="auto"/>
          </w:divBdr>
        </w:div>
        <w:div w:id="1523126793">
          <w:marLeft w:val="640"/>
          <w:marRight w:val="0"/>
          <w:marTop w:val="0"/>
          <w:marBottom w:val="0"/>
          <w:divBdr>
            <w:top w:val="none" w:sz="0" w:space="0" w:color="auto"/>
            <w:left w:val="none" w:sz="0" w:space="0" w:color="auto"/>
            <w:bottom w:val="none" w:sz="0" w:space="0" w:color="auto"/>
            <w:right w:val="none" w:sz="0" w:space="0" w:color="auto"/>
          </w:divBdr>
        </w:div>
        <w:div w:id="1795367719">
          <w:marLeft w:val="640"/>
          <w:marRight w:val="0"/>
          <w:marTop w:val="0"/>
          <w:marBottom w:val="0"/>
          <w:divBdr>
            <w:top w:val="none" w:sz="0" w:space="0" w:color="auto"/>
            <w:left w:val="none" w:sz="0" w:space="0" w:color="auto"/>
            <w:bottom w:val="none" w:sz="0" w:space="0" w:color="auto"/>
            <w:right w:val="none" w:sz="0" w:space="0" w:color="auto"/>
          </w:divBdr>
        </w:div>
        <w:div w:id="565258568">
          <w:marLeft w:val="640"/>
          <w:marRight w:val="0"/>
          <w:marTop w:val="0"/>
          <w:marBottom w:val="0"/>
          <w:divBdr>
            <w:top w:val="none" w:sz="0" w:space="0" w:color="auto"/>
            <w:left w:val="none" w:sz="0" w:space="0" w:color="auto"/>
            <w:bottom w:val="none" w:sz="0" w:space="0" w:color="auto"/>
            <w:right w:val="none" w:sz="0" w:space="0" w:color="auto"/>
          </w:divBdr>
        </w:div>
        <w:div w:id="903182860">
          <w:marLeft w:val="640"/>
          <w:marRight w:val="0"/>
          <w:marTop w:val="0"/>
          <w:marBottom w:val="0"/>
          <w:divBdr>
            <w:top w:val="none" w:sz="0" w:space="0" w:color="auto"/>
            <w:left w:val="none" w:sz="0" w:space="0" w:color="auto"/>
            <w:bottom w:val="none" w:sz="0" w:space="0" w:color="auto"/>
            <w:right w:val="none" w:sz="0" w:space="0" w:color="auto"/>
          </w:divBdr>
        </w:div>
        <w:div w:id="1205798497">
          <w:marLeft w:val="640"/>
          <w:marRight w:val="0"/>
          <w:marTop w:val="0"/>
          <w:marBottom w:val="0"/>
          <w:divBdr>
            <w:top w:val="none" w:sz="0" w:space="0" w:color="auto"/>
            <w:left w:val="none" w:sz="0" w:space="0" w:color="auto"/>
            <w:bottom w:val="none" w:sz="0" w:space="0" w:color="auto"/>
            <w:right w:val="none" w:sz="0" w:space="0" w:color="auto"/>
          </w:divBdr>
        </w:div>
        <w:div w:id="1110123162">
          <w:marLeft w:val="640"/>
          <w:marRight w:val="0"/>
          <w:marTop w:val="0"/>
          <w:marBottom w:val="0"/>
          <w:divBdr>
            <w:top w:val="none" w:sz="0" w:space="0" w:color="auto"/>
            <w:left w:val="none" w:sz="0" w:space="0" w:color="auto"/>
            <w:bottom w:val="none" w:sz="0" w:space="0" w:color="auto"/>
            <w:right w:val="none" w:sz="0" w:space="0" w:color="auto"/>
          </w:divBdr>
        </w:div>
        <w:div w:id="2082097399">
          <w:marLeft w:val="640"/>
          <w:marRight w:val="0"/>
          <w:marTop w:val="0"/>
          <w:marBottom w:val="0"/>
          <w:divBdr>
            <w:top w:val="none" w:sz="0" w:space="0" w:color="auto"/>
            <w:left w:val="none" w:sz="0" w:space="0" w:color="auto"/>
            <w:bottom w:val="none" w:sz="0" w:space="0" w:color="auto"/>
            <w:right w:val="none" w:sz="0" w:space="0" w:color="auto"/>
          </w:divBdr>
        </w:div>
        <w:div w:id="1366322328">
          <w:marLeft w:val="640"/>
          <w:marRight w:val="0"/>
          <w:marTop w:val="0"/>
          <w:marBottom w:val="0"/>
          <w:divBdr>
            <w:top w:val="none" w:sz="0" w:space="0" w:color="auto"/>
            <w:left w:val="none" w:sz="0" w:space="0" w:color="auto"/>
            <w:bottom w:val="none" w:sz="0" w:space="0" w:color="auto"/>
            <w:right w:val="none" w:sz="0" w:space="0" w:color="auto"/>
          </w:divBdr>
        </w:div>
        <w:div w:id="729426805">
          <w:marLeft w:val="640"/>
          <w:marRight w:val="0"/>
          <w:marTop w:val="0"/>
          <w:marBottom w:val="0"/>
          <w:divBdr>
            <w:top w:val="none" w:sz="0" w:space="0" w:color="auto"/>
            <w:left w:val="none" w:sz="0" w:space="0" w:color="auto"/>
            <w:bottom w:val="none" w:sz="0" w:space="0" w:color="auto"/>
            <w:right w:val="none" w:sz="0" w:space="0" w:color="auto"/>
          </w:divBdr>
        </w:div>
        <w:div w:id="746197676">
          <w:marLeft w:val="640"/>
          <w:marRight w:val="0"/>
          <w:marTop w:val="0"/>
          <w:marBottom w:val="0"/>
          <w:divBdr>
            <w:top w:val="none" w:sz="0" w:space="0" w:color="auto"/>
            <w:left w:val="none" w:sz="0" w:space="0" w:color="auto"/>
            <w:bottom w:val="none" w:sz="0" w:space="0" w:color="auto"/>
            <w:right w:val="none" w:sz="0" w:space="0" w:color="auto"/>
          </w:divBdr>
        </w:div>
        <w:div w:id="1807508481">
          <w:marLeft w:val="640"/>
          <w:marRight w:val="0"/>
          <w:marTop w:val="0"/>
          <w:marBottom w:val="0"/>
          <w:divBdr>
            <w:top w:val="none" w:sz="0" w:space="0" w:color="auto"/>
            <w:left w:val="none" w:sz="0" w:space="0" w:color="auto"/>
            <w:bottom w:val="none" w:sz="0" w:space="0" w:color="auto"/>
            <w:right w:val="none" w:sz="0" w:space="0" w:color="auto"/>
          </w:divBdr>
        </w:div>
        <w:div w:id="319431340">
          <w:marLeft w:val="640"/>
          <w:marRight w:val="0"/>
          <w:marTop w:val="0"/>
          <w:marBottom w:val="0"/>
          <w:divBdr>
            <w:top w:val="none" w:sz="0" w:space="0" w:color="auto"/>
            <w:left w:val="none" w:sz="0" w:space="0" w:color="auto"/>
            <w:bottom w:val="none" w:sz="0" w:space="0" w:color="auto"/>
            <w:right w:val="none" w:sz="0" w:space="0" w:color="auto"/>
          </w:divBdr>
        </w:div>
        <w:div w:id="537939620">
          <w:marLeft w:val="640"/>
          <w:marRight w:val="0"/>
          <w:marTop w:val="0"/>
          <w:marBottom w:val="0"/>
          <w:divBdr>
            <w:top w:val="none" w:sz="0" w:space="0" w:color="auto"/>
            <w:left w:val="none" w:sz="0" w:space="0" w:color="auto"/>
            <w:bottom w:val="none" w:sz="0" w:space="0" w:color="auto"/>
            <w:right w:val="none" w:sz="0" w:space="0" w:color="auto"/>
          </w:divBdr>
        </w:div>
        <w:div w:id="63726652">
          <w:marLeft w:val="640"/>
          <w:marRight w:val="0"/>
          <w:marTop w:val="0"/>
          <w:marBottom w:val="0"/>
          <w:divBdr>
            <w:top w:val="none" w:sz="0" w:space="0" w:color="auto"/>
            <w:left w:val="none" w:sz="0" w:space="0" w:color="auto"/>
            <w:bottom w:val="none" w:sz="0" w:space="0" w:color="auto"/>
            <w:right w:val="none" w:sz="0" w:space="0" w:color="auto"/>
          </w:divBdr>
        </w:div>
        <w:div w:id="1862665188">
          <w:marLeft w:val="640"/>
          <w:marRight w:val="0"/>
          <w:marTop w:val="0"/>
          <w:marBottom w:val="0"/>
          <w:divBdr>
            <w:top w:val="none" w:sz="0" w:space="0" w:color="auto"/>
            <w:left w:val="none" w:sz="0" w:space="0" w:color="auto"/>
            <w:bottom w:val="none" w:sz="0" w:space="0" w:color="auto"/>
            <w:right w:val="none" w:sz="0" w:space="0" w:color="auto"/>
          </w:divBdr>
        </w:div>
        <w:div w:id="972100023">
          <w:marLeft w:val="640"/>
          <w:marRight w:val="0"/>
          <w:marTop w:val="0"/>
          <w:marBottom w:val="0"/>
          <w:divBdr>
            <w:top w:val="none" w:sz="0" w:space="0" w:color="auto"/>
            <w:left w:val="none" w:sz="0" w:space="0" w:color="auto"/>
            <w:bottom w:val="none" w:sz="0" w:space="0" w:color="auto"/>
            <w:right w:val="none" w:sz="0" w:space="0" w:color="auto"/>
          </w:divBdr>
        </w:div>
        <w:div w:id="746272404">
          <w:marLeft w:val="640"/>
          <w:marRight w:val="0"/>
          <w:marTop w:val="0"/>
          <w:marBottom w:val="0"/>
          <w:divBdr>
            <w:top w:val="none" w:sz="0" w:space="0" w:color="auto"/>
            <w:left w:val="none" w:sz="0" w:space="0" w:color="auto"/>
            <w:bottom w:val="none" w:sz="0" w:space="0" w:color="auto"/>
            <w:right w:val="none" w:sz="0" w:space="0" w:color="auto"/>
          </w:divBdr>
        </w:div>
        <w:div w:id="1687370066">
          <w:marLeft w:val="640"/>
          <w:marRight w:val="0"/>
          <w:marTop w:val="0"/>
          <w:marBottom w:val="0"/>
          <w:divBdr>
            <w:top w:val="none" w:sz="0" w:space="0" w:color="auto"/>
            <w:left w:val="none" w:sz="0" w:space="0" w:color="auto"/>
            <w:bottom w:val="none" w:sz="0" w:space="0" w:color="auto"/>
            <w:right w:val="none" w:sz="0" w:space="0" w:color="auto"/>
          </w:divBdr>
        </w:div>
        <w:div w:id="643125162">
          <w:marLeft w:val="640"/>
          <w:marRight w:val="0"/>
          <w:marTop w:val="0"/>
          <w:marBottom w:val="0"/>
          <w:divBdr>
            <w:top w:val="none" w:sz="0" w:space="0" w:color="auto"/>
            <w:left w:val="none" w:sz="0" w:space="0" w:color="auto"/>
            <w:bottom w:val="none" w:sz="0" w:space="0" w:color="auto"/>
            <w:right w:val="none" w:sz="0" w:space="0" w:color="auto"/>
          </w:divBdr>
        </w:div>
        <w:div w:id="1045253336">
          <w:marLeft w:val="640"/>
          <w:marRight w:val="0"/>
          <w:marTop w:val="0"/>
          <w:marBottom w:val="0"/>
          <w:divBdr>
            <w:top w:val="none" w:sz="0" w:space="0" w:color="auto"/>
            <w:left w:val="none" w:sz="0" w:space="0" w:color="auto"/>
            <w:bottom w:val="none" w:sz="0" w:space="0" w:color="auto"/>
            <w:right w:val="none" w:sz="0" w:space="0" w:color="auto"/>
          </w:divBdr>
        </w:div>
        <w:div w:id="144709154">
          <w:marLeft w:val="640"/>
          <w:marRight w:val="0"/>
          <w:marTop w:val="0"/>
          <w:marBottom w:val="0"/>
          <w:divBdr>
            <w:top w:val="none" w:sz="0" w:space="0" w:color="auto"/>
            <w:left w:val="none" w:sz="0" w:space="0" w:color="auto"/>
            <w:bottom w:val="none" w:sz="0" w:space="0" w:color="auto"/>
            <w:right w:val="none" w:sz="0" w:space="0" w:color="auto"/>
          </w:divBdr>
        </w:div>
        <w:div w:id="346561361">
          <w:marLeft w:val="640"/>
          <w:marRight w:val="0"/>
          <w:marTop w:val="0"/>
          <w:marBottom w:val="0"/>
          <w:divBdr>
            <w:top w:val="none" w:sz="0" w:space="0" w:color="auto"/>
            <w:left w:val="none" w:sz="0" w:space="0" w:color="auto"/>
            <w:bottom w:val="none" w:sz="0" w:space="0" w:color="auto"/>
            <w:right w:val="none" w:sz="0" w:space="0" w:color="auto"/>
          </w:divBdr>
        </w:div>
        <w:div w:id="2069110970">
          <w:marLeft w:val="640"/>
          <w:marRight w:val="0"/>
          <w:marTop w:val="0"/>
          <w:marBottom w:val="0"/>
          <w:divBdr>
            <w:top w:val="none" w:sz="0" w:space="0" w:color="auto"/>
            <w:left w:val="none" w:sz="0" w:space="0" w:color="auto"/>
            <w:bottom w:val="none" w:sz="0" w:space="0" w:color="auto"/>
            <w:right w:val="none" w:sz="0" w:space="0" w:color="auto"/>
          </w:divBdr>
        </w:div>
        <w:div w:id="93016656">
          <w:marLeft w:val="640"/>
          <w:marRight w:val="0"/>
          <w:marTop w:val="0"/>
          <w:marBottom w:val="0"/>
          <w:divBdr>
            <w:top w:val="none" w:sz="0" w:space="0" w:color="auto"/>
            <w:left w:val="none" w:sz="0" w:space="0" w:color="auto"/>
            <w:bottom w:val="none" w:sz="0" w:space="0" w:color="auto"/>
            <w:right w:val="none" w:sz="0" w:space="0" w:color="auto"/>
          </w:divBdr>
        </w:div>
        <w:div w:id="1507209991">
          <w:marLeft w:val="640"/>
          <w:marRight w:val="0"/>
          <w:marTop w:val="0"/>
          <w:marBottom w:val="0"/>
          <w:divBdr>
            <w:top w:val="none" w:sz="0" w:space="0" w:color="auto"/>
            <w:left w:val="none" w:sz="0" w:space="0" w:color="auto"/>
            <w:bottom w:val="none" w:sz="0" w:space="0" w:color="auto"/>
            <w:right w:val="none" w:sz="0" w:space="0" w:color="auto"/>
          </w:divBdr>
        </w:div>
        <w:div w:id="802193283">
          <w:marLeft w:val="640"/>
          <w:marRight w:val="0"/>
          <w:marTop w:val="0"/>
          <w:marBottom w:val="0"/>
          <w:divBdr>
            <w:top w:val="none" w:sz="0" w:space="0" w:color="auto"/>
            <w:left w:val="none" w:sz="0" w:space="0" w:color="auto"/>
            <w:bottom w:val="none" w:sz="0" w:space="0" w:color="auto"/>
            <w:right w:val="none" w:sz="0" w:space="0" w:color="auto"/>
          </w:divBdr>
        </w:div>
        <w:div w:id="1860191925">
          <w:marLeft w:val="640"/>
          <w:marRight w:val="0"/>
          <w:marTop w:val="0"/>
          <w:marBottom w:val="0"/>
          <w:divBdr>
            <w:top w:val="none" w:sz="0" w:space="0" w:color="auto"/>
            <w:left w:val="none" w:sz="0" w:space="0" w:color="auto"/>
            <w:bottom w:val="none" w:sz="0" w:space="0" w:color="auto"/>
            <w:right w:val="none" w:sz="0" w:space="0" w:color="auto"/>
          </w:divBdr>
        </w:div>
        <w:div w:id="909197186">
          <w:marLeft w:val="640"/>
          <w:marRight w:val="0"/>
          <w:marTop w:val="0"/>
          <w:marBottom w:val="0"/>
          <w:divBdr>
            <w:top w:val="none" w:sz="0" w:space="0" w:color="auto"/>
            <w:left w:val="none" w:sz="0" w:space="0" w:color="auto"/>
            <w:bottom w:val="none" w:sz="0" w:space="0" w:color="auto"/>
            <w:right w:val="none" w:sz="0" w:space="0" w:color="auto"/>
          </w:divBdr>
        </w:div>
        <w:div w:id="65997653">
          <w:marLeft w:val="640"/>
          <w:marRight w:val="0"/>
          <w:marTop w:val="0"/>
          <w:marBottom w:val="0"/>
          <w:divBdr>
            <w:top w:val="none" w:sz="0" w:space="0" w:color="auto"/>
            <w:left w:val="none" w:sz="0" w:space="0" w:color="auto"/>
            <w:bottom w:val="none" w:sz="0" w:space="0" w:color="auto"/>
            <w:right w:val="none" w:sz="0" w:space="0" w:color="auto"/>
          </w:divBdr>
        </w:div>
        <w:div w:id="954604754">
          <w:marLeft w:val="640"/>
          <w:marRight w:val="0"/>
          <w:marTop w:val="0"/>
          <w:marBottom w:val="0"/>
          <w:divBdr>
            <w:top w:val="none" w:sz="0" w:space="0" w:color="auto"/>
            <w:left w:val="none" w:sz="0" w:space="0" w:color="auto"/>
            <w:bottom w:val="none" w:sz="0" w:space="0" w:color="auto"/>
            <w:right w:val="none" w:sz="0" w:space="0" w:color="auto"/>
          </w:divBdr>
        </w:div>
        <w:div w:id="1098479029">
          <w:marLeft w:val="640"/>
          <w:marRight w:val="0"/>
          <w:marTop w:val="0"/>
          <w:marBottom w:val="0"/>
          <w:divBdr>
            <w:top w:val="none" w:sz="0" w:space="0" w:color="auto"/>
            <w:left w:val="none" w:sz="0" w:space="0" w:color="auto"/>
            <w:bottom w:val="none" w:sz="0" w:space="0" w:color="auto"/>
            <w:right w:val="none" w:sz="0" w:space="0" w:color="auto"/>
          </w:divBdr>
        </w:div>
        <w:div w:id="986056956">
          <w:marLeft w:val="640"/>
          <w:marRight w:val="0"/>
          <w:marTop w:val="0"/>
          <w:marBottom w:val="0"/>
          <w:divBdr>
            <w:top w:val="none" w:sz="0" w:space="0" w:color="auto"/>
            <w:left w:val="none" w:sz="0" w:space="0" w:color="auto"/>
            <w:bottom w:val="none" w:sz="0" w:space="0" w:color="auto"/>
            <w:right w:val="none" w:sz="0" w:space="0" w:color="auto"/>
          </w:divBdr>
        </w:div>
        <w:div w:id="1098259001">
          <w:marLeft w:val="640"/>
          <w:marRight w:val="0"/>
          <w:marTop w:val="0"/>
          <w:marBottom w:val="0"/>
          <w:divBdr>
            <w:top w:val="none" w:sz="0" w:space="0" w:color="auto"/>
            <w:left w:val="none" w:sz="0" w:space="0" w:color="auto"/>
            <w:bottom w:val="none" w:sz="0" w:space="0" w:color="auto"/>
            <w:right w:val="none" w:sz="0" w:space="0" w:color="auto"/>
          </w:divBdr>
        </w:div>
        <w:div w:id="310717282">
          <w:marLeft w:val="640"/>
          <w:marRight w:val="0"/>
          <w:marTop w:val="0"/>
          <w:marBottom w:val="0"/>
          <w:divBdr>
            <w:top w:val="none" w:sz="0" w:space="0" w:color="auto"/>
            <w:left w:val="none" w:sz="0" w:space="0" w:color="auto"/>
            <w:bottom w:val="none" w:sz="0" w:space="0" w:color="auto"/>
            <w:right w:val="none" w:sz="0" w:space="0" w:color="auto"/>
          </w:divBdr>
        </w:div>
        <w:div w:id="1590430231">
          <w:marLeft w:val="640"/>
          <w:marRight w:val="0"/>
          <w:marTop w:val="0"/>
          <w:marBottom w:val="0"/>
          <w:divBdr>
            <w:top w:val="none" w:sz="0" w:space="0" w:color="auto"/>
            <w:left w:val="none" w:sz="0" w:space="0" w:color="auto"/>
            <w:bottom w:val="none" w:sz="0" w:space="0" w:color="auto"/>
            <w:right w:val="none" w:sz="0" w:space="0" w:color="auto"/>
          </w:divBdr>
        </w:div>
        <w:div w:id="832336300">
          <w:marLeft w:val="640"/>
          <w:marRight w:val="0"/>
          <w:marTop w:val="0"/>
          <w:marBottom w:val="0"/>
          <w:divBdr>
            <w:top w:val="none" w:sz="0" w:space="0" w:color="auto"/>
            <w:left w:val="none" w:sz="0" w:space="0" w:color="auto"/>
            <w:bottom w:val="none" w:sz="0" w:space="0" w:color="auto"/>
            <w:right w:val="none" w:sz="0" w:space="0" w:color="auto"/>
          </w:divBdr>
        </w:div>
        <w:div w:id="2133787354">
          <w:marLeft w:val="640"/>
          <w:marRight w:val="0"/>
          <w:marTop w:val="0"/>
          <w:marBottom w:val="0"/>
          <w:divBdr>
            <w:top w:val="none" w:sz="0" w:space="0" w:color="auto"/>
            <w:left w:val="none" w:sz="0" w:space="0" w:color="auto"/>
            <w:bottom w:val="none" w:sz="0" w:space="0" w:color="auto"/>
            <w:right w:val="none" w:sz="0" w:space="0" w:color="auto"/>
          </w:divBdr>
        </w:div>
        <w:div w:id="1957637466">
          <w:marLeft w:val="640"/>
          <w:marRight w:val="0"/>
          <w:marTop w:val="0"/>
          <w:marBottom w:val="0"/>
          <w:divBdr>
            <w:top w:val="none" w:sz="0" w:space="0" w:color="auto"/>
            <w:left w:val="none" w:sz="0" w:space="0" w:color="auto"/>
            <w:bottom w:val="none" w:sz="0" w:space="0" w:color="auto"/>
            <w:right w:val="none" w:sz="0" w:space="0" w:color="auto"/>
          </w:divBdr>
        </w:div>
        <w:div w:id="1689982691">
          <w:marLeft w:val="640"/>
          <w:marRight w:val="0"/>
          <w:marTop w:val="0"/>
          <w:marBottom w:val="0"/>
          <w:divBdr>
            <w:top w:val="none" w:sz="0" w:space="0" w:color="auto"/>
            <w:left w:val="none" w:sz="0" w:space="0" w:color="auto"/>
            <w:bottom w:val="none" w:sz="0" w:space="0" w:color="auto"/>
            <w:right w:val="none" w:sz="0" w:space="0" w:color="auto"/>
          </w:divBdr>
        </w:div>
        <w:div w:id="494615555">
          <w:marLeft w:val="640"/>
          <w:marRight w:val="0"/>
          <w:marTop w:val="0"/>
          <w:marBottom w:val="0"/>
          <w:divBdr>
            <w:top w:val="none" w:sz="0" w:space="0" w:color="auto"/>
            <w:left w:val="none" w:sz="0" w:space="0" w:color="auto"/>
            <w:bottom w:val="none" w:sz="0" w:space="0" w:color="auto"/>
            <w:right w:val="none" w:sz="0" w:space="0" w:color="auto"/>
          </w:divBdr>
        </w:div>
        <w:div w:id="1376932211">
          <w:marLeft w:val="640"/>
          <w:marRight w:val="0"/>
          <w:marTop w:val="0"/>
          <w:marBottom w:val="0"/>
          <w:divBdr>
            <w:top w:val="none" w:sz="0" w:space="0" w:color="auto"/>
            <w:left w:val="none" w:sz="0" w:space="0" w:color="auto"/>
            <w:bottom w:val="none" w:sz="0" w:space="0" w:color="auto"/>
            <w:right w:val="none" w:sz="0" w:space="0" w:color="auto"/>
          </w:divBdr>
        </w:div>
        <w:div w:id="1244797010">
          <w:marLeft w:val="640"/>
          <w:marRight w:val="0"/>
          <w:marTop w:val="0"/>
          <w:marBottom w:val="0"/>
          <w:divBdr>
            <w:top w:val="none" w:sz="0" w:space="0" w:color="auto"/>
            <w:left w:val="none" w:sz="0" w:space="0" w:color="auto"/>
            <w:bottom w:val="none" w:sz="0" w:space="0" w:color="auto"/>
            <w:right w:val="none" w:sz="0" w:space="0" w:color="auto"/>
          </w:divBdr>
        </w:div>
        <w:div w:id="439421415">
          <w:marLeft w:val="640"/>
          <w:marRight w:val="0"/>
          <w:marTop w:val="0"/>
          <w:marBottom w:val="0"/>
          <w:divBdr>
            <w:top w:val="none" w:sz="0" w:space="0" w:color="auto"/>
            <w:left w:val="none" w:sz="0" w:space="0" w:color="auto"/>
            <w:bottom w:val="none" w:sz="0" w:space="0" w:color="auto"/>
            <w:right w:val="none" w:sz="0" w:space="0" w:color="auto"/>
          </w:divBdr>
        </w:div>
        <w:div w:id="2062358983">
          <w:marLeft w:val="640"/>
          <w:marRight w:val="0"/>
          <w:marTop w:val="0"/>
          <w:marBottom w:val="0"/>
          <w:divBdr>
            <w:top w:val="none" w:sz="0" w:space="0" w:color="auto"/>
            <w:left w:val="none" w:sz="0" w:space="0" w:color="auto"/>
            <w:bottom w:val="none" w:sz="0" w:space="0" w:color="auto"/>
            <w:right w:val="none" w:sz="0" w:space="0" w:color="auto"/>
          </w:divBdr>
        </w:div>
        <w:div w:id="2080715136">
          <w:marLeft w:val="640"/>
          <w:marRight w:val="0"/>
          <w:marTop w:val="0"/>
          <w:marBottom w:val="0"/>
          <w:divBdr>
            <w:top w:val="none" w:sz="0" w:space="0" w:color="auto"/>
            <w:left w:val="none" w:sz="0" w:space="0" w:color="auto"/>
            <w:bottom w:val="none" w:sz="0" w:space="0" w:color="auto"/>
            <w:right w:val="none" w:sz="0" w:space="0" w:color="auto"/>
          </w:divBdr>
        </w:div>
        <w:div w:id="147602218">
          <w:marLeft w:val="640"/>
          <w:marRight w:val="0"/>
          <w:marTop w:val="0"/>
          <w:marBottom w:val="0"/>
          <w:divBdr>
            <w:top w:val="none" w:sz="0" w:space="0" w:color="auto"/>
            <w:left w:val="none" w:sz="0" w:space="0" w:color="auto"/>
            <w:bottom w:val="none" w:sz="0" w:space="0" w:color="auto"/>
            <w:right w:val="none" w:sz="0" w:space="0" w:color="auto"/>
          </w:divBdr>
        </w:div>
        <w:div w:id="1194732110">
          <w:marLeft w:val="640"/>
          <w:marRight w:val="0"/>
          <w:marTop w:val="0"/>
          <w:marBottom w:val="0"/>
          <w:divBdr>
            <w:top w:val="none" w:sz="0" w:space="0" w:color="auto"/>
            <w:left w:val="none" w:sz="0" w:space="0" w:color="auto"/>
            <w:bottom w:val="none" w:sz="0" w:space="0" w:color="auto"/>
            <w:right w:val="none" w:sz="0" w:space="0" w:color="auto"/>
          </w:divBdr>
        </w:div>
        <w:div w:id="206378903">
          <w:marLeft w:val="640"/>
          <w:marRight w:val="0"/>
          <w:marTop w:val="0"/>
          <w:marBottom w:val="0"/>
          <w:divBdr>
            <w:top w:val="none" w:sz="0" w:space="0" w:color="auto"/>
            <w:left w:val="none" w:sz="0" w:space="0" w:color="auto"/>
            <w:bottom w:val="none" w:sz="0" w:space="0" w:color="auto"/>
            <w:right w:val="none" w:sz="0" w:space="0" w:color="auto"/>
          </w:divBdr>
        </w:div>
        <w:div w:id="13844404">
          <w:marLeft w:val="640"/>
          <w:marRight w:val="0"/>
          <w:marTop w:val="0"/>
          <w:marBottom w:val="0"/>
          <w:divBdr>
            <w:top w:val="none" w:sz="0" w:space="0" w:color="auto"/>
            <w:left w:val="none" w:sz="0" w:space="0" w:color="auto"/>
            <w:bottom w:val="none" w:sz="0" w:space="0" w:color="auto"/>
            <w:right w:val="none" w:sz="0" w:space="0" w:color="auto"/>
          </w:divBdr>
        </w:div>
        <w:div w:id="2096782240">
          <w:marLeft w:val="640"/>
          <w:marRight w:val="0"/>
          <w:marTop w:val="0"/>
          <w:marBottom w:val="0"/>
          <w:divBdr>
            <w:top w:val="none" w:sz="0" w:space="0" w:color="auto"/>
            <w:left w:val="none" w:sz="0" w:space="0" w:color="auto"/>
            <w:bottom w:val="none" w:sz="0" w:space="0" w:color="auto"/>
            <w:right w:val="none" w:sz="0" w:space="0" w:color="auto"/>
          </w:divBdr>
        </w:div>
        <w:div w:id="1021247926">
          <w:marLeft w:val="640"/>
          <w:marRight w:val="0"/>
          <w:marTop w:val="0"/>
          <w:marBottom w:val="0"/>
          <w:divBdr>
            <w:top w:val="none" w:sz="0" w:space="0" w:color="auto"/>
            <w:left w:val="none" w:sz="0" w:space="0" w:color="auto"/>
            <w:bottom w:val="none" w:sz="0" w:space="0" w:color="auto"/>
            <w:right w:val="none" w:sz="0" w:space="0" w:color="auto"/>
          </w:divBdr>
        </w:div>
        <w:div w:id="545408233">
          <w:marLeft w:val="640"/>
          <w:marRight w:val="0"/>
          <w:marTop w:val="0"/>
          <w:marBottom w:val="0"/>
          <w:divBdr>
            <w:top w:val="none" w:sz="0" w:space="0" w:color="auto"/>
            <w:left w:val="none" w:sz="0" w:space="0" w:color="auto"/>
            <w:bottom w:val="none" w:sz="0" w:space="0" w:color="auto"/>
            <w:right w:val="none" w:sz="0" w:space="0" w:color="auto"/>
          </w:divBdr>
        </w:div>
        <w:div w:id="766535855">
          <w:marLeft w:val="640"/>
          <w:marRight w:val="0"/>
          <w:marTop w:val="0"/>
          <w:marBottom w:val="0"/>
          <w:divBdr>
            <w:top w:val="none" w:sz="0" w:space="0" w:color="auto"/>
            <w:left w:val="none" w:sz="0" w:space="0" w:color="auto"/>
            <w:bottom w:val="none" w:sz="0" w:space="0" w:color="auto"/>
            <w:right w:val="none" w:sz="0" w:space="0" w:color="auto"/>
          </w:divBdr>
        </w:div>
        <w:div w:id="490758682">
          <w:marLeft w:val="640"/>
          <w:marRight w:val="0"/>
          <w:marTop w:val="0"/>
          <w:marBottom w:val="0"/>
          <w:divBdr>
            <w:top w:val="none" w:sz="0" w:space="0" w:color="auto"/>
            <w:left w:val="none" w:sz="0" w:space="0" w:color="auto"/>
            <w:bottom w:val="none" w:sz="0" w:space="0" w:color="auto"/>
            <w:right w:val="none" w:sz="0" w:space="0" w:color="auto"/>
          </w:divBdr>
        </w:div>
        <w:div w:id="497887783">
          <w:marLeft w:val="640"/>
          <w:marRight w:val="0"/>
          <w:marTop w:val="0"/>
          <w:marBottom w:val="0"/>
          <w:divBdr>
            <w:top w:val="none" w:sz="0" w:space="0" w:color="auto"/>
            <w:left w:val="none" w:sz="0" w:space="0" w:color="auto"/>
            <w:bottom w:val="none" w:sz="0" w:space="0" w:color="auto"/>
            <w:right w:val="none" w:sz="0" w:space="0" w:color="auto"/>
          </w:divBdr>
        </w:div>
      </w:divsChild>
    </w:div>
    <w:div w:id="665746243">
      <w:bodyDiv w:val="1"/>
      <w:marLeft w:val="0"/>
      <w:marRight w:val="0"/>
      <w:marTop w:val="0"/>
      <w:marBottom w:val="0"/>
      <w:divBdr>
        <w:top w:val="none" w:sz="0" w:space="0" w:color="auto"/>
        <w:left w:val="none" w:sz="0" w:space="0" w:color="auto"/>
        <w:bottom w:val="none" w:sz="0" w:space="0" w:color="auto"/>
        <w:right w:val="none" w:sz="0" w:space="0" w:color="auto"/>
      </w:divBdr>
    </w:div>
    <w:div w:id="668094410">
      <w:bodyDiv w:val="1"/>
      <w:marLeft w:val="0"/>
      <w:marRight w:val="0"/>
      <w:marTop w:val="0"/>
      <w:marBottom w:val="0"/>
      <w:divBdr>
        <w:top w:val="none" w:sz="0" w:space="0" w:color="auto"/>
        <w:left w:val="none" w:sz="0" w:space="0" w:color="auto"/>
        <w:bottom w:val="none" w:sz="0" w:space="0" w:color="auto"/>
        <w:right w:val="none" w:sz="0" w:space="0" w:color="auto"/>
      </w:divBdr>
    </w:div>
    <w:div w:id="689571849">
      <w:bodyDiv w:val="1"/>
      <w:marLeft w:val="0"/>
      <w:marRight w:val="0"/>
      <w:marTop w:val="0"/>
      <w:marBottom w:val="0"/>
      <w:divBdr>
        <w:top w:val="none" w:sz="0" w:space="0" w:color="auto"/>
        <w:left w:val="none" w:sz="0" w:space="0" w:color="auto"/>
        <w:bottom w:val="none" w:sz="0" w:space="0" w:color="auto"/>
        <w:right w:val="none" w:sz="0" w:space="0" w:color="auto"/>
      </w:divBdr>
      <w:divsChild>
        <w:div w:id="1550411002">
          <w:marLeft w:val="640"/>
          <w:marRight w:val="0"/>
          <w:marTop w:val="0"/>
          <w:marBottom w:val="0"/>
          <w:divBdr>
            <w:top w:val="none" w:sz="0" w:space="0" w:color="auto"/>
            <w:left w:val="none" w:sz="0" w:space="0" w:color="auto"/>
            <w:bottom w:val="none" w:sz="0" w:space="0" w:color="auto"/>
            <w:right w:val="none" w:sz="0" w:space="0" w:color="auto"/>
          </w:divBdr>
        </w:div>
        <w:div w:id="2066754379">
          <w:marLeft w:val="640"/>
          <w:marRight w:val="0"/>
          <w:marTop w:val="0"/>
          <w:marBottom w:val="0"/>
          <w:divBdr>
            <w:top w:val="none" w:sz="0" w:space="0" w:color="auto"/>
            <w:left w:val="none" w:sz="0" w:space="0" w:color="auto"/>
            <w:bottom w:val="none" w:sz="0" w:space="0" w:color="auto"/>
            <w:right w:val="none" w:sz="0" w:space="0" w:color="auto"/>
          </w:divBdr>
        </w:div>
        <w:div w:id="66802075">
          <w:marLeft w:val="640"/>
          <w:marRight w:val="0"/>
          <w:marTop w:val="0"/>
          <w:marBottom w:val="0"/>
          <w:divBdr>
            <w:top w:val="none" w:sz="0" w:space="0" w:color="auto"/>
            <w:left w:val="none" w:sz="0" w:space="0" w:color="auto"/>
            <w:bottom w:val="none" w:sz="0" w:space="0" w:color="auto"/>
            <w:right w:val="none" w:sz="0" w:space="0" w:color="auto"/>
          </w:divBdr>
        </w:div>
        <w:div w:id="1402482920">
          <w:marLeft w:val="640"/>
          <w:marRight w:val="0"/>
          <w:marTop w:val="0"/>
          <w:marBottom w:val="0"/>
          <w:divBdr>
            <w:top w:val="none" w:sz="0" w:space="0" w:color="auto"/>
            <w:left w:val="none" w:sz="0" w:space="0" w:color="auto"/>
            <w:bottom w:val="none" w:sz="0" w:space="0" w:color="auto"/>
            <w:right w:val="none" w:sz="0" w:space="0" w:color="auto"/>
          </w:divBdr>
        </w:div>
        <w:div w:id="1162504672">
          <w:marLeft w:val="640"/>
          <w:marRight w:val="0"/>
          <w:marTop w:val="0"/>
          <w:marBottom w:val="0"/>
          <w:divBdr>
            <w:top w:val="none" w:sz="0" w:space="0" w:color="auto"/>
            <w:left w:val="none" w:sz="0" w:space="0" w:color="auto"/>
            <w:bottom w:val="none" w:sz="0" w:space="0" w:color="auto"/>
            <w:right w:val="none" w:sz="0" w:space="0" w:color="auto"/>
          </w:divBdr>
        </w:div>
        <w:div w:id="1459224931">
          <w:marLeft w:val="640"/>
          <w:marRight w:val="0"/>
          <w:marTop w:val="0"/>
          <w:marBottom w:val="0"/>
          <w:divBdr>
            <w:top w:val="none" w:sz="0" w:space="0" w:color="auto"/>
            <w:left w:val="none" w:sz="0" w:space="0" w:color="auto"/>
            <w:bottom w:val="none" w:sz="0" w:space="0" w:color="auto"/>
            <w:right w:val="none" w:sz="0" w:space="0" w:color="auto"/>
          </w:divBdr>
        </w:div>
        <w:div w:id="823476333">
          <w:marLeft w:val="640"/>
          <w:marRight w:val="0"/>
          <w:marTop w:val="0"/>
          <w:marBottom w:val="0"/>
          <w:divBdr>
            <w:top w:val="none" w:sz="0" w:space="0" w:color="auto"/>
            <w:left w:val="none" w:sz="0" w:space="0" w:color="auto"/>
            <w:bottom w:val="none" w:sz="0" w:space="0" w:color="auto"/>
            <w:right w:val="none" w:sz="0" w:space="0" w:color="auto"/>
          </w:divBdr>
        </w:div>
        <w:div w:id="833571608">
          <w:marLeft w:val="640"/>
          <w:marRight w:val="0"/>
          <w:marTop w:val="0"/>
          <w:marBottom w:val="0"/>
          <w:divBdr>
            <w:top w:val="none" w:sz="0" w:space="0" w:color="auto"/>
            <w:left w:val="none" w:sz="0" w:space="0" w:color="auto"/>
            <w:bottom w:val="none" w:sz="0" w:space="0" w:color="auto"/>
            <w:right w:val="none" w:sz="0" w:space="0" w:color="auto"/>
          </w:divBdr>
        </w:div>
        <w:div w:id="1713768080">
          <w:marLeft w:val="640"/>
          <w:marRight w:val="0"/>
          <w:marTop w:val="0"/>
          <w:marBottom w:val="0"/>
          <w:divBdr>
            <w:top w:val="none" w:sz="0" w:space="0" w:color="auto"/>
            <w:left w:val="none" w:sz="0" w:space="0" w:color="auto"/>
            <w:bottom w:val="none" w:sz="0" w:space="0" w:color="auto"/>
            <w:right w:val="none" w:sz="0" w:space="0" w:color="auto"/>
          </w:divBdr>
        </w:div>
        <w:div w:id="1300766028">
          <w:marLeft w:val="640"/>
          <w:marRight w:val="0"/>
          <w:marTop w:val="0"/>
          <w:marBottom w:val="0"/>
          <w:divBdr>
            <w:top w:val="none" w:sz="0" w:space="0" w:color="auto"/>
            <w:left w:val="none" w:sz="0" w:space="0" w:color="auto"/>
            <w:bottom w:val="none" w:sz="0" w:space="0" w:color="auto"/>
            <w:right w:val="none" w:sz="0" w:space="0" w:color="auto"/>
          </w:divBdr>
        </w:div>
        <w:div w:id="1812283224">
          <w:marLeft w:val="640"/>
          <w:marRight w:val="0"/>
          <w:marTop w:val="0"/>
          <w:marBottom w:val="0"/>
          <w:divBdr>
            <w:top w:val="none" w:sz="0" w:space="0" w:color="auto"/>
            <w:left w:val="none" w:sz="0" w:space="0" w:color="auto"/>
            <w:bottom w:val="none" w:sz="0" w:space="0" w:color="auto"/>
            <w:right w:val="none" w:sz="0" w:space="0" w:color="auto"/>
          </w:divBdr>
        </w:div>
        <w:div w:id="569119558">
          <w:marLeft w:val="640"/>
          <w:marRight w:val="0"/>
          <w:marTop w:val="0"/>
          <w:marBottom w:val="0"/>
          <w:divBdr>
            <w:top w:val="none" w:sz="0" w:space="0" w:color="auto"/>
            <w:left w:val="none" w:sz="0" w:space="0" w:color="auto"/>
            <w:bottom w:val="none" w:sz="0" w:space="0" w:color="auto"/>
            <w:right w:val="none" w:sz="0" w:space="0" w:color="auto"/>
          </w:divBdr>
        </w:div>
        <w:div w:id="1619800815">
          <w:marLeft w:val="640"/>
          <w:marRight w:val="0"/>
          <w:marTop w:val="0"/>
          <w:marBottom w:val="0"/>
          <w:divBdr>
            <w:top w:val="none" w:sz="0" w:space="0" w:color="auto"/>
            <w:left w:val="none" w:sz="0" w:space="0" w:color="auto"/>
            <w:bottom w:val="none" w:sz="0" w:space="0" w:color="auto"/>
            <w:right w:val="none" w:sz="0" w:space="0" w:color="auto"/>
          </w:divBdr>
        </w:div>
        <w:div w:id="543519110">
          <w:marLeft w:val="640"/>
          <w:marRight w:val="0"/>
          <w:marTop w:val="0"/>
          <w:marBottom w:val="0"/>
          <w:divBdr>
            <w:top w:val="none" w:sz="0" w:space="0" w:color="auto"/>
            <w:left w:val="none" w:sz="0" w:space="0" w:color="auto"/>
            <w:bottom w:val="none" w:sz="0" w:space="0" w:color="auto"/>
            <w:right w:val="none" w:sz="0" w:space="0" w:color="auto"/>
          </w:divBdr>
        </w:div>
        <w:div w:id="1416240548">
          <w:marLeft w:val="640"/>
          <w:marRight w:val="0"/>
          <w:marTop w:val="0"/>
          <w:marBottom w:val="0"/>
          <w:divBdr>
            <w:top w:val="none" w:sz="0" w:space="0" w:color="auto"/>
            <w:left w:val="none" w:sz="0" w:space="0" w:color="auto"/>
            <w:bottom w:val="none" w:sz="0" w:space="0" w:color="auto"/>
            <w:right w:val="none" w:sz="0" w:space="0" w:color="auto"/>
          </w:divBdr>
        </w:div>
        <w:div w:id="540824843">
          <w:marLeft w:val="640"/>
          <w:marRight w:val="0"/>
          <w:marTop w:val="0"/>
          <w:marBottom w:val="0"/>
          <w:divBdr>
            <w:top w:val="none" w:sz="0" w:space="0" w:color="auto"/>
            <w:left w:val="none" w:sz="0" w:space="0" w:color="auto"/>
            <w:bottom w:val="none" w:sz="0" w:space="0" w:color="auto"/>
            <w:right w:val="none" w:sz="0" w:space="0" w:color="auto"/>
          </w:divBdr>
        </w:div>
        <w:div w:id="703291064">
          <w:marLeft w:val="640"/>
          <w:marRight w:val="0"/>
          <w:marTop w:val="0"/>
          <w:marBottom w:val="0"/>
          <w:divBdr>
            <w:top w:val="none" w:sz="0" w:space="0" w:color="auto"/>
            <w:left w:val="none" w:sz="0" w:space="0" w:color="auto"/>
            <w:bottom w:val="none" w:sz="0" w:space="0" w:color="auto"/>
            <w:right w:val="none" w:sz="0" w:space="0" w:color="auto"/>
          </w:divBdr>
        </w:div>
        <w:div w:id="1786725669">
          <w:marLeft w:val="640"/>
          <w:marRight w:val="0"/>
          <w:marTop w:val="0"/>
          <w:marBottom w:val="0"/>
          <w:divBdr>
            <w:top w:val="none" w:sz="0" w:space="0" w:color="auto"/>
            <w:left w:val="none" w:sz="0" w:space="0" w:color="auto"/>
            <w:bottom w:val="none" w:sz="0" w:space="0" w:color="auto"/>
            <w:right w:val="none" w:sz="0" w:space="0" w:color="auto"/>
          </w:divBdr>
        </w:div>
        <w:div w:id="893155923">
          <w:marLeft w:val="640"/>
          <w:marRight w:val="0"/>
          <w:marTop w:val="0"/>
          <w:marBottom w:val="0"/>
          <w:divBdr>
            <w:top w:val="none" w:sz="0" w:space="0" w:color="auto"/>
            <w:left w:val="none" w:sz="0" w:space="0" w:color="auto"/>
            <w:bottom w:val="none" w:sz="0" w:space="0" w:color="auto"/>
            <w:right w:val="none" w:sz="0" w:space="0" w:color="auto"/>
          </w:divBdr>
        </w:div>
        <w:div w:id="2144077094">
          <w:marLeft w:val="640"/>
          <w:marRight w:val="0"/>
          <w:marTop w:val="0"/>
          <w:marBottom w:val="0"/>
          <w:divBdr>
            <w:top w:val="none" w:sz="0" w:space="0" w:color="auto"/>
            <w:left w:val="none" w:sz="0" w:space="0" w:color="auto"/>
            <w:bottom w:val="none" w:sz="0" w:space="0" w:color="auto"/>
            <w:right w:val="none" w:sz="0" w:space="0" w:color="auto"/>
          </w:divBdr>
        </w:div>
        <w:div w:id="300967545">
          <w:marLeft w:val="640"/>
          <w:marRight w:val="0"/>
          <w:marTop w:val="0"/>
          <w:marBottom w:val="0"/>
          <w:divBdr>
            <w:top w:val="none" w:sz="0" w:space="0" w:color="auto"/>
            <w:left w:val="none" w:sz="0" w:space="0" w:color="auto"/>
            <w:bottom w:val="none" w:sz="0" w:space="0" w:color="auto"/>
            <w:right w:val="none" w:sz="0" w:space="0" w:color="auto"/>
          </w:divBdr>
        </w:div>
        <w:div w:id="1489635140">
          <w:marLeft w:val="640"/>
          <w:marRight w:val="0"/>
          <w:marTop w:val="0"/>
          <w:marBottom w:val="0"/>
          <w:divBdr>
            <w:top w:val="none" w:sz="0" w:space="0" w:color="auto"/>
            <w:left w:val="none" w:sz="0" w:space="0" w:color="auto"/>
            <w:bottom w:val="none" w:sz="0" w:space="0" w:color="auto"/>
            <w:right w:val="none" w:sz="0" w:space="0" w:color="auto"/>
          </w:divBdr>
        </w:div>
        <w:div w:id="1097873883">
          <w:marLeft w:val="640"/>
          <w:marRight w:val="0"/>
          <w:marTop w:val="0"/>
          <w:marBottom w:val="0"/>
          <w:divBdr>
            <w:top w:val="none" w:sz="0" w:space="0" w:color="auto"/>
            <w:left w:val="none" w:sz="0" w:space="0" w:color="auto"/>
            <w:bottom w:val="none" w:sz="0" w:space="0" w:color="auto"/>
            <w:right w:val="none" w:sz="0" w:space="0" w:color="auto"/>
          </w:divBdr>
        </w:div>
        <w:div w:id="434835677">
          <w:marLeft w:val="640"/>
          <w:marRight w:val="0"/>
          <w:marTop w:val="0"/>
          <w:marBottom w:val="0"/>
          <w:divBdr>
            <w:top w:val="none" w:sz="0" w:space="0" w:color="auto"/>
            <w:left w:val="none" w:sz="0" w:space="0" w:color="auto"/>
            <w:bottom w:val="none" w:sz="0" w:space="0" w:color="auto"/>
            <w:right w:val="none" w:sz="0" w:space="0" w:color="auto"/>
          </w:divBdr>
        </w:div>
        <w:div w:id="145753796">
          <w:marLeft w:val="640"/>
          <w:marRight w:val="0"/>
          <w:marTop w:val="0"/>
          <w:marBottom w:val="0"/>
          <w:divBdr>
            <w:top w:val="none" w:sz="0" w:space="0" w:color="auto"/>
            <w:left w:val="none" w:sz="0" w:space="0" w:color="auto"/>
            <w:bottom w:val="none" w:sz="0" w:space="0" w:color="auto"/>
            <w:right w:val="none" w:sz="0" w:space="0" w:color="auto"/>
          </w:divBdr>
        </w:div>
        <w:div w:id="687148160">
          <w:marLeft w:val="640"/>
          <w:marRight w:val="0"/>
          <w:marTop w:val="0"/>
          <w:marBottom w:val="0"/>
          <w:divBdr>
            <w:top w:val="none" w:sz="0" w:space="0" w:color="auto"/>
            <w:left w:val="none" w:sz="0" w:space="0" w:color="auto"/>
            <w:bottom w:val="none" w:sz="0" w:space="0" w:color="auto"/>
            <w:right w:val="none" w:sz="0" w:space="0" w:color="auto"/>
          </w:divBdr>
        </w:div>
        <w:div w:id="574709276">
          <w:marLeft w:val="640"/>
          <w:marRight w:val="0"/>
          <w:marTop w:val="0"/>
          <w:marBottom w:val="0"/>
          <w:divBdr>
            <w:top w:val="none" w:sz="0" w:space="0" w:color="auto"/>
            <w:left w:val="none" w:sz="0" w:space="0" w:color="auto"/>
            <w:bottom w:val="none" w:sz="0" w:space="0" w:color="auto"/>
            <w:right w:val="none" w:sz="0" w:space="0" w:color="auto"/>
          </w:divBdr>
        </w:div>
        <w:div w:id="41944250">
          <w:marLeft w:val="640"/>
          <w:marRight w:val="0"/>
          <w:marTop w:val="0"/>
          <w:marBottom w:val="0"/>
          <w:divBdr>
            <w:top w:val="none" w:sz="0" w:space="0" w:color="auto"/>
            <w:left w:val="none" w:sz="0" w:space="0" w:color="auto"/>
            <w:bottom w:val="none" w:sz="0" w:space="0" w:color="auto"/>
            <w:right w:val="none" w:sz="0" w:space="0" w:color="auto"/>
          </w:divBdr>
        </w:div>
        <w:div w:id="1818690157">
          <w:marLeft w:val="640"/>
          <w:marRight w:val="0"/>
          <w:marTop w:val="0"/>
          <w:marBottom w:val="0"/>
          <w:divBdr>
            <w:top w:val="none" w:sz="0" w:space="0" w:color="auto"/>
            <w:left w:val="none" w:sz="0" w:space="0" w:color="auto"/>
            <w:bottom w:val="none" w:sz="0" w:space="0" w:color="auto"/>
            <w:right w:val="none" w:sz="0" w:space="0" w:color="auto"/>
          </w:divBdr>
        </w:div>
        <w:div w:id="632177343">
          <w:marLeft w:val="640"/>
          <w:marRight w:val="0"/>
          <w:marTop w:val="0"/>
          <w:marBottom w:val="0"/>
          <w:divBdr>
            <w:top w:val="none" w:sz="0" w:space="0" w:color="auto"/>
            <w:left w:val="none" w:sz="0" w:space="0" w:color="auto"/>
            <w:bottom w:val="none" w:sz="0" w:space="0" w:color="auto"/>
            <w:right w:val="none" w:sz="0" w:space="0" w:color="auto"/>
          </w:divBdr>
        </w:div>
        <w:div w:id="1029332211">
          <w:marLeft w:val="640"/>
          <w:marRight w:val="0"/>
          <w:marTop w:val="0"/>
          <w:marBottom w:val="0"/>
          <w:divBdr>
            <w:top w:val="none" w:sz="0" w:space="0" w:color="auto"/>
            <w:left w:val="none" w:sz="0" w:space="0" w:color="auto"/>
            <w:bottom w:val="none" w:sz="0" w:space="0" w:color="auto"/>
            <w:right w:val="none" w:sz="0" w:space="0" w:color="auto"/>
          </w:divBdr>
        </w:div>
        <w:div w:id="1738898902">
          <w:marLeft w:val="640"/>
          <w:marRight w:val="0"/>
          <w:marTop w:val="0"/>
          <w:marBottom w:val="0"/>
          <w:divBdr>
            <w:top w:val="none" w:sz="0" w:space="0" w:color="auto"/>
            <w:left w:val="none" w:sz="0" w:space="0" w:color="auto"/>
            <w:bottom w:val="none" w:sz="0" w:space="0" w:color="auto"/>
            <w:right w:val="none" w:sz="0" w:space="0" w:color="auto"/>
          </w:divBdr>
        </w:div>
        <w:div w:id="653800701">
          <w:marLeft w:val="640"/>
          <w:marRight w:val="0"/>
          <w:marTop w:val="0"/>
          <w:marBottom w:val="0"/>
          <w:divBdr>
            <w:top w:val="none" w:sz="0" w:space="0" w:color="auto"/>
            <w:left w:val="none" w:sz="0" w:space="0" w:color="auto"/>
            <w:bottom w:val="none" w:sz="0" w:space="0" w:color="auto"/>
            <w:right w:val="none" w:sz="0" w:space="0" w:color="auto"/>
          </w:divBdr>
        </w:div>
        <w:div w:id="1448425858">
          <w:marLeft w:val="640"/>
          <w:marRight w:val="0"/>
          <w:marTop w:val="0"/>
          <w:marBottom w:val="0"/>
          <w:divBdr>
            <w:top w:val="none" w:sz="0" w:space="0" w:color="auto"/>
            <w:left w:val="none" w:sz="0" w:space="0" w:color="auto"/>
            <w:bottom w:val="none" w:sz="0" w:space="0" w:color="auto"/>
            <w:right w:val="none" w:sz="0" w:space="0" w:color="auto"/>
          </w:divBdr>
        </w:div>
        <w:div w:id="1526014576">
          <w:marLeft w:val="640"/>
          <w:marRight w:val="0"/>
          <w:marTop w:val="0"/>
          <w:marBottom w:val="0"/>
          <w:divBdr>
            <w:top w:val="none" w:sz="0" w:space="0" w:color="auto"/>
            <w:left w:val="none" w:sz="0" w:space="0" w:color="auto"/>
            <w:bottom w:val="none" w:sz="0" w:space="0" w:color="auto"/>
            <w:right w:val="none" w:sz="0" w:space="0" w:color="auto"/>
          </w:divBdr>
        </w:div>
        <w:div w:id="1020159744">
          <w:marLeft w:val="640"/>
          <w:marRight w:val="0"/>
          <w:marTop w:val="0"/>
          <w:marBottom w:val="0"/>
          <w:divBdr>
            <w:top w:val="none" w:sz="0" w:space="0" w:color="auto"/>
            <w:left w:val="none" w:sz="0" w:space="0" w:color="auto"/>
            <w:bottom w:val="none" w:sz="0" w:space="0" w:color="auto"/>
            <w:right w:val="none" w:sz="0" w:space="0" w:color="auto"/>
          </w:divBdr>
        </w:div>
        <w:div w:id="269435762">
          <w:marLeft w:val="640"/>
          <w:marRight w:val="0"/>
          <w:marTop w:val="0"/>
          <w:marBottom w:val="0"/>
          <w:divBdr>
            <w:top w:val="none" w:sz="0" w:space="0" w:color="auto"/>
            <w:left w:val="none" w:sz="0" w:space="0" w:color="auto"/>
            <w:bottom w:val="none" w:sz="0" w:space="0" w:color="auto"/>
            <w:right w:val="none" w:sz="0" w:space="0" w:color="auto"/>
          </w:divBdr>
        </w:div>
        <w:div w:id="38744339">
          <w:marLeft w:val="640"/>
          <w:marRight w:val="0"/>
          <w:marTop w:val="0"/>
          <w:marBottom w:val="0"/>
          <w:divBdr>
            <w:top w:val="none" w:sz="0" w:space="0" w:color="auto"/>
            <w:left w:val="none" w:sz="0" w:space="0" w:color="auto"/>
            <w:bottom w:val="none" w:sz="0" w:space="0" w:color="auto"/>
            <w:right w:val="none" w:sz="0" w:space="0" w:color="auto"/>
          </w:divBdr>
        </w:div>
        <w:div w:id="968820885">
          <w:marLeft w:val="640"/>
          <w:marRight w:val="0"/>
          <w:marTop w:val="0"/>
          <w:marBottom w:val="0"/>
          <w:divBdr>
            <w:top w:val="none" w:sz="0" w:space="0" w:color="auto"/>
            <w:left w:val="none" w:sz="0" w:space="0" w:color="auto"/>
            <w:bottom w:val="none" w:sz="0" w:space="0" w:color="auto"/>
            <w:right w:val="none" w:sz="0" w:space="0" w:color="auto"/>
          </w:divBdr>
        </w:div>
        <w:div w:id="1403257428">
          <w:marLeft w:val="640"/>
          <w:marRight w:val="0"/>
          <w:marTop w:val="0"/>
          <w:marBottom w:val="0"/>
          <w:divBdr>
            <w:top w:val="none" w:sz="0" w:space="0" w:color="auto"/>
            <w:left w:val="none" w:sz="0" w:space="0" w:color="auto"/>
            <w:bottom w:val="none" w:sz="0" w:space="0" w:color="auto"/>
            <w:right w:val="none" w:sz="0" w:space="0" w:color="auto"/>
          </w:divBdr>
        </w:div>
        <w:div w:id="1227762174">
          <w:marLeft w:val="640"/>
          <w:marRight w:val="0"/>
          <w:marTop w:val="0"/>
          <w:marBottom w:val="0"/>
          <w:divBdr>
            <w:top w:val="none" w:sz="0" w:space="0" w:color="auto"/>
            <w:left w:val="none" w:sz="0" w:space="0" w:color="auto"/>
            <w:bottom w:val="none" w:sz="0" w:space="0" w:color="auto"/>
            <w:right w:val="none" w:sz="0" w:space="0" w:color="auto"/>
          </w:divBdr>
        </w:div>
        <w:div w:id="2018846563">
          <w:marLeft w:val="640"/>
          <w:marRight w:val="0"/>
          <w:marTop w:val="0"/>
          <w:marBottom w:val="0"/>
          <w:divBdr>
            <w:top w:val="none" w:sz="0" w:space="0" w:color="auto"/>
            <w:left w:val="none" w:sz="0" w:space="0" w:color="auto"/>
            <w:bottom w:val="none" w:sz="0" w:space="0" w:color="auto"/>
            <w:right w:val="none" w:sz="0" w:space="0" w:color="auto"/>
          </w:divBdr>
        </w:div>
        <w:div w:id="506094036">
          <w:marLeft w:val="640"/>
          <w:marRight w:val="0"/>
          <w:marTop w:val="0"/>
          <w:marBottom w:val="0"/>
          <w:divBdr>
            <w:top w:val="none" w:sz="0" w:space="0" w:color="auto"/>
            <w:left w:val="none" w:sz="0" w:space="0" w:color="auto"/>
            <w:bottom w:val="none" w:sz="0" w:space="0" w:color="auto"/>
            <w:right w:val="none" w:sz="0" w:space="0" w:color="auto"/>
          </w:divBdr>
        </w:div>
        <w:div w:id="389380666">
          <w:marLeft w:val="640"/>
          <w:marRight w:val="0"/>
          <w:marTop w:val="0"/>
          <w:marBottom w:val="0"/>
          <w:divBdr>
            <w:top w:val="none" w:sz="0" w:space="0" w:color="auto"/>
            <w:left w:val="none" w:sz="0" w:space="0" w:color="auto"/>
            <w:bottom w:val="none" w:sz="0" w:space="0" w:color="auto"/>
            <w:right w:val="none" w:sz="0" w:space="0" w:color="auto"/>
          </w:divBdr>
        </w:div>
        <w:div w:id="508255079">
          <w:marLeft w:val="640"/>
          <w:marRight w:val="0"/>
          <w:marTop w:val="0"/>
          <w:marBottom w:val="0"/>
          <w:divBdr>
            <w:top w:val="none" w:sz="0" w:space="0" w:color="auto"/>
            <w:left w:val="none" w:sz="0" w:space="0" w:color="auto"/>
            <w:bottom w:val="none" w:sz="0" w:space="0" w:color="auto"/>
            <w:right w:val="none" w:sz="0" w:space="0" w:color="auto"/>
          </w:divBdr>
        </w:div>
        <w:div w:id="658851672">
          <w:marLeft w:val="640"/>
          <w:marRight w:val="0"/>
          <w:marTop w:val="0"/>
          <w:marBottom w:val="0"/>
          <w:divBdr>
            <w:top w:val="none" w:sz="0" w:space="0" w:color="auto"/>
            <w:left w:val="none" w:sz="0" w:space="0" w:color="auto"/>
            <w:bottom w:val="none" w:sz="0" w:space="0" w:color="auto"/>
            <w:right w:val="none" w:sz="0" w:space="0" w:color="auto"/>
          </w:divBdr>
        </w:div>
        <w:div w:id="302858076">
          <w:marLeft w:val="640"/>
          <w:marRight w:val="0"/>
          <w:marTop w:val="0"/>
          <w:marBottom w:val="0"/>
          <w:divBdr>
            <w:top w:val="none" w:sz="0" w:space="0" w:color="auto"/>
            <w:left w:val="none" w:sz="0" w:space="0" w:color="auto"/>
            <w:bottom w:val="none" w:sz="0" w:space="0" w:color="auto"/>
            <w:right w:val="none" w:sz="0" w:space="0" w:color="auto"/>
          </w:divBdr>
        </w:div>
        <w:div w:id="1403791431">
          <w:marLeft w:val="640"/>
          <w:marRight w:val="0"/>
          <w:marTop w:val="0"/>
          <w:marBottom w:val="0"/>
          <w:divBdr>
            <w:top w:val="none" w:sz="0" w:space="0" w:color="auto"/>
            <w:left w:val="none" w:sz="0" w:space="0" w:color="auto"/>
            <w:bottom w:val="none" w:sz="0" w:space="0" w:color="auto"/>
            <w:right w:val="none" w:sz="0" w:space="0" w:color="auto"/>
          </w:divBdr>
        </w:div>
        <w:div w:id="883755104">
          <w:marLeft w:val="640"/>
          <w:marRight w:val="0"/>
          <w:marTop w:val="0"/>
          <w:marBottom w:val="0"/>
          <w:divBdr>
            <w:top w:val="none" w:sz="0" w:space="0" w:color="auto"/>
            <w:left w:val="none" w:sz="0" w:space="0" w:color="auto"/>
            <w:bottom w:val="none" w:sz="0" w:space="0" w:color="auto"/>
            <w:right w:val="none" w:sz="0" w:space="0" w:color="auto"/>
          </w:divBdr>
        </w:div>
        <w:div w:id="1266571870">
          <w:marLeft w:val="640"/>
          <w:marRight w:val="0"/>
          <w:marTop w:val="0"/>
          <w:marBottom w:val="0"/>
          <w:divBdr>
            <w:top w:val="none" w:sz="0" w:space="0" w:color="auto"/>
            <w:left w:val="none" w:sz="0" w:space="0" w:color="auto"/>
            <w:bottom w:val="none" w:sz="0" w:space="0" w:color="auto"/>
            <w:right w:val="none" w:sz="0" w:space="0" w:color="auto"/>
          </w:divBdr>
        </w:div>
        <w:div w:id="1776243104">
          <w:marLeft w:val="640"/>
          <w:marRight w:val="0"/>
          <w:marTop w:val="0"/>
          <w:marBottom w:val="0"/>
          <w:divBdr>
            <w:top w:val="none" w:sz="0" w:space="0" w:color="auto"/>
            <w:left w:val="none" w:sz="0" w:space="0" w:color="auto"/>
            <w:bottom w:val="none" w:sz="0" w:space="0" w:color="auto"/>
            <w:right w:val="none" w:sz="0" w:space="0" w:color="auto"/>
          </w:divBdr>
        </w:div>
        <w:div w:id="2024933017">
          <w:marLeft w:val="640"/>
          <w:marRight w:val="0"/>
          <w:marTop w:val="0"/>
          <w:marBottom w:val="0"/>
          <w:divBdr>
            <w:top w:val="none" w:sz="0" w:space="0" w:color="auto"/>
            <w:left w:val="none" w:sz="0" w:space="0" w:color="auto"/>
            <w:bottom w:val="none" w:sz="0" w:space="0" w:color="auto"/>
            <w:right w:val="none" w:sz="0" w:space="0" w:color="auto"/>
          </w:divBdr>
        </w:div>
        <w:div w:id="581375680">
          <w:marLeft w:val="640"/>
          <w:marRight w:val="0"/>
          <w:marTop w:val="0"/>
          <w:marBottom w:val="0"/>
          <w:divBdr>
            <w:top w:val="none" w:sz="0" w:space="0" w:color="auto"/>
            <w:left w:val="none" w:sz="0" w:space="0" w:color="auto"/>
            <w:bottom w:val="none" w:sz="0" w:space="0" w:color="auto"/>
            <w:right w:val="none" w:sz="0" w:space="0" w:color="auto"/>
          </w:divBdr>
        </w:div>
        <w:div w:id="1663003965">
          <w:marLeft w:val="640"/>
          <w:marRight w:val="0"/>
          <w:marTop w:val="0"/>
          <w:marBottom w:val="0"/>
          <w:divBdr>
            <w:top w:val="none" w:sz="0" w:space="0" w:color="auto"/>
            <w:left w:val="none" w:sz="0" w:space="0" w:color="auto"/>
            <w:bottom w:val="none" w:sz="0" w:space="0" w:color="auto"/>
            <w:right w:val="none" w:sz="0" w:space="0" w:color="auto"/>
          </w:divBdr>
        </w:div>
        <w:div w:id="1631669730">
          <w:marLeft w:val="640"/>
          <w:marRight w:val="0"/>
          <w:marTop w:val="0"/>
          <w:marBottom w:val="0"/>
          <w:divBdr>
            <w:top w:val="none" w:sz="0" w:space="0" w:color="auto"/>
            <w:left w:val="none" w:sz="0" w:space="0" w:color="auto"/>
            <w:bottom w:val="none" w:sz="0" w:space="0" w:color="auto"/>
            <w:right w:val="none" w:sz="0" w:space="0" w:color="auto"/>
          </w:divBdr>
        </w:div>
        <w:div w:id="2014642632">
          <w:marLeft w:val="640"/>
          <w:marRight w:val="0"/>
          <w:marTop w:val="0"/>
          <w:marBottom w:val="0"/>
          <w:divBdr>
            <w:top w:val="none" w:sz="0" w:space="0" w:color="auto"/>
            <w:left w:val="none" w:sz="0" w:space="0" w:color="auto"/>
            <w:bottom w:val="none" w:sz="0" w:space="0" w:color="auto"/>
            <w:right w:val="none" w:sz="0" w:space="0" w:color="auto"/>
          </w:divBdr>
        </w:div>
        <w:div w:id="1619143864">
          <w:marLeft w:val="640"/>
          <w:marRight w:val="0"/>
          <w:marTop w:val="0"/>
          <w:marBottom w:val="0"/>
          <w:divBdr>
            <w:top w:val="none" w:sz="0" w:space="0" w:color="auto"/>
            <w:left w:val="none" w:sz="0" w:space="0" w:color="auto"/>
            <w:bottom w:val="none" w:sz="0" w:space="0" w:color="auto"/>
            <w:right w:val="none" w:sz="0" w:space="0" w:color="auto"/>
          </w:divBdr>
        </w:div>
        <w:div w:id="294916513">
          <w:marLeft w:val="640"/>
          <w:marRight w:val="0"/>
          <w:marTop w:val="0"/>
          <w:marBottom w:val="0"/>
          <w:divBdr>
            <w:top w:val="none" w:sz="0" w:space="0" w:color="auto"/>
            <w:left w:val="none" w:sz="0" w:space="0" w:color="auto"/>
            <w:bottom w:val="none" w:sz="0" w:space="0" w:color="auto"/>
            <w:right w:val="none" w:sz="0" w:space="0" w:color="auto"/>
          </w:divBdr>
        </w:div>
        <w:div w:id="1469011325">
          <w:marLeft w:val="640"/>
          <w:marRight w:val="0"/>
          <w:marTop w:val="0"/>
          <w:marBottom w:val="0"/>
          <w:divBdr>
            <w:top w:val="none" w:sz="0" w:space="0" w:color="auto"/>
            <w:left w:val="none" w:sz="0" w:space="0" w:color="auto"/>
            <w:bottom w:val="none" w:sz="0" w:space="0" w:color="auto"/>
            <w:right w:val="none" w:sz="0" w:space="0" w:color="auto"/>
          </w:divBdr>
        </w:div>
        <w:div w:id="874464770">
          <w:marLeft w:val="640"/>
          <w:marRight w:val="0"/>
          <w:marTop w:val="0"/>
          <w:marBottom w:val="0"/>
          <w:divBdr>
            <w:top w:val="none" w:sz="0" w:space="0" w:color="auto"/>
            <w:left w:val="none" w:sz="0" w:space="0" w:color="auto"/>
            <w:bottom w:val="none" w:sz="0" w:space="0" w:color="auto"/>
            <w:right w:val="none" w:sz="0" w:space="0" w:color="auto"/>
          </w:divBdr>
        </w:div>
        <w:div w:id="1566377749">
          <w:marLeft w:val="640"/>
          <w:marRight w:val="0"/>
          <w:marTop w:val="0"/>
          <w:marBottom w:val="0"/>
          <w:divBdr>
            <w:top w:val="none" w:sz="0" w:space="0" w:color="auto"/>
            <w:left w:val="none" w:sz="0" w:space="0" w:color="auto"/>
            <w:bottom w:val="none" w:sz="0" w:space="0" w:color="auto"/>
            <w:right w:val="none" w:sz="0" w:space="0" w:color="auto"/>
          </w:divBdr>
        </w:div>
        <w:div w:id="979655566">
          <w:marLeft w:val="640"/>
          <w:marRight w:val="0"/>
          <w:marTop w:val="0"/>
          <w:marBottom w:val="0"/>
          <w:divBdr>
            <w:top w:val="none" w:sz="0" w:space="0" w:color="auto"/>
            <w:left w:val="none" w:sz="0" w:space="0" w:color="auto"/>
            <w:bottom w:val="none" w:sz="0" w:space="0" w:color="auto"/>
            <w:right w:val="none" w:sz="0" w:space="0" w:color="auto"/>
          </w:divBdr>
        </w:div>
        <w:div w:id="71585216">
          <w:marLeft w:val="640"/>
          <w:marRight w:val="0"/>
          <w:marTop w:val="0"/>
          <w:marBottom w:val="0"/>
          <w:divBdr>
            <w:top w:val="none" w:sz="0" w:space="0" w:color="auto"/>
            <w:left w:val="none" w:sz="0" w:space="0" w:color="auto"/>
            <w:bottom w:val="none" w:sz="0" w:space="0" w:color="auto"/>
            <w:right w:val="none" w:sz="0" w:space="0" w:color="auto"/>
          </w:divBdr>
        </w:div>
        <w:div w:id="1723096462">
          <w:marLeft w:val="640"/>
          <w:marRight w:val="0"/>
          <w:marTop w:val="0"/>
          <w:marBottom w:val="0"/>
          <w:divBdr>
            <w:top w:val="none" w:sz="0" w:space="0" w:color="auto"/>
            <w:left w:val="none" w:sz="0" w:space="0" w:color="auto"/>
            <w:bottom w:val="none" w:sz="0" w:space="0" w:color="auto"/>
            <w:right w:val="none" w:sz="0" w:space="0" w:color="auto"/>
          </w:divBdr>
        </w:div>
        <w:div w:id="967471094">
          <w:marLeft w:val="640"/>
          <w:marRight w:val="0"/>
          <w:marTop w:val="0"/>
          <w:marBottom w:val="0"/>
          <w:divBdr>
            <w:top w:val="none" w:sz="0" w:space="0" w:color="auto"/>
            <w:left w:val="none" w:sz="0" w:space="0" w:color="auto"/>
            <w:bottom w:val="none" w:sz="0" w:space="0" w:color="auto"/>
            <w:right w:val="none" w:sz="0" w:space="0" w:color="auto"/>
          </w:divBdr>
        </w:div>
        <w:div w:id="1247378980">
          <w:marLeft w:val="640"/>
          <w:marRight w:val="0"/>
          <w:marTop w:val="0"/>
          <w:marBottom w:val="0"/>
          <w:divBdr>
            <w:top w:val="none" w:sz="0" w:space="0" w:color="auto"/>
            <w:left w:val="none" w:sz="0" w:space="0" w:color="auto"/>
            <w:bottom w:val="none" w:sz="0" w:space="0" w:color="auto"/>
            <w:right w:val="none" w:sz="0" w:space="0" w:color="auto"/>
          </w:divBdr>
        </w:div>
        <w:div w:id="1489859317">
          <w:marLeft w:val="640"/>
          <w:marRight w:val="0"/>
          <w:marTop w:val="0"/>
          <w:marBottom w:val="0"/>
          <w:divBdr>
            <w:top w:val="none" w:sz="0" w:space="0" w:color="auto"/>
            <w:left w:val="none" w:sz="0" w:space="0" w:color="auto"/>
            <w:bottom w:val="none" w:sz="0" w:space="0" w:color="auto"/>
            <w:right w:val="none" w:sz="0" w:space="0" w:color="auto"/>
          </w:divBdr>
        </w:div>
        <w:div w:id="1140535093">
          <w:marLeft w:val="640"/>
          <w:marRight w:val="0"/>
          <w:marTop w:val="0"/>
          <w:marBottom w:val="0"/>
          <w:divBdr>
            <w:top w:val="none" w:sz="0" w:space="0" w:color="auto"/>
            <w:left w:val="none" w:sz="0" w:space="0" w:color="auto"/>
            <w:bottom w:val="none" w:sz="0" w:space="0" w:color="auto"/>
            <w:right w:val="none" w:sz="0" w:space="0" w:color="auto"/>
          </w:divBdr>
        </w:div>
      </w:divsChild>
    </w:div>
    <w:div w:id="696472334">
      <w:bodyDiv w:val="1"/>
      <w:marLeft w:val="0"/>
      <w:marRight w:val="0"/>
      <w:marTop w:val="0"/>
      <w:marBottom w:val="0"/>
      <w:divBdr>
        <w:top w:val="none" w:sz="0" w:space="0" w:color="auto"/>
        <w:left w:val="none" w:sz="0" w:space="0" w:color="auto"/>
        <w:bottom w:val="none" w:sz="0" w:space="0" w:color="auto"/>
        <w:right w:val="none" w:sz="0" w:space="0" w:color="auto"/>
      </w:divBdr>
      <w:divsChild>
        <w:div w:id="267467198">
          <w:marLeft w:val="640"/>
          <w:marRight w:val="0"/>
          <w:marTop w:val="0"/>
          <w:marBottom w:val="0"/>
          <w:divBdr>
            <w:top w:val="none" w:sz="0" w:space="0" w:color="auto"/>
            <w:left w:val="none" w:sz="0" w:space="0" w:color="auto"/>
            <w:bottom w:val="none" w:sz="0" w:space="0" w:color="auto"/>
            <w:right w:val="none" w:sz="0" w:space="0" w:color="auto"/>
          </w:divBdr>
        </w:div>
        <w:div w:id="1210920570">
          <w:marLeft w:val="640"/>
          <w:marRight w:val="0"/>
          <w:marTop w:val="0"/>
          <w:marBottom w:val="0"/>
          <w:divBdr>
            <w:top w:val="none" w:sz="0" w:space="0" w:color="auto"/>
            <w:left w:val="none" w:sz="0" w:space="0" w:color="auto"/>
            <w:bottom w:val="none" w:sz="0" w:space="0" w:color="auto"/>
            <w:right w:val="none" w:sz="0" w:space="0" w:color="auto"/>
          </w:divBdr>
        </w:div>
        <w:div w:id="627510564">
          <w:marLeft w:val="640"/>
          <w:marRight w:val="0"/>
          <w:marTop w:val="0"/>
          <w:marBottom w:val="0"/>
          <w:divBdr>
            <w:top w:val="none" w:sz="0" w:space="0" w:color="auto"/>
            <w:left w:val="none" w:sz="0" w:space="0" w:color="auto"/>
            <w:bottom w:val="none" w:sz="0" w:space="0" w:color="auto"/>
            <w:right w:val="none" w:sz="0" w:space="0" w:color="auto"/>
          </w:divBdr>
        </w:div>
        <w:div w:id="477262965">
          <w:marLeft w:val="640"/>
          <w:marRight w:val="0"/>
          <w:marTop w:val="0"/>
          <w:marBottom w:val="0"/>
          <w:divBdr>
            <w:top w:val="none" w:sz="0" w:space="0" w:color="auto"/>
            <w:left w:val="none" w:sz="0" w:space="0" w:color="auto"/>
            <w:bottom w:val="none" w:sz="0" w:space="0" w:color="auto"/>
            <w:right w:val="none" w:sz="0" w:space="0" w:color="auto"/>
          </w:divBdr>
        </w:div>
        <w:div w:id="1694067134">
          <w:marLeft w:val="640"/>
          <w:marRight w:val="0"/>
          <w:marTop w:val="0"/>
          <w:marBottom w:val="0"/>
          <w:divBdr>
            <w:top w:val="none" w:sz="0" w:space="0" w:color="auto"/>
            <w:left w:val="none" w:sz="0" w:space="0" w:color="auto"/>
            <w:bottom w:val="none" w:sz="0" w:space="0" w:color="auto"/>
            <w:right w:val="none" w:sz="0" w:space="0" w:color="auto"/>
          </w:divBdr>
        </w:div>
        <w:div w:id="1113404455">
          <w:marLeft w:val="640"/>
          <w:marRight w:val="0"/>
          <w:marTop w:val="0"/>
          <w:marBottom w:val="0"/>
          <w:divBdr>
            <w:top w:val="none" w:sz="0" w:space="0" w:color="auto"/>
            <w:left w:val="none" w:sz="0" w:space="0" w:color="auto"/>
            <w:bottom w:val="none" w:sz="0" w:space="0" w:color="auto"/>
            <w:right w:val="none" w:sz="0" w:space="0" w:color="auto"/>
          </w:divBdr>
        </w:div>
        <w:div w:id="1586919168">
          <w:marLeft w:val="640"/>
          <w:marRight w:val="0"/>
          <w:marTop w:val="0"/>
          <w:marBottom w:val="0"/>
          <w:divBdr>
            <w:top w:val="none" w:sz="0" w:space="0" w:color="auto"/>
            <w:left w:val="none" w:sz="0" w:space="0" w:color="auto"/>
            <w:bottom w:val="none" w:sz="0" w:space="0" w:color="auto"/>
            <w:right w:val="none" w:sz="0" w:space="0" w:color="auto"/>
          </w:divBdr>
        </w:div>
        <w:div w:id="1820534715">
          <w:marLeft w:val="640"/>
          <w:marRight w:val="0"/>
          <w:marTop w:val="0"/>
          <w:marBottom w:val="0"/>
          <w:divBdr>
            <w:top w:val="none" w:sz="0" w:space="0" w:color="auto"/>
            <w:left w:val="none" w:sz="0" w:space="0" w:color="auto"/>
            <w:bottom w:val="none" w:sz="0" w:space="0" w:color="auto"/>
            <w:right w:val="none" w:sz="0" w:space="0" w:color="auto"/>
          </w:divBdr>
        </w:div>
        <w:div w:id="1047487475">
          <w:marLeft w:val="640"/>
          <w:marRight w:val="0"/>
          <w:marTop w:val="0"/>
          <w:marBottom w:val="0"/>
          <w:divBdr>
            <w:top w:val="none" w:sz="0" w:space="0" w:color="auto"/>
            <w:left w:val="none" w:sz="0" w:space="0" w:color="auto"/>
            <w:bottom w:val="none" w:sz="0" w:space="0" w:color="auto"/>
            <w:right w:val="none" w:sz="0" w:space="0" w:color="auto"/>
          </w:divBdr>
        </w:div>
        <w:div w:id="340595358">
          <w:marLeft w:val="640"/>
          <w:marRight w:val="0"/>
          <w:marTop w:val="0"/>
          <w:marBottom w:val="0"/>
          <w:divBdr>
            <w:top w:val="none" w:sz="0" w:space="0" w:color="auto"/>
            <w:left w:val="none" w:sz="0" w:space="0" w:color="auto"/>
            <w:bottom w:val="none" w:sz="0" w:space="0" w:color="auto"/>
            <w:right w:val="none" w:sz="0" w:space="0" w:color="auto"/>
          </w:divBdr>
        </w:div>
        <w:div w:id="1420716900">
          <w:marLeft w:val="640"/>
          <w:marRight w:val="0"/>
          <w:marTop w:val="0"/>
          <w:marBottom w:val="0"/>
          <w:divBdr>
            <w:top w:val="none" w:sz="0" w:space="0" w:color="auto"/>
            <w:left w:val="none" w:sz="0" w:space="0" w:color="auto"/>
            <w:bottom w:val="none" w:sz="0" w:space="0" w:color="auto"/>
            <w:right w:val="none" w:sz="0" w:space="0" w:color="auto"/>
          </w:divBdr>
        </w:div>
        <w:div w:id="1985574900">
          <w:marLeft w:val="640"/>
          <w:marRight w:val="0"/>
          <w:marTop w:val="0"/>
          <w:marBottom w:val="0"/>
          <w:divBdr>
            <w:top w:val="none" w:sz="0" w:space="0" w:color="auto"/>
            <w:left w:val="none" w:sz="0" w:space="0" w:color="auto"/>
            <w:bottom w:val="none" w:sz="0" w:space="0" w:color="auto"/>
            <w:right w:val="none" w:sz="0" w:space="0" w:color="auto"/>
          </w:divBdr>
        </w:div>
        <w:div w:id="119691744">
          <w:marLeft w:val="640"/>
          <w:marRight w:val="0"/>
          <w:marTop w:val="0"/>
          <w:marBottom w:val="0"/>
          <w:divBdr>
            <w:top w:val="none" w:sz="0" w:space="0" w:color="auto"/>
            <w:left w:val="none" w:sz="0" w:space="0" w:color="auto"/>
            <w:bottom w:val="none" w:sz="0" w:space="0" w:color="auto"/>
            <w:right w:val="none" w:sz="0" w:space="0" w:color="auto"/>
          </w:divBdr>
        </w:div>
        <w:div w:id="175779047">
          <w:marLeft w:val="640"/>
          <w:marRight w:val="0"/>
          <w:marTop w:val="0"/>
          <w:marBottom w:val="0"/>
          <w:divBdr>
            <w:top w:val="none" w:sz="0" w:space="0" w:color="auto"/>
            <w:left w:val="none" w:sz="0" w:space="0" w:color="auto"/>
            <w:bottom w:val="none" w:sz="0" w:space="0" w:color="auto"/>
            <w:right w:val="none" w:sz="0" w:space="0" w:color="auto"/>
          </w:divBdr>
        </w:div>
        <w:div w:id="938949763">
          <w:marLeft w:val="640"/>
          <w:marRight w:val="0"/>
          <w:marTop w:val="0"/>
          <w:marBottom w:val="0"/>
          <w:divBdr>
            <w:top w:val="none" w:sz="0" w:space="0" w:color="auto"/>
            <w:left w:val="none" w:sz="0" w:space="0" w:color="auto"/>
            <w:bottom w:val="none" w:sz="0" w:space="0" w:color="auto"/>
            <w:right w:val="none" w:sz="0" w:space="0" w:color="auto"/>
          </w:divBdr>
        </w:div>
        <w:div w:id="361783782">
          <w:marLeft w:val="640"/>
          <w:marRight w:val="0"/>
          <w:marTop w:val="0"/>
          <w:marBottom w:val="0"/>
          <w:divBdr>
            <w:top w:val="none" w:sz="0" w:space="0" w:color="auto"/>
            <w:left w:val="none" w:sz="0" w:space="0" w:color="auto"/>
            <w:bottom w:val="none" w:sz="0" w:space="0" w:color="auto"/>
            <w:right w:val="none" w:sz="0" w:space="0" w:color="auto"/>
          </w:divBdr>
        </w:div>
        <w:div w:id="1403990713">
          <w:marLeft w:val="640"/>
          <w:marRight w:val="0"/>
          <w:marTop w:val="0"/>
          <w:marBottom w:val="0"/>
          <w:divBdr>
            <w:top w:val="none" w:sz="0" w:space="0" w:color="auto"/>
            <w:left w:val="none" w:sz="0" w:space="0" w:color="auto"/>
            <w:bottom w:val="none" w:sz="0" w:space="0" w:color="auto"/>
            <w:right w:val="none" w:sz="0" w:space="0" w:color="auto"/>
          </w:divBdr>
        </w:div>
        <w:div w:id="2002272240">
          <w:marLeft w:val="640"/>
          <w:marRight w:val="0"/>
          <w:marTop w:val="0"/>
          <w:marBottom w:val="0"/>
          <w:divBdr>
            <w:top w:val="none" w:sz="0" w:space="0" w:color="auto"/>
            <w:left w:val="none" w:sz="0" w:space="0" w:color="auto"/>
            <w:bottom w:val="none" w:sz="0" w:space="0" w:color="auto"/>
            <w:right w:val="none" w:sz="0" w:space="0" w:color="auto"/>
          </w:divBdr>
        </w:div>
        <w:div w:id="72893157">
          <w:marLeft w:val="640"/>
          <w:marRight w:val="0"/>
          <w:marTop w:val="0"/>
          <w:marBottom w:val="0"/>
          <w:divBdr>
            <w:top w:val="none" w:sz="0" w:space="0" w:color="auto"/>
            <w:left w:val="none" w:sz="0" w:space="0" w:color="auto"/>
            <w:bottom w:val="none" w:sz="0" w:space="0" w:color="auto"/>
            <w:right w:val="none" w:sz="0" w:space="0" w:color="auto"/>
          </w:divBdr>
        </w:div>
        <w:div w:id="1724713179">
          <w:marLeft w:val="640"/>
          <w:marRight w:val="0"/>
          <w:marTop w:val="0"/>
          <w:marBottom w:val="0"/>
          <w:divBdr>
            <w:top w:val="none" w:sz="0" w:space="0" w:color="auto"/>
            <w:left w:val="none" w:sz="0" w:space="0" w:color="auto"/>
            <w:bottom w:val="none" w:sz="0" w:space="0" w:color="auto"/>
            <w:right w:val="none" w:sz="0" w:space="0" w:color="auto"/>
          </w:divBdr>
        </w:div>
        <w:div w:id="1275288851">
          <w:marLeft w:val="640"/>
          <w:marRight w:val="0"/>
          <w:marTop w:val="0"/>
          <w:marBottom w:val="0"/>
          <w:divBdr>
            <w:top w:val="none" w:sz="0" w:space="0" w:color="auto"/>
            <w:left w:val="none" w:sz="0" w:space="0" w:color="auto"/>
            <w:bottom w:val="none" w:sz="0" w:space="0" w:color="auto"/>
            <w:right w:val="none" w:sz="0" w:space="0" w:color="auto"/>
          </w:divBdr>
        </w:div>
        <w:div w:id="853346138">
          <w:marLeft w:val="640"/>
          <w:marRight w:val="0"/>
          <w:marTop w:val="0"/>
          <w:marBottom w:val="0"/>
          <w:divBdr>
            <w:top w:val="none" w:sz="0" w:space="0" w:color="auto"/>
            <w:left w:val="none" w:sz="0" w:space="0" w:color="auto"/>
            <w:bottom w:val="none" w:sz="0" w:space="0" w:color="auto"/>
            <w:right w:val="none" w:sz="0" w:space="0" w:color="auto"/>
          </w:divBdr>
        </w:div>
        <w:div w:id="253709807">
          <w:marLeft w:val="640"/>
          <w:marRight w:val="0"/>
          <w:marTop w:val="0"/>
          <w:marBottom w:val="0"/>
          <w:divBdr>
            <w:top w:val="none" w:sz="0" w:space="0" w:color="auto"/>
            <w:left w:val="none" w:sz="0" w:space="0" w:color="auto"/>
            <w:bottom w:val="none" w:sz="0" w:space="0" w:color="auto"/>
            <w:right w:val="none" w:sz="0" w:space="0" w:color="auto"/>
          </w:divBdr>
        </w:div>
        <w:div w:id="1573732089">
          <w:marLeft w:val="640"/>
          <w:marRight w:val="0"/>
          <w:marTop w:val="0"/>
          <w:marBottom w:val="0"/>
          <w:divBdr>
            <w:top w:val="none" w:sz="0" w:space="0" w:color="auto"/>
            <w:left w:val="none" w:sz="0" w:space="0" w:color="auto"/>
            <w:bottom w:val="none" w:sz="0" w:space="0" w:color="auto"/>
            <w:right w:val="none" w:sz="0" w:space="0" w:color="auto"/>
          </w:divBdr>
        </w:div>
        <w:div w:id="1640764919">
          <w:marLeft w:val="640"/>
          <w:marRight w:val="0"/>
          <w:marTop w:val="0"/>
          <w:marBottom w:val="0"/>
          <w:divBdr>
            <w:top w:val="none" w:sz="0" w:space="0" w:color="auto"/>
            <w:left w:val="none" w:sz="0" w:space="0" w:color="auto"/>
            <w:bottom w:val="none" w:sz="0" w:space="0" w:color="auto"/>
            <w:right w:val="none" w:sz="0" w:space="0" w:color="auto"/>
          </w:divBdr>
        </w:div>
        <w:div w:id="1131290222">
          <w:marLeft w:val="640"/>
          <w:marRight w:val="0"/>
          <w:marTop w:val="0"/>
          <w:marBottom w:val="0"/>
          <w:divBdr>
            <w:top w:val="none" w:sz="0" w:space="0" w:color="auto"/>
            <w:left w:val="none" w:sz="0" w:space="0" w:color="auto"/>
            <w:bottom w:val="none" w:sz="0" w:space="0" w:color="auto"/>
            <w:right w:val="none" w:sz="0" w:space="0" w:color="auto"/>
          </w:divBdr>
        </w:div>
        <w:div w:id="1843009324">
          <w:marLeft w:val="640"/>
          <w:marRight w:val="0"/>
          <w:marTop w:val="0"/>
          <w:marBottom w:val="0"/>
          <w:divBdr>
            <w:top w:val="none" w:sz="0" w:space="0" w:color="auto"/>
            <w:left w:val="none" w:sz="0" w:space="0" w:color="auto"/>
            <w:bottom w:val="none" w:sz="0" w:space="0" w:color="auto"/>
            <w:right w:val="none" w:sz="0" w:space="0" w:color="auto"/>
          </w:divBdr>
        </w:div>
        <w:div w:id="32465928">
          <w:marLeft w:val="640"/>
          <w:marRight w:val="0"/>
          <w:marTop w:val="0"/>
          <w:marBottom w:val="0"/>
          <w:divBdr>
            <w:top w:val="none" w:sz="0" w:space="0" w:color="auto"/>
            <w:left w:val="none" w:sz="0" w:space="0" w:color="auto"/>
            <w:bottom w:val="none" w:sz="0" w:space="0" w:color="auto"/>
            <w:right w:val="none" w:sz="0" w:space="0" w:color="auto"/>
          </w:divBdr>
        </w:div>
        <w:div w:id="585499316">
          <w:marLeft w:val="640"/>
          <w:marRight w:val="0"/>
          <w:marTop w:val="0"/>
          <w:marBottom w:val="0"/>
          <w:divBdr>
            <w:top w:val="none" w:sz="0" w:space="0" w:color="auto"/>
            <w:left w:val="none" w:sz="0" w:space="0" w:color="auto"/>
            <w:bottom w:val="none" w:sz="0" w:space="0" w:color="auto"/>
            <w:right w:val="none" w:sz="0" w:space="0" w:color="auto"/>
          </w:divBdr>
        </w:div>
        <w:div w:id="1311906825">
          <w:marLeft w:val="640"/>
          <w:marRight w:val="0"/>
          <w:marTop w:val="0"/>
          <w:marBottom w:val="0"/>
          <w:divBdr>
            <w:top w:val="none" w:sz="0" w:space="0" w:color="auto"/>
            <w:left w:val="none" w:sz="0" w:space="0" w:color="auto"/>
            <w:bottom w:val="none" w:sz="0" w:space="0" w:color="auto"/>
            <w:right w:val="none" w:sz="0" w:space="0" w:color="auto"/>
          </w:divBdr>
        </w:div>
        <w:div w:id="194124388">
          <w:marLeft w:val="640"/>
          <w:marRight w:val="0"/>
          <w:marTop w:val="0"/>
          <w:marBottom w:val="0"/>
          <w:divBdr>
            <w:top w:val="none" w:sz="0" w:space="0" w:color="auto"/>
            <w:left w:val="none" w:sz="0" w:space="0" w:color="auto"/>
            <w:bottom w:val="none" w:sz="0" w:space="0" w:color="auto"/>
            <w:right w:val="none" w:sz="0" w:space="0" w:color="auto"/>
          </w:divBdr>
        </w:div>
        <w:div w:id="280696729">
          <w:marLeft w:val="640"/>
          <w:marRight w:val="0"/>
          <w:marTop w:val="0"/>
          <w:marBottom w:val="0"/>
          <w:divBdr>
            <w:top w:val="none" w:sz="0" w:space="0" w:color="auto"/>
            <w:left w:val="none" w:sz="0" w:space="0" w:color="auto"/>
            <w:bottom w:val="none" w:sz="0" w:space="0" w:color="auto"/>
            <w:right w:val="none" w:sz="0" w:space="0" w:color="auto"/>
          </w:divBdr>
        </w:div>
        <w:div w:id="1544367653">
          <w:marLeft w:val="640"/>
          <w:marRight w:val="0"/>
          <w:marTop w:val="0"/>
          <w:marBottom w:val="0"/>
          <w:divBdr>
            <w:top w:val="none" w:sz="0" w:space="0" w:color="auto"/>
            <w:left w:val="none" w:sz="0" w:space="0" w:color="auto"/>
            <w:bottom w:val="none" w:sz="0" w:space="0" w:color="auto"/>
            <w:right w:val="none" w:sz="0" w:space="0" w:color="auto"/>
          </w:divBdr>
        </w:div>
        <w:div w:id="1174340238">
          <w:marLeft w:val="640"/>
          <w:marRight w:val="0"/>
          <w:marTop w:val="0"/>
          <w:marBottom w:val="0"/>
          <w:divBdr>
            <w:top w:val="none" w:sz="0" w:space="0" w:color="auto"/>
            <w:left w:val="none" w:sz="0" w:space="0" w:color="auto"/>
            <w:bottom w:val="none" w:sz="0" w:space="0" w:color="auto"/>
            <w:right w:val="none" w:sz="0" w:space="0" w:color="auto"/>
          </w:divBdr>
        </w:div>
        <w:div w:id="439373546">
          <w:marLeft w:val="640"/>
          <w:marRight w:val="0"/>
          <w:marTop w:val="0"/>
          <w:marBottom w:val="0"/>
          <w:divBdr>
            <w:top w:val="none" w:sz="0" w:space="0" w:color="auto"/>
            <w:left w:val="none" w:sz="0" w:space="0" w:color="auto"/>
            <w:bottom w:val="none" w:sz="0" w:space="0" w:color="auto"/>
            <w:right w:val="none" w:sz="0" w:space="0" w:color="auto"/>
          </w:divBdr>
        </w:div>
        <w:div w:id="403189100">
          <w:marLeft w:val="640"/>
          <w:marRight w:val="0"/>
          <w:marTop w:val="0"/>
          <w:marBottom w:val="0"/>
          <w:divBdr>
            <w:top w:val="none" w:sz="0" w:space="0" w:color="auto"/>
            <w:left w:val="none" w:sz="0" w:space="0" w:color="auto"/>
            <w:bottom w:val="none" w:sz="0" w:space="0" w:color="auto"/>
            <w:right w:val="none" w:sz="0" w:space="0" w:color="auto"/>
          </w:divBdr>
        </w:div>
        <w:div w:id="584653946">
          <w:marLeft w:val="640"/>
          <w:marRight w:val="0"/>
          <w:marTop w:val="0"/>
          <w:marBottom w:val="0"/>
          <w:divBdr>
            <w:top w:val="none" w:sz="0" w:space="0" w:color="auto"/>
            <w:left w:val="none" w:sz="0" w:space="0" w:color="auto"/>
            <w:bottom w:val="none" w:sz="0" w:space="0" w:color="auto"/>
            <w:right w:val="none" w:sz="0" w:space="0" w:color="auto"/>
          </w:divBdr>
        </w:div>
        <w:div w:id="253325819">
          <w:marLeft w:val="640"/>
          <w:marRight w:val="0"/>
          <w:marTop w:val="0"/>
          <w:marBottom w:val="0"/>
          <w:divBdr>
            <w:top w:val="none" w:sz="0" w:space="0" w:color="auto"/>
            <w:left w:val="none" w:sz="0" w:space="0" w:color="auto"/>
            <w:bottom w:val="none" w:sz="0" w:space="0" w:color="auto"/>
            <w:right w:val="none" w:sz="0" w:space="0" w:color="auto"/>
          </w:divBdr>
        </w:div>
        <w:div w:id="1257834653">
          <w:marLeft w:val="640"/>
          <w:marRight w:val="0"/>
          <w:marTop w:val="0"/>
          <w:marBottom w:val="0"/>
          <w:divBdr>
            <w:top w:val="none" w:sz="0" w:space="0" w:color="auto"/>
            <w:left w:val="none" w:sz="0" w:space="0" w:color="auto"/>
            <w:bottom w:val="none" w:sz="0" w:space="0" w:color="auto"/>
            <w:right w:val="none" w:sz="0" w:space="0" w:color="auto"/>
          </w:divBdr>
        </w:div>
        <w:div w:id="2054186727">
          <w:marLeft w:val="640"/>
          <w:marRight w:val="0"/>
          <w:marTop w:val="0"/>
          <w:marBottom w:val="0"/>
          <w:divBdr>
            <w:top w:val="none" w:sz="0" w:space="0" w:color="auto"/>
            <w:left w:val="none" w:sz="0" w:space="0" w:color="auto"/>
            <w:bottom w:val="none" w:sz="0" w:space="0" w:color="auto"/>
            <w:right w:val="none" w:sz="0" w:space="0" w:color="auto"/>
          </w:divBdr>
        </w:div>
        <w:div w:id="1424303205">
          <w:marLeft w:val="640"/>
          <w:marRight w:val="0"/>
          <w:marTop w:val="0"/>
          <w:marBottom w:val="0"/>
          <w:divBdr>
            <w:top w:val="none" w:sz="0" w:space="0" w:color="auto"/>
            <w:left w:val="none" w:sz="0" w:space="0" w:color="auto"/>
            <w:bottom w:val="none" w:sz="0" w:space="0" w:color="auto"/>
            <w:right w:val="none" w:sz="0" w:space="0" w:color="auto"/>
          </w:divBdr>
        </w:div>
        <w:div w:id="948702930">
          <w:marLeft w:val="640"/>
          <w:marRight w:val="0"/>
          <w:marTop w:val="0"/>
          <w:marBottom w:val="0"/>
          <w:divBdr>
            <w:top w:val="none" w:sz="0" w:space="0" w:color="auto"/>
            <w:left w:val="none" w:sz="0" w:space="0" w:color="auto"/>
            <w:bottom w:val="none" w:sz="0" w:space="0" w:color="auto"/>
            <w:right w:val="none" w:sz="0" w:space="0" w:color="auto"/>
          </w:divBdr>
        </w:div>
        <w:div w:id="566114838">
          <w:marLeft w:val="640"/>
          <w:marRight w:val="0"/>
          <w:marTop w:val="0"/>
          <w:marBottom w:val="0"/>
          <w:divBdr>
            <w:top w:val="none" w:sz="0" w:space="0" w:color="auto"/>
            <w:left w:val="none" w:sz="0" w:space="0" w:color="auto"/>
            <w:bottom w:val="none" w:sz="0" w:space="0" w:color="auto"/>
            <w:right w:val="none" w:sz="0" w:space="0" w:color="auto"/>
          </w:divBdr>
        </w:div>
        <w:div w:id="1759522201">
          <w:marLeft w:val="640"/>
          <w:marRight w:val="0"/>
          <w:marTop w:val="0"/>
          <w:marBottom w:val="0"/>
          <w:divBdr>
            <w:top w:val="none" w:sz="0" w:space="0" w:color="auto"/>
            <w:left w:val="none" w:sz="0" w:space="0" w:color="auto"/>
            <w:bottom w:val="none" w:sz="0" w:space="0" w:color="auto"/>
            <w:right w:val="none" w:sz="0" w:space="0" w:color="auto"/>
          </w:divBdr>
        </w:div>
        <w:div w:id="1274555452">
          <w:marLeft w:val="640"/>
          <w:marRight w:val="0"/>
          <w:marTop w:val="0"/>
          <w:marBottom w:val="0"/>
          <w:divBdr>
            <w:top w:val="none" w:sz="0" w:space="0" w:color="auto"/>
            <w:left w:val="none" w:sz="0" w:space="0" w:color="auto"/>
            <w:bottom w:val="none" w:sz="0" w:space="0" w:color="auto"/>
            <w:right w:val="none" w:sz="0" w:space="0" w:color="auto"/>
          </w:divBdr>
        </w:div>
        <w:div w:id="2129856526">
          <w:marLeft w:val="640"/>
          <w:marRight w:val="0"/>
          <w:marTop w:val="0"/>
          <w:marBottom w:val="0"/>
          <w:divBdr>
            <w:top w:val="none" w:sz="0" w:space="0" w:color="auto"/>
            <w:left w:val="none" w:sz="0" w:space="0" w:color="auto"/>
            <w:bottom w:val="none" w:sz="0" w:space="0" w:color="auto"/>
            <w:right w:val="none" w:sz="0" w:space="0" w:color="auto"/>
          </w:divBdr>
        </w:div>
        <w:div w:id="350104831">
          <w:marLeft w:val="640"/>
          <w:marRight w:val="0"/>
          <w:marTop w:val="0"/>
          <w:marBottom w:val="0"/>
          <w:divBdr>
            <w:top w:val="none" w:sz="0" w:space="0" w:color="auto"/>
            <w:left w:val="none" w:sz="0" w:space="0" w:color="auto"/>
            <w:bottom w:val="none" w:sz="0" w:space="0" w:color="auto"/>
            <w:right w:val="none" w:sz="0" w:space="0" w:color="auto"/>
          </w:divBdr>
        </w:div>
        <w:div w:id="1156534353">
          <w:marLeft w:val="640"/>
          <w:marRight w:val="0"/>
          <w:marTop w:val="0"/>
          <w:marBottom w:val="0"/>
          <w:divBdr>
            <w:top w:val="none" w:sz="0" w:space="0" w:color="auto"/>
            <w:left w:val="none" w:sz="0" w:space="0" w:color="auto"/>
            <w:bottom w:val="none" w:sz="0" w:space="0" w:color="auto"/>
            <w:right w:val="none" w:sz="0" w:space="0" w:color="auto"/>
          </w:divBdr>
        </w:div>
        <w:div w:id="1084259632">
          <w:marLeft w:val="640"/>
          <w:marRight w:val="0"/>
          <w:marTop w:val="0"/>
          <w:marBottom w:val="0"/>
          <w:divBdr>
            <w:top w:val="none" w:sz="0" w:space="0" w:color="auto"/>
            <w:left w:val="none" w:sz="0" w:space="0" w:color="auto"/>
            <w:bottom w:val="none" w:sz="0" w:space="0" w:color="auto"/>
            <w:right w:val="none" w:sz="0" w:space="0" w:color="auto"/>
          </w:divBdr>
        </w:div>
        <w:div w:id="1021005103">
          <w:marLeft w:val="640"/>
          <w:marRight w:val="0"/>
          <w:marTop w:val="0"/>
          <w:marBottom w:val="0"/>
          <w:divBdr>
            <w:top w:val="none" w:sz="0" w:space="0" w:color="auto"/>
            <w:left w:val="none" w:sz="0" w:space="0" w:color="auto"/>
            <w:bottom w:val="none" w:sz="0" w:space="0" w:color="auto"/>
            <w:right w:val="none" w:sz="0" w:space="0" w:color="auto"/>
          </w:divBdr>
        </w:div>
        <w:div w:id="657537033">
          <w:marLeft w:val="640"/>
          <w:marRight w:val="0"/>
          <w:marTop w:val="0"/>
          <w:marBottom w:val="0"/>
          <w:divBdr>
            <w:top w:val="none" w:sz="0" w:space="0" w:color="auto"/>
            <w:left w:val="none" w:sz="0" w:space="0" w:color="auto"/>
            <w:bottom w:val="none" w:sz="0" w:space="0" w:color="auto"/>
            <w:right w:val="none" w:sz="0" w:space="0" w:color="auto"/>
          </w:divBdr>
        </w:div>
        <w:div w:id="1363746963">
          <w:marLeft w:val="640"/>
          <w:marRight w:val="0"/>
          <w:marTop w:val="0"/>
          <w:marBottom w:val="0"/>
          <w:divBdr>
            <w:top w:val="none" w:sz="0" w:space="0" w:color="auto"/>
            <w:left w:val="none" w:sz="0" w:space="0" w:color="auto"/>
            <w:bottom w:val="none" w:sz="0" w:space="0" w:color="auto"/>
            <w:right w:val="none" w:sz="0" w:space="0" w:color="auto"/>
          </w:divBdr>
        </w:div>
        <w:div w:id="920527554">
          <w:marLeft w:val="640"/>
          <w:marRight w:val="0"/>
          <w:marTop w:val="0"/>
          <w:marBottom w:val="0"/>
          <w:divBdr>
            <w:top w:val="none" w:sz="0" w:space="0" w:color="auto"/>
            <w:left w:val="none" w:sz="0" w:space="0" w:color="auto"/>
            <w:bottom w:val="none" w:sz="0" w:space="0" w:color="auto"/>
            <w:right w:val="none" w:sz="0" w:space="0" w:color="auto"/>
          </w:divBdr>
        </w:div>
        <w:div w:id="2030908055">
          <w:marLeft w:val="640"/>
          <w:marRight w:val="0"/>
          <w:marTop w:val="0"/>
          <w:marBottom w:val="0"/>
          <w:divBdr>
            <w:top w:val="none" w:sz="0" w:space="0" w:color="auto"/>
            <w:left w:val="none" w:sz="0" w:space="0" w:color="auto"/>
            <w:bottom w:val="none" w:sz="0" w:space="0" w:color="auto"/>
            <w:right w:val="none" w:sz="0" w:space="0" w:color="auto"/>
          </w:divBdr>
        </w:div>
        <w:div w:id="1790204194">
          <w:marLeft w:val="640"/>
          <w:marRight w:val="0"/>
          <w:marTop w:val="0"/>
          <w:marBottom w:val="0"/>
          <w:divBdr>
            <w:top w:val="none" w:sz="0" w:space="0" w:color="auto"/>
            <w:left w:val="none" w:sz="0" w:space="0" w:color="auto"/>
            <w:bottom w:val="none" w:sz="0" w:space="0" w:color="auto"/>
            <w:right w:val="none" w:sz="0" w:space="0" w:color="auto"/>
          </w:divBdr>
        </w:div>
        <w:div w:id="38091105">
          <w:marLeft w:val="640"/>
          <w:marRight w:val="0"/>
          <w:marTop w:val="0"/>
          <w:marBottom w:val="0"/>
          <w:divBdr>
            <w:top w:val="none" w:sz="0" w:space="0" w:color="auto"/>
            <w:left w:val="none" w:sz="0" w:space="0" w:color="auto"/>
            <w:bottom w:val="none" w:sz="0" w:space="0" w:color="auto"/>
            <w:right w:val="none" w:sz="0" w:space="0" w:color="auto"/>
          </w:divBdr>
        </w:div>
        <w:div w:id="1709603312">
          <w:marLeft w:val="640"/>
          <w:marRight w:val="0"/>
          <w:marTop w:val="0"/>
          <w:marBottom w:val="0"/>
          <w:divBdr>
            <w:top w:val="none" w:sz="0" w:space="0" w:color="auto"/>
            <w:left w:val="none" w:sz="0" w:space="0" w:color="auto"/>
            <w:bottom w:val="none" w:sz="0" w:space="0" w:color="auto"/>
            <w:right w:val="none" w:sz="0" w:space="0" w:color="auto"/>
          </w:divBdr>
        </w:div>
        <w:div w:id="118494599">
          <w:marLeft w:val="640"/>
          <w:marRight w:val="0"/>
          <w:marTop w:val="0"/>
          <w:marBottom w:val="0"/>
          <w:divBdr>
            <w:top w:val="none" w:sz="0" w:space="0" w:color="auto"/>
            <w:left w:val="none" w:sz="0" w:space="0" w:color="auto"/>
            <w:bottom w:val="none" w:sz="0" w:space="0" w:color="auto"/>
            <w:right w:val="none" w:sz="0" w:space="0" w:color="auto"/>
          </w:divBdr>
        </w:div>
        <w:div w:id="1980917480">
          <w:marLeft w:val="640"/>
          <w:marRight w:val="0"/>
          <w:marTop w:val="0"/>
          <w:marBottom w:val="0"/>
          <w:divBdr>
            <w:top w:val="none" w:sz="0" w:space="0" w:color="auto"/>
            <w:left w:val="none" w:sz="0" w:space="0" w:color="auto"/>
            <w:bottom w:val="none" w:sz="0" w:space="0" w:color="auto"/>
            <w:right w:val="none" w:sz="0" w:space="0" w:color="auto"/>
          </w:divBdr>
        </w:div>
        <w:div w:id="188688588">
          <w:marLeft w:val="640"/>
          <w:marRight w:val="0"/>
          <w:marTop w:val="0"/>
          <w:marBottom w:val="0"/>
          <w:divBdr>
            <w:top w:val="none" w:sz="0" w:space="0" w:color="auto"/>
            <w:left w:val="none" w:sz="0" w:space="0" w:color="auto"/>
            <w:bottom w:val="none" w:sz="0" w:space="0" w:color="auto"/>
            <w:right w:val="none" w:sz="0" w:space="0" w:color="auto"/>
          </w:divBdr>
        </w:div>
        <w:div w:id="793601974">
          <w:marLeft w:val="640"/>
          <w:marRight w:val="0"/>
          <w:marTop w:val="0"/>
          <w:marBottom w:val="0"/>
          <w:divBdr>
            <w:top w:val="none" w:sz="0" w:space="0" w:color="auto"/>
            <w:left w:val="none" w:sz="0" w:space="0" w:color="auto"/>
            <w:bottom w:val="none" w:sz="0" w:space="0" w:color="auto"/>
            <w:right w:val="none" w:sz="0" w:space="0" w:color="auto"/>
          </w:divBdr>
        </w:div>
        <w:div w:id="1574049178">
          <w:marLeft w:val="640"/>
          <w:marRight w:val="0"/>
          <w:marTop w:val="0"/>
          <w:marBottom w:val="0"/>
          <w:divBdr>
            <w:top w:val="none" w:sz="0" w:space="0" w:color="auto"/>
            <w:left w:val="none" w:sz="0" w:space="0" w:color="auto"/>
            <w:bottom w:val="none" w:sz="0" w:space="0" w:color="auto"/>
            <w:right w:val="none" w:sz="0" w:space="0" w:color="auto"/>
          </w:divBdr>
        </w:div>
        <w:div w:id="1350915763">
          <w:marLeft w:val="640"/>
          <w:marRight w:val="0"/>
          <w:marTop w:val="0"/>
          <w:marBottom w:val="0"/>
          <w:divBdr>
            <w:top w:val="none" w:sz="0" w:space="0" w:color="auto"/>
            <w:left w:val="none" w:sz="0" w:space="0" w:color="auto"/>
            <w:bottom w:val="none" w:sz="0" w:space="0" w:color="auto"/>
            <w:right w:val="none" w:sz="0" w:space="0" w:color="auto"/>
          </w:divBdr>
        </w:div>
        <w:div w:id="784616852">
          <w:marLeft w:val="640"/>
          <w:marRight w:val="0"/>
          <w:marTop w:val="0"/>
          <w:marBottom w:val="0"/>
          <w:divBdr>
            <w:top w:val="none" w:sz="0" w:space="0" w:color="auto"/>
            <w:left w:val="none" w:sz="0" w:space="0" w:color="auto"/>
            <w:bottom w:val="none" w:sz="0" w:space="0" w:color="auto"/>
            <w:right w:val="none" w:sz="0" w:space="0" w:color="auto"/>
          </w:divBdr>
        </w:div>
        <w:div w:id="1141968543">
          <w:marLeft w:val="640"/>
          <w:marRight w:val="0"/>
          <w:marTop w:val="0"/>
          <w:marBottom w:val="0"/>
          <w:divBdr>
            <w:top w:val="none" w:sz="0" w:space="0" w:color="auto"/>
            <w:left w:val="none" w:sz="0" w:space="0" w:color="auto"/>
            <w:bottom w:val="none" w:sz="0" w:space="0" w:color="auto"/>
            <w:right w:val="none" w:sz="0" w:space="0" w:color="auto"/>
          </w:divBdr>
        </w:div>
        <w:div w:id="1666585827">
          <w:marLeft w:val="640"/>
          <w:marRight w:val="0"/>
          <w:marTop w:val="0"/>
          <w:marBottom w:val="0"/>
          <w:divBdr>
            <w:top w:val="none" w:sz="0" w:space="0" w:color="auto"/>
            <w:left w:val="none" w:sz="0" w:space="0" w:color="auto"/>
            <w:bottom w:val="none" w:sz="0" w:space="0" w:color="auto"/>
            <w:right w:val="none" w:sz="0" w:space="0" w:color="auto"/>
          </w:divBdr>
        </w:div>
        <w:div w:id="1490176368">
          <w:marLeft w:val="640"/>
          <w:marRight w:val="0"/>
          <w:marTop w:val="0"/>
          <w:marBottom w:val="0"/>
          <w:divBdr>
            <w:top w:val="none" w:sz="0" w:space="0" w:color="auto"/>
            <w:left w:val="none" w:sz="0" w:space="0" w:color="auto"/>
            <w:bottom w:val="none" w:sz="0" w:space="0" w:color="auto"/>
            <w:right w:val="none" w:sz="0" w:space="0" w:color="auto"/>
          </w:divBdr>
        </w:div>
        <w:div w:id="1817797671">
          <w:marLeft w:val="640"/>
          <w:marRight w:val="0"/>
          <w:marTop w:val="0"/>
          <w:marBottom w:val="0"/>
          <w:divBdr>
            <w:top w:val="none" w:sz="0" w:space="0" w:color="auto"/>
            <w:left w:val="none" w:sz="0" w:space="0" w:color="auto"/>
            <w:bottom w:val="none" w:sz="0" w:space="0" w:color="auto"/>
            <w:right w:val="none" w:sz="0" w:space="0" w:color="auto"/>
          </w:divBdr>
        </w:div>
        <w:div w:id="1567452118">
          <w:marLeft w:val="640"/>
          <w:marRight w:val="0"/>
          <w:marTop w:val="0"/>
          <w:marBottom w:val="0"/>
          <w:divBdr>
            <w:top w:val="none" w:sz="0" w:space="0" w:color="auto"/>
            <w:left w:val="none" w:sz="0" w:space="0" w:color="auto"/>
            <w:bottom w:val="none" w:sz="0" w:space="0" w:color="auto"/>
            <w:right w:val="none" w:sz="0" w:space="0" w:color="auto"/>
          </w:divBdr>
        </w:div>
        <w:div w:id="243879174">
          <w:marLeft w:val="640"/>
          <w:marRight w:val="0"/>
          <w:marTop w:val="0"/>
          <w:marBottom w:val="0"/>
          <w:divBdr>
            <w:top w:val="none" w:sz="0" w:space="0" w:color="auto"/>
            <w:left w:val="none" w:sz="0" w:space="0" w:color="auto"/>
            <w:bottom w:val="none" w:sz="0" w:space="0" w:color="auto"/>
            <w:right w:val="none" w:sz="0" w:space="0" w:color="auto"/>
          </w:divBdr>
        </w:div>
        <w:div w:id="1925453843">
          <w:marLeft w:val="640"/>
          <w:marRight w:val="0"/>
          <w:marTop w:val="0"/>
          <w:marBottom w:val="0"/>
          <w:divBdr>
            <w:top w:val="none" w:sz="0" w:space="0" w:color="auto"/>
            <w:left w:val="none" w:sz="0" w:space="0" w:color="auto"/>
            <w:bottom w:val="none" w:sz="0" w:space="0" w:color="auto"/>
            <w:right w:val="none" w:sz="0" w:space="0" w:color="auto"/>
          </w:divBdr>
        </w:div>
        <w:div w:id="437213818">
          <w:marLeft w:val="640"/>
          <w:marRight w:val="0"/>
          <w:marTop w:val="0"/>
          <w:marBottom w:val="0"/>
          <w:divBdr>
            <w:top w:val="none" w:sz="0" w:space="0" w:color="auto"/>
            <w:left w:val="none" w:sz="0" w:space="0" w:color="auto"/>
            <w:bottom w:val="none" w:sz="0" w:space="0" w:color="auto"/>
            <w:right w:val="none" w:sz="0" w:space="0" w:color="auto"/>
          </w:divBdr>
        </w:div>
        <w:div w:id="531381753">
          <w:marLeft w:val="640"/>
          <w:marRight w:val="0"/>
          <w:marTop w:val="0"/>
          <w:marBottom w:val="0"/>
          <w:divBdr>
            <w:top w:val="none" w:sz="0" w:space="0" w:color="auto"/>
            <w:left w:val="none" w:sz="0" w:space="0" w:color="auto"/>
            <w:bottom w:val="none" w:sz="0" w:space="0" w:color="auto"/>
            <w:right w:val="none" w:sz="0" w:space="0" w:color="auto"/>
          </w:divBdr>
        </w:div>
        <w:div w:id="517038110">
          <w:marLeft w:val="640"/>
          <w:marRight w:val="0"/>
          <w:marTop w:val="0"/>
          <w:marBottom w:val="0"/>
          <w:divBdr>
            <w:top w:val="none" w:sz="0" w:space="0" w:color="auto"/>
            <w:left w:val="none" w:sz="0" w:space="0" w:color="auto"/>
            <w:bottom w:val="none" w:sz="0" w:space="0" w:color="auto"/>
            <w:right w:val="none" w:sz="0" w:space="0" w:color="auto"/>
          </w:divBdr>
        </w:div>
        <w:div w:id="2123112523">
          <w:marLeft w:val="640"/>
          <w:marRight w:val="0"/>
          <w:marTop w:val="0"/>
          <w:marBottom w:val="0"/>
          <w:divBdr>
            <w:top w:val="none" w:sz="0" w:space="0" w:color="auto"/>
            <w:left w:val="none" w:sz="0" w:space="0" w:color="auto"/>
            <w:bottom w:val="none" w:sz="0" w:space="0" w:color="auto"/>
            <w:right w:val="none" w:sz="0" w:space="0" w:color="auto"/>
          </w:divBdr>
        </w:div>
        <w:div w:id="1882934217">
          <w:marLeft w:val="640"/>
          <w:marRight w:val="0"/>
          <w:marTop w:val="0"/>
          <w:marBottom w:val="0"/>
          <w:divBdr>
            <w:top w:val="none" w:sz="0" w:space="0" w:color="auto"/>
            <w:left w:val="none" w:sz="0" w:space="0" w:color="auto"/>
            <w:bottom w:val="none" w:sz="0" w:space="0" w:color="auto"/>
            <w:right w:val="none" w:sz="0" w:space="0" w:color="auto"/>
          </w:divBdr>
        </w:div>
        <w:div w:id="163673096">
          <w:marLeft w:val="640"/>
          <w:marRight w:val="0"/>
          <w:marTop w:val="0"/>
          <w:marBottom w:val="0"/>
          <w:divBdr>
            <w:top w:val="none" w:sz="0" w:space="0" w:color="auto"/>
            <w:left w:val="none" w:sz="0" w:space="0" w:color="auto"/>
            <w:bottom w:val="none" w:sz="0" w:space="0" w:color="auto"/>
            <w:right w:val="none" w:sz="0" w:space="0" w:color="auto"/>
          </w:divBdr>
        </w:div>
        <w:div w:id="1971786567">
          <w:marLeft w:val="640"/>
          <w:marRight w:val="0"/>
          <w:marTop w:val="0"/>
          <w:marBottom w:val="0"/>
          <w:divBdr>
            <w:top w:val="none" w:sz="0" w:space="0" w:color="auto"/>
            <w:left w:val="none" w:sz="0" w:space="0" w:color="auto"/>
            <w:bottom w:val="none" w:sz="0" w:space="0" w:color="auto"/>
            <w:right w:val="none" w:sz="0" w:space="0" w:color="auto"/>
          </w:divBdr>
        </w:div>
      </w:divsChild>
    </w:div>
    <w:div w:id="705057949">
      <w:bodyDiv w:val="1"/>
      <w:marLeft w:val="0"/>
      <w:marRight w:val="0"/>
      <w:marTop w:val="0"/>
      <w:marBottom w:val="0"/>
      <w:divBdr>
        <w:top w:val="none" w:sz="0" w:space="0" w:color="auto"/>
        <w:left w:val="none" w:sz="0" w:space="0" w:color="auto"/>
        <w:bottom w:val="none" w:sz="0" w:space="0" w:color="auto"/>
        <w:right w:val="none" w:sz="0" w:space="0" w:color="auto"/>
      </w:divBdr>
      <w:divsChild>
        <w:div w:id="1106734174">
          <w:marLeft w:val="640"/>
          <w:marRight w:val="0"/>
          <w:marTop w:val="0"/>
          <w:marBottom w:val="0"/>
          <w:divBdr>
            <w:top w:val="none" w:sz="0" w:space="0" w:color="auto"/>
            <w:left w:val="none" w:sz="0" w:space="0" w:color="auto"/>
            <w:bottom w:val="none" w:sz="0" w:space="0" w:color="auto"/>
            <w:right w:val="none" w:sz="0" w:space="0" w:color="auto"/>
          </w:divBdr>
        </w:div>
        <w:div w:id="2104105350">
          <w:marLeft w:val="640"/>
          <w:marRight w:val="0"/>
          <w:marTop w:val="0"/>
          <w:marBottom w:val="0"/>
          <w:divBdr>
            <w:top w:val="none" w:sz="0" w:space="0" w:color="auto"/>
            <w:left w:val="none" w:sz="0" w:space="0" w:color="auto"/>
            <w:bottom w:val="none" w:sz="0" w:space="0" w:color="auto"/>
            <w:right w:val="none" w:sz="0" w:space="0" w:color="auto"/>
          </w:divBdr>
        </w:div>
        <w:div w:id="647055004">
          <w:marLeft w:val="640"/>
          <w:marRight w:val="0"/>
          <w:marTop w:val="0"/>
          <w:marBottom w:val="0"/>
          <w:divBdr>
            <w:top w:val="none" w:sz="0" w:space="0" w:color="auto"/>
            <w:left w:val="none" w:sz="0" w:space="0" w:color="auto"/>
            <w:bottom w:val="none" w:sz="0" w:space="0" w:color="auto"/>
            <w:right w:val="none" w:sz="0" w:space="0" w:color="auto"/>
          </w:divBdr>
        </w:div>
        <w:div w:id="1567299881">
          <w:marLeft w:val="640"/>
          <w:marRight w:val="0"/>
          <w:marTop w:val="0"/>
          <w:marBottom w:val="0"/>
          <w:divBdr>
            <w:top w:val="none" w:sz="0" w:space="0" w:color="auto"/>
            <w:left w:val="none" w:sz="0" w:space="0" w:color="auto"/>
            <w:bottom w:val="none" w:sz="0" w:space="0" w:color="auto"/>
            <w:right w:val="none" w:sz="0" w:space="0" w:color="auto"/>
          </w:divBdr>
        </w:div>
        <w:div w:id="1269237612">
          <w:marLeft w:val="640"/>
          <w:marRight w:val="0"/>
          <w:marTop w:val="0"/>
          <w:marBottom w:val="0"/>
          <w:divBdr>
            <w:top w:val="none" w:sz="0" w:space="0" w:color="auto"/>
            <w:left w:val="none" w:sz="0" w:space="0" w:color="auto"/>
            <w:bottom w:val="none" w:sz="0" w:space="0" w:color="auto"/>
            <w:right w:val="none" w:sz="0" w:space="0" w:color="auto"/>
          </w:divBdr>
        </w:div>
        <w:div w:id="1440101920">
          <w:marLeft w:val="640"/>
          <w:marRight w:val="0"/>
          <w:marTop w:val="0"/>
          <w:marBottom w:val="0"/>
          <w:divBdr>
            <w:top w:val="none" w:sz="0" w:space="0" w:color="auto"/>
            <w:left w:val="none" w:sz="0" w:space="0" w:color="auto"/>
            <w:bottom w:val="none" w:sz="0" w:space="0" w:color="auto"/>
            <w:right w:val="none" w:sz="0" w:space="0" w:color="auto"/>
          </w:divBdr>
        </w:div>
        <w:div w:id="196165097">
          <w:marLeft w:val="640"/>
          <w:marRight w:val="0"/>
          <w:marTop w:val="0"/>
          <w:marBottom w:val="0"/>
          <w:divBdr>
            <w:top w:val="none" w:sz="0" w:space="0" w:color="auto"/>
            <w:left w:val="none" w:sz="0" w:space="0" w:color="auto"/>
            <w:bottom w:val="none" w:sz="0" w:space="0" w:color="auto"/>
            <w:right w:val="none" w:sz="0" w:space="0" w:color="auto"/>
          </w:divBdr>
        </w:div>
        <w:div w:id="716055190">
          <w:marLeft w:val="640"/>
          <w:marRight w:val="0"/>
          <w:marTop w:val="0"/>
          <w:marBottom w:val="0"/>
          <w:divBdr>
            <w:top w:val="none" w:sz="0" w:space="0" w:color="auto"/>
            <w:left w:val="none" w:sz="0" w:space="0" w:color="auto"/>
            <w:bottom w:val="none" w:sz="0" w:space="0" w:color="auto"/>
            <w:right w:val="none" w:sz="0" w:space="0" w:color="auto"/>
          </w:divBdr>
        </w:div>
        <w:div w:id="1821075938">
          <w:marLeft w:val="640"/>
          <w:marRight w:val="0"/>
          <w:marTop w:val="0"/>
          <w:marBottom w:val="0"/>
          <w:divBdr>
            <w:top w:val="none" w:sz="0" w:space="0" w:color="auto"/>
            <w:left w:val="none" w:sz="0" w:space="0" w:color="auto"/>
            <w:bottom w:val="none" w:sz="0" w:space="0" w:color="auto"/>
            <w:right w:val="none" w:sz="0" w:space="0" w:color="auto"/>
          </w:divBdr>
        </w:div>
        <w:div w:id="745691402">
          <w:marLeft w:val="640"/>
          <w:marRight w:val="0"/>
          <w:marTop w:val="0"/>
          <w:marBottom w:val="0"/>
          <w:divBdr>
            <w:top w:val="none" w:sz="0" w:space="0" w:color="auto"/>
            <w:left w:val="none" w:sz="0" w:space="0" w:color="auto"/>
            <w:bottom w:val="none" w:sz="0" w:space="0" w:color="auto"/>
            <w:right w:val="none" w:sz="0" w:space="0" w:color="auto"/>
          </w:divBdr>
        </w:div>
        <w:div w:id="170679610">
          <w:marLeft w:val="640"/>
          <w:marRight w:val="0"/>
          <w:marTop w:val="0"/>
          <w:marBottom w:val="0"/>
          <w:divBdr>
            <w:top w:val="none" w:sz="0" w:space="0" w:color="auto"/>
            <w:left w:val="none" w:sz="0" w:space="0" w:color="auto"/>
            <w:bottom w:val="none" w:sz="0" w:space="0" w:color="auto"/>
            <w:right w:val="none" w:sz="0" w:space="0" w:color="auto"/>
          </w:divBdr>
        </w:div>
        <w:div w:id="688994669">
          <w:marLeft w:val="640"/>
          <w:marRight w:val="0"/>
          <w:marTop w:val="0"/>
          <w:marBottom w:val="0"/>
          <w:divBdr>
            <w:top w:val="none" w:sz="0" w:space="0" w:color="auto"/>
            <w:left w:val="none" w:sz="0" w:space="0" w:color="auto"/>
            <w:bottom w:val="none" w:sz="0" w:space="0" w:color="auto"/>
            <w:right w:val="none" w:sz="0" w:space="0" w:color="auto"/>
          </w:divBdr>
        </w:div>
        <w:div w:id="404643727">
          <w:marLeft w:val="640"/>
          <w:marRight w:val="0"/>
          <w:marTop w:val="0"/>
          <w:marBottom w:val="0"/>
          <w:divBdr>
            <w:top w:val="none" w:sz="0" w:space="0" w:color="auto"/>
            <w:left w:val="none" w:sz="0" w:space="0" w:color="auto"/>
            <w:bottom w:val="none" w:sz="0" w:space="0" w:color="auto"/>
            <w:right w:val="none" w:sz="0" w:space="0" w:color="auto"/>
          </w:divBdr>
        </w:div>
        <w:div w:id="586380766">
          <w:marLeft w:val="640"/>
          <w:marRight w:val="0"/>
          <w:marTop w:val="0"/>
          <w:marBottom w:val="0"/>
          <w:divBdr>
            <w:top w:val="none" w:sz="0" w:space="0" w:color="auto"/>
            <w:left w:val="none" w:sz="0" w:space="0" w:color="auto"/>
            <w:bottom w:val="none" w:sz="0" w:space="0" w:color="auto"/>
            <w:right w:val="none" w:sz="0" w:space="0" w:color="auto"/>
          </w:divBdr>
        </w:div>
        <w:div w:id="38820617">
          <w:marLeft w:val="640"/>
          <w:marRight w:val="0"/>
          <w:marTop w:val="0"/>
          <w:marBottom w:val="0"/>
          <w:divBdr>
            <w:top w:val="none" w:sz="0" w:space="0" w:color="auto"/>
            <w:left w:val="none" w:sz="0" w:space="0" w:color="auto"/>
            <w:bottom w:val="none" w:sz="0" w:space="0" w:color="auto"/>
            <w:right w:val="none" w:sz="0" w:space="0" w:color="auto"/>
          </w:divBdr>
        </w:div>
        <w:div w:id="230775753">
          <w:marLeft w:val="640"/>
          <w:marRight w:val="0"/>
          <w:marTop w:val="0"/>
          <w:marBottom w:val="0"/>
          <w:divBdr>
            <w:top w:val="none" w:sz="0" w:space="0" w:color="auto"/>
            <w:left w:val="none" w:sz="0" w:space="0" w:color="auto"/>
            <w:bottom w:val="none" w:sz="0" w:space="0" w:color="auto"/>
            <w:right w:val="none" w:sz="0" w:space="0" w:color="auto"/>
          </w:divBdr>
        </w:div>
        <w:div w:id="1677340617">
          <w:marLeft w:val="640"/>
          <w:marRight w:val="0"/>
          <w:marTop w:val="0"/>
          <w:marBottom w:val="0"/>
          <w:divBdr>
            <w:top w:val="none" w:sz="0" w:space="0" w:color="auto"/>
            <w:left w:val="none" w:sz="0" w:space="0" w:color="auto"/>
            <w:bottom w:val="none" w:sz="0" w:space="0" w:color="auto"/>
            <w:right w:val="none" w:sz="0" w:space="0" w:color="auto"/>
          </w:divBdr>
        </w:div>
        <w:div w:id="943151545">
          <w:marLeft w:val="640"/>
          <w:marRight w:val="0"/>
          <w:marTop w:val="0"/>
          <w:marBottom w:val="0"/>
          <w:divBdr>
            <w:top w:val="none" w:sz="0" w:space="0" w:color="auto"/>
            <w:left w:val="none" w:sz="0" w:space="0" w:color="auto"/>
            <w:bottom w:val="none" w:sz="0" w:space="0" w:color="auto"/>
            <w:right w:val="none" w:sz="0" w:space="0" w:color="auto"/>
          </w:divBdr>
        </w:div>
        <w:div w:id="609241482">
          <w:marLeft w:val="640"/>
          <w:marRight w:val="0"/>
          <w:marTop w:val="0"/>
          <w:marBottom w:val="0"/>
          <w:divBdr>
            <w:top w:val="none" w:sz="0" w:space="0" w:color="auto"/>
            <w:left w:val="none" w:sz="0" w:space="0" w:color="auto"/>
            <w:bottom w:val="none" w:sz="0" w:space="0" w:color="auto"/>
            <w:right w:val="none" w:sz="0" w:space="0" w:color="auto"/>
          </w:divBdr>
        </w:div>
        <w:div w:id="1407604889">
          <w:marLeft w:val="640"/>
          <w:marRight w:val="0"/>
          <w:marTop w:val="0"/>
          <w:marBottom w:val="0"/>
          <w:divBdr>
            <w:top w:val="none" w:sz="0" w:space="0" w:color="auto"/>
            <w:left w:val="none" w:sz="0" w:space="0" w:color="auto"/>
            <w:bottom w:val="none" w:sz="0" w:space="0" w:color="auto"/>
            <w:right w:val="none" w:sz="0" w:space="0" w:color="auto"/>
          </w:divBdr>
        </w:div>
        <w:div w:id="388576495">
          <w:marLeft w:val="640"/>
          <w:marRight w:val="0"/>
          <w:marTop w:val="0"/>
          <w:marBottom w:val="0"/>
          <w:divBdr>
            <w:top w:val="none" w:sz="0" w:space="0" w:color="auto"/>
            <w:left w:val="none" w:sz="0" w:space="0" w:color="auto"/>
            <w:bottom w:val="none" w:sz="0" w:space="0" w:color="auto"/>
            <w:right w:val="none" w:sz="0" w:space="0" w:color="auto"/>
          </w:divBdr>
        </w:div>
        <w:div w:id="1261983577">
          <w:marLeft w:val="640"/>
          <w:marRight w:val="0"/>
          <w:marTop w:val="0"/>
          <w:marBottom w:val="0"/>
          <w:divBdr>
            <w:top w:val="none" w:sz="0" w:space="0" w:color="auto"/>
            <w:left w:val="none" w:sz="0" w:space="0" w:color="auto"/>
            <w:bottom w:val="none" w:sz="0" w:space="0" w:color="auto"/>
            <w:right w:val="none" w:sz="0" w:space="0" w:color="auto"/>
          </w:divBdr>
        </w:div>
        <w:div w:id="128328900">
          <w:marLeft w:val="640"/>
          <w:marRight w:val="0"/>
          <w:marTop w:val="0"/>
          <w:marBottom w:val="0"/>
          <w:divBdr>
            <w:top w:val="none" w:sz="0" w:space="0" w:color="auto"/>
            <w:left w:val="none" w:sz="0" w:space="0" w:color="auto"/>
            <w:bottom w:val="none" w:sz="0" w:space="0" w:color="auto"/>
            <w:right w:val="none" w:sz="0" w:space="0" w:color="auto"/>
          </w:divBdr>
        </w:div>
        <w:div w:id="175460478">
          <w:marLeft w:val="640"/>
          <w:marRight w:val="0"/>
          <w:marTop w:val="0"/>
          <w:marBottom w:val="0"/>
          <w:divBdr>
            <w:top w:val="none" w:sz="0" w:space="0" w:color="auto"/>
            <w:left w:val="none" w:sz="0" w:space="0" w:color="auto"/>
            <w:bottom w:val="none" w:sz="0" w:space="0" w:color="auto"/>
            <w:right w:val="none" w:sz="0" w:space="0" w:color="auto"/>
          </w:divBdr>
        </w:div>
        <w:div w:id="400637745">
          <w:marLeft w:val="640"/>
          <w:marRight w:val="0"/>
          <w:marTop w:val="0"/>
          <w:marBottom w:val="0"/>
          <w:divBdr>
            <w:top w:val="none" w:sz="0" w:space="0" w:color="auto"/>
            <w:left w:val="none" w:sz="0" w:space="0" w:color="auto"/>
            <w:bottom w:val="none" w:sz="0" w:space="0" w:color="auto"/>
            <w:right w:val="none" w:sz="0" w:space="0" w:color="auto"/>
          </w:divBdr>
        </w:div>
        <w:div w:id="1127044988">
          <w:marLeft w:val="640"/>
          <w:marRight w:val="0"/>
          <w:marTop w:val="0"/>
          <w:marBottom w:val="0"/>
          <w:divBdr>
            <w:top w:val="none" w:sz="0" w:space="0" w:color="auto"/>
            <w:left w:val="none" w:sz="0" w:space="0" w:color="auto"/>
            <w:bottom w:val="none" w:sz="0" w:space="0" w:color="auto"/>
            <w:right w:val="none" w:sz="0" w:space="0" w:color="auto"/>
          </w:divBdr>
        </w:div>
        <w:div w:id="1155609893">
          <w:marLeft w:val="640"/>
          <w:marRight w:val="0"/>
          <w:marTop w:val="0"/>
          <w:marBottom w:val="0"/>
          <w:divBdr>
            <w:top w:val="none" w:sz="0" w:space="0" w:color="auto"/>
            <w:left w:val="none" w:sz="0" w:space="0" w:color="auto"/>
            <w:bottom w:val="none" w:sz="0" w:space="0" w:color="auto"/>
            <w:right w:val="none" w:sz="0" w:space="0" w:color="auto"/>
          </w:divBdr>
        </w:div>
        <w:div w:id="1776054608">
          <w:marLeft w:val="640"/>
          <w:marRight w:val="0"/>
          <w:marTop w:val="0"/>
          <w:marBottom w:val="0"/>
          <w:divBdr>
            <w:top w:val="none" w:sz="0" w:space="0" w:color="auto"/>
            <w:left w:val="none" w:sz="0" w:space="0" w:color="auto"/>
            <w:bottom w:val="none" w:sz="0" w:space="0" w:color="auto"/>
            <w:right w:val="none" w:sz="0" w:space="0" w:color="auto"/>
          </w:divBdr>
        </w:div>
        <w:div w:id="995839433">
          <w:marLeft w:val="640"/>
          <w:marRight w:val="0"/>
          <w:marTop w:val="0"/>
          <w:marBottom w:val="0"/>
          <w:divBdr>
            <w:top w:val="none" w:sz="0" w:space="0" w:color="auto"/>
            <w:left w:val="none" w:sz="0" w:space="0" w:color="auto"/>
            <w:bottom w:val="none" w:sz="0" w:space="0" w:color="auto"/>
            <w:right w:val="none" w:sz="0" w:space="0" w:color="auto"/>
          </w:divBdr>
        </w:div>
        <w:div w:id="1227229255">
          <w:marLeft w:val="640"/>
          <w:marRight w:val="0"/>
          <w:marTop w:val="0"/>
          <w:marBottom w:val="0"/>
          <w:divBdr>
            <w:top w:val="none" w:sz="0" w:space="0" w:color="auto"/>
            <w:left w:val="none" w:sz="0" w:space="0" w:color="auto"/>
            <w:bottom w:val="none" w:sz="0" w:space="0" w:color="auto"/>
            <w:right w:val="none" w:sz="0" w:space="0" w:color="auto"/>
          </w:divBdr>
        </w:div>
        <w:div w:id="145753503">
          <w:marLeft w:val="640"/>
          <w:marRight w:val="0"/>
          <w:marTop w:val="0"/>
          <w:marBottom w:val="0"/>
          <w:divBdr>
            <w:top w:val="none" w:sz="0" w:space="0" w:color="auto"/>
            <w:left w:val="none" w:sz="0" w:space="0" w:color="auto"/>
            <w:bottom w:val="none" w:sz="0" w:space="0" w:color="auto"/>
            <w:right w:val="none" w:sz="0" w:space="0" w:color="auto"/>
          </w:divBdr>
        </w:div>
        <w:div w:id="982739731">
          <w:marLeft w:val="640"/>
          <w:marRight w:val="0"/>
          <w:marTop w:val="0"/>
          <w:marBottom w:val="0"/>
          <w:divBdr>
            <w:top w:val="none" w:sz="0" w:space="0" w:color="auto"/>
            <w:left w:val="none" w:sz="0" w:space="0" w:color="auto"/>
            <w:bottom w:val="none" w:sz="0" w:space="0" w:color="auto"/>
            <w:right w:val="none" w:sz="0" w:space="0" w:color="auto"/>
          </w:divBdr>
        </w:div>
        <w:div w:id="1771462907">
          <w:marLeft w:val="640"/>
          <w:marRight w:val="0"/>
          <w:marTop w:val="0"/>
          <w:marBottom w:val="0"/>
          <w:divBdr>
            <w:top w:val="none" w:sz="0" w:space="0" w:color="auto"/>
            <w:left w:val="none" w:sz="0" w:space="0" w:color="auto"/>
            <w:bottom w:val="none" w:sz="0" w:space="0" w:color="auto"/>
            <w:right w:val="none" w:sz="0" w:space="0" w:color="auto"/>
          </w:divBdr>
        </w:div>
        <w:div w:id="465902620">
          <w:marLeft w:val="640"/>
          <w:marRight w:val="0"/>
          <w:marTop w:val="0"/>
          <w:marBottom w:val="0"/>
          <w:divBdr>
            <w:top w:val="none" w:sz="0" w:space="0" w:color="auto"/>
            <w:left w:val="none" w:sz="0" w:space="0" w:color="auto"/>
            <w:bottom w:val="none" w:sz="0" w:space="0" w:color="auto"/>
            <w:right w:val="none" w:sz="0" w:space="0" w:color="auto"/>
          </w:divBdr>
        </w:div>
        <w:div w:id="1847358508">
          <w:marLeft w:val="640"/>
          <w:marRight w:val="0"/>
          <w:marTop w:val="0"/>
          <w:marBottom w:val="0"/>
          <w:divBdr>
            <w:top w:val="none" w:sz="0" w:space="0" w:color="auto"/>
            <w:left w:val="none" w:sz="0" w:space="0" w:color="auto"/>
            <w:bottom w:val="none" w:sz="0" w:space="0" w:color="auto"/>
            <w:right w:val="none" w:sz="0" w:space="0" w:color="auto"/>
          </w:divBdr>
        </w:div>
        <w:div w:id="1937791196">
          <w:marLeft w:val="640"/>
          <w:marRight w:val="0"/>
          <w:marTop w:val="0"/>
          <w:marBottom w:val="0"/>
          <w:divBdr>
            <w:top w:val="none" w:sz="0" w:space="0" w:color="auto"/>
            <w:left w:val="none" w:sz="0" w:space="0" w:color="auto"/>
            <w:bottom w:val="none" w:sz="0" w:space="0" w:color="auto"/>
            <w:right w:val="none" w:sz="0" w:space="0" w:color="auto"/>
          </w:divBdr>
        </w:div>
        <w:div w:id="526452177">
          <w:marLeft w:val="640"/>
          <w:marRight w:val="0"/>
          <w:marTop w:val="0"/>
          <w:marBottom w:val="0"/>
          <w:divBdr>
            <w:top w:val="none" w:sz="0" w:space="0" w:color="auto"/>
            <w:left w:val="none" w:sz="0" w:space="0" w:color="auto"/>
            <w:bottom w:val="none" w:sz="0" w:space="0" w:color="auto"/>
            <w:right w:val="none" w:sz="0" w:space="0" w:color="auto"/>
          </w:divBdr>
        </w:div>
        <w:div w:id="486285419">
          <w:marLeft w:val="640"/>
          <w:marRight w:val="0"/>
          <w:marTop w:val="0"/>
          <w:marBottom w:val="0"/>
          <w:divBdr>
            <w:top w:val="none" w:sz="0" w:space="0" w:color="auto"/>
            <w:left w:val="none" w:sz="0" w:space="0" w:color="auto"/>
            <w:bottom w:val="none" w:sz="0" w:space="0" w:color="auto"/>
            <w:right w:val="none" w:sz="0" w:space="0" w:color="auto"/>
          </w:divBdr>
        </w:div>
        <w:div w:id="906302427">
          <w:marLeft w:val="640"/>
          <w:marRight w:val="0"/>
          <w:marTop w:val="0"/>
          <w:marBottom w:val="0"/>
          <w:divBdr>
            <w:top w:val="none" w:sz="0" w:space="0" w:color="auto"/>
            <w:left w:val="none" w:sz="0" w:space="0" w:color="auto"/>
            <w:bottom w:val="none" w:sz="0" w:space="0" w:color="auto"/>
            <w:right w:val="none" w:sz="0" w:space="0" w:color="auto"/>
          </w:divBdr>
        </w:div>
        <w:div w:id="898203202">
          <w:marLeft w:val="640"/>
          <w:marRight w:val="0"/>
          <w:marTop w:val="0"/>
          <w:marBottom w:val="0"/>
          <w:divBdr>
            <w:top w:val="none" w:sz="0" w:space="0" w:color="auto"/>
            <w:left w:val="none" w:sz="0" w:space="0" w:color="auto"/>
            <w:bottom w:val="none" w:sz="0" w:space="0" w:color="auto"/>
            <w:right w:val="none" w:sz="0" w:space="0" w:color="auto"/>
          </w:divBdr>
        </w:div>
        <w:div w:id="1551457941">
          <w:marLeft w:val="640"/>
          <w:marRight w:val="0"/>
          <w:marTop w:val="0"/>
          <w:marBottom w:val="0"/>
          <w:divBdr>
            <w:top w:val="none" w:sz="0" w:space="0" w:color="auto"/>
            <w:left w:val="none" w:sz="0" w:space="0" w:color="auto"/>
            <w:bottom w:val="none" w:sz="0" w:space="0" w:color="auto"/>
            <w:right w:val="none" w:sz="0" w:space="0" w:color="auto"/>
          </w:divBdr>
        </w:div>
        <w:div w:id="534780377">
          <w:marLeft w:val="640"/>
          <w:marRight w:val="0"/>
          <w:marTop w:val="0"/>
          <w:marBottom w:val="0"/>
          <w:divBdr>
            <w:top w:val="none" w:sz="0" w:space="0" w:color="auto"/>
            <w:left w:val="none" w:sz="0" w:space="0" w:color="auto"/>
            <w:bottom w:val="none" w:sz="0" w:space="0" w:color="auto"/>
            <w:right w:val="none" w:sz="0" w:space="0" w:color="auto"/>
          </w:divBdr>
        </w:div>
        <w:div w:id="600261613">
          <w:marLeft w:val="640"/>
          <w:marRight w:val="0"/>
          <w:marTop w:val="0"/>
          <w:marBottom w:val="0"/>
          <w:divBdr>
            <w:top w:val="none" w:sz="0" w:space="0" w:color="auto"/>
            <w:left w:val="none" w:sz="0" w:space="0" w:color="auto"/>
            <w:bottom w:val="none" w:sz="0" w:space="0" w:color="auto"/>
            <w:right w:val="none" w:sz="0" w:space="0" w:color="auto"/>
          </w:divBdr>
        </w:div>
        <w:div w:id="1789423314">
          <w:marLeft w:val="640"/>
          <w:marRight w:val="0"/>
          <w:marTop w:val="0"/>
          <w:marBottom w:val="0"/>
          <w:divBdr>
            <w:top w:val="none" w:sz="0" w:space="0" w:color="auto"/>
            <w:left w:val="none" w:sz="0" w:space="0" w:color="auto"/>
            <w:bottom w:val="none" w:sz="0" w:space="0" w:color="auto"/>
            <w:right w:val="none" w:sz="0" w:space="0" w:color="auto"/>
          </w:divBdr>
        </w:div>
        <w:div w:id="132992570">
          <w:marLeft w:val="640"/>
          <w:marRight w:val="0"/>
          <w:marTop w:val="0"/>
          <w:marBottom w:val="0"/>
          <w:divBdr>
            <w:top w:val="none" w:sz="0" w:space="0" w:color="auto"/>
            <w:left w:val="none" w:sz="0" w:space="0" w:color="auto"/>
            <w:bottom w:val="none" w:sz="0" w:space="0" w:color="auto"/>
            <w:right w:val="none" w:sz="0" w:space="0" w:color="auto"/>
          </w:divBdr>
        </w:div>
        <w:div w:id="363291780">
          <w:marLeft w:val="640"/>
          <w:marRight w:val="0"/>
          <w:marTop w:val="0"/>
          <w:marBottom w:val="0"/>
          <w:divBdr>
            <w:top w:val="none" w:sz="0" w:space="0" w:color="auto"/>
            <w:left w:val="none" w:sz="0" w:space="0" w:color="auto"/>
            <w:bottom w:val="none" w:sz="0" w:space="0" w:color="auto"/>
            <w:right w:val="none" w:sz="0" w:space="0" w:color="auto"/>
          </w:divBdr>
        </w:div>
        <w:div w:id="983507686">
          <w:marLeft w:val="640"/>
          <w:marRight w:val="0"/>
          <w:marTop w:val="0"/>
          <w:marBottom w:val="0"/>
          <w:divBdr>
            <w:top w:val="none" w:sz="0" w:space="0" w:color="auto"/>
            <w:left w:val="none" w:sz="0" w:space="0" w:color="auto"/>
            <w:bottom w:val="none" w:sz="0" w:space="0" w:color="auto"/>
            <w:right w:val="none" w:sz="0" w:space="0" w:color="auto"/>
          </w:divBdr>
        </w:div>
        <w:div w:id="1939562489">
          <w:marLeft w:val="640"/>
          <w:marRight w:val="0"/>
          <w:marTop w:val="0"/>
          <w:marBottom w:val="0"/>
          <w:divBdr>
            <w:top w:val="none" w:sz="0" w:space="0" w:color="auto"/>
            <w:left w:val="none" w:sz="0" w:space="0" w:color="auto"/>
            <w:bottom w:val="none" w:sz="0" w:space="0" w:color="auto"/>
            <w:right w:val="none" w:sz="0" w:space="0" w:color="auto"/>
          </w:divBdr>
        </w:div>
        <w:div w:id="164901807">
          <w:marLeft w:val="640"/>
          <w:marRight w:val="0"/>
          <w:marTop w:val="0"/>
          <w:marBottom w:val="0"/>
          <w:divBdr>
            <w:top w:val="none" w:sz="0" w:space="0" w:color="auto"/>
            <w:left w:val="none" w:sz="0" w:space="0" w:color="auto"/>
            <w:bottom w:val="none" w:sz="0" w:space="0" w:color="auto"/>
            <w:right w:val="none" w:sz="0" w:space="0" w:color="auto"/>
          </w:divBdr>
        </w:div>
        <w:div w:id="1597668168">
          <w:marLeft w:val="640"/>
          <w:marRight w:val="0"/>
          <w:marTop w:val="0"/>
          <w:marBottom w:val="0"/>
          <w:divBdr>
            <w:top w:val="none" w:sz="0" w:space="0" w:color="auto"/>
            <w:left w:val="none" w:sz="0" w:space="0" w:color="auto"/>
            <w:bottom w:val="none" w:sz="0" w:space="0" w:color="auto"/>
            <w:right w:val="none" w:sz="0" w:space="0" w:color="auto"/>
          </w:divBdr>
        </w:div>
        <w:div w:id="827018664">
          <w:marLeft w:val="640"/>
          <w:marRight w:val="0"/>
          <w:marTop w:val="0"/>
          <w:marBottom w:val="0"/>
          <w:divBdr>
            <w:top w:val="none" w:sz="0" w:space="0" w:color="auto"/>
            <w:left w:val="none" w:sz="0" w:space="0" w:color="auto"/>
            <w:bottom w:val="none" w:sz="0" w:space="0" w:color="auto"/>
            <w:right w:val="none" w:sz="0" w:space="0" w:color="auto"/>
          </w:divBdr>
        </w:div>
        <w:div w:id="1276057719">
          <w:marLeft w:val="640"/>
          <w:marRight w:val="0"/>
          <w:marTop w:val="0"/>
          <w:marBottom w:val="0"/>
          <w:divBdr>
            <w:top w:val="none" w:sz="0" w:space="0" w:color="auto"/>
            <w:left w:val="none" w:sz="0" w:space="0" w:color="auto"/>
            <w:bottom w:val="none" w:sz="0" w:space="0" w:color="auto"/>
            <w:right w:val="none" w:sz="0" w:space="0" w:color="auto"/>
          </w:divBdr>
        </w:div>
        <w:div w:id="297998280">
          <w:marLeft w:val="640"/>
          <w:marRight w:val="0"/>
          <w:marTop w:val="0"/>
          <w:marBottom w:val="0"/>
          <w:divBdr>
            <w:top w:val="none" w:sz="0" w:space="0" w:color="auto"/>
            <w:left w:val="none" w:sz="0" w:space="0" w:color="auto"/>
            <w:bottom w:val="none" w:sz="0" w:space="0" w:color="auto"/>
            <w:right w:val="none" w:sz="0" w:space="0" w:color="auto"/>
          </w:divBdr>
        </w:div>
        <w:div w:id="1902982056">
          <w:marLeft w:val="640"/>
          <w:marRight w:val="0"/>
          <w:marTop w:val="0"/>
          <w:marBottom w:val="0"/>
          <w:divBdr>
            <w:top w:val="none" w:sz="0" w:space="0" w:color="auto"/>
            <w:left w:val="none" w:sz="0" w:space="0" w:color="auto"/>
            <w:bottom w:val="none" w:sz="0" w:space="0" w:color="auto"/>
            <w:right w:val="none" w:sz="0" w:space="0" w:color="auto"/>
          </w:divBdr>
        </w:div>
        <w:div w:id="1175656430">
          <w:marLeft w:val="640"/>
          <w:marRight w:val="0"/>
          <w:marTop w:val="0"/>
          <w:marBottom w:val="0"/>
          <w:divBdr>
            <w:top w:val="none" w:sz="0" w:space="0" w:color="auto"/>
            <w:left w:val="none" w:sz="0" w:space="0" w:color="auto"/>
            <w:bottom w:val="none" w:sz="0" w:space="0" w:color="auto"/>
            <w:right w:val="none" w:sz="0" w:space="0" w:color="auto"/>
          </w:divBdr>
        </w:div>
        <w:div w:id="435826596">
          <w:marLeft w:val="640"/>
          <w:marRight w:val="0"/>
          <w:marTop w:val="0"/>
          <w:marBottom w:val="0"/>
          <w:divBdr>
            <w:top w:val="none" w:sz="0" w:space="0" w:color="auto"/>
            <w:left w:val="none" w:sz="0" w:space="0" w:color="auto"/>
            <w:bottom w:val="none" w:sz="0" w:space="0" w:color="auto"/>
            <w:right w:val="none" w:sz="0" w:space="0" w:color="auto"/>
          </w:divBdr>
        </w:div>
        <w:div w:id="1138651468">
          <w:marLeft w:val="640"/>
          <w:marRight w:val="0"/>
          <w:marTop w:val="0"/>
          <w:marBottom w:val="0"/>
          <w:divBdr>
            <w:top w:val="none" w:sz="0" w:space="0" w:color="auto"/>
            <w:left w:val="none" w:sz="0" w:space="0" w:color="auto"/>
            <w:bottom w:val="none" w:sz="0" w:space="0" w:color="auto"/>
            <w:right w:val="none" w:sz="0" w:space="0" w:color="auto"/>
          </w:divBdr>
        </w:div>
        <w:div w:id="183520209">
          <w:marLeft w:val="640"/>
          <w:marRight w:val="0"/>
          <w:marTop w:val="0"/>
          <w:marBottom w:val="0"/>
          <w:divBdr>
            <w:top w:val="none" w:sz="0" w:space="0" w:color="auto"/>
            <w:left w:val="none" w:sz="0" w:space="0" w:color="auto"/>
            <w:bottom w:val="none" w:sz="0" w:space="0" w:color="auto"/>
            <w:right w:val="none" w:sz="0" w:space="0" w:color="auto"/>
          </w:divBdr>
        </w:div>
        <w:div w:id="487787848">
          <w:marLeft w:val="640"/>
          <w:marRight w:val="0"/>
          <w:marTop w:val="0"/>
          <w:marBottom w:val="0"/>
          <w:divBdr>
            <w:top w:val="none" w:sz="0" w:space="0" w:color="auto"/>
            <w:left w:val="none" w:sz="0" w:space="0" w:color="auto"/>
            <w:bottom w:val="none" w:sz="0" w:space="0" w:color="auto"/>
            <w:right w:val="none" w:sz="0" w:space="0" w:color="auto"/>
          </w:divBdr>
        </w:div>
        <w:div w:id="136999558">
          <w:marLeft w:val="640"/>
          <w:marRight w:val="0"/>
          <w:marTop w:val="0"/>
          <w:marBottom w:val="0"/>
          <w:divBdr>
            <w:top w:val="none" w:sz="0" w:space="0" w:color="auto"/>
            <w:left w:val="none" w:sz="0" w:space="0" w:color="auto"/>
            <w:bottom w:val="none" w:sz="0" w:space="0" w:color="auto"/>
            <w:right w:val="none" w:sz="0" w:space="0" w:color="auto"/>
          </w:divBdr>
        </w:div>
        <w:div w:id="689143336">
          <w:marLeft w:val="640"/>
          <w:marRight w:val="0"/>
          <w:marTop w:val="0"/>
          <w:marBottom w:val="0"/>
          <w:divBdr>
            <w:top w:val="none" w:sz="0" w:space="0" w:color="auto"/>
            <w:left w:val="none" w:sz="0" w:space="0" w:color="auto"/>
            <w:bottom w:val="none" w:sz="0" w:space="0" w:color="auto"/>
            <w:right w:val="none" w:sz="0" w:space="0" w:color="auto"/>
          </w:divBdr>
        </w:div>
        <w:div w:id="1992520380">
          <w:marLeft w:val="640"/>
          <w:marRight w:val="0"/>
          <w:marTop w:val="0"/>
          <w:marBottom w:val="0"/>
          <w:divBdr>
            <w:top w:val="none" w:sz="0" w:space="0" w:color="auto"/>
            <w:left w:val="none" w:sz="0" w:space="0" w:color="auto"/>
            <w:bottom w:val="none" w:sz="0" w:space="0" w:color="auto"/>
            <w:right w:val="none" w:sz="0" w:space="0" w:color="auto"/>
          </w:divBdr>
        </w:div>
        <w:div w:id="1320110131">
          <w:marLeft w:val="640"/>
          <w:marRight w:val="0"/>
          <w:marTop w:val="0"/>
          <w:marBottom w:val="0"/>
          <w:divBdr>
            <w:top w:val="none" w:sz="0" w:space="0" w:color="auto"/>
            <w:left w:val="none" w:sz="0" w:space="0" w:color="auto"/>
            <w:bottom w:val="none" w:sz="0" w:space="0" w:color="auto"/>
            <w:right w:val="none" w:sz="0" w:space="0" w:color="auto"/>
          </w:divBdr>
        </w:div>
        <w:div w:id="2096659678">
          <w:marLeft w:val="640"/>
          <w:marRight w:val="0"/>
          <w:marTop w:val="0"/>
          <w:marBottom w:val="0"/>
          <w:divBdr>
            <w:top w:val="none" w:sz="0" w:space="0" w:color="auto"/>
            <w:left w:val="none" w:sz="0" w:space="0" w:color="auto"/>
            <w:bottom w:val="none" w:sz="0" w:space="0" w:color="auto"/>
            <w:right w:val="none" w:sz="0" w:space="0" w:color="auto"/>
          </w:divBdr>
        </w:div>
        <w:div w:id="122971396">
          <w:marLeft w:val="640"/>
          <w:marRight w:val="0"/>
          <w:marTop w:val="0"/>
          <w:marBottom w:val="0"/>
          <w:divBdr>
            <w:top w:val="none" w:sz="0" w:space="0" w:color="auto"/>
            <w:left w:val="none" w:sz="0" w:space="0" w:color="auto"/>
            <w:bottom w:val="none" w:sz="0" w:space="0" w:color="auto"/>
            <w:right w:val="none" w:sz="0" w:space="0" w:color="auto"/>
          </w:divBdr>
        </w:div>
        <w:div w:id="1753356694">
          <w:marLeft w:val="640"/>
          <w:marRight w:val="0"/>
          <w:marTop w:val="0"/>
          <w:marBottom w:val="0"/>
          <w:divBdr>
            <w:top w:val="none" w:sz="0" w:space="0" w:color="auto"/>
            <w:left w:val="none" w:sz="0" w:space="0" w:color="auto"/>
            <w:bottom w:val="none" w:sz="0" w:space="0" w:color="auto"/>
            <w:right w:val="none" w:sz="0" w:space="0" w:color="auto"/>
          </w:divBdr>
        </w:div>
        <w:div w:id="732436486">
          <w:marLeft w:val="640"/>
          <w:marRight w:val="0"/>
          <w:marTop w:val="0"/>
          <w:marBottom w:val="0"/>
          <w:divBdr>
            <w:top w:val="none" w:sz="0" w:space="0" w:color="auto"/>
            <w:left w:val="none" w:sz="0" w:space="0" w:color="auto"/>
            <w:bottom w:val="none" w:sz="0" w:space="0" w:color="auto"/>
            <w:right w:val="none" w:sz="0" w:space="0" w:color="auto"/>
          </w:divBdr>
        </w:div>
        <w:div w:id="720322936">
          <w:marLeft w:val="640"/>
          <w:marRight w:val="0"/>
          <w:marTop w:val="0"/>
          <w:marBottom w:val="0"/>
          <w:divBdr>
            <w:top w:val="none" w:sz="0" w:space="0" w:color="auto"/>
            <w:left w:val="none" w:sz="0" w:space="0" w:color="auto"/>
            <w:bottom w:val="none" w:sz="0" w:space="0" w:color="auto"/>
            <w:right w:val="none" w:sz="0" w:space="0" w:color="auto"/>
          </w:divBdr>
        </w:div>
      </w:divsChild>
    </w:div>
    <w:div w:id="763915009">
      <w:bodyDiv w:val="1"/>
      <w:marLeft w:val="0"/>
      <w:marRight w:val="0"/>
      <w:marTop w:val="0"/>
      <w:marBottom w:val="0"/>
      <w:divBdr>
        <w:top w:val="none" w:sz="0" w:space="0" w:color="auto"/>
        <w:left w:val="none" w:sz="0" w:space="0" w:color="auto"/>
        <w:bottom w:val="none" w:sz="0" w:space="0" w:color="auto"/>
        <w:right w:val="none" w:sz="0" w:space="0" w:color="auto"/>
      </w:divBdr>
      <w:divsChild>
        <w:div w:id="1061253221">
          <w:marLeft w:val="640"/>
          <w:marRight w:val="0"/>
          <w:marTop w:val="0"/>
          <w:marBottom w:val="0"/>
          <w:divBdr>
            <w:top w:val="none" w:sz="0" w:space="0" w:color="auto"/>
            <w:left w:val="none" w:sz="0" w:space="0" w:color="auto"/>
            <w:bottom w:val="none" w:sz="0" w:space="0" w:color="auto"/>
            <w:right w:val="none" w:sz="0" w:space="0" w:color="auto"/>
          </w:divBdr>
        </w:div>
        <w:div w:id="2020156863">
          <w:marLeft w:val="640"/>
          <w:marRight w:val="0"/>
          <w:marTop w:val="0"/>
          <w:marBottom w:val="0"/>
          <w:divBdr>
            <w:top w:val="none" w:sz="0" w:space="0" w:color="auto"/>
            <w:left w:val="none" w:sz="0" w:space="0" w:color="auto"/>
            <w:bottom w:val="none" w:sz="0" w:space="0" w:color="auto"/>
            <w:right w:val="none" w:sz="0" w:space="0" w:color="auto"/>
          </w:divBdr>
        </w:div>
        <w:div w:id="465512426">
          <w:marLeft w:val="640"/>
          <w:marRight w:val="0"/>
          <w:marTop w:val="0"/>
          <w:marBottom w:val="0"/>
          <w:divBdr>
            <w:top w:val="none" w:sz="0" w:space="0" w:color="auto"/>
            <w:left w:val="none" w:sz="0" w:space="0" w:color="auto"/>
            <w:bottom w:val="none" w:sz="0" w:space="0" w:color="auto"/>
            <w:right w:val="none" w:sz="0" w:space="0" w:color="auto"/>
          </w:divBdr>
        </w:div>
        <w:div w:id="1502313127">
          <w:marLeft w:val="640"/>
          <w:marRight w:val="0"/>
          <w:marTop w:val="0"/>
          <w:marBottom w:val="0"/>
          <w:divBdr>
            <w:top w:val="none" w:sz="0" w:space="0" w:color="auto"/>
            <w:left w:val="none" w:sz="0" w:space="0" w:color="auto"/>
            <w:bottom w:val="none" w:sz="0" w:space="0" w:color="auto"/>
            <w:right w:val="none" w:sz="0" w:space="0" w:color="auto"/>
          </w:divBdr>
        </w:div>
        <w:div w:id="241569357">
          <w:marLeft w:val="640"/>
          <w:marRight w:val="0"/>
          <w:marTop w:val="0"/>
          <w:marBottom w:val="0"/>
          <w:divBdr>
            <w:top w:val="none" w:sz="0" w:space="0" w:color="auto"/>
            <w:left w:val="none" w:sz="0" w:space="0" w:color="auto"/>
            <w:bottom w:val="none" w:sz="0" w:space="0" w:color="auto"/>
            <w:right w:val="none" w:sz="0" w:space="0" w:color="auto"/>
          </w:divBdr>
        </w:div>
        <w:div w:id="447437352">
          <w:marLeft w:val="640"/>
          <w:marRight w:val="0"/>
          <w:marTop w:val="0"/>
          <w:marBottom w:val="0"/>
          <w:divBdr>
            <w:top w:val="none" w:sz="0" w:space="0" w:color="auto"/>
            <w:left w:val="none" w:sz="0" w:space="0" w:color="auto"/>
            <w:bottom w:val="none" w:sz="0" w:space="0" w:color="auto"/>
            <w:right w:val="none" w:sz="0" w:space="0" w:color="auto"/>
          </w:divBdr>
        </w:div>
        <w:div w:id="1353724947">
          <w:marLeft w:val="640"/>
          <w:marRight w:val="0"/>
          <w:marTop w:val="0"/>
          <w:marBottom w:val="0"/>
          <w:divBdr>
            <w:top w:val="none" w:sz="0" w:space="0" w:color="auto"/>
            <w:left w:val="none" w:sz="0" w:space="0" w:color="auto"/>
            <w:bottom w:val="none" w:sz="0" w:space="0" w:color="auto"/>
            <w:right w:val="none" w:sz="0" w:space="0" w:color="auto"/>
          </w:divBdr>
        </w:div>
        <w:div w:id="1323388733">
          <w:marLeft w:val="640"/>
          <w:marRight w:val="0"/>
          <w:marTop w:val="0"/>
          <w:marBottom w:val="0"/>
          <w:divBdr>
            <w:top w:val="none" w:sz="0" w:space="0" w:color="auto"/>
            <w:left w:val="none" w:sz="0" w:space="0" w:color="auto"/>
            <w:bottom w:val="none" w:sz="0" w:space="0" w:color="auto"/>
            <w:right w:val="none" w:sz="0" w:space="0" w:color="auto"/>
          </w:divBdr>
        </w:div>
        <w:div w:id="1912961677">
          <w:marLeft w:val="640"/>
          <w:marRight w:val="0"/>
          <w:marTop w:val="0"/>
          <w:marBottom w:val="0"/>
          <w:divBdr>
            <w:top w:val="none" w:sz="0" w:space="0" w:color="auto"/>
            <w:left w:val="none" w:sz="0" w:space="0" w:color="auto"/>
            <w:bottom w:val="none" w:sz="0" w:space="0" w:color="auto"/>
            <w:right w:val="none" w:sz="0" w:space="0" w:color="auto"/>
          </w:divBdr>
        </w:div>
        <w:div w:id="333650423">
          <w:marLeft w:val="640"/>
          <w:marRight w:val="0"/>
          <w:marTop w:val="0"/>
          <w:marBottom w:val="0"/>
          <w:divBdr>
            <w:top w:val="none" w:sz="0" w:space="0" w:color="auto"/>
            <w:left w:val="none" w:sz="0" w:space="0" w:color="auto"/>
            <w:bottom w:val="none" w:sz="0" w:space="0" w:color="auto"/>
            <w:right w:val="none" w:sz="0" w:space="0" w:color="auto"/>
          </w:divBdr>
        </w:div>
        <w:div w:id="535964800">
          <w:marLeft w:val="640"/>
          <w:marRight w:val="0"/>
          <w:marTop w:val="0"/>
          <w:marBottom w:val="0"/>
          <w:divBdr>
            <w:top w:val="none" w:sz="0" w:space="0" w:color="auto"/>
            <w:left w:val="none" w:sz="0" w:space="0" w:color="auto"/>
            <w:bottom w:val="none" w:sz="0" w:space="0" w:color="auto"/>
            <w:right w:val="none" w:sz="0" w:space="0" w:color="auto"/>
          </w:divBdr>
        </w:div>
        <w:div w:id="1081950192">
          <w:marLeft w:val="640"/>
          <w:marRight w:val="0"/>
          <w:marTop w:val="0"/>
          <w:marBottom w:val="0"/>
          <w:divBdr>
            <w:top w:val="none" w:sz="0" w:space="0" w:color="auto"/>
            <w:left w:val="none" w:sz="0" w:space="0" w:color="auto"/>
            <w:bottom w:val="none" w:sz="0" w:space="0" w:color="auto"/>
            <w:right w:val="none" w:sz="0" w:space="0" w:color="auto"/>
          </w:divBdr>
        </w:div>
        <w:div w:id="1652707429">
          <w:marLeft w:val="640"/>
          <w:marRight w:val="0"/>
          <w:marTop w:val="0"/>
          <w:marBottom w:val="0"/>
          <w:divBdr>
            <w:top w:val="none" w:sz="0" w:space="0" w:color="auto"/>
            <w:left w:val="none" w:sz="0" w:space="0" w:color="auto"/>
            <w:bottom w:val="none" w:sz="0" w:space="0" w:color="auto"/>
            <w:right w:val="none" w:sz="0" w:space="0" w:color="auto"/>
          </w:divBdr>
        </w:div>
        <w:div w:id="1265921868">
          <w:marLeft w:val="640"/>
          <w:marRight w:val="0"/>
          <w:marTop w:val="0"/>
          <w:marBottom w:val="0"/>
          <w:divBdr>
            <w:top w:val="none" w:sz="0" w:space="0" w:color="auto"/>
            <w:left w:val="none" w:sz="0" w:space="0" w:color="auto"/>
            <w:bottom w:val="none" w:sz="0" w:space="0" w:color="auto"/>
            <w:right w:val="none" w:sz="0" w:space="0" w:color="auto"/>
          </w:divBdr>
        </w:div>
        <w:div w:id="1448423682">
          <w:marLeft w:val="640"/>
          <w:marRight w:val="0"/>
          <w:marTop w:val="0"/>
          <w:marBottom w:val="0"/>
          <w:divBdr>
            <w:top w:val="none" w:sz="0" w:space="0" w:color="auto"/>
            <w:left w:val="none" w:sz="0" w:space="0" w:color="auto"/>
            <w:bottom w:val="none" w:sz="0" w:space="0" w:color="auto"/>
            <w:right w:val="none" w:sz="0" w:space="0" w:color="auto"/>
          </w:divBdr>
        </w:div>
        <w:div w:id="1033338001">
          <w:marLeft w:val="640"/>
          <w:marRight w:val="0"/>
          <w:marTop w:val="0"/>
          <w:marBottom w:val="0"/>
          <w:divBdr>
            <w:top w:val="none" w:sz="0" w:space="0" w:color="auto"/>
            <w:left w:val="none" w:sz="0" w:space="0" w:color="auto"/>
            <w:bottom w:val="none" w:sz="0" w:space="0" w:color="auto"/>
            <w:right w:val="none" w:sz="0" w:space="0" w:color="auto"/>
          </w:divBdr>
        </w:div>
        <w:div w:id="1850561124">
          <w:marLeft w:val="640"/>
          <w:marRight w:val="0"/>
          <w:marTop w:val="0"/>
          <w:marBottom w:val="0"/>
          <w:divBdr>
            <w:top w:val="none" w:sz="0" w:space="0" w:color="auto"/>
            <w:left w:val="none" w:sz="0" w:space="0" w:color="auto"/>
            <w:bottom w:val="none" w:sz="0" w:space="0" w:color="auto"/>
            <w:right w:val="none" w:sz="0" w:space="0" w:color="auto"/>
          </w:divBdr>
        </w:div>
        <w:div w:id="1967000441">
          <w:marLeft w:val="640"/>
          <w:marRight w:val="0"/>
          <w:marTop w:val="0"/>
          <w:marBottom w:val="0"/>
          <w:divBdr>
            <w:top w:val="none" w:sz="0" w:space="0" w:color="auto"/>
            <w:left w:val="none" w:sz="0" w:space="0" w:color="auto"/>
            <w:bottom w:val="none" w:sz="0" w:space="0" w:color="auto"/>
            <w:right w:val="none" w:sz="0" w:space="0" w:color="auto"/>
          </w:divBdr>
        </w:div>
        <w:div w:id="534776906">
          <w:marLeft w:val="640"/>
          <w:marRight w:val="0"/>
          <w:marTop w:val="0"/>
          <w:marBottom w:val="0"/>
          <w:divBdr>
            <w:top w:val="none" w:sz="0" w:space="0" w:color="auto"/>
            <w:left w:val="none" w:sz="0" w:space="0" w:color="auto"/>
            <w:bottom w:val="none" w:sz="0" w:space="0" w:color="auto"/>
            <w:right w:val="none" w:sz="0" w:space="0" w:color="auto"/>
          </w:divBdr>
        </w:div>
        <w:div w:id="2016031137">
          <w:marLeft w:val="640"/>
          <w:marRight w:val="0"/>
          <w:marTop w:val="0"/>
          <w:marBottom w:val="0"/>
          <w:divBdr>
            <w:top w:val="none" w:sz="0" w:space="0" w:color="auto"/>
            <w:left w:val="none" w:sz="0" w:space="0" w:color="auto"/>
            <w:bottom w:val="none" w:sz="0" w:space="0" w:color="auto"/>
            <w:right w:val="none" w:sz="0" w:space="0" w:color="auto"/>
          </w:divBdr>
        </w:div>
        <w:div w:id="1985576099">
          <w:marLeft w:val="640"/>
          <w:marRight w:val="0"/>
          <w:marTop w:val="0"/>
          <w:marBottom w:val="0"/>
          <w:divBdr>
            <w:top w:val="none" w:sz="0" w:space="0" w:color="auto"/>
            <w:left w:val="none" w:sz="0" w:space="0" w:color="auto"/>
            <w:bottom w:val="none" w:sz="0" w:space="0" w:color="auto"/>
            <w:right w:val="none" w:sz="0" w:space="0" w:color="auto"/>
          </w:divBdr>
        </w:div>
        <w:div w:id="685595264">
          <w:marLeft w:val="640"/>
          <w:marRight w:val="0"/>
          <w:marTop w:val="0"/>
          <w:marBottom w:val="0"/>
          <w:divBdr>
            <w:top w:val="none" w:sz="0" w:space="0" w:color="auto"/>
            <w:left w:val="none" w:sz="0" w:space="0" w:color="auto"/>
            <w:bottom w:val="none" w:sz="0" w:space="0" w:color="auto"/>
            <w:right w:val="none" w:sz="0" w:space="0" w:color="auto"/>
          </w:divBdr>
        </w:div>
        <w:div w:id="1949040788">
          <w:marLeft w:val="640"/>
          <w:marRight w:val="0"/>
          <w:marTop w:val="0"/>
          <w:marBottom w:val="0"/>
          <w:divBdr>
            <w:top w:val="none" w:sz="0" w:space="0" w:color="auto"/>
            <w:left w:val="none" w:sz="0" w:space="0" w:color="auto"/>
            <w:bottom w:val="none" w:sz="0" w:space="0" w:color="auto"/>
            <w:right w:val="none" w:sz="0" w:space="0" w:color="auto"/>
          </w:divBdr>
        </w:div>
        <w:div w:id="1076167915">
          <w:marLeft w:val="640"/>
          <w:marRight w:val="0"/>
          <w:marTop w:val="0"/>
          <w:marBottom w:val="0"/>
          <w:divBdr>
            <w:top w:val="none" w:sz="0" w:space="0" w:color="auto"/>
            <w:left w:val="none" w:sz="0" w:space="0" w:color="auto"/>
            <w:bottom w:val="none" w:sz="0" w:space="0" w:color="auto"/>
            <w:right w:val="none" w:sz="0" w:space="0" w:color="auto"/>
          </w:divBdr>
        </w:div>
        <w:div w:id="668949604">
          <w:marLeft w:val="640"/>
          <w:marRight w:val="0"/>
          <w:marTop w:val="0"/>
          <w:marBottom w:val="0"/>
          <w:divBdr>
            <w:top w:val="none" w:sz="0" w:space="0" w:color="auto"/>
            <w:left w:val="none" w:sz="0" w:space="0" w:color="auto"/>
            <w:bottom w:val="none" w:sz="0" w:space="0" w:color="auto"/>
            <w:right w:val="none" w:sz="0" w:space="0" w:color="auto"/>
          </w:divBdr>
        </w:div>
        <w:div w:id="409236212">
          <w:marLeft w:val="640"/>
          <w:marRight w:val="0"/>
          <w:marTop w:val="0"/>
          <w:marBottom w:val="0"/>
          <w:divBdr>
            <w:top w:val="none" w:sz="0" w:space="0" w:color="auto"/>
            <w:left w:val="none" w:sz="0" w:space="0" w:color="auto"/>
            <w:bottom w:val="none" w:sz="0" w:space="0" w:color="auto"/>
            <w:right w:val="none" w:sz="0" w:space="0" w:color="auto"/>
          </w:divBdr>
        </w:div>
        <w:div w:id="691150507">
          <w:marLeft w:val="640"/>
          <w:marRight w:val="0"/>
          <w:marTop w:val="0"/>
          <w:marBottom w:val="0"/>
          <w:divBdr>
            <w:top w:val="none" w:sz="0" w:space="0" w:color="auto"/>
            <w:left w:val="none" w:sz="0" w:space="0" w:color="auto"/>
            <w:bottom w:val="none" w:sz="0" w:space="0" w:color="auto"/>
            <w:right w:val="none" w:sz="0" w:space="0" w:color="auto"/>
          </w:divBdr>
        </w:div>
        <w:div w:id="320499271">
          <w:marLeft w:val="640"/>
          <w:marRight w:val="0"/>
          <w:marTop w:val="0"/>
          <w:marBottom w:val="0"/>
          <w:divBdr>
            <w:top w:val="none" w:sz="0" w:space="0" w:color="auto"/>
            <w:left w:val="none" w:sz="0" w:space="0" w:color="auto"/>
            <w:bottom w:val="none" w:sz="0" w:space="0" w:color="auto"/>
            <w:right w:val="none" w:sz="0" w:space="0" w:color="auto"/>
          </w:divBdr>
        </w:div>
        <w:div w:id="1187670616">
          <w:marLeft w:val="640"/>
          <w:marRight w:val="0"/>
          <w:marTop w:val="0"/>
          <w:marBottom w:val="0"/>
          <w:divBdr>
            <w:top w:val="none" w:sz="0" w:space="0" w:color="auto"/>
            <w:left w:val="none" w:sz="0" w:space="0" w:color="auto"/>
            <w:bottom w:val="none" w:sz="0" w:space="0" w:color="auto"/>
            <w:right w:val="none" w:sz="0" w:space="0" w:color="auto"/>
          </w:divBdr>
        </w:div>
        <w:div w:id="1298341421">
          <w:marLeft w:val="640"/>
          <w:marRight w:val="0"/>
          <w:marTop w:val="0"/>
          <w:marBottom w:val="0"/>
          <w:divBdr>
            <w:top w:val="none" w:sz="0" w:space="0" w:color="auto"/>
            <w:left w:val="none" w:sz="0" w:space="0" w:color="auto"/>
            <w:bottom w:val="none" w:sz="0" w:space="0" w:color="auto"/>
            <w:right w:val="none" w:sz="0" w:space="0" w:color="auto"/>
          </w:divBdr>
        </w:div>
        <w:div w:id="836844742">
          <w:marLeft w:val="640"/>
          <w:marRight w:val="0"/>
          <w:marTop w:val="0"/>
          <w:marBottom w:val="0"/>
          <w:divBdr>
            <w:top w:val="none" w:sz="0" w:space="0" w:color="auto"/>
            <w:left w:val="none" w:sz="0" w:space="0" w:color="auto"/>
            <w:bottom w:val="none" w:sz="0" w:space="0" w:color="auto"/>
            <w:right w:val="none" w:sz="0" w:space="0" w:color="auto"/>
          </w:divBdr>
        </w:div>
        <w:div w:id="545990459">
          <w:marLeft w:val="640"/>
          <w:marRight w:val="0"/>
          <w:marTop w:val="0"/>
          <w:marBottom w:val="0"/>
          <w:divBdr>
            <w:top w:val="none" w:sz="0" w:space="0" w:color="auto"/>
            <w:left w:val="none" w:sz="0" w:space="0" w:color="auto"/>
            <w:bottom w:val="none" w:sz="0" w:space="0" w:color="auto"/>
            <w:right w:val="none" w:sz="0" w:space="0" w:color="auto"/>
          </w:divBdr>
        </w:div>
        <w:div w:id="505293592">
          <w:marLeft w:val="640"/>
          <w:marRight w:val="0"/>
          <w:marTop w:val="0"/>
          <w:marBottom w:val="0"/>
          <w:divBdr>
            <w:top w:val="none" w:sz="0" w:space="0" w:color="auto"/>
            <w:left w:val="none" w:sz="0" w:space="0" w:color="auto"/>
            <w:bottom w:val="none" w:sz="0" w:space="0" w:color="auto"/>
            <w:right w:val="none" w:sz="0" w:space="0" w:color="auto"/>
          </w:divBdr>
        </w:div>
        <w:div w:id="1347097273">
          <w:marLeft w:val="640"/>
          <w:marRight w:val="0"/>
          <w:marTop w:val="0"/>
          <w:marBottom w:val="0"/>
          <w:divBdr>
            <w:top w:val="none" w:sz="0" w:space="0" w:color="auto"/>
            <w:left w:val="none" w:sz="0" w:space="0" w:color="auto"/>
            <w:bottom w:val="none" w:sz="0" w:space="0" w:color="auto"/>
            <w:right w:val="none" w:sz="0" w:space="0" w:color="auto"/>
          </w:divBdr>
        </w:div>
        <w:div w:id="1330478696">
          <w:marLeft w:val="640"/>
          <w:marRight w:val="0"/>
          <w:marTop w:val="0"/>
          <w:marBottom w:val="0"/>
          <w:divBdr>
            <w:top w:val="none" w:sz="0" w:space="0" w:color="auto"/>
            <w:left w:val="none" w:sz="0" w:space="0" w:color="auto"/>
            <w:bottom w:val="none" w:sz="0" w:space="0" w:color="auto"/>
            <w:right w:val="none" w:sz="0" w:space="0" w:color="auto"/>
          </w:divBdr>
        </w:div>
        <w:div w:id="2056077500">
          <w:marLeft w:val="640"/>
          <w:marRight w:val="0"/>
          <w:marTop w:val="0"/>
          <w:marBottom w:val="0"/>
          <w:divBdr>
            <w:top w:val="none" w:sz="0" w:space="0" w:color="auto"/>
            <w:left w:val="none" w:sz="0" w:space="0" w:color="auto"/>
            <w:bottom w:val="none" w:sz="0" w:space="0" w:color="auto"/>
            <w:right w:val="none" w:sz="0" w:space="0" w:color="auto"/>
          </w:divBdr>
        </w:div>
        <w:div w:id="329602308">
          <w:marLeft w:val="640"/>
          <w:marRight w:val="0"/>
          <w:marTop w:val="0"/>
          <w:marBottom w:val="0"/>
          <w:divBdr>
            <w:top w:val="none" w:sz="0" w:space="0" w:color="auto"/>
            <w:left w:val="none" w:sz="0" w:space="0" w:color="auto"/>
            <w:bottom w:val="none" w:sz="0" w:space="0" w:color="auto"/>
            <w:right w:val="none" w:sz="0" w:space="0" w:color="auto"/>
          </w:divBdr>
        </w:div>
        <w:div w:id="717127319">
          <w:marLeft w:val="640"/>
          <w:marRight w:val="0"/>
          <w:marTop w:val="0"/>
          <w:marBottom w:val="0"/>
          <w:divBdr>
            <w:top w:val="none" w:sz="0" w:space="0" w:color="auto"/>
            <w:left w:val="none" w:sz="0" w:space="0" w:color="auto"/>
            <w:bottom w:val="none" w:sz="0" w:space="0" w:color="auto"/>
            <w:right w:val="none" w:sz="0" w:space="0" w:color="auto"/>
          </w:divBdr>
        </w:div>
        <w:div w:id="549002652">
          <w:marLeft w:val="640"/>
          <w:marRight w:val="0"/>
          <w:marTop w:val="0"/>
          <w:marBottom w:val="0"/>
          <w:divBdr>
            <w:top w:val="none" w:sz="0" w:space="0" w:color="auto"/>
            <w:left w:val="none" w:sz="0" w:space="0" w:color="auto"/>
            <w:bottom w:val="none" w:sz="0" w:space="0" w:color="auto"/>
            <w:right w:val="none" w:sz="0" w:space="0" w:color="auto"/>
          </w:divBdr>
        </w:div>
        <w:div w:id="1824858578">
          <w:marLeft w:val="640"/>
          <w:marRight w:val="0"/>
          <w:marTop w:val="0"/>
          <w:marBottom w:val="0"/>
          <w:divBdr>
            <w:top w:val="none" w:sz="0" w:space="0" w:color="auto"/>
            <w:left w:val="none" w:sz="0" w:space="0" w:color="auto"/>
            <w:bottom w:val="none" w:sz="0" w:space="0" w:color="auto"/>
            <w:right w:val="none" w:sz="0" w:space="0" w:color="auto"/>
          </w:divBdr>
        </w:div>
        <w:div w:id="2053261193">
          <w:marLeft w:val="640"/>
          <w:marRight w:val="0"/>
          <w:marTop w:val="0"/>
          <w:marBottom w:val="0"/>
          <w:divBdr>
            <w:top w:val="none" w:sz="0" w:space="0" w:color="auto"/>
            <w:left w:val="none" w:sz="0" w:space="0" w:color="auto"/>
            <w:bottom w:val="none" w:sz="0" w:space="0" w:color="auto"/>
            <w:right w:val="none" w:sz="0" w:space="0" w:color="auto"/>
          </w:divBdr>
        </w:div>
        <w:div w:id="2005355901">
          <w:marLeft w:val="640"/>
          <w:marRight w:val="0"/>
          <w:marTop w:val="0"/>
          <w:marBottom w:val="0"/>
          <w:divBdr>
            <w:top w:val="none" w:sz="0" w:space="0" w:color="auto"/>
            <w:left w:val="none" w:sz="0" w:space="0" w:color="auto"/>
            <w:bottom w:val="none" w:sz="0" w:space="0" w:color="auto"/>
            <w:right w:val="none" w:sz="0" w:space="0" w:color="auto"/>
          </w:divBdr>
        </w:div>
        <w:div w:id="1524368079">
          <w:marLeft w:val="640"/>
          <w:marRight w:val="0"/>
          <w:marTop w:val="0"/>
          <w:marBottom w:val="0"/>
          <w:divBdr>
            <w:top w:val="none" w:sz="0" w:space="0" w:color="auto"/>
            <w:left w:val="none" w:sz="0" w:space="0" w:color="auto"/>
            <w:bottom w:val="none" w:sz="0" w:space="0" w:color="auto"/>
            <w:right w:val="none" w:sz="0" w:space="0" w:color="auto"/>
          </w:divBdr>
        </w:div>
        <w:div w:id="1112895725">
          <w:marLeft w:val="640"/>
          <w:marRight w:val="0"/>
          <w:marTop w:val="0"/>
          <w:marBottom w:val="0"/>
          <w:divBdr>
            <w:top w:val="none" w:sz="0" w:space="0" w:color="auto"/>
            <w:left w:val="none" w:sz="0" w:space="0" w:color="auto"/>
            <w:bottom w:val="none" w:sz="0" w:space="0" w:color="auto"/>
            <w:right w:val="none" w:sz="0" w:space="0" w:color="auto"/>
          </w:divBdr>
        </w:div>
        <w:div w:id="1480802231">
          <w:marLeft w:val="640"/>
          <w:marRight w:val="0"/>
          <w:marTop w:val="0"/>
          <w:marBottom w:val="0"/>
          <w:divBdr>
            <w:top w:val="none" w:sz="0" w:space="0" w:color="auto"/>
            <w:left w:val="none" w:sz="0" w:space="0" w:color="auto"/>
            <w:bottom w:val="none" w:sz="0" w:space="0" w:color="auto"/>
            <w:right w:val="none" w:sz="0" w:space="0" w:color="auto"/>
          </w:divBdr>
        </w:div>
        <w:div w:id="2074964282">
          <w:marLeft w:val="640"/>
          <w:marRight w:val="0"/>
          <w:marTop w:val="0"/>
          <w:marBottom w:val="0"/>
          <w:divBdr>
            <w:top w:val="none" w:sz="0" w:space="0" w:color="auto"/>
            <w:left w:val="none" w:sz="0" w:space="0" w:color="auto"/>
            <w:bottom w:val="none" w:sz="0" w:space="0" w:color="auto"/>
            <w:right w:val="none" w:sz="0" w:space="0" w:color="auto"/>
          </w:divBdr>
        </w:div>
        <w:div w:id="1636836066">
          <w:marLeft w:val="640"/>
          <w:marRight w:val="0"/>
          <w:marTop w:val="0"/>
          <w:marBottom w:val="0"/>
          <w:divBdr>
            <w:top w:val="none" w:sz="0" w:space="0" w:color="auto"/>
            <w:left w:val="none" w:sz="0" w:space="0" w:color="auto"/>
            <w:bottom w:val="none" w:sz="0" w:space="0" w:color="auto"/>
            <w:right w:val="none" w:sz="0" w:space="0" w:color="auto"/>
          </w:divBdr>
        </w:div>
        <w:div w:id="1095370381">
          <w:marLeft w:val="640"/>
          <w:marRight w:val="0"/>
          <w:marTop w:val="0"/>
          <w:marBottom w:val="0"/>
          <w:divBdr>
            <w:top w:val="none" w:sz="0" w:space="0" w:color="auto"/>
            <w:left w:val="none" w:sz="0" w:space="0" w:color="auto"/>
            <w:bottom w:val="none" w:sz="0" w:space="0" w:color="auto"/>
            <w:right w:val="none" w:sz="0" w:space="0" w:color="auto"/>
          </w:divBdr>
        </w:div>
        <w:div w:id="1436828225">
          <w:marLeft w:val="640"/>
          <w:marRight w:val="0"/>
          <w:marTop w:val="0"/>
          <w:marBottom w:val="0"/>
          <w:divBdr>
            <w:top w:val="none" w:sz="0" w:space="0" w:color="auto"/>
            <w:left w:val="none" w:sz="0" w:space="0" w:color="auto"/>
            <w:bottom w:val="none" w:sz="0" w:space="0" w:color="auto"/>
            <w:right w:val="none" w:sz="0" w:space="0" w:color="auto"/>
          </w:divBdr>
        </w:div>
        <w:div w:id="1494570476">
          <w:marLeft w:val="640"/>
          <w:marRight w:val="0"/>
          <w:marTop w:val="0"/>
          <w:marBottom w:val="0"/>
          <w:divBdr>
            <w:top w:val="none" w:sz="0" w:space="0" w:color="auto"/>
            <w:left w:val="none" w:sz="0" w:space="0" w:color="auto"/>
            <w:bottom w:val="none" w:sz="0" w:space="0" w:color="auto"/>
            <w:right w:val="none" w:sz="0" w:space="0" w:color="auto"/>
          </w:divBdr>
        </w:div>
        <w:div w:id="1369377841">
          <w:marLeft w:val="640"/>
          <w:marRight w:val="0"/>
          <w:marTop w:val="0"/>
          <w:marBottom w:val="0"/>
          <w:divBdr>
            <w:top w:val="none" w:sz="0" w:space="0" w:color="auto"/>
            <w:left w:val="none" w:sz="0" w:space="0" w:color="auto"/>
            <w:bottom w:val="none" w:sz="0" w:space="0" w:color="auto"/>
            <w:right w:val="none" w:sz="0" w:space="0" w:color="auto"/>
          </w:divBdr>
        </w:div>
        <w:div w:id="931280421">
          <w:marLeft w:val="640"/>
          <w:marRight w:val="0"/>
          <w:marTop w:val="0"/>
          <w:marBottom w:val="0"/>
          <w:divBdr>
            <w:top w:val="none" w:sz="0" w:space="0" w:color="auto"/>
            <w:left w:val="none" w:sz="0" w:space="0" w:color="auto"/>
            <w:bottom w:val="none" w:sz="0" w:space="0" w:color="auto"/>
            <w:right w:val="none" w:sz="0" w:space="0" w:color="auto"/>
          </w:divBdr>
        </w:div>
        <w:div w:id="1070007635">
          <w:marLeft w:val="640"/>
          <w:marRight w:val="0"/>
          <w:marTop w:val="0"/>
          <w:marBottom w:val="0"/>
          <w:divBdr>
            <w:top w:val="none" w:sz="0" w:space="0" w:color="auto"/>
            <w:left w:val="none" w:sz="0" w:space="0" w:color="auto"/>
            <w:bottom w:val="none" w:sz="0" w:space="0" w:color="auto"/>
            <w:right w:val="none" w:sz="0" w:space="0" w:color="auto"/>
          </w:divBdr>
        </w:div>
        <w:div w:id="1309164452">
          <w:marLeft w:val="640"/>
          <w:marRight w:val="0"/>
          <w:marTop w:val="0"/>
          <w:marBottom w:val="0"/>
          <w:divBdr>
            <w:top w:val="none" w:sz="0" w:space="0" w:color="auto"/>
            <w:left w:val="none" w:sz="0" w:space="0" w:color="auto"/>
            <w:bottom w:val="none" w:sz="0" w:space="0" w:color="auto"/>
            <w:right w:val="none" w:sz="0" w:space="0" w:color="auto"/>
          </w:divBdr>
        </w:div>
        <w:div w:id="77362168">
          <w:marLeft w:val="640"/>
          <w:marRight w:val="0"/>
          <w:marTop w:val="0"/>
          <w:marBottom w:val="0"/>
          <w:divBdr>
            <w:top w:val="none" w:sz="0" w:space="0" w:color="auto"/>
            <w:left w:val="none" w:sz="0" w:space="0" w:color="auto"/>
            <w:bottom w:val="none" w:sz="0" w:space="0" w:color="auto"/>
            <w:right w:val="none" w:sz="0" w:space="0" w:color="auto"/>
          </w:divBdr>
        </w:div>
        <w:div w:id="545869284">
          <w:marLeft w:val="640"/>
          <w:marRight w:val="0"/>
          <w:marTop w:val="0"/>
          <w:marBottom w:val="0"/>
          <w:divBdr>
            <w:top w:val="none" w:sz="0" w:space="0" w:color="auto"/>
            <w:left w:val="none" w:sz="0" w:space="0" w:color="auto"/>
            <w:bottom w:val="none" w:sz="0" w:space="0" w:color="auto"/>
            <w:right w:val="none" w:sz="0" w:space="0" w:color="auto"/>
          </w:divBdr>
        </w:div>
        <w:div w:id="922493658">
          <w:marLeft w:val="640"/>
          <w:marRight w:val="0"/>
          <w:marTop w:val="0"/>
          <w:marBottom w:val="0"/>
          <w:divBdr>
            <w:top w:val="none" w:sz="0" w:space="0" w:color="auto"/>
            <w:left w:val="none" w:sz="0" w:space="0" w:color="auto"/>
            <w:bottom w:val="none" w:sz="0" w:space="0" w:color="auto"/>
            <w:right w:val="none" w:sz="0" w:space="0" w:color="auto"/>
          </w:divBdr>
        </w:div>
        <w:div w:id="704019027">
          <w:marLeft w:val="640"/>
          <w:marRight w:val="0"/>
          <w:marTop w:val="0"/>
          <w:marBottom w:val="0"/>
          <w:divBdr>
            <w:top w:val="none" w:sz="0" w:space="0" w:color="auto"/>
            <w:left w:val="none" w:sz="0" w:space="0" w:color="auto"/>
            <w:bottom w:val="none" w:sz="0" w:space="0" w:color="auto"/>
            <w:right w:val="none" w:sz="0" w:space="0" w:color="auto"/>
          </w:divBdr>
        </w:div>
        <w:div w:id="1973554932">
          <w:marLeft w:val="640"/>
          <w:marRight w:val="0"/>
          <w:marTop w:val="0"/>
          <w:marBottom w:val="0"/>
          <w:divBdr>
            <w:top w:val="none" w:sz="0" w:space="0" w:color="auto"/>
            <w:left w:val="none" w:sz="0" w:space="0" w:color="auto"/>
            <w:bottom w:val="none" w:sz="0" w:space="0" w:color="auto"/>
            <w:right w:val="none" w:sz="0" w:space="0" w:color="auto"/>
          </w:divBdr>
        </w:div>
        <w:div w:id="1026061112">
          <w:marLeft w:val="640"/>
          <w:marRight w:val="0"/>
          <w:marTop w:val="0"/>
          <w:marBottom w:val="0"/>
          <w:divBdr>
            <w:top w:val="none" w:sz="0" w:space="0" w:color="auto"/>
            <w:left w:val="none" w:sz="0" w:space="0" w:color="auto"/>
            <w:bottom w:val="none" w:sz="0" w:space="0" w:color="auto"/>
            <w:right w:val="none" w:sz="0" w:space="0" w:color="auto"/>
          </w:divBdr>
        </w:div>
        <w:div w:id="1377392556">
          <w:marLeft w:val="640"/>
          <w:marRight w:val="0"/>
          <w:marTop w:val="0"/>
          <w:marBottom w:val="0"/>
          <w:divBdr>
            <w:top w:val="none" w:sz="0" w:space="0" w:color="auto"/>
            <w:left w:val="none" w:sz="0" w:space="0" w:color="auto"/>
            <w:bottom w:val="none" w:sz="0" w:space="0" w:color="auto"/>
            <w:right w:val="none" w:sz="0" w:space="0" w:color="auto"/>
          </w:divBdr>
        </w:div>
        <w:div w:id="2065131610">
          <w:marLeft w:val="640"/>
          <w:marRight w:val="0"/>
          <w:marTop w:val="0"/>
          <w:marBottom w:val="0"/>
          <w:divBdr>
            <w:top w:val="none" w:sz="0" w:space="0" w:color="auto"/>
            <w:left w:val="none" w:sz="0" w:space="0" w:color="auto"/>
            <w:bottom w:val="none" w:sz="0" w:space="0" w:color="auto"/>
            <w:right w:val="none" w:sz="0" w:space="0" w:color="auto"/>
          </w:divBdr>
        </w:div>
        <w:div w:id="1689328010">
          <w:marLeft w:val="640"/>
          <w:marRight w:val="0"/>
          <w:marTop w:val="0"/>
          <w:marBottom w:val="0"/>
          <w:divBdr>
            <w:top w:val="none" w:sz="0" w:space="0" w:color="auto"/>
            <w:left w:val="none" w:sz="0" w:space="0" w:color="auto"/>
            <w:bottom w:val="none" w:sz="0" w:space="0" w:color="auto"/>
            <w:right w:val="none" w:sz="0" w:space="0" w:color="auto"/>
          </w:divBdr>
        </w:div>
        <w:div w:id="1177695516">
          <w:marLeft w:val="640"/>
          <w:marRight w:val="0"/>
          <w:marTop w:val="0"/>
          <w:marBottom w:val="0"/>
          <w:divBdr>
            <w:top w:val="none" w:sz="0" w:space="0" w:color="auto"/>
            <w:left w:val="none" w:sz="0" w:space="0" w:color="auto"/>
            <w:bottom w:val="none" w:sz="0" w:space="0" w:color="auto"/>
            <w:right w:val="none" w:sz="0" w:space="0" w:color="auto"/>
          </w:divBdr>
        </w:div>
        <w:div w:id="325669564">
          <w:marLeft w:val="640"/>
          <w:marRight w:val="0"/>
          <w:marTop w:val="0"/>
          <w:marBottom w:val="0"/>
          <w:divBdr>
            <w:top w:val="none" w:sz="0" w:space="0" w:color="auto"/>
            <w:left w:val="none" w:sz="0" w:space="0" w:color="auto"/>
            <w:bottom w:val="none" w:sz="0" w:space="0" w:color="auto"/>
            <w:right w:val="none" w:sz="0" w:space="0" w:color="auto"/>
          </w:divBdr>
        </w:div>
        <w:div w:id="655885367">
          <w:marLeft w:val="640"/>
          <w:marRight w:val="0"/>
          <w:marTop w:val="0"/>
          <w:marBottom w:val="0"/>
          <w:divBdr>
            <w:top w:val="none" w:sz="0" w:space="0" w:color="auto"/>
            <w:left w:val="none" w:sz="0" w:space="0" w:color="auto"/>
            <w:bottom w:val="none" w:sz="0" w:space="0" w:color="auto"/>
            <w:right w:val="none" w:sz="0" w:space="0" w:color="auto"/>
          </w:divBdr>
        </w:div>
        <w:div w:id="688877084">
          <w:marLeft w:val="640"/>
          <w:marRight w:val="0"/>
          <w:marTop w:val="0"/>
          <w:marBottom w:val="0"/>
          <w:divBdr>
            <w:top w:val="none" w:sz="0" w:space="0" w:color="auto"/>
            <w:left w:val="none" w:sz="0" w:space="0" w:color="auto"/>
            <w:bottom w:val="none" w:sz="0" w:space="0" w:color="auto"/>
            <w:right w:val="none" w:sz="0" w:space="0" w:color="auto"/>
          </w:divBdr>
        </w:div>
        <w:div w:id="1582594997">
          <w:marLeft w:val="640"/>
          <w:marRight w:val="0"/>
          <w:marTop w:val="0"/>
          <w:marBottom w:val="0"/>
          <w:divBdr>
            <w:top w:val="none" w:sz="0" w:space="0" w:color="auto"/>
            <w:left w:val="none" w:sz="0" w:space="0" w:color="auto"/>
            <w:bottom w:val="none" w:sz="0" w:space="0" w:color="auto"/>
            <w:right w:val="none" w:sz="0" w:space="0" w:color="auto"/>
          </w:divBdr>
        </w:div>
        <w:div w:id="2132627443">
          <w:marLeft w:val="640"/>
          <w:marRight w:val="0"/>
          <w:marTop w:val="0"/>
          <w:marBottom w:val="0"/>
          <w:divBdr>
            <w:top w:val="none" w:sz="0" w:space="0" w:color="auto"/>
            <w:left w:val="none" w:sz="0" w:space="0" w:color="auto"/>
            <w:bottom w:val="none" w:sz="0" w:space="0" w:color="auto"/>
            <w:right w:val="none" w:sz="0" w:space="0" w:color="auto"/>
          </w:divBdr>
        </w:div>
        <w:div w:id="1011026957">
          <w:marLeft w:val="640"/>
          <w:marRight w:val="0"/>
          <w:marTop w:val="0"/>
          <w:marBottom w:val="0"/>
          <w:divBdr>
            <w:top w:val="none" w:sz="0" w:space="0" w:color="auto"/>
            <w:left w:val="none" w:sz="0" w:space="0" w:color="auto"/>
            <w:bottom w:val="none" w:sz="0" w:space="0" w:color="auto"/>
            <w:right w:val="none" w:sz="0" w:space="0" w:color="auto"/>
          </w:divBdr>
        </w:div>
        <w:div w:id="1347294108">
          <w:marLeft w:val="640"/>
          <w:marRight w:val="0"/>
          <w:marTop w:val="0"/>
          <w:marBottom w:val="0"/>
          <w:divBdr>
            <w:top w:val="none" w:sz="0" w:space="0" w:color="auto"/>
            <w:left w:val="none" w:sz="0" w:space="0" w:color="auto"/>
            <w:bottom w:val="none" w:sz="0" w:space="0" w:color="auto"/>
            <w:right w:val="none" w:sz="0" w:space="0" w:color="auto"/>
          </w:divBdr>
        </w:div>
        <w:div w:id="1220478257">
          <w:marLeft w:val="640"/>
          <w:marRight w:val="0"/>
          <w:marTop w:val="0"/>
          <w:marBottom w:val="0"/>
          <w:divBdr>
            <w:top w:val="none" w:sz="0" w:space="0" w:color="auto"/>
            <w:left w:val="none" w:sz="0" w:space="0" w:color="auto"/>
            <w:bottom w:val="none" w:sz="0" w:space="0" w:color="auto"/>
            <w:right w:val="none" w:sz="0" w:space="0" w:color="auto"/>
          </w:divBdr>
        </w:div>
      </w:divsChild>
    </w:div>
    <w:div w:id="777333363">
      <w:bodyDiv w:val="1"/>
      <w:marLeft w:val="0"/>
      <w:marRight w:val="0"/>
      <w:marTop w:val="0"/>
      <w:marBottom w:val="0"/>
      <w:divBdr>
        <w:top w:val="none" w:sz="0" w:space="0" w:color="auto"/>
        <w:left w:val="none" w:sz="0" w:space="0" w:color="auto"/>
        <w:bottom w:val="none" w:sz="0" w:space="0" w:color="auto"/>
        <w:right w:val="none" w:sz="0" w:space="0" w:color="auto"/>
      </w:divBdr>
      <w:divsChild>
        <w:div w:id="1288009425">
          <w:marLeft w:val="640"/>
          <w:marRight w:val="0"/>
          <w:marTop w:val="0"/>
          <w:marBottom w:val="0"/>
          <w:divBdr>
            <w:top w:val="none" w:sz="0" w:space="0" w:color="auto"/>
            <w:left w:val="none" w:sz="0" w:space="0" w:color="auto"/>
            <w:bottom w:val="none" w:sz="0" w:space="0" w:color="auto"/>
            <w:right w:val="none" w:sz="0" w:space="0" w:color="auto"/>
          </w:divBdr>
        </w:div>
        <w:div w:id="1756126031">
          <w:marLeft w:val="640"/>
          <w:marRight w:val="0"/>
          <w:marTop w:val="0"/>
          <w:marBottom w:val="0"/>
          <w:divBdr>
            <w:top w:val="none" w:sz="0" w:space="0" w:color="auto"/>
            <w:left w:val="none" w:sz="0" w:space="0" w:color="auto"/>
            <w:bottom w:val="none" w:sz="0" w:space="0" w:color="auto"/>
            <w:right w:val="none" w:sz="0" w:space="0" w:color="auto"/>
          </w:divBdr>
        </w:div>
        <w:div w:id="81755083">
          <w:marLeft w:val="640"/>
          <w:marRight w:val="0"/>
          <w:marTop w:val="0"/>
          <w:marBottom w:val="0"/>
          <w:divBdr>
            <w:top w:val="none" w:sz="0" w:space="0" w:color="auto"/>
            <w:left w:val="none" w:sz="0" w:space="0" w:color="auto"/>
            <w:bottom w:val="none" w:sz="0" w:space="0" w:color="auto"/>
            <w:right w:val="none" w:sz="0" w:space="0" w:color="auto"/>
          </w:divBdr>
        </w:div>
        <w:div w:id="1214583359">
          <w:marLeft w:val="640"/>
          <w:marRight w:val="0"/>
          <w:marTop w:val="0"/>
          <w:marBottom w:val="0"/>
          <w:divBdr>
            <w:top w:val="none" w:sz="0" w:space="0" w:color="auto"/>
            <w:left w:val="none" w:sz="0" w:space="0" w:color="auto"/>
            <w:bottom w:val="none" w:sz="0" w:space="0" w:color="auto"/>
            <w:right w:val="none" w:sz="0" w:space="0" w:color="auto"/>
          </w:divBdr>
        </w:div>
        <w:div w:id="221672680">
          <w:marLeft w:val="640"/>
          <w:marRight w:val="0"/>
          <w:marTop w:val="0"/>
          <w:marBottom w:val="0"/>
          <w:divBdr>
            <w:top w:val="none" w:sz="0" w:space="0" w:color="auto"/>
            <w:left w:val="none" w:sz="0" w:space="0" w:color="auto"/>
            <w:bottom w:val="none" w:sz="0" w:space="0" w:color="auto"/>
            <w:right w:val="none" w:sz="0" w:space="0" w:color="auto"/>
          </w:divBdr>
        </w:div>
        <w:div w:id="181864988">
          <w:marLeft w:val="640"/>
          <w:marRight w:val="0"/>
          <w:marTop w:val="0"/>
          <w:marBottom w:val="0"/>
          <w:divBdr>
            <w:top w:val="none" w:sz="0" w:space="0" w:color="auto"/>
            <w:left w:val="none" w:sz="0" w:space="0" w:color="auto"/>
            <w:bottom w:val="none" w:sz="0" w:space="0" w:color="auto"/>
            <w:right w:val="none" w:sz="0" w:space="0" w:color="auto"/>
          </w:divBdr>
        </w:div>
        <w:div w:id="1339692896">
          <w:marLeft w:val="640"/>
          <w:marRight w:val="0"/>
          <w:marTop w:val="0"/>
          <w:marBottom w:val="0"/>
          <w:divBdr>
            <w:top w:val="none" w:sz="0" w:space="0" w:color="auto"/>
            <w:left w:val="none" w:sz="0" w:space="0" w:color="auto"/>
            <w:bottom w:val="none" w:sz="0" w:space="0" w:color="auto"/>
            <w:right w:val="none" w:sz="0" w:space="0" w:color="auto"/>
          </w:divBdr>
        </w:div>
        <w:div w:id="1074085038">
          <w:marLeft w:val="640"/>
          <w:marRight w:val="0"/>
          <w:marTop w:val="0"/>
          <w:marBottom w:val="0"/>
          <w:divBdr>
            <w:top w:val="none" w:sz="0" w:space="0" w:color="auto"/>
            <w:left w:val="none" w:sz="0" w:space="0" w:color="auto"/>
            <w:bottom w:val="none" w:sz="0" w:space="0" w:color="auto"/>
            <w:right w:val="none" w:sz="0" w:space="0" w:color="auto"/>
          </w:divBdr>
        </w:div>
        <w:div w:id="169368799">
          <w:marLeft w:val="640"/>
          <w:marRight w:val="0"/>
          <w:marTop w:val="0"/>
          <w:marBottom w:val="0"/>
          <w:divBdr>
            <w:top w:val="none" w:sz="0" w:space="0" w:color="auto"/>
            <w:left w:val="none" w:sz="0" w:space="0" w:color="auto"/>
            <w:bottom w:val="none" w:sz="0" w:space="0" w:color="auto"/>
            <w:right w:val="none" w:sz="0" w:space="0" w:color="auto"/>
          </w:divBdr>
        </w:div>
        <w:div w:id="1887445692">
          <w:marLeft w:val="640"/>
          <w:marRight w:val="0"/>
          <w:marTop w:val="0"/>
          <w:marBottom w:val="0"/>
          <w:divBdr>
            <w:top w:val="none" w:sz="0" w:space="0" w:color="auto"/>
            <w:left w:val="none" w:sz="0" w:space="0" w:color="auto"/>
            <w:bottom w:val="none" w:sz="0" w:space="0" w:color="auto"/>
            <w:right w:val="none" w:sz="0" w:space="0" w:color="auto"/>
          </w:divBdr>
        </w:div>
        <w:div w:id="580792656">
          <w:marLeft w:val="640"/>
          <w:marRight w:val="0"/>
          <w:marTop w:val="0"/>
          <w:marBottom w:val="0"/>
          <w:divBdr>
            <w:top w:val="none" w:sz="0" w:space="0" w:color="auto"/>
            <w:left w:val="none" w:sz="0" w:space="0" w:color="auto"/>
            <w:bottom w:val="none" w:sz="0" w:space="0" w:color="auto"/>
            <w:right w:val="none" w:sz="0" w:space="0" w:color="auto"/>
          </w:divBdr>
        </w:div>
        <w:div w:id="1371804963">
          <w:marLeft w:val="640"/>
          <w:marRight w:val="0"/>
          <w:marTop w:val="0"/>
          <w:marBottom w:val="0"/>
          <w:divBdr>
            <w:top w:val="none" w:sz="0" w:space="0" w:color="auto"/>
            <w:left w:val="none" w:sz="0" w:space="0" w:color="auto"/>
            <w:bottom w:val="none" w:sz="0" w:space="0" w:color="auto"/>
            <w:right w:val="none" w:sz="0" w:space="0" w:color="auto"/>
          </w:divBdr>
        </w:div>
        <w:div w:id="1836532878">
          <w:marLeft w:val="640"/>
          <w:marRight w:val="0"/>
          <w:marTop w:val="0"/>
          <w:marBottom w:val="0"/>
          <w:divBdr>
            <w:top w:val="none" w:sz="0" w:space="0" w:color="auto"/>
            <w:left w:val="none" w:sz="0" w:space="0" w:color="auto"/>
            <w:bottom w:val="none" w:sz="0" w:space="0" w:color="auto"/>
            <w:right w:val="none" w:sz="0" w:space="0" w:color="auto"/>
          </w:divBdr>
        </w:div>
        <w:div w:id="354119758">
          <w:marLeft w:val="640"/>
          <w:marRight w:val="0"/>
          <w:marTop w:val="0"/>
          <w:marBottom w:val="0"/>
          <w:divBdr>
            <w:top w:val="none" w:sz="0" w:space="0" w:color="auto"/>
            <w:left w:val="none" w:sz="0" w:space="0" w:color="auto"/>
            <w:bottom w:val="none" w:sz="0" w:space="0" w:color="auto"/>
            <w:right w:val="none" w:sz="0" w:space="0" w:color="auto"/>
          </w:divBdr>
        </w:div>
        <w:div w:id="1994983791">
          <w:marLeft w:val="640"/>
          <w:marRight w:val="0"/>
          <w:marTop w:val="0"/>
          <w:marBottom w:val="0"/>
          <w:divBdr>
            <w:top w:val="none" w:sz="0" w:space="0" w:color="auto"/>
            <w:left w:val="none" w:sz="0" w:space="0" w:color="auto"/>
            <w:bottom w:val="none" w:sz="0" w:space="0" w:color="auto"/>
            <w:right w:val="none" w:sz="0" w:space="0" w:color="auto"/>
          </w:divBdr>
        </w:div>
        <w:div w:id="1644115007">
          <w:marLeft w:val="640"/>
          <w:marRight w:val="0"/>
          <w:marTop w:val="0"/>
          <w:marBottom w:val="0"/>
          <w:divBdr>
            <w:top w:val="none" w:sz="0" w:space="0" w:color="auto"/>
            <w:left w:val="none" w:sz="0" w:space="0" w:color="auto"/>
            <w:bottom w:val="none" w:sz="0" w:space="0" w:color="auto"/>
            <w:right w:val="none" w:sz="0" w:space="0" w:color="auto"/>
          </w:divBdr>
        </w:div>
        <w:div w:id="1844660675">
          <w:marLeft w:val="640"/>
          <w:marRight w:val="0"/>
          <w:marTop w:val="0"/>
          <w:marBottom w:val="0"/>
          <w:divBdr>
            <w:top w:val="none" w:sz="0" w:space="0" w:color="auto"/>
            <w:left w:val="none" w:sz="0" w:space="0" w:color="auto"/>
            <w:bottom w:val="none" w:sz="0" w:space="0" w:color="auto"/>
            <w:right w:val="none" w:sz="0" w:space="0" w:color="auto"/>
          </w:divBdr>
        </w:div>
        <w:div w:id="1613785252">
          <w:marLeft w:val="640"/>
          <w:marRight w:val="0"/>
          <w:marTop w:val="0"/>
          <w:marBottom w:val="0"/>
          <w:divBdr>
            <w:top w:val="none" w:sz="0" w:space="0" w:color="auto"/>
            <w:left w:val="none" w:sz="0" w:space="0" w:color="auto"/>
            <w:bottom w:val="none" w:sz="0" w:space="0" w:color="auto"/>
            <w:right w:val="none" w:sz="0" w:space="0" w:color="auto"/>
          </w:divBdr>
        </w:div>
        <w:div w:id="1904331">
          <w:marLeft w:val="640"/>
          <w:marRight w:val="0"/>
          <w:marTop w:val="0"/>
          <w:marBottom w:val="0"/>
          <w:divBdr>
            <w:top w:val="none" w:sz="0" w:space="0" w:color="auto"/>
            <w:left w:val="none" w:sz="0" w:space="0" w:color="auto"/>
            <w:bottom w:val="none" w:sz="0" w:space="0" w:color="auto"/>
            <w:right w:val="none" w:sz="0" w:space="0" w:color="auto"/>
          </w:divBdr>
        </w:div>
        <w:div w:id="433020441">
          <w:marLeft w:val="640"/>
          <w:marRight w:val="0"/>
          <w:marTop w:val="0"/>
          <w:marBottom w:val="0"/>
          <w:divBdr>
            <w:top w:val="none" w:sz="0" w:space="0" w:color="auto"/>
            <w:left w:val="none" w:sz="0" w:space="0" w:color="auto"/>
            <w:bottom w:val="none" w:sz="0" w:space="0" w:color="auto"/>
            <w:right w:val="none" w:sz="0" w:space="0" w:color="auto"/>
          </w:divBdr>
        </w:div>
        <w:div w:id="142279036">
          <w:marLeft w:val="640"/>
          <w:marRight w:val="0"/>
          <w:marTop w:val="0"/>
          <w:marBottom w:val="0"/>
          <w:divBdr>
            <w:top w:val="none" w:sz="0" w:space="0" w:color="auto"/>
            <w:left w:val="none" w:sz="0" w:space="0" w:color="auto"/>
            <w:bottom w:val="none" w:sz="0" w:space="0" w:color="auto"/>
            <w:right w:val="none" w:sz="0" w:space="0" w:color="auto"/>
          </w:divBdr>
        </w:div>
        <w:div w:id="1954434108">
          <w:marLeft w:val="640"/>
          <w:marRight w:val="0"/>
          <w:marTop w:val="0"/>
          <w:marBottom w:val="0"/>
          <w:divBdr>
            <w:top w:val="none" w:sz="0" w:space="0" w:color="auto"/>
            <w:left w:val="none" w:sz="0" w:space="0" w:color="auto"/>
            <w:bottom w:val="none" w:sz="0" w:space="0" w:color="auto"/>
            <w:right w:val="none" w:sz="0" w:space="0" w:color="auto"/>
          </w:divBdr>
        </w:div>
        <w:div w:id="1178931346">
          <w:marLeft w:val="640"/>
          <w:marRight w:val="0"/>
          <w:marTop w:val="0"/>
          <w:marBottom w:val="0"/>
          <w:divBdr>
            <w:top w:val="none" w:sz="0" w:space="0" w:color="auto"/>
            <w:left w:val="none" w:sz="0" w:space="0" w:color="auto"/>
            <w:bottom w:val="none" w:sz="0" w:space="0" w:color="auto"/>
            <w:right w:val="none" w:sz="0" w:space="0" w:color="auto"/>
          </w:divBdr>
        </w:div>
        <w:div w:id="1111701922">
          <w:marLeft w:val="640"/>
          <w:marRight w:val="0"/>
          <w:marTop w:val="0"/>
          <w:marBottom w:val="0"/>
          <w:divBdr>
            <w:top w:val="none" w:sz="0" w:space="0" w:color="auto"/>
            <w:left w:val="none" w:sz="0" w:space="0" w:color="auto"/>
            <w:bottom w:val="none" w:sz="0" w:space="0" w:color="auto"/>
            <w:right w:val="none" w:sz="0" w:space="0" w:color="auto"/>
          </w:divBdr>
        </w:div>
        <w:div w:id="407657129">
          <w:marLeft w:val="640"/>
          <w:marRight w:val="0"/>
          <w:marTop w:val="0"/>
          <w:marBottom w:val="0"/>
          <w:divBdr>
            <w:top w:val="none" w:sz="0" w:space="0" w:color="auto"/>
            <w:left w:val="none" w:sz="0" w:space="0" w:color="auto"/>
            <w:bottom w:val="none" w:sz="0" w:space="0" w:color="auto"/>
            <w:right w:val="none" w:sz="0" w:space="0" w:color="auto"/>
          </w:divBdr>
        </w:div>
        <w:div w:id="906501035">
          <w:marLeft w:val="640"/>
          <w:marRight w:val="0"/>
          <w:marTop w:val="0"/>
          <w:marBottom w:val="0"/>
          <w:divBdr>
            <w:top w:val="none" w:sz="0" w:space="0" w:color="auto"/>
            <w:left w:val="none" w:sz="0" w:space="0" w:color="auto"/>
            <w:bottom w:val="none" w:sz="0" w:space="0" w:color="auto"/>
            <w:right w:val="none" w:sz="0" w:space="0" w:color="auto"/>
          </w:divBdr>
        </w:div>
        <w:div w:id="245455458">
          <w:marLeft w:val="640"/>
          <w:marRight w:val="0"/>
          <w:marTop w:val="0"/>
          <w:marBottom w:val="0"/>
          <w:divBdr>
            <w:top w:val="none" w:sz="0" w:space="0" w:color="auto"/>
            <w:left w:val="none" w:sz="0" w:space="0" w:color="auto"/>
            <w:bottom w:val="none" w:sz="0" w:space="0" w:color="auto"/>
            <w:right w:val="none" w:sz="0" w:space="0" w:color="auto"/>
          </w:divBdr>
        </w:div>
        <w:div w:id="10959571">
          <w:marLeft w:val="640"/>
          <w:marRight w:val="0"/>
          <w:marTop w:val="0"/>
          <w:marBottom w:val="0"/>
          <w:divBdr>
            <w:top w:val="none" w:sz="0" w:space="0" w:color="auto"/>
            <w:left w:val="none" w:sz="0" w:space="0" w:color="auto"/>
            <w:bottom w:val="none" w:sz="0" w:space="0" w:color="auto"/>
            <w:right w:val="none" w:sz="0" w:space="0" w:color="auto"/>
          </w:divBdr>
        </w:div>
        <w:div w:id="1311326788">
          <w:marLeft w:val="640"/>
          <w:marRight w:val="0"/>
          <w:marTop w:val="0"/>
          <w:marBottom w:val="0"/>
          <w:divBdr>
            <w:top w:val="none" w:sz="0" w:space="0" w:color="auto"/>
            <w:left w:val="none" w:sz="0" w:space="0" w:color="auto"/>
            <w:bottom w:val="none" w:sz="0" w:space="0" w:color="auto"/>
            <w:right w:val="none" w:sz="0" w:space="0" w:color="auto"/>
          </w:divBdr>
        </w:div>
        <w:div w:id="1017465940">
          <w:marLeft w:val="640"/>
          <w:marRight w:val="0"/>
          <w:marTop w:val="0"/>
          <w:marBottom w:val="0"/>
          <w:divBdr>
            <w:top w:val="none" w:sz="0" w:space="0" w:color="auto"/>
            <w:left w:val="none" w:sz="0" w:space="0" w:color="auto"/>
            <w:bottom w:val="none" w:sz="0" w:space="0" w:color="auto"/>
            <w:right w:val="none" w:sz="0" w:space="0" w:color="auto"/>
          </w:divBdr>
        </w:div>
        <w:div w:id="1661156605">
          <w:marLeft w:val="640"/>
          <w:marRight w:val="0"/>
          <w:marTop w:val="0"/>
          <w:marBottom w:val="0"/>
          <w:divBdr>
            <w:top w:val="none" w:sz="0" w:space="0" w:color="auto"/>
            <w:left w:val="none" w:sz="0" w:space="0" w:color="auto"/>
            <w:bottom w:val="none" w:sz="0" w:space="0" w:color="auto"/>
            <w:right w:val="none" w:sz="0" w:space="0" w:color="auto"/>
          </w:divBdr>
        </w:div>
        <w:div w:id="1365323662">
          <w:marLeft w:val="640"/>
          <w:marRight w:val="0"/>
          <w:marTop w:val="0"/>
          <w:marBottom w:val="0"/>
          <w:divBdr>
            <w:top w:val="none" w:sz="0" w:space="0" w:color="auto"/>
            <w:left w:val="none" w:sz="0" w:space="0" w:color="auto"/>
            <w:bottom w:val="none" w:sz="0" w:space="0" w:color="auto"/>
            <w:right w:val="none" w:sz="0" w:space="0" w:color="auto"/>
          </w:divBdr>
        </w:div>
        <w:div w:id="1937977740">
          <w:marLeft w:val="640"/>
          <w:marRight w:val="0"/>
          <w:marTop w:val="0"/>
          <w:marBottom w:val="0"/>
          <w:divBdr>
            <w:top w:val="none" w:sz="0" w:space="0" w:color="auto"/>
            <w:left w:val="none" w:sz="0" w:space="0" w:color="auto"/>
            <w:bottom w:val="none" w:sz="0" w:space="0" w:color="auto"/>
            <w:right w:val="none" w:sz="0" w:space="0" w:color="auto"/>
          </w:divBdr>
        </w:div>
        <w:div w:id="1410931906">
          <w:marLeft w:val="640"/>
          <w:marRight w:val="0"/>
          <w:marTop w:val="0"/>
          <w:marBottom w:val="0"/>
          <w:divBdr>
            <w:top w:val="none" w:sz="0" w:space="0" w:color="auto"/>
            <w:left w:val="none" w:sz="0" w:space="0" w:color="auto"/>
            <w:bottom w:val="none" w:sz="0" w:space="0" w:color="auto"/>
            <w:right w:val="none" w:sz="0" w:space="0" w:color="auto"/>
          </w:divBdr>
        </w:div>
        <w:div w:id="1192836724">
          <w:marLeft w:val="640"/>
          <w:marRight w:val="0"/>
          <w:marTop w:val="0"/>
          <w:marBottom w:val="0"/>
          <w:divBdr>
            <w:top w:val="none" w:sz="0" w:space="0" w:color="auto"/>
            <w:left w:val="none" w:sz="0" w:space="0" w:color="auto"/>
            <w:bottom w:val="none" w:sz="0" w:space="0" w:color="auto"/>
            <w:right w:val="none" w:sz="0" w:space="0" w:color="auto"/>
          </w:divBdr>
        </w:div>
        <w:div w:id="194851489">
          <w:marLeft w:val="640"/>
          <w:marRight w:val="0"/>
          <w:marTop w:val="0"/>
          <w:marBottom w:val="0"/>
          <w:divBdr>
            <w:top w:val="none" w:sz="0" w:space="0" w:color="auto"/>
            <w:left w:val="none" w:sz="0" w:space="0" w:color="auto"/>
            <w:bottom w:val="none" w:sz="0" w:space="0" w:color="auto"/>
            <w:right w:val="none" w:sz="0" w:space="0" w:color="auto"/>
          </w:divBdr>
        </w:div>
        <w:div w:id="1592621200">
          <w:marLeft w:val="640"/>
          <w:marRight w:val="0"/>
          <w:marTop w:val="0"/>
          <w:marBottom w:val="0"/>
          <w:divBdr>
            <w:top w:val="none" w:sz="0" w:space="0" w:color="auto"/>
            <w:left w:val="none" w:sz="0" w:space="0" w:color="auto"/>
            <w:bottom w:val="none" w:sz="0" w:space="0" w:color="auto"/>
            <w:right w:val="none" w:sz="0" w:space="0" w:color="auto"/>
          </w:divBdr>
        </w:div>
        <w:div w:id="1460951789">
          <w:marLeft w:val="640"/>
          <w:marRight w:val="0"/>
          <w:marTop w:val="0"/>
          <w:marBottom w:val="0"/>
          <w:divBdr>
            <w:top w:val="none" w:sz="0" w:space="0" w:color="auto"/>
            <w:left w:val="none" w:sz="0" w:space="0" w:color="auto"/>
            <w:bottom w:val="none" w:sz="0" w:space="0" w:color="auto"/>
            <w:right w:val="none" w:sz="0" w:space="0" w:color="auto"/>
          </w:divBdr>
        </w:div>
        <w:div w:id="1356227308">
          <w:marLeft w:val="640"/>
          <w:marRight w:val="0"/>
          <w:marTop w:val="0"/>
          <w:marBottom w:val="0"/>
          <w:divBdr>
            <w:top w:val="none" w:sz="0" w:space="0" w:color="auto"/>
            <w:left w:val="none" w:sz="0" w:space="0" w:color="auto"/>
            <w:bottom w:val="none" w:sz="0" w:space="0" w:color="auto"/>
            <w:right w:val="none" w:sz="0" w:space="0" w:color="auto"/>
          </w:divBdr>
        </w:div>
        <w:div w:id="219944612">
          <w:marLeft w:val="640"/>
          <w:marRight w:val="0"/>
          <w:marTop w:val="0"/>
          <w:marBottom w:val="0"/>
          <w:divBdr>
            <w:top w:val="none" w:sz="0" w:space="0" w:color="auto"/>
            <w:left w:val="none" w:sz="0" w:space="0" w:color="auto"/>
            <w:bottom w:val="none" w:sz="0" w:space="0" w:color="auto"/>
            <w:right w:val="none" w:sz="0" w:space="0" w:color="auto"/>
          </w:divBdr>
        </w:div>
        <w:div w:id="343560506">
          <w:marLeft w:val="640"/>
          <w:marRight w:val="0"/>
          <w:marTop w:val="0"/>
          <w:marBottom w:val="0"/>
          <w:divBdr>
            <w:top w:val="none" w:sz="0" w:space="0" w:color="auto"/>
            <w:left w:val="none" w:sz="0" w:space="0" w:color="auto"/>
            <w:bottom w:val="none" w:sz="0" w:space="0" w:color="auto"/>
            <w:right w:val="none" w:sz="0" w:space="0" w:color="auto"/>
          </w:divBdr>
        </w:div>
        <w:div w:id="915674206">
          <w:marLeft w:val="640"/>
          <w:marRight w:val="0"/>
          <w:marTop w:val="0"/>
          <w:marBottom w:val="0"/>
          <w:divBdr>
            <w:top w:val="none" w:sz="0" w:space="0" w:color="auto"/>
            <w:left w:val="none" w:sz="0" w:space="0" w:color="auto"/>
            <w:bottom w:val="none" w:sz="0" w:space="0" w:color="auto"/>
            <w:right w:val="none" w:sz="0" w:space="0" w:color="auto"/>
          </w:divBdr>
        </w:div>
        <w:div w:id="1523129053">
          <w:marLeft w:val="640"/>
          <w:marRight w:val="0"/>
          <w:marTop w:val="0"/>
          <w:marBottom w:val="0"/>
          <w:divBdr>
            <w:top w:val="none" w:sz="0" w:space="0" w:color="auto"/>
            <w:left w:val="none" w:sz="0" w:space="0" w:color="auto"/>
            <w:bottom w:val="none" w:sz="0" w:space="0" w:color="auto"/>
            <w:right w:val="none" w:sz="0" w:space="0" w:color="auto"/>
          </w:divBdr>
        </w:div>
        <w:div w:id="445777859">
          <w:marLeft w:val="640"/>
          <w:marRight w:val="0"/>
          <w:marTop w:val="0"/>
          <w:marBottom w:val="0"/>
          <w:divBdr>
            <w:top w:val="none" w:sz="0" w:space="0" w:color="auto"/>
            <w:left w:val="none" w:sz="0" w:space="0" w:color="auto"/>
            <w:bottom w:val="none" w:sz="0" w:space="0" w:color="auto"/>
            <w:right w:val="none" w:sz="0" w:space="0" w:color="auto"/>
          </w:divBdr>
        </w:div>
        <w:div w:id="1627196510">
          <w:marLeft w:val="640"/>
          <w:marRight w:val="0"/>
          <w:marTop w:val="0"/>
          <w:marBottom w:val="0"/>
          <w:divBdr>
            <w:top w:val="none" w:sz="0" w:space="0" w:color="auto"/>
            <w:left w:val="none" w:sz="0" w:space="0" w:color="auto"/>
            <w:bottom w:val="none" w:sz="0" w:space="0" w:color="auto"/>
            <w:right w:val="none" w:sz="0" w:space="0" w:color="auto"/>
          </w:divBdr>
        </w:div>
        <w:div w:id="1954092574">
          <w:marLeft w:val="640"/>
          <w:marRight w:val="0"/>
          <w:marTop w:val="0"/>
          <w:marBottom w:val="0"/>
          <w:divBdr>
            <w:top w:val="none" w:sz="0" w:space="0" w:color="auto"/>
            <w:left w:val="none" w:sz="0" w:space="0" w:color="auto"/>
            <w:bottom w:val="none" w:sz="0" w:space="0" w:color="auto"/>
            <w:right w:val="none" w:sz="0" w:space="0" w:color="auto"/>
          </w:divBdr>
        </w:div>
        <w:div w:id="336689864">
          <w:marLeft w:val="640"/>
          <w:marRight w:val="0"/>
          <w:marTop w:val="0"/>
          <w:marBottom w:val="0"/>
          <w:divBdr>
            <w:top w:val="none" w:sz="0" w:space="0" w:color="auto"/>
            <w:left w:val="none" w:sz="0" w:space="0" w:color="auto"/>
            <w:bottom w:val="none" w:sz="0" w:space="0" w:color="auto"/>
            <w:right w:val="none" w:sz="0" w:space="0" w:color="auto"/>
          </w:divBdr>
        </w:div>
        <w:div w:id="1900899734">
          <w:marLeft w:val="640"/>
          <w:marRight w:val="0"/>
          <w:marTop w:val="0"/>
          <w:marBottom w:val="0"/>
          <w:divBdr>
            <w:top w:val="none" w:sz="0" w:space="0" w:color="auto"/>
            <w:left w:val="none" w:sz="0" w:space="0" w:color="auto"/>
            <w:bottom w:val="none" w:sz="0" w:space="0" w:color="auto"/>
            <w:right w:val="none" w:sz="0" w:space="0" w:color="auto"/>
          </w:divBdr>
        </w:div>
        <w:div w:id="1217938034">
          <w:marLeft w:val="640"/>
          <w:marRight w:val="0"/>
          <w:marTop w:val="0"/>
          <w:marBottom w:val="0"/>
          <w:divBdr>
            <w:top w:val="none" w:sz="0" w:space="0" w:color="auto"/>
            <w:left w:val="none" w:sz="0" w:space="0" w:color="auto"/>
            <w:bottom w:val="none" w:sz="0" w:space="0" w:color="auto"/>
            <w:right w:val="none" w:sz="0" w:space="0" w:color="auto"/>
          </w:divBdr>
        </w:div>
        <w:div w:id="662859669">
          <w:marLeft w:val="640"/>
          <w:marRight w:val="0"/>
          <w:marTop w:val="0"/>
          <w:marBottom w:val="0"/>
          <w:divBdr>
            <w:top w:val="none" w:sz="0" w:space="0" w:color="auto"/>
            <w:left w:val="none" w:sz="0" w:space="0" w:color="auto"/>
            <w:bottom w:val="none" w:sz="0" w:space="0" w:color="auto"/>
            <w:right w:val="none" w:sz="0" w:space="0" w:color="auto"/>
          </w:divBdr>
        </w:div>
        <w:div w:id="1581984356">
          <w:marLeft w:val="640"/>
          <w:marRight w:val="0"/>
          <w:marTop w:val="0"/>
          <w:marBottom w:val="0"/>
          <w:divBdr>
            <w:top w:val="none" w:sz="0" w:space="0" w:color="auto"/>
            <w:left w:val="none" w:sz="0" w:space="0" w:color="auto"/>
            <w:bottom w:val="none" w:sz="0" w:space="0" w:color="auto"/>
            <w:right w:val="none" w:sz="0" w:space="0" w:color="auto"/>
          </w:divBdr>
        </w:div>
        <w:div w:id="1509635465">
          <w:marLeft w:val="640"/>
          <w:marRight w:val="0"/>
          <w:marTop w:val="0"/>
          <w:marBottom w:val="0"/>
          <w:divBdr>
            <w:top w:val="none" w:sz="0" w:space="0" w:color="auto"/>
            <w:left w:val="none" w:sz="0" w:space="0" w:color="auto"/>
            <w:bottom w:val="none" w:sz="0" w:space="0" w:color="auto"/>
            <w:right w:val="none" w:sz="0" w:space="0" w:color="auto"/>
          </w:divBdr>
        </w:div>
        <w:div w:id="1752776919">
          <w:marLeft w:val="640"/>
          <w:marRight w:val="0"/>
          <w:marTop w:val="0"/>
          <w:marBottom w:val="0"/>
          <w:divBdr>
            <w:top w:val="none" w:sz="0" w:space="0" w:color="auto"/>
            <w:left w:val="none" w:sz="0" w:space="0" w:color="auto"/>
            <w:bottom w:val="none" w:sz="0" w:space="0" w:color="auto"/>
            <w:right w:val="none" w:sz="0" w:space="0" w:color="auto"/>
          </w:divBdr>
        </w:div>
        <w:div w:id="408617460">
          <w:marLeft w:val="640"/>
          <w:marRight w:val="0"/>
          <w:marTop w:val="0"/>
          <w:marBottom w:val="0"/>
          <w:divBdr>
            <w:top w:val="none" w:sz="0" w:space="0" w:color="auto"/>
            <w:left w:val="none" w:sz="0" w:space="0" w:color="auto"/>
            <w:bottom w:val="none" w:sz="0" w:space="0" w:color="auto"/>
            <w:right w:val="none" w:sz="0" w:space="0" w:color="auto"/>
          </w:divBdr>
        </w:div>
        <w:div w:id="1910531677">
          <w:marLeft w:val="640"/>
          <w:marRight w:val="0"/>
          <w:marTop w:val="0"/>
          <w:marBottom w:val="0"/>
          <w:divBdr>
            <w:top w:val="none" w:sz="0" w:space="0" w:color="auto"/>
            <w:left w:val="none" w:sz="0" w:space="0" w:color="auto"/>
            <w:bottom w:val="none" w:sz="0" w:space="0" w:color="auto"/>
            <w:right w:val="none" w:sz="0" w:space="0" w:color="auto"/>
          </w:divBdr>
        </w:div>
        <w:div w:id="741484465">
          <w:marLeft w:val="640"/>
          <w:marRight w:val="0"/>
          <w:marTop w:val="0"/>
          <w:marBottom w:val="0"/>
          <w:divBdr>
            <w:top w:val="none" w:sz="0" w:space="0" w:color="auto"/>
            <w:left w:val="none" w:sz="0" w:space="0" w:color="auto"/>
            <w:bottom w:val="none" w:sz="0" w:space="0" w:color="auto"/>
            <w:right w:val="none" w:sz="0" w:space="0" w:color="auto"/>
          </w:divBdr>
        </w:div>
        <w:div w:id="958414338">
          <w:marLeft w:val="640"/>
          <w:marRight w:val="0"/>
          <w:marTop w:val="0"/>
          <w:marBottom w:val="0"/>
          <w:divBdr>
            <w:top w:val="none" w:sz="0" w:space="0" w:color="auto"/>
            <w:left w:val="none" w:sz="0" w:space="0" w:color="auto"/>
            <w:bottom w:val="none" w:sz="0" w:space="0" w:color="auto"/>
            <w:right w:val="none" w:sz="0" w:space="0" w:color="auto"/>
          </w:divBdr>
        </w:div>
        <w:div w:id="1788425507">
          <w:marLeft w:val="640"/>
          <w:marRight w:val="0"/>
          <w:marTop w:val="0"/>
          <w:marBottom w:val="0"/>
          <w:divBdr>
            <w:top w:val="none" w:sz="0" w:space="0" w:color="auto"/>
            <w:left w:val="none" w:sz="0" w:space="0" w:color="auto"/>
            <w:bottom w:val="none" w:sz="0" w:space="0" w:color="auto"/>
            <w:right w:val="none" w:sz="0" w:space="0" w:color="auto"/>
          </w:divBdr>
        </w:div>
        <w:div w:id="391588186">
          <w:marLeft w:val="640"/>
          <w:marRight w:val="0"/>
          <w:marTop w:val="0"/>
          <w:marBottom w:val="0"/>
          <w:divBdr>
            <w:top w:val="none" w:sz="0" w:space="0" w:color="auto"/>
            <w:left w:val="none" w:sz="0" w:space="0" w:color="auto"/>
            <w:bottom w:val="none" w:sz="0" w:space="0" w:color="auto"/>
            <w:right w:val="none" w:sz="0" w:space="0" w:color="auto"/>
          </w:divBdr>
        </w:div>
        <w:div w:id="1729181249">
          <w:marLeft w:val="640"/>
          <w:marRight w:val="0"/>
          <w:marTop w:val="0"/>
          <w:marBottom w:val="0"/>
          <w:divBdr>
            <w:top w:val="none" w:sz="0" w:space="0" w:color="auto"/>
            <w:left w:val="none" w:sz="0" w:space="0" w:color="auto"/>
            <w:bottom w:val="none" w:sz="0" w:space="0" w:color="auto"/>
            <w:right w:val="none" w:sz="0" w:space="0" w:color="auto"/>
          </w:divBdr>
        </w:div>
        <w:div w:id="2001108451">
          <w:marLeft w:val="640"/>
          <w:marRight w:val="0"/>
          <w:marTop w:val="0"/>
          <w:marBottom w:val="0"/>
          <w:divBdr>
            <w:top w:val="none" w:sz="0" w:space="0" w:color="auto"/>
            <w:left w:val="none" w:sz="0" w:space="0" w:color="auto"/>
            <w:bottom w:val="none" w:sz="0" w:space="0" w:color="auto"/>
            <w:right w:val="none" w:sz="0" w:space="0" w:color="auto"/>
          </w:divBdr>
        </w:div>
        <w:div w:id="754011965">
          <w:marLeft w:val="640"/>
          <w:marRight w:val="0"/>
          <w:marTop w:val="0"/>
          <w:marBottom w:val="0"/>
          <w:divBdr>
            <w:top w:val="none" w:sz="0" w:space="0" w:color="auto"/>
            <w:left w:val="none" w:sz="0" w:space="0" w:color="auto"/>
            <w:bottom w:val="none" w:sz="0" w:space="0" w:color="auto"/>
            <w:right w:val="none" w:sz="0" w:space="0" w:color="auto"/>
          </w:divBdr>
        </w:div>
        <w:div w:id="95833088">
          <w:marLeft w:val="640"/>
          <w:marRight w:val="0"/>
          <w:marTop w:val="0"/>
          <w:marBottom w:val="0"/>
          <w:divBdr>
            <w:top w:val="none" w:sz="0" w:space="0" w:color="auto"/>
            <w:left w:val="none" w:sz="0" w:space="0" w:color="auto"/>
            <w:bottom w:val="none" w:sz="0" w:space="0" w:color="auto"/>
            <w:right w:val="none" w:sz="0" w:space="0" w:color="auto"/>
          </w:divBdr>
        </w:div>
        <w:div w:id="1185482930">
          <w:marLeft w:val="640"/>
          <w:marRight w:val="0"/>
          <w:marTop w:val="0"/>
          <w:marBottom w:val="0"/>
          <w:divBdr>
            <w:top w:val="none" w:sz="0" w:space="0" w:color="auto"/>
            <w:left w:val="none" w:sz="0" w:space="0" w:color="auto"/>
            <w:bottom w:val="none" w:sz="0" w:space="0" w:color="auto"/>
            <w:right w:val="none" w:sz="0" w:space="0" w:color="auto"/>
          </w:divBdr>
        </w:div>
        <w:div w:id="427117886">
          <w:marLeft w:val="640"/>
          <w:marRight w:val="0"/>
          <w:marTop w:val="0"/>
          <w:marBottom w:val="0"/>
          <w:divBdr>
            <w:top w:val="none" w:sz="0" w:space="0" w:color="auto"/>
            <w:left w:val="none" w:sz="0" w:space="0" w:color="auto"/>
            <w:bottom w:val="none" w:sz="0" w:space="0" w:color="auto"/>
            <w:right w:val="none" w:sz="0" w:space="0" w:color="auto"/>
          </w:divBdr>
        </w:div>
        <w:div w:id="1604921546">
          <w:marLeft w:val="640"/>
          <w:marRight w:val="0"/>
          <w:marTop w:val="0"/>
          <w:marBottom w:val="0"/>
          <w:divBdr>
            <w:top w:val="none" w:sz="0" w:space="0" w:color="auto"/>
            <w:left w:val="none" w:sz="0" w:space="0" w:color="auto"/>
            <w:bottom w:val="none" w:sz="0" w:space="0" w:color="auto"/>
            <w:right w:val="none" w:sz="0" w:space="0" w:color="auto"/>
          </w:divBdr>
        </w:div>
        <w:div w:id="1540505654">
          <w:marLeft w:val="640"/>
          <w:marRight w:val="0"/>
          <w:marTop w:val="0"/>
          <w:marBottom w:val="0"/>
          <w:divBdr>
            <w:top w:val="none" w:sz="0" w:space="0" w:color="auto"/>
            <w:left w:val="none" w:sz="0" w:space="0" w:color="auto"/>
            <w:bottom w:val="none" w:sz="0" w:space="0" w:color="auto"/>
            <w:right w:val="none" w:sz="0" w:space="0" w:color="auto"/>
          </w:divBdr>
        </w:div>
        <w:div w:id="1687511620">
          <w:marLeft w:val="640"/>
          <w:marRight w:val="0"/>
          <w:marTop w:val="0"/>
          <w:marBottom w:val="0"/>
          <w:divBdr>
            <w:top w:val="none" w:sz="0" w:space="0" w:color="auto"/>
            <w:left w:val="none" w:sz="0" w:space="0" w:color="auto"/>
            <w:bottom w:val="none" w:sz="0" w:space="0" w:color="auto"/>
            <w:right w:val="none" w:sz="0" w:space="0" w:color="auto"/>
          </w:divBdr>
        </w:div>
        <w:div w:id="1725369112">
          <w:marLeft w:val="640"/>
          <w:marRight w:val="0"/>
          <w:marTop w:val="0"/>
          <w:marBottom w:val="0"/>
          <w:divBdr>
            <w:top w:val="none" w:sz="0" w:space="0" w:color="auto"/>
            <w:left w:val="none" w:sz="0" w:space="0" w:color="auto"/>
            <w:bottom w:val="none" w:sz="0" w:space="0" w:color="auto"/>
            <w:right w:val="none" w:sz="0" w:space="0" w:color="auto"/>
          </w:divBdr>
        </w:div>
        <w:div w:id="545681965">
          <w:marLeft w:val="640"/>
          <w:marRight w:val="0"/>
          <w:marTop w:val="0"/>
          <w:marBottom w:val="0"/>
          <w:divBdr>
            <w:top w:val="none" w:sz="0" w:space="0" w:color="auto"/>
            <w:left w:val="none" w:sz="0" w:space="0" w:color="auto"/>
            <w:bottom w:val="none" w:sz="0" w:space="0" w:color="auto"/>
            <w:right w:val="none" w:sz="0" w:space="0" w:color="auto"/>
          </w:divBdr>
        </w:div>
        <w:div w:id="1492525798">
          <w:marLeft w:val="640"/>
          <w:marRight w:val="0"/>
          <w:marTop w:val="0"/>
          <w:marBottom w:val="0"/>
          <w:divBdr>
            <w:top w:val="none" w:sz="0" w:space="0" w:color="auto"/>
            <w:left w:val="none" w:sz="0" w:space="0" w:color="auto"/>
            <w:bottom w:val="none" w:sz="0" w:space="0" w:color="auto"/>
            <w:right w:val="none" w:sz="0" w:space="0" w:color="auto"/>
          </w:divBdr>
        </w:div>
        <w:div w:id="1804736846">
          <w:marLeft w:val="640"/>
          <w:marRight w:val="0"/>
          <w:marTop w:val="0"/>
          <w:marBottom w:val="0"/>
          <w:divBdr>
            <w:top w:val="none" w:sz="0" w:space="0" w:color="auto"/>
            <w:left w:val="none" w:sz="0" w:space="0" w:color="auto"/>
            <w:bottom w:val="none" w:sz="0" w:space="0" w:color="auto"/>
            <w:right w:val="none" w:sz="0" w:space="0" w:color="auto"/>
          </w:divBdr>
        </w:div>
        <w:div w:id="1506087361">
          <w:marLeft w:val="640"/>
          <w:marRight w:val="0"/>
          <w:marTop w:val="0"/>
          <w:marBottom w:val="0"/>
          <w:divBdr>
            <w:top w:val="none" w:sz="0" w:space="0" w:color="auto"/>
            <w:left w:val="none" w:sz="0" w:space="0" w:color="auto"/>
            <w:bottom w:val="none" w:sz="0" w:space="0" w:color="auto"/>
            <w:right w:val="none" w:sz="0" w:space="0" w:color="auto"/>
          </w:divBdr>
        </w:div>
        <w:div w:id="510267034">
          <w:marLeft w:val="640"/>
          <w:marRight w:val="0"/>
          <w:marTop w:val="0"/>
          <w:marBottom w:val="0"/>
          <w:divBdr>
            <w:top w:val="none" w:sz="0" w:space="0" w:color="auto"/>
            <w:left w:val="none" w:sz="0" w:space="0" w:color="auto"/>
            <w:bottom w:val="none" w:sz="0" w:space="0" w:color="auto"/>
            <w:right w:val="none" w:sz="0" w:space="0" w:color="auto"/>
          </w:divBdr>
        </w:div>
        <w:div w:id="1169255043">
          <w:marLeft w:val="640"/>
          <w:marRight w:val="0"/>
          <w:marTop w:val="0"/>
          <w:marBottom w:val="0"/>
          <w:divBdr>
            <w:top w:val="none" w:sz="0" w:space="0" w:color="auto"/>
            <w:left w:val="none" w:sz="0" w:space="0" w:color="auto"/>
            <w:bottom w:val="none" w:sz="0" w:space="0" w:color="auto"/>
            <w:right w:val="none" w:sz="0" w:space="0" w:color="auto"/>
          </w:divBdr>
        </w:div>
        <w:div w:id="1442800805">
          <w:marLeft w:val="640"/>
          <w:marRight w:val="0"/>
          <w:marTop w:val="0"/>
          <w:marBottom w:val="0"/>
          <w:divBdr>
            <w:top w:val="none" w:sz="0" w:space="0" w:color="auto"/>
            <w:left w:val="none" w:sz="0" w:space="0" w:color="auto"/>
            <w:bottom w:val="none" w:sz="0" w:space="0" w:color="auto"/>
            <w:right w:val="none" w:sz="0" w:space="0" w:color="auto"/>
          </w:divBdr>
        </w:div>
      </w:divsChild>
    </w:div>
    <w:div w:id="777720876">
      <w:bodyDiv w:val="1"/>
      <w:marLeft w:val="0"/>
      <w:marRight w:val="0"/>
      <w:marTop w:val="0"/>
      <w:marBottom w:val="0"/>
      <w:divBdr>
        <w:top w:val="none" w:sz="0" w:space="0" w:color="auto"/>
        <w:left w:val="none" w:sz="0" w:space="0" w:color="auto"/>
        <w:bottom w:val="none" w:sz="0" w:space="0" w:color="auto"/>
        <w:right w:val="none" w:sz="0" w:space="0" w:color="auto"/>
      </w:divBdr>
      <w:divsChild>
        <w:div w:id="1386024242">
          <w:marLeft w:val="640"/>
          <w:marRight w:val="0"/>
          <w:marTop w:val="0"/>
          <w:marBottom w:val="0"/>
          <w:divBdr>
            <w:top w:val="none" w:sz="0" w:space="0" w:color="auto"/>
            <w:left w:val="none" w:sz="0" w:space="0" w:color="auto"/>
            <w:bottom w:val="none" w:sz="0" w:space="0" w:color="auto"/>
            <w:right w:val="none" w:sz="0" w:space="0" w:color="auto"/>
          </w:divBdr>
        </w:div>
        <w:div w:id="1406608753">
          <w:marLeft w:val="640"/>
          <w:marRight w:val="0"/>
          <w:marTop w:val="0"/>
          <w:marBottom w:val="0"/>
          <w:divBdr>
            <w:top w:val="none" w:sz="0" w:space="0" w:color="auto"/>
            <w:left w:val="none" w:sz="0" w:space="0" w:color="auto"/>
            <w:bottom w:val="none" w:sz="0" w:space="0" w:color="auto"/>
            <w:right w:val="none" w:sz="0" w:space="0" w:color="auto"/>
          </w:divBdr>
        </w:div>
        <w:div w:id="2001738792">
          <w:marLeft w:val="640"/>
          <w:marRight w:val="0"/>
          <w:marTop w:val="0"/>
          <w:marBottom w:val="0"/>
          <w:divBdr>
            <w:top w:val="none" w:sz="0" w:space="0" w:color="auto"/>
            <w:left w:val="none" w:sz="0" w:space="0" w:color="auto"/>
            <w:bottom w:val="none" w:sz="0" w:space="0" w:color="auto"/>
            <w:right w:val="none" w:sz="0" w:space="0" w:color="auto"/>
          </w:divBdr>
        </w:div>
        <w:div w:id="872689957">
          <w:marLeft w:val="640"/>
          <w:marRight w:val="0"/>
          <w:marTop w:val="0"/>
          <w:marBottom w:val="0"/>
          <w:divBdr>
            <w:top w:val="none" w:sz="0" w:space="0" w:color="auto"/>
            <w:left w:val="none" w:sz="0" w:space="0" w:color="auto"/>
            <w:bottom w:val="none" w:sz="0" w:space="0" w:color="auto"/>
            <w:right w:val="none" w:sz="0" w:space="0" w:color="auto"/>
          </w:divBdr>
        </w:div>
        <w:div w:id="1812212193">
          <w:marLeft w:val="640"/>
          <w:marRight w:val="0"/>
          <w:marTop w:val="0"/>
          <w:marBottom w:val="0"/>
          <w:divBdr>
            <w:top w:val="none" w:sz="0" w:space="0" w:color="auto"/>
            <w:left w:val="none" w:sz="0" w:space="0" w:color="auto"/>
            <w:bottom w:val="none" w:sz="0" w:space="0" w:color="auto"/>
            <w:right w:val="none" w:sz="0" w:space="0" w:color="auto"/>
          </w:divBdr>
        </w:div>
        <w:div w:id="830759890">
          <w:marLeft w:val="640"/>
          <w:marRight w:val="0"/>
          <w:marTop w:val="0"/>
          <w:marBottom w:val="0"/>
          <w:divBdr>
            <w:top w:val="none" w:sz="0" w:space="0" w:color="auto"/>
            <w:left w:val="none" w:sz="0" w:space="0" w:color="auto"/>
            <w:bottom w:val="none" w:sz="0" w:space="0" w:color="auto"/>
            <w:right w:val="none" w:sz="0" w:space="0" w:color="auto"/>
          </w:divBdr>
        </w:div>
        <w:div w:id="321544444">
          <w:marLeft w:val="640"/>
          <w:marRight w:val="0"/>
          <w:marTop w:val="0"/>
          <w:marBottom w:val="0"/>
          <w:divBdr>
            <w:top w:val="none" w:sz="0" w:space="0" w:color="auto"/>
            <w:left w:val="none" w:sz="0" w:space="0" w:color="auto"/>
            <w:bottom w:val="none" w:sz="0" w:space="0" w:color="auto"/>
            <w:right w:val="none" w:sz="0" w:space="0" w:color="auto"/>
          </w:divBdr>
        </w:div>
        <w:div w:id="1342470372">
          <w:marLeft w:val="640"/>
          <w:marRight w:val="0"/>
          <w:marTop w:val="0"/>
          <w:marBottom w:val="0"/>
          <w:divBdr>
            <w:top w:val="none" w:sz="0" w:space="0" w:color="auto"/>
            <w:left w:val="none" w:sz="0" w:space="0" w:color="auto"/>
            <w:bottom w:val="none" w:sz="0" w:space="0" w:color="auto"/>
            <w:right w:val="none" w:sz="0" w:space="0" w:color="auto"/>
          </w:divBdr>
        </w:div>
        <w:div w:id="1924295273">
          <w:marLeft w:val="640"/>
          <w:marRight w:val="0"/>
          <w:marTop w:val="0"/>
          <w:marBottom w:val="0"/>
          <w:divBdr>
            <w:top w:val="none" w:sz="0" w:space="0" w:color="auto"/>
            <w:left w:val="none" w:sz="0" w:space="0" w:color="auto"/>
            <w:bottom w:val="none" w:sz="0" w:space="0" w:color="auto"/>
            <w:right w:val="none" w:sz="0" w:space="0" w:color="auto"/>
          </w:divBdr>
        </w:div>
        <w:div w:id="1807431414">
          <w:marLeft w:val="640"/>
          <w:marRight w:val="0"/>
          <w:marTop w:val="0"/>
          <w:marBottom w:val="0"/>
          <w:divBdr>
            <w:top w:val="none" w:sz="0" w:space="0" w:color="auto"/>
            <w:left w:val="none" w:sz="0" w:space="0" w:color="auto"/>
            <w:bottom w:val="none" w:sz="0" w:space="0" w:color="auto"/>
            <w:right w:val="none" w:sz="0" w:space="0" w:color="auto"/>
          </w:divBdr>
        </w:div>
        <w:div w:id="81148059">
          <w:marLeft w:val="640"/>
          <w:marRight w:val="0"/>
          <w:marTop w:val="0"/>
          <w:marBottom w:val="0"/>
          <w:divBdr>
            <w:top w:val="none" w:sz="0" w:space="0" w:color="auto"/>
            <w:left w:val="none" w:sz="0" w:space="0" w:color="auto"/>
            <w:bottom w:val="none" w:sz="0" w:space="0" w:color="auto"/>
            <w:right w:val="none" w:sz="0" w:space="0" w:color="auto"/>
          </w:divBdr>
        </w:div>
        <w:div w:id="919562798">
          <w:marLeft w:val="640"/>
          <w:marRight w:val="0"/>
          <w:marTop w:val="0"/>
          <w:marBottom w:val="0"/>
          <w:divBdr>
            <w:top w:val="none" w:sz="0" w:space="0" w:color="auto"/>
            <w:left w:val="none" w:sz="0" w:space="0" w:color="auto"/>
            <w:bottom w:val="none" w:sz="0" w:space="0" w:color="auto"/>
            <w:right w:val="none" w:sz="0" w:space="0" w:color="auto"/>
          </w:divBdr>
        </w:div>
        <w:div w:id="160698722">
          <w:marLeft w:val="640"/>
          <w:marRight w:val="0"/>
          <w:marTop w:val="0"/>
          <w:marBottom w:val="0"/>
          <w:divBdr>
            <w:top w:val="none" w:sz="0" w:space="0" w:color="auto"/>
            <w:left w:val="none" w:sz="0" w:space="0" w:color="auto"/>
            <w:bottom w:val="none" w:sz="0" w:space="0" w:color="auto"/>
            <w:right w:val="none" w:sz="0" w:space="0" w:color="auto"/>
          </w:divBdr>
        </w:div>
        <w:div w:id="1515609909">
          <w:marLeft w:val="640"/>
          <w:marRight w:val="0"/>
          <w:marTop w:val="0"/>
          <w:marBottom w:val="0"/>
          <w:divBdr>
            <w:top w:val="none" w:sz="0" w:space="0" w:color="auto"/>
            <w:left w:val="none" w:sz="0" w:space="0" w:color="auto"/>
            <w:bottom w:val="none" w:sz="0" w:space="0" w:color="auto"/>
            <w:right w:val="none" w:sz="0" w:space="0" w:color="auto"/>
          </w:divBdr>
        </w:div>
        <w:div w:id="480077920">
          <w:marLeft w:val="640"/>
          <w:marRight w:val="0"/>
          <w:marTop w:val="0"/>
          <w:marBottom w:val="0"/>
          <w:divBdr>
            <w:top w:val="none" w:sz="0" w:space="0" w:color="auto"/>
            <w:left w:val="none" w:sz="0" w:space="0" w:color="auto"/>
            <w:bottom w:val="none" w:sz="0" w:space="0" w:color="auto"/>
            <w:right w:val="none" w:sz="0" w:space="0" w:color="auto"/>
          </w:divBdr>
        </w:div>
        <w:div w:id="1149982564">
          <w:marLeft w:val="640"/>
          <w:marRight w:val="0"/>
          <w:marTop w:val="0"/>
          <w:marBottom w:val="0"/>
          <w:divBdr>
            <w:top w:val="none" w:sz="0" w:space="0" w:color="auto"/>
            <w:left w:val="none" w:sz="0" w:space="0" w:color="auto"/>
            <w:bottom w:val="none" w:sz="0" w:space="0" w:color="auto"/>
            <w:right w:val="none" w:sz="0" w:space="0" w:color="auto"/>
          </w:divBdr>
        </w:div>
        <w:div w:id="866286825">
          <w:marLeft w:val="640"/>
          <w:marRight w:val="0"/>
          <w:marTop w:val="0"/>
          <w:marBottom w:val="0"/>
          <w:divBdr>
            <w:top w:val="none" w:sz="0" w:space="0" w:color="auto"/>
            <w:left w:val="none" w:sz="0" w:space="0" w:color="auto"/>
            <w:bottom w:val="none" w:sz="0" w:space="0" w:color="auto"/>
            <w:right w:val="none" w:sz="0" w:space="0" w:color="auto"/>
          </w:divBdr>
        </w:div>
        <w:div w:id="405078273">
          <w:marLeft w:val="640"/>
          <w:marRight w:val="0"/>
          <w:marTop w:val="0"/>
          <w:marBottom w:val="0"/>
          <w:divBdr>
            <w:top w:val="none" w:sz="0" w:space="0" w:color="auto"/>
            <w:left w:val="none" w:sz="0" w:space="0" w:color="auto"/>
            <w:bottom w:val="none" w:sz="0" w:space="0" w:color="auto"/>
            <w:right w:val="none" w:sz="0" w:space="0" w:color="auto"/>
          </w:divBdr>
        </w:div>
        <w:div w:id="312179504">
          <w:marLeft w:val="640"/>
          <w:marRight w:val="0"/>
          <w:marTop w:val="0"/>
          <w:marBottom w:val="0"/>
          <w:divBdr>
            <w:top w:val="none" w:sz="0" w:space="0" w:color="auto"/>
            <w:left w:val="none" w:sz="0" w:space="0" w:color="auto"/>
            <w:bottom w:val="none" w:sz="0" w:space="0" w:color="auto"/>
            <w:right w:val="none" w:sz="0" w:space="0" w:color="auto"/>
          </w:divBdr>
        </w:div>
        <w:div w:id="194389385">
          <w:marLeft w:val="640"/>
          <w:marRight w:val="0"/>
          <w:marTop w:val="0"/>
          <w:marBottom w:val="0"/>
          <w:divBdr>
            <w:top w:val="none" w:sz="0" w:space="0" w:color="auto"/>
            <w:left w:val="none" w:sz="0" w:space="0" w:color="auto"/>
            <w:bottom w:val="none" w:sz="0" w:space="0" w:color="auto"/>
            <w:right w:val="none" w:sz="0" w:space="0" w:color="auto"/>
          </w:divBdr>
        </w:div>
        <w:div w:id="2132044794">
          <w:marLeft w:val="640"/>
          <w:marRight w:val="0"/>
          <w:marTop w:val="0"/>
          <w:marBottom w:val="0"/>
          <w:divBdr>
            <w:top w:val="none" w:sz="0" w:space="0" w:color="auto"/>
            <w:left w:val="none" w:sz="0" w:space="0" w:color="auto"/>
            <w:bottom w:val="none" w:sz="0" w:space="0" w:color="auto"/>
            <w:right w:val="none" w:sz="0" w:space="0" w:color="auto"/>
          </w:divBdr>
        </w:div>
        <w:div w:id="1844510929">
          <w:marLeft w:val="640"/>
          <w:marRight w:val="0"/>
          <w:marTop w:val="0"/>
          <w:marBottom w:val="0"/>
          <w:divBdr>
            <w:top w:val="none" w:sz="0" w:space="0" w:color="auto"/>
            <w:left w:val="none" w:sz="0" w:space="0" w:color="auto"/>
            <w:bottom w:val="none" w:sz="0" w:space="0" w:color="auto"/>
            <w:right w:val="none" w:sz="0" w:space="0" w:color="auto"/>
          </w:divBdr>
        </w:div>
        <w:div w:id="1818911023">
          <w:marLeft w:val="640"/>
          <w:marRight w:val="0"/>
          <w:marTop w:val="0"/>
          <w:marBottom w:val="0"/>
          <w:divBdr>
            <w:top w:val="none" w:sz="0" w:space="0" w:color="auto"/>
            <w:left w:val="none" w:sz="0" w:space="0" w:color="auto"/>
            <w:bottom w:val="none" w:sz="0" w:space="0" w:color="auto"/>
            <w:right w:val="none" w:sz="0" w:space="0" w:color="auto"/>
          </w:divBdr>
        </w:div>
        <w:div w:id="1903323462">
          <w:marLeft w:val="640"/>
          <w:marRight w:val="0"/>
          <w:marTop w:val="0"/>
          <w:marBottom w:val="0"/>
          <w:divBdr>
            <w:top w:val="none" w:sz="0" w:space="0" w:color="auto"/>
            <w:left w:val="none" w:sz="0" w:space="0" w:color="auto"/>
            <w:bottom w:val="none" w:sz="0" w:space="0" w:color="auto"/>
            <w:right w:val="none" w:sz="0" w:space="0" w:color="auto"/>
          </w:divBdr>
        </w:div>
        <w:div w:id="1445231404">
          <w:marLeft w:val="640"/>
          <w:marRight w:val="0"/>
          <w:marTop w:val="0"/>
          <w:marBottom w:val="0"/>
          <w:divBdr>
            <w:top w:val="none" w:sz="0" w:space="0" w:color="auto"/>
            <w:left w:val="none" w:sz="0" w:space="0" w:color="auto"/>
            <w:bottom w:val="none" w:sz="0" w:space="0" w:color="auto"/>
            <w:right w:val="none" w:sz="0" w:space="0" w:color="auto"/>
          </w:divBdr>
        </w:div>
        <w:div w:id="2068212947">
          <w:marLeft w:val="640"/>
          <w:marRight w:val="0"/>
          <w:marTop w:val="0"/>
          <w:marBottom w:val="0"/>
          <w:divBdr>
            <w:top w:val="none" w:sz="0" w:space="0" w:color="auto"/>
            <w:left w:val="none" w:sz="0" w:space="0" w:color="auto"/>
            <w:bottom w:val="none" w:sz="0" w:space="0" w:color="auto"/>
            <w:right w:val="none" w:sz="0" w:space="0" w:color="auto"/>
          </w:divBdr>
        </w:div>
        <w:div w:id="1992247895">
          <w:marLeft w:val="640"/>
          <w:marRight w:val="0"/>
          <w:marTop w:val="0"/>
          <w:marBottom w:val="0"/>
          <w:divBdr>
            <w:top w:val="none" w:sz="0" w:space="0" w:color="auto"/>
            <w:left w:val="none" w:sz="0" w:space="0" w:color="auto"/>
            <w:bottom w:val="none" w:sz="0" w:space="0" w:color="auto"/>
            <w:right w:val="none" w:sz="0" w:space="0" w:color="auto"/>
          </w:divBdr>
        </w:div>
        <w:div w:id="290094441">
          <w:marLeft w:val="640"/>
          <w:marRight w:val="0"/>
          <w:marTop w:val="0"/>
          <w:marBottom w:val="0"/>
          <w:divBdr>
            <w:top w:val="none" w:sz="0" w:space="0" w:color="auto"/>
            <w:left w:val="none" w:sz="0" w:space="0" w:color="auto"/>
            <w:bottom w:val="none" w:sz="0" w:space="0" w:color="auto"/>
            <w:right w:val="none" w:sz="0" w:space="0" w:color="auto"/>
          </w:divBdr>
        </w:div>
        <w:div w:id="1612665743">
          <w:marLeft w:val="640"/>
          <w:marRight w:val="0"/>
          <w:marTop w:val="0"/>
          <w:marBottom w:val="0"/>
          <w:divBdr>
            <w:top w:val="none" w:sz="0" w:space="0" w:color="auto"/>
            <w:left w:val="none" w:sz="0" w:space="0" w:color="auto"/>
            <w:bottom w:val="none" w:sz="0" w:space="0" w:color="auto"/>
            <w:right w:val="none" w:sz="0" w:space="0" w:color="auto"/>
          </w:divBdr>
        </w:div>
        <w:div w:id="964773279">
          <w:marLeft w:val="640"/>
          <w:marRight w:val="0"/>
          <w:marTop w:val="0"/>
          <w:marBottom w:val="0"/>
          <w:divBdr>
            <w:top w:val="none" w:sz="0" w:space="0" w:color="auto"/>
            <w:left w:val="none" w:sz="0" w:space="0" w:color="auto"/>
            <w:bottom w:val="none" w:sz="0" w:space="0" w:color="auto"/>
            <w:right w:val="none" w:sz="0" w:space="0" w:color="auto"/>
          </w:divBdr>
        </w:div>
        <w:div w:id="266934898">
          <w:marLeft w:val="640"/>
          <w:marRight w:val="0"/>
          <w:marTop w:val="0"/>
          <w:marBottom w:val="0"/>
          <w:divBdr>
            <w:top w:val="none" w:sz="0" w:space="0" w:color="auto"/>
            <w:left w:val="none" w:sz="0" w:space="0" w:color="auto"/>
            <w:bottom w:val="none" w:sz="0" w:space="0" w:color="auto"/>
            <w:right w:val="none" w:sz="0" w:space="0" w:color="auto"/>
          </w:divBdr>
        </w:div>
        <w:div w:id="348265696">
          <w:marLeft w:val="640"/>
          <w:marRight w:val="0"/>
          <w:marTop w:val="0"/>
          <w:marBottom w:val="0"/>
          <w:divBdr>
            <w:top w:val="none" w:sz="0" w:space="0" w:color="auto"/>
            <w:left w:val="none" w:sz="0" w:space="0" w:color="auto"/>
            <w:bottom w:val="none" w:sz="0" w:space="0" w:color="auto"/>
            <w:right w:val="none" w:sz="0" w:space="0" w:color="auto"/>
          </w:divBdr>
        </w:div>
        <w:div w:id="1036388998">
          <w:marLeft w:val="640"/>
          <w:marRight w:val="0"/>
          <w:marTop w:val="0"/>
          <w:marBottom w:val="0"/>
          <w:divBdr>
            <w:top w:val="none" w:sz="0" w:space="0" w:color="auto"/>
            <w:left w:val="none" w:sz="0" w:space="0" w:color="auto"/>
            <w:bottom w:val="none" w:sz="0" w:space="0" w:color="auto"/>
            <w:right w:val="none" w:sz="0" w:space="0" w:color="auto"/>
          </w:divBdr>
        </w:div>
        <w:div w:id="1216546498">
          <w:marLeft w:val="640"/>
          <w:marRight w:val="0"/>
          <w:marTop w:val="0"/>
          <w:marBottom w:val="0"/>
          <w:divBdr>
            <w:top w:val="none" w:sz="0" w:space="0" w:color="auto"/>
            <w:left w:val="none" w:sz="0" w:space="0" w:color="auto"/>
            <w:bottom w:val="none" w:sz="0" w:space="0" w:color="auto"/>
            <w:right w:val="none" w:sz="0" w:space="0" w:color="auto"/>
          </w:divBdr>
        </w:div>
        <w:div w:id="1568881795">
          <w:marLeft w:val="640"/>
          <w:marRight w:val="0"/>
          <w:marTop w:val="0"/>
          <w:marBottom w:val="0"/>
          <w:divBdr>
            <w:top w:val="none" w:sz="0" w:space="0" w:color="auto"/>
            <w:left w:val="none" w:sz="0" w:space="0" w:color="auto"/>
            <w:bottom w:val="none" w:sz="0" w:space="0" w:color="auto"/>
            <w:right w:val="none" w:sz="0" w:space="0" w:color="auto"/>
          </w:divBdr>
        </w:div>
        <w:div w:id="2108039131">
          <w:marLeft w:val="640"/>
          <w:marRight w:val="0"/>
          <w:marTop w:val="0"/>
          <w:marBottom w:val="0"/>
          <w:divBdr>
            <w:top w:val="none" w:sz="0" w:space="0" w:color="auto"/>
            <w:left w:val="none" w:sz="0" w:space="0" w:color="auto"/>
            <w:bottom w:val="none" w:sz="0" w:space="0" w:color="auto"/>
            <w:right w:val="none" w:sz="0" w:space="0" w:color="auto"/>
          </w:divBdr>
        </w:div>
        <w:div w:id="806313216">
          <w:marLeft w:val="640"/>
          <w:marRight w:val="0"/>
          <w:marTop w:val="0"/>
          <w:marBottom w:val="0"/>
          <w:divBdr>
            <w:top w:val="none" w:sz="0" w:space="0" w:color="auto"/>
            <w:left w:val="none" w:sz="0" w:space="0" w:color="auto"/>
            <w:bottom w:val="none" w:sz="0" w:space="0" w:color="auto"/>
            <w:right w:val="none" w:sz="0" w:space="0" w:color="auto"/>
          </w:divBdr>
        </w:div>
        <w:div w:id="1704942928">
          <w:marLeft w:val="640"/>
          <w:marRight w:val="0"/>
          <w:marTop w:val="0"/>
          <w:marBottom w:val="0"/>
          <w:divBdr>
            <w:top w:val="none" w:sz="0" w:space="0" w:color="auto"/>
            <w:left w:val="none" w:sz="0" w:space="0" w:color="auto"/>
            <w:bottom w:val="none" w:sz="0" w:space="0" w:color="auto"/>
            <w:right w:val="none" w:sz="0" w:space="0" w:color="auto"/>
          </w:divBdr>
        </w:div>
        <w:div w:id="1948274736">
          <w:marLeft w:val="640"/>
          <w:marRight w:val="0"/>
          <w:marTop w:val="0"/>
          <w:marBottom w:val="0"/>
          <w:divBdr>
            <w:top w:val="none" w:sz="0" w:space="0" w:color="auto"/>
            <w:left w:val="none" w:sz="0" w:space="0" w:color="auto"/>
            <w:bottom w:val="none" w:sz="0" w:space="0" w:color="auto"/>
            <w:right w:val="none" w:sz="0" w:space="0" w:color="auto"/>
          </w:divBdr>
        </w:div>
        <w:div w:id="1755197764">
          <w:marLeft w:val="640"/>
          <w:marRight w:val="0"/>
          <w:marTop w:val="0"/>
          <w:marBottom w:val="0"/>
          <w:divBdr>
            <w:top w:val="none" w:sz="0" w:space="0" w:color="auto"/>
            <w:left w:val="none" w:sz="0" w:space="0" w:color="auto"/>
            <w:bottom w:val="none" w:sz="0" w:space="0" w:color="auto"/>
            <w:right w:val="none" w:sz="0" w:space="0" w:color="auto"/>
          </w:divBdr>
        </w:div>
        <w:div w:id="364445771">
          <w:marLeft w:val="640"/>
          <w:marRight w:val="0"/>
          <w:marTop w:val="0"/>
          <w:marBottom w:val="0"/>
          <w:divBdr>
            <w:top w:val="none" w:sz="0" w:space="0" w:color="auto"/>
            <w:left w:val="none" w:sz="0" w:space="0" w:color="auto"/>
            <w:bottom w:val="none" w:sz="0" w:space="0" w:color="auto"/>
            <w:right w:val="none" w:sz="0" w:space="0" w:color="auto"/>
          </w:divBdr>
        </w:div>
        <w:div w:id="991450912">
          <w:marLeft w:val="640"/>
          <w:marRight w:val="0"/>
          <w:marTop w:val="0"/>
          <w:marBottom w:val="0"/>
          <w:divBdr>
            <w:top w:val="none" w:sz="0" w:space="0" w:color="auto"/>
            <w:left w:val="none" w:sz="0" w:space="0" w:color="auto"/>
            <w:bottom w:val="none" w:sz="0" w:space="0" w:color="auto"/>
            <w:right w:val="none" w:sz="0" w:space="0" w:color="auto"/>
          </w:divBdr>
        </w:div>
        <w:div w:id="220098626">
          <w:marLeft w:val="640"/>
          <w:marRight w:val="0"/>
          <w:marTop w:val="0"/>
          <w:marBottom w:val="0"/>
          <w:divBdr>
            <w:top w:val="none" w:sz="0" w:space="0" w:color="auto"/>
            <w:left w:val="none" w:sz="0" w:space="0" w:color="auto"/>
            <w:bottom w:val="none" w:sz="0" w:space="0" w:color="auto"/>
            <w:right w:val="none" w:sz="0" w:space="0" w:color="auto"/>
          </w:divBdr>
        </w:div>
        <w:div w:id="855851483">
          <w:marLeft w:val="640"/>
          <w:marRight w:val="0"/>
          <w:marTop w:val="0"/>
          <w:marBottom w:val="0"/>
          <w:divBdr>
            <w:top w:val="none" w:sz="0" w:space="0" w:color="auto"/>
            <w:left w:val="none" w:sz="0" w:space="0" w:color="auto"/>
            <w:bottom w:val="none" w:sz="0" w:space="0" w:color="auto"/>
            <w:right w:val="none" w:sz="0" w:space="0" w:color="auto"/>
          </w:divBdr>
        </w:div>
        <w:div w:id="216668948">
          <w:marLeft w:val="640"/>
          <w:marRight w:val="0"/>
          <w:marTop w:val="0"/>
          <w:marBottom w:val="0"/>
          <w:divBdr>
            <w:top w:val="none" w:sz="0" w:space="0" w:color="auto"/>
            <w:left w:val="none" w:sz="0" w:space="0" w:color="auto"/>
            <w:bottom w:val="none" w:sz="0" w:space="0" w:color="auto"/>
            <w:right w:val="none" w:sz="0" w:space="0" w:color="auto"/>
          </w:divBdr>
        </w:div>
        <w:div w:id="1567454260">
          <w:marLeft w:val="640"/>
          <w:marRight w:val="0"/>
          <w:marTop w:val="0"/>
          <w:marBottom w:val="0"/>
          <w:divBdr>
            <w:top w:val="none" w:sz="0" w:space="0" w:color="auto"/>
            <w:left w:val="none" w:sz="0" w:space="0" w:color="auto"/>
            <w:bottom w:val="none" w:sz="0" w:space="0" w:color="auto"/>
            <w:right w:val="none" w:sz="0" w:space="0" w:color="auto"/>
          </w:divBdr>
        </w:div>
        <w:div w:id="670792173">
          <w:marLeft w:val="640"/>
          <w:marRight w:val="0"/>
          <w:marTop w:val="0"/>
          <w:marBottom w:val="0"/>
          <w:divBdr>
            <w:top w:val="none" w:sz="0" w:space="0" w:color="auto"/>
            <w:left w:val="none" w:sz="0" w:space="0" w:color="auto"/>
            <w:bottom w:val="none" w:sz="0" w:space="0" w:color="auto"/>
            <w:right w:val="none" w:sz="0" w:space="0" w:color="auto"/>
          </w:divBdr>
        </w:div>
        <w:div w:id="539820944">
          <w:marLeft w:val="640"/>
          <w:marRight w:val="0"/>
          <w:marTop w:val="0"/>
          <w:marBottom w:val="0"/>
          <w:divBdr>
            <w:top w:val="none" w:sz="0" w:space="0" w:color="auto"/>
            <w:left w:val="none" w:sz="0" w:space="0" w:color="auto"/>
            <w:bottom w:val="none" w:sz="0" w:space="0" w:color="auto"/>
            <w:right w:val="none" w:sz="0" w:space="0" w:color="auto"/>
          </w:divBdr>
        </w:div>
        <w:div w:id="1142885930">
          <w:marLeft w:val="640"/>
          <w:marRight w:val="0"/>
          <w:marTop w:val="0"/>
          <w:marBottom w:val="0"/>
          <w:divBdr>
            <w:top w:val="none" w:sz="0" w:space="0" w:color="auto"/>
            <w:left w:val="none" w:sz="0" w:space="0" w:color="auto"/>
            <w:bottom w:val="none" w:sz="0" w:space="0" w:color="auto"/>
            <w:right w:val="none" w:sz="0" w:space="0" w:color="auto"/>
          </w:divBdr>
        </w:div>
        <w:div w:id="1954315633">
          <w:marLeft w:val="640"/>
          <w:marRight w:val="0"/>
          <w:marTop w:val="0"/>
          <w:marBottom w:val="0"/>
          <w:divBdr>
            <w:top w:val="none" w:sz="0" w:space="0" w:color="auto"/>
            <w:left w:val="none" w:sz="0" w:space="0" w:color="auto"/>
            <w:bottom w:val="none" w:sz="0" w:space="0" w:color="auto"/>
            <w:right w:val="none" w:sz="0" w:space="0" w:color="auto"/>
          </w:divBdr>
        </w:div>
        <w:div w:id="2121758269">
          <w:marLeft w:val="640"/>
          <w:marRight w:val="0"/>
          <w:marTop w:val="0"/>
          <w:marBottom w:val="0"/>
          <w:divBdr>
            <w:top w:val="none" w:sz="0" w:space="0" w:color="auto"/>
            <w:left w:val="none" w:sz="0" w:space="0" w:color="auto"/>
            <w:bottom w:val="none" w:sz="0" w:space="0" w:color="auto"/>
            <w:right w:val="none" w:sz="0" w:space="0" w:color="auto"/>
          </w:divBdr>
        </w:div>
        <w:div w:id="1014725508">
          <w:marLeft w:val="640"/>
          <w:marRight w:val="0"/>
          <w:marTop w:val="0"/>
          <w:marBottom w:val="0"/>
          <w:divBdr>
            <w:top w:val="none" w:sz="0" w:space="0" w:color="auto"/>
            <w:left w:val="none" w:sz="0" w:space="0" w:color="auto"/>
            <w:bottom w:val="none" w:sz="0" w:space="0" w:color="auto"/>
            <w:right w:val="none" w:sz="0" w:space="0" w:color="auto"/>
          </w:divBdr>
        </w:div>
        <w:div w:id="508523481">
          <w:marLeft w:val="640"/>
          <w:marRight w:val="0"/>
          <w:marTop w:val="0"/>
          <w:marBottom w:val="0"/>
          <w:divBdr>
            <w:top w:val="none" w:sz="0" w:space="0" w:color="auto"/>
            <w:left w:val="none" w:sz="0" w:space="0" w:color="auto"/>
            <w:bottom w:val="none" w:sz="0" w:space="0" w:color="auto"/>
            <w:right w:val="none" w:sz="0" w:space="0" w:color="auto"/>
          </w:divBdr>
        </w:div>
        <w:div w:id="2105106435">
          <w:marLeft w:val="640"/>
          <w:marRight w:val="0"/>
          <w:marTop w:val="0"/>
          <w:marBottom w:val="0"/>
          <w:divBdr>
            <w:top w:val="none" w:sz="0" w:space="0" w:color="auto"/>
            <w:left w:val="none" w:sz="0" w:space="0" w:color="auto"/>
            <w:bottom w:val="none" w:sz="0" w:space="0" w:color="auto"/>
            <w:right w:val="none" w:sz="0" w:space="0" w:color="auto"/>
          </w:divBdr>
        </w:div>
        <w:div w:id="1975137256">
          <w:marLeft w:val="640"/>
          <w:marRight w:val="0"/>
          <w:marTop w:val="0"/>
          <w:marBottom w:val="0"/>
          <w:divBdr>
            <w:top w:val="none" w:sz="0" w:space="0" w:color="auto"/>
            <w:left w:val="none" w:sz="0" w:space="0" w:color="auto"/>
            <w:bottom w:val="none" w:sz="0" w:space="0" w:color="auto"/>
            <w:right w:val="none" w:sz="0" w:space="0" w:color="auto"/>
          </w:divBdr>
        </w:div>
        <w:div w:id="1844004414">
          <w:marLeft w:val="640"/>
          <w:marRight w:val="0"/>
          <w:marTop w:val="0"/>
          <w:marBottom w:val="0"/>
          <w:divBdr>
            <w:top w:val="none" w:sz="0" w:space="0" w:color="auto"/>
            <w:left w:val="none" w:sz="0" w:space="0" w:color="auto"/>
            <w:bottom w:val="none" w:sz="0" w:space="0" w:color="auto"/>
            <w:right w:val="none" w:sz="0" w:space="0" w:color="auto"/>
          </w:divBdr>
        </w:div>
        <w:div w:id="1339501011">
          <w:marLeft w:val="640"/>
          <w:marRight w:val="0"/>
          <w:marTop w:val="0"/>
          <w:marBottom w:val="0"/>
          <w:divBdr>
            <w:top w:val="none" w:sz="0" w:space="0" w:color="auto"/>
            <w:left w:val="none" w:sz="0" w:space="0" w:color="auto"/>
            <w:bottom w:val="none" w:sz="0" w:space="0" w:color="auto"/>
            <w:right w:val="none" w:sz="0" w:space="0" w:color="auto"/>
          </w:divBdr>
        </w:div>
        <w:div w:id="553471507">
          <w:marLeft w:val="640"/>
          <w:marRight w:val="0"/>
          <w:marTop w:val="0"/>
          <w:marBottom w:val="0"/>
          <w:divBdr>
            <w:top w:val="none" w:sz="0" w:space="0" w:color="auto"/>
            <w:left w:val="none" w:sz="0" w:space="0" w:color="auto"/>
            <w:bottom w:val="none" w:sz="0" w:space="0" w:color="auto"/>
            <w:right w:val="none" w:sz="0" w:space="0" w:color="auto"/>
          </w:divBdr>
        </w:div>
        <w:div w:id="1115756749">
          <w:marLeft w:val="640"/>
          <w:marRight w:val="0"/>
          <w:marTop w:val="0"/>
          <w:marBottom w:val="0"/>
          <w:divBdr>
            <w:top w:val="none" w:sz="0" w:space="0" w:color="auto"/>
            <w:left w:val="none" w:sz="0" w:space="0" w:color="auto"/>
            <w:bottom w:val="none" w:sz="0" w:space="0" w:color="auto"/>
            <w:right w:val="none" w:sz="0" w:space="0" w:color="auto"/>
          </w:divBdr>
        </w:div>
        <w:div w:id="2003851528">
          <w:marLeft w:val="640"/>
          <w:marRight w:val="0"/>
          <w:marTop w:val="0"/>
          <w:marBottom w:val="0"/>
          <w:divBdr>
            <w:top w:val="none" w:sz="0" w:space="0" w:color="auto"/>
            <w:left w:val="none" w:sz="0" w:space="0" w:color="auto"/>
            <w:bottom w:val="none" w:sz="0" w:space="0" w:color="auto"/>
            <w:right w:val="none" w:sz="0" w:space="0" w:color="auto"/>
          </w:divBdr>
        </w:div>
        <w:div w:id="784736405">
          <w:marLeft w:val="640"/>
          <w:marRight w:val="0"/>
          <w:marTop w:val="0"/>
          <w:marBottom w:val="0"/>
          <w:divBdr>
            <w:top w:val="none" w:sz="0" w:space="0" w:color="auto"/>
            <w:left w:val="none" w:sz="0" w:space="0" w:color="auto"/>
            <w:bottom w:val="none" w:sz="0" w:space="0" w:color="auto"/>
            <w:right w:val="none" w:sz="0" w:space="0" w:color="auto"/>
          </w:divBdr>
        </w:div>
        <w:div w:id="174422992">
          <w:marLeft w:val="640"/>
          <w:marRight w:val="0"/>
          <w:marTop w:val="0"/>
          <w:marBottom w:val="0"/>
          <w:divBdr>
            <w:top w:val="none" w:sz="0" w:space="0" w:color="auto"/>
            <w:left w:val="none" w:sz="0" w:space="0" w:color="auto"/>
            <w:bottom w:val="none" w:sz="0" w:space="0" w:color="auto"/>
            <w:right w:val="none" w:sz="0" w:space="0" w:color="auto"/>
          </w:divBdr>
        </w:div>
        <w:div w:id="111630366">
          <w:marLeft w:val="640"/>
          <w:marRight w:val="0"/>
          <w:marTop w:val="0"/>
          <w:marBottom w:val="0"/>
          <w:divBdr>
            <w:top w:val="none" w:sz="0" w:space="0" w:color="auto"/>
            <w:left w:val="none" w:sz="0" w:space="0" w:color="auto"/>
            <w:bottom w:val="none" w:sz="0" w:space="0" w:color="auto"/>
            <w:right w:val="none" w:sz="0" w:space="0" w:color="auto"/>
          </w:divBdr>
        </w:div>
        <w:div w:id="264925924">
          <w:marLeft w:val="640"/>
          <w:marRight w:val="0"/>
          <w:marTop w:val="0"/>
          <w:marBottom w:val="0"/>
          <w:divBdr>
            <w:top w:val="none" w:sz="0" w:space="0" w:color="auto"/>
            <w:left w:val="none" w:sz="0" w:space="0" w:color="auto"/>
            <w:bottom w:val="none" w:sz="0" w:space="0" w:color="auto"/>
            <w:right w:val="none" w:sz="0" w:space="0" w:color="auto"/>
          </w:divBdr>
        </w:div>
        <w:div w:id="994996330">
          <w:marLeft w:val="640"/>
          <w:marRight w:val="0"/>
          <w:marTop w:val="0"/>
          <w:marBottom w:val="0"/>
          <w:divBdr>
            <w:top w:val="none" w:sz="0" w:space="0" w:color="auto"/>
            <w:left w:val="none" w:sz="0" w:space="0" w:color="auto"/>
            <w:bottom w:val="none" w:sz="0" w:space="0" w:color="auto"/>
            <w:right w:val="none" w:sz="0" w:space="0" w:color="auto"/>
          </w:divBdr>
        </w:div>
      </w:divsChild>
    </w:div>
    <w:div w:id="784229666">
      <w:bodyDiv w:val="1"/>
      <w:marLeft w:val="0"/>
      <w:marRight w:val="0"/>
      <w:marTop w:val="0"/>
      <w:marBottom w:val="0"/>
      <w:divBdr>
        <w:top w:val="none" w:sz="0" w:space="0" w:color="auto"/>
        <w:left w:val="none" w:sz="0" w:space="0" w:color="auto"/>
        <w:bottom w:val="none" w:sz="0" w:space="0" w:color="auto"/>
        <w:right w:val="none" w:sz="0" w:space="0" w:color="auto"/>
      </w:divBdr>
      <w:divsChild>
        <w:div w:id="2007249268">
          <w:marLeft w:val="640"/>
          <w:marRight w:val="0"/>
          <w:marTop w:val="0"/>
          <w:marBottom w:val="0"/>
          <w:divBdr>
            <w:top w:val="none" w:sz="0" w:space="0" w:color="auto"/>
            <w:left w:val="none" w:sz="0" w:space="0" w:color="auto"/>
            <w:bottom w:val="none" w:sz="0" w:space="0" w:color="auto"/>
            <w:right w:val="none" w:sz="0" w:space="0" w:color="auto"/>
          </w:divBdr>
        </w:div>
        <w:div w:id="1212110945">
          <w:marLeft w:val="640"/>
          <w:marRight w:val="0"/>
          <w:marTop w:val="0"/>
          <w:marBottom w:val="0"/>
          <w:divBdr>
            <w:top w:val="none" w:sz="0" w:space="0" w:color="auto"/>
            <w:left w:val="none" w:sz="0" w:space="0" w:color="auto"/>
            <w:bottom w:val="none" w:sz="0" w:space="0" w:color="auto"/>
            <w:right w:val="none" w:sz="0" w:space="0" w:color="auto"/>
          </w:divBdr>
        </w:div>
        <w:div w:id="808590751">
          <w:marLeft w:val="640"/>
          <w:marRight w:val="0"/>
          <w:marTop w:val="0"/>
          <w:marBottom w:val="0"/>
          <w:divBdr>
            <w:top w:val="none" w:sz="0" w:space="0" w:color="auto"/>
            <w:left w:val="none" w:sz="0" w:space="0" w:color="auto"/>
            <w:bottom w:val="none" w:sz="0" w:space="0" w:color="auto"/>
            <w:right w:val="none" w:sz="0" w:space="0" w:color="auto"/>
          </w:divBdr>
        </w:div>
        <w:div w:id="1863745114">
          <w:marLeft w:val="640"/>
          <w:marRight w:val="0"/>
          <w:marTop w:val="0"/>
          <w:marBottom w:val="0"/>
          <w:divBdr>
            <w:top w:val="none" w:sz="0" w:space="0" w:color="auto"/>
            <w:left w:val="none" w:sz="0" w:space="0" w:color="auto"/>
            <w:bottom w:val="none" w:sz="0" w:space="0" w:color="auto"/>
            <w:right w:val="none" w:sz="0" w:space="0" w:color="auto"/>
          </w:divBdr>
        </w:div>
        <w:div w:id="12925645">
          <w:marLeft w:val="640"/>
          <w:marRight w:val="0"/>
          <w:marTop w:val="0"/>
          <w:marBottom w:val="0"/>
          <w:divBdr>
            <w:top w:val="none" w:sz="0" w:space="0" w:color="auto"/>
            <w:left w:val="none" w:sz="0" w:space="0" w:color="auto"/>
            <w:bottom w:val="none" w:sz="0" w:space="0" w:color="auto"/>
            <w:right w:val="none" w:sz="0" w:space="0" w:color="auto"/>
          </w:divBdr>
        </w:div>
        <w:div w:id="1806894636">
          <w:marLeft w:val="640"/>
          <w:marRight w:val="0"/>
          <w:marTop w:val="0"/>
          <w:marBottom w:val="0"/>
          <w:divBdr>
            <w:top w:val="none" w:sz="0" w:space="0" w:color="auto"/>
            <w:left w:val="none" w:sz="0" w:space="0" w:color="auto"/>
            <w:bottom w:val="none" w:sz="0" w:space="0" w:color="auto"/>
            <w:right w:val="none" w:sz="0" w:space="0" w:color="auto"/>
          </w:divBdr>
        </w:div>
        <w:div w:id="1251767483">
          <w:marLeft w:val="640"/>
          <w:marRight w:val="0"/>
          <w:marTop w:val="0"/>
          <w:marBottom w:val="0"/>
          <w:divBdr>
            <w:top w:val="none" w:sz="0" w:space="0" w:color="auto"/>
            <w:left w:val="none" w:sz="0" w:space="0" w:color="auto"/>
            <w:bottom w:val="none" w:sz="0" w:space="0" w:color="auto"/>
            <w:right w:val="none" w:sz="0" w:space="0" w:color="auto"/>
          </w:divBdr>
        </w:div>
        <w:div w:id="1489903926">
          <w:marLeft w:val="640"/>
          <w:marRight w:val="0"/>
          <w:marTop w:val="0"/>
          <w:marBottom w:val="0"/>
          <w:divBdr>
            <w:top w:val="none" w:sz="0" w:space="0" w:color="auto"/>
            <w:left w:val="none" w:sz="0" w:space="0" w:color="auto"/>
            <w:bottom w:val="none" w:sz="0" w:space="0" w:color="auto"/>
            <w:right w:val="none" w:sz="0" w:space="0" w:color="auto"/>
          </w:divBdr>
        </w:div>
        <w:div w:id="499731470">
          <w:marLeft w:val="640"/>
          <w:marRight w:val="0"/>
          <w:marTop w:val="0"/>
          <w:marBottom w:val="0"/>
          <w:divBdr>
            <w:top w:val="none" w:sz="0" w:space="0" w:color="auto"/>
            <w:left w:val="none" w:sz="0" w:space="0" w:color="auto"/>
            <w:bottom w:val="none" w:sz="0" w:space="0" w:color="auto"/>
            <w:right w:val="none" w:sz="0" w:space="0" w:color="auto"/>
          </w:divBdr>
        </w:div>
        <w:div w:id="1145051752">
          <w:marLeft w:val="640"/>
          <w:marRight w:val="0"/>
          <w:marTop w:val="0"/>
          <w:marBottom w:val="0"/>
          <w:divBdr>
            <w:top w:val="none" w:sz="0" w:space="0" w:color="auto"/>
            <w:left w:val="none" w:sz="0" w:space="0" w:color="auto"/>
            <w:bottom w:val="none" w:sz="0" w:space="0" w:color="auto"/>
            <w:right w:val="none" w:sz="0" w:space="0" w:color="auto"/>
          </w:divBdr>
        </w:div>
        <w:div w:id="646981946">
          <w:marLeft w:val="640"/>
          <w:marRight w:val="0"/>
          <w:marTop w:val="0"/>
          <w:marBottom w:val="0"/>
          <w:divBdr>
            <w:top w:val="none" w:sz="0" w:space="0" w:color="auto"/>
            <w:left w:val="none" w:sz="0" w:space="0" w:color="auto"/>
            <w:bottom w:val="none" w:sz="0" w:space="0" w:color="auto"/>
            <w:right w:val="none" w:sz="0" w:space="0" w:color="auto"/>
          </w:divBdr>
        </w:div>
        <w:div w:id="623922864">
          <w:marLeft w:val="640"/>
          <w:marRight w:val="0"/>
          <w:marTop w:val="0"/>
          <w:marBottom w:val="0"/>
          <w:divBdr>
            <w:top w:val="none" w:sz="0" w:space="0" w:color="auto"/>
            <w:left w:val="none" w:sz="0" w:space="0" w:color="auto"/>
            <w:bottom w:val="none" w:sz="0" w:space="0" w:color="auto"/>
            <w:right w:val="none" w:sz="0" w:space="0" w:color="auto"/>
          </w:divBdr>
        </w:div>
        <w:div w:id="1281306011">
          <w:marLeft w:val="640"/>
          <w:marRight w:val="0"/>
          <w:marTop w:val="0"/>
          <w:marBottom w:val="0"/>
          <w:divBdr>
            <w:top w:val="none" w:sz="0" w:space="0" w:color="auto"/>
            <w:left w:val="none" w:sz="0" w:space="0" w:color="auto"/>
            <w:bottom w:val="none" w:sz="0" w:space="0" w:color="auto"/>
            <w:right w:val="none" w:sz="0" w:space="0" w:color="auto"/>
          </w:divBdr>
        </w:div>
        <w:div w:id="779646124">
          <w:marLeft w:val="640"/>
          <w:marRight w:val="0"/>
          <w:marTop w:val="0"/>
          <w:marBottom w:val="0"/>
          <w:divBdr>
            <w:top w:val="none" w:sz="0" w:space="0" w:color="auto"/>
            <w:left w:val="none" w:sz="0" w:space="0" w:color="auto"/>
            <w:bottom w:val="none" w:sz="0" w:space="0" w:color="auto"/>
            <w:right w:val="none" w:sz="0" w:space="0" w:color="auto"/>
          </w:divBdr>
        </w:div>
        <w:div w:id="163059057">
          <w:marLeft w:val="640"/>
          <w:marRight w:val="0"/>
          <w:marTop w:val="0"/>
          <w:marBottom w:val="0"/>
          <w:divBdr>
            <w:top w:val="none" w:sz="0" w:space="0" w:color="auto"/>
            <w:left w:val="none" w:sz="0" w:space="0" w:color="auto"/>
            <w:bottom w:val="none" w:sz="0" w:space="0" w:color="auto"/>
            <w:right w:val="none" w:sz="0" w:space="0" w:color="auto"/>
          </w:divBdr>
        </w:div>
        <w:div w:id="653991190">
          <w:marLeft w:val="640"/>
          <w:marRight w:val="0"/>
          <w:marTop w:val="0"/>
          <w:marBottom w:val="0"/>
          <w:divBdr>
            <w:top w:val="none" w:sz="0" w:space="0" w:color="auto"/>
            <w:left w:val="none" w:sz="0" w:space="0" w:color="auto"/>
            <w:bottom w:val="none" w:sz="0" w:space="0" w:color="auto"/>
            <w:right w:val="none" w:sz="0" w:space="0" w:color="auto"/>
          </w:divBdr>
        </w:div>
        <w:div w:id="1644699251">
          <w:marLeft w:val="640"/>
          <w:marRight w:val="0"/>
          <w:marTop w:val="0"/>
          <w:marBottom w:val="0"/>
          <w:divBdr>
            <w:top w:val="none" w:sz="0" w:space="0" w:color="auto"/>
            <w:left w:val="none" w:sz="0" w:space="0" w:color="auto"/>
            <w:bottom w:val="none" w:sz="0" w:space="0" w:color="auto"/>
            <w:right w:val="none" w:sz="0" w:space="0" w:color="auto"/>
          </w:divBdr>
        </w:div>
        <w:div w:id="1137257110">
          <w:marLeft w:val="640"/>
          <w:marRight w:val="0"/>
          <w:marTop w:val="0"/>
          <w:marBottom w:val="0"/>
          <w:divBdr>
            <w:top w:val="none" w:sz="0" w:space="0" w:color="auto"/>
            <w:left w:val="none" w:sz="0" w:space="0" w:color="auto"/>
            <w:bottom w:val="none" w:sz="0" w:space="0" w:color="auto"/>
            <w:right w:val="none" w:sz="0" w:space="0" w:color="auto"/>
          </w:divBdr>
        </w:div>
        <w:div w:id="1528057796">
          <w:marLeft w:val="640"/>
          <w:marRight w:val="0"/>
          <w:marTop w:val="0"/>
          <w:marBottom w:val="0"/>
          <w:divBdr>
            <w:top w:val="none" w:sz="0" w:space="0" w:color="auto"/>
            <w:left w:val="none" w:sz="0" w:space="0" w:color="auto"/>
            <w:bottom w:val="none" w:sz="0" w:space="0" w:color="auto"/>
            <w:right w:val="none" w:sz="0" w:space="0" w:color="auto"/>
          </w:divBdr>
        </w:div>
        <w:div w:id="908687959">
          <w:marLeft w:val="640"/>
          <w:marRight w:val="0"/>
          <w:marTop w:val="0"/>
          <w:marBottom w:val="0"/>
          <w:divBdr>
            <w:top w:val="none" w:sz="0" w:space="0" w:color="auto"/>
            <w:left w:val="none" w:sz="0" w:space="0" w:color="auto"/>
            <w:bottom w:val="none" w:sz="0" w:space="0" w:color="auto"/>
            <w:right w:val="none" w:sz="0" w:space="0" w:color="auto"/>
          </w:divBdr>
        </w:div>
        <w:div w:id="2113622548">
          <w:marLeft w:val="640"/>
          <w:marRight w:val="0"/>
          <w:marTop w:val="0"/>
          <w:marBottom w:val="0"/>
          <w:divBdr>
            <w:top w:val="none" w:sz="0" w:space="0" w:color="auto"/>
            <w:left w:val="none" w:sz="0" w:space="0" w:color="auto"/>
            <w:bottom w:val="none" w:sz="0" w:space="0" w:color="auto"/>
            <w:right w:val="none" w:sz="0" w:space="0" w:color="auto"/>
          </w:divBdr>
        </w:div>
        <w:div w:id="1714579399">
          <w:marLeft w:val="640"/>
          <w:marRight w:val="0"/>
          <w:marTop w:val="0"/>
          <w:marBottom w:val="0"/>
          <w:divBdr>
            <w:top w:val="none" w:sz="0" w:space="0" w:color="auto"/>
            <w:left w:val="none" w:sz="0" w:space="0" w:color="auto"/>
            <w:bottom w:val="none" w:sz="0" w:space="0" w:color="auto"/>
            <w:right w:val="none" w:sz="0" w:space="0" w:color="auto"/>
          </w:divBdr>
        </w:div>
        <w:div w:id="1484932875">
          <w:marLeft w:val="640"/>
          <w:marRight w:val="0"/>
          <w:marTop w:val="0"/>
          <w:marBottom w:val="0"/>
          <w:divBdr>
            <w:top w:val="none" w:sz="0" w:space="0" w:color="auto"/>
            <w:left w:val="none" w:sz="0" w:space="0" w:color="auto"/>
            <w:bottom w:val="none" w:sz="0" w:space="0" w:color="auto"/>
            <w:right w:val="none" w:sz="0" w:space="0" w:color="auto"/>
          </w:divBdr>
        </w:div>
        <w:div w:id="84424573">
          <w:marLeft w:val="640"/>
          <w:marRight w:val="0"/>
          <w:marTop w:val="0"/>
          <w:marBottom w:val="0"/>
          <w:divBdr>
            <w:top w:val="none" w:sz="0" w:space="0" w:color="auto"/>
            <w:left w:val="none" w:sz="0" w:space="0" w:color="auto"/>
            <w:bottom w:val="none" w:sz="0" w:space="0" w:color="auto"/>
            <w:right w:val="none" w:sz="0" w:space="0" w:color="auto"/>
          </w:divBdr>
        </w:div>
        <w:div w:id="1621957087">
          <w:marLeft w:val="640"/>
          <w:marRight w:val="0"/>
          <w:marTop w:val="0"/>
          <w:marBottom w:val="0"/>
          <w:divBdr>
            <w:top w:val="none" w:sz="0" w:space="0" w:color="auto"/>
            <w:left w:val="none" w:sz="0" w:space="0" w:color="auto"/>
            <w:bottom w:val="none" w:sz="0" w:space="0" w:color="auto"/>
            <w:right w:val="none" w:sz="0" w:space="0" w:color="auto"/>
          </w:divBdr>
        </w:div>
        <w:div w:id="43989321">
          <w:marLeft w:val="640"/>
          <w:marRight w:val="0"/>
          <w:marTop w:val="0"/>
          <w:marBottom w:val="0"/>
          <w:divBdr>
            <w:top w:val="none" w:sz="0" w:space="0" w:color="auto"/>
            <w:left w:val="none" w:sz="0" w:space="0" w:color="auto"/>
            <w:bottom w:val="none" w:sz="0" w:space="0" w:color="auto"/>
            <w:right w:val="none" w:sz="0" w:space="0" w:color="auto"/>
          </w:divBdr>
        </w:div>
        <w:div w:id="1034622927">
          <w:marLeft w:val="640"/>
          <w:marRight w:val="0"/>
          <w:marTop w:val="0"/>
          <w:marBottom w:val="0"/>
          <w:divBdr>
            <w:top w:val="none" w:sz="0" w:space="0" w:color="auto"/>
            <w:left w:val="none" w:sz="0" w:space="0" w:color="auto"/>
            <w:bottom w:val="none" w:sz="0" w:space="0" w:color="auto"/>
            <w:right w:val="none" w:sz="0" w:space="0" w:color="auto"/>
          </w:divBdr>
        </w:div>
        <w:div w:id="2096122014">
          <w:marLeft w:val="640"/>
          <w:marRight w:val="0"/>
          <w:marTop w:val="0"/>
          <w:marBottom w:val="0"/>
          <w:divBdr>
            <w:top w:val="none" w:sz="0" w:space="0" w:color="auto"/>
            <w:left w:val="none" w:sz="0" w:space="0" w:color="auto"/>
            <w:bottom w:val="none" w:sz="0" w:space="0" w:color="auto"/>
            <w:right w:val="none" w:sz="0" w:space="0" w:color="auto"/>
          </w:divBdr>
        </w:div>
        <w:div w:id="2016029713">
          <w:marLeft w:val="640"/>
          <w:marRight w:val="0"/>
          <w:marTop w:val="0"/>
          <w:marBottom w:val="0"/>
          <w:divBdr>
            <w:top w:val="none" w:sz="0" w:space="0" w:color="auto"/>
            <w:left w:val="none" w:sz="0" w:space="0" w:color="auto"/>
            <w:bottom w:val="none" w:sz="0" w:space="0" w:color="auto"/>
            <w:right w:val="none" w:sz="0" w:space="0" w:color="auto"/>
          </w:divBdr>
        </w:div>
        <w:div w:id="245695025">
          <w:marLeft w:val="640"/>
          <w:marRight w:val="0"/>
          <w:marTop w:val="0"/>
          <w:marBottom w:val="0"/>
          <w:divBdr>
            <w:top w:val="none" w:sz="0" w:space="0" w:color="auto"/>
            <w:left w:val="none" w:sz="0" w:space="0" w:color="auto"/>
            <w:bottom w:val="none" w:sz="0" w:space="0" w:color="auto"/>
            <w:right w:val="none" w:sz="0" w:space="0" w:color="auto"/>
          </w:divBdr>
        </w:div>
        <w:div w:id="326783433">
          <w:marLeft w:val="640"/>
          <w:marRight w:val="0"/>
          <w:marTop w:val="0"/>
          <w:marBottom w:val="0"/>
          <w:divBdr>
            <w:top w:val="none" w:sz="0" w:space="0" w:color="auto"/>
            <w:left w:val="none" w:sz="0" w:space="0" w:color="auto"/>
            <w:bottom w:val="none" w:sz="0" w:space="0" w:color="auto"/>
            <w:right w:val="none" w:sz="0" w:space="0" w:color="auto"/>
          </w:divBdr>
        </w:div>
        <w:div w:id="1038311422">
          <w:marLeft w:val="640"/>
          <w:marRight w:val="0"/>
          <w:marTop w:val="0"/>
          <w:marBottom w:val="0"/>
          <w:divBdr>
            <w:top w:val="none" w:sz="0" w:space="0" w:color="auto"/>
            <w:left w:val="none" w:sz="0" w:space="0" w:color="auto"/>
            <w:bottom w:val="none" w:sz="0" w:space="0" w:color="auto"/>
            <w:right w:val="none" w:sz="0" w:space="0" w:color="auto"/>
          </w:divBdr>
        </w:div>
        <w:div w:id="1190949832">
          <w:marLeft w:val="640"/>
          <w:marRight w:val="0"/>
          <w:marTop w:val="0"/>
          <w:marBottom w:val="0"/>
          <w:divBdr>
            <w:top w:val="none" w:sz="0" w:space="0" w:color="auto"/>
            <w:left w:val="none" w:sz="0" w:space="0" w:color="auto"/>
            <w:bottom w:val="none" w:sz="0" w:space="0" w:color="auto"/>
            <w:right w:val="none" w:sz="0" w:space="0" w:color="auto"/>
          </w:divBdr>
        </w:div>
        <w:div w:id="1532382117">
          <w:marLeft w:val="640"/>
          <w:marRight w:val="0"/>
          <w:marTop w:val="0"/>
          <w:marBottom w:val="0"/>
          <w:divBdr>
            <w:top w:val="none" w:sz="0" w:space="0" w:color="auto"/>
            <w:left w:val="none" w:sz="0" w:space="0" w:color="auto"/>
            <w:bottom w:val="none" w:sz="0" w:space="0" w:color="auto"/>
            <w:right w:val="none" w:sz="0" w:space="0" w:color="auto"/>
          </w:divBdr>
        </w:div>
        <w:div w:id="366292692">
          <w:marLeft w:val="640"/>
          <w:marRight w:val="0"/>
          <w:marTop w:val="0"/>
          <w:marBottom w:val="0"/>
          <w:divBdr>
            <w:top w:val="none" w:sz="0" w:space="0" w:color="auto"/>
            <w:left w:val="none" w:sz="0" w:space="0" w:color="auto"/>
            <w:bottom w:val="none" w:sz="0" w:space="0" w:color="auto"/>
            <w:right w:val="none" w:sz="0" w:space="0" w:color="auto"/>
          </w:divBdr>
        </w:div>
        <w:div w:id="345250805">
          <w:marLeft w:val="640"/>
          <w:marRight w:val="0"/>
          <w:marTop w:val="0"/>
          <w:marBottom w:val="0"/>
          <w:divBdr>
            <w:top w:val="none" w:sz="0" w:space="0" w:color="auto"/>
            <w:left w:val="none" w:sz="0" w:space="0" w:color="auto"/>
            <w:bottom w:val="none" w:sz="0" w:space="0" w:color="auto"/>
            <w:right w:val="none" w:sz="0" w:space="0" w:color="auto"/>
          </w:divBdr>
        </w:div>
        <w:div w:id="497229085">
          <w:marLeft w:val="640"/>
          <w:marRight w:val="0"/>
          <w:marTop w:val="0"/>
          <w:marBottom w:val="0"/>
          <w:divBdr>
            <w:top w:val="none" w:sz="0" w:space="0" w:color="auto"/>
            <w:left w:val="none" w:sz="0" w:space="0" w:color="auto"/>
            <w:bottom w:val="none" w:sz="0" w:space="0" w:color="auto"/>
            <w:right w:val="none" w:sz="0" w:space="0" w:color="auto"/>
          </w:divBdr>
        </w:div>
        <w:div w:id="1736732483">
          <w:marLeft w:val="640"/>
          <w:marRight w:val="0"/>
          <w:marTop w:val="0"/>
          <w:marBottom w:val="0"/>
          <w:divBdr>
            <w:top w:val="none" w:sz="0" w:space="0" w:color="auto"/>
            <w:left w:val="none" w:sz="0" w:space="0" w:color="auto"/>
            <w:bottom w:val="none" w:sz="0" w:space="0" w:color="auto"/>
            <w:right w:val="none" w:sz="0" w:space="0" w:color="auto"/>
          </w:divBdr>
        </w:div>
        <w:div w:id="2026398755">
          <w:marLeft w:val="640"/>
          <w:marRight w:val="0"/>
          <w:marTop w:val="0"/>
          <w:marBottom w:val="0"/>
          <w:divBdr>
            <w:top w:val="none" w:sz="0" w:space="0" w:color="auto"/>
            <w:left w:val="none" w:sz="0" w:space="0" w:color="auto"/>
            <w:bottom w:val="none" w:sz="0" w:space="0" w:color="auto"/>
            <w:right w:val="none" w:sz="0" w:space="0" w:color="auto"/>
          </w:divBdr>
        </w:div>
        <w:div w:id="832187007">
          <w:marLeft w:val="640"/>
          <w:marRight w:val="0"/>
          <w:marTop w:val="0"/>
          <w:marBottom w:val="0"/>
          <w:divBdr>
            <w:top w:val="none" w:sz="0" w:space="0" w:color="auto"/>
            <w:left w:val="none" w:sz="0" w:space="0" w:color="auto"/>
            <w:bottom w:val="none" w:sz="0" w:space="0" w:color="auto"/>
            <w:right w:val="none" w:sz="0" w:space="0" w:color="auto"/>
          </w:divBdr>
        </w:div>
        <w:div w:id="1435973485">
          <w:marLeft w:val="640"/>
          <w:marRight w:val="0"/>
          <w:marTop w:val="0"/>
          <w:marBottom w:val="0"/>
          <w:divBdr>
            <w:top w:val="none" w:sz="0" w:space="0" w:color="auto"/>
            <w:left w:val="none" w:sz="0" w:space="0" w:color="auto"/>
            <w:bottom w:val="none" w:sz="0" w:space="0" w:color="auto"/>
            <w:right w:val="none" w:sz="0" w:space="0" w:color="auto"/>
          </w:divBdr>
        </w:div>
        <w:div w:id="1850439674">
          <w:marLeft w:val="640"/>
          <w:marRight w:val="0"/>
          <w:marTop w:val="0"/>
          <w:marBottom w:val="0"/>
          <w:divBdr>
            <w:top w:val="none" w:sz="0" w:space="0" w:color="auto"/>
            <w:left w:val="none" w:sz="0" w:space="0" w:color="auto"/>
            <w:bottom w:val="none" w:sz="0" w:space="0" w:color="auto"/>
            <w:right w:val="none" w:sz="0" w:space="0" w:color="auto"/>
          </w:divBdr>
        </w:div>
        <w:div w:id="1765104448">
          <w:marLeft w:val="640"/>
          <w:marRight w:val="0"/>
          <w:marTop w:val="0"/>
          <w:marBottom w:val="0"/>
          <w:divBdr>
            <w:top w:val="none" w:sz="0" w:space="0" w:color="auto"/>
            <w:left w:val="none" w:sz="0" w:space="0" w:color="auto"/>
            <w:bottom w:val="none" w:sz="0" w:space="0" w:color="auto"/>
            <w:right w:val="none" w:sz="0" w:space="0" w:color="auto"/>
          </w:divBdr>
        </w:div>
        <w:div w:id="1324621537">
          <w:marLeft w:val="640"/>
          <w:marRight w:val="0"/>
          <w:marTop w:val="0"/>
          <w:marBottom w:val="0"/>
          <w:divBdr>
            <w:top w:val="none" w:sz="0" w:space="0" w:color="auto"/>
            <w:left w:val="none" w:sz="0" w:space="0" w:color="auto"/>
            <w:bottom w:val="none" w:sz="0" w:space="0" w:color="auto"/>
            <w:right w:val="none" w:sz="0" w:space="0" w:color="auto"/>
          </w:divBdr>
        </w:div>
        <w:div w:id="998462966">
          <w:marLeft w:val="640"/>
          <w:marRight w:val="0"/>
          <w:marTop w:val="0"/>
          <w:marBottom w:val="0"/>
          <w:divBdr>
            <w:top w:val="none" w:sz="0" w:space="0" w:color="auto"/>
            <w:left w:val="none" w:sz="0" w:space="0" w:color="auto"/>
            <w:bottom w:val="none" w:sz="0" w:space="0" w:color="auto"/>
            <w:right w:val="none" w:sz="0" w:space="0" w:color="auto"/>
          </w:divBdr>
        </w:div>
        <w:div w:id="1863782045">
          <w:marLeft w:val="640"/>
          <w:marRight w:val="0"/>
          <w:marTop w:val="0"/>
          <w:marBottom w:val="0"/>
          <w:divBdr>
            <w:top w:val="none" w:sz="0" w:space="0" w:color="auto"/>
            <w:left w:val="none" w:sz="0" w:space="0" w:color="auto"/>
            <w:bottom w:val="none" w:sz="0" w:space="0" w:color="auto"/>
            <w:right w:val="none" w:sz="0" w:space="0" w:color="auto"/>
          </w:divBdr>
        </w:div>
        <w:div w:id="514269929">
          <w:marLeft w:val="640"/>
          <w:marRight w:val="0"/>
          <w:marTop w:val="0"/>
          <w:marBottom w:val="0"/>
          <w:divBdr>
            <w:top w:val="none" w:sz="0" w:space="0" w:color="auto"/>
            <w:left w:val="none" w:sz="0" w:space="0" w:color="auto"/>
            <w:bottom w:val="none" w:sz="0" w:space="0" w:color="auto"/>
            <w:right w:val="none" w:sz="0" w:space="0" w:color="auto"/>
          </w:divBdr>
        </w:div>
        <w:div w:id="1344824424">
          <w:marLeft w:val="640"/>
          <w:marRight w:val="0"/>
          <w:marTop w:val="0"/>
          <w:marBottom w:val="0"/>
          <w:divBdr>
            <w:top w:val="none" w:sz="0" w:space="0" w:color="auto"/>
            <w:left w:val="none" w:sz="0" w:space="0" w:color="auto"/>
            <w:bottom w:val="none" w:sz="0" w:space="0" w:color="auto"/>
            <w:right w:val="none" w:sz="0" w:space="0" w:color="auto"/>
          </w:divBdr>
        </w:div>
        <w:div w:id="65420650">
          <w:marLeft w:val="640"/>
          <w:marRight w:val="0"/>
          <w:marTop w:val="0"/>
          <w:marBottom w:val="0"/>
          <w:divBdr>
            <w:top w:val="none" w:sz="0" w:space="0" w:color="auto"/>
            <w:left w:val="none" w:sz="0" w:space="0" w:color="auto"/>
            <w:bottom w:val="none" w:sz="0" w:space="0" w:color="auto"/>
            <w:right w:val="none" w:sz="0" w:space="0" w:color="auto"/>
          </w:divBdr>
        </w:div>
        <w:div w:id="636953259">
          <w:marLeft w:val="640"/>
          <w:marRight w:val="0"/>
          <w:marTop w:val="0"/>
          <w:marBottom w:val="0"/>
          <w:divBdr>
            <w:top w:val="none" w:sz="0" w:space="0" w:color="auto"/>
            <w:left w:val="none" w:sz="0" w:space="0" w:color="auto"/>
            <w:bottom w:val="none" w:sz="0" w:space="0" w:color="auto"/>
            <w:right w:val="none" w:sz="0" w:space="0" w:color="auto"/>
          </w:divBdr>
        </w:div>
        <w:div w:id="107086064">
          <w:marLeft w:val="640"/>
          <w:marRight w:val="0"/>
          <w:marTop w:val="0"/>
          <w:marBottom w:val="0"/>
          <w:divBdr>
            <w:top w:val="none" w:sz="0" w:space="0" w:color="auto"/>
            <w:left w:val="none" w:sz="0" w:space="0" w:color="auto"/>
            <w:bottom w:val="none" w:sz="0" w:space="0" w:color="auto"/>
            <w:right w:val="none" w:sz="0" w:space="0" w:color="auto"/>
          </w:divBdr>
        </w:div>
        <w:div w:id="1879659005">
          <w:marLeft w:val="640"/>
          <w:marRight w:val="0"/>
          <w:marTop w:val="0"/>
          <w:marBottom w:val="0"/>
          <w:divBdr>
            <w:top w:val="none" w:sz="0" w:space="0" w:color="auto"/>
            <w:left w:val="none" w:sz="0" w:space="0" w:color="auto"/>
            <w:bottom w:val="none" w:sz="0" w:space="0" w:color="auto"/>
            <w:right w:val="none" w:sz="0" w:space="0" w:color="auto"/>
          </w:divBdr>
        </w:div>
        <w:div w:id="4669415">
          <w:marLeft w:val="640"/>
          <w:marRight w:val="0"/>
          <w:marTop w:val="0"/>
          <w:marBottom w:val="0"/>
          <w:divBdr>
            <w:top w:val="none" w:sz="0" w:space="0" w:color="auto"/>
            <w:left w:val="none" w:sz="0" w:space="0" w:color="auto"/>
            <w:bottom w:val="none" w:sz="0" w:space="0" w:color="auto"/>
            <w:right w:val="none" w:sz="0" w:space="0" w:color="auto"/>
          </w:divBdr>
        </w:div>
        <w:div w:id="657417181">
          <w:marLeft w:val="640"/>
          <w:marRight w:val="0"/>
          <w:marTop w:val="0"/>
          <w:marBottom w:val="0"/>
          <w:divBdr>
            <w:top w:val="none" w:sz="0" w:space="0" w:color="auto"/>
            <w:left w:val="none" w:sz="0" w:space="0" w:color="auto"/>
            <w:bottom w:val="none" w:sz="0" w:space="0" w:color="auto"/>
            <w:right w:val="none" w:sz="0" w:space="0" w:color="auto"/>
          </w:divBdr>
        </w:div>
        <w:div w:id="1289386359">
          <w:marLeft w:val="640"/>
          <w:marRight w:val="0"/>
          <w:marTop w:val="0"/>
          <w:marBottom w:val="0"/>
          <w:divBdr>
            <w:top w:val="none" w:sz="0" w:space="0" w:color="auto"/>
            <w:left w:val="none" w:sz="0" w:space="0" w:color="auto"/>
            <w:bottom w:val="none" w:sz="0" w:space="0" w:color="auto"/>
            <w:right w:val="none" w:sz="0" w:space="0" w:color="auto"/>
          </w:divBdr>
        </w:div>
        <w:div w:id="68117273">
          <w:marLeft w:val="640"/>
          <w:marRight w:val="0"/>
          <w:marTop w:val="0"/>
          <w:marBottom w:val="0"/>
          <w:divBdr>
            <w:top w:val="none" w:sz="0" w:space="0" w:color="auto"/>
            <w:left w:val="none" w:sz="0" w:space="0" w:color="auto"/>
            <w:bottom w:val="none" w:sz="0" w:space="0" w:color="auto"/>
            <w:right w:val="none" w:sz="0" w:space="0" w:color="auto"/>
          </w:divBdr>
        </w:div>
        <w:div w:id="1566644471">
          <w:marLeft w:val="640"/>
          <w:marRight w:val="0"/>
          <w:marTop w:val="0"/>
          <w:marBottom w:val="0"/>
          <w:divBdr>
            <w:top w:val="none" w:sz="0" w:space="0" w:color="auto"/>
            <w:left w:val="none" w:sz="0" w:space="0" w:color="auto"/>
            <w:bottom w:val="none" w:sz="0" w:space="0" w:color="auto"/>
            <w:right w:val="none" w:sz="0" w:space="0" w:color="auto"/>
          </w:divBdr>
        </w:div>
        <w:div w:id="1151870286">
          <w:marLeft w:val="640"/>
          <w:marRight w:val="0"/>
          <w:marTop w:val="0"/>
          <w:marBottom w:val="0"/>
          <w:divBdr>
            <w:top w:val="none" w:sz="0" w:space="0" w:color="auto"/>
            <w:left w:val="none" w:sz="0" w:space="0" w:color="auto"/>
            <w:bottom w:val="none" w:sz="0" w:space="0" w:color="auto"/>
            <w:right w:val="none" w:sz="0" w:space="0" w:color="auto"/>
          </w:divBdr>
        </w:div>
        <w:div w:id="1014069720">
          <w:marLeft w:val="640"/>
          <w:marRight w:val="0"/>
          <w:marTop w:val="0"/>
          <w:marBottom w:val="0"/>
          <w:divBdr>
            <w:top w:val="none" w:sz="0" w:space="0" w:color="auto"/>
            <w:left w:val="none" w:sz="0" w:space="0" w:color="auto"/>
            <w:bottom w:val="none" w:sz="0" w:space="0" w:color="auto"/>
            <w:right w:val="none" w:sz="0" w:space="0" w:color="auto"/>
          </w:divBdr>
        </w:div>
        <w:div w:id="1993026827">
          <w:marLeft w:val="640"/>
          <w:marRight w:val="0"/>
          <w:marTop w:val="0"/>
          <w:marBottom w:val="0"/>
          <w:divBdr>
            <w:top w:val="none" w:sz="0" w:space="0" w:color="auto"/>
            <w:left w:val="none" w:sz="0" w:space="0" w:color="auto"/>
            <w:bottom w:val="none" w:sz="0" w:space="0" w:color="auto"/>
            <w:right w:val="none" w:sz="0" w:space="0" w:color="auto"/>
          </w:divBdr>
        </w:div>
        <w:div w:id="327560868">
          <w:marLeft w:val="640"/>
          <w:marRight w:val="0"/>
          <w:marTop w:val="0"/>
          <w:marBottom w:val="0"/>
          <w:divBdr>
            <w:top w:val="none" w:sz="0" w:space="0" w:color="auto"/>
            <w:left w:val="none" w:sz="0" w:space="0" w:color="auto"/>
            <w:bottom w:val="none" w:sz="0" w:space="0" w:color="auto"/>
            <w:right w:val="none" w:sz="0" w:space="0" w:color="auto"/>
          </w:divBdr>
        </w:div>
        <w:div w:id="1333871699">
          <w:marLeft w:val="640"/>
          <w:marRight w:val="0"/>
          <w:marTop w:val="0"/>
          <w:marBottom w:val="0"/>
          <w:divBdr>
            <w:top w:val="none" w:sz="0" w:space="0" w:color="auto"/>
            <w:left w:val="none" w:sz="0" w:space="0" w:color="auto"/>
            <w:bottom w:val="none" w:sz="0" w:space="0" w:color="auto"/>
            <w:right w:val="none" w:sz="0" w:space="0" w:color="auto"/>
          </w:divBdr>
        </w:div>
        <w:div w:id="765883536">
          <w:marLeft w:val="640"/>
          <w:marRight w:val="0"/>
          <w:marTop w:val="0"/>
          <w:marBottom w:val="0"/>
          <w:divBdr>
            <w:top w:val="none" w:sz="0" w:space="0" w:color="auto"/>
            <w:left w:val="none" w:sz="0" w:space="0" w:color="auto"/>
            <w:bottom w:val="none" w:sz="0" w:space="0" w:color="auto"/>
            <w:right w:val="none" w:sz="0" w:space="0" w:color="auto"/>
          </w:divBdr>
        </w:div>
        <w:div w:id="1904901738">
          <w:marLeft w:val="640"/>
          <w:marRight w:val="0"/>
          <w:marTop w:val="0"/>
          <w:marBottom w:val="0"/>
          <w:divBdr>
            <w:top w:val="none" w:sz="0" w:space="0" w:color="auto"/>
            <w:left w:val="none" w:sz="0" w:space="0" w:color="auto"/>
            <w:bottom w:val="none" w:sz="0" w:space="0" w:color="auto"/>
            <w:right w:val="none" w:sz="0" w:space="0" w:color="auto"/>
          </w:divBdr>
        </w:div>
        <w:div w:id="1287395838">
          <w:marLeft w:val="640"/>
          <w:marRight w:val="0"/>
          <w:marTop w:val="0"/>
          <w:marBottom w:val="0"/>
          <w:divBdr>
            <w:top w:val="none" w:sz="0" w:space="0" w:color="auto"/>
            <w:left w:val="none" w:sz="0" w:space="0" w:color="auto"/>
            <w:bottom w:val="none" w:sz="0" w:space="0" w:color="auto"/>
            <w:right w:val="none" w:sz="0" w:space="0" w:color="auto"/>
          </w:divBdr>
        </w:div>
      </w:divsChild>
    </w:div>
    <w:div w:id="785126758">
      <w:bodyDiv w:val="1"/>
      <w:marLeft w:val="0"/>
      <w:marRight w:val="0"/>
      <w:marTop w:val="0"/>
      <w:marBottom w:val="0"/>
      <w:divBdr>
        <w:top w:val="none" w:sz="0" w:space="0" w:color="auto"/>
        <w:left w:val="none" w:sz="0" w:space="0" w:color="auto"/>
        <w:bottom w:val="none" w:sz="0" w:space="0" w:color="auto"/>
        <w:right w:val="none" w:sz="0" w:space="0" w:color="auto"/>
      </w:divBdr>
      <w:divsChild>
        <w:div w:id="1954362013">
          <w:marLeft w:val="640"/>
          <w:marRight w:val="0"/>
          <w:marTop w:val="0"/>
          <w:marBottom w:val="0"/>
          <w:divBdr>
            <w:top w:val="none" w:sz="0" w:space="0" w:color="auto"/>
            <w:left w:val="none" w:sz="0" w:space="0" w:color="auto"/>
            <w:bottom w:val="none" w:sz="0" w:space="0" w:color="auto"/>
            <w:right w:val="none" w:sz="0" w:space="0" w:color="auto"/>
          </w:divBdr>
        </w:div>
        <w:div w:id="1502815595">
          <w:marLeft w:val="640"/>
          <w:marRight w:val="0"/>
          <w:marTop w:val="0"/>
          <w:marBottom w:val="0"/>
          <w:divBdr>
            <w:top w:val="none" w:sz="0" w:space="0" w:color="auto"/>
            <w:left w:val="none" w:sz="0" w:space="0" w:color="auto"/>
            <w:bottom w:val="none" w:sz="0" w:space="0" w:color="auto"/>
            <w:right w:val="none" w:sz="0" w:space="0" w:color="auto"/>
          </w:divBdr>
        </w:div>
        <w:div w:id="468787191">
          <w:marLeft w:val="640"/>
          <w:marRight w:val="0"/>
          <w:marTop w:val="0"/>
          <w:marBottom w:val="0"/>
          <w:divBdr>
            <w:top w:val="none" w:sz="0" w:space="0" w:color="auto"/>
            <w:left w:val="none" w:sz="0" w:space="0" w:color="auto"/>
            <w:bottom w:val="none" w:sz="0" w:space="0" w:color="auto"/>
            <w:right w:val="none" w:sz="0" w:space="0" w:color="auto"/>
          </w:divBdr>
        </w:div>
        <w:div w:id="1739012710">
          <w:marLeft w:val="640"/>
          <w:marRight w:val="0"/>
          <w:marTop w:val="0"/>
          <w:marBottom w:val="0"/>
          <w:divBdr>
            <w:top w:val="none" w:sz="0" w:space="0" w:color="auto"/>
            <w:left w:val="none" w:sz="0" w:space="0" w:color="auto"/>
            <w:bottom w:val="none" w:sz="0" w:space="0" w:color="auto"/>
            <w:right w:val="none" w:sz="0" w:space="0" w:color="auto"/>
          </w:divBdr>
        </w:div>
        <w:div w:id="82846774">
          <w:marLeft w:val="640"/>
          <w:marRight w:val="0"/>
          <w:marTop w:val="0"/>
          <w:marBottom w:val="0"/>
          <w:divBdr>
            <w:top w:val="none" w:sz="0" w:space="0" w:color="auto"/>
            <w:left w:val="none" w:sz="0" w:space="0" w:color="auto"/>
            <w:bottom w:val="none" w:sz="0" w:space="0" w:color="auto"/>
            <w:right w:val="none" w:sz="0" w:space="0" w:color="auto"/>
          </w:divBdr>
        </w:div>
        <w:div w:id="806044177">
          <w:marLeft w:val="640"/>
          <w:marRight w:val="0"/>
          <w:marTop w:val="0"/>
          <w:marBottom w:val="0"/>
          <w:divBdr>
            <w:top w:val="none" w:sz="0" w:space="0" w:color="auto"/>
            <w:left w:val="none" w:sz="0" w:space="0" w:color="auto"/>
            <w:bottom w:val="none" w:sz="0" w:space="0" w:color="auto"/>
            <w:right w:val="none" w:sz="0" w:space="0" w:color="auto"/>
          </w:divBdr>
        </w:div>
        <w:div w:id="758215594">
          <w:marLeft w:val="640"/>
          <w:marRight w:val="0"/>
          <w:marTop w:val="0"/>
          <w:marBottom w:val="0"/>
          <w:divBdr>
            <w:top w:val="none" w:sz="0" w:space="0" w:color="auto"/>
            <w:left w:val="none" w:sz="0" w:space="0" w:color="auto"/>
            <w:bottom w:val="none" w:sz="0" w:space="0" w:color="auto"/>
            <w:right w:val="none" w:sz="0" w:space="0" w:color="auto"/>
          </w:divBdr>
        </w:div>
        <w:div w:id="1764184938">
          <w:marLeft w:val="640"/>
          <w:marRight w:val="0"/>
          <w:marTop w:val="0"/>
          <w:marBottom w:val="0"/>
          <w:divBdr>
            <w:top w:val="none" w:sz="0" w:space="0" w:color="auto"/>
            <w:left w:val="none" w:sz="0" w:space="0" w:color="auto"/>
            <w:bottom w:val="none" w:sz="0" w:space="0" w:color="auto"/>
            <w:right w:val="none" w:sz="0" w:space="0" w:color="auto"/>
          </w:divBdr>
        </w:div>
        <w:div w:id="581137447">
          <w:marLeft w:val="640"/>
          <w:marRight w:val="0"/>
          <w:marTop w:val="0"/>
          <w:marBottom w:val="0"/>
          <w:divBdr>
            <w:top w:val="none" w:sz="0" w:space="0" w:color="auto"/>
            <w:left w:val="none" w:sz="0" w:space="0" w:color="auto"/>
            <w:bottom w:val="none" w:sz="0" w:space="0" w:color="auto"/>
            <w:right w:val="none" w:sz="0" w:space="0" w:color="auto"/>
          </w:divBdr>
        </w:div>
        <w:div w:id="468590778">
          <w:marLeft w:val="640"/>
          <w:marRight w:val="0"/>
          <w:marTop w:val="0"/>
          <w:marBottom w:val="0"/>
          <w:divBdr>
            <w:top w:val="none" w:sz="0" w:space="0" w:color="auto"/>
            <w:left w:val="none" w:sz="0" w:space="0" w:color="auto"/>
            <w:bottom w:val="none" w:sz="0" w:space="0" w:color="auto"/>
            <w:right w:val="none" w:sz="0" w:space="0" w:color="auto"/>
          </w:divBdr>
        </w:div>
        <w:div w:id="52776953">
          <w:marLeft w:val="640"/>
          <w:marRight w:val="0"/>
          <w:marTop w:val="0"/>
          <w:marBottom w:val="0"/>
          <w:divBdr>
            <w:top w:val="none" w:sz="0" w:space="0" w:color="auto"/>
            <w:left w:val="none" w:sz="0" w:space="0" w:color="auto"/>
            <w:bottom w:val="none" w:sz="0" w:space="0" w:color="auto"/>
            <w:right w:val="none" w:sz="0" w:space="0" w:color="auto"/>
          </w:divBdr>
        </w:div>
        <w:div w:id="279068041">
          <w:marLeft w:val="640"/>
          <w:marRight w:val="0"/>
          <w:marTop w:val="0"/>
          <w:marBottom w:val="0"/>
          <w:divBdr>
            <w:top w:val="none" w:sz="0" w:space="0" w:color="auto"/>
            <w:left w:val="none" w:sz="0" w:space="0" w:color="auto"/>
            <w:bottom w:val="none" w:sz="0" w:space="0" w:color="auto"/>
            <w:right w:val="none" w:sz="0" w:space="0" w:color="auto"/>
          </w:divBdr>
        </w:div>
        <w:div w:id="1458451062">
          <w:marLeft w:val="640"/>
          <w:marRight w:val="0"/>
          <w:marTop w:val="0"/>
          <w:marBottom w:val="0"/>
          <w:divBdr>
            <w:top w:val="none" w:sz="0" w:space="0" w:color="auto"/>
            <w:left w:val="none" w:sz="0" w:space="0" w:color="auto"/>
            <w:bottom w:val="none" w:sz="0" w:space="0" w:color="auto"/>
            <w:right w:val="none" w:sz="0" w:space="0" w:color="auto"/>
          </w:divBdr>
        </w:div>
        <w:div w:id="1957522872">
          <w:marLeft w:val="640"/>
          <w:marRight w:val="0"/>
          <w:marTop w:val="0"/>
          <w:marBottom w:val="0"/>
          <w:divBdr>
            <w:top w:val="none" w:sz="0" w:space="0" w:color="auto"/>
            <w:left w:val="none" w:sz="0" w:space="0" w:color="auto"/>
            <w:bottom w:val="none" w:sz="0" w:space="0" w:color="auto"/>
            <w:right w:val="none" w:sz="0" w:space="0" w:color="auto"/>
          </w:divBdr>
        </w:div>
        <w:div w:id="1709640067">
          <w:marLeft w:val="640"/>
          <w:marRight w:val="0"/>
          <w:marTop w:val="0"/>
          <w:marBottom w:val="0"/>
          <w:divBdr>
            <w:top w:val="none" w:sz="0" w:space="0" w:color="auto"/>
            <w:left w:val="none" w:sz="0" w:space="0" w:color="auto"/>
            <w:bottom w:val="none" w:sz="0" w:space="0" w:color="auto"/>
            <w:right w:val="none" w:sz="0" w:space="0" w:color="auto"/>
          </w:divBdr>
        </w:div>
        <w:div w:id="2009674786">
          <w:marLeft w:val="640"/>
          <w:marRight w:val="0"/>
          <w:marTop w:val="0"/>
          <w:marBottom w:val="0"/>
          <w:divBdr>
            <w:top w:val="none" w:sz="0" w:space="0" w:color="auto"/>
            <w:left w:val="none" w:sz="0" w:space="0" w:color="auto"/>
            <w:bottom w:val="none" w:sz="0" w:space="0" w:color="auto"/>
            <w:right w:val="none" w:sz="0" w:space="0" w:color="auto"/>
          </w:divBdr>
        </w:div>
        <w:div w:id="448475024">
          <w:marLeft w:val="640"/>
          <w:marRight w:val="0"/>
          <w:marTop w:val="0"/>
          <w:marBottom w:val="0"/>
          <w:divBdr>
            <w:top w:val="none" w:sz="0" w:space="0" w:color="auto"/>
            <w:left w:val="none" w:sz="0" w:space="0" w:color="auto"/>
            <w:bottom w:val="none" w:sz="0" w:space="0" w:color="auto"/>
            <w:right w:val="none" w:sz="0" w:space="0" w:color="auto"/>
          </w:divBdr>
        </w:div>
        <w:div w:id="1132094177">
          <w:marLeft w:val="640"/>
          <w:marRight w:val="0"/>
          <w:marTop w:val="0"/>
          <w:marBottom w:val="0"/>
          <w:divBdr>
            <w:top w:val="none" w:sz="0" w:space="0" w:color="auto"/>
            <w:left w:val="none" w:sz="0" w:space="0" w:color="auto"/>
            <w:bottom w:val="none" w:sz="0" w:space="0" w:color="auto"/>
            <w:right w:val="none" w:sz="0" w:space="0" w:color="auto"/>
          </w:divBdr>
        </w:div>
        <w:div w:id="1749031859">
          <w:marLeft w:val="640"/>
          <w:marRight w:val="0"/>
          <w:marTop w:val="0"/>
          <w:marBottom w:val="0"/>
          <w:divBdr>
            <w:top w:val="none" w:sz="0" w:space="0" w:color="auto"/>
            <w:left w:val="none" w:sz="0" w:space="0" w:color="auto"/>
            <w:bottom w:val="none" w:sz="0" w:space="0" w:color="auto"/>
            <w:right w:val="none" w:sz="0" w:space="0" w:color="auto"/>
          </w:divBdr>
        </w:div>
        <w:div w:id="681588233">
          <w:marLeft w:val="640"/>
          <w:marRight w:val="0"/>
          <w:marTop w:val="0"/>
          <w:marBottom w:val="0"/>
          <w:divBdr>
            <w:top w:val="none" w:sz="0" w:space="0" w:color="auto"/>
            <w:left w:val="none" w:sz="0" w:space="0" w:color="auto"/>
            <w:bottom w:val="none" w:sz="0" w:space="0" w:color="auto"/>
            <w:right w:val="none" w:sz="0" w:space="0" w:color="auto"/>
          </w:divBdr>
        </w:div>
        <w:div w:id="504174901">
          <w:marLeft w:val="640"/>
          <w:marRight w:val="0"/>
          <w:marTop w:val="0"/>
          <w:marBottom w:val="0"/>
          <w:divBdr>
            <w:top w:val="none" w:sz="0" w:space="0" w:color="auto"/>
            <w:left w:val="none" w:sz="0" w:space="0" w:color="auto"/>
            <w:bottom w:val="none" w:sz="0" w:space="0" w:color="auto"/>
            <w:right w:val="none" w:sz="0" w:space="0" w:color="auto"/>
          </w:divBdr>
        </w:div>
        <w:div w:id="568200352">
          <w:marLeft w:val="640"/>
          <w:marRight w:val="0"/>
          <w:marTop w:val="0"/>
          <w:marBottom w:val="0"/>
          <w:divBdr>
            <w:top w:val="none" w:sz="0" w:space="0" w:color="auto"/>
            <w:left w:val="none" w:sz="0" w:space="0" w:color="auto"/>
            <w:bottom w:val="none" w:sz="0" w:space="0" w:color="auto"/>
            <w:right w:val="none" w:sz="0" w:space="0" w:color="auto"/>
          </w:divBdr>
        </w:div>
        <w:div w:id="1842963721">
          <w:marLeft w:val="640"/>
          <w:marRight w:val="0"/>
          <w:marTop w:val="0"/>
          <w:marBottom w:val="0"/>
          <w:divBdr>
            <w:top w:val="none" w:sz="0" w:space="0" w:color="auto"/>
            <w:left w:val="none" w:sz="0" w:space="0" w:color="auto"/>
            <w:bottom w:val="none" w:sz="0" w:space="0" w:color="auto"/>
            <w:right w:val="none" w:sz="0" w:space="0" w:color="auto"/>
          </w:divBdr>
        </w:div>
        <w:div w:id="577448883">
          <w:marLeft w:val="640"/>
          <w:marRight w:val="0"/>
          <w:marTop w:val="0"/>
          <w:marBottom w:val="0"/>
          <w:divBdr>
            <w:top w:val="none" w:sz="0" w:space="0" w:color="auto"/>
            <w:left w:val="none" w:sz="0" w:space="0" w:color="auto"/>
            <w:bottom w:val="none" w:sz="0" w:space="0" w:color="auto"/>
            <w:right w:val="none" w:sz="0" w:space="0" w:color="auto"/>
          </w:divBdr>
        </w:div>
        <w:div w:id="2024360018">
          <w:marLeft w:val="640"/>
          <w:marRight w:val="0"/>
          <w:marTop w:val="0"/>
          <w:marBottom w:val="0"/>
          <w:divBdr>
            <w:top w:val="none" w:sz="0" w:space="0" w:color="auto"/>
            <w:left w:val="none" w:sz="0" w:space="0" w:color="auto"/>
            <w:bottom w:val="none" w:sz="0" w:space="0" w:color="auto"/>
            <w:right w:val="none" w:sz="0" w:space="0" w:color="auto"/>
          </w:divBdr>
        </w:div>
        <w:div w:id="7298663">
          <w:marLeft w:val="640"/>
          <w:marRight w:val="0"/>
          <w:marTop w:val="0"/>
          <w:marBottom w:val="0"/>
          <w:divBdr>
            <w:top w:val="none" w:sz="0" w:space="0" w:color="auto"/>
            <w:left w:val="none" w:sz="0" w:space="0" w:color="auto"/>
            <w:bottom w:val="none" w:sz="0" w:space="0" w:color="auto"/>
            <w:right w:val="none" w:sz="0" w:space="0" w:color="auto"/>
          </w:divBdr>
        </w:div>
        <w:div w:id="741104331">
          <w:marLeft w:val="640"/>
          <w:marRight w:val="0"/>
          <w:marTop w:val="0"/>
          <w:marBottom w:val="0"/>
          <w:divBdr>
            <w:top w:val="none" w:sz="0" w:space="0" w:color="auto"/>
            <w:left w:val="none" w:sz="0" w:space="0" w:color="auto"/>
            <w:bottom w:val="none" w:sz="0" w:space="0" w:color="auto"/>
            <w:right w:val="none" w:sz="0" w:space="0" w:color="auto"/>
          </w:divBdr>
        </w:div>
        <w:div w:id="974605730">
          <w:marLeft w:val="640"/>
          <w:marRight w:val="0"/>
          <w:marTop w:val="0"/>
          <w:marBottom w:val="0"/>
          <w:divBdr>
            <w:top w:val="none" w:sz="0" w:space="0" w:color="auto"/>
            <w:left w:val="none" w:sz="0" w:space="0" w:color="auto"/>
            <w:bottom w:val="none" w:sz="0" w:space="0" w:color="auto"/>
            <w:right w:val="none" w:sz="0" w:space="0" w:color="auto"/>
          </w:divBdr>
        </w:div>
        <w:div w:id="1591769343">
          <w:marLeft w:val="640"/>
          <w:marRight w:val="0"/>
          <w:marTop w:val="0"/>
          <w:marBottom w:val="0"/>
          <w:divBdr>
            <w:top w:val="none" w:sz="0" w:space="0" w:color="auto"/>
            <w:left w:val="none" w:sz="0" w:space="0" w:color="auto"/>
            <w:bottom w:val="none" w:sz="0" w:space="0" w:color="auto"/>
            <w:right w:val="none" w:sz="0" w:space="0" w:color="auto"/>
          </w:divBdr>
        </w:div>
        <w:div w:id="1879469722">
          <w:marLeft w:val="640"/>
          <w:marRight w:val="0"/>
          <w:marTop w:val="0"/>
          <w:marBottom w:val="0"/>
          <w:divBdr>
            <w:top w:val="none" w:sz="0" w:space="0" w:color="auto"/>
            <w:left w:val="none" w:sz="0" w:space="0" w:color="auto"/>
            <w:bottom w:val="none" w:sz="0" w:space="0" w:color="auto"/>
            <w:right w:val="none" w:sz="0" w:space="0" w:color="auto"/>
          </w:divBdr>
        </w:div>
        <w:div w:id="1046874883">
          <w:marLeft w:val="640"/>
          <w:marRight w:val="0"/>
          <w:marTop w:val="0"/>
          <w:marBottom w:val="0"/>
          <w:divBdr>
            <w:top w:val="none" w:sz="0" w:space="0" w:color="auto"/>
            <w:left w:val="none" w:sz="0" w:space="0" w:color="auto"/>
            <w:bottom w:val="none" w:sz="0" w:space="0" w:color="auto"/>
            <w:right w:val="none" w:sz="0" w:space="0" w:color="auto"/>
          </w:divBdr>
        </w:div>
        <w:div w:id="210920875">
          <w:marLeft w:val="640"/>
          <w:marRight w:val="0"/>
          <w:marTop w:val="0"/>
          <w:marBottom w:val="0"/>
          <w:divBdr>
            <w:top w:val="none" w:sz="0" w:space="0" w:color="auto"/>
            <w:left w:val="none" w:sz="0" w:space="0" w:color="auto"/>
            <w:bottom w:val="none" w:sz="0" w:space="0" w:color="auto"/>
            <w:right w:val="none" w:sz="0" w:space="0" w:color="auto"/>
          </w:divBdr>
        </w:div>
        <w:div w:id="1893493982">
          <w:marLeft w:val="640"/>
          <w:marRight w:val="0"/>
          <w:marTop w:val="0"/>
          <w:marBottom w:val="0"/>
          <w:divBdr>
            <w:top w:val="none" w:sz="0" w:space="0" w:color="auto"/>
            <w:left w:val="none" w:sz="0" w:space="0" w:color="auto"/>
            <w:bottom w:val="none" w:sz="0" w:space="0" w:color="auto"/>
            <w:right w:val="none" w:sz="0" w:space="0" w:color="auto"/>
          </w:divBdr>
        </w:div>
        <w:div w:id="727649766">
          <w:marLeft w:val="640"/>
          <w:marRight w:val="0"/>
          <w:marTop w:val="0"/>
          <w:marBottom w:val="0"/>
          <w:divBdr>
            <w:top w:val="none" w:sz="0" w:space="0" w:color="auto"/>
            <w:left w:val="none" w:sz="0" w:space="0" w:color="auto"/>
            <w:bottom w:val="none" w:sz="0" w:space="0" w:color="auto"/>
            <w:right w:val="none" w:sz="0" w:space="0" w:color="auto"/>
          </w:divBdr>
        </w:div>
        <w:div w:id="863053893">
          <w:marLeft w:val="640"/>
          <w:marRight w:val="0"/>
          <w:marTop w:val="0"/>
          <w:marBottom w:val="0"/>
          <w:divBdr>
            <w:top w:val="none" w:sz="0" w:space="0" w:color="auto"/>
            <w:left w:val="none" w:sz="0" w:space="0" w:color="auto"/>
            <w:bottom w:val="none" w:sz="0" w:space="0" w:color="auto"/>
            <w:right w:val="none" w:sz="0" w:space="0" w:color="auto"/>
          </w:divBdr>
        </w:div>
        <w:div w:id="31654323">
          <w:marLeft w:val="640"/>
          <w:marRight w:val="0"/>
          <w:marTop w:val="0"/>
          <w:marBottom w:val="0"/>
          <w:divBdr>
            <w:top w:val="none" w:sz="0" w:space="0" w:color="auto"/>
            <w:left w:val="none" w:sz="0" w:space="0" w:color="auto"/>
            <w:bottom w:val="none" w:sz="0" w:space="0" w:color="auto"/>
            <w:right w:val="none" w:sz="0" w:space="0" w:color="auto"/>
          </w:divBdr>
        </w:div>
        <w:div w:id="1098676520">
          <w:marLeft w:val="640"/>
          <w:marRight w:val="0"/>
          <w:marTop w:val="0"/>
          <w:marBottom w:val="0"/>
          <w:divBdr>
            <w:top w:val="none" w:sz="0" w:space="0" w:color="auto"/>
            <w:left w:val="none" w:sz="0" w:space="0" w:color="auto"/>
            <w:bottom w:val="none" w:sz="0" w:space="0" w:color="auto"/>
            <w:right w:val="none" w:sz="0" w:space="0" w:color="auto"/>
          </w:divBdr>
        </w:div>
        <w:div w:id="817309772">
          <w:marLeft w:val="640"/>
          <w:marRight w:val="0"/>
          <w:marTop w:val="0"/>
          <w:marBottom w:val="0"/>
          <w:divBdr>
            <w:top w:val="none" w:sz="0" w:space="0" w:color="auto"/>
            <w:left w:val="none" w:sz="0" w:space="0" w:color="auto"/>
            <w:bottom w:val="none" w:sz="0" w:space="0" w:color="auto"/>
            <w:right w:val="none" w:sz="0" w:space="0" w:color="auto"/>
          </w:divBdr>
        </w:div>
        <w:div w:id="1887256918">
          <w:marLeft w:val="640"/>
          <w:marRight w:val="0"/>
          <w:marTop w:val="0"/>
          <w:marBottom w:val="0"/>
          <w:divBdr>
            <w:top w:val="none" w:sz="0" w:space="0" w:color="auto"/>
            <w:left w:val="none" w:sz="0" w:space="0" w:color="auto"/>
            <w:bottom w:val="none" w:sz="0" w:space="0" w:color="auto"/>
            <w:right w:val="none" w:sz="0" w:space="0" w:color="auto"/>
          </w:divBdr>
        </w:div>
        <w:div w:id="193075701">
          <w:marLeft w:val="640"/>
          <w:marRight w:val="0"/>
          <w:marTop w:val="0"/>
          <w:marBottom w:val="0"/>
          <w:divBdr>
            <w:top w:val="none" w:sz="0" w:space="0" w:color="auto"/>
            <w:left w:val="none" w:sz="0" w:space="0" w:color="auto"/>
            <w:bottom w:val="none" w:sz="0" w:space="0" w:color="auto"/>
            <w:right w:val="none" w:sz="0" w:space="0" w:color="auto"/>
          </w:divBdr>
        </w:div>
        <w:div w:id="1503281509">
          <w:marLeft w:val="640"/>
          <w:marRight w:val="0"/>
          <w:marTop w:val="0"/>
          <w:marBottom w:val="0"/>
          <w:divBdr>
            <w:top w:val="none" w:sz="0" w:space="0" w:color="auto"/>
            <w:left w:val="none" w:sz="0" w:space="0" w:color="auto"/>
            <w:bottom w:val="none" w:sz="0" w:space="0" w:color="auto"/>
            <w:right w:val="none" w:sz="0" w:space="0" w:color="auto"/>
          </w:divBdr>
        </w:div>
        <w:div w:id="1797990220">
          <w:marLeft w:val="640"/>
          <w:marRight w:val="0"/>
          <w:marTop w:val="0"/>
          <w:marBottom w:val="0"/>
          <w:divBdr>
            <w:top w:val="none" w:sz="0" w:space="0" w:color="auto"/>
            <w:left w:val="none" w:sz="0" w:space="0" w:color="auto"/>
            <w:bottom w:val="none" w:sz="0" w:space="0" w:color="auto"/>
            <w:right w:val="none" w:sz="0" w:space="0" w:color="auto"/>
          </w:divBdr>
        </w:div>
        <w:div w:id="776170554">
          <w:marLeft w:val="640"/>
          <w:marRight w:val="0"/>
          <w:marTop w:val="0"/>
          <w:marBottom w:val="0"/>
          <w:divBdr>
            <w:top w:val="none" w:sz="0" w:space="0" w:color="auto"/>
            <w:left w:val="none" w:sz="0" w:space="0" w:color="auto"/>
            <w:bottom w:val="none" w:sz="0" w:space="0" w:color="auto"/>
            <w:right w:val="none" w:sz="0" w:space="0" w:color="auto"/>
          </w:divBdr>
        </w:div>
        <w:div w:id="221792864">
          <w:marLeft w:val="640"/>
          <w:marRight w:val="0"/>
          <w:marTop w:val="0"/>
          <w:marBottom w:val="0"/>
          <w:divBdr>
            <w:top w:val="none" w:sz="0" w:space="0" w:color="auto"/>
            <w:left w:val="none" w:sz="0" w:space="0" w:color="auto"/>
            <w:bottom w:val="none" w:sz="0" w:space="0" w:color="auto"/>
            <w:right w:val="none" w:sz="0" w:space="0" w:color="auto"/>
          </w:divBdr>
        </w:div>
        <w:div w:id="1371418832">
          <w:marLeft w:val="640"/>
          <w:marRight w:val="0"/>
          <w:marTop w:val="0"/>
          <w:marBottom w:val="0"/>
          <w:divBdr>
            <w:top w:val="none" w:sz="0" w:space="0" w:color="auto"/>
            <w:left w:val="none" w:sz="0" w:space="0" w:color="auto"/>
            <w:bottom w:val="none" w:sz="0" w:space="0" w:color="auto"/>
            <w:right w:val="none" w:sz="0" w:space="0" w:color="auto"/>
          </w:divBdr>
        </w:div>
        <w:div w:id="870608218">
          <w:marLeft w:val="640"/>
          <w:marRight w:val="0"/>
          <w:marTop w:val="0"/>
          <w:marBottom w:val="0"/>
          <w:divBdr>
            <w:top w:val="none" w:sz="0" w:space="0" w:color="auto"/>
            <w:left w:val="none" w:sz="0" w:space="0" w:color="auto"/>
            <w:bottom w:val="none" w:sz="0" w:space="0" w:color="auto"/>
            <w:right w:val="none" w:sz="0" w:space="0" w:color="auto"/>
          </w:divBdr>
        </w:div>
        <w:div w:id="1008023792">
          <w:marLeft w:val="640"/>
          <w:marRight w:val="0"/>
          <w:marTop w:val="0"/>
          <w:marBottom w:val="0"/>
          <w:divBdr>
            <w:top w:val="none" w:sz="0" w:space="0" w:color="auto"/>
            <w:left w:val="none" w:sz="0" w:space="0" w:color="auto"/>
            <w:bottom w:val="none" w:sz="0" w:space="0" w:color="auto"/>
            <w:right w:val="none" w:sz="0" w:space="0" w:color="auto"/>
          </w:divBdr>
        </w:div>
        <w:div w:id="1562406901">
          <w:marLeft w:val="640"/>
          <w:marRight w:val="0"/>
          <w:marTop w:val="0"/>
          <w:marBottom w:val="0"/>
          <w:divBdr>
            <w:top w:val="none" w:sz="0" w:space="0" w:color="auto"/>
            <w:left w:val="none" w:sz="0" w:space="0" w:color="auto"/>
            <w:bottom w:val="none" w:sz="0" w:space="0" w:color="auto"/>
            <w:right w:val="none" w:sz="0" w:space="0" w:color="auto"/>
          </w:divBdr>
        </w:div>
        <w:div w:id="951202536">
          <w:marLeft w:val="640"/>
          <w:marRight w:val="0"/>
          <w:marTop w:val="0"/>
          <w:marBottom w:val="0"/>
          <w:divBdr>
            <w:top w:val="none" w:sz="0" w:space="0" w:color="auto"/>
            <w:left w:val="none" w:sz="0" w:space="0" w:color="auto"/>
            <w:bottom w:val="none" w:sz="0" w:space="0" w:color="auto"/>
            <w:right w:val="none" w:sz="0" w:space="0" w:color="auto"/>
          </w:divBdr>
        </w:div>
        <w:div w:id="40714750">
          <w:marLeft w:val="640"/>
          <w:marRight w:val="0"/>
          <w:marTop w:val="0"/>
          <w:marBottom w:val="0"/>
          <w:divBdr>
            <w:top w:val="none" w:sz="0" w:space="0" w:color="auto"/>
            <w:left w:val="none" w:sz="0" w:space="0" w:color="auto"/>
            <w:bottom w:val="none" w:sz="0" w:space="0" w:color="auto"/>
            <w:right w:val="none" w:sz="0" w:space="0" w:color="auto"/>
          </w:divBdr>
        </w:div>
        <w:div w:id="1372532561">
          <w:marLeft w:val="640"/>
          <w:marRight w:val="0"/>
          <w:marTop w:val="0"/>
          <w:marBottom w:val="0"/>
          <w:divBdr>
            <w:top w:val="none" w:sz="0" w:space="0" w:color="auto"/>
            <w:left w:val="none" w:sz="0" w:space="0" w:color="auto"/>
            <w:bottom w:val="none" w:sz="0" w:space="0" w:color="auto"/>
            <w:right w:val="none" w:sz="0" w:space="0" w:color="auto"/>
          </w:divBdr>
        </w:div>
        <w:div w:id="1578247208">
          <w:marLeft w:val="640"/>
          <w:marRight w:val="0"/>
          <w:marTop w:val="0"/>
          <w:marBottom w:val="0"/>
          <w:divBdr>
            <w:top w:val="none" w:sz="0" w:space="0" w:color="auto"/>
            <w:left w:val="none" w:sz="0" w:space="0" w:color="auto"/>
            <w:bottom w:val="none" w:sz="0" w:space="0" w:color="auto"/>
            <w:right w:val="none" w:sz="0" w:space="0" w:color="auto"/>
          </w:divBdr>
        </w:div>
        <w:div w:id="487325948">
          <w:marLeft w:val="640"/>
          <w:marRight w:val="0"/>
          <w:marTop w:val="0"/>
          <w:marBottom w:val="0"/>
          <w:divBdr>
            <w:top w:val="none" w:sz="0" w:space="0" w:color="auto"/>
            <w:left w:val="none" w:sz="0" w:space="0" w:color="auto"/>
            <w:bottom w:val="none" w:sz="0" w:space="0" w:color="auto"/>
            <w:right w:val="none" w:sz="0" w:space="0" w:color="auto"/>
          </w:divBdr>
        </w:div>
        <w:div w:id="1268734871">
          <w:marLeft w:val="640"/>
          <w:marRight w:val="0"/>
          <w:marTop w:val="0"/>
          <w:marBottom w:val="0"/>
          <w:divBdr>
            <w:top w:val="none" w:sz="0" w:space="0" w:color="auto"/>
            <w:left w:val="none" w:sz="0" w:space="0" w:color="auto"/>
            <w:bottom w:val="none" w:sz="0" w:space="0" w:color="auto"/>
            <w:right w:val="none" w:sz="0" w:space="0" w:color="auto"/>
          </w:divBdr>
        </w:div>
        <w:div w:id="1699774214">
          <w:marLeft w:val="640"/>
          <w:marRight w:val="0"/>
          <w:marTop w:val="0"/>
          <w:marBottom w:val="0"/>
          <w:divBdr>
            <w:top w:val="none" w:sz="0" w:space="0" w:color="auto"/>
            <w:left w:val="none" w:sz="0" w:space="0" w:color="auto"/>
            <w:bottom w:val="none" w:sz="0" w:space="0" w:color="auto"/>
            <w:right w:val="none" w:sz="0" w:space="0" w:color="auto"/>
          </w:divBdr>
        </w:div>
        <w:div w:id="822813723">
          <w:marLeft w:val="640"/>
          <w:marRight w:val="0"/>
          <w:marTop w:val="0"/>
          <w:marBottom w:val="0"/>
          <w:divBdr>
            <w:top w:val="none" w:sz="0" w:space="0" w:color="auto"/>
            <w:left w:val="none" w:sz="0" w:space="0" w:color="auto"/>
            <w:bottom w:val="none" w:sz="0" w:space="0" w:color="auto"/>
            <w:right w:val="none" w:sz="0" w:space="0" w:color="auto"/>
          </w:divBdr>
        </w:div>
        <w:div w:id="975456700">
          <w:marLeft w:val="640"/>
          <w:marRight w:val="0"/>
          <w:marTop w:val="0"/>
          <w:marBottom w:val="0"/>
          <w:divBdr>
            <w:top w:val="none" w:sz="0" w:space="0" w:color="auto"/>
            <w:left w:val="none" w:sz="0" w:space="0" w:color="auto"/>
            <w:bottom w:val="none" w:sz="0" w:space="0" w:color="auto"/>
            <w:right w:val="none" w:sz="0" w:space="0" w:color="auto"/>
          </w:divBdr>
        </w:div>
        <w:div w:id="1164584648">
          <w:marLeft w:val="640"/>
          <w:marRight w:val="0"/>
          <w:marTop w:val="0"/>
          <w:marBottom w:val="0"/>
          <w:divBdr>
            <w:top w:val="none" w:sz="0" w:space="0" w:color="auto"/>
            <w:left w:val="none" w:sz="0" w:space="0" w:color="auto"/>
            <w:bottom w:val="none" w:sz="0" w:space="0" w:color="auto"/>
            <w:right w:val="none" w:sz="0" w:space="0" w:color="auto"/>
          </w:divBdr>
        </w:div>
        <w:div w:id="1664746065">
          <w:marLeft w:val="640"/>
          <w:marRight w:val="0"/>
          <w:marTop w:val="0"/>
          <w:marBottom w:val="0"/>
          <w:divBdr>
            <w:top w:val="none" w:sz="0" w:space="0" w:color="auto"/>
            <w:left w:val="none" w:sz="0" w:space="0" w:color="auto"/>
            <w:bottom w:val="none" w:sz="0" w:space="0" w:color="auto"/>
            <w:right w:val="none" w:sz="0" w:space="0" w:color="auto"/>
          </w:divBdr>
        </w:div>
        <w:div w:id="2009939488">
          <w:marLeft w:val="640"/>
          <w:marRight w:val="0"/>
          <w:marTop w:val="0"/>
          <w:marBottom w:val="0"/>
          <w:divBdr>
            <w:top w:val="none" w:sz="0" w:space="0" w:color="auto"/>
            <w:left w:val="none" w:sz="0" w:space="0" w:color="auto"/>
            <w:bottom w:val="none" w:sz="0" w:space="0" w:color="auto"/>
            <w:right w:val="none" w:sz="0" w:space="0" w:color="auto"/>
          </w:divBdr>
        </w:div>
        <w:div w:id="2108575543">
          <w:marLeft w:val="640"/>
          <w:marRight w:val="0"/>
          <w:marTop w:val="0"/>
          <w:marBottom w:val="0"/>
          <w:divBdr>
            <w:top w:val="none" w:sz="0" w:space="0" w:color="auto"/>
            <w:left w:val="none" w:sz="0" w:space="0" w:color="auto"/>
            <w:bottom w:val="none" w:sz="0" w:space="0" w:color="auto"/>
            <w:right w:val="none" w:sz="0" w:space="0" w:color="auto"/>
          </w:divBdr>
        </w:div>
        <w:div w:id="580141603">
          <w:marLeft w:val="640"/>
          <w:marRight w:val="0"/>
          <w:marTop w:val="0"/>
          <w:marBottom w:val="0"/>
          <w:divBdr>
            <w:top w:val="none" w:sz="0" w:space="0" w:color="auto"/>
            <w:left w:val="none" w:sz="0" w:space="0" w:color="auto"/>
            <w:bottom w:val="none" w:sz="0" w:space="0" w:color="auto"/>
            <w:right w:val="none" w:sz="0" w:space="0" w:color="auto"/>
          </w:divBdr>
        </w:div>
        <w:div w:id="1571845211">
          <w:marLeft w:val="640"/>
          <w:marRight w:val="0"/>
          <w:marTop w:val="0"/>
          <w:marBottom w:val="0"/>
          <w:divBdr>
            <w:top w:val="none" w:sz="0" w:space="0" w:color="auto"/>
            <w:left w:val="none" w:sz="0" w:space="0" w:color="auto"/>
            <w:bottom w:val="none" w:sz="0" w:space="0" w:color="auto"/>
            <w:right w:val="none" w:sz="0" w:space="0" w:color="auto"/>
          </w:divBdr>
        </w:div>
        <w:div w:id="2069835747">
          <w:marLeft w:val="640"/>
          <w:marRight w:val="0"/>
          <w:marTop w:val="0"/>
          <w:marBottom w:val="0"/>
          <w:divBdr>
            <w:top w:val="none" w:sz="0" w:space="0" w:color="auto"/>
            <w:left w:val="none" w:sz="0" w:space="0" w:color="auto"/>
            <w:bottom w:val="none" w:sz="0" w:space="0" w:color="auto"/>
            <w:right w:val="none" w:sz="0" w:space="0" w:color="auto"/>
          </w:divBdr>
        </w:div>
        <w:div w:id="681594180">
          <w:marLeft w:val="640"/>
          <w:marRight w:val="0"/>
          <w:marTop w:val="0"/>
          <w:marBottom w:val="0"/>
          <w:divBdr>
            <w:top w:val="none" w:sz="0" w:space="0" w:color="auto"/>
            <w:left w:val="none" w:sz="0" w:space="0" w:color="auto"/>
            <w:bottom w:val="none" w:sz="0" w:space="0" w:color="auto"/>
            <w:right w:val="none" w:sz="0" w:space="0" w:color="auto"/>
          </w:divBdr>
        </w:div>
        <w:div w:id="940723974">
          <w:marLeft w:val="640"/>
          <w:marRight w:val="0"/>
          <w:marTop w:val="0"/>
          <w:marBottom w:val="0"/>
          <w:divBdr>
            <w:top w:val="none" w:sz="0" w:space="0" w:color="auto"/>
            <w:left w:val="none" w:sz="0" w:space="0" w:color="auto"/>
            <w:bottom w:val="none" w:sz="0" w:space="0" w:color="auto"/>
            <w:right w:val="none" w:sz="0" w:space="0" w:color="auto"/>
          </w:divBdr>
        </w:div>
        <w:div w:id="751122210">
          <w:marLeft w:val="640"/>
          <w:marRight w:val="0"/>
          <w:marTop w:val="0"/>
          <w:marBottom w:val="0"/>
          <w:divBdr>
            <w:top w:val="none" w:sz="0" w:space="0" w:color="auto"/>
            <w:left w:val="none" w:sz="0" w:space="0" w:color="auto"/>
            <w:bottom w:val="none" w:sz="0" w:space="0" w:color="auto"/>
            <w:right w:val="none" w:sz="0" w:space="0" w:color="auto"/>
          </w:divBdr>
        </w:div>
        <w:div w:id="502429735">
          <w:marLeft w:val="640"/>
          <w:marRight w:val="0"/>
          <w:marTop w:val="0"/>
          <w:marBottom w:val="0"/>
          <w:divBdr>
            <w:top w:val="none" w:sz="0" w:space="0" w:color="auto"/>
            <w:left w:val="none" w:sz="0" w:space="0" w:color="auto"/>
            <w:bottom w:val="none" w:sz="0" w:space="0" w:color="auto"/>
            <w:right w:val="none" w:sz="0" w:space="0" w:color="auto"/>
          </w:divBdr>
        </w:div>
        <w:div w:id="672683327">
          <w:marLeft w:val="640"/>
          <w:marRight w:val="0"/>
          <w:marTop w:val="0"/>
          <w:marBottom w:val="0"/>
          <w:divBdr>
            <w:top w:val="none" w:sz="0" w:space="0" w:color="auto"/>
            <w:left w:val="none" w:sz="0" w:space="0" w:color="auto"/>
            <w:bottom w:val="none" w:sz="0" w:space="0" w:color="auto"/>
            <w:right w:val="none" w:sz="0" w:space="0" w:color="auto"/>
          </w:divBdr>
        </w:div>
        <w:div w:id="1769424949">
          <w:marLeft w:val="640"/>
          <w:marRight w:val="0"/>
          <w:marTop w:val="0"/>
          <w:marBottom w:val="0"/>
          <w:divBdr>
            <w:top w:val="none" w:sz="0" w:space="0" w:color="auto"/>
            <w:left w:val="none" w:sz="0" w:space="0" w:color="auto"/>
            <w:bottom w:val="none" w:sz="0" w:space="0" w:color="auto"/>
            <w:right w:val="none" w:sz="0" w:space="0" w:color="auto"/>
          </w:divBdr>
        </w:div>
      </w:divsChild>
    </w:div>
    <w:div w:id="785201814">
      <w:bodyDiv w:val="1"/>
      <w:marLeft w:val="0"/>
      <w:marRight w:val="0"/>
      <w:marTop w:val="0"/>
      <w:marBottom w:val="0"/>
      <w:divBdr>
        <w:top w:val="none" w:sz="0" w:space="0" w:color="auto"/>
        <w:left w:val="none" w:sz="0" w:space="0" w:color="auto"/>
        <w:bottom w:val="none" w:sz="0" w:space="0" w:color="auto"/>
        <w:right w:val="none" w:sz="0" w:space="0" w:color="auto"/>
      </w:divBdr>
      <w:divsChild>
        <w:div w:id="221525554">
          <w:marLeft w:val="640"/>
          <w:marRight w:val="0"/>
          <w:marTop w:val="0"/>
          <w:marBottom w:val="0"/>
          <w:divBdr>
            <w:top w:val="none" w:sz="0" w:space="0" w:color="auto"/>
            <w:left w:val="none" w:sz="0" w:space="0" w:color="auto"/>
            <w:bottom w:val="none" w:sz="0" w:space="0" w:color="auto"/>
            <w:right w:val="none" w:sz="0" w:space="0" w:color="auto"/>
          </w:divBdr>
        </w:div>
        <w:div w:id="1039090510">
          <w:marLeft w:val="640"/>
          <w:marRight w:val="0"/>
          <w:marTop w:val="0"/>
          <w:marBottom w:val="0"/>
          <w:divBdr>
            <w:top w:val="none" w:sz="0" w:space="0" w:color="auto"/>
            <w:left w:val="none" w:sz="0" w:space="0" w:color="auto"/>
            <w:bottom w:val="none" w:sz="0" w:space="0" w:color="auto"/>
            <w:right w:val="none" w:sz="0" w:space="0" w:color="auto"/>
          </w:divBdr>
        </w:div>
        <w:div w:id="697238885">
          <w:marLeft w:val="640"/>
          <w:marRight w:val="0"/>
          <w:marTop w:val="0"/>
          <w:marBottom w:val="0"/>
          <w:divBdr>
            <w:top w:val="none" w:sz="0" w:space="0" w:color="auto"/>
            <w:left w:val="none" w:sz="0" w:space="0" w:color="auto"/>
            <w:bottom w:val="none" w:sz="0" w:space="0" w:color="auto"/>
            <w:right w:val="none" w:sz="0" w:space="0" w:color="auto"/>
          </w:divBdr>
        </w:div>
        <w:div w:id="91586523">
          <w:marLeft w:val="640"/>
          <w:marRight w:val="0"/>
          <w:marTop w:val="0"/>
          <w:marBottom w:val="0"/>
          <w:divBdr>
            <w:top w:val="none" w:sz="0" w:space="0" w:color="auto"/>
            <w:left w:val="none" w:sz="0" w:space="0" w:color="auto"/>
            <w:bottom w:val="none" w:sz="0" w:space="0" w:color="auto"/>
            <w:right w:val="none" w:sz="0" w:space="0" w:color="auto"/>
          </w:divBdr>
        </w:div>
        <w:div w:id="693194664">
          <w:marLeft w:val="640"/>
          <w:marRight w:val="0"/>
          <w:marTop w:val="0"/>
          <w:marBottom w:val="0"/>
          <w:divBdr>
            <w:top w:val="none" w:sz="0" w:space="0" w:color="auto"/>
            <w:left w:val="none" w:sz="0" w:space="0" w:color="auto"/>
            <w:bottom w:val="none" w:sz="0" w:space="0" w:color="auto"/>
            <w:right w:val="none" w:sz="0" w:space="0" w:color="auto"/>
          </w:divBdr>
        </w:div>
        <w:div w:id="223563556">
          <w:marLeft w:val="640"/>
          <w:marRight w:val="0"/>
          <w:marTop w:val="0"/>
          <w:marBottom w:val="0"/>
          <w:divBdr>
            <w:top w:val="none" w:sz="0" w:space="0" w:color="auto"/>
            <w:left w:val="none" w:sz="0" w:space="0" w:color="auto"/>
            <w:bottom w:val="none" w:sz="0" w:space="0" w:color="auto"/>
            <w:right w:val="none" w:sz="0" w:space="0" w:color="auto"/>
          </w:divBdr>
        </w:div>
        <w:div w:id="759722386">
          <w:marLeft w:val="640"/>
          <w:marRight w:val="0"/>
          <w:marTop w:val="0"/>
          <w:marBottom w:val="0"/>
          <w:divBdr>
            <w:top w:val="none" w:sz="0" w:space="0" w:color="auto"/>
            <w:left w:val="none" w:sz="0" w:space="0" w:color="auto"/>
            <w:bottom w:val="none" w:sz="0" w:space="0" w:color="auto"/>
            <w:right w:val="none" w:sz="0" w:space="0" w:color="auto"/>
          </w:divBdr>
        </w:div>
        <w:div w:id="147328880">
          <w:marLeft w:val="640"/>
          <w:marRight w:val="0"/>
          <w:marTop w:val="0"/>
          <w:marBottom w:val="0"/>
          <w:divBdr>
            <w:top w:val="none" w:sz="0" w:space="0" w:color="auto"/>
            <w:left w:val="none" w:sz="0" w:space="0" w:color="auto"/>
            <w:bottom w:val="none" w:sz="0" w:space="0" w:color="auto"/>
            <w:right w:val="none" w:sz="0" w:space="0" w:color="auto"/>
          </w:divBdr>
        </w:div>
        <w:div w:id="1264990954">
          <w:marLeft w:val="640"/>
          <w:marRight w:val="0"/>
          <w:marTop w:val="0"/>
          <w:marBottom w:val="0"/>
          <w:divBdr>
            <w:top w:val="none" w:sz="0" w:space="0" w:color="auto"/>
            <w:left w:val="none" w:sz="0" w:space="0" w:color="auto"/>
            <w:bottom w:val="none" w:sz="0" w:space="0" w:color="auto"/>
            <w:right w:val="none" w:sz="0" w:space="0" w:color="auto"/>
          </w:divBdr>
        </w:div>
        <w:div w:id="1189837525">
          <w:marLeft w:val="640"/>
          <w:marRight w:val="0"/>
          <w:marTop w:val="0"/>
          <w:marBottom w:val="0"/>
          <w:divBdr>
            <w:top w:val="none" w:sz="0" w:space="0" w:color="auto"/>
            <w:left w:val="none" w:sz="0" w:space="0" w:color="auto"/>
            <w:bottom w:val="none" w:sz="0" w:space="0" w:color="auto"/>
            <w:right w:val="none" w:sz="0" w:space="0" w:color="auto"/>
          </w:divBdr>
        </w:div>
        <w:div w:id="1678267179">
          <w:marLeft w:val="640"/>
          <w:marRight w:val="0"/>
          <w:marTop w:val="0"/>
          <w:marBottom w:val="0"/>
          <w:divBdr>
            <w:top w:val="none" w:sz="0" w:space="0" w:color="auto"/>
            <w:left w:val="none" w:sz="0" w:space="0" w:color="auto"/>
            <w:bottom w:val="none" w:sz="0" w:space="0" w:color="auto"/>
            <w:right w:val="none" w:sz="0" w:space="0" w:color="auto"/>
          </w:divBdr>
        </w:div>
        <w:div w:id="749935971">
          <w:marLeft w:val="640"/>
          <w:marRight w:val="0"/>
          <w:marTop w:val="0"/>
          <w:marBottom w:val="0"/>
          <w:divBdr>
            <w:top w:val="none" w:sz="0" w:space="0" w:color="auto"/>
            <w:left w:val="none" w:sz="0" w:space="0" w:color="auto"/>
            <w:bottom w:val="none" w:sz="0" w:space="0" w:color="auto"/>
            <w:right w:val="none" w:sz="0" w:space="0" w:color="auto"/>
          </w:divBdr>
        </w:div>
        <w:div w:id="1616594716">
          <w:marLeft w:val="640"/>
          <w:marRight w:val="0"/>
          <w:marTop w:val="0"/>
          <w:marBottom w:val="0"/>
          <w:divBdr>
            <w:top w:val="none" w:sz="0" w:space="0" w:color="auto"/>
            <w:left w:val="none" w:sz="0" w:space="0" w:color="auto"/>
            <w:bottom w:val="none" w:sz="0" w:space="0" w:color="auto"/>
            <w:right w:val="none" w:sz="0" w:space="0" w:color="auto"/>
          </w:divBdr>
        </w:div>
        <w:div w:id="217480592">
          <w:marLeft w:val="640"/>
          <w:marRight w:val="0"/>
          <w:marTop w:val="0"/>
          <w:marBottom w:val="0"/>
          <w:divBdr>
            <w:top w:val="none" w:sz="0" w:space="0" w:color="auto"/>
            <w:left w:val="none" w:sz="0" w:space="0" w:color="auto"/>
            <w:bottom w:val="none" w:sz="0" w:space="0" w:color="auto"/>
            <w:right w:val="none" w:sz="0" w:space="0" w:color="auto"/>
          </w:divBdr>
        </w:div>
        <w:div w:id="686251061">
          <w:marLeft w:val="640"/>
          <w:marRight w:val="0"/>
          <w:marTop w:val="0"/>
          <w:marBottom w:val="0"/>
          <w:divBdr>
            <w:top w:val="none" w:sz="0" w:space="0" w:color="auto"/>
            <w:left w:val="none" w:sz="0" w:space="0" w:color="auto"/>
            <w:bottom w:val="none" w:sz="0" w:space="0" w:color="auto"/>
            <w:right w:val="none" w:sz="0" w:space="0" w:color="auto"/>
          </w:divBdr>
        </w:div>
        <w:div w:id="1952852869">
          <w:marLeft w:val="640"/>
          <w:marRight w:val="0"/>
          <w:marTop w:val="0"/>
          <w:marBottom w:val="0"/>
          <w:divBdr>
            <w:top w:val="none" w:sz="0" w:space="0" w:color="auto"/>
            <w:left w:val="none" w:sz="0" w:space="0" w:color="auto"/>
            <w:bottom w:val="none" w:sz="0" w:space="0" w:color="auto"/>
            <w:right w:val="none" w:sz="0" w:space="0" w:color="auto"/>
          </w:divBdr>
        </w:div>
        <w:div w:id="767235761">
          <w:marLeft w:val="640"/>
          <w:marRight w:val="0"/>
          <w:marTop w:val="0"/>
          <w:marBottom w:val="0"/>
          <w:divBdr>
            <w:top w:val="none" w:sz="0" w:space="0" w:color="auto"/>
            <w:left w:val="none" w:sz="0" w:space="0" w:color="auto"/>
            <w:bottom w:val="none" w:sz="0" w:space="0" w:color="auto"/>
            <w:right w:val="none" w:sz="0" w:space="0" w:color="auto"/>
          </w:divBdr>
        </w:div>
        <w:div w:id="62459251">
          <w:marLeft w:val="640"/>
          <w:marRight w:val="0"/>
          <w:marTop w:val="0"/>
          <w:marBottom w:val="0"/>
          <w:divBdr>
            <w:top w:val="none" w:sz="0" w:space="0" w:color="auto"/>
            <w:left w:val="none" w:sz="0" w:space="0" w:color="auto"/>
            <w:bottom w:val="none" w:sz="0" w:space="0" w:color="auto"/>
            <w:right w:val="none" w:sz="0" w:space="0" w:color="auto"/>
          </w:divBdr>
        </w:div>
        <w:div w:id="2116560974">
          <w:marLeft w:val="640"/>
          <w:marRight w:val="0"/>
          <w:marTop w:val="0"/>
          <w:marBottom w:val="0"/>
          <w:divBdr>
            <w:top w:val="none" w:sz="0" w:space="0" w:color="auto"/>
            <w:left w:val="none" w:sz="0" w:space="0" w:color="auto"/>
            <w:bottom w:val="none" w:sz="0" w:space="0" w:color="auto"/>
            <w:right w:val="none" w:sz="0" w:space="0" w:color="auto"/>
          </w:divBdr>
        </w:div>
        <w:div w:id="1394936973">
          <w:marLeft w:val="640"/>
          <w:marRight w:val="0"/>
          <w:marTop w:val="0"/>
          <w:marBottom w:val="0"/>
          <w:divBdr>
            <w:top w:val="none" w:sz="0" w:space="0" w:color="auto"/>
            <w:left w:val="none" w:sz="0" w:space="0" w:color="auto"/>
            <w:bottom w:val="none" w:sz="0" w:space="0" w:color="auto"/>
            <w:right w:val="none" w:sz="0" w:space="0" w:color="auto"/>
          </w:divBdr>
        </w:div>
        <w:div w:id="270479715">
          <w:marLeft w:val="640"/>
          <w:marRight w:val="0"/>
          <w:marTop w:val="0"/>
          <w:marBottom w:val="0"/>
          <w:divBdr>
            <w:top w:val="none" w:sz="0" w:space="0" w:color="auto"/>
            <w:left w:val="none" w:sz="0" w:space="0" w:color="auto"/>
            <w:bottom w:val="none" w:sz="0" w:space="0" w:color="auto"/>
            <w:right w:val="none" w:sz="0" w:space="0" w:color="auto"/>
          </w:divBdr>
        </w:div>
        <w:div w:id="1057821898">
          <w:marLeft w:val="640"/>
          <w:marRight w:val="0"/>
          <w:marTop w:val="0"/>
          <w:marBottom w:val="0"/>
          <w:divBdr>
            <w:top w:val="none" w:sz="0" w:space="0" w:color="auto"/>
            <w:left w:val="none" w:sz="0" w:space="0" w:color="auto"/>
            <w:bottom w:val="none" w:sz="0" w:space="0" w:color="auto"/>
            <w:right w:val="none" w:sz="0" w:space="0" w:color="auto"/>
          </w:divBdr>
        </w:div>
        <w:div w:id="677970185">
          <w:marLeft w:val="640"/>
          <w:marRight w:val="0"/>
          <w:marTop w:val="0"/>
          <w:marBottom w:val="0"/>
          <w:divBdr>
            <w:top w:val="none" w:sz="0" w:space="0" w:color="auto"/>
            <w:left w:val="none" w:sz="0" w:space="0" w:color="auto"/>
            <w:bottom w:val="none" w:sz="0" w:space="0" w:color="auto"/>
            <w:right w:val="none" w:sz="0" w:space="0" w:color="auto"/>
          </w:divBdr>
        </w:div>
        <w:div w:id="899167249">
          <w:marLeft w:val="640"/>
          <w:marRight w:val="0"/>
          <w:marTop w:val="0"/>
          <w:marBottom w:val="0"/>
          <w:divBdr>
            <w:top w:val="none" w:sz="0" w:space="0" w:color="auto"/>
            <w:left w:val="none" w:sz="0" w:space="0" w:color="auto"/>
            <w:bottom w:val="none" w:sz="0" w:space="0" w:color="auto"/>
            <w:right w:val="none" w:sz="0" w:space="0" w:color="auto"/>
          </w:divBdr>
        </w:div>
        <w:div w:id="170263553">
          <w:marLeft w:val="640"/>
          <w:marRight w:val="0"/>
          <w:marTop w:val="0"/>
          <w:marBottom w:val="0"/>
          <w:divBdr>
            <w:top w:val="none" w:sz="0" w:space="0" w:color="auto"/>
            <w:left w:val="none" w:sz="0" w:space="0" w:color="auto"/>
            <w:bottom w:val="none" w:sz="0" w:space="0" w:color="auto"/>
            <w:right w:val="none" w:sz="0" w:space="0" w:color="auto"/>
          </w:divBdr>
        </w:div>
        <w:div w:id="678040897">
          <w:marLeft w:val="640"/>
          <w:marRight w:val="0"/>
          <w:marTop w:val="0"/>
          <w:marBottom w:val="0"/>
          <w:divBdr>
            <w:top w:val="none" w:sz="0" w:space="0" w:color="auto"/>
            <w:left w:val="none" w:sz="0" w:space="0" w:color="auto"/>
            <w:bottom w:val="none" w:sz="0" w:space="0" w:color="auto"/>
            <w:right w:val="none" w:sz="0" w:space="0" w:color="auto"/>
          </w:divBdr>
        </w:div>
        <w:div w:id="1651248855">
          <w:marLeft w:val="640"/>
          <w:marRight w:val="0"/>
          <w:marTop w:val="0"/>
          <w:marBottom w:val="0"/>
          <w:divBdr>
            <w:top w:val="none" w:sz="0" w:space="0" w:color="auto"/>
            <w:left w:val="none" w:sz="0" w:space="0" w:color="auto"/>
            <w:bottom w:val="none" w:sz="0" w:space="0" w:color="auto"/>
            <w:right w:val="none" w:sz="0" w:space="0" w:color="auto"/>
          </w:divBdr>
        </w:div>
        <w:div w:id="1439518959">
          <w:marLeft w:val="640"/>
          <w:marRight w:val="0"/>
          <w:marTop w:val="0"/>
          <w:marBottom w:val="0"/>
          <w:divBdr>
            <w:top w:val="none" w:sz="0" w:space="0" w:color="auto"/>
            <w:left w:val="none" w:sz="0" w:space="0" w:color="auto"/>
            <w:bottom w:val="none" w:sz="0" w:space="0" w:color="auto"/>
            <w:right w:val="none" w:sz="0" w:space="0" w:color="auto"/>
          </w:divBdr>
        </w:div>
        <w:div w:id="263150853">
          <w:marLeft w:val="640"/>
          <w:marRight w:val="0"/>
          <w:marTop w:val="0"/>
          <w:marBottom w:val="0"/>
          <w:divBdr>
            <w:top w:val="none" w:sz="0" w:space="0" w:color="auto"/>
            <w:left w:val="none" w:sz="0" w:space="0" w:color="auto"/>
            <w:bottom w:val="none" w:sz="0" w:space="0" w:color="auto"/>
            <w:right w:val="none" w:sz="0" w:space="0" w:color="auto"/>
          </w:divBdr>
        </w:div>
        <w:div w:id="442844009">
          <w:marLeft w:val="640"/>
          <w:marRight w:val="0"/>
          <w:marTop w:val="0"/>
          <w:marBottom w:val="0"/>
          <w:divBdr>
            <w:top w:val="none" w:sz="0" w:space="0" w:color="auto"/>
            <w:left w:val="none" w:sz="0" w:space="0" w:color="auto"/>
            <w:bottom w:val="none" w:sz="0" w:space="0" w:color="auto"/>
            <w:right w:val="none" w:sz="0" w:space="0" w:color="auto"/>
          </w:divBdr>
        </w:div>
        <w:div w:id="544408591">
          <w:marLeft w:val="640"/>
          <w:marRight w:val="0"/>
          <w:marTop w:val="0"/>
          <w:marBottom w:val="0"/>
          <w:divBdr>
            <w:top w:val="none" w:sz="0" w:space="0" w:color="auto"/>
            <w:left w:val="none" w:sz="0" w:space="0" w:color="auto"/>
            <w:bottom w:val="none" w:sz="0" w:space="0" w:color="auto"/>
            <w:right w:val="none" w:sz="0" w:space="0" w:color="auto"/>
          </w:divBdr>
        </w:div>
        <w:div w:id="1265575125">
          <w:marLeft w:val="640"/>
          <w:marRight w:val="0"/>
          <w:marTop w:val="0"/>
          <w:marBottom w:val="0"/>
          <w:divBdr>
            <w:top w:val="none" w:sz="0" w:space="0" w:color="auto"/>
            <w:left w:val="none" w:sz="0" w:space="0" w:color="auto"/>
            <w:bottom w:val="none" w:sz="0" w:space="0" w:color="auto"/>
            <w:right w:val="none" w:sz="0" w:space="0" w:color="auto"/>
          </w:divBdr>
        </w:div>
        <w:div w:id="169293731">
          <w:marLeft w:val="640"/>
          <w:marRight w:val="0"/>
          <w:marTop w:val="0"/>
          <w:marBottom w:val="0"/>
          <w:divBdr>
            <w:top w:val="none" w:sz="0" w:space="0" w:color="auto"/>
            <w:left w:val="none" w:sz="0" w:space="0" w:color="auto"/>
            <w:bottom w:val="none" w:sz="0" w:space="0" w:color="auto"/>
            <w:right w:val="none" w:sz="0" w:space="0" w:color="auto"/>
          </w:divBdr>
        </w:div>
        <w:div w:id="2013022096">
          <w:marLeft w:val="640"/>
          <w:marRight w:val="0"/>
          <w:marTop w:val="0"/>
          <w:marBottom w:val="0"/>
          <w:divBdr>
            <w:top w:val="none" w:sz="0" w:space="0" w:color="auto"/>
            <w:left w:val="none" w:sz="0" w:space="0" w:color="auto"/>
            <w:bottom w:val="none" w:sz="0" w:space="0" w:color="auto"/>
            <w:right w:val="none" w:sz="0" w:space="0" w:color="auto"/>
          </w:divBdr>
        </w:div>
        <w:div w:id="1791851749">
          <w:marLeft w:val="640"/>
          <w:marRight w:val="0"/>
          <w:marTop w:val="0"/>
          <w:marBottom w:val="0"/>
          <w:divBdr>
            <w:top w:val="none" w:sz="0" w:space="0" w:color="auto"/>
            <w:left w:val="none" w:sz="0" w:space="0" w:color="auto"/>
            <w:bottom w:val="none" w:sz="0" w:space="0" w:color="auto"/>
            <w:right w:val="none" w:sz="0" w:space="0" w:color="auto"/>
          </w:divBdr>
        </w:div>
        <w:div w:id="2977649">
          <w:marLeft w:val="640"/>
          <w:marRight w:val="0"/>
          <w:marTop w:val="0"/>
          <w:marBottom w:val="0"/>
          <w:divBdr>
            <w:top w:val="none" w:sz="0" w:space="0" w:color="auto"/>
            <w:left w:val="none" w:sz="0" w:space="0" w:color="auto"/>
            <w:bottom w:val="none" w:sz="0" w:space="0" w:color="auto"/>
            <w:right w:val="none" w:sz="0" w:space="0" w:color="auto"/>
          </w:divBdr>
        </w:div>
        <w:div w:id="1964075798">
          <w:marLeft w:val="640"/>
          <w:marRight w:val="0"/>
          <w:marTop w:val="0"/>
          <w:marBottom w:val="0"/>
          <w:divBdr>
            <w:top w:val="none" w:sz="0" w:space="0" w:color="auto"/>
            <w:left w:val="none" w:sz="0" w:space="0" w:color="auto"/>
            <w:bottom w:val="none" w:sz="0" w:space="0" w:color="auto"/>
            <w:right w:val="none" w:sz="0" w:space="0" w:color="auto"/>
          </w:divBdr>
        </w:div>
        <w:div w:id="1371220197">
          <w:marLeft w:val="640"/>
          <w:marRight w:val="0"/>
          <w:marTop w:val="0"/>
          <w:marBottom w:val="0"/>
          <w:divBdr>
            <w:top w:val="none" w:sz="0" w:space="0" w:color="auto"/>
            <w:left w:val="none" w:sz="0" w:space="0" w:color="auto"/>
            <w:bottom w:val="none" w:sz="0" w:space="0" w:color="auto"/>
            <w:right w:val="none" w:sz="0" w:space="0" w:color="auto"/>
          </w:divBdr>
        </w:div>
        <w:div w:id="1612006079">
          <w:marLeft w:val="640"/>
          <w:marRight w:val="0"/>
          <w:marTop w:val="0"/>
          <w:marBottom w:val="0"/>
          <w:divBdr>
            <w:top w:val="none" w:sz="0" w:space="0" w:color="auto"/>
            <w:left w:val="none" w:sz="0" w:space="0" w:color="auto"/>
            <w:bottom w:val="none" w:sz="0" w:space="0" w:color="auto"/>
            <w:right w:val="none" w:sz="0" w:space="0" w:color="auto"/>
          </w:divBdr>
        </w:div>
        <w:div w:id="1083723467">
          <w:marLeft w:val="640"/>
          <w:marRight w:val="0"/>
          <w:marTop w:val="0"/>
          <w:marBottom w:val="0"/>
          <w:divBdr>
            <w:top w:val="none" w:sz="0" w:space="0" w:color="auto"/>
            <w:left w:val="none" w:sz="0" w:space="0" w:color="auto"/>
            <w:bottom w:val="none" w:sz="0" w:space="0" w:color="auto"/>
            <w:right w:val="none" w:sz="0" w:space="0" w:color="auto"/>
          </w:divBdr>
        </w:div>
        <w:div w:id="1838226761">
          <w:marLeft w:val="640"/>
          <w:marRight w:val="0"/>
          <w:marTop w:val="0"/>
          <w:marBottom w:val="0"/>
          <w:divBdr>
            <w:top w:val="none" w:sz="0" w:space="0" w:color="auto"/>
            <w:left w:val="none" w:sz="0" w:space="0" w:color="auto"/>
            <w:bottom w:val="none" w:sz="0" w:space="0" w:color="auto"/>
            <w:right w:val="none" w:sz="0" w:space="0" w:color="auto"/>
          </w:divBdr>
        </w:div>
        <w:div w:id="148988207">
          <w:marLeft w:val="640"/>
          <w:marRight w:val="0"/>
          <w:marTop w:val="0"/>
          <w:marBottom w:val="0"/>
          <w:divBdr>
            <w:top w:val="none" w:sz="0" w:space="0" w:color="auto"/>
            <w:left w:val="none" w:sz="0" w:space="0" w:color="auto"/>
            <w:bottom w:val="none" w:sz="0" w:space="0" w:color="auto"/>
            <w:right w:val="none" w:sz="0" w:space="0" w:color="auto"/>
          </w:divBdr>
        </w:div>
        <w:div w:id="1849250466">
          <w:marLeft w:val="640"/>
          <w:marRight w:val="0"/>
          <w:marTop w:val="0"/>
          <w:marBottom w:val="0"/>
          <w:divBdr>
            <w:top w:val="none" w:sz="0" w:space="0" w:color="auto"/>
            <w:left w:val="none" w:sz="0" w:space="0" w:color="auto"/>
            <w:bottom w:val="none" w:sz="0" w:space="0" w:color="auto"/>
            <w:right w:val="none" w:sz="0" w:space="0" w:color="auto"/>
          </w:divBdr>
        </w:div>
        <w:div w:id="634412337">
          <w:marLeft w:val="640"/>
          <w:marRight w:val="0"/>
          <w:marTop w:val="0"/>
          <w:marBottom w:val="0"/>
          <w:divBdr>
            <w:top w:val="none" w:sz="0" w:space="0" w:color="auto"/>
            <w:left w:val="none" w:sz="0" w:space="0" w:color="auto"/>
            <w:bottom w:val="none" w:sz="0" w:space="0" w:color="auto"/>
            <w:right w:val="none" w:sz="0" w:space="0" w:color="auto"/>
          </w:divBdr>
        </w:div>
        <w:div w:id="842547269">
          <w:marLeft w:val="640"/>
          <w:marRight w:val="0"/>
          <w:marTop w:val="0"/>
          <w:marBottom w:val="0"/>
          <w:divBdr>
            <w:top w:val="none" w:sz="0" w:space="0" w:color="auto"/>
            <w:left w:val="none" w:sz="0" w:space="0" w:color="auto"/>
            <w:bottom w:val="none" w:sz="0" w:space="0" w:color="auto"/>
            <w:right w:val="none" w:sz="0" w:space="0" w:color="auto"/>
          </w:divBdr>
        </w:div>
        <w:div w:id="607935042">
          <w:marLeft w:val="640"/>
          <w:marRight w:val="0"/>
          <w:marTop w:val="0"/>
          <w:marBottom w:val="0"/>
          <w:divBdr>
            <w:top w:val="none" w:sz="0" w:space="0" w:color="auto"/>
            <w:left w:val="none" w:sz="0" w:space="0" w:color="auto"/>
            <w:bottom w:val="none" w:sz="0" w:space="0" w:color="auto"/>
            <w:right w:val="none" w:sz="0" w:space="0" w:color="auto"/>
          </w:divBdr>
        </w:div>
        <w:div w:id="988049110">
          <w:marLeft w:val="640"/>
          <w:marRight w:val="0"/>
          <w:marTop w:val="0"/>
          <w:marBottom w:val="0"/>
          <w:divBdr>
            <w:top w:val="none" w:sz="0" w:space="0" w:color="auto"/>
            <w:left w:val="none" w:sz="0" w:space="0" w:color="auto"/>
            <w:bottom w:val="none" w:sz="0" w:space="0" w:color="auto"/>
            <w:right w:val="none" w:sz="0" w:space="0" w:color="auto"/>
          </w:divBdr>
        </w:div>
        <w:div w:id="1028944468">
          <w:marLeft w:val="640"/>
          <w:marRight w:val="0"/>
          <w:marTop w:val="0"/>
          <w:marBottom w:val="0"/>
          <w:divBdr>
            <w:top w:val="none" w:sz="0" w:space="0" w:color="auto"/>
            <w:left w:val="none" w:sz="0" w:space="0" w:color="auto"/>
            <w:bottom w:val="none" w:sz="0" w:space="0" w:color="auto"/>
            <w:right w:val="none" w:sz="0" w:space="0" w:color="auto"/>
          </w:divBdr>
        </w:div>
        <w:div w:id="1014503543">
          <w:marLeft w:val="640"/>
          <w:marRight w:val="0"/>
          <w:marTop w:val="0"/>
          <w:marBottom w:val="0"/>
          <w:divBdr>
            <w:top w:val="none" w:sz="0" w:space="0" w:color="auto"/>
            <w:left w:val="none" w:sz="0" w:space="0" w:color="auto"/>
            <w:bottom w:val="none" w:sz="0" w:space="0" w:color="auto"/>
            <w:right w:val="none" w:sz="0" w:space="0" w:color="auto"/>
          </w:divBdr>
        </w:div>
        <w:div w:id="198661915">
          <w:marLeft w:val="640"/>
          <w:marRight w:val="0"/>
          <w:marTop w:val="0"/>
          <w:marBottom w:val="0"/>
          <w:divBdr>
            <w:top w:val="none" w:sz="0" w:space="0" w:color="auto"/>
            <w:left w:val="none" w:sz="0" w:space="0" w:color="auto"/>
            <w:bottom w:val="none" w:sz="0" w:space="0" w:color="auto"/>
            <w:right w:val="none" w:sz="0" w:space="0" w:color="auto"/>
          </w:divBdr>
        </w:div>
        <w:div w:id="1096629478">
          <w:marLeft w:val="640"/>
          <w:marRight w:val="0"/>
          <w:marTop w:val="0"/>
          <w:marBottom w:val="0"/>
          <w:divBdr>
            <w:top w:val="none" w:sz="0" w:space="0" w:color="auto"/>
            <w:left w:val="none" w:sz="0" w:space="0" w:color="auto"/>
            <w:bottom w:val="none" w:sz="0" w:space="0" w:color="auto"/>
            <w:right w:val="none" w:sz="0" w:space="0" w:color="auto"/>
          </w:divBdr>
        </w:div>
        <w:div w:id="1742675041">
          <w:marLeft w:val="640"/>
          <w:marRight w:val="0"/>
          <w:marTop w:val="0"/>
          <w:marBottom w:val="0"/>
          <w:divBdr>
            <w:top w:val="none" w:sz="0" w:space="0" w:color="auto"/>
            <w:left w:val="none" w:sz="0" w:space="0" w:color="auto"/>
            <w:bottom w:val="none" w:sz="0" w:space="0" w:color="auto"/>
            <w:right w:val="none" w:sz="0" w:space="0" w:color="auto"/>
          </w:divBdr>
        </w:div>
        <w:div w:id="1172062595">
          <w:marLeft w:val="640"/>
          <w:marRight w:val="0"/>
          <w:marTop w:val="0"/>
          <w:marBottom w:val="0"/>
          <w:divBdr>
            <w:top w:val="none" w:sz="0" w:space="0" w:color="auto"/>
            <w:left w:val="none" w:sz="0" w:space="0" w:color="auto"/>
            <w:bottom w:val="none" w:sz="0" w:space="0" w:color="auto"/>
            <w:right w:val="none" w:sz="0" w:space="0" w:color="auto"/>
          </w:divBdr>
        </w:div>
        <w:div w:id="1224833927">
          <w:marLeft w:val="640"/>
          <w:marRight w:val="0"/>
          <w:marTop w:val="0"/>
          <w:marBottom w:val="0"/>
          <w:divBdr>
            <w:top w:val="none" w:sz="0" w:space="0" w:color="auto"/>
            <w:left w:val="none" w:sz="0" w:space="0" w:color="auto"/>
            <w:bottom w:val="none" w:sz="0" w:space="0" w:color="auto"/>
            <w:right w:val="none" w:sz="0" w:space="0" w:color="auto"/>
          </w:divBdr>
        </w:div>
        <w:div w:id="640380540">
          <w:marLeft w:val="640"/>
          <w:marRight w:val="0"/>
          <w:marTop w:val="0"/>
          <w:marBottom w:val="0"/>
          <w:divBdr>
            <w:top w:val="none" w:sz="0" w:space="0" w:color="auto"/>
            <w:left w:val="none" w:sz="0" w:space="0" w:color="auto"/>
            <w:bottom w:val="none" w:sz="0" w:space="0" w:color="auto"/>
            <w:right w:val="none" w:sz="0" w:space="0" w:color="auto"/>
          </w:divBdr>
        </w:div>
        <w:div w:id="699742910">
          <w:marLeft w:val="640"/>
          <w:marRight w:val="0"/>
          <w:marTop w:val="0"/>
          <w:marBottom w:val="0"/>
          <w:divBdr>
            <w:top w:val="none" w:sz="0" w:space="0" w:color="auto"/>
            <w:left w:val="none" w:sz="0" w:space="0" w:color="auto"/>
            <w:bottom w:val="none" w:sz="0" w:space="0" w:color="auto"/>
            <w:right w:val="none" w:sz="0" w:space="0" w:color="auto"/>
          </w:divBdr>
        </w:div>
        <w:div w:id="450128690">
          <w:marLeft w:val="640"/>
          <w:marRight w:val="0"/>
          <w:marTop w:val="0"/>
          <w:marBottom w:val="0"/>
          <w:divBdr>
            <w:top w:val="none" w:sz="0" w:space="0" w:color="auto"/>
            <w:left w:val="none" w:sz="0" w:space="0" w:color="auto"/>
            <w:bottom w:val="none" w:sz="0" w:space="0" w:color="auto"/>
            <w:right w:val="none" w:sz="0" w:space="0" w:color="auto"/>
          </w:divBdr>
        </w:div>
        <w:div w:id="28844594">
          <w:marLeft w:val="640"/>
          <w:marRight w:val="0"/>
          <w:marTop w:val="0"/>
          <w:marBottom w:val="0"/>
          <w:divBdr>
            <w:top w:val="none" w:sz="0" w:space="0" w:color="auto"/>
            <w:left w:val="none" w:sz="0" w:space="0" w:color="auto"/>
            <w:bottom w:val="none" w:sz="0" w:space="0" w:color="auto"/>
            <w:right w:val="none" w:sz="0" w:space="0" w:color="auto"/>
          </w:divBdr>
        </w:div>
        <w:div w:id="1670983606">
          <w:marLeft w:val="640"/>
          <w:marRight w:val="0"/>
          <w:marTop w:val="0"/>
          <w:marBottom w:val="0"/>
          <w:divBdr>
            <w:top w:val="none" w:sz="0" w:space="0" w:color="auto"/>
            <w:left w:val="none" w:sz="0" w:space="0" w:color="auto"/>
            <w:bottom w:val="none" w:sz="0" w:space="0" w:color="auto"/>
            <w:right w:val="none" w:sz="0" w:space="0" w:color="auto"/>
          </w:divBdr>
        </w:div>
        <w:div w:id="2073697149">
          <w:marLeft w:val="640"/>
          <w:marRight w:val="0"/>
          <w:marTop w:val="0"/>
          <w:marBottom w:val="0"/>
          <w:divBdr>
            <w:top w:val="none" w:sz="0" w:space="0" w:color="auto"/>
            <w:left w:val="none" w:sz="0" w:space="0" w:color="auto"/>
            <w:bottom w:val="none" w:sz="0" w:space="0" w:color="auto"/>
            <w:right w:val="none" w:sz="0" w:space="0" w:color="auto"/>
          </w:divBdr>
        </w:div>
        <w:div w:id="163327393">
          <w:marLeft w:val="640"/>
          <w:marRight w:val="0"/>
          <w:marTop w:val="0"/>
          <w:marBottom w:val="0"/>
          <w:divBdr>
            <w:top w:val="none" w:sz="0" w:space="0" w:color="auto"/>
            <w:left w:val="none" w:sz="0" w:space="0" w:color="auto"/>
            <w:bottom w:val="none" w:sz="0" w:space="0" w:color="auto"/>
            <w:right w:val="none" w:sz="0" w:space="0" w:color="auto"/>
          </w:divBdr>
        </w:div>
        <w:div w:id="170995865">
          <w:marLeft w:val="640"/>
          <w:marRight w:val="0"/>
          <w:marTop w:val="0"/>
          <w:marBottom w:val="0"/>
          <w:divBdr>
            <w:top w:val="none" w:sz="0" w:space="0" w:color="auto"/>
            <w:left w:val="none" w:sz="0" w:space="0" w:color="auto"/>
            <w:bottom w:val="none" w:sz="0" w:space="0" w:color="auto"/>
            <w:right w:val="none" w:sz="0" w:space="0" w:color="auto"/>
          </w:divBdr>
        </w:div>
        <w:div w:id="1879776352">
          <w:marLeft w:val="640"/>
          <w:marRight w:val="0"/>
          <w:marTop w:val="0"/>
          <w:marBottom w:val="0"/>
          <w:divBdr>
            <w:top w:val="none" w:sz="0" w:space="0" w:color="auto"/>
            <w:left w:val="none" w:sz="0" w:space="0" w:color="auto"/>
            <w:bottom w:val="none" w:sz="0" w:space="0" w:color="auto"/>
            <w:right w:val="none" w:sz="0" w:space="0" w:color="auto"/>
          </w:divBdr>
        </w:div>
      </w:divsChild>
    </w:div>
    <w:div w:id="792333327">
      <w:bodyDiv w:val="1"/>
      <w:marLeft w:val="0"/>
      <w:marRight w:val="0"/>
      <w:marTop w:val="0"/>
      <w:marBottom w:val="0"/>
      <w:divBdr>
        <w:top w:val="none" w:sz="0" w:space="0" w:color="auto"/>
        <w:left w:val="none" w:sz="0" w:space="0" w:color="auto"/>
        <w:bottom w:val="none" w:sz="0" w:space="0" w:color="auto"/>
        <w:right w:val="none" w:sz="0" w:space="0" w:color="auto"/>
      </w:divBdr>
      <w:divsChild>
        <w:div w:id="751976985">
          <w:marLeft w:val="640"/>
          <w:marRight w:val="0"/>
          <w:marTop w:val="0"/>
          <w:marBottom w:val="0"/>
          <w:divBdr>
            <w:top w:val="none" w:sz="0" w:space="0" w:color="auto"/>
            <w:left w:val="none" w:sz="0" w:space="0" w:color="auto"/>
            <w:bottom w:val="none" w:sz="0" w:space="0" w:color="auto"/>
            <w:right w:val="none" w:sz="0" w:space="0" w:color="auto"/>
          </w:divBdr>
        </w:div>
        <w:div w:id="1608078062">
          <w:marLeft w:val="640"/>
          <w:marRight w:val="0"/>
          <w:marTop w:val="0"/>
          <w:marBottom w:val="0"/>
          <w:divBdr>
            <w:top w:val="none" w:sz="0" w:space="0" w:color="auto"/>
            <w:left w:val="none" w:sz="0" w:space="0" w:color="auto"/>
            <w:bottom w:val="none" w:sz="0" w:space="0" w:color="auto"/>
            <w:right w:val="none" w:sz="0" w:space="0" w:color="auto"/>
          </w:divBdr>
        </w:div>
        <w:div w:id="624652946">
          <w:marLeft w:val="640"/>
          <w:marRight w:val="0"/>
          <w:marTop w:val="0"/>
          <w:marBottom w:val="0"/>
          <w:divBdr>
            <w:top w:val="none" w:sz="0" w:space="0" w:color="auto"/>
            <w:left w:val="none" w:sz="0" w:space="0" w:color="auto"/>
            <w:bottom w:val="none" w:sz="0" w:space="0" w:color="auto"/>
            <w:right w:val="none" w:sz="0" w:space="0" w:color="auto"/>
          </w:divBdr>
        </w:div>
        <w:div w:id="2050715926">
          <w:marLeft w:val="640"/>
          <w:marRight w:val="0"/>
          <w:marTop w:val="0"/>
          <w:marBottom w:val="0"/>
          <w:divBdr>
            <w:top w:val="none" w:sz="0" w:space="0" w:color="auto"/>
            <w:left w:val="none" w:sz="0" w:space="0" w:color="auto"/>
            <w:bottom w:val="none" w:sz="0" w:space="0" w:color="auto"/>
            <w:right w:val="none" w:sz="0" w:space="0" w:color="auto"/>
          </w:divBdr>
        </w:div>
        <w:div w:id="2107268053">
          <w:marLeft w:val="640"/>
          <w:marRight w:val="0"/>
          <w:marTop w:val="0"/>
          <w:marBottom w:val="0"/>
          <w:divBdr>
            <w:top w:val="none" w:sz="0" w:space="0" w:color="auto"/>
            <w:left w:val="none" w:sz="0" w:space="0" w:color="auto"/>
            <w:bottom w:val="none" w:sz="0" w:space="0" w:color="auto"/>
            <w:right w:val="none" w:sz="0" w:space="0" w:color="auto"/>
          </w:divBdr>
        </w:div>
        <w:div w:id="713850715">
          <w:marLeft w:val="640"/>
          <w:marRight w:val="0"/>
          <w:marTop w:val="0"/>
          <w:marBottom w:val="0"/>
          <w:divBdr>
            <w:top w:val="none" w:sz="0" w:space="0" w:color="auto"/>
            <w:left w:val="none" w:sz="0" w:space="0" w:color="auto"/>
            <w:bottom w:val="none" w:sz="0" w:space="0" w:color="auto"/>
            <w:right w:val="none" w:sz="0" w:space="0" w:color="auto"/>
          </w:divBdr>
        </w:div>
        <w:div w:id="2020083145">
          <w:marLeft w:val="640"/>
          <w:marRight w:val="0"/>
          <w:marTop w:val="0"/>
          <w:marBottom w:val="0"/>
          <w:divBdr>
            <w:top w:val="none" w:sz="0" w:space="0" w:color="auto"/>
            <w:left w:val="none" w:sz="0" w:space="0" w:color="auto"/>
            <w:bottom w:val="none" w:sz="0" w:space="0" w:color="auto"/>
            <w:right w:val="none" w:sz="0" w:space="0" w:color="auto"/>
          </w:divBdr>
        </w:div>
        <w:div w:id="1872912807">
          <w:marLeft w:val="640"/>
          <w:marRight w:val="0"/>
          <w:marTop w:val="0"/>
          <w:marBottom w:val="0"/>
          <w:divBdr>
            <w:top w:val="none" w:sz="0" w:space="0" w:color="auto"/>
            <w:left w:val="none" w:sz="0" w:space="0" w:color="auto"/>
            <w:bottom w:val="none" w:sz="0" w:space="0" w:color="auto"/>
            <w:right w:val="none" w:sz="0" w:space="0" w:color="auto"/>
          </w:divBdr>
        </w:div>
        <w:div w:id="1743942406">
          <w:marLeft w:val="640"/>
          <w:marRight w:val="0"/>
          <w:marTop w:val="0"/>
          <w:marBottom w:val="0"/>
          <w:divBdr>
            <w:top w:val="none" w:sz="0" w:space="0" w:color="auto"/>
            <w:left w:val="none" w:sz="0" w:space="0" w:color="auto"/>
            <w:bottom w:val="none" w:sz="0" w:space="0" w:color="auto"/>
            <w:right w:val="none" w:sz="0" w:space="0" w:color="auto"/>
          </w:divBdr>
        </w:div>
        <w:div w:id="1189029969">
          <w:marLeft w:val="640"/>
          <w:marRight w:val="0"/>
          <w:marTop w:val="0"/>
          <w:marBottom w:val="0"/>
          <w:divBdr>
            <w:top w:val="none" w:sz="0" w:space="0" w:color="auto"/>
            <w:left w:val="none" w:sz="0" w:space="0" w:color="auto"/>
            <w:bottom w:val="none" w:sz="0" w:space="0" w:color="auto"/>
            <w:right w:val="none" w:sz="0" w:space="0" w:color="auto"/>
          </w:divBdr>
        </w:div>
        <w:div w:id="962689143">
          <w:marLeft w:val="640"/>
          <w:marRight w:val="0"/>
          <w:marTop w:val="0"/>
          <w:marBottom w:val="0"/>
          <w:divBdr>
            <w:top w:val="none" w:sz="0" w:space="0" w:color="auto"/>
            <w:left w:val="none" w:sz="0" w:space="0" w:color="auto"/>
            <w:bottom w:val="none" w:sz="0" w:space="0" w:color="auto"/>
            <w:right w:val="none" w:sz="0" w:space="0" w:color="auto"/>
          </w:divBdr>
        </w:div>
        <w:div w:id="362560799">
          <w:marLeft w:val="640"/>
          <w:marRight w:val="0"/>
          <w:marTop w:val="0"/>
          <w:marBottom w:val="0"/>
          <w:divBdr>
            <w:top w:val="none" w:sz="0" w:space="0" w:color="auto"/>
            <w:left w:val="none" w:sz="0" w:space="0" w:color="auto"/>
            <w:bottom w:val="none" w:sz="0" w:space="0" w:color="auto"/>
            <w:right w:val="none" w:sz="0" w:space="0" w:color="auto"/>
          </w:divBdr>
        </w:div>
        <w:div w:id="1563981929">
          <w:marLeft w:val="640"/>
          <w:marRight w:val="0"/>
          <w:marTop w:val="0"/>
          <w:marBottom w:val="0"/>
          <w:divBdr>
            <w:top w:val="none" w:sz="0" w:space="0" w:color="auto"/>
            <w:left w:val="none" w:sz="0" w:space="0" w:color="auto"/>
            <w:bottom w:val="none" w:sz="0" w:space="0" w:color="auto"/>
            <w:right w:val="none" w:sz="0" w:space="0" w:color="auto"/>
          </w:divBdr>
        </w:div>
        <w:div w:id="2032220894">
          <w:marLeft w:val="640"/>
          <w:marRight w:val="0"/>
          <w:marTop w:val="0"/>
          <w:marBottom w:val="0"/>
          <w:divBdr>
            <w:top w:val="none" w:sz="0" w:space="0" w:color="auto"/>
            <w:left w:val="none" w:sz="0" w:space="0" w:color="auto"/>
            <w:bottom w:val="none" w:sz="0" w:space="0" w:color="auto"/>
            <w:right w:val="none" w:sz="0" w:space="0" w:color="auto"/>
          </w:divBdr>
        </w:div>
        <w:div w:id="1730570758">
          <w:marLeft w:val="640"/>
          <w:marRight w:val="0"/>
          <w:marTop w:val="0"/>
          <w:marBottom w:val="0"/>
          <w:divBdr>
            <w:top w:val="none" w:sz="0" w:space="0" w:color="auto"/>
            <w:left w:val="none" w:sz="0" w:space="0" w:color="auto"/>
            <w:bottom w:val="none" w:sz="0" w:space="0" w:color="auto"/>
            <w:right w:val="none" w:sz="0" w:space="0" w:color="auto"/>
          </w:divBdr>
        </w:div>
        <w:div w:id="549147226">
          <w:marLeft w:val="640"/>
          <w:marRight w:val="0"/>
          <w:marTop w:val="0"/>
          <w:marBottom w:val="0"/>
          <w:divBdr>
            <w:top w:val="none" w:sz="0" w:space="0" w:color="auto"/>
            <w:left w:val="none" w:sz="0" w:space="0" w:color="auto"/>
            <w:bottom w:val="none" w:sz="0" w:space="0" w:color="auto"/>
            <w:right w:val="none" w:sz="0" w:space="0" w:color="auto"/>
          </w:divBdr>
        </w:div>
        <w:div w:id="1874684482">
          <w:marLeft w:val="640"/>
          <w:marRight w:val="0"/>
          <w:marTop w:val="0"/>
          <w:marBottom w:val="0"/>
          <w:divBdr>
            <w:top w:val="none" w:sz="0" w:space="0" w:color="auto"/>
            <w:left w:val="none" w:sz="0" w:space="0" w:color="auto"/>
            <w:bottom w:val="none" w:sz="0" w:space="0" w:color="auto"/>
            <w:right w:val="none" w:sz="0" w:space="0" w:color="auto"/>
          </w:divBdr>
        </w:div>
        <w:div w:id="164244352">
          <w:marLeft w:val="640"/>
          <w:marRight w:val="0"/>
          <w:marTop w:val="0"/>
          <w:marBottom w:val="0"/>
          <w:divBdr>
            <w:top w:val="none" w:sz="0" w:space="0" w:color="auto"/>
            <w:left w:val="none" w:sz="0" w:space="0" w:color="auto"/>
            <w:bottom w:val="none" w:sz="0" w:space="0" w:color="auto"/>
            <w:right w:val="none" w:sz="0" w:space="0" w:color="auto"/>
          </w:divBdr>
        </w:div>
        <w:div w:id="1388799786">
          <w:marLeft w:val="640"/>
          <w:marRight w:val="0"/>
          <w:marTop w:val="0"/>
          <w:marBottom w:val="0"/>
          <w:divBdr>
            <w:top w:val="none" w:sz="0" w:space="0" w:color="auto"/>
            <w:left w:val="none" w:sz="0" w:space="0" w:color="auto"/>
            <w:bottom w:val="none" w:sz="0" w:space="0" w:color="auto"/>
            <w:right w:val="none" w:sz="0" w:space="0" w:color="auto"/>
          </w:divBdr>
        </w:div>
        <w:div w:id="1627466346">
          <w:marLeft w:val="640"/>
          <w:marRight w:val="0"/>
          <w:marTop w:val="0"/>
          <w:marBottom w:val="0"/>
          <w:divBdr>
            <w:top w:val="none" w:sz="0" w:space="0" w:color="auto"/>
            <w:left w:val="none" w:sz="0" w:space="0" w:color="auto"/>
            <w:bottom w:val="none" w:sz="0" w:space="0" w:color="auto"/>
            <w:right w:val="none" w:sz="0" w:space="0" w:color="auto"/>
          </w:divBdr>
        </w:div>
        <w:div w:id="798651793">
          <w:marLeft w:val="640"/>
          <w:marRight w:val="0"/>
          <w:marTop w:val="0"/>
          <w:marBottom w:val="0"/>
          <w:divBdr>
            <w:top w:val="none" w:sz="0" w:space="0" w:color="auto"/>
            <w:left w:val="none" w:sz="0" w:space="0" w:color="auto"/>
            <w:bottom w:val="none" w:sz="0" w:space="0" w:color="auto"/>
            <w:right w:val="none" w:sz="0" w:space="0" w:color="auto"/>
          </w:divBdr>
        </w:div>
        <w:div w:id="1927030885">
          <w:marLeft w:val="640"/>
          <w:marRight w:val="0"/>
          <w:marTop w:val="0"/>
          <w:marBottom w:val="0"/>
          <w:divBdr>
            <w:top w:val="none" w:sz="0" w:space="0" w:color="auto"/>
            <w:left w:val="none" w:sz="0" w:space="0" w:color="auto"/>
            <w:bottom w:val="none" w:sz="0" w:space="0" w:color="auto"/>
            <w:right w:val="none" w:sz="0" w:space="0" w:color="auto"/>
          </w:divBdr>
        </w:div>
        <w:div w:id="874854936">
          <w:marLeft w:val="640"/>
          <w:marRight w:val="0"/>
          <w:marTop w:val="0"/>
          <w:marBottom w:val="0"/>
          <w:divBdr>
            <w:top w:val="none" w:sz="0" w:space="0" w:color="auto"/>
            <w:left w:val="none" w:sz="0" w:space="0" w:color="auto"/>
            <w:bottom w:val="none" w:sz="0" w:space="0" w:color="auto"/>
            <w:right w:val="none" w:sz="0" w:space="0" w:color="auto"/>
          </w:divBdr>
        </w:div>
        <w:div w:id="900360283">
          <w:marLeft w:val="640"/>
          <w:marRight w:val="0"/>
          <w:marTop w:val="0"/>
          <w:marBottom w:val="0"/>
          <w:divBdr>
            <w:top w:val="none" w:sz="0" w:space="0" w:color="auto"/>
            <w:left w:val="none" w:sz="0" w:space="0" w:color="auto"/>
            <w:bottom w:val="none" w:sz="0" w:space="0" w:color="auto"/>
            <w:right w:val="none" w:sz="0" w:space="0" w:color="auto"/>
          </w:divBdr>
        </w:div>
        <w:div w:id="300118086">
          <w:marLeft w:val="640"/>
          <w:marRight w:val="0"/>
          <w:marTop w:val="0"/>
          <w:marBottom w:val="0"/>
          <w:divBdr>
            <w:top w:val="none" w:sz="0" w:space="0" w:color="auto"/>
            <w:left w:val="none" w:sz="0" w:space="0" w:color="auto"/>
            <w:bottom w:val="none" w:sz="0" w:space="0" w:color="auto"/>
            <w:right w:val="none" w:sz="0" w:space="0" w:color="auto"/>
          </w:divBdr>
        </w:div>
        <w:div w:id="1298491112">
          <w:marLeft w:val="640"/>
          <w:marRight w:val="0"/>
          <w:marTop w:val="0"/>
          <w:marBottom w:val="0"/>
          <w:divBdr>
            <w:top w:val="none" w:sz="0" w:space="0" w:color="auto"/>
            <w:left w:val="none" w:sz="0" w:space="0" w:color="auto"/>
            <w:bottom w:val="none" w:sz="0" w:space="0" w:color="auto"/>
            <w:right w:val="none" w:sz="0" w:space="0" w:color="auto"/>
          </w:divBdr>
        </w:div>
        <w:div w:id="1766075186">
          <w:marLeft w:val="640"/>
          <w:marRight w:val="0"/>
          <w:marTop w:val="0"/>
          <w:marBottom w:val="0"/>
          <w:divBdr>
            <w:top w:val="none" w:sz="0" w:space="0" w:color="auto"/>
            <w:left w:val="none" w:sz="0" w:space="0" w:color="auto"/>
            <w:bottom w:val="none" w:sz="0" w:space="0" w:color="auto"/>
            <w:right w:val="none" w:sz="0" w:space="0" w:color="auto"/>
          </w:divBdr>
        </w:div>
        <w:div w:id="698356541">
          <w:marLeft w:val="640"/>
          <w:marRight w:val="0"/>
          <w:marTop w:val="0"/>
          <w:marBottom w:val="0"/>
          <w:divBdr>
            <w:top w:val="none" w:sz="0" w:space="0" w:color="auto"/>
            <w:left w:val="none" w:sz="0" w:space="0" w:color="auto"/>
            <w:bottom w:val="none" w:sz="0" w:space="0" w:color="auto"/>
            <w:right w:val="none" w:sz="0" w:space="0" w:color="auto"/>
          </w:divBdr>
        </w:div>
        <w:div w:id="449786979">
          <w:marLeft w:val="640"/>
          <w:marRight w:val="0"/>
          <w:marTop w:val="0"/>
          <w:marBottom w:val="0"/>
          <w:divBdr>
            <w:top w:val="none" w:sz="0" w:space="0" w:color="auto"/>
            <w:left w:val="none" w:sz="0" w:space="0" w:color="auto"/>
            <w:bottom w:val="none" w:sz="0" w:space="0" w:color="auto"/>
            <w:right w:val="none" w:sz="0" w:space="0" w:color="auto"/>
          </w:divBdr>
        </w:div>
        <w:div w:id="1189684372">
          <w:marLeft w:val="640"/>
          <w:marRight w:val="0"/>
          <w:marTop w:val="0"/>
          <w:marBottom w:val="0"/>
          <w:divBdr>
            <w:top w:val="none" w:sz="0" w:space="0" w:color="auto"/>
            <w:left w:val="none" w:sz="0" w:space="0" w:color="auto"/>
            <w:bottom w:val="none" w:sz="0" w:space="0" w:color="auto"/>
            <w:right w:val="none" w:sz="0" w:space="0" w:color="auto"/>
          </w:divBdr>
        </w:div>
        <w:div w:id="1626428645">
          <w:marLeft w:val="640"/>
          <w:marRight w:val="0"/>
          <w:marTop w:val="0"/>
          <w:marBottom w:val="0"/>
          <w:divBdr>
            <w:top w:val="none" w:sz="0" w:space="0" w:color="auto"/>
            <w:left w:val="none" w:sz="0" w:space="0" w:color="auto"/>
            <w:bottom w:val="none" w:sz="0" w:space="0" w:color="auto"/>
            <w:right w:val="none" w:sz="0" w:space="0" w:color="auto"/>
          </w:divBdr>
        </w:div>
        <w:div w:id="1962957764">
          <w:marLeft w:val="640"/>
          <w:marRight w:val="0"/>
          <w:marTop w:val="0"/>
          <w:marBottom w:val="0"/>
          <w:divBdr>
            <w:top w:val="none" w:sz="0" w:space="0" w:color="auto"/>
            <w:left w:val="none" w:sz="0" w:space="0" w:color="auto"/>
            <w:bottom w:val="none" w:sz="0" w:space="0" w:color="auto"/>
            <w:right w:val="none" w:sz="0" w:space="0" w:color="auto"/>
          </w:divBdr>
        </w:div>
        <w:div w:id="225380412">
          <w:marLeft w:val="640"/>
          <w:marRight w:val="0"/>
          <w:marTop w:val="0"/>
          <w:marBottom w:val="0"/>
          <w:divBdr>
            <w:top w:val="none" w:sz="0" w:space="0" w:color="auto"/>
            <w:left w:val="none" w:sz="0" w:space="0" w:color="auto"/>
            <w:bottom w:val="none" w:sz="0" w:space="0" w:color="auto"/>
            <w:right w:val="none" w:sz="0" w:space="0" w:color="auto"/>
          </w:divBdr>
        </w:div>
        <w:div w:id="1675379994">
          <w:marLeft w:val="640"/>
          <w:marRight w:val="0"/>
          <w:marTop w:val="0"/>
          <w:marBottom w:val="0"/>
          <w:divBdr>
            <w:top w:val="none" w:sz="0" w:space="0" w:color="auto"/>
            <w:left w:val="none" w:sz="0" w:space="0" w:color="auto"/>
            <w:bottom w:val="none" w:sz="0" w:space="0" w:color="auto"/>
            <w:right w:val="none" w:sz="0" w:space="0" w:color="auto"/>
          </w:divBdr>
        </w:div>
        <w:div w:id="12849472">
          <w:marLeft w:val="640"/>
          <w:marRight w:val="0"/>
          <w:marTop w:val="0"/>
          <w:marBottom w:val="0"/>
          <w:divBdr>
            <w:top w:val="none" w:sz="0" w:space="0" w:color="auto"/>
            <w:left w:val="none" w:sz="0" w:space="0" w:color="auto"/>
            <w:bottom w:val="none" w:sz="0" w:space="0" w:color="auto"/>
            <w:right w:val="none" w:sz="0" w:space="0" w:color="auto"/>
          </w:divBdr>
        </w:div>
        <w:div w:id="1448355701">
          <w:marLeft w:val="640"/>
          <w:marRight w:val="0"/>
          <w:marTop w:val="0"/>
          <w:marBottom w:val="0"/>
          <w:divBdr>
            <w:top w:val="none" w:sz="0" w:space="0" w:color="auto"/>
            <w:left w:val="none" w:sz="0" w:space="0" w:color="auto"/>
            <w:bottom w:val="none" w:sz="0" w:space="0" w:color="auto"/>
            <w:right w:val="none" w:sz="0" w:space="0" w:color="auto"/>
          </w:divBdr>
        </w:div>
        <w:div w:id="1481652522">
          <w:marLeft w:val="640"/>
          <w:marRight w:val="0"/>
          <w:marTop w:val="0"/>
          <w:marBottom w:val="0"/>
          <w:divBdr>
            <w:top w:val="none" w:sz="0" w:space="0" w:color="auto"/>
            <w:left w:val="none" w:sz="0" w:space="0" w:color="auto"/>
            <w:bottom w:val="none" w:sz="0" w:space="0" w:color="auto"/>
            <w:right w:val="none" w:sz="0" w:space="0" w:color="auto"/>
          </w:divBdr>
        </w:div>
        <w:div w:id="525487152">
          <w:marLeft w:val="640"/>
          <w:marRight w:val="0"/>
          <w:marTop w:val="0"/>
          <w:marBottom w:val="0"/>
          <w:divBdr>
            <w:top w:val="none" w:sz="0" w:space="0" w:color="auto"/>
            <w:left w:val="none" w:sz="0" w:space="0" w:color="auto"/>
            <w:bottom w:val="none" w:sz="0" w:space="0" w:color="auto"/>
            <w:right w:val="none" w:sz="0" w:space="0" w:color="auto"/>
          </w:divBdr>
        </w:div>
        <w:div w:id="1756434037">
          <w:marLeft w:val="640"/>
          <w:marRight w:val="0"/>
          <w:marTop w:val="0"/>
          <w:marBottom w:val="0"/>
          <w:divBdr>
            <w:top w:val="none" w:sz="0" w:space="0" w:color="auto"/>
            <w:left w:val="none" w:sz="0" w:space="0" w:color="auto"/>
            <w:bottom w:val="none" w:sz="0" w:space="0" w:color="auto"/>
            <w:right w:val="none" w:sz="0" w:space="0" w:color="auto"/>
          </w:divBdr>
        </w:div>
        <w:div w:id="686754838">
          <w:marLeft w:val="640"/>
          <w:marRight w:val="0"/>
          <w:marTop w:val="0"/>
          <w:marBottom w:val="0"/>
          <w:divBdr>
            <w:top w:val="none" w:sz="0" w:space="0" w:color="auto"/>
            <w:left w:val="none" w:sz="0" w:space="0" w:color="auto"/>
            <w:bottom w:val="none" w:sz="0" w:space="0" w:color="auto"/>
            <w:right w:val="none" w:sz="0" w:space="0" w:color="auto"/>
          </w:divBdr>
        </w:div>
        <w:div w:id="969475218">
          <w:marLeft w:val="640"/>
          <w:marRight w:val="0"/>
          <w:marTop w:val="0"/>
          <w:marBottom w:val="0"/>
          <w:divBdr>
            <w:top w:val="none" w:sz="0" w:space="0" w:color="auto"/>
            <w:left w:val="none" w:sz="0" w:space="0" w:color="auto"/>
            <w:bottom w:val="none" w:sz="0" w:space="0" w:color="auto"/>
            <w:right w:val="none" w:sz="0" w:space="0" w:color="auto"/>
          </w:divBdr>
        </w:div>
        <w:div w:id="1320308011">
          <w:marLeft w:val="640"/>
          <w:marRight w:val="0"/>
          <w:marTop w:val="0"/>
          <w:marBottom w:val="0"/>
          <w:divBdr>
            <w:top w:val="none" w:sz="0" w:space="0" w:color="auto"/>
            <w:left w:val="none" w:sz="0" w:space="0" w:color="auto"/>
            <w:bottom w:val="none" w:sz="0" w:space="0" w:color="auto"/>
            <w:right w:val="none" w:sz="0" w:space="0" w:color="auto"/>
          </w:divBdr>
        </w:div>
        <w:div w:id="2008901128">
          <w:marLeft w:val="640"/>
          <w:marRight w:val="0"/>
          <w:marTop w:val="0"/>
          <w:marBottom w:val="0"/>
          <w:divBdr>
            <w:top w:val="none" w:sz="0" w:space="0" w:color="auto"/>
            <w:left w:val="none" w:sz="0" w:space="0" w:color="auto"/>
            <w:bottom w:val="none" w:sz="0" w:space="0" w:color="auto"/>
            <w:right w:val="none" w:sz="0" w:space="0" w:color="auto"/>
          </w:divBdr>
        </w:div>
        <w:div w:id="1449003437">
          <w:marLeft w:val="640"/>
          <w:marRight w:val="0"/>
          <w:marTop w:val="0"/>
          <w:marBottom w:val="0"/>
          <w:divBdr>
            <w:top w:val="none" w:sz="0" w:space="0" w:color="auto"/>
            <w:left w:val="none" w:sz="0" w:space="0" w:color="auto"/>
            <w:bottom w:val="none" w:sz="0" w:space="0" w:color="auto"/>
            <w:right w:val="none" w:sz="0" w:space="0" w:color="auto"/>
          </w:divBdr>
        </w:div>
        <w:div w:id="853149640">
          <w:marLeft w:val="640"/>
          <w:marRight w:val="0"/>
          <w:marTop w:val="0"/>
          <w:marBottom w:val="0"/>
          <w:divBdr>
            <w:top w:val="none" w:sz="0" w:space="0" w:color="auto"/>
            <w:left w:val="none" w:sz="0" w:space="0" w:color="auto"/>
            <w:bottom w:val="none" w:sz="0" w:space="0" w:color="auto"/>
            <w:right w:val="none" w:sz="0" w:space="0" w:color="auto"/>
          </w:divBdr>
        </w:div>
        <w:div w:id="26638670">
          <w:marLeft w:val="640"/>
          <w:marRight w:val="0"/>
          <w:marTop w:val="0"/>
          <w:marBottom w:val="0"/>
          <w:divBdr>
            <w:top w:val="none" w:sz="0" w:space="0" w:color="auto"/>
            <w:left w:val="none" w:sz="0" w:space="0" w:color="auto"/>
            <w:bottom w:val="none" w:sz="0" w:space="0" w:color="auto"/>
            <w:right w:val="none" w:sz="0" w:space="0" w:color="auto"/>
          </w:divBdr>
        </w:div>
        <w:div w:id="1146970077">
          <w:marLeft w:val="640"/>
          <w:marRight w:val="0"/>
          <w:marTop w:val="0"/>
          <w:marBottom w:val="0"/>
          <w:divBdr>
            <w:top w:val="none" w:sz="0" w:space="0" w:color="auto"/>
            <w:left w:val="none" w:sz="0" w:space="0" w:color="auto"/>
            <w:bottom w:val="none" w:sz="0" w:space="0" w:color="auto"/>
            <w:right w:val="none" w:sz="0" w:space="0" w:color="auto"/>
          </w:divBdr>
        </w:div>
        <w:div w:id="1243297537">
          <w:marLeft w:val="640"/>
          <w:marRight w:val="0"/>
          <w:marTop w:val="0"/>
          <w:marBottom w:val="0"/>
          <w:divBdr>
            <w:top w:val="none" w:sz="0" w:space="0" w:color="auto"/>
            <w:left w:val="none" w:sz="0" w:space="0" w:color="auto"/>
            <w:bottom w:val="none" w:sz="0" w:space="0" w:color="auto"/>
            <w:right w:val="none" w:sz="0" w:space="0" w:color="auto"/>
          </w:divBdr>
        </w:div>
        <w:div w:id="710031820">
          <w:marLeft w:val="640"/>
          <w:marRight w:val="0"/>
          <w:marTop w:val="0"/>
          <w:marBottom w:val="0"/>
          <w:divBdr>
            <w:top w:val="none" w:sz="0" w:space="0" w:color="auto"/>
            <w:left w:val="none" w:sz="0" w:space="0" w:color="auto"/>
            <w:bottom w:val="none" w:sz="0" w:space="0" w:color="auto"/>
            <w:right w:val="none" w:sz="0" w:space="0" w:color="auto"/>
          </w:divBdr>
        </w:div>
        <w:div w:id="1933319376">
          <w:marLeft w:val="640"/>
          <w:marRight w:val="0"/>
          <w:marTop w:val="0"/>
          <w:marBottom w:val="0"/>
          <w:divBdr>
            <w:top w:val="none" w:sz="0" w:space="0" w:color="auto"/>
            <w:left w:val="none" w:sz="0" w:space="0" w:color="auto"/>
            <w:bottom w:val="none" w:sz="0" w:space="0" w:color="auto"/>
            <w:right w:val="none" w:sz="0" w:space="0" w:color="auto"/>
          </w:divBdr>
        </w:div>
        <w:div w:id="2031909453">
          <w:marLeft w:val="640"/>
          <w:marRight w:val="0"/>
          <w:marTop w:val="0"/>
          <w:marBottom w:val="0"/>
          <w:divBdr>
            <w:top w:val="none" w:sz="0" w:space="0" w:color="auto"/>
            <w:left w:val="none" w:sz="0" w:space="0" w:color="auto"/>
            <w:bottom w:val="none" w:sz="0" w:space="0" w:color="auto"/>
            <w:right w:val="none" w:sz="0" w:space="0" w:color="auto"/>
          </w:divBdr>
        </w:div>
        <w:div w:id="2003074023">
          <w:marLeft w:val="640"/>
          <w:marRight w:val="0"/>
          <w:marTop w:val="0"/>
          <w:marBottom w:val="0"/>
          <w:divBdr>
            <w:top w:val="none" w:sz="0" w:space="0" w:color="auto"/>
            <w:left w:val="none" w:sz="0" w:space="0" w:color="auto"/>
            <w:bottom w:val="none" w:sz="0" w:space="0" w:color="auto"/>
            <w:right w:val="none" w:sz="0" w:space="0" w:color="auto"/>
          </w:divBdr>
        </w:div>
        <w:div w:id="2066878920">
          <w:marLeft w:val="640"/>
          <w:marRight w:val="0"/>
          <w:marTop w:val="0"/>
          <w:marBottom w:val="0"/>
          <w:divBdr>
            <w:top w:val="none" w:sz="0" w:space="0" w:color="auto"/>
            <w:left w:val="none" w:sz="0" w:space="0" w:color="auto"/>
            <w:bottom w:val="none" w:sz="0" w:space="0" w:color="auto"/>
            <w:right w:val="none" w:sz="0" w:space="0" w:color="auto"/>
          </w:divBdr>
        </w:div>
        <w:div w:id="1056271381">
          <w:marLeft w:val="640"/>
          <w:marRight w:val="0"/>
          <w:marTop w:val="0"/>
          <w:marBottom w:val="0"/>
          <w:divBdr>
            <w:top w:val="none" w:sz="0" w:space="0" w:color="auto"/>
            <w:left w:val="none" w:sz="0" w:space="0" w:color="auto"/>
            <w:bottom w:val="none" w:sz="0" w:space="0" w:color="auto"/>
            <w:right w:val="none" w:sz="0" w:space="0" w:color="auto"/>
          </w:divBdr>
        </w:div>
        <w:div w:id="2064518809">
          <w:marLeft w:val="640"/>
          <w:marRight w:val="0"/>
          <w:marTop w:val="0"/>
          <w:marBottom w:val="0"/>
          <w:divBdr>
            <w:top w:val="none" w:sz="0" w:space="0" w:color="auto"/>
            <w:left w:val="none" w:sz="0" w:space="0" w:color="auto"/>
            <w:bottom w:val="none" w:sz="0" w:space="0" w:color="auto"/>
            <w:right w:val="none" w:sz="0" w:space="0" w:color="auto"/>
          </w:divBdr>
        </w:div>
        <w:div w:id="141892689">
          <w:marLeft w:val="640"/>
          <w:marRight w:val="0"/>
          <w:marTop w:val="0"/>
          <w:marBottom w:val="0"/>
          <w:divBdr>
            <w:top w:val="none" w:sz="0" w:space="0" w:color="auto"/>
            <w:left w:val="none" w:sz="0" w:space="0" w:color="auto"/>
            <w:bottom w:val="none" w:sz="0" w:space="0" w:color="auto"/>
            <w:right w:val="none" w:sz="0" w:space="0" w:color="auto"/>
          </w:divBdr>
        </w:div>
        <w:div w:id="1840464981">
          <w:marLeft w:val="640"/>
          <w:marRight w:val="0"/>
          <w:marTop w:val="0"/>
          <w:marBottom w:val="0"/>
          <w:divBdr>
            <w:top w:val="none" w:sz="0" w:space="0" w:color="auto"/>
            <w:left w:val="none" w:sz="0" w:space="0" w:color="auto"/>
            <w:bottom w:val="none" w:sz="0" w:space="0" w:color="auto"/>
            <w:right w:val="none" w:sz="0" w:space="0" w:color="auto"/>
          </w:divBdr>
        </w:div>
        <w:div w:id="464544952">
          <w:marLeft w:val="640"/>
          <w:marRight w:val="0"/>
          <w:marTop w:val="0"/>
          <w:marBottom w:val="0"/>
          <w:divBdr>
            <w:top w:val="none" w:sz="0" w:space="0" w:color="auto"/>
            <w:left w:val="none" w:sz="0" w:space="0" w:color="auto"/>
            <w:bottom w:val="none" w:sz="0" w:space="0" w:color="auto"/>
            <w:right w:val="none" w:sz="0" w:space="0" w:color="auto"/>
          </w:divBdr>
        </w:div>
        <w:div w:id="511264785">
          <w:marLeft w:val="640"/>
          <w:marRight w:val="0"/>
          <w:marTop w:val="0"/>
          <w:marBottom w:val="0"/>
          <w:divBdr>
            <w:top w:val="none" w:sz="0" w:space="0" w:color="auto"/>
            <w:left w:val="none" w:sz="0" w:space="0" w:color="auto"/>
            <w:bottom w:val="none" w:sz="0" w:space="0" w:color="auto"/>
            <w:right w:val="none" w:sz="0" w:space="0" w:color="auto"/>
          </w:divBdr>
        </w:div>
        <w:div w:id="1531140101">
          <w:marLeft w:val="640"/>
          <w:marRight w:val="0"/>
          <w:marTop w:val="0"/>
          <w:marBottom w:val="0"/>
          <w:divBdr>
            <w:top w:val="none" w:sz="0" w:space="0" w:color="auto"/>
            <w:left w:val="none" w:sz="0" w:space="0" w:color="auto"/>
            <w:bottom w:val="none" w:sz="0" w:space="0" w:color="auto"/>
            <w:right w:val="none" w:sz="0" w:space="0" w:color="auto"/>
          </w:divBdr>
        </w:div>
        <w:div w:id="1208957184">
          <w:marLeft w:val="640"/>
          <w:marRight w:val="0"/>
          <w:marTop w:val="0"/>
          <w:marBottom w:val="0"/>
          <w:divBdr>
            <w:top w:val="none" w:sz="0" w:space="0" w:color="auto"/>
            <w:left w:val="none" w:sz="0" w:space="0" w:color="auto"/>
            <w:bottom w:val="none" w:sz="0" w:space="0" w:color="auto"/>
            <w:right w:val="none" w:sz="0" w:space="0" w:color="auto"/>
          </w:divBdr>
        </w:div>
        <w:div w:id="1497378092">
          <w:marLeft w:val="640"/>
          <w:marRight w:val="0"/>
          <w:marTop w:val="0"/>
          <w:marBottom w:val="0"/>
          <w:divBdr>
            <w:top w:val="none" w:sz="0" w:space="0" w:color="auto"/>
            <w:left w:val="none" w:sz="0" w:space="0" w:color="auto"/>
            <w:bottom w:val="none" w:sz="0" w:space="0" w:color="auto"/>
            <w:right w:val="none" w:sz="0" w:space="0" w:color="auto"/>
          </w:divBdr>
        </w:div>
        <w:div w:id="324206844">
          <w:marLeft w:val="640"/>
          <w:marRight w:val="0"/>
          <w:marTop w:val="0"/>
          <w:marBottom w:val="0"/>
          <w:divBdr>
            <w:top w:val="none" w:sz="0" w:space="0" w:color="auto"/>
            <w:left w:val="none" w:sz="0" w:space="0" w:color="auto"/>
            <w:bottom w:val="none" w:sz="0" w:space="0" w:color="auto"/>
            <w:right w:val="none" w:sz="0" w:space="0" w:color="auto"/>
          </w:divBdr>
        </w:div>
        <w:div w:id="1581014781">
          <w:marLeft w:val="640"/>
          <w:marRight w:val="0"/>
          <w:marTop w:val="0"/>
          <w:marBottom w:val="0"/>
          <w:divBdr>
            <w:top w:val="none" w:sz="0" w:space="0" w:color="auto"/>
            <w:left w:val="none" w:sz="0" w:space="0" w:color="auto"/>
            <w:bottom w:val="none" w:sz="0" w:space="0" w:color="auto"/>
            <w:right w:val="none" w:sz="0" w:space="0" w:color="auto"/>
          </w:divBdr>
        </w:div>
        <w:div w:id="839392604">
          <w:marLeft w:val="640"/>
          <w:marRight w:val="0"/>
          <w:marTop w:val="0"/>
          <w:marBottom w:val="0"/>
          <w:divBdr>
            <w:top w:val="none" w:sz="0" w:space="0" w:color="auto"/>
            <w:left w:val="none" w:sz="0" w:space="0" w:color="auto"/>
            <w:bottom w:val="none" w:sz="0" w:space="0" w:color="auto"/>
            <w:right w:val="none" w:sz="0" w:space="0" w:color="auto"/>
          </w:divBdr>
        </w:div>
        <w:div w:id="1838884364">
          <w:marLeft w:val="640"/>
          <w:marRight w:val="0"/>
          <w:marTop w:val="0"/>
          <w:marBottom w:val="0"/>
          <w:divBdr>
            <w:top w:val="none" w:sz="0" w:space="0" w:color="auto"/>
            <w:left w:val="none" w:sz="0" w:space="0" w:color="auto"/>
            <w:bottom w:val="none" w:sz="0" w:space="0" w:color="auto"/>
            <w:right w:val="none" w:sz="0" w:space="0" w:color="auto"/>
          </w:divBdr>
        </w:div>
        <w:div w:id="444664216">
          <w:marLeft w:val="640"/>
          <w:marRight w:val="0"/>
          <w:marTop w:val="0"/>
          <w:marBottom w:val="0"/>
          <w:divBdr>
            <w:top w:val="none" w:sz="0" w:space="0" w:color="auto"/>
            <w:left w:val="none" w:sz="0" w:space="0" w:color="auto"/>
            <w:bottom w:val="none" w:sz="0" w:space="0" w:color="auto"/>
            <w:right w:val="none" w:sz="0" w:space="0" w:color="auto"/>
          </w:divBdr>
        </w:div>
        <w:div w:id="648098809">
          <w:marLeft w:val="640"/>
          <w:marRight w:val="0"/>
          <w:marTop w:val="0"/>
          <w:marBottom w:val="0"/>
          <w:divBdr>
            <w:top w:val="none" w:sz="0" w:space="0" w:color="auto"/>
            <w:left w:val="none" w:sz="0" w:space="0" w:color="auto"/>
            <w:bottom w:val="none" w:sz="0" w:space="0" w:color="auto"/>
            <w:right w:val="none" w:sz="0" w:space="0" w:color="auto"/>
          </w:divBdr>
        </w:div>
        <w:div w:id="1932002778">
          <w:marLeft w:val="640"/>
          <w:marRight w:val="0"/>
          <w:marTop w:val="0"/>
          <w:marBottom w:val="0"/>
          <w:divBdr>
            <w:top w:val="none" w:sz="0" w:space="0" w:color="auto"/>
            <w:left w:val="none" w:sz="0" w:space="0" w:color="auto"/>
            <w:bottom w:val="none" w:sz="0" w:space="0" w:color="auto"/>
            <w:right w:val="none" w:sz="0" w:space="0" w:color="auto"/>
          </w:divBdr>
        </w:div>
        <w:div w:id="17317574">
          <w:marLeft w:val="640"/>
          <w:marRight w:val="0"/>
          <w:marTop w:val="0"/>
          <w:marBottom w:val="0"/>
          <w:divBdr>
            <w:top w:val="none" w:sz="0" w:space="0" w:color="auto"/>
            <w:left w:val="none" w:sz="0" w:space="0" w:color="auto"/>
            <w:bottom w:val="none" w:sz="0" w:space="0" w:color="auto"/>
            <w:right w:val="none" w:sz="0" w:space="0" w:color="auto"/>
          </w:divBdr>
        </w:div>
        <w:div w:id="1263607204">
          <w:marLeft w:val="640"/>
          <w:marRight w:val="0"/>
          <w:marTop w:val="0"/>
          <w:marBottom w:val="0"/>
          <w:divBdr>
            <w:top w:val="none" w:sz="0" w:space="0" w:color="auto"/>
            <w:left w:val="none" w:sz="0" w:space="0" w:color="auto"/>
            <w:bottom w:val="none" w:sz="0" w:space="0" w:color="auto"/>
            <w:right w:val="none" w:sz="0" w:space="0" w:color="auto"/>
          </w:divBdr>
        </w:div>
        <w:div w:id="762457827">
          <w:marLeft w:val="640"/>
          <w:marRight w:val="0"/>
          <w:marTop w:val="0"/>
          <w:marBottom w:val="0"/>
          <w:divBdr>
            <w:top w:val="none" w:sz="0" w:space="0" w:color="auto"/>
            <w:left w:val="none" w:sz="0" w:space="0" w:color="auto"/>
            <w:bottom w:val="none" w:sz="0" w:space="0" w:color="auto"/>
            <w:right w:val="none" w:sz="0" w:space="0" w:color="auto"/>
          </w:divBdr>
        </w:div>
        <w:div w:id="1417941522">
          <w:marLeft w:val="640"/>
          <w:marRight w:val="0"/>
          <w:marTop w:val="0"/>
          <w:marBottom w:val="0"/>
          <w:divBdr>
            <w:top w:val="none" w:sz="0" w:space="0" w:color="auto"/>
            <w:left w:val="none" w:sz="0" w:space="0" w:color="auto"/>
            <w:bottom w:val="none" w:sz="0" w:space="0" w:color="auto"/>
            <w:right w:val="none" w:sz="0" w:space="0" w:color="auto"/>
          </w:divBdr>
        </w:div>
        <w:div w:id="1247499334">
          <w:marLeft w:val="640"/>
          <w:marRight w:val="0"/>
          <w:marTop w:val="0"/>
          <w:marBottom w:val="0"/>
          <w:divBdr>
            <w:top w:val="none" w:sz="0" w:space="0" w:color="auto"/>
            <w:left w:val="none" w:sz="0" w:space="0" w:color="auto"/>
            <w:bottom w:val="none" w:sz="0" w:space="0" w:color="auto"/>
            <w:right w:val="none" w:sz="0" w:space="0" w:color="auto"/>
          </w:divBdr>
        </w:div>
        <w:div w:id="357513442">
          <w:marLeft w:val="640"/>
          <w:marRight w:val="0"/>
          <w:marTop w:val="0"/>
          <w:marBottom w:val="0"/>
          <w:divBdr>
            <w:top w:val="none" w:sz="0" w:space="0" w:color="auto"/>
            <w:left w:val="none" w:sz="0" w:space="0" w:color="auto"/>
            <w:bottom w:val="none" w:sz="0" w:space="0" w:color="auto"/>
            <w:right w:val="none" w:sz="0" w:space="0" w:color="auto"/>
          </w:divBdr>
        </w:div>
        <w:div w:id="1007293097">
          <w:marLeft w:val="640"/>
          <w:marRight w:val="0"/>
          <w:marTop w:val="0"/>
          <w:marBottom w:val="0"/>
          <w:divBdr>
            <w:top w:val="none" w:sz="0" w:space="0" w:color="auto"/>
            <w:left w:val="none" w:sz="0" w:space="0" w:color="auto"/>
            <w:bottom w:val="none" w:sz="0" w:space="0" w:color="auto"/>
            <w:right w:val="none" w:sz="0" w:space="0" w:color="auto"/>
          </w:divBdr>
        </w:div>
        <w:div w:id="2029678644">
          <w:marLeft w:val="640"/>
          <w:marRight w:val="0"/>
          <w:marTop w:val="0"/>
          <w:marBottom w:val="0"/>
          <w:divBdr>
            <w:top w:val="none" w:sz="0" w:space="0" w:color="auto"/>
            <w:left w:val="none" w:sz="0" w:space="0" w:color="auto"/>
            <w:bottom w:val="none" w:sz="0" w:space="0" w:color="auto"/>
            <w:right w:val="none" w:sz="0" w:space="0" w:color="auto"/>
          </w:divBdr>
        </w:div>
        <w:div w:id="907496658">
          <w:marLeft w:val="640"/>
          <w:marRight w:val="0"/>
          <w:marTop w:val="0"/>
          <w:marBottom w:val="0"/>
          <w:divBdr>
            <w:top w:val="none" w:sz="0" w:space="0" w:color="auto"/>
            <w:left w:val="none" w:sz="0" w:space="0" w:color="auto"/>
            <w:bottom w:val="none" w:sz="0" w:space="0" w:color="auto"/>
            <w:right w:val="none" w:sz="0" w:space="0" w:color="auto"/>
          </w:divBdr>
        </w:div>
        <w:div w:id="741681285">
          <w:marLeft w:val="640"/>
          <w:marRight w:val="0"/>
          <w:marTop w:val="0"/>
          <w:marBottom w:val="0"/>
          <w:divBdr>
            <w:top w:val="none" w:sz="0" w:space="0" w:color="auto"/>
            <w:left w:val="none" w:sz="0" w:space="0" w:color="auto"/>
            <w:bottom w:val="none" w:sz="0" w:space="0" w:color="auto"/>
            <w:right w:val="none" w:sz="0" w:space="0" w:color="auto"/>
          </w:divBdr>
        </w:div>
        <w:div w:id="475879131">
          <w:marLeft w:val="640"/>
          <w:marRight w:val="0"/>
          <w:marTop w:val="0"/>
          <w:marBottom w:val="0"/>
          <w:divBdr>
            <w:top w:val="none" w:sz="0" w:space="0" w:color="auto"/>
            <w:left w:val="none" w:sz="0" w:space="0" w:color="auto"/>
            <w:bottom w:val="none" w:sz="0" w:space="0" w:color="auto"/>
            <w:right w:val="none" w:sz="0" w:space="0" w:color="auto"/>
          </w:divBdr>
        </w:div>
      </w:divsChild>
    </w:div>
    <w:div w:id="803548707">
      <w:bodyDiv w:val="1"/>
      <w:marLeft w:val="0"/>
      <w:marRight w:val="0"/>
      <w:marTop w:val="0"/>
      <w:marBottom w:val="0"/>
      <w:divBdr>
        <w:top w:val="none" w:sz="0" w:space="0" w:color="auto"/>
        <w:left w:val="none" w:sz="0" w:space="0" w:color="auto"/>
        <w:bottom w:val="none" w:sz="0" w:space="0" w:color="auto"/>
        <w:right w:val="none" w:sz="0" w:space="0" w:color="auto"/>
      </w:divBdr>
      <w:divsChild>
        <w:div w:id="61029626">
          <w:marLeft w:val="640"/>
          <w:marRight w:val="0"/>
          <w:marTop w:val="0"/>
          <w:marBottom w:val="0"/>
          <w:divBdr>
            <w:top w:val="none" w:sz="0" w:space="0" w:color="auto"/>
            <w:left w:val="none" w:sz="0" w:space="0" w:color="auto"/>
            <w:bottom w:val="none" w:sz="0" w:space="0" w:color="auto"/>
            <w:right w:val="none" w:sz="0" w:space="0" w:color="auto"/>
          </w:divBdr>
        </w:div>
        <w:div w:id="1390687181">
          <w:marLeft w:val="640"/>
          <w:marRight w:val="0"/>
          <w:marTop w:val="0"/>
          <w:marBottom w:val="0"/>
          <w:divBdr>
            <w:top w:val="none" w:sz="0" w:space="0" w:color="auto"/>
            <w:left w:val="none" w:sz="0" w:space="0" w:color="auto"/>
            <w:bottom w:val="none" w:sz="0" w:space="0" w:color="auto"/>
            <w:right w:val="none" w:sz="0" w:space="0" w:color="auto"/>
          </w:divBdr>
        </w:div>
        <w:div w:id="1611669158">
          <w:marLeft w:val="640"/>
          <w:marRight w:val="0"/>
          <w:marTop w:val="0"/>
          <w:marBottom w:val="0"/>
          <w:divBdr>
            <w:top w:val="none" w:sz="0" w:space="0" w:color="auto"/>
            <w:left w:val="none" w:sz="0" w:space="0" w:color="auto"/>
            <w:bottom w:val="none" w:sz="0" w:space="0" w:color="auto"/>
            <w:right w:val="none" w:sz="0" w:space="0" w:color="auto"/>
          </w:divBdr>
        </w:div>
        <w:div w:id="1309506873">
          <w:marLeft w:val="640"/>
          <w:marRight w:val="0"/>
          <w:marTop w:val="0"/>
          <w:marBottom w:val="0"/>
          <w:divBdr>
            <w:top w:val="none" w:sz="0" w:space="0" w:color="auto"/>
            <w:left w:val="none" w:sz="0" w:space="0" w:color="auto"/>
            <w:bottom w:val="none" w:sz="0" w:space="0" w:color="auto"/>
            <w:right w:val="none" w:sz="0" w:space="0" w:color="auto"/>
          </w:divBdr>
        </w:div>
        <w:div w:id="383868844">
          <w:marLeft w:val="640"/>
          <w:marRight w:val="0"/>
          <w:marTop w:val="0"/>
          <w:marBottom w:val="0"/>
          <w:divBdr>
            <w:top w:val="none" w:sz="0" w:space="0" w:color="auto"/>
            <w:left w:val="none" w:sz="0" w:space="0" w:color="auto"/>
            <w:bottom w:val="none" w:sz="0" w:space="0" w:color="auto"/>
            <w:right w:val="none" w:sz="0" w:space="0" w:color="auto"/>
          </w:divBdr>
        </w:div>
        <w:div w:id="1831141392">
          <w:marLeft w:val="640"/>
          <w:marRight w:val="0"/>
          <w:marTop w:val="0"/>
          <w:marBottom w:val="0"/>
          <w:divBdr>
            <w:top w:val="none" w:sz="0" w:space="0" w:color="auto"/>
            <w:left w:val="none" w:sz="0" w:space="0" w:color="auto"/>
            <w:bottom w:val="none" w:sz="0" w:space="0" w:color="auto"/>
            <w:right w:val="none" w:sz="0" w:space="0" w:color="auto"/>
          </w:divBdr>
        </w:div>
        <w:div w:id="1994023434">
          <w:marLeft w:val="640"/>
          <w:marRight w:val="0"/>
          <w:marTop w:val="0"/>
          <w:marBottom w:val="0"/>
          <w:divBdr>
            <w:top w:val="none" w:sz="0" w:space="0" w:color="auto"/>
            <w:left w:val="none" w:sz="0" w:space="0" w:color="auto"/>
            <w:bottom w:val="none" w:sz="0" w:space="0" w:color="auto"/>
            <w:right w:val="none" w:sz="0" w:space="0" w:color="auto"/>
          </w:divBdr>
        </w:div>
        <w:div w:id="1082529196">
          <w:marLeft w:val="640"/>
          <w:marRight w:val="0"/>
          <w:marTop w:val="0"/>
          <w:marBottom w:val="0"/>
          <w:divBdr>
            <w:top w:val="none" w:sz="0" w:space="0" w:color="auto"/>
            <w:left w:val="none" w:sz="0" w:space="0" w:color="auto"/>
            <w:bottom w:val="none" w:sz="0" w:space="0" w:color="auto"/>
            <w:right w:val="none" w:sz="0" w:space="0" w:color="auto"/>
          </w:divBdr>
        </w:div>
        <w:div w:id="2134666618">
          <w:marLeft w:val="640"/>
          <w:marRight w:val="0"/>
          <w:marTop w:val="0"/>
          <w:marBottom w:val="0"/>
          <w:divBdr>
            <w:top w:val="none" w:sz="0" w:space="0" w:color="auto"/>
            <w:left w:val="none" w:sz="0" w:space="0" w:color="auto"/>
            <w:bottom w:val="none" w:sz="0" w:space="0" w:color="auto"/>
            <w:right w:val="none" w:sz="0" w:space="0" w:color="auto"/>
          </w:divBdr>
        </w:div>
        <w:div w:id="936268">
          <w:marLeft w:val="640"/>
          <w:marRight w:val="0"/>
          <w:marTop w:val="0"/>
          <w:marBottom w:val="0"/>
          <w:divBdr>
            <w:top w:val="none" w:sz="0" w:space="0" w:color="auto"/>
            <w:left w:val="none" w:sz="0" w:space="0" w:color="auto"/>
            <w:bottom w:val="none" w:sz="0" w:space="0" w:color="auto"/>
            <w:right w:val="none" w:sz="0" w:space="0" w:color="auto"/>
          </w:divBdr>
        </w:div>
        <w:div w:id="92015911">
          <w:marLeft w:val="640"/>
          <w:marRight w:val="0"/>
          <w:marTop w:val="0"/>
          <w:marBottom w:val="0"/>
          <w:divBdr>
            <w:top w:val="none" w:sz="0" w:space="0" w:color="auto"/>
            <w:left w:val="none" w:sz="0" w:space="0" w:color="auto"/>
            <w:bottom w:val="none" w:sz="0" w:space="0" w:color="auto"/>
            <w:right w:val="none" w:sz="0" w:space="0" w:color="auto"/>
          </w:divBdr>
        </w:div>
        <w:div w:id="232787444">
          <w:marLeft w:val="640"/>
          <w:marRight w:val="0"/>
          <w:marTop w:val="0"/>
          <w:marBottom w:val="0"/>
          <w:divBdr>
            <w:top w:val="none" w:sz="0" w:space="0" w:color="auto"/>
            <w:left w:val="none" w:sz="0" w:space="0" w:color="auto"/>
            <w:bottom w:val="none" w:sz="0" w:space="0" w:color="auto"/>
            <w:right w:val="none" w:sz="0" w:space="0" w:color="auto"/>
          </w:divBdr>
        </w:div>
        <w:div w:id="1332837157">
          <w:marLeft w:val="640"/>
          <w:marRight w:val="0"/>
          <w:marTop w:val="0"/>
          <w:marBottom w:val="0"/>
          <w:divBdr>
            <w:top w:val="none" w:sz="0" w:space="0" w:color="auto"/>
            <w:left w:val="none" w:sz="0" w:space="0" w:color="auto"/>
            <w:bottom w:val="none" w:sz="0" w:space="0" w:color="auto"/>
            <w:right w:val="none" w:sz="0" w:space="0" w:color="auto"/>
          </w:divBdr>
        </w:div>
        <w:div w:id="1505707671">
          <w:marLeft w:val="640"/>
          <w:marRight w:val="0"/>
          <w:marTop w:val="0"/>
          <w:marBottom w:val="0"/>
          <w:divBdr>
            <w:top w:val="none" w:sz="0" w:space="0" w:color="auto"/>
            <w:left w:val="none" w:sz="0" w:space="0" w:color="auto"/>
            <w:bottom w:val="none" w:sz="0" w:space="0" w:color="auto"/>
            <w:right w:val="none" w:sz="0" w:space="0" w:color="auto"/>
          </w:divBdr>
        </w:div>
        <w:div w:id="798450485">
          <w:marLeft w:val="640"/>
          <w:marRight w:val="0"/>
          <w:marTop w:val="0"/>
          <w:marBottom w:val="0"/>
          <w:divBdr>
            <w:top w:val="none" w:sz="0" w:space="0" w:color="auto"/>
            <w:left w:val="none" w:sz="0" w:space="0" w:color="auto"/>
            <w:bottom w:val="none" w:sz="0" w:space="0" w:color="auto"/>
            <w:right w:val="none" w:sz="0" w:space="0" w:color="auto"/>
          </w:divBdr>
        </w:div>
        <w:div w:id="378020051">
          <w:marLeft w:val="640"/>
          <w:marRight w:val="0"/>
          <w:marTop w:val="0"/>
          <w:marBottom w:val="0"/>
          <w:divBdr>
            <w:top w:val="none" w:sz="0" w:space="0" w:color="auto"/>
            <w:left w:val="none" w:sz="0" w:space="0" w:color="auto"/>
            <w:bottom w:val="none" w:sz="0" w:space="0" w:color="auto"/>
            <w:right w:val="none" w:sz="0" w:space="0" w:color="auto"/>
          </w:divBdr>
        </w:div>
        <w:div w:id="1127043823">
          <w:marLeft w:val="640"/>
          <w:marRight w:val="0"/>
          <w:marTop w:val="0"/>
          <w:marBottom w:val="0"/>
          <w:divBdr>
            <w:top w:val="none" w:sz="0" w:space="0" w:color="auto"/>
            <w:left w:val="none" w:sz="0" w:space="0" w:color="auto"/>
            <w:bottom w:val="none" w:sz="0" w:space="0" w:color="auto"/>
            <w:right w:val="none" w:sz="0" w:space="0" w:color="auto"/>
          </w:divBdr>
        </w:div>
        <w:div w:id="1225023228">
          <w:marLeft w:val="640"/>
          <w:marRight w:val="0"/>
          <w:marTop w:val="0"/>
          <w:marBottom w:val="0"/>
          <w:divBdr>
            <w:top w:val="none" w:sz="0" w:space="0" w:color="auto"/>
            <w:left w:val="none" w:sz="0" w:space="0" w:color="auto"/>
            <w:bottom w:val="none" w:sz="0" w:space="0" w:color="auto"/>
            <w:right w:val="none" w:sz="0" w:space="0" w:color="auto"/>
          </w:divBdr>
        </w:div>
        <w:div w:id="28605860">
          <w:marLeft w:val="640"/>
          <w:marRight w:val="0"/>
          <w:marTop w:val="0"/>
          <w:marBottom w:val="0"/>
          <w:divBdr>
            <w:top w:val="none" w:sz="0" w:space="0" w:color="auto"/>
            <w:left w:val="none" w:sz="0" w:space="0" w:color="auto"/>
            <w:bottom w:val="none" w:sz="0" w:space="0" w:color="auto"/>
            <w:right w:val="none" w:sz="0" w:space="0" w:color="auto"/>
          </w:divBdr>
        </w:div>
        <w:div w:id="493952845">
          <w:marLeft w:val="640"/>
          <w:marRight w:val="0"/>
          <w:marTop w:val="0"/>
          <w:marBottom w:val="0"/>
          <w:divBdr>
            <w:top w:val="none" w:sz="0" w:space="0" w:color="auto"/>
            <w:left w:val="none" w:sz="0" w:space="0" w:color="auto"/>
            <w:bottom w:val="none" w:sz="0" w:space="0" w:color="auto"/>
            <w:right w:val="none" w:sz="0" w:space="0" w:color="auto"/>
          </w:divBdr>
        </w:div>
        <w:div w:id="1583102712">
          <w:marLeft w:val="640"/>
          <w:marRight w:val="0"/>
          <w:marTop w:val="0"/>
          <w:marBottom w:val="0"/>
          <w:divBdr>
            <w:top w:val="none" w:sz="0" w:space="0" w:color="auto"/>
            <w:left w:val="none" w:sz="0" w:space="0" w:color="auto"/>
            <w:bottom w:val="none" w:sz="0" w:space="0" w:color="auto"/>
            <w:right w:val="none" w:sz="0" w:space="0" w:color="auto"/>
          </w:divBdr>
        </w:div>
        <w:div w:id="1248615026">
          <w:marLeft w:val="640"/>
          <w:marRight w:val="0"/>
          <w:marTop w:val="0"/>
          <w:marBottom w:val="0"/>
          <w:divBdr>
            <w:top w:val="none" w:sz="0" w:space="0" w:color="auto"/>
            <w:left w:val="none" w:sz="0" w:space="0" w:color="auto"/>
            <w:bottom w:val="none" w:sz="0" w:space="0" w:color="auto"/>
            <w:right w:val="none" w:sz="0" w:space="0" w:color="auto"/>
          </w:divBdr>
        </w:div>
        <w:div w:id="1637643453">
          <w:marLeft w:val="640"/>
          <w:marRight w:val="0"/>
          <w:marTop w:val="0"/>
          <w:marBottom w:val="0"/>
          <w:divBdr>
            <w:top w:val="none" w:sz="0" w:space="0" w:color="auto"/>
            <w:left w:val="none" w:sz="0" w:space="0" w:color="auto"/>
            <w:bottom w:val="none" w:sz="0" w:space="0" w:color="auto"/>
            <w:right w:val="none" w:sz="0" w:space="0" w:color="auto"/>
          </w:divBdr>
        </w:div>
        <w:div w:id="638615298">
          <w:marLeft w:val="640"/>
          <w:marRight w:val="0"/>
          <w:marTop w:val="0"/>
          <w:marBottom w:val="0"/>
          <w:divBdr>
            <w:top w:val="none" w:sz="0" w:space="0" w:color="auto"/>
            <w:left w:val="none" w:sz="0" w:space="0" w:color="auto"/>
            <w:bottom w:val="none" w:sz="0" w:space="0" w:color="auto"/>
            <w:right w:val="none" w:sz="0" w:space="0" w:color="auto"/>
          </w:divBdr>
        </w:div>
        <w:div w:id="429352490">
          <w:marLeft w:val="640"/>
          <w:marRight w:val="0"/>
          <w:marTop w:val="0"/>
          <w:marBottom w:val="0"/>
          <w:divBdr>
            <w:top w:val="none" w:sz="0" w:space="0" w:color="auto"/>
            <w:left w:val="none" w:sz="0" w:space="0" w:color="auto"/>
            <w:bottom w:val="none" w:sz="0" w:space="0" w:color="auto"/>
            <w:right w:val="none" w:sz="0" w:space="0" w:color="auto"/>
          </w:divBdr>
        </w:div>
        <w:div w:id="1827623227">
          <w:marLeft w:val="640"/>
          <w:marRight w:val="0"/>
          <w:marTop w:val="0"/>
          <w:marBottom w:val="0"/>
          <w:divBdr>
            <w:top w:val="none" w:sz="0" w:space="0" w:color="auto"/>
            <w:left w:val="none" w:sz="0" w:space="0" w:color="auto"/>
            <w:bottom w:val="none" w:sz="0" w:space="0" w:color="auto"/>
            <w:right w:val="none" w:sz="0" w:space="0" w:color="auto"/>
          </w:divBdr>
        </w:div>
        <w:div w:id="1638219325">
          <w:marLeft w:val="640"/>
          <w:marRight w:val="0"/>
          <w:marTop w:val="0"/>
          <w:marBottom w:val="0"/>
          <w:divBdr>
            <w:top w:val="none" w:sz="0" w:space="0" w:color="auto"/>
            <w:left w:val="none" w:sz="0" w:space="0" w:color="auto"/>
            <w:bottom w:val="none" w:sz="0" w:space="0" w:color="auto"/>
            <w:right w:val="none" w:sz="0" w:space="0" w:color="auto"/>
          </w:divBdr>
        </w:div>
        <w:div w:id="1416440944">
          <w:marLeft w:val="640"/>
          <w:marRight w:val="0"/>
          <w:marTop w:val="0"/>
          <w:marBottom w:val="0"/>
          <w:divBdr>
            <w:top w:val="none" w:sz="0" w:space="0" w:color="auto"/>
            <w:left w:val="none" w:sz="0" w:space="0" w:color="auto"/>
            <w:bottom w:val="none" w:sz="0" w:space="0" w:color="auto"/>
            <w:right w:val="none" w:sz="0" w:space="0" w:color="auto"/>
          </w:divBdr>
        </w:div>
        <w:div w:id="1188636787">
          <w:marLeft w:val="640"/>
          <w:marRight w:val="0"/>
          <w:marTop w:val="0"/>
          <w:marBottom w:val="0"/>
          <w:divBdr>
            <w:top w:val="none" w:sz="0" w:space="0" w:color="auto"/>
            <w:left w:val="none" w:sz="0" w:space="0" w:color="auto"/>
            <w:bottom w:val="none" w:sz="0" w:space="0" w:color="auto"/>
            <w:right w:val="none" w:sz="0" w:space="0" w:color="auto"/>
          </w:divBdr>
        </w:div>
        <w:div w:id="1725906810">
          <w:marLeft w:val="640"/>
          <w:marRight w:val="0"/>
          <w:marTop w:val="0"/>
          <w:marBottom w:val="0"/>
          <w:divBdr>
            <w:top w:val="none" w:sz="0" w:space="0" w:color="auto"/>
            <w:left w:val="none" w:sz="0" w:space="0" w:color="auto"/>
            <w:bottom w:val="none" w:sz="0" w:space="0" w:color="auto"/>
            <w:right w:val="none" w:sz="0" w:space="0" w:color="auto"/>
          </w:divBdr>
        </w:div>
        <w:div w:id="1396320933">
          <w:marLeft w:val="640"/>
          <w:marRight w:val="0"/>
          <w:marTop w:val="0"/>
          <w:marBottom w:val="0"/>
          <w:divBdr>
            <w:top w:val="none" w:sz="0" w:space="0" w:color="auto"/>
            <w:left w:val="none" w:sz="0" w:space="0" w:color="auto"/>
            <w:bottom w:val="none" w:sz="0" w:space="0" w:color="auto"/>
            <w:right w:val="none" w:sz="0" w:space="0" w:color="auto"/>
          </w:divBdr>
        </w:div>
        <w:div w:id="459230379">
          <w:marLeft w:val="640"/>
          <w:marRight w:val="0"/>
          <w:marTop w:val="0"/>
          <w:marBottom w:val="0"/>
          <w:divBdr>
            <w:top w:val="none" w:sz="0" w:space="0" w:color="auto"/>
            <w:left w:val="none" w:sz="0" w:space="0" w:color="auto"/>
            <w:bottom w:val="none" w:sz="0" w:space="0" w:color="auto"/>
            <w:right w:val="none" w:sz="0" w:space="0" w:color="auto"/>
          </w:divBdr>
        </w:div>
        <w:div w:id="1499613206">
          <w:marLeft w:val="640"/>
          <w:marRight w:val="0"/>
          <w:marTop w:val="0"/>
          <w:marBottom w:val="0"/>
          <w:divBdr>
            <w:top w:val="none" w:sz="0" w:space="0" w:color="auto"/>
            <w:left w:val="none" w:sz="0" w:space="0" w:color="auto"/>
            <w:bottom w:val="none" w:sz="0" w:space="0" w:color="auto"/>
            <w:right w:val="none" w:sz="0" w:space="0" w:color="auto"/>
          </w:divBdr>
        </w:div>
        <w:div w:id="14506464">
          <w:marLeft w:val="640"/>
          <w:marRight w:val="0"/>
          <w:marTop w:val="0"/>
          <w:marBottom w:val="0"/>
          <w:divBdr>
            <w:top w:val="none" w:sz="0" w:space="0" w:color="auto"/>
            <w:left w:val="none" w:sz="0" w:space="0" w:color="auto"/>
            <w:bottom w:val="none" w:sz="0" w:space="0" w:color="auto"/>
            <w:right w:val="none" w:sz="0" w:space="0" w:color="auto"/>
          </w:divBdr>
        </w:div>
        <w:div w:id="31612138">
          <w:marLeft w:val="640"/>
          <w:marRight w:val="0"/>
          <w:marTop w:val="0"/>
          <w:marBottom w:val="0"/>
          <w:divBdr>
            <w:top w:val="none" w:sz="0" w:space="0" w:color="auto"/>
            <w:left w:val="none" w:sz="0" w:space="0" w:color="auto"/>
            <w:bottom w:val="none" w:sz="0" w:space="0" w:color="auto"/>
            <w:right w:val="none" w:sz="0" w:space="0" w:color="auto"/>
          </w:divBdr>
        </w:div>
        <w:div w:id="829634528">
          <w:marLeft w:val="640"/>
          <w:marRight w:val="0"/>
          <w:marTop w:val="0"/>
          <w:marBottom w:val="0"/>
          <w:divBdr>
            <w:top w:val="none" w:sz="0" w:space="0" w:color="auto"/>
            <w:left w:val="none" w:sz="0" w:space="0" w:color="auto"/>
            <w:bottom w:val="none" w:sz="0" w:space="0" w:color="auto"/>
            <w:right w:val="none" w:sz="0" w:space="0" w:color="auto"/>
          </w:divBdr>
        </w:div>
        <w:div w:id="794175312">
          <w:marLeft w:val="640"/>
          <w:marRight w:val="0"/>
          <w:marTop w:val="0"/>
          <w:marBottom w:val="0"/>
          <w:divBdr>
            <w:top w:val="none" w:sz="0" w:space="0" w:color="auto"/>
            <w:left w:val="none" w:sz="0" w:space="0" w:color="auto"/>
            <w:bottom w:val="none" w:sz="0" w:space="0" w:color="auto"/>
            <w:right w:val="none" w:sz="0" w:space="0" w:color="auto"/>
          </w:divBdr>
        </w:div>
        <w:div w:id="953319195">
          <w:marLeft w:val="640"/>
          <w:marRight w:val="0"/>
          <w:marTop w:val="0"/>
          <w:marBottom w:val="0"/>
          <w:divBdr>
            <w:top w:val="none" w:sz="0" w:space="0" w:color="auto"/>
            <w:left w:val="none" w:sz="0" w:space="0" w:color="auto"/>
            <w:bottom w:val="none" w:sz="0" w:space="0" w:color="auto"/>
            <w:right w:val="none" w:sz="0" w:space="0" w:color="auto"/>
          </w:divBdr>
        </w:div>
        <w:div w:id="1703244354">
          <w:marLeft w:val="640"/>
          <w:marRight w:val="0"/>
          <w:marTop w:val="0"/>
          <w:marBottom w:val="0"/>
          <w:divBdr>
            <w:top w:val="none" w:sz="0" w:space="0" w:color="auto"/>
            <w:left w:val="none" w:sz="0" w:space="0" w:color="auto"/>
            <w:bottom w:val="none" w:sz="0" w:space="0" w:color="auto"/>
            <w:right w:val="none" w:sz="0" w:space="0" w:color="auto"/>
          </w:divBdr>
        </w:div>
        <w:div w:id="1810780725">
          <w:marLeft w:val="640"/>
          <w:marRight w:val="0"/>
          <w:marTop w:val="0"/>
          <w:marBottom w:val="0"/>
          <w:divBdr>
            <w:top w:val="none" w:sz="0" w:space="0" w:color="auto"/>
            <w:left w:val="none" w:sz="0" w:space="0" w:color="auto"/>
            <w:bottom w:val="none" w:sz="0" w:space="0" w:color="auto"/>
            <w:right w:val="none" w:sz="0" w:space="0" w:color="auto"/>
          </w:divBdr>
        </w:div>
        <w:div w:id="1459178404">
          <w:marLeft w:val="640"/>
          <w:marRight w:val="0"/>
          <w:marTop w:val="0"/>
          <w:marBottom w:val="0"/>
          <w:divBdr>
            <w:top w:val="none" w:sz="0" w:space="0" w:color="auto"/>
            <w:left w:val="none" w:sz="0" w:space="0" w:color="auto"/>
            <w:bottom w:val="none" w:sz="0" w:space="0" w:color="auto"/>
            <w:right w:val="none" w:sz="0" w:space="0" w:color="auto"/>
          </w:divBdr>
        </w:div>
        <w:div w:id="2117209853">
          <w:marLeft w:val="640"/>
          <w:marRight w:val="0"/>
          <w:marTop w:val="0"/>
          <w:marBottom w:val="0"/>
          <w:divBdr>
            <w:top w:val="none" w:sz="0" w:space="0" w:color="auto"/>
            <w:left w:val="none" w:sz="0" w:space="0" w:color="auto"/>
            <w:bottom w:val="none" w:sz="0" w:space="0" w:color="auto"/>
            <w:right w:val="none" w:sz="0" w:space="0" w:color="auto"/>
          </w:divBdr>
        </w:div>
        <w:div w:id="302588775">
          <w:marLeft w:val="640"/>
          <w:marRight w:val="0"/>
          <w:marTop w:val="0"/>
          <w:marBottom w:val="0"/>
          <w:divBdr>
            <w:top w:val="none" w:sz="0" w:space="0" w:color="auto"/>
            <w:left w:val="none" w:sz="0" w:space="0" w:color="auto"/>
            <w:bottom w:val="none" w:sz="0" w:space="0" w:color="auto"/>
            <w:right w:val="none" w:sz="0" w:space="0" w:color="auto"/>
          </w:divBdr>
        </w:div>
        <w:div w:id="997878448">
          <w:marLeft w:val="640"/>
          <w:marRight w:val="0"/>
          <w:marTop w:val="0"/>
          <w:marBottom w:val="0"/>
          <w:divBdr>
            <w:top w:val="none" w:sz="0" w:space="0" w:color="auto"/>
            <w:left w:val="none" w:sz="0" w:space="0" w:color="auto"/>
            <w:bottom w:val="none" w:sz="0" w:space="0" w:color="auto"/>
            <w:right w:val="none" w:sz="0" w:space="0" w:color="auto"/>
          </w:divBdr>
        </w:div>
        <w:div w:id="2061903912">
          <w:marLeft w:val="640"/>
          <w:marRight w:val="0"/>
          <w:marTop w:val="0"/>
          <w:marBottom w:val="0"/>
          <w:divBdr>
            <w:top w:val="none" w:sz="0" w:space="0" w:color="auto"/>
            <w:left w:val="none" w:sz="0" w:space="0" w:color="auto"/>
            <w:bottom w:val="none" w:sz="0" w:space="0" w:color="auto"/>
            <w:right w:val="none" w:sz="0" w:space="0" w:color="auto"/>
          </w:divBdr>
        </w:div>
        <w:div w:id="229510528">
          <w:marLeft w:val="640"/>
          <w:marRight w:val="0"/>
          <w:marTop w:val="0"/>
          <w:marBottom w:val="0"/>
          <w:divBdr>
            <w:top w:val="none" w:sz="0" w:space="0" w:color="auto"/>
            <w:left w:val="none" w:sz="0" w:space="0" w:color="auto"/>
            <w:bottom w:val="none" w:sz="0" w:space="0" w:color="auto"/>
            <w:right w:val="none" w:sz="0" w:space="0" w:color="auto"/>
          </w:divBdr>
        </w:div>
        <w:div w:id="2086341933">
          <w:marLeft w:val="640"/>
          <w:marRight w:val="0"/>
          <w:marTop w:val="0"/>
          <w:marBottom w:val="0"/>
          <w:divBdr>
            <w:top w:val="none" w:sz="0" w:space="0" w:color="auto"/>
            <w:left w:val="none" w:sz="0" w:space="0" w:color="auto"/>
            <w:bottom w:val="none" w:sz="0" w:space="0" w:color="auto"/>
            <w:right w:val="none" w:sz="0" w:space="0" w:color="auto"/>
          </w:divBdr>
        </w:div>
        <w:div w:id="163251021">
          <w:marLeft w:val="640"/>
          <w:marRight w:val="0"/>
          <w:marTop w:val="0"/>
          <w:marBottom w:val="0"/>
          <w:divBdr>
            <w:top w:val="none" w:sz="0" w:space="0" w:color="auto"/>
            <w:left w:val="none" w:sz="0" w:space="0" w:color="auto"/>
            <w:bottom w:val="none" w:sz="0" w:space="0" w:color="auto"/>
            <w:right w:val="none" w:sz="0" w:space="0" w:color="auto"/>
          </w:divBdr>
        </w:div>
        <w:div w:id="863859117">
          <w:marLeft w:val="640"/>
          <w:marRight w:val="0"/>
          <w:marTop w:val="0"/>
          <w:marBottom w:val="0"/>
          <w:divBdr>
            <w:top w:val="none" w:sz="0" w:space="0" w:color="auto"/>
            <w:left w:val="none" w:sz="0" w:space="0" w:color="auto"/>
            <w:bottom w:val="none" w:sz="0" w:space="0" w:color="auto"/>
            <w:right w:val="none" w:sz="0" w:space="0" w:color="auto"/>
          </w:divBdr>
        </w:div>
        <w:div w:id="513500707">
          <w:marLeft w:val="640"/>
          <w:marRight w:val="0"/>
          <w:marTop w:val="0"/>
          <w:marBottom w:val="0"/>
          <w:divBdr>
            <w:top w:val="none" w:sz="0" w:space="0" w:color="auto"/>
            <w:left w:val="none" w:sz="0" w:space="0" w:color="auto"/>
            <w:bottom w:val="none" w:sz="0" w:space="0" w:color="auto"/>
            <w:right w:val="none" w:sz="0" w:space="0" w:color="auto"/>
          </w:divBdr>
        </w:div>
        <w:div w:id="1879510018">
          <w:marLeft w:val="640"/>
          <w:marRight w:val="0"/>
          <w:marTop w:val="0"/>
          <w:marBottom w:val="0"/>
          <w:divBdr>
            <w:top w:val="none" w:sz="0" w:space="0" w:color="auto"/>
            <w:left w:val="none" w:sz="0" w:space="0" w:color="auto"/>
            <w:bottom w:val="none" w:sz="0" w:space="0" w:color="auto"/>
            <w:right w:val="none" w:sz="0" w:space="0" w:color="auto"/>
          </w:divBdr>
        </w:div>
        <w:div w:id="1072503389">
          <w:marLeft w:val="640"/>
          <w:marRight w:val="0"/>
          <w:marTop w:val="0"/>
          <w:marBottom w:val="0"/>
          <w:divBdr>
            <w:top w:val="none" w:sz="0" w:space="0" w:color="auto"/>
            <w:left w:val="none" w:sz="0" w:space="0" w:color="auto"/>
            <w:bottom w:val="none" w:sz="0" w:space="0" w:color="auto"/>
            <w:right w:val="none" w:sz="0" w:space="0" w:color="auto"/>
          </w:divBdr>
        </w:div>
        <w:div w:id="14383743">
          <w:marLeft w:val="640"/>
          <w:marRight w:val="0"/>
          <w:marTop w:val="0"/>
          <w:marBottom w:val="0"/>
          <w:divBdr>
            <w:top w:val="none" w:sz="0" w:space="0" w:color="auto"/>
            <w:left w:val="none" w:sz="0" w:space="0" w:color="auto"/>
            <w:bottom w:val="none" w:sz="0" w:space="0" w:color="auto"/>
            <w:right w:val="none" w:sz="0" w:space="0" w:color="auto"/>
          </w:divBdr>
        </w:div>
        <w:div w:id="101069262">
          <w:marLeft w:val="640"/>
          <w:marRight w:val="0"/>
          <w:marTop w:val="0"/>
          <w:marBottom w:val="0"/>
          <w:divBdr>
            <w:top w:val="none" w:sz="0" w:space="0" w:color="auto"/>
            <w:left w:val="none" w:sz="0" w:space="0" w:color="auto"/>
            <w:bottom w:val="none" w:sz="0" w:space="0" w:color="auto"/>
            <w:right w:val="none" w:sz="0" w:space="0" w:color="auto"/>
          </w:divBdr>
        </w:div>
        <w:div w:id="1030033736">
          <w:marLeft w:val="640"/>
          <w:marRight w:val="0"/>
          <w:marTop w:val="0"/>
          <w:marBottom w:val="0"/>
          <w:divBdr>
            <w:top w:val="none" w:sz="0" w:space="0" w:color="auto"/>
            <w:left w:val="none" w:sz="0" w:space="0" w:color="auto"/>
            <w:bottom w:val="none" w:sz="0" w:space="0" w:color="auto"/>
            <w:right w:val="none" w:sz="0" w:space="0" w:color="auto"/>
          </w:divBdr>
        </w:div>
        <w:div w:id="300696566">
          <w:marLeft w:val="640"/>
          <w:marRight w:val="0"/>
          <w:marTop w:val="0"/>
          <w:marBottom w:val="0"/>
          <w:divBdr>
            <w:top w:val="none" w:sz="0" w:space="0" w:color="auto"/>
            <w:left w:val="none" w:sz="0" w:space="0" w:color="auto"/>
            <w:bottom w:val="none" w:sz="0" w:space="0" w:color="auto"/>
            <w:right w:val="none" w:sz="0" w:space="0" w:color="auto"/>
          </w:divBdr>
        </w:div>
        <w:div w:id="1414664758">
          <w:marLeft w:val="640"/>
          <w:marRight w:val="0"/>
          <w:marTop w:val="0"/>
          <w:marBottom w:val="0"/>
          <w:divBdr>
            <w:top w:val="none" w:sz="0" w:space="0" w:color="auto"/>
            <w:left w:val="none" w:sz="0" w:space="0" w:color="auto"/>
            <w:bottom w:val="none" w:sz="0" w:space="0" w:color="auto"/>
            <w:right w:val="none" w:sz="0" w:space="0" w:color="auto"/>
          </w:divBdr>
        </w:div>
        <w:div w:id="536741567">
          <w:marLeft w:val="640"/>
          <w:marRight w:val="0"/>
          <w:marTop w:val="0"/>
          <w:marBottom w:val="0"/>
          <w:divBdr>
            <w:top w:val="none" w:sz="0" w:space="0" w:color="auto"/>
            <w:left w:val="none" w:sz="0" w:space="0" w:color="auto"/>
            <w:bottom w:val="none" w:sz="0" w:space="0" w:color="auto"/>
            <w:right w:val="none" w:sz="0" w:space="0" w:color="auto"/>
          </w:divBdr>
        </w:div>
        <w:div w:id="1379356845">
          <w:marLeft w:val="640"/>
          <w:marRight w:val="0"/>
          <w:marTop w:val="0"/>
          <w:marBottom w:val="0"/>
          <w:divBdr>
            <w:top w:val="none" w:sz="0" w:space="0" w:color="auto"/>
            <w:left w:val="none" w:sz="0" w:space="0" w:color="auto"/>
            <w:bottom w:val="none" w:sz="0" w:space="0" w:color="auto"/>
            <w:right w:val="none" w:sz="0" w:space="0" w:color="auto"/>
          </w:divBdr>
        </w:div>
        <w:div w:id="318313809">
          <w:marLeft w:val="640"/>
          <w:marRight w:val="0"/>
          <w:marTop w:val="0"/>
          <w:marBottom w:val="0"/>
          <w:divBdr>
            <w:top w:val="none" w:sz="0" w:space="0" w:color="auto"/>
            <w:left w:val="none" w:sz="0" w:space="0" w:color="auto"/>
            <w:bottom w:val="none" w:sz="0" w:space="0" w:color="auto"/>
            <w:right w:val="none" w:sz="0" w:space="0" w:color="auto"/>
          </w:divBdr>
        </w:div>
        <w:div w:id="1303802476">
          <w:marLeft w:val="640"/>
          <w:marRight w:val="0"/>
          <w:marTop w:val="0"/>
          <w:marBottom w:val="0"/>
          <w:divBdr>
            <w:top w:val="none" w:sz="0" w:space="0" w:color="auto"/>
            <w:left w:val="none" w:sz="0" w:space="0" w:color="auto"/>
            <w:bottom w:val="none" w:sz="0" w:space="0" w:color="auto"/>
            <w:right w:val="none" w:sz="0" w:space="0" w:color="auto"/>
          </w:divBdr>
        </w:div>
        <w:div w:id="860047205">
          <w:marLeft w:val="640"/>
          <w:marRight w:val="0"/>
          <w:marTop w:val="0"/>
          <w:marBottom w:val="0"/>
          <w:divBdr>
            <w:top w:val="none" w:sz="0" w:space="0" w:color="auto"/>
            <w:left w:val="none" w:sz="0" w:space="0" w:color="auto"/>
            <w:bottom w:val="none" w:sz="0" w:space="0" w:color="auto"/>
            <w:right w:val="none" w:sz="0" w:space="0" w:color="auto"/>
          </w:divBdr>
        </w:div>
        <w:div w:id="136187601">
          <w:marLeft w:val="640"/>
          <w:marRight w:val="0"/>
          <w:marTop w:val="0"/>
          <w:marBottom w:val="0"/>
          <w:divBdr>
            <w:top w:val="none" w:sz="0" w:space="0" w:color="auto"/>
            <w:left w:val="none" w:sz="0" w:space="0" w:color="auto"/>
            <w:bottom w:val="none" w:sz="0" w:space="0" w:color="auto"/>
            <w:right w:val="none" w:sz="0" w:space="0" w:color="auto"/>
          </w:divBdr>
        </w:div>
        <w:div w:id="1758599459">
          <w:marLeft w:val="640"/>
          <w:marRight w:val="0"/>
          <w:marTop w:val="0"/>
          <w:marBottom w:val="0"/>
          <w:divBdr>
            <w:top w:val="none" w:sz="0" w:space="0" w:color="auto"/>
            <w:left w:val="none" w:sz="0" w:space="0" w:color="auto"/>
            <w:bottom w:val="none" w:sz="0" w:space="0" w:color="auto"/>
            <w:right w:val="none" w:sz="0" w:space="0" w:color="auto"/>
          </w:divBdr>
        </w:div>
        <w:div w:id="1840387839">
          <w:marLeft w:val="640"/>
          <w:marRight w:val="0"/>
          <w:marTop w:val="0"/>
          <w:marBottom w:val="0"/>
          <w:divBdr>
            <w:top w:val="none" w:sz="0" w:space="0" w:color="auto"/>
            <w:left w:val="none" w:sz="0" w:space="0" w:color="auto"/>
            <w:bottom w:val="none" w:sz="0" w:space="0" w:color="auto"/>
            <w:right w:val="none" w:sz="0" w:space="0" w:color="auto"/>
          </w:divBdr>
        </w:div>
        <w:div w:id="1155687310">
          <w:marLeft w:val="640"/>
          <w:marRight w:val="0"/>
          <w:marTop w:val="0"/>
          <w:marBottom w:val="0"/>
          <w:divBdr>
            <w:top w:val="none" w:sz="0" w:space="0" w:color="auto"/>
            <w:left w:val="none" w:sz="0" w:space="0" w:color="auto"/>
            <w:bottom w:val="none" w:sz="0" w:space="0" w:color="auto"/>
            <w:right w:val="none" w:sz="0" w:space="0" w:color="auto"/>
          </w:divBdr>
        </w:div>
        <w:div w:id="1837307186">
          <w:marLeft w:val="640"/>
          <w:marRight w:val="0"/>
          <w:marTop w:val="0"/>
          <w:marBottom w:val="0"/>
          <w:divBdr>
            <w:top w:val="none" w:sz="0" w:space="0" w:color="auto"/>
            <w:left w:val="none" w:sz="0" w:space="0" w:color="auto"/>
            <w:bottom w:val="none" w:sz="0" w:space="0" w:color="auto"/>
            <w:right w:val="none" w:sz="0" w:space="0" w:color="auto"/>
          </w:divBdr>
        </w:div>
        <w:div w:id="905451719">
          <w:marLeft w:val="640"/>
          <w:marRight w:val="0"/>
          <w:marTop w:val="0"/>
          <w:marBottom w:val="0"/>
          <w:divBdr>
            <w:top w:val="none" w:sz="0" w:space="0" w:color="auto"/>
            <w:left w:val="none" w:sz="0" w:space="0" w:color="auto"/>
            <w:bottom w:val="none" w:sz="0" w:space="0" w:color="auto"/>
            <w:right w:val="none" w:sz="0" w:space="0" w:color="auto"/>
          </w:divBdr>
        </w:div>
        <w:div w:id="260649342">
          <w:marLeft w:val="640"/>
          <w:marRight w:val="0"/>
          <w:marTop w:val="0"/>
          <w:marBottom w:val="0"/>
          <w:divBdr>
            <w:top w:val="none" w:sz="0" w:space="0" w:color="auto"/>
            <w:left w:val="none" w:sz="0" w:space="0" w:color="auto"/>
            <w:bottom w:val="none" w:sz="0" w:space="0" w:color="auto"/>
            <w:right w:val="none" w:sz="0" w:space="0" w:color="auto"/>
          </w:divBdr>
        </w:div>
        <w:div w:id="1141845261">
          <w:marLeft w:val="640"/>
          <w:marRight w:val="0"/>
          <w:marTop w:val="0"/>
          <w:marBottom w:val="0"/>
          <w:divBdr>
            <w:top w:val="none" w:sz="0" w:space="0" w:color="auto"/>
            <w:left w:val="none" w:sz="0" w:space="0" w:color="auto"/>
            <w:bottom w:val="none" w:sz="0" w:space="0" w:color="auto"/>
            <w:right w:val="none" w:sz="0" w:space="0" w:color="auto"/>
          </w:divBdr>
        </w:div>
        <w:div w:id="1600260488">
          <w:marLeft w:val="640"/>
          <w:marRight w:val="0"/>
          <w:marTop w:val="0"/>
          <w:marBottom w:val="0"/>
          <w:divBdr>
            <w:top w:val="none" w:sz="0" w:space="0" w:color="auto"/>
            <w:left w:val="none" w:sz="0" w:space="0" w:color="auto"/>
            <w:bottom w:val="none" w:sz="0" w:space="0" w:color="auto"/>
            <w:right w:val="none" w:sz="0" w:space="0" w:color="auto"/>
          </w:divBdr>
        </w:div>
        <w:div w:id="616833357">
          <w:marLeft w:val="640"/>
          <w:marRight w:val="0"/>
          <w:marTop w:val="0"/>
          <w:marBottom w:val="0"/>
          <w:divBdr>
            <w:top w:val="none" w:sz="0" w:space="0" w:color="auto"/>
            <w:left w:val="none" w:sz="0" w:space="0" w:color="auto"/>
            <w:bottom w:val="none" w:sz="0" w:space="0" w:color="auto"/>
            <w:right w:val="none" w:sz="0" w:space="0" w:color="auto"/>
          </w:divBdr>
        </w:div>
        <w:div w:id="372342019">
          <w:marLeft w:val="640"/>
          <w:marRight w:val="0"/>
          <w:marTop w:val="0"/>
          <w:marBottom w:val="0"/>
          <w:divBdr>
            <w:top w:val="none" w:sz="0" w:space="0" w:color="auto"/>
            <w:left w:val="none" w:sz="0" w:space="0" w:color="auto"/>
            <w:bottom w:val="none" w:sz="0" w:space="0" w:color="auto"/>
            <w:right w:val="none" w:sz="0" w:space="0" w:color="auto"/>
          </w:divBdr>
        </w:div>
        <w:div w:id="80151036">
          <w:marLeft w:val="640"/>
          <w:marRight w:val="0"/>
          <w:marTop w:val="0"/>
          <w:marBottom w:val="0"/>
          <w:divBdr>
            <w:top w:val="none" w:sz="0" w:space="0" w:color="auto"/>
            <w:left w:val="none" w:sz="0" w:space="0" w:color="auto"/>
            <w:bottom w:val="none" w:sz="0" w:space="0" w:color="auto"/>
            <w:right w:val="none" w:sz="0" w:space="0" w:color="auto"/>
          </w:divBdr>
        </w:div>
      </w:divsChild>
    </w:div>
    <w:div w:id="809254167">
      <w:bodyDiv w:val="1"/>
      <w:marLeft w:val="0"/>
      <w:marRight w:val="0"/>
      <w:marTop w:val="0"/>
      <w:marBottom w:val="0"/>
      <w:divBdr>
        <w:top w:val="none" w:sz="0" w:space="0" w:color="auto"/>
        <w:left w:val="none" w:sz="0" w:space="0" w:color="auto"/>
        <w:bottom w:val="none" w:sz="0" w:space="0" w:color="auto"/>
        <w:right w:val="none" w:sz="0" w:space="0" w:color="auto"/>
      </w:divBdr>
      <w:divsChild>
        <w:div w:id="1783913415">
          <w:marLeft w:val="640"/>
          <w:marRight w:val="0"/>
          <w:marTop w:val="0"/>
          <w:marBottom w:val="0"/>
          <w:divBdr>
            <w:top w:val="none" w:sz="0" w:space="0" w:color="auto"/>
            <w:left w:val="none" w:sz="0" w:space="0" w:color="auto"/>
            <w:bottom w:val="none" w:sz="0" w:space="0" w:color="auto"/>
            <w:right w:val="none" w:sz="0" w:space="0" w:color="auto"/>
          </w:divBdr>
        </w:div>
        <w:div w:id="168250748">
          <w:marLeft w:val="640"/>
          <w:marRight w:val="0"/>
          <w:marTop w:val="0"/>
          <w:marBottom w:val="0"/>
          <w:divBdr>
            <w:top w:val="none" w:sz="0" w:space="0" w:color="auto"/>
            <w:left w:val="none" w:sz="0" w:space="0" w:color="auto"/>
            <w:bottom w:val="none" w:sz="0" w:space="0" w:color="auto"/>
            <w:right w:val="none" w:sz="0" w:space="0" w:color="auto"/>
          </w:divBdr>
        </w:div>
        <w:div w:id="947663231">
          <w:marLeft w:val="640"/>
          <w:marRight w:val="0"/>
          <w:marTop w:val="0"/>
          <w:marBottom w:val="0"/>
          <w:divBdr>
            <w:top w:val="none" w:sz="0" w:space="0" w:color="auto"/>
            <w:left w:val="none" w:sz="0" w:space="0" w:color="auto"/>
            <w:bottom w:val="none" w:sz="0" w:space="0" w:color="auto"/>
            <w:right w:val="none" w:sz="0" w:space="0" w:color="auto"/>
          </w:divBdr>
        </w:div>
        <w:div w:id="1836920374">
          <w:marLeft w:val="640"/>
          <w:marRight w:val="0"/>
          <w:marTop w:val="0"/>
          <w:marBottom w:val="0"/>
          <w:divBdr>
            <w:top w:val="none" w:sz="0" w:space="0" w:color="auto"/>
            <w:left w:val="none" w:sz="0" w:space="0" w:color="auto"/>
            <w:bottom w:val="none" w:sz="0" w:space="0" w:color="auto"/>
            <w:right w:val="none" w:sz="0" w:space="0" w:color="auto"/>
          </w:divBdr>
        </w:div>
        <w:div w:id="1805780869">
          <w:marLeft w:val="640"/>
          <w:marRight w:val="0"/>
          <w:marTop w:val="0"/>
          <w:marBottom w:val="0"/>
          <w:divBdr>
            <w:top w:val="none" w:sz="0" w:space="0" w:color="auto"/>
            <w:left w:val="none" w:sz="0" w:space="0" w:color="auto"/>
            <w:bottom w:val="none" w:sz="0" w:space="0" w:color="auto"/>
            <w:right w:val="none" w:sz="0" w:space="0" w:color="auto"/>
          </w:divBdr>
        </w:div>
        <w:div w:id="119883311">
          <w:marLeft w:val="640"/>
          <w:marRight w:val="0"/>
          <w:marTop w:val="0"/>
          <w:marBottom w:val="0"/>
          <w:divBdr>
            <w:top w:val="none" w:sz="0" w:space="0" w:color="auto"/>
            <w:left w:val="none" w:sz="0" w:space="0" w:color="auto"/>
            <w:bottom w:val="none" w:sz="0" w:space="0" w:color="auto"/>
            <w:right w:val="none" w:sz="0" w:space="0" w:color="auto"/>
          </w:divBdr>
        </w:div>
        <w:div w:id="450974133">
          <w:marLeft w:val="640"/>
          <w:marRight w:val="0"/>
          <w:marTop w:val="0"/>
          <w:marBottom w:val="0"/>
          <w:divBdr>
            <w:top w:val="none" w:sz="0" w:space="0" w:color="auto"/>
            <w:left w:val="none" w:sz="0" w:space="0" w:color="auto"/>
            <w:bottom w:val="none" w:sz="0" w:space="0" w:color="auto"/>
            <w:right w:val="none" w:sz="0" w:space="0" w:color="auto"/>
          </w:divBdr>
        </w:div>
        <w:div w:id="1012535721">
          <w:marLeft w:val="640"/>
          <w:marRight w:val="0"/>
          <w:marTop w:val="0"/>
          <w:marBottom w:val="0"/>
          <w:divBdr>
            <w:top w:val="none" w:sz="0" w:space="0" w:color="auto"/>
            <w:left w:val="none" w:sz="0" w:space="0" w:color="auto"/>
            <w:bottom w:val="none" w:sz="0" w:space="0" w:color="auto"/>
            <w:right w:val="none" w:sz="0" w:space="0" w:color="auto"/>
          </w:divBdr>
        </w:div>
        <w:div w:id="17586823">
          <w:marLeft w:val="640"/>
          <w:marRight w:val="0"/>
          <w:marTop w:val="0"/>
          <w:marBottom w:val="0"/>
          <w:divBdr>
            <w:top w:val="none" w:sz="0" w:space="0" w:color="auto"/>
            <w:left w:val="none" w:sz="0" w:space="0" w:color="auto"/>
            <w:bottom w:val="none" w:sz="0" w:space="0" w:color="auto"/>
            <w:right w:val="none" w:sz="0" w:space="0" w:color="auto"/>
          </w:divBdr>
        </w:div>
        <w:div w:id="228540643">
          <w:marLeft w:val="640"/>
          <w:marRight w:val="0"/>
          <w:marTop w:val="0"/>
          <w:marBottom w:val="0"/>
          <w:divBdr>
            <w:top w:val="none" w:sz="0" w:space="0" w:color="auto"/>
            <w:left w:val="none" w:sz="0" w:space="0" w:color="auto"/>
            <w:bottom w:val="none" w:sz="0" w:space="0" w:color="auto"/>
            <w:right w:val="none" w:sz="0" w:space="0" w:color="auto"/>
          </w:divBdr>
        </w:div>
        <w:div w:id="1760833065">
          <w:marLeft w:val="640"/>
          <w:marRight w:val="0"/>
          <w:marTop w:val="0"/>
          <w:marBottom w:val="0"/>
          <w:divBdr>
            <w:top w:val="none" w:sz="0" w:space="0" w:color="auto"/>
            <w:left w:val="none" w:sz="0" w:space="0" w:color="auto"/>
            <w:bottom w:val="none" w:sz="0" w:space="0" w:color="auto"/>
            <w:right w:val="none" w:sz="0" w:space="0" w:color="auto"/>
          </w:divBdr>
        </w:div>
        <w:div w:id="2044816815">
          <w:marLeft w:val="640"/>
          <w:marRight w:val="0"/>
          <w:marTop w:val="0"/>
          <w:marBottom w:val="0"/>
          <w:divBdr>
            <w:top w:val="none" w:sz="0" w:space="0" w:color="auto"/>
            <w:left w:val="none" w:sz="0" w:space="0" w:color="auto"/>
            <w:bottom w:val="none" w:sz="0" w:space="0" w:color="auto"/>
            <w:right w:val="none" w:sz="0" w:space="0" w:color="auto"/>
          </w:divBdr>
        </w:div>
        <w:div w:id="145825050">
          <w:marLeft w:val="640"/>
          <w:marRight w:val="0"/>
          <w:marTop w:val="0"/>
          <w:marBottom w:val="0"/>
          <w:divBdr>
            <w:top w:val="none" w:sz="0" w:space="0" w:color="auto"/>
            <w:left w:val="none" w:sz="0" w:space="0" w:color="auto"/>
            <w:bottom w:val="none" w:sz="0" w:space="0" w:color="auto"/>
            <w:right w:val="none" w:sz="0" w:space="0" w:color="auto"/>
          </w:divBdr>
        </w:div>
        <w:div w:id="32580069">
          <w:marLeft w:val="640"/>
          <w:marRight w:val="0"/>
          <w:marTop w:val="0"/>
          <w:marBottom w:val="0"/>
          <w:divBdr>
            <w:top w:val="none" w:sz="0" w:space="0" w:color="auto"/>
            <w:left w:val="none" w:sz="0" w:space="0" w:color="auto"/>
            <w:bottom w:val="none" w:sz="0" w:space="0" w:color="auto"/>
            <w:right w:val="none" w:sz="0" w:space="0" w:color="auto"/>
          </w:divBdr>
        </w:div>
        <w:div w:id="1611008586">
          <w:marLeft w:val="640"/>
          <w:marRight w:val="0"/>
          <w:marTop w:val="0"/>
          <w:marBottom w:val="0"/>
          <w:divBdr>
            <w:top w:val="none" w:sz="0" w:space="0" w:color="auto"/>
            <w:left w:val="none" w:sz="0" w:space="0" w:color="auto"/>
            <w:bottom w:val="none" w:sz="0" w:space="0" w:color="auto"/>
            <w:right w:val="none" w:sz="0" w:space="0" w:color="auto"/>
          </w:divBdr>
        </w:div>
        <w:div w:id="1137458876">
          <w:marLeft w:val="640"/>
          <w:marRight w:val="0"/>
          <w:marTop w:val="0"/>
          <w:marBottom w:val="0"/>
          <w:divBdr>
            <w:top w:val="none" w:sz="0" w:space="0" w:color="auto"/>
            <w:left w:val="none" w:sz="0" w:space="0" w:color="auto"/>
            <w:bottom w:val="none" w:sz="0" w:space="0" w:color="auto"/>
            <w:right w:val="none" w:sz="0" w:space="0" w:color="auto"/>
          </w:divBdr>
        </w:div>
        <w:div w:id="1499812322">
          <w:marLeft w:val="640"/>
          <w:marRight w:val="0"/>
          <w:marTop w:val="0"/>
          <w:marBottom w:val="0"/>
          <w:divBdr>
            <w:top w:val="none" w:sz="0" w:space="0" w:color="auto"/>
            <w:left w:val="none" w:sz="0" w:space="0" w:color="auto"/>
            <w:bottom w:val="none" w:sz="0" w:space="0" w:color="auto"/>
            <w:right w:val="none" w:sz="0" w:space="0" w:color="auto"/>
          </w:divBdr>
        </w:div>
        <w:div w:id="1586693495">
          <w:marLeft w:val="640"/>
          <w:marRight w:val="0"/>
          <w:marTop w:val="0"/>
          <w:marBottom w:val="0"/>
          <w:divBdr>
            <w:top w:val="none" w:sz="0" w:space="0" w:color="auto"/>
            <w:left w:val="none" w:sz="0" w:space="0" w:color="auto"/>
            <w:bottom w:val="none" w:sz="0" w:space="0" w:color="auto"/>
            <w:right w:val="none" w:sz="0" w:space="0" w:color="auto"/>
          </w:divBdr>
        </w:div>
        <w:div w:id="483157246">
          <w:marLeft w:val="640"/>
          <w:marRight w:val="0"/>
          <w:marTop w:val="0"/>
          <w:marBottom w:val="0"/>
          <w:divBdr>
            <w:top w:val="none" w:sz="0" w:space="0" w:color="auto"/>
            <w:left w:val="none" w:sz="0" w:space="0" w:color="auto"/>
            <w:bottom w:val="none" w:sz="0" w:space="0" w:color="auto"/>
            <w:right w:val="none" w:sz="0" w:space="0" w:color="auto"/>
          </w:divBdr>
        </w:div>
        <w:div w:id="231090222">
          <w:marLeft w:val="640"/>
          <w:marRight w:val="0"/>
          <w:marTop w:val="0"/>
          <w:marBottom w:val="0"/>
          <w:divBdr>
            <w:top w:val="none" w:sz="0" w:space="0" w:color="auto"/>
            <w:left w:val="none" w:sz="0" w:space="0" w:color="auto"/>
            <w:bottom w:val="none" w:sz="0" w:space="0" w:color="auto"/>
            <w:right w:val="none" w:sz="0" w:space="0" w:color="auto"/>
          </w:divBdr>
        </w:div>
        <w:div w:id="2018723892">
          <w:marLeft w:val="640"/>
          <w:marRight w:val="0"/>
          <w:marTop w:val="0"/>
          <w:marBottom w:val="0"/>
          <w:divBdr>
            <w:top w:val="none" w:sz="0" w:space="0" w:color="auto"/>
            <w:left w:val="none" w:sz="0" w:space="0" w:color="auto"/>
            <w:bottom w:val="none" w:sz="0" w:space="0" w:color="auto"/>
            <w:right w:val="none" w:sz="0" w:space="0" w:color="auto"/>
          </w:divBdr>
        </w:div>
        <w:div w:id="286470906">
          <w:marLeft w:val="640"/>
          <w:marRight w:val="0"/>
          <w:marTop w:val="0"/>
          <w:marBottom w:val="0"/>
          <w:divBdr>
            <w:top w:val="none" w:sz="0" w:space="0" w:color="auto"/>
            <w:left w:val="none" w:sz="0" w:space="0" w:color="auto"/>
            <w:bottom w:val="none" w:sz="0" w:space="0" w:color="auto"/>
            <w:right w:val="none" w:sz="0" w:space="0" w:color="auto"/>
          </w:divBdr>
        </w:div>
        <w:div w:id="1039012133">
          <w:marLeft w:val="640"/>
          <w:marRight w:val="0"/>
          <w:marTop w:val="0"/>
          <w:marBottom w:val="0"/>
          <w:divBdr>
            <w:top w:val="none" w:sz="0" w:space="0" w:color="auto"/>
            <w:left w:val="none" w:sz="0" w:space="0" w:color="auto"/>
            <w:bottom w:val="none" w:sz="0" w:space="0" w:color="auto"/>
            <w:right w:val="none" w:sz="0" w:space="0" w:color="auto"/>
          </w:divBdr>
        </w:div>
        <w:div w:id="1210997372">
          <w:marLeft w:val="640"/>
          <w:marRight w:val="0"/>
          <w:marTop w:val="0"/>
          <w:marBottom w:val="0"/>
          <w:divBdr>
            <w:top w:val="none" w:sz="0" w:space="0" w:color="auto"/>
            <w:left w:val="none" w:sz="0" w:space="0" w:color="auto"/>
            <w:bottom w:val="none" w:sz="0" w:space="0" w:color="auto"/>
            <w:right w:val="none" w:sz="0" w:space="0" w:color="auto"/>
          </w:divBdr>
        </w:div>
        <w:div w:id="1525559674">
          <w:marLeft w:val="640"/>
          <w:marRight w:val="0"/>
          <w:marTop w:val="0"/>
          <w:marBottom w:val="0"/>
          <w:divBdr>
            <w:top w:val="none" w:sz="0" w:space="0" w:color="auto"/>
            <w:left w:val="none" w:sz="0" w:space="0" w:color="auto"/>
            <w:bottom w:val="none" w:sz="0" w:space="0" w:color="auto"/>
            <w:right w:val="none" w:sz="0" w:space="0" w:color="auto"/>
          </w:divBdr>
        </w:div>
        <w:div w:id="783426763">
          <w:marLeft w:val="640"/>
          <w:marRight w:val="0"/>
          <w:marTop w:val="0"/>
          <w:marBottom w:val="0"/>
          <w:divBdr>
            <w:top w:val="none" w:sz="0" w:space="0" w:color="auto"/>
            <w:left w:val="none" w:sz="0" w:space="0" w:color="auto"/>
            <w:bottom w:val="none" w:sz="0" w:space="0" w:color="auto"/>
            <w:right w:val="none" w:sz="0" w:space="0" w:color="auto"/>
          </w:divBdr>
        </w:div>
        <w:div w:id="325204447">
          <w:marLeft w:val="640"/>
          <w:marRight w:val="0"/>
          <w:marTop w:val="0"/>
          <w:marBottom w:val="0"/>
          <w:divBdr>
            <w:top w:val="none" w:sz="0" w:space="0" w:color="auto"/>
            <w:left w:val="none" w:sz="0" w:space="0" w:color="auto"/>
            <w:bottom w:val="none" w:sz="0" w:space="0" w:color="auto"/>
            <w:right w:val="none" w:sz="0" w:space="0" w:color="auto"/>
          </w:divBdr>
        </w:div>
        <w:div w:id="1269004067">
          <w:marLeft w:val="640"/>
          <w:marRight w:val="0"/>
          <w:marTop w:val="0"/>
          <w:marBottom w:val="0"/>
          <w:divBdr>
            <w:top w:val="none" w:sz="0" w:space="0" w:color="auto"/>
            <w:left w:val="none" w:sz="0" w:space="0" w:color="auto"/>
            <w:bottom w:val="none" w:sz="0" w:space="0" w:color="auto"/>
            <w:right w:val="none" w:sz="0" w:space="0" w:color="auto"/>
          </w:divBdr>
        </w:div>
        <w:div w:id="387580970">
          <w:marLeft w:val="640"/>
          <w:marRight w:val="0"/>
          <w:marTop w:val="0"/>
          <w:marBottom w:val="0"/>
          <w:divBdr>
            <w:top w:val="none" w:sz="0" w:space="0" w:color="auto"/>
            <w:left w:val="none" w:sz="0" w:space="0" w:color="auto"/>
            <w:bottom w:val="none" w:sz="0" w:space="0" w:color="auto"/>
            <w:right w:val="none" w:sz="0" w:space="0" w:color="auto"/>
          </w:divBdr>
        </w:div>
        <w:div w:id="1121454546">
          <w:marLeft w:val="640"/>
          <w:marRight w:val="0"/>
          <w:marTop w:val="0"/>
          <w:marBottom w:val="0"/>
          <w:divBdr>
            <w:top w:val="none" w:sz="0" w:space="0" w:color="auto"/>
            <w:left w:val="none" w:sz="0" w:space="0" w:color="auto"/>
            <w:bottom w:val="none" w:sz="0" w:space="0" w:color="auto"/>
            <w:right w:val="none" w:sz="0" w:space="0" w:color="auto"/>
          </w:divBdr>
        </w:div>
        <w:div w:id="1185049303">
          <w:marLeft w:val="640"/>
          <w:marRight w:val="0"/>
          <w:marTop w:val="0"/>
          <w:marBottom w:val="0"/>
          <w:divBdr>
            <w:top w:val="none" w:sz="0" w:space="0" w:color="auto"/>
            <w:left w:val="none" w:sz="0" w:space="0" w:color="auto"/>
            <w:bottom w:val="none" w:sz="0" w:space="0" w:color="auto"/>
            <w:right w:val="none" w:sz="0" w:space="0" w:color="auto"/>
          </w:divBdr>
        </w:div>
        <w:div w:id="1404641337">
          <w:marLeft w:val="640"/>
          <w:marRight w:val="0"/>
          <w:marTop w:val="0"/>
          <w:marBottom w:val="0"/>
          <w:divBdr>
            <w:top w:val="none" w:sz="0" w:space="0" w:color="auto"/>
            <w:left w:val="none" w:sz="0" w:space="0" w:color="auto"/>
            <w:bottom w:val="none" w:sz="0" w:space="0" w:color="auto"/>
            <w:right w:val="none" w:sz="0" w:space="0" w:color="auto"/>
          </w:divBdr>
        </w:div>
        <w:div w:id="1019090618">
          <w:marLeft w:val="640"/>
          <w:marRight w:val="0"/>
          <w:marTop w:val="0"/>
          <w:marBottom w:val="0"/>
          <w:divBdr>
            <w:top w:val="none" w:sz="0" w:space="0" w:color="auto"/>
            <w:left w:val="none" w:sz="0" w:space="0" w:color="auto"/>
            <w:bottom w:val="none" w:sz="0" w:space="0" w:color="auto"/>
            <w:right w:val="none" w:sz="0" w:space="0" w:color="auto"/>
          </w:divBdr>
        </w:div>
        <w:div w:id="1943955199">
          <w:marLeft w:val="640"/>
          <w:marRight w:val="0"/>
          <w:marTop w:val="0"/>
          <w:marBottom w:val="0"/>
          <w:divBdr>
            <w:top w:val="none" w:sz="0" w:space="0" w:color="auto"/>
            <w:left w:val="none" w:sz="0" w:space="0" w:color="auto"/>
            <w:bottom w:val="none" w:sz="0" w:space="0" w:color="auto"/>
            <w:right w:val="none" w:sz="0" w:space="0" w:color="auto"/>
          </w:divBdr>
        </w:div>
        <w:div w:id="1689870831">
          <w:marLeft w:val="640"/>
          <w:marRight w:val="0"/>
          <w:marTop w:val="0"/>
          <w:marBottom w:val="0"/>
          <w:divBdr>
            <w:top w:val="none" w:sz="0" w:space="0" w:color="auto"/>
            <w:left w:val="none" w:sz="0" w:space="0" w:color="auto"/>
            <w:bottom w:val="none" w:sz="0" w:space="0" w:color="auto"/>
            <w:right w:val="none" w:sz="0" w:space="0" w:color="auto"/>
          </w:divBdr>
        </w:div>
        <w:div w:id="1142622356">
          <w:marLeft w:val="640"/>
          <w:marRight w:val="0"/>
          <w:marTop w:val="0"/>
          <w:marBottom w:val="0"/>
          <w:divBdr>
            <w:top w:val="none" w:sz="0" w:space="0" w:color="auto"/>
            <w:left w:val="none" w:sz="0" w:space="0" w:color="auto"/>
            <w:bottom w:val="none" w:sz="0" w:space="0" w:color="auto"/>
            <w:right w:val="none" w:sz="0" w:space="0" w:color="auto"/>
          </w:divBdr>
        </w:div>
        <w:div w:id="749886375">
          <w:marLeft w:val="640"/>
          <w:marRight w:val="0"/>
          <w:marTop w:val="0"/>
          <w:marBottom w:val="0"/>
          <w:divBdr>
            <w:top w:val="none" w:sz="0" w:space="0" w:color="auto"/>
            <w:left w:val="none" w:sz="0" w:space="0" w:color="auto"/>
            <w:bottom w:val="none" w:sz="0" w:space="0" w:color="auto"/>
            <w:right w:val="none" w:sz="0" w:space="0" w:color="auto"/>
          </w:divBdr>
        </w:div>
        <w:div w:id="1114010352">
          <w:marLeft w:val="640"/>
          <w:marRight w:val="0"/>
          <w:marTop w:val="0"/>
          <w:marBottom w:val="0"/>
          <w:divBdr>
            <w:top w:val="none" w:sz="0" w:space="0" w:color="auto"/>
            <w:left w:val="none" w:sz="0" w:space="0" w:color="auto"/>
            <w:bottom w:val="none" w:sz="0" w:space="0" w:color="auto"/>
            <w:right w:val="none" w:sz="0" w:space="0" w:color="auto"/>
          </w:divBdr>
        </w:div>
        <w:div w:id="304236480">
          <w:marLeft w:val="640"/>
          <w:marRight w:val="0"/>
          <w:marTop w:val="0"/>
          <w:marBottom w:val="0"/>
          <w:divBdr>
            <w:top w:val="none" w:sz="0" w:space="0" w:color="auto"/>
            <w:left w:val="none" w:sz="0" w:space="0" w:color="auto"/>
            <w:bottom w:val="none" w:sz="0" w:space="0" w:color="auto"/>
            <w:right w:val="none" w:sz="0" w:space="0" w:color="auto"/>
          </w:divBdr>
        </w:div>
        <w:div w:id="1020469246">
          <w:marLeft w:val="640"/>
          <w:marRight w:val="0"/>
          <w:marTop w:val="0"/>
          <w:marBottom w:val="0"/>
          <w:divBdr>
            <w:top w:val="none" w:sz="0" w:space="0" w:color="auto"/>
            <w:left w:val="none" w:sz="0" w:space="0" w:color="auto"/>
            <w:bottom w:val="none" w:sz="0" w:space="0" w:color="auto"/>
            <w:right w:val="none" w:sz="0" w:space="0" w:color="auto"/>
          </w:divBdr>
        </w:div>
        <w:div w:id="1958676892">
          <w:marLeft w:val="640"/>
          <w:marRight w:val="0"/>
          <w:marTop w:val="0"/>
          <w:marBottom w:val="0"/>
          <w:divBdr>
            <w:top w:val="none" w:sz="0" w:space="0" w:color="auto"/>
            <w:left w:val="none" w:sz="0" w:space="0" w:color="auto"/>
            <w:bottom w:val="none" w:sz="0" w:space="0" w:color="auto"/>
            <w:right w:val="none" w:sz="0" w:space="0" w:color="auto"/>
          </w:divBdr>
        </w:div>
        <w:div w:id="770012562">
          <w:marLeft w:val="640"/>
          <w:marRight w:val="0"/>
          <w:marTop w:val="0"/>
          <w:marBottom w:val="0"/>
          <w:divBdr>
            <w:top w:val="none" w:sz="0" w:space="0" w:color="auto"/>
            <w:left w:val="none" w:sz="0" w:space="0" w:color="auto"/>
            <w:bottom w:val="none" w:sz="0" w:space="0" w:color="auto"/>
            <w:right w:val="none" w:sz="0" w:space="0" w:color="auto"/>
          </w:divBdr>
        </w:div>
        <w:div w:id="424769552">
          <w:marLeft w:val="640"/>
          <w:marRight w:val="0"/>
          <w:marTop w:val="0"/>
          <w:marBottom w:val="0"/>
          <w:divBdr>
            <w:top w:val="none" w:sz="0" w:space="0" w:color="auto"/>
            <w:left w:val="none" w:sz="0" w:space="0" w:color="auto"/>
            <w:bottom w:val="none" w:sz="0" w:space="0" w:color="auto"/>
            <w:right w:val="none" w:sz="0" w:space="0" w:color="auto"/>
          </w:divBdr>
        </w:div>
        <w:div w:id="851456553">
          <w:marLeft w:val="640"/>
          <w:marRight w:val="0"/>
          <w:marTop w:val="0"/>
          <w:marBottom w:val="0"/>
          <w:divBdr>
            <w:top w:val="none" w:sz="0" w:space="0" w:color="auto"/>
            <w:left w:val="none" w:sz="0" w:space="0" w:color="auto"/>
            <w:bottom w:val="none" w:sz="0" w:space="0" w:color="auto"/>
            <w:right w:val="none" w:sz="0" w:space="0" w:color="auto"/>
          </w:divBdr>
        </w:div>
        <w:div w:id="1485317396">
          <w:marLeft w:val="640"/>
          <w:marRight w:val="0"/>
          <w:marTop w:val="0"/>
          <w:marBottom w:val="0"/>
          <w:divBdr>
            <w:top w:val="none" w:sz="0" w:space="0" w:color="auto"/>
            <w:left w:val="none" w:sz="0" w:space="0" w:color="auto"/>
            <w:bottom w:val="none" w:sz="0" w:space="0" w:color="auto"/>
            <w:right w:val="none" w:sz="0" w:space="0" w:color="auto"/>
          </w:divBdr>
        </w:div>
        <w:div w:id="2039624244">
          <w:marLeft w:val="640"/>
          <w:marRight w:val="0"/>
          <w:marTop w:val="0"/>
          <w:marBottom w:val="0"/>
          <w:divBdr>
            <w:top w:val="none" w:sz="0" w:space="0" w:color="auto"/>
            <w:left w:val="none" w:sz="0" w:space="0" w:color="auto"/>
            <w:bottom w:val="none" w:sz="0" w:space="0" w:color="auto"/>
            <w:right w:val="none" w:sz="0" w:space="0" w:color="auto"/>
          </w:divBdr>
        </w:div>
        <w:div w:id="431559119">
          <w:marLeft w:val="640"/>
          <w:marRight w:val="0"/>
          <w:marTop w:val="0"/>
          <w:marBottom w:val="0"/>
          <w:divBdr>
            <w:top w:val="none" w:sz="0" w:space="0" w:color="auto"/>
            <w:left w:val="none" w:sz="0" w:space="0" w:color="auto"/>
            <w:bottom w:val="none" w:sz="0" w:space="0" w:color="auto"/>
            <w:right w:val="none" w:sz="0" w:space="0" w:color="auto"/>
          </w:divBdr>
        </w:div>
        <w:div w:id="1229222331">
          <w:marLeft w:val="640"/>
          <w:marRight w:val="0"/>
          <w:marTop w:val="0"/>
          <w:marBottom w:val="0"/>
          <w:divBdr>
            <w:top w:val="none" w:sz="0" w:space="0" w:color="auto"/>
            <w:left w:val="none" w:sz="0" w:space="0" w:color="auto"/>
            <w:bottom w:val="none" w:sz="0" w:space="0" w:color="auto"/>
            <w:right w:val="none" w:sz="0" w:space="0" w:color="auto"/>
          </w:divBdr>
        </w:div>
        <w:div w:id="1025256968">
          <w:marLeft w:val="640"/>
          <w:marRight w:val="0"/>
          <w:marTop w:val="0"/>
          <w:marBottom w:val="0"/>
          <w:divBdr>
            <w:top w:val="none" w:sz="0" w:space="0" w:color="auto"/>
            <w:left w:val="none" w:sz="0" w:space="0" w:color="auto"/>
            <w:bottom w:val="none" w:sz="0" w:space="0" w:color="auto"/>
            <w:right w:val="none" w:sz="0" w:space="0" w:color="auto"/>
          </w:divBdr>
        </w:div>
        <w:div w:id="1923249661">
          <w:marLeft w:val="640"/>
          <w:marRight w:val="0"/>
          <w:marTop w:val="0"/>
          <w:marBottom w:val="0"/>
          <w:divBdr>
            <w:top w:val="none" w:sz="0" w:space="0" w:color="auto"/>
            <w:left w:val="none" w:sz="0" w:space="0" w:color="auto"/>
            <w:bottom w:val="none" w:sz="0" w:space="0" w:color="auto"/>
            <w:right w:val="none" w:sz="0" w:space="0" w:color="auto"/>
          </w:divBdr>
        </w:div>
        <w:div w:id="186019835">
          <w:marLeft w:val="640"/>
          <w:marRight w:val="0"/>
          <w:marTop w:val="0"/>
          <w:marBottom w:val="0"/>
          <w:divBdr>
            <w:top w:val="none" w:sz="0" w:space="0" w:color="auto"/>
            <w:left w:val="none" w:sz="0" w:space="0" w:color="auto"/>
            <w:bottom w:val="none" w:sz="0" w:space="0" w:color="auto"/>
            <w:right w:val="none" w:sz="0" w:space="0" w:color="auto"/>
          </w:divBdr>
        </w:div>
        <w:div w:id="130679272">
          <w:marLeft w:val="640"/>
          <w:marRight w:val="0"/>
          <w:marTop w:val="0"/>
          <w:marBottom w:val="0"/>
          <w:divBdr>
            <w:top w:val="none" w:sz="0" w:space="0" w:color="auto"/>
            <w:left w:val="none" w:sz="0" w:space="0" w:color="auto"/>
            <w:bottom w:val="none" w:sz="0" w:space="0" w:color="auto"/>
            <w:right w:val="none" w:sz="0" w:space="0" w:color="auto"/>
          </w:divBdr>
        </w:div>
        <w:div w:id="564724949">
          <w:marLeft w:val="640"/>
          <w:marRight w:val="0"/>
          <w:marTop w:val="0"/>
          <w:marBottom w:val="0"/>
          <w:divBdr>
            <w:top w:val="none" w:sz="0" w:space="0" w:color="auto"/>
            <w:left w:val="none" w:sz="0" w:space="0" w:color="auto"/>
            <w:bottom w:val="none" w:sz="0" w:space="0" w:color="auto"/>
            <w:right w:val="none" w:sz="0" w:space="0" w:color="auto"/>
          </w:divBdr>
        </w:div>
        <w:div w:id="1855607964">
          <w:marLeft w:val="640"/>
          <w:marRight w:val="0"/>
          <w:marTop w:val="0"/>
          <w:marBottom w:val="0"/>
          <w:divBdr>
            <w:top w:val="none" w:sz="0" w:space="0" w:color="auto"/>
            <w:left w:val="none" w:sz="0" w:space="0" w:color="auto"/>
            <w:bottom w:val="none" w:sz="0" w:space="0" w:color="auto"/>
            <w:right w:val="none" w:sz="0" w:space="0" w:color="auto"/>
          </w:divBdr>
        </w:div>
        <w:div w:id="178466237">
          <w:marLeft w:val="640"/>
          <w:marRight w:val="0"/>
          <w:marTop w:val="0"/>
          <w:marBottom w:val="0"/>
          <w:divBdr>
            <w:top w:val="none" w:sz="0" w:space="0" w:color="auto"/>
            <w:left w:val="none" w:sz="0" w:space="0" w:color="auto"/>
            <w:bottom w:val="none" w:sz="0" w:space="0" w:color="auto"/>
            <w:right w:val="none" w:sz="0" w:space="0" w:color="auto"/>
          </w:divBdr>
        </w:div>
        <w:div w:id="1202860231">
          <w:marLeft w:val="640"/>
          <w:marRight w:val="0"/>
          <w:marTop w:val="0"/>
          <w:marBottom w:val="0"/>
          <w:divBdr>
            <w:top w:val="none" w:sz="0" w:space="0" w:color="auto"/>
            <w:left w:val="none" w:sz="0" w:space="0" w:color="auto"/>
            <w:bottom w:val="none" w:sz="0" w:space="0" w:color="auto"/>
            <w:right w:val="none" w:sz="0" w:space="0" w:color="auto"/>
          </w:divBdr>
        </w:div>
        <w:div w:id="1604268073">
          <w:marLeft w:val="640"/>
          <w:marRight w:val="0"/>
          <w:marTop w:val="0"/>
          <w:marBottom w:val="0"/>
          <w:divBdr>
            <w:top w:val="none" w:sz="0" w:space="0" w:color="auto"/>
            <w:left w:val="none" w:sz="0" w:space="0" w:color="auto"/>
            <w:bottom w:val="none" w:sz="0" w:space="0" w:color="auto"/>
            <w:right w:val="none" w:sz="0" w:space="0" w:color="auto"/>
          </w:divBdr>
        </w:div>
        <w:div w:id="838158028">
          <w:marLeft w:val="640"/>
          <w:marRight w:val="0"/>
          <w:marTop w:val="0"/>
          <w:marBottom w:val="0"/>
          <w:divBdr>
            <w:top w:val="none" w:sz="0" w:space="0" w:color="auto"/>
            <w:left w:val="none" w:sz="0" w:space="0" w:color="auto"/>
            <w:bottom w:val="none" w:sz="0" w:space="0" w:color="auto"/>
            <w:right w:val="none" w:sz="0" w:space="0" w:color="auto"/>
          </w:divBdr>
        </w:div>
        <w:div w:id="576135357">
          <w:marLeft w:val="640"/>
          <w:marRight w:val="0"/>
          <w:marTop w:val="0"/>
          <w:marBottom w:val="0"/>
          <w:divBdr>
            <w:top w:val="none" w:sz="0" w:space="0" w:color="auto"/>
            <w:left w:val="none" w:sz="0" w:space="0" w:color="auto"/>
            <w:bottom w:val="none" w:sz="0" w:space="0" w:color="auto"/>
            <w:right w:val="none" w:sz="0" w:space="0" w:color="auto"/>
          </w:divBdr>
        </w:div>
        <w:div w:id="37050220">
          <w:marLeft w:val="640"/>
          <w:marRight w:val="0"/>
          <w:marTop w:val="0"/>
          <w:marBottom w:val="0"/>
          <w:divBdr>
            <w:top w:val="none" w:sz="0" w:space="0" w:color="auto"/>
            <w:left w:val="none" w:sz="0" w:space="0" w:color="auto"/>
            <w:bottom w:val="none" w:sz="0" w:space="0" w:color="auto"/>
            <w:right w:val="none" w:sz="0" w:space="0" w:color="auto"/>
          </w:divBdr>
        </w:div>
        <w:div w:id="2116826303">
          <w:marLeft w:val="640"/>
          <w:marRight w:val="0"/>
          <w:marTop w:val="0"/>
          <w:marBottom w:val="0"/>
          <w:divBdr>
            <w:top w:val="none" w:sz="0" w:space="0" w:color="auto"/>
            <w:left w:val="none" w:sz="0" w:space="0" w:color="auto"/>
            <w:bottom w:val="none" w:sz="0" w:space="0" w:color="auto"/>
            <w:right w:val="none" w:sz="0" w:space="0" w:color="auto"/>
          </w:divBdr>
        </w:div>
        <w:div w:id="639455994">
          <w:marLeft w:val="640"/>
          <w:marRight w:val="0"/>
          <w:marTop w:val="0"/>
          <w:marBottom w:val="0"/>
          <w:divBdr>
            <w:top w:val="none" w:sz="0" w:space="0" w:color="auto"/>
            <w:left w:val="none" w:sz="0" w:space="0" w:color="auto"/>
            <w:bottom w:val="none" w:sz="0" w:space="0" w:color="auto"/>
            <w:right w:val="none" w:sz="0" w:space="0" w:color="auto"/>
          </w:divBdr>
        </w:div>
        <w:div w:id="1862818378">
          <w:marLeft w:val="640"/>
          <w:marRight w:val="0"/>
          <w:marTop w:val="0"/>
          <w:marBottom w:val="0"/>
          <w:divBdr>
            <w:top w:val="none" w:sz="0" w:space="0" w:color="auto"/>
            <w:left w:val="none" w:sz="0" w:space="0" w:color="auto"/>
            <w:bottom w:val="none" w:sz="0" w:space="0" w:color="auto"/>
            <w:right w:val="none" w:sz="0" w:space="0" w:color="auto"/>
          </w:divBdr>
        </w:div>
        <w:div w:id="1693536283">
          <w:marLeft w:val="640"/>
          <w:marRight w:val="0"/>
          <w:marTop w:val="0"/>
          <w:marBottom w:val="0"/>
          <w:divBdr>
            <w:top w:val="none" w:sz="0" w:space="0" w:color="auto"/>
            <w:left w:val="none" w:sz="0" w:space="0" w:color="auto"/>
            <w:bottom w:val="none" w:sz="0" w:space="0" w:color="auto"/>
            <w:right w:val="none" w:sz="0" w:space="0" w:color="auto"/>
          </w:divBdr>
        </w:div>
        <w:div w:id="771709225">
          <w:marLeft w:val="640"/>
          <w:marRight w:val="0"/>
          <w:marTop w:val="0"/>
          <w:marBottom w:val="0"/>
          <w:divBdr>
            <w:top w:val="none" w:sz="0" w:space="0" w:color="auto"/>
            <w:left w:val="none" w:sz="0" w:space="0" w:color="auto"/>
            <w:bottom w:val="none" w:sz="0" w:space="0" w:color="auto"/>
            <w:right w:val="none" w:sz="0" w:space="0" w:color="auto"/>
          </w:divBdr>
        </w:div>
        <w:div w:id="387068226">
          <w:marLeft w:val="640"/>
          <w:marRight w:val="0"/>
          <w:marTop w:val="0"/>
          <w:marBottom w:val="0"/>
          <w:divBdr>
            <w:top w:val="none" w:sz="0" w:space="0" w:color="auto"/>
            <w:left w:val="none" w:sz="0" w:space="0" w:color="auto"/>
            <w:bottom w:val="none" w:sz="0" w:space="0" w:color="auto"/>
            <w:right w:val="none" w:sz="0" w:space="0" w:color="auto"/>
          </w:divBdr>
        </w:div>
        <w:div w:id="1456631507">
          <w:marLeft w:val="640"/>
          <w:marRight w:val="0"/>
          <w:marTop w:val="0"/>
          <w:marBottom w:val="0"/>
          <w:divBdr>
            <w:top w:val="none" w:sz="0" w:space="0" w:color="auto"/>
            <w:left w:val="none" w:sz="0" w:space="0" w:color="auto"/>
            <w:bottom w:val="none" w:sz="0" w:space="0" w:color="auto"/>
            <w:right w:val="none" w:sz="0" w:space="0" w:color="auto"/>
          </w:divBdr>
        </w:div>
        <w:div w:id="871920092">
          <w:marLeft w:val="640"/>
          <w:marRight w:val="0"/>
          <w:marTop w:val="0"/>
          <w:marBottom w:val="0"/>
          <w:divBdr>
            <w:top w:val="none" w:sz="0" w:space="0" w:color="auto"/>
            <w:left w:val="none" w:sz="0" w:space="0" w:color="auto"/>
            <w:bottom w:val="none" w:sz="0" w:space="0" w:color="auto"/>
            <w:right w:val="none" w:sz="0" w:space="0" w:color="auto"/>
          </w:divBdr>
        </w:div>
        <w:div w:id="941454221">
          <w:marLeft w:val="640"/>
          <w:marRight w:val="0"/>
          <w:marTop w:val="0"/>
          <w:marBottom w:val="0"/>
          <w:divBdr>
            <w:top w:val="none" w:sz="0" w:space="0" w:color="auto"/>
            <w:left w:val="none" w:sz="0" w:space="0" w:color="auto"/>
            <w:bottom w:val="none" w:sz="0" w:space="0" w:color="auto"/>
            <w:right w:val="none" w:sz="0" w:space="0" w:color="auto"/>
          </w:divBdr>
        </w:div>
        <w:div w:id="562838739">
          <w:marLeft w:val="640"/>
          <w:marRight w:val="0"/>
          <w:marTop w:val="0"/>
          <w:marBottom w:val="0"/>
          <w:divBdr>
            <w:top w:val="none" w:sz="0" w:space="0" w:color="auto"/>
            <w:left w:val="none" w:sz="0" w:space="0" w:color="auto"/>
            <w:bottom w:val="none" w:sz="0" w:space="0" w:color="auto"/>
            <w:right w:val="none" w:sz="0" w:space="0" w:color="auto"/>
          </w:divBdr>
        </w:div>
        <w:div w:id="345987489">
          <w:marLeft w:val="640"/>
          <w:marRight w:val="0"/>
          <w:marTop w:val="0"/>
          <w:marBottom w:val="0"/>
          <w:divBdr>
            <w:top w:val="none" w:sz="0" w:space="0" w:color="auto"/>
            <w:left w:val="none" w:sz="0" w:space="0" w:color="auto"/>
            <w:bottom w:val="none" w:sz="0" w:space="0" w:color="auto"/>
            <w:right w:val="none" w:sz="0" w:space="0" w:color="auto"/>
          </w:divBdr>
        </w:div>
        <w:div w:id="223026318">
          <w:marLeft w:val="640"/>
          <w:marRight w:val="0"/>
          <w:marTop w:val="0"/>
          <w:marBottom w:val="0"/>
          <w:divBdr>
            <w:top w:val="none" w:sz="0" w:space="0" w:color="auto"/>
            <w:left w:val="none" w:sz="0" w:space="0" w:color="auto"/>
            <w:bottom w:val="none" w:sz="0" w:space="0" w:color="auto"/>
            <w:right w:val="none" w:sz="0" w:space="0" w:color="auto"/>
          </w:divBdr>
        </w:div>
        <w:div w:id="106237024">
          <w:marLeft w:val="640"/>
          <w:marRight w:val="0"/>
          <w:marTop w:val="0"/>
          <w:marBottom w:val="0"/>
          <w:divBdr>
            <w:top w:val="none" w:sz="0" w:space="0" w:color="auto"/>
            <w:left w:val="none" w:sz="0" w:space="0" w:color="auto"/>
            <w:bottom w:val="none" w:sz="0" w:space="0" w:color="auto"/>
            <w:right w:val="none" w:sz="0" w:space="0" w:color="auto"/>
          </w:divBdr>
        </w:div>
        <w:div w:id="1453283263">
          <w:marLeft w:val="640"/>
          <w:marRight w:val="0"/>
          <w:marTop w:val="0"/>
          <w:marBottom w:val="0"/>
          <w:divBdr>
            <w:top w:val="none" w:sz="0" w:space="0" w:color="auto"/>
            <w:left w:val="none" w:sz="0" w:space="0" w:color="auto"/>
            <w:bottom w:val="none" w:sz="0" w:space="0" w:color="auto"/>
            <w:right w:val="none" w:sz="0" w:space="0" w:color="auto"/>
          </w:divBdr>
        </w:div>
        <w:div w:id="1271425786">
          <w:marLeft w:val="640"/>
          <w:marRight w:val="0"/>
          <w:marTop w:val="0"/>
          <w:marBottom w:val="0"/>
          <w:divBdr>
            <w:top w:val="none" w:sz="0" w:space="0" w:color="auto"/>
            <w:left w:val="none" w:sz="0" w:space="0" w:color="auto"/>
            <w:bottom w:val="none" w:sz="0" w:space="0" w:color="auto"/>
            <w:right w:val="none" w:sz="0" w:space="0" w:color="auto"/>
          </w:divBdr>
        </w:div>
        <w:div w:id="852233069">
          <w:marLeft w:val="640"/>
          <w:marRight w:val="0"/>
          <w:marTop w:val="0"/>
          <w:marBottom w:val="0"/>
          <w:divBdr>
            <w:top w:val="none" w:sz="0" w:space="0" w:color="auto"/>
            <w:left w:val="none" w:sz="0" w:space="0" w:color="auto"/>
            <w:bottom w:val="none" w:sz="0" w:space="0" w:color="auto"/>
            <w:right w:val="none" w:sz="0" w:space="0" w:color="auto"/>
          </w:divBdr>
        </w:div>
        <w:div w:id="1828979646">
          <w:marLeft w:val="640"/>
          <w:marRight w:val="0"/>
          <w:marTop w:val="0"/>
          <w:marBottom w:val="0"/>
          <w:divBdr>
            <w:top w:val="none" w:sz="0" w:space="0" w:color="auto"/>
            <w:left w:val="none" w:sz="0" w:space="0" w:color="auto"/>
            <w:bottom w:val="none" w:sz="0" w:space="0" w:color="auto"/>
            <w:right w:val="none" w:sz="0" w:space="0" w:color="auto"/>
          </w:divBdr>
        </w:div>
        <w:div w:id="477116682">
          <w:marLeft w:val="640"/>
          <w:marRight w:val="0"/>
          <w:marTop w:val="0"/>
          <w:marBottom w:val="0"/>
          <w:divBdr>
            <w:top w:val="none" w:sz="0" w:space="0" w:color="auto"/>
            <w:left w:val="none" w:sz="0" w:space="0" w:color="auto"/>
            <w:bottom w:val="none" w:sz="0" w:space="0" w:color="auto"/>
            <w:right w:val="none" w:sz="0" w:space="0" w:color="auto"/>
          </w:divBdr>
        </w:div>
        <w:div w:id="1214005499">
          <w:marLeft w:val="640"/>
          <w:marRight w:val="0"/>
          <w:marTop w:val="0"/>
          <w:marBottom w:val="0"/>
          <w:divBdr>
            <w:top w:val="none" w:sz="0" w:space="0" w:color="auto"/>
            <w:left w:val="none" w:sz="0" w:space="0" w:color="auto"/>
            <w:bottom w:val="none" w:sz="0" w:space="0" w:color="auto"/>
            <w:right w:val="none" w:sz="0" w:space="0" w:color="auto"/>
          </w:divBdr>
        </w:div>
        <w:div w:id="2011761273">
          <w:marLeft w:val="640"/>
          <w:marRight w:val="0"/>
          <w:marTop w:val="0"/>
          <w:marBottom w:val="0"/>
          <w:divBdr>
            <w:top w:val="none" w:sz="0" w:space="0" w:color="auto"/>
            <w:left w:val="none" w:sz="0" w:space="0" w:color="auto"/>
            <w:bottom w:val="none" w:sz="0" w:space="0" w:color="auto"/>
            <w:right w:val="none" w:sz="0" w:space="0" w:color="auto"/>
          </w:divBdr>
        </w:div>
        <w:div w:id="1466000389">
          <w:marLeft w:val="640"/>
          <w:marRight w:val="0"/>
          <w:marTop w:val="0"/>
          <w:marBottom w:val="0"/>
          <w:divBdr>
            <w:top w:val="none" w:sz="0" w:space="0" w:color="auto"/>
            <w:left w:val="none" w:sz="0" w:space="0" w:color="auto"/>
            <w:bottom w:val="none" w:sz="0" w:space="0" w:color="auto"/>
            <w:right w:val="none" w:sz="0" w:space="0" w:color="auto"/>
          </w:divBdr>
        </w:div>
        <w:div w:id="676349549">
          <w:marLeft w:val="640"/>
          <w:marRight w:val="0"/>
          <w:marTop w:val="0"/>
          <w:marBottom w:val="0"/>
          <w:divBdr>
            <w:top w:val="none" w:sz="0" w:space="0" w:color="auto"/>
            <w:left w:val="none" w:sz="0" w:space="0" w:color="auto"/>
            <w:bottom w:val="none" w:sz="0" w:space="0" w:color="auto"/>
            <w:right w:val="none" w:sz="0" w:space="0" w:color="auto"/>
          </w:divBdr>
        </w:div>
        <w:div w:id="1497309428">
          <w:marLeft w:val="640"/>
          <w:marRight w:val="0"/>
          <w:marTop w:val="0"/>
          <w:marBottom w:val="0"/>
          <w:divBdr>
            <w:top w:val="none" w:sz="0" w:space="0" w:color="auto"/>
            <w:left w:val="none" w:sz="0" w:space="0" w:color="auto"/>
            <w:bottom w:val="none" w:sz="0" w:space="0" w:color="auto"/>
            <w:right w:val="none" w:sz="0" w:space="0" w:color="auto"/>
          </w:divBdr>
        </w:div>
      </w:divsChild>
    </w:div>
    <w:div w:id="828523684">
      <w:bodyDiv w:val="1"/>
      <w:marLeft w:val="0"/>
      <w:marRight w:val="0"/>
      <w:marTop w:val="0"/>
      <w:marBottom w:val="0"/>
      <w:divBdr>
        <w:top w:val="none" w:sz="0" w:space="0" w:color="auto"/>
        <w:left w:val="none" w:sz="0" w:space="0" w:color="auto"/>
        <w:bottom w:val="none" w:sz="0" w:space="0" w:color="auto"/>
        <w:right w:val="none" w:sz="0" w:space="0" w:color="auto"/>
      </w:divBdr>
      <w:divsChild>
        <w:div w:id="66002002">
          <w:marLeft w:val="640"/>
          <w:marRight w:val="0"/>
          <w:marTop w:val="0"/>
          <w:marBottom w:val="0"/>
          <w:divBdr>
            <w:top w:val="none" w:sz="0" w:space="0" w:color="auto"/>
            <w:left w:val="none" w:sz="0" w:space="0" w:color="auto"/>
            <w:bottom w:val="none" w:sz="0" w:space="0" w:color="auto"/>
            <w:right w:val="none" w:sz="0" w:space="0" w:color="auto"/>
          </w:divBdr>
        </w:div>
        <w:div w:id="74939782">
          <w:marLeft w:val="640"/>
          <w:marRight w:val="0"/>
          <w:marTop w:val="0"/>
          <w:marBottom w:val="0"/>
          <w:divBdr>
            <w:top w:val="none" w:sz="0" w:space="0" w:color="auto"/>
            <w:left w:val="none" w:sz="0" w:space="0" w:color="auto"/>
            <w:bottom w:val="none" w:sz="0" w:space="0" w:color="auto"/>
            <w:right w:val="none" w:sz="0" w:space="0" w:color="auto"/>
          </w:divBdr>
        </w:div>
        <w:div w:id="119956223">
          <w:marLeft w:val="640"/>
          <w:marRight w:val="0"/>
          <w:marTop w:val="0"/>
          <w:marBottom w:val="0"/>
          <w:divBdr>
            <w:top w:val="none" w:sz="0" w:space="0" w:color="auto"/>
            <w:left w:val="none" w:sz="0" w:space="0" w:color="auto"/>
            <w:bottom w:val="none" w:sz="0" w:space="0" w:color="auto"/>
            <w:right w:val="none" w:sz="0" w:space="0" w:color="auto"/>
          </w:divBdr>
        </w:div>
        <w:div w:id="133256068">
          <w:marLeft w:val="640"/>
          <w:marRight w:val="0"/>
          <w:marTop w:val="0"/>
          <w:marBottom w:val="0"/>
          <w:divBdr>
            <w:top w:val="none" w:sz="0" w:space="0" w:color="auto"/>
            <w:left w:val="none" w:sz="0" w:space="0" w:color="auto"/>
            <w:bottom w:val="none" w:sz="0" w:space="0" w:color="auto"/>
            <w:right w:val="none" w:sz="0" w:space="0" w:color="auto"/>
          </w:divBdr>
        </w:div>
        <w:div w:id="224924395">
          <w:marLeft w:val="640"/>
          <w:marRight w:val="0"/>
          <w:marTop w:val="0"/>
          <w:marBottom w:val="0"/>
          <w:divBdr>
            <w:top w:val="none" w:sz="0" w:space="0" w:color="auto"/>
            <w:left w:val="none" w:sz="0" w:space="0" w:color="auto"/>
            <w:bottom w:val="none" w:sz="0" w:space="0" w:color="auto"/>
            <w:right w:val="none" w:sz="0" w:space="0" w:color="auto"/>
          </w:divBdr>
        </w:div>
        <w:div w:id="240457032">
          <w:marLeft w:val="640"/>
          <w:marRight w:val="0"/>
          <w:marTop w:val="0"/>
          <w:marBottom w:val="0"/>
          <w:divBdr>
            <w:top w:val="none" w:sz="0" w:space="0" w:color="auto"/>
            <w:left w:val="none" w:sz="0" w:space="0" w:color="auto"/>
            <w:bottom w:val="none" w:sz="0" w:space="0" w:color="auto"/>
            <w:right w:val="none" w:sz="0" w:space="0" w:color="auto"/>
          </w:divBdr>
        </w:div>
        <w:div w:id="290790173">
          <w:marLeft w:val="640"/>
          <w:marRight w:val="0"/>
          <w:marTop w:val="0"/>
          <w:marBottom w:val="0"/>
          <w:divBdr>
            <w:top w:val="none" w:sz="0" w:space="0" w:color="auto"/>
            <w:left w:val="none" w:sz="0" w:space="0" w:color="auto"/>
            <w:bottom w:val="none" w:sz="0" w:space="0" w:color="auto"/>
            <w:right w:val="none" w:sz="0" w:space="0" w:color="auto"/>
          </w:divBdr>
        </w:div>
        <w:div w:id="308944999">
          <w:marLeft w:val="640"/>
          <w:marRight w:val="0"/>
          <w:marTop w:val="0"/>
          <w:marBottom w:val="0"/>
          <w:divBdr>
            <w:top w:val="none" w:sz="0" w:space="0" w:color="auto"/>
            <w:left w:val="none" w:sz="0" w:space="0" w:color="auto"/>
            <w:bottom w:val="none" w:sz="0" w:space="0" w:color="auto"/>
            <w:right w:val="none" w:sz="0" w:space="0" w:color="auto"/>
          </w:divBdr>
        </w:div>
        <w:div w:id="349991801">
          <w:marLeft w:val="640"/>
          <w:marRight w:val="0"/>
          <w:marTop w:val="0"/>
          <w:marBottom w:val="0"/>
          <w:divBdr>
            <w:top w:val="none" w:sz="0" w:space="0" w:color="auto"/>
            <w:left w:val="none" w:sz="0" w:space="0" w:color="auto"/>
            <w:bottom w:val="none" w:sz="0" w:space="0" w:color="auto"/>
            <w:right w:val="none" w:sz="0" w:space="0" w:color="auto"/>
          </w:divBdr>
        </w:div>
        <w:div w:id="446197995">
          <w:marLeft w:val="640"/>
          <w:marRight w:val="0"/>
          <w:marTop w:val="0"/>
          <w:marBottom w:val="0"/>
          <w:divBdr>
            <w:top w:val="none" w:sz="0" w:space="0" w:color="auto"/>
            <w:left w:val="none" w:sz="0" w:space="0" w:color="auto"/>
            <w:bottom w:val="none" w:sz="0" w:space="0" w:color="auto"/>
            <w:right w:val="none" w:sz="0" w:space="0" w:color="auto"/>
          </w:divBdr>
        </w:div>
        <w:div w:id="489291971">
          <w:marLeft w:val="640"/>
          <w:marRight w:val="0"/>
          <w:marTop w:val="0"/>
          <w:marBottom w:val="0"/>
          <w:divBdr>
            <w:top w:val="none" w:sz="0" w:space="0" w:color="auto"/>
            <w:left w:val="none" w:sz="0" w:space="0" w:color="auto"/>
            <w:bottom w:val="none" w:sz="0" w:space="0" w:color="auto"/>
            <w:right w:val="none" w:sz="0" w:space="0" w:color="auto"/>
          </w:divBdr>
        </w:div>
        <w:div w:id="527182891">
          <w:marLeft w:val="640"/>
          <w:marRight w:val="0"/>
          <w:marTop w:val="0"/>
          <w:marBottom w:val="0"/>
          <w:divBdr>
            <w:top w:val="none" w:sz="0" w:space="0" w:color="auto"/>
            <w:left w:val="none" w:sz="0" w:space="0" w:color="auto"/>
            <w:bottom w:val="none" w:sz="0" w:space="0" w:color="auto"/>
            <w:right w:val="none" w:sz="0" w:space="0" w:color="auto"/>
          </w:divBdr>
        </w:div>
        <w:div w:id="584192348">
          <w:marLeft w:val="640"/>
          <w:marRight w:val="0"/>
          <w:marTop w:val="0"/>
          <w:marBottom w:val="0"/>
          <w:divBdr>
            <w:top w:val="none" w:sz="0" w:space="0" w:color="auto"/>
            <w:left w:val="none" w:sz="0" w:space="0" w:color="auto"/>
            <w:bottom w:val="none" w:sz="0" w:space="0" w:color="auto"/>
            <w:right w:val="none" w:sz="0" w:space="0" w:color="auto"/>
          </w:divBdr>
        </w:div>
        <w:div w:id="623583126">
          <w:marLeft w:val="640"/>
          <w:marRight w:val="0"/>
          <w:marTop w:val="0"/>
          <w:marBottom w:val="0"/>
          <w:divBdr>
            <w:top w:val="none" w:sz="0" w:space="0" w:color="auto"/>
            <w:left w:val="none" w:sz="0" w:space="0" w:color="auto"/>
            <w:bottom w:val="none" w:sz="0" w:space="0" w:color="auto"/>
            <w:right w:val="none" w:sz="0" w:space="0" w:color="auto"/>
          </w:divBdr>
        </w:div>
        <w:div w:id="649018656">
          <w:marLeft w:val="640"/>
          <w:marRight w:val="0"/>
          <w:marTop w:val="0"/>
          <w:marBottom w:val="0"/>
          <w:divBdr>
            <w:top w:val="none" w:sz="0" w:space="0" w:color="auto"/>
            <w:left w:val="none" w:sz="0" w:space="0" w:color="auto"/>
            <w:bottom w:val="none" w:sz="0" w:space="0" w:color="auto"/>
            <w:right w:val="none" w:sz="0" w:space="0" w:color="auto"/>
          </w:divBdr>
        </w:div>
        <w:div w:id="687290977">
          <w:marLeft w:val="640"/>
          <w:marRight w:val="0"/>
          <w:marTop w:val="0"/>
          <w:marBottom w:val="0"/>
          <w:divBdr>
            <w:top w:val="none" w:sz="0" w:space="0" w:color="auto"/>
            <w:left w:val="none" w:sz="0" w:space="0" w:color="auto"/>
            <w:bottom w:val="none" w:sz="0" w:space="0" w:color="auto"/>
            <w:right w:val="none" w:sz="0" w:space="0" w:color="auto"/>
          </w:divBdr>
        </w:div>
        <w:div w:id="725572353">
          <w:marLeft w:val="640"/>
          <w:marRight w:val="0"/>
          <w:marTop w:val="0"/>
          <w:marBottom w:val="0"/>
          <w:divBdr>
            <w:top w:val="none" w:sz="0" w:space="0" w:color="auto"/>
            <w:left w:val="none" w:sz="0" w:space="0" w:color="auto"/>
            <w:bottom w:val="none" w:sz="0" w:space="0" w:color="auto"/>
            <w:right w:val="none" w:sz="0" w:space="0" w:color="auto"/>
          </w:divBdr>
        </w:div>
        <w:div w:id="747504181">
          <w:marLeft w:val="640"/>
          <w:marRight w:val="0"/>
          <w:marTop w:val="0"/>
          <w:marBottom w:val="0"/>
          <w:divBdr>
            <w:top w:val="none" w:sz="0" w:space="0" w:color="auto"/>
            <w:left w:val="none" w:sz="0" w:space="0" w:color="auto"/>
            <w:bottom w:val="none" w:sz="0" w:space="0" w:color="auto"/>
            <w:right w:val="none" w:sz="0" w:space="0" w:color="auto"/>
          </w:divBdr>
        </w:div>
        <w:div w:id="751314185">
          <w:marLeft w:val="640"/>
          <w:marRight w:val="0"/>
          <w:marTop w:val="0"/>
          <w:marBottom w:val="0"/>
          <w:divBdr>
            <w:top w:val="none" w:sz="0" w:space="0" w:color="auto"/>
            <w:left w:val="none" w:sz="0" w:space="0" w:color="auto"/>
            <w:bottom w:val="none" w:sz="0" w:space="0" w:color="auto"/>
            <w:right w:val="none" w:sz="0" w:space="0" w:color="auto"/>
          </w:divBdr>
        </w:div>
        <w:div w:id="781149943">
          <w:marLeft w:val="640"/>
          <w:marRight w:val="0"/>
          <w:marTop w:val="0"/>
          <w:marBottom w:val="0"/>
          <w:divBdr>
            <w:top w:val="none" w:sz="0" w:space="0" w:color="auto"/>
            <w:left w:val="none" w:sz="0" w:space="0" w:color="auto"/>
            <w:bottom w:val="none" w:sz="0" w:space="0" w:color="auto"/>
            <w:right w:val="none" w:sz="0" w:space="0" w:color="auto"/>
          </w:divBdr>
        </w:div>
        <w:div w:id="834688266">
          <w:marLeft w:val="640"/>
          <w:marRight w:val="0"/>
          <w:marTop w:val="0"/>
          <w:marBottom w:val="0"/>
          <w:divBdr>
            <w:top w:val="none" w:sz="0" w:space="0" w:color="auto"/>
            <w:left w:val="none" w:sz="0" w:space="0" w:color="auto"/>
            <w:bottom w:val="none" w:sz="0" w:space="0" w:color="auto"/>
            <w:right w:val="none" w:sz="0" w:space="0" w:color="auto"/>
          </w:divBdr>
        </w:div>
        <w:div w:id="875317428">
          <w:marLeft w:val="640"/>
          <w:marRight w:val="0"/>
          <w:marTop w:val="0"/>
          <w:marBottom w:val="0"/>
          <w:divBdr>
            <w:top w:val="none" w:sz="0" w:space="0" w:color="auto"/>
            <w:left w:val="none" w:sz="0" w:space="0" w:color="auto"/>
            <w:bottom w:val="none" w:sz="0" w:space="0" w:color="auto"/>
            <w:right w:val="none" w:sz="0" w:space="0" w:color="auto"/>
          </w:divBdr>
        </w:div>
        <w:div w:id="896818167">
          <w:marLeft w:val="640"/>
          <w:marRight w:val="0"/>
          <w:marTop w:val="0"/>
          <w:marBottom w:val="0"/>
          <w:divBdr>
            <w:top w:val="none" w:sz="0" w:space="0" w:color="auto"/>
            <w:left w:val="none" w:sz="0" w:space="0" w:color="auto"/>
            <w:bottom w:val="none" w:sz="0" w:space="0" w:color="auto"/>
            <w:right w:val="none" w:sz="0" w:space="0" w:color="auto"/>
          </w:divBdr>
        </w:div>
        <w:div w:id="928580247">
          <w:marLeft w:val="640"/>
          <w:marRight w:val="0"/>
          <w:marTop w:val="0"/>
          <w:marBottom w:val="0"/>
          <w:divBdr>
            <w:top w:val="none" w:sz="0" w:space="0" w:color="auto"/>
            <w:left w:val="none" w:sz="0" w:space="0" w:color="auto"/>
            <w:bottom w:val="none" w:sz="0" w:space="0" w:color="auto"/>
            <w:right w:val="none" w:sz="0" w:space="0" w:color="auto"/>
          </w:divBdr>
        </w:div>
        <w:div w:id="976643850">
          <w:marLeft w:val="640"/>
          <w:marRight w:val="0"/>
          <w:marTop w:val="0"/>
          <w:marBottom w:val="0"/>
          <w:divBdr>
            <w:top w:val="none" w:sz="0" w:space="0" w:color="auto"/>
            <w:left w:val="none" w:sz="0" w:space="0" w:color="auto"/>
            <w:bottom w:val="none" w:sz="0" w:space="0" w:color="auto"/>
            <w:right w:val="none" w:sz="0" w:space="0" w:color="auto"/>
          </w:divBdr>
        </w:div>
        <w:div w:id="1035884198">
          <w:marLeft w:val="640"/>
          <w:marRight w:val="0"/>
          <w:marTop w:val="0"/>
          <w:marBottom w:val="0"/>
          <w:divBdr>
            <w:top w:val="none" w:sz="0" w:space="0" w:color="auto"/>
            <w:left w:val="none" w:sz="0" w:space="0" w:color="auto"/>
            <w:bottom w:val="none" w:sz="0" w:space="0" w:color="auto"/>
            <w:right w:val="none" w:sz="0" w:space="0" w:color="auto"/>
          </w:divBdr>
        </w:div>
        <w:div w:id="1089933623">
          <w:marLeft w:val="640"/>
          <w:marRight w:val="0"/>
          <w:marTop w:val="0"/>
          <w:marBottom w:val="0"/>
          <w:divBdr>
            <w:top w:val="none" w:sz="0" w:space="0" w:color="auto"/>
            <w:left w:val="none" w:sz="0" w:space="0" w:color="auto"/>
            <w:bottom w:val="none" w:sz="0" w:space="0" w:color="auto"/>
            <w:right w:val="none" w:sz="0" w:space="0" w:color="auto"/>
          </w:divBdr>
        </w:div>
        <w:div w:id="1093404385">
          <w:marLeft w:val="640"/>
          <w:marRight w:val="0"/>
          <w:marTop w:val="0"/>
          <w:marBottom w:val="0"/>
          <w:divBdr>
            <w:top w:val="none" w:sz="0" w:space="0" w:color="auto"/>
            <w:left w:val="none" w:sz="0" w:space="0" w:color="auto"/>
            <w:bottom w:val="none" w:sz="0" w:space="0" w:color="auto"/>
            <w:right w:val="none" w:sz="0" w:space="0" w:color="auto"/>
          </w:divBdr>
        </w:div>
        <w:div w:id="1111634706">
          <w:marLeft w:val="640"/>
          <w:marRight w:val="0"/>
          <w:marTop w:val="0"/>
          <w:marBottom w:val="0"/>
          <w:divBdr>
            <w:top w:val="none" w:sz="0" w:space="0" w:color="auto"/>
            <w:left w:val="none" w:sz="0" w:space="0" w:color="auto"/>
            <w:bottom w:val="none" w:sz="0" w:space="0" w:color="auto"/>
            <w:right w:val="none" w:sz="0" w:space="0" w:color="auto"/>
          </w:divBdr>
        </w:div>
        <w:div w:id="1115100323">
          <w:marLeft w:val="640"/>
          <w:marRight w:val="0"/>
          <w:marTop w:val="0"/>
          <w:marBottom w:val="0"/>
          <w:divBdr>
            <w:top w:val="none" w:sz="0" w:space="0" w:color="auto"/>
            <w:left w:val="none" w:sz="0" w:space="0" w:color="auto"/>
            <w:bottom w:val="none" w:sz="0" w:space="0" w:color="auto"/>
            <w:right w:val="none" w:sz="0" w:space="0" w:color="auto"/>
          </w:divBdr>
        </w:div>
        <w:div w:id="1172378334">
          <w:marLeft w:val="640"/>
          <w:marRight w:val="0"/>
          <w:marTop w:val="0"/>
          <w:marBottom w:val="0"/>
          <w:divBdr>
            <w:top w:val="none" w:sz="0" w:space="0" w:color="auto"/>
            <w:left w:val="none" w:sz="0" w:space="0" w:color="auto"/>
            <w:bottom w:val="none" w:sz="0" w:space="0" w:color="auto"/>
            <w:right w:val="none" w:sz="0" w:space="0" w:color="auto"/>
          </w:divBdr>
        </w:div>
        <w:div w:id="1252003323">
          <w:marLeft w:val="640"/>
          <w:marRight w:val="0"/>
          <w:marTop w:val="0"/>
          <w:marBottom w:val="0"/>
          <w:divBdr>
            <w:top w:val="none" w:sz="0" w:space="0" w:color="auto"/>
            <w:left w:val="none" w:sz="0" w:space="0" w:color="auto"/>
            <w:bottom w:val="none" w:sz="0" w:space="0" w:color="auto"/>
            <w:right w:val="none" w:sz="0" w:space="0" w:color="auto"/>
          </w:divBdr>
        </w:div>
        <w:div w:id="1257858220">
          <w:marLeft w:val="640"/>
          <w:marRight w:val="0"/>
          <w:marTop w:val="0"/>
          <w:marBottom w:val="0"/>
          <w:divBdr>
            <w:top w:val="none" w:sz="0" w:space="0" w:color="auto"/>
            <w:left w:val="none" w:sz="0" w:space="0" w:color="auto"/>
            <w:bottom w:val="none" w:sz="0" w:space="0" w:color="auto"/>
            <w:right w:val="none" w:sz="0" w:space="0" w:color="auto"/>
          </w:divBdr>
        </w:div>
        <w:div w:id="1276056993">
          <w:marLeft w:val="640"/>
          <w:marRight w:val="0"/>
          <w:marTop w:val="0"/>
          <w:marBottom w:val="0"/>
          <w:divBdr>
            <w:top w:val="none" w:sz="0" w:space="0" w:color="auto"/>
            <w:left w:val="none" w:sz="0" w:space="0" w:color="auto"/>
            <w:bottom w:val="none" w:sz="0" w:space="0" w:color="auto"/>
            <w:right w:val="none" w:sz="0" w:space="0" w:color="auto"/>
          </w:divBdr>
        </w:div>
        <w:div w:id="1276593703">
          <w:marLeft w:val="640"/>
          <w:marRight w:val="0"/>
          <w:marTop w:val="0"/>
          <w:marBottom w:val="0"/>
          <w:divBdr>
            <w:top w:val="none" w:sz="0" w:space="0" w:color="auto"/>
            <w:left w:val="none" w:sz="0" w:space="0" w:color="auto"/>
            <w:bottom w:val="none" w:sz="0" w:space="0" w:color="auto"/>
            <w:right w:val="none" w:sz="0" w:space="0" w:color="auto"/>
          </w:divBdr>
        </w:div>
        <w:div w:id="1287547037">
          <w:marLeft w:val="640"/>
          <w:marRight w:val="0"/>
          <w:marTop w:val="0"/>
          <w:marBottom w:val="0"/>
          <w:divBdr>
            <w:top w:val="none" w:sz="0" w:space="0" w:color="auto"/>
            <w:left w:val="none" w:sz="0" w:space="0" w:color="auto"/>
            <w:bottom w:val="none" w:sz="0" w:space="0" w:color="auto"/>
            <w:right w:val="none" w:sz="0" w:space="0" w:color="auto"/>
          </w:divBdr>
        </w:div>
        <w:div w:id="1350835325">
          <w:marLeft w:val="640"/>
          <w:marRight w:val="0"/>
          <w:marTop w:val="0"/>
          <w:marBottom w:val="0"/>
          <w:divBdr>
            <w:top w:val="none" w:sz="0" w:space="0" w:color="auto"/>
            <w:left w:val="none" w:sz="0" w:space="0" w:color="auto"/>
            <w:bottom w:val="none" w:sz="0" w:space="0" w:color="auto"/>
            <w:right w:val="none" w:sz="0" w:space="0" w:color="auto"/>
          </w:divBdr>
        </w:div>
        <w:div w:id="1397391256">
          <w:marLeft w:val="640"/>
          <w:marRight w:val="0"/>
          <w:marTop w:val="0"/>
          <w:marBottom w:val="0"/>
          <w:divBdr>
            <w:top w:val="none" w:sz="0" w:space="0" w:color="auto"/>
            <w:left w:val="none" w:sz="0" w:space="0" w:color="auto"/>
            <w:bottom w:val="none" w:sz="0" w:space="0" w:color="auto"/>
            <w:right w:val="none" w:sz="0" w:space="0" w:color="auto"/>
          </w:divBdr>
        </w:div>
        <w:div w:id="1432505926">
          <w:marLeft w:val="640"/>
          <w:marRight w:val="0"/>
          <w:marTop w:val="0"/>
          <w:marBottom w:val="0"/>
          <w:divBdr>
            <w:top w:val="none" w:sz="0" w:space="0" w:color="auto"/>
            <w:left w:val="none" w:sz="0" w:space="0" w:color="auto"/>
            <w:bottom w:val="none" w:sz="0" w:space="0" w:color="auto"/>
            <w:right w:val="none" w:sz="0" w:space="0" w:color="auto"/>
          </w:divBdr>
        </w:div>
        <w:div w:id="1538005738">
          <w:marLeft w:val="640"/>
          <w:marRight w:val="0"/>
          <w:marTop w:val="0"/>
          <w:marBottom w:val="0"/>
          <w:divBdr>
            <w:top w:val="none" w:sz="0" w:space="0" w:color="auto"/>
            <w:left w:val="none" w:sz="0" w:space="0" w:color="auto"/>
            <w:bottom w:val="none" w:sz="0" w:space="0" w:color="auto"/>
            <w:right w:val="none" w:sz="0" w:space="0" w:color="auto"/>
          </w:divBdr>
        </w:div>
        <w:div w:id="1581066148">
          <w:marLeft w:val="640"/>
          <w:marRight w:val="0"/>
          <w:marTop w:val="0"/>
          <w:marBottom w:val="0"/>
          <w:divBdr>
            <w:top w:val="none" w:sz="0" w:space="0" w:color="auto"/>
            <w:left w:val="none" w:sz="0" w:space="0" w:color="auto"/>
            <w:bottom w:val="none" w:sz="0" w:space="0" w:color="auto"/>
            <w:right w:val="none" w:sz="0" w:space="0" w:color="auto"/>
          </w:divBdr>
        </w:div>
        <w:div w:id="1587030914">
          <w:marLeft w:val="640"/>
          <w:marRight w:val="0"/>
          <w:marTop w:val="0"/>
          <w:marBottom w:val="0"/>
          <w:divBdr>
            <w:top w:val="none" w:sz="0" w:space="0" w:color="auto"/>
            <w:left w:val="none" w:sz="0" w:space="0" w:color="auto"/>
            <w:bottom w:val="none" w:sz="0" w:space="0" w:color="auto"/>
            <w:right w:val="none" w:sz="0" w:space="0" w:color="auto"/>
          </w:divBdr>
        </w:div>
        <w:div w:id="1641761331">
          <w:marLeft w:val="640"/>
          <w:marRight w:val="0"/>
          <w:marTop w:val="0"/>
          <w:marBottom w:val="0"/>
          <w:divBdr>
            <w:top w:val="none" w:sz="0" w:space="0" w:color="auto"/>
            <w:left w:val="none" w:sz="0" w:space="0" w:color="auto"/>
            <w:bottom w:val="none" w:sz="0" w:space="0" w:color="auto"/>
            <w:right w:val="none" w:sz="0" w:space="0" w:color="auto"/>
          </w:divBdr>
        </w:div>
        <w:div w:id="1668249358">
          <w:marLeft w:val="640"/>
          <w:marRight w:val="0"/>
          <w:marTop w:val="0"/>
          <w:marBottom w:val="0"/>
          <w:divBdr>
            <w:top w:val="none" w:sz="0" w:space="0" w:color="auto"/>
            <w:left w:val="none" w:sz="0" w:space="0" w:color="auto"/>
            <w:bottom w:val="none" w:sz="0" w:space="0" w:color="auto"/>
            <w:right w:val="none" w:sz="0" w:space="0" w:color="auto"/>
          </w:divBdr>
        </w:div>
        <w:div w:id="1681814636">
          <w:marLeft w:val="640"/>
          <w:marRight w:val="0"/>
          <w:marTop w:val="0"/>
          <w:marBottom w:val="0"/>
          <w:divBdr>
            <w:top w:val="none" w:sz="0" w:space="0" w:color="auto"/>
            <w:left w:val="none" w:sz="0" w:space="0" w:color="auto"/>
            <w:bottom w:val="none" w:sz="0" w:space="0" w:color="auto"/>
            <w:right w:val="none" w:sz="0" w:space="0" w:color="auto"/>
          </w:divBdr>
        </w:div>
        <w:div w:id="1692489594">
          <w:marLeft w:val="640"/>
          <w:marRight w:val="0"/>
          <w:marTop w:val="0"/>
          <w:marBottom w:val="0"/>
          <w:divBdr>
            <w:top w:val="none" w:sz="0" w:space="0" w:color="auto"/>
            <w:left w:val="none" w:sz="0" w:space="0" w:color="auto"/>
            <w:bottom w:val="none" w:sz="0" w:space="0" w:color="auto"/>
            <w:right w:val="none" w:sz="0" w:space="0" w:color="auto"/>
          </w:divBdr>
        </w:div>
        <w:div w:id="1728186024">
          <w:marLeft w:val="640"/>
          <w:marRight w:val="0"/>
          <w:marTop w:val="0"/>
          <w:marBottom w:val="0"/>
          <w:divBdr>
            <w:top w:val="none" w:sz="0" w:space="0" w:color="auto"/>
            <w:left w:val="none" w:sz="0" w:space="0" w:color="auto"/>
            <w:bottom w:val="none" w:sz="0" w:space="0" w:color="auto"/>
            <w:right w:val="none" w:sz="0" w:space="0" w:color="auto"/>
          </w:divBdr>
        </w:div>
        <w:div w:id="1755281051">
          <w:marLeft w:val="640"/>
          <w:marRight w:val="0"/>
          <w:marTop w:val="0"/>
          <w:marBottom w:val="0"/>
          <w:divBdr>
            <w:top w:val="none" w:sz="0" w:space="0" w:color="auto"/>
            <w:left w:val="none" w:sz="0" w:space="0" w:color="auto"/>
            <w:bottom w:val="none" w:sz="0" w:space="0" w:color="auto"/>
            <w:right w:val="none" w:sz="0" w:space="0" w:color="auto"/>
          </w:divBdr>
        </w:div>
        <w:div w:id="1765763145">
          <w:marLeft w:val="640"/>
          <w:marRight w:val="0"/>
          <w:marTop w:val="0"/>
          <w:marBottom w:val="0"/>
          <w:divBdr>
            <w:top w:val="none" w:sz="0" w:space="0" w:color="auto"/>
            <w:left w:val="none" w:sz="0" w:space="0" w:color="auto"/>
            <w:bottom w:val="none" w:sz="0" w:space="0" w:color="auto"/>
            <w:right w:val="none" w:sz="0" w:space="0" w:color="auto"/>
          </w:divBdr>
        </w:div>
        <w:div w:id="1779716919">
          <w:marLeft w:val="640"/>
          <w:marRight w:val="0"/>
          <w:marTop w:val="0"/>
          <w:marBottom w:val="0"/>
          <w:divBdr>
            <w:top w:val="none" w:sz="0" w:space="0" w:color="auto"/>
            <w:left w:val="none" w:sz="0" w:space="0" w:color="auto"/>
            <w:bottom w:val="none" w:sz="0" w:space="0" w:color="auto"/>
            <w:right w:val="none" w:sz="0" w:space="0" w:color="auto"/>
          </w:divBdr>
        </w:div>
        <w:div w:id="1784886780">
          <w:marLeft w:val="640"/>
          <w:marRight w:val="0"/>
          <w:marTop w:val="0"/>
          <w:marBottom w:val="0"/>
          <w:divBdr>
            <w:top w:val="none" w:sz="0" w:space="0" w:color="auto"/>
            <w:left w:val="none" w:sz="0" w:space="0" w:color="auto"/>
            <w:bottom w:val="none" w:sz="0" w:space="0" w:color="auto"/>
            <w:right w:val="none" w:sz="0" w:space="0" w:color="auto"/>
          </w:divBdr>
        </w:div>
        <w:div w:id="1825972169">
          <w:marLeft w:val="640"/>
          <w:marRight w:val="0"/>
          <w:marTop w:val="0"/>
          <w:marBottom w:val="0"/>
          <w:divBdr>
            <w:top w:val="none" w:sz="0" w:space="0" w:color="auto"/>
            <w:left w:val="none" w:sz="0" w:space="0" w:color="auto"/>
            <w:bottom w:val="none" w:sz="0" w:space="0" w:color="auto"/>
            <w:right w:val="none" w:sz="0" w:space="0" w:color="auto"/>
          </w:divBdr>
        </w:div>
        <w:div w:id="1850102531">
          <w:marLeft w:val="640"/>
          <w:marRight w:val="0"/>
          <w:marTop w:val="0"/>
          <w:marBottom w:val="0"/>
          <w:divBdr>
            <w:top w:val="none" w:sz="0" w:space="0" w:color="auto"/>
            <w:left w:val="none" w:sz="0" w:space="0" w:color="auto"/>
            <w:bottom w:val="none" w:sz="0" w:space="0" w:color="auto"/>
            <w:right w:val="none" w:sz="0" w:space="0" w:color="auto"/>
          </w:divBdr>
        </w:div>
        <w:div w:id="1896237479">
          <w:marLeft w:val="640"/>
          <w:marRight w:val="0"/>
          <w:marTop w:val="0"/>
          <w:marBottom w:val="0"/>
          <w:divBdr>
            <w:top w:val="none" w:sz="0" w:space="0" w:color="auto"/>
            <w:left w:val="none" w:sz="0" w:space="0" w:color="auto"/>
            <w:bottom w:val="none" w:sz="0" w:space="0" w:color="auto"/>
            <w:right w:val="none" w:sz="0" w:space="0" w:color="auto"/>
          </w:divBdr>
        </w:div>
        <w:div w:id="1934629193">
          <w:marLeft w:val="640"/>
          <w:marRight w:val="0"/>
          <w:marTop w:val="0"/>
          <w:marBottom w:val="0"/>
          <w:divBdr>
            <w:top w:val="none" w:sz="0" w:space="0" w:color="auto"/>
            <w:left w:val="none" w:sz="0" w:space="0" w:color="auto"/>
            <w:bottom w:val="none" w:sz="0" w:space="0" w:color="auto"/>
            <w:right w:val="none" w:sz="0" w:space="0" w:color="auto"/>
          </w:divBdr>
        </w:div>
        <w:div w:id="1945725173">
          <w:marLeft w:val="640"/>
          <w:marRight w:val="0"/>
          <w:marTop w:val="0"/>
          <w:marBottom w:val="0"/>
          <w:divBdr>
            <w:top w:val="none" w:sz="0" w:space="0" w:color="auto"/>
            <w:left w:val="none" w:sz="0" w:space="0" w:color="auto"/>
            <w:bottom w:val="none" w:sz="0" w:space="0" w:color="auto"/>
            <w:right w:val="none" w:sz="0" w:space="0" w:color="auto"/>
          </w:divBdr>
        </w:div>
        <w:div w:id="1996371097">
          <w:marLeft w:val="640"/>
          <w:marRight w:val="0"/>
          <w:marTop w:val="0"/>
          <w:marBottom w:val="0"/>
          <w:divBdr>
            <w:top w:val="none" w:sz="0" w:space="0" w:color="auto"/>
            <w:left w:val="none" w:sz="0" w:space="0" w:color="auto"/>
            <w:bottom w:val="none" w:sz="0" w:space="0" w:color="auto"/>
            <w:right w:val="none" w:sz="0" w:space="0" w:color="auto"/>
          </w:divBdr>
        </w:div>
        <w:div w:id="2031486477">
          <w:marLeft w:val="640"/>
          <w:marRight w:val="0"/>
          <w:marTop w:val="0"/>
          <w:marBottom w:val="0"/>
          <w:divBdr>
            <w:top w:val="none" w:sz="0" w:space="0" w:color="auto"/>
            <w:left w:val="none" w:sz="0" w:space="0" w:color="auto"/>
            <w:bottom w:val="none" w:sz="0" w:space="0" w:color="auto"/>
            <w:right w:val="none" w:sz="0" w:space="0" w:color="auto"/>
          </w:divBdr>
        </w:div>
        <w:div w:id="2052685355">
          <w:marLeft w:val="640"/>
          <w:marRight w:val="0"/>
          <w:marTop w:val="0"/>
          <w:marBottom w:val="0"/>
          <w:divBdr>
            <w:top w:val="none" w:sz="0" w:space="0" w:color="auto"/>
            <w:left w:val="none" w:sz="0" w:space="0" w:color="auto"/>
            <w:bottom w:val="none" w:sz="0" w:space="0" w:color="auto"/>
            <w:right w:val="none" w:sz="0" w:space="0" w:color="auto"/>
          </w:divBdr>
        </w:div>
        <w:div w:id="2066247056">
          <w:marLeft w:val="640"/>
          <w:marRight w:val="0"/>
          <w:marTop w:val="0"/>
          <w:marBottom w:val="0"/>
          <w:divBdr>
            <w:top w:val="none" w:sz="0" w:space="0" w:color="auto"/>
            <w:left w:val="none" w:sz="0" w:space="0" w:color="auto"/>
            <w:bottom w:val="none" w:sz="0" w:space="0" w:color="auto"/>
            <w:right w:val="none" w:sz="0" w:space="0" w:color="auto"/>
          </w:divBdr>
        </w:div>
        <w:div w:id="2140223840">
          <w:marLeft w:val="640"/>
          <w:marRight w:val="0"/>
          <w:marTop w:val="0"/>
          <w:marBottom w:val="0"/>
          <w:divBdr>
            <w:top w:val="none" w:sz="0" w:space="0" w:color="auto"/>
            <w:left w:val="none" w:sz="0" w:space="0" w:color="auto"/>
            <w:bottom w:val="none" w:sz="0" w:space="0" w:color="auto"/>
            <w:right w:val="none" w:sz="0" w:space="0" w:color="auto"/>
          </w:divBdr>
        </w:div>
      </w:divsChild>
    </w:div>
    <w:div w:id="833298982">
      <w:bodyDiv w:val="1"/>
      <w:marLeft w:val="0"/>
      <w:marRight w:val="0"/>
      <w:marTop w:val="0"/>
      <w:marBottom w:val="0"/>
      <w:divBdr>
        <w:top w:val="none" w:sz="0" w:space="0" w:color="auto"/>
        <w:left w:val="none" w:sz="0" w:space="0" w:color="auto"/>
        <w:bottom w:val="none" w:sz="0" w:space="0" w:color="auto"/>
        <w:right w:val="none" w:sz="0" w:space="0" w:color="auto"/>
      </w:divBdr>
    </w:div>
    <w:div w:id="840243868">
      <w:bodyDiv w:val="1"/>
      <w:marLeft w:val="0"/>
      <w:marRight w:val="0"/>
      <w:marTop w:val="0"/>
      <w:marBottom w:val="0"/>
      <w:divBdr>
        <w:top w:val="none" w:sz="0" w:space="0" w:color="auto"/>
        <w:left w:val="none" w:sz="0" w:space="0" w:color="auto"/>
        <w:bottom w:val="none" w:sz="0" w:space="0" w:color="auto"/>
        <w:right w:val="none" w:sz="0" w:space="0" w:color="auto"/>
      </w:divBdr>
    </w:div>
    <w:div w:id="870531999">
      <w:bodyDiv w:val="1"/>
      <w:marLeft w:val="0"/>
      <w:marRight w:val="0"/>
      <w:marTop w:val="0"/>
      <w:marBottom w:val="0"/>
      <w:divBdr>
        <w:top w:val="none" w:sz="0" w:space="0" w:color="auto"/>
        <w:left w:val="none" w:sz="0" w:space="0" w:color="auto"/>
        <w:bottom w:val="none" w:sz="0" w:space="0" w:color="auto"/>
        <w:right w:val="none" w:sz="0" w:space="0" w:color="auto"/>
      </w:divBdr>
      <w:divsChild>
        <w:div w:id="160437774">
          <w:marLeft w:val="640"/>
          <w:marRight w:val="0"/>
          <w:marTop w:val="0"/>
          <w:marBottom w:val="0"/>
          <w:divBdr>
            <w:top w:val="none" w:sz="0" w:space="0" w:color="auto"/>
            <w:left w:val="none" w:sz="0" w:space="0" w:color="auto"/>
            <w:bottom w:val="none" w:sz="0" w:space="0" w:color="auto"/>
            <w:right w:val="none" w:sz="0" w:space="0" w:color="auto"/>
          </w:divBdr>
        </w:div>
        <w:div w:id="456727907">
          <w:marLeft w:val="640"/>
          <w:marRight w:val="0"/>
          <w:marTop w:val="0"/>
          <w:marBottom w:val="0"/>
          <w:divBdr>
            <w:top w:val="none" w:sz="0" w:space="0" w:color="auto"/>
            <w:left w:val="none" w:sz="0" w:space="0" w:color="auto"/>
            <w:bottom w:val="none" w:sz="0" w:space="0" w:color="auto"/>
            <w:right w:val="none" w:sz="0" w:space="0" w:color="auto"/>
          </w:divBdr>
        </w:div>
        <w:div w:id="1869096420">
          <w:marLeft w:val="640"/>
          <w:marRight w:val="0"/>
          <w:marTop w:val="0"/>
          <w:marBottom w:val="0"/>
          <w:divBdr>
            <w:top w:val="none" w:sz="0" w:space="0" w:color="auto"/>
            <w:left w:val="none" w:sz="0" w:space="0" w:color="auto"/>
            <w:bottom w:val="none" w:sz="0" w:space="0" w:color="auto"/>
            <w:right w:val="none" w:sz="0" w:space="0" w:color="auto"/>
          </w:divBdr>
        </w:div>
        <w:div w:id="845940460">
          <w:marLeft w:val="640"/>
          <w:marRight w:val="0"/>
          <w:marTop w:val="0"/>
          <w:marBottom w:val="0"/>
          <w:divBdr>
            <w:top w:val="none" w:sz="0" w:space="0" w:color="auto"/>
            <w:left w:val="none" w:sz="0" w:space="0" w:color="auto"/>
            <w:bottom w:val="none" w:sz="0" w:space="0" w:color="auto"/>
            <w:right w:val="none" w:sz="0" w:space="0" w:color="auto"/>
          </w:divBdr>
        </w:div>
        <w:div w:id="415828679">
          <w:marLeft w:val="640"/>
          <w:marRight w:val="0"/>
          <w:marTop w:val="0"/>
          <w:marBottom w:val="0"/>
          <w:divBdr>
            <w:top w:val="none" w:sz="0" w:space="0" w:color="auto"/>
            <w:left w:val="none" w:sz="0" w:space="0" w:color="auto"/>
            <w:bottom w:val="none" w:sz="0" w:space="0" w:color="auto"/>
            <w:right w:val="none" w:sz="0" w:space="0" w:color="auto"/>
          </w:divBdr>
        </w:div>
        <w:div w:id="76286965">
          <w:marLeft w:val="640"/>
          <w:marRight w:val="0"/>
          <w:marTop w:val="0"/>
          <w:marBottom w:val="0"/>
          <w:divBdr>
            <w:top w:val="none" w:sz="0" w:space="0" w:color="auto"/>
            <w:left w:val="none" w:sz="0" w:space="0" w:color="auto"/>
            <w:bottom w:val="none" w:sz="0" w:space="0" w:color="auto"/>
            <w:right w:val="none" w:sz="0" w:space="0" w:color="auto"/>
          </w:divBdr>
        </w:div>
        <w:div w:id="826869850">
          <w:marLeft w:val="640"/>
          <w:marRight w:val="0"/>
          <w:marTop w:val="0"/>
          <w:marBottom w:val="0"/>
          <w:divBdr>
            <w:top w:val="none" w:sz="0" w:space="0" w:color="auto"/>
            <w:left w:val="none" w:sz="0" w:space="0" w:color="auto"/>
            <w:bottom w:val="none" w:sz="0" w:space="0" w:color="auto"/>
            <w:right w:val="none" w:sz="0" w:space="0" w:color="auto"/>
          </w:divBdr>
        </w:div>
        <w:div w:id="1971395100">
          <w:marLeft w:val="640"/>
          <w:marRight w:val="0"/>
          <w:marTop w:val="0"/>
          <w:marBottom w:val="0"/>
          <w:divBdr>
            <w:top w:val="none" w:sz="0" w:space="0" w:color="auto"/>
            <w:left w:val="none" w:sz="0" w:space="0" w:color="auto"/>
            <w:bottom w:val="none" w:sz="0" w:space="0" w:color="auto"/>
            <w:right w:val="none" w:sz="0" w:space="0" w:color="auto"/>
          </w:divBdr>
        </w:div>
        <w:div w:id="944340626">
          <w:marLeft w:val="640"/>
          <w:marRight w:val="0"/>
          <w:marTop w:val="0"/>
          <w:marBottom w:val="0"/>
          <w:divBdr>
            <w:top w:val="none" w:sz="0" w:space="0" w:color="auto"/>
            <w:left w:val="none" w:sz="0" w:space="0" w:color="auto"/>
            <w:bottom w:val="none" w:sz="0" w:space="0" w:color="auto"/>
            <w:right w:val="none" w:sz="0" w:space="0" w:color="auto"/>
          </w:divBdr>
        </w:div>
        <w:div w:id="1601596676">
          <w:marLeft w:val="640"/>
          <w:marRight w:val="0"/>
          <w:marTop w:val="0"/>
          <w:marBottom w:val="0"/>
          <w:divBdr>
            <w:top w:val="none" w:sz="0" w:space="0" w:color="auto"/>
            <w:left w:val="none" w:sz="0" w:space="0" w:color="auto"/>
            <w:bottom w:val="none" w:sz="0" w:space="0" w:color="auto"/>
            <w:right w:val="none" w:sz="0" w:space="0" w:color="auto"/>
          </w:divBdr>
        </w:div>
        <w:div w:id="1403407333">
          <w:marLeft w:val="640"/>
          <w:marRight w:val="0"/>
          <w:marTop w:val="0"/>
          <w:marBottom w:val="0"/>
          <w:divBdr>
            <w:top w:val="none" w:sz="0" w:space="0" w:color="auto"/>
            <w:left w:val="none" w:sz="0" w:space="0" w:color="auto"/>
            <w:bottom w:val="none" w:sz="0" w:space="0" w:color="auto"/>
            <w:right w:val="none" w:sz="0" w:space="0" w:color="auto"/>
          </w:divBdr>
        </w:div>
        <w:div w:id="486289850">
          <w:marLeft w:val="640"/>
          <w:marRight w:val="0"/>
          <w:marTop w:val="0"/>
          <w:marBottom w:val="0"/>
          <w:divBdr>
            <w:top w:val="none" w:sz="0" w:space="0" w:color="auto"/>
            <w:left w:val="none" w:sz="0" w:space="0" w:color="auto"/>
            <w:bottom w:val="none" w:sz="0" w:space="0" w:color="auto"/>
            <w:right w:val="none" w:sz="0" w:space="0" w:color="auto"/>
          </w:divBdr>
        </w:div>
        <w:div w:id="1433435189">
          <w:marLeft w:val="640"/>
          <w:marRight w:val="0"/>
          <w:marTop w:val="0"/>
          <w:marBottom w:val="0"/>
          <w:divBdr>
            <w:top w:val="none" w:sz="0" w:space="0" w:color="auto"/>
            <w:left w:val="none" w:sz="0" w:space="0" w:color="auto"/>
            <w:bottom w:val="none" w:sz="0" w:space="0" w:color="auto"/>
            <w:right w:val="none" w:sz="0" w:space="0" w:color="auto"/>
          </w:divBdr>
        </w:div>
        <w:div w:id="824009138">
          <w:marLeft w:val="640"/>
          <w:marRight w:val="0"/>
          <w:marTop w:val="0"/>
          <w:marBottom w:val="0"/>
          <w:divBdr>
            <w:top w:val="none" w:sz="0" w:space="0" w:color="auto"/>
            <w:left w:val="none" w:sz="0" w:space="0" w:color="auto"/>
            <w:bottom w:val="none" w:sz="0" w:space="0" w:color="auto"/>
            <w:right w:val="none" w:sz="0" w:space="0" w:color="auto"/>
          </w:divBdr>
        </w:div>
        <w:div w:id="370376010">
          <w:marLeft w:val="640"/>
          <w:marRight w:val="0"/>
          <w:marTop w:val="0"/>
          <w:marBottom w:val="0"/>
          <w:divBdr>
            <w:top w:val="none" w:sz="0" w:space="0" w:color="auto"/>
            <w:left w:val="none" w:sz="0" w:space="0" w:color="auto"/>
            <w:bottom w:val="none" w:sz="0" w:space="0" w:color="auto"/>
            <w:right w:val="none" w:sz="0" w:space="0" w:color="auto"/>
          </w:divBdr>
        </w:div>
        <w:div w:id="712269538">
          <w:marLeft w:val="640"/>
          <w:marRight w:val="0"/>
          <w:marTop w:val="0"/>
          <w:marBottom w:val="0"/>
          <w:divBdr>
            <w:top w:val="none" w:sz="0" w:space="0" w:color="auto"/>
            <w:left w:val="none" w:sz="0" w:space="0" w:color="auto"/>
            <w:bottom w:val="none" w:sz="0" w:space="0" w:color="auto"/>
            <w:right w:val="none" w:sz="0" w:space="0" w:color="auto"/>
          </w:divBdr>
        </w:div>
        <w:div w:id="640157231">
          <w:marLeft w:val="640"/>
          <w:marRight w:val="0"/>
          <w:marTop w:val="0"/>
          <w:marBottom w:val="0"/>
          <w:divBdr>
            <w:top w:val="none" w:sz="0" w:space="0" w:color="auto"/>
            <w:left w:val="none" w:sz="0" w:space="0" w:color="auto"/>
            <w:bottom w:val="none" w:sz="0" w:space="0" w:color="auto"/>
            <w:right w:val="none" w:sz="0" w:space="0" w:color="auto"/>
          </w:divBdr>
        </w:div>
        <w:div w:id="1187060782">
          <w:marLeft w:val="640"/>
          <w:marRight w:val="0"/>
          <w:marTop w:val="0"/>
          <w:marBottom w:val="0"/>
          <w:divBdr>
            <w:top w:val="none" w:sz="0" w:space="0" w:color="auto"/>
            <w:left w:val="none" w:sz="0" w:space="0" w:color="auto"/>
            <w:bottom w:val="none" w:sz="0" w:space="0" w:color="auto"/>
            <w:right w:val="none" w:sz="0" w:space="0" w:color="auto"/>
          </w:divBdr>
        </w:div>
        <w:div w:id="614794120">
          <w:marLeft w:val="640"/>
          <w:marRight w:val="0"/>
          <w:marTop w:val="0"/>
          <w:marBottom w:val="0"/>
          <w:divBdr>
            <w:top w:val="none" w:sz="0" w:space="0" w:color="auto"/>
            <w:left w:val="none" w:sz="0" w:space="0" w:color="auto"/>
            <w:bottom w:val="none" w:sz="0" w:space="0" w:color="auto"/>
            <w:right w:val="none" w:sz="0" w:space="0" w:color="auto"/>
          </w:divBdr>
        </w:div>
        <w:div w:id="202444311">
          <w:marLeft w:val="640"/>
          <w:marRight w:val="0"/>
          <w:marTop w:val="0"/>
          <w:marBottom w:val="0"/>
          <w:divBdr>
            <w:top w:val="none" w:sz="0" w:space="0" w:color="auto"/>
            <w:left w:val="none" w:sz="0" w:space="0" w:color="auto"/>
            <w:bottom w:val="none" w:sz="0" w:space="0" w:color="auto"/>
            <w:right w:val="none" w:sz="0" w:space="0" w:color="auto"/>
          </w:divBdr>
        </w:div>
        <w:div w:id="646937732">
          <w:marLeft w:val="640"/>
          <w:marRight w:val="0"/>
          <w:marTop w:val="0"/>
          <w:marBottom w:val="0"/>
          <w:divBdr>
            <w:top w:val="none" w:sz="0" w:space="0" w:color="auto"/>
            <w:left w:val="none" w:sz="0" w:space="0" w:color="auto"/>
            <w:bottom w:val="none" w:sz="0" w:space="0" w:color="auto"/>
            <w:right w:val="none" w:sz="0" w:space="0" w:color="auto"/>
          </w:divBdr>
        </w:div>
        <w:div w:id="1972856675">
          <w:marLeft w:val="640"/>
          <w:marRight w:val="0"/>
          <w:marTop w:val="0"/>
          <w:marBottom w:val="0"/>
          <w:divBdr>
            <w:top w:val="none" w:sz="0" w:space="0" w:color="auto"/>
            <w:left w:val="none" w:sz="0" w:space="0" w:color="auto"/>
            <w:bottom w:val="none" w:sz="0" w:space="0" w:color="auto"/>
            <w:right w:val="none" w:sz="0" w:space="0" w:color="auto"/>
          </w:divBdr>
        </w:div>
        <w:div w:id="1896698642">
          <w:marLeft w:val="640"/>
          <w:marRight w:val="0"/>
          <w:marTop w:val="0"/>
          <w:marBottom w:val="0"/>
          <w:divBdr>
            <w:top w:val="none" w:sz="0" w:space="0" w:color="auto"/>
            <w:left w:val="none" w:sz="0" w:space="0" w:color="auto"/>
            <w:bottom w:val="none" w:sz="0" w:space="0" w:color="auto"/>
            <w:right w:val="none" w:sz="0" w:space="0" w:color="auto"/>
          </w:divBdr>
        </w:div>
        <w:div w:id="2017268196">
          <w:marLeft w:val="640"/>
          <w:marRight w:val="0"/>
          <w:marTop w:val="0"/>
          <w:marBottom w:val="0"/>
          <w:divBdr>
            <w:top w:val="none" w:sz="0" w:space="0" w:color="auto"/>
            <w:left w:val="none" w:sz="0" w:space="0" w:color="auto"/>
            <w:bottom w:val="none" w:sz="0" w:space="0" w:color="auto"/>
            <w:right w:val="none" w:sz="0" w:space="0" w:color="auto"/>
          </w:divBdr>
        </w:div>
        <w:div w:id="1858543027">
          <w:marLeft w:val="640"/>
          <w:marRight w:val="0"/>
          <w:marTop w:val="0"/>
          <w:marBottom w:val="0"/>
          <w:divBdr>
            <w:top w:val="none" w:sz="0" w:space="0" w:color="auto"/>
            <w:left w:val="none" w:sz="0" w:space="0" w:color="auto"/>
            <w:bottom w:val="none" w:sz="0" w:space="0" w:color="auto"/>
            <w:right w:val="none" w:sz="0" w:space="0" w:color="auto"/>
          </w:divBdr>
        </w:div>
        <w:div w:id="1857769310">
          <w:marLeft w:val="640"/>
          <w:marRight w:val="0"/>
          <w:marTop w:val="0"/>
          <w:marBottom w:val="0"/>
          <w:divBdr>
            <w:top w:val="none" w:sz="0" w:space="0" w:color="auto"/>
            <w:left w:val="none" w:sz="0" w:space="0" w:color="auto"/>
            <w:bottom w:val="none" w:sz="0" w:space="0" w:color="auto"/>
            <w:right w:val="none" w:sz="0" w:space="0" w:color="auto"/>
          </w:divBdr>
        </w:div>
        <w:div w:id="2020886393">
          <w:marLeft w:val="640"/>
          <w:marRight w:val="0"/>
          <w:marTop w:val="0"/>
          <w:marBottom w:val="0"/>
          <w:divBdr>
            <w:top w:val="none" w:sz="0" w:space="0" w:color="auto"/>
            <w:left w:val="none" w:sz="0" w:space="0" w:color="auto"/>
            <w:bottom w:val="none" w:sz="0" w:space="0" w:color="auto"/>
            <w:right w:val="none" w:sz="0" w:space="0" w:color="auto"/>
          </w:divBdr>
        </w:div>
        <w:div w:id="2001809960">
          <w:marLeft w:val="640"/>
          <w:marRight w:val="0"/>
          <w:marTop w:val="0"/>
          <w:marBottom w:val="0"/>
          <w:divBdr>
            <w:top w:val="none" w:sz="0" w:space="0" w:color="auto"/>
            <w:left w:val="none" w:sz="0" w:space="0" w:color="auto"/>
            <w:bottom w:val="none" w:sz="0" w:space="0" w:color="auto"/>
            <w:right w:val="none" w:sz="0" w:space="0" w:color="auto"/>
          </w:divBdr>
        </w:div>
        <w:div w:id="1288773934">
          <w:marLeft w:val="640"/>
          <w:marRight w:val="0"/>
          <w:marTop w:val="0"/>
          <w:marBottom w:val="0"/>
          <w:divBdr>
            <w:top w:val="none" w:sz="0" w:space="0" w:color="auto"/>
            <w:left w:val="none" w:sz="0" w:space="0" w:color="auto"/>
            <w:bottom w:val="none" w:sz="0" w:space="0" w:color="auto"/>
            <w:right w:val="none" w:sz="0" w:space="0" w:color="auto"/>
          </w:divBdr>
        </w:div>
        <w:div w:id="1945729560">
          <w:marLeft w:val="640"/>
          <w:marRight w:val="0"/>
          <w:marTop w:val="0"/>
          <w:marBottom w:val="0"/>
          <w:divBdr>
            <w:top w:val="none" w:sz="0" w:space="0" w:color="auto"/>
            <w:left w:val="none" w:sz="0" w:space="0" w:color="auto"/>
            <w:bottom w:val="none" w:sz="0" w:space="0" w:color="auto"/>
            <w:right w:val="none" w:sz="0" w:space="0" w:color="auto"/>
          </w:divBdr>
        </w:div>
        <w:div w:id="181479604">
          <w:marLeft w:val="640"/>
          <w:marRight w:val="0"/>
          <w:marTop w:val="0"/>
          <w:marBottom w:val="0"/>
          <w:divBdr>
            <w:top w:val="none" w:sz="0" w:space="0" w:color="auto"/>
            <w:left w:val="none" w:sz="0" w:space="0" w:color="auto"/>
            <w:bottom w:val="none" w:sz="0" w:space="0" w:color="auto"/>
            <w:right w:val="none" w:sz="0" w:space="0" w:color="auto"/>
          </w:divBdr>
        </w:div>
        <w:div w:id="135921763">
          <w:marLeft w:val="640"/>
          <w:marRight w:val="0"/>
          <w:marTop w:val="0"/>
          <w:marBottom w:val="0"/>
          <w:divBdr>
            <w:top w:val="none" w:sz="0" w:space="0" w:color="auto"/>
            <w:left w:val="none" w:sz="0" w:space="0" w:color="auto"/>
            <w:bottom w:val="none" w:sz="0" w:space="0" w:color="auto"/>
            <w:right w:val="none" w:sz="0" w:space="0" w:color="auto"/>
          </w:divBdr>
        </w:div>
        <w:div w:id="1844936016">
          <w:marLeft w:val="640"/>
          <w:marRight w:val="0"/>
          <w:marTop w:val="0"/>
          <w:marBottom w:val="0"/>
          <w:divBdr>
            <w:top w:val="none" w:sz="0" w:space="0" w:color="auto"/>
            <w:left w:val="none" w:sz="0" w:space="0" w:color="auto"/>
            <w:bottom w:val="none" w:sz="0" w:space="0" w:color="auto"/>
            <w:right w:val="none" w:sz="0" w:space="0" w:color="auto"/>
          </w:divBdr>
        </w:div>
        <w:div w:id="251622470">
          <w:marLeft w:val="640"/>
          <w:marRight w:val="0"/>
          <w:marTop w:val="0"/>
          <w:marBottom w:val="0"/>
          <w:divBdr>
            <w:top w:val="none" w:sz="0" w:space="0" w:color="auto"/>
            <w:left w:val="none" w:sz="0" w:space="0" w:color="auto"/>
            <w:bottom w:val="none" w:sz="0" w:space="0" w:color="auto"/>
            <w:right w:val="none" w:sz="0" w:space="0" w:color="auto"/>
          </w:divBdr>
        </w:div>
        <w:div w:id="1246065707">
          <w:marLeft w:val="640"/>
          <w:marRight w:val="0"/>
          <w:marTop w:val="0"/>
          <w:marBottom w:val="0"/>
          <w:divBdr>
            <w:top w:val="none" w:sz="0" w:space="0" w:color="auto"/>
            <w:left w:val="none" w:sz="0" w:space="0" w:color="auto"/>
            <w:bottom w:val="none" w:sz="0" w:space="0" w:color="auto"/>
            <w:right w:val="none" w:sz="0" w:space="0" w:color="auto"/>
          </w:divBdr>
        </w:div>
        <w:div w:id="837773665">
          <w:marLeft w:val="640"/>
          <w:marRight w:val="0"/>
          <w:marTop w:val="0"/>
          <w:marBottom w:val="0"/>
          <w:divBdr>
            <w:top w:val="none" w:sz="0" w:space="0" w:color="auto"/>
            <w:left w:val="none" w:sz="0" w:space="0" w:color="auto"/>
            <w:bottom w:val="none" w:sz="0" w:space="0" w:color="auto"/>
            <w:right w:val="none" w:sz="0" w:space="0" w:color="auto"/>
          </w:divBdr>
        </w:div>
        <w:div w:id="1268000641">
          <w:marLeft w:val="640"/>
          <w:marRight w:val="0"/>
          <w:marTop w:val="0"/>
          <w:marBottom w:val="0"/>
          <w:divBdr>
            <w:top w:val="none" w:sz="0" w:space="0" w:color="auto"/>
            <w:left w:val="none" w:sz="0" w:space="0" w:color="auto"/>
            <w:bottom w:val="none" w:sz="0" w:space="0" w:color="auto"/>
            <w:right w:val="none" w:sz="0" w:space="0" w:color="auto"/>
          </w:divBdr>
        </w:div>
        <w:div w:id="51925230">
          <w:marLeft w:val="640"/>
          <w:marRight w:val="0"/>
          <w:marTop w:val="0"/>
          <w:marBottom w:val="0"/>
          <w:divBdr>
            <w:top w:val="none" w:sz="0" w:space="0" w:color="auto"/>
            <w:left w:val="none" w:sz="0" w:space="0" w:color="auto"/>
            <w:bottom w:val="none" w:sz="0" w:space="0" w:color="auto"/>
            <w:right w:val="none" w:sz="0" w:space="0" w:color="auto"/>
          </w:divBdr>
        </w:div>
        <w:div w:id="1325284174">
          <w:marLeft w:val="640"/>
          <w:marRight w:val="0"/>
          <w:marTop w:val="0"/>
          <w:marBottom w:val="0"/>
          <w:divBdr>
            <w:top w:val="none" w:sz="0" w:space="0" w:color="auto"/>
            <w:left w:val="none" w:sz="0" w:space="0" w:color="auto"/>
            <w:bottom w:val="none" w:sz="0" w:space="0" w:color="auto"/>
            <w:right w:val="none" w:sz="0" w:space="0" w:color="auto"/>
          </w:divBdr>
        </w:div>
        <w:div w:id="918634528">
          <w:marLeft w:val="640"/>
          <w:marRight w:val="0"/>
          <w:marTop w:val="0"/>
          <w:marBottom w:val="0"/>
          <w:divBdr>
            <w:top w:val="none" w:sz="0" w:space="0" w:color="auto"/>
            <w:left w:val="none" w:sz="0" w:space="0" w:color="auto"/>
            <w:bottom w:val="none" w:sz="0" w:space="0" w:color="auto"/>
            <w:right w:val="none" w:sz="0" w:space="0" w:color="auto"/>
          </w:divBdr>
        </w:div>
        <w:div w:id="375669126">
          <w:marLeft w:val="640"/>
          <w:marRight w:val="0"/>
          <w:marTop w:val="0"/>
          <w:marBottom w:val="0"/>
          <w:divBdr>
            <w:top w:val="none" w:sz="0" w:space="0" w:color="auto"/>
            <w:left w:val="none" w:sz="0" w:space="0" w:color="auto"/>
            <w:bottom w:val="none" w:sz="0" w:space="0" w:color="auto"/>
            <w:right w:val="none" w:sz="0" w:space="0" w:color="auto"/>
          </w:divBdr>
        </w:div>
        <w:div w:id="1320234514">
          <w:marLeft w:val="640"/>
          <w:marRight w:val="0"/>
          <w:marTop w:val="0"/>
          <w:marBottom w:val="0"/>
          <w:divBdr>
            <w:top w:val="none" w:sz="0" w:space="0" w:color="auto"/>
            <w:left w:val="none" w:sz="0" w:space="0" w:color="auto"/>
            <w:bottom w:val="none" w:sz="0" w:space="0" w:color="auto"/>
            <w:right w:val="none" w:sz="0" w:space="0" w:color="auto"/>
          </w:divBdr>
        </w:div>
        <w:div w:id="189804537">
          <w:marLeft w:val="640"/>
          <w:marRight w:val="0"/>
          <w:marTop w:val="0"/>
          <w:marBottom w:val="0"/>
          <w:divBdr>
            <w:top w:val="none" w:sz="0" w:space="0" w:color="auto"/>
            <w:left w:val="none" w:sz="0" w:space="0" w:color="auto"/>
            <w:bottom w:val="none" w:sz="0" w:space="0" w:color="auto"/>
            <w:right w:val="none" w:sz="0" w:space="0" w:color="auto"/>
          </w:divBdr>
        </w:div>
        <w:div w:id="1769541642">
          <w:marLeft w:val="640"/>
          <w:marRight w:val="0"/>
          <w:marTop w:val="0"/>
          <w:marBottom w:val="0"/>
          <w:divBdr>
            <w:top w:val="none" w:sz="0" w:space="0" w:color="auto"/>
            <w:left w:val="none" w:sz="0" w:space="0" w:color="auto"/>
            <w:bottom w:val="none" w:sz="0" w:space="0" w:color="auto"/>
            <w:right w:val="none" w:sz="0" w:space="0" w:color="auto"/>
          </w:divBdr>
        </w:div>
        <w:div w:id="1806965817">
          <w:marLeft w:val="640"/>
          <w:marRight w:val="0"/>
          <w:marTop w:val="0"/>
          <w:marBottom w:val="0"/>
          <w:divBdr>
            <w:top w:val="none" w:sz="0" w:space="0" w:color="auto"/>
            <w:left w:val="none" w:sz="0" w:space="0" w:color="auto"/>
            <w:bottom w:val="none" w:sz="0" w:space="0" w:color="auto"/>
            <w:right w:val="none" w:sz="0" w:space="0" w:color="auto"/>
          </w:divBdr>
        </w:div>
        <w:div w:id="1399480050">
          <w:marLeft w:val="640"/>
          <w:marRight w:val="0"/>
          <w:marTop w:val="0"/>
          <w:marBottom w:val="0"/>
          <w:divBdr>
            <w:top w:val="none" w:sz="0" w:space="0" w:color="auto"/>
            <w:left w:val="none" w:sz="0" w:space="0" w:color="auto"/>
            <w:bottom w:val="none" w:sz="0" w:space="0" w:color="auto"/>
            <w:right w:val="none" w:sz="0" w:space="0" w:color="auto"/>
          </w:divBdr>
        </w:div>
        <w:div w:id="510535871">
          <w:marLeft w:val="640"/>
          <w:marRight w:val="0"/>
          <w:marTop w:val="0"/>
          <w:marBottom w:val="0"/>
          <w:divBdr>
            <w:top w:val="none" w:sz="0" w:space="0" w:color="auto"/>
            <w:left w:val="none" w:sz="0" w:space="0" w:color="auto"/>
            <w:bottom w:val="none" w:sz="0" w:space="0" w:color="auto"/>
            <w:right w:val="none" w:sz="0" w:space="0" w:color="auto"/>
          </w:divBdr>
        </w:div>
        <w:div w:id="1199392889">
          <w:marLeft w:val="640"/>
          <w:marRight w:val="0"/>
          <w:marTop w:val="0"/>
          <w:marBottom w:val="0"/>
          <w:divBdr>
            <w:top w:val="none" w:sz="0" w:space="0" w:color="auto"/>
            <w:left w:val="none" w:sz="0" w:space="0" w:color="auto"/>
            <w:bottom w:val="none" w:sz="0" w:space="0" w:color="auto"/>
            <w:right w:val="none" w:sz="0" w:space="0" w:color="auto"/>
          </w:divBdr>
        </w:div>
        <w:div w:id="1788353717">
          <w:marLeft w:val="640"/>
          <w:marRight w:val="0"/>
          <w:marTop w:val="0"/>
          <w:marBottom w:val="0"/>
          <w:divBdr>
            <w:top w:val="none" w:sz="0" w:space="0" w:color="auto"/>
            <w:left w:val="none" w:sz="0" w:space="0" w:color="auto"/>
            <w:bottom w:val="none" w:sz="0" w:space="0" w:color="auto"/>
            <w:right w:val="none" w:sz="0" w:space="0" w:color="auto"/>
          </w:divBdr>
        </w:div>
        <w:div w:id="1499734657">
          <w:marLeft w:val="640"/>
          <w:marRight w:val="0"/>
          <w:marTop w:val="0"/>
          <w:marBottom w:val="0"/>
          <w:divBdr>
            <w:top w:val="none" w:sz="0" w:space="0" w:color="auto"/>
            <w:left w:val="none" w:sz="0" w:space="0" w:color="auto"/>
            <w:bottom w:val="none" w:sz="0" w:space="0" w:color="auto"/>
            <w:right w:val="none" w:sz="0" w:space="0" w:color="auto"/>
          </w:divBdr>
        </w:div>
        <w:div w:id="1076393913">
          <w:marLeft w:val="640"/>
          <w:marRight w:val="0"/>
          <w:marTop w:val="0"/>
          <w:marBottom w:val="0"/>
          <w:divBdr>
            <w:top w:val="none" w:sz="0" w:space="0" w:color="auto"/>
            <w:left w:val="none" w:sz="0" w:space="0" w:color="auto"/>
            <w:bottom w:val="none" w:sz="0" w:space="0" w:color="auto"/>
            <w:right w:val="none" w:sz="0" w:space="0" w:color="auto"/>
          </w:divBdr>
        </w:div>
        <w:div w:id="283733504">
          <w:marLeft w:val="640"/>
          <w:marRight w:val="0"/>
          <w:marTop w:val="0"/>
          <w:marBottom w:val="0"/>
          <w:divBdr>
            <w:top w:val="none" w:sz="0" w:space="0" w:color="auto"/>
            <w:left w:val="none" w:sz="0" w:space="0" w:color="auto"/>
            <w:bottom w:val="none" w:sz="0" w:space="0" w:color="auto"/>
            <w:right w:val="none" w:sz="0" w:space="0" w:color="auto"/>
          </w:divBdr>
        </w:div>
        <w:div w:id="558639920">
          <w:marLeft w:val="640"/>
          <w:marRight w:val="0"/>
          <w:marTop w:val="0"/>
          <w:marBottom w:val="0"/>
          <w:divBdr>
            <w:top w:val="none" w:sz="0" w:space="0" w:color="auto"/>
            <w:left w:val="none" w:sz="0" w:space="0" w:color="auto"/>
            <w:bottom w:val="none" w:sz="0" w:space="0" w:color="auto"/>
            <w:right w:val="none" w:sz="0" w:space="0" w:color="auto"/>
          </w:divBdr>
        </w:div>
        <w:div w:id="1922787800">
          <w:marLeft w:val="640"/>
          <w:marRight w:val="0"/>
          <w:marTop w:val="0"/>
          <w:marBottom w:val="0"/>
          <w:divBdr>
            <w:top w:val="none" w:sz="0" w:space="0" w:color="auto"/>
            <w:left w:val="none" w:sz="0" w:space="0" w:color="auto"/>
            <w:bottom w:val="none" w:sz="0" w:space="0" w:color="auto"/>
            <w:right w:val="none" w:sz="0" w:space="0" w:color="auto"/>
          </w:divBdr>
        </w:div>
        <w:div w:id="874342779">
          <w:marLeft w:val="640"/>
          <w:marRight w:val="0"/>
          <w:marTop w:val="0"/>
          <w:marBottom w:val="0"/>
          <w:divBdr>
            <w:top w:val="none" w:sz="0" w:space="0" w:color="auto"/>
            <w:left w:val="none" w:sz="0" w:space="0" w:color="auto"/>
            <w:bottom w:val="none" w:sz="0" w:space="0" w:color="auto"/>
            <w:right w:val="none" w:sz="0" w:space="0" w:color="auto"/>
          </w:divBdr>
        </w:div>
        <w:div w:id="1270316086">
          <w:marLeft w:val="640"/>
          <w:marRight w:val="0"/>
          <w:marTop w:val="0"/>
          <w:marBottom w:val="0"/>
          <w:divBdr>
            <w:top w:val="none" w:sz="0" w:space="0" w:color="auto"/>
            <w:left w:val="none" w:sz="0" w:space="0" w:color="auto"/>
            <w:bottom w:val="none" w:sz="0" w:space="0" w:color="auto"/>
            <w:right w:val="none" w:sz="0" w:space="0" w:color="auto"/>
          </w:divBdr>
        </w:div>
        <w:div w:id="1076198234">
          <w:marLeft w:val="640"/>
          <w:marRight w:val="0"/>
          <w:marTop w:val="0"/>
          <w:marBottom w:val="0"/>
          <w:divBdr>
            <w:top w:val="none" w:sz="0" w:space="0" w:color="auto"/>
            <w:left w:val="none" w:sz="0" w:space="0" w:color="auto"/>
            <w:bottom w:val="none" w:sz="0" w:space="0" w:color="auto"/>
            <w:right w:val="none" w:sz="0" w:space="0" w:color="auto"/>
          </w:divBdr>
        </w:div>
        <w:div w:id="1185901293">
          <w:marLeft w:val="640"/>
          <w:marRight w:val="0"/>
          <w:marTop w:val="0"/>
          <w:marBottom w:val="0"/>
          <w:divBdr>
            <w:top w:val="none" w:sz="0" w:space="0" w:color="auto"/>
            <w:left w:val="none" w:sz="0" w:space="0" w:color="auto"/>
            <w:bottom w:val="none" w:sz="0" w:space="0" w:color="auto"/>
            <w:right w:val="none" w:sz="0" w:space="0" w:color="auto"/>
          </w:divBdr>
        </w:div>
        <w:div w:id="743144278">
          <w:marLeft w:val="640"/>
          <w:marRight w:val="0"/>
          <w:marTop w:val="0"/>
          <w:marBottom w:val="0"/>
          <w:divBdr>
            <w:top w:val="none" w:sz="0" w:space="0" w:color="auto"/>
            <w:left w:val="none" w:sz="0" w:space="0" w:color="auto"/>
            <w:bottom w:val="none" w:sz="0" w:space="0" w:color="auto"/>
            <w:right w:val="none" w:sz="0" w:space="0" w:color="auto"/>
          </w:divBdr>
        </w:div>
        <w:div w:id="899754059">
          <w:marLeft w:val="640"/>
          <w:marRight w:val="0"/>
          <w:marTop w:val="0"/>
          <w:marBottom w:val="0"/>
          <w:divBdr>
            <w:top w:val="none" w:sz="0" w:space="0" w:color="auto"/>
            <w:left w:val="none" w:sz="0" w:space="0" w:color="auto"/>
            <w:bottom w:val="none" w:sz="0" w:space="0" w:color="auto"/>
            <w:right w:val="none" w:sz="0" w:space="0" w:color="auto"/>
          </w:divBdr>
        </w:div>
        <w:div w:id="1291201482">
          <w:marLeft w:val="640"/>
          <w:marRight w:val="0"/>
          <w:marTop w:val="0"/>
          <w:marBottom w:val="0"/>
          <w:divBdr>
            <w:top w:val="none" w:sz="0" w:space="0" w:color="auto"/>
            <w:left w:val="none" w:sz="0" w:space="0" w:color="auto"/>
            <w:bottom w:val="none" w:sz="0" w:space="0" w:color="auto"/>
            <w:right w:val="none" w:sz="0" w:space="0" w:color="auto"/>
          </w:divBdr>
        </w:div>
        <w:div w:id="2049908044">
          <w:marLeft w:val="640"/>
          <w:marRight w:val="0"/>
          <w:marTop w:val="0"/>
          <w:marBottom w:val="0"/>
          <w:divBdr>
            <w:top w:val="none" w:sz="0" w:space="0" w:color="auto"/>
            <w:left w:val="none" w:sz="0" w:space="0" w:color="auto"/>
            <w:bottom w:val="none" w:sz="0" w:space="0" w:color="auto"/>
            <w:right w:val="none" w:sz="0" w:space="0" w:color="auto"/>
          </w:divBdr>
        </w:div>
        <w:div w:id="162743383">
          <w:marLeft w:val="640"/>
          <w:marRight w:val="0"/>
          <w:marTop w:val="0"/>
          <w:marBottom w:val="0"/>
          <w:divBdr>
            <w:top w:val="none" w:sz="0" w:space="0" w:color="auto"/>
            <w:left w:val="none" w:sz="0" w:space="0" w:color="auto"/>
            <w:bottom w:val="none" w:sz="0" w:space="0" w:color="auto"/>
            <w:right w:val="none" w:sz="0" w:space="0" w:color="auto"/>
          </w:divBdr>
        </w:div>
        <w:div w:id="1401561561">
          <w:marLeft w:val="640"/>
          <w:marRight w:val="0"/>
          <w:marTop w:val="0"/>
          <w:marBottom w:val="0"/>
          <w:divBdr>
            <w:top w:val="none" w:sz="0" w:space="0" w:color="auto"/>
            <w:left w:val="none" w:sz="0" w:space="0" w:color="auto"/>
            <w:bottom w:val="none" w:sz="0" w:space="0" w:color="auto"/>
            <w:right w:val="none" w:sz="0" w:space="0" w:color="auto"/>
          </w:divBdr>
        </w:div>
        <w:div w:id="601911699">
          <w:marLeft w:val="640"/>
          <w:marRight w:val="0"/>
          <w:marTop w:val="0"/>
          <w:marBottom w:val="0"/>
          <w:divBdr>
            <w:top w:val="none" w:sz="0" w:space="0" w:color="auto"/>
            <w:left w:val="none" w:sz="0" w:space="0" w:color="auto"/>
            <w:bottom w:val="none" w:sz="0" w:space="0" w:color="auto"/>
            <w:right w:val="none" w:sz="0" w:space="0" w:color="auto"/>
          </w:divBdr>
        </w:div>
        <w:div w:id="760495003">
          <w:marLeft w:val="640"/>
          <w:marRight w:val="0"/>
          <w:marTop w:val="0"/>
          <w:marBottom w:val="0"/>
          <w:divBdr>
            <w:top w:val="none" w:sz="0" w:space="0" w:color="auto"/>
            <w:left w:val="none" w:sz="0" w:space="0" w:color="auto"/>
            <w:bottom w:val="none" w:sz="0" w:space="0" w:color="auto"/>
            <w:right w:val="none" w:sz="0" w:space="0" w:color="auto"/>
          </w:divBdr>
        </w:div>
        <w:div w:id="888343622">
          <w:marLeft w:val="640"/>
          <w:marRight w:val="0"/>
          <w:marTop w:val="0"/>
          <w:marBottom w:val="0"/>
          <w:divBdr>
            <w:top w:val="none" w:sz="0" w:space="0" w:color="auto"/>
            <w:left w:val="none" w:sz="0" w:space="0" w:color="auto"/>
            <w:bottom w:val="none" w:sz="0" w:space="0" w:color="auto"/>
            <w:right w:val="none" w:sz="0" w:space="0" w:color="auto"/>
          </w:divBdr>
        </w:div>
        <w:div w:id="1611279289">
          <w:marLeft w:val="640"/>
          <w:marRight w:val="0"/>
          <w:marTop w:val="0"/>
          <w:marBottom w:val="0"/>
          <w:divBdr>
            <w:top w:val="none" w:sz="0" w:space="0" w:color="auto"/>
            <w:left w:val="none" w:sz="0" w:space="0" w:color="auto"/>
            <w:bottom w:val="none" w:sz="0" w:space="0" w:color="auto"/>
            <w:right w:val="none" w:sz="0" w:space="0" w:color="auto"/>
          </w:divBdr>
        </w:div>
        <w:div w:id="1718120585">
          <w:marLeft w:val="640"/>
          <w:marRight w:val="0"/>
          <w:marTop w:val="0"/>
          <w:marBottom w:val="0"/>
          <w:divBdr>
            <w:top w:val="none" w:sz="0" w:space="0" w:color="auto"/>
            <w:left w:val="none" w:sz="0" w:space="0" w:color="auto"/>
            <w:bottom w:val="none" w:sz="0" w:space="0" w:color="auto"/>
            <w:right w:val="none" w:sz="0" w:space="0" w:color="auto"/>
          </w:divBdr>
        </w:div>
        <w:div w:id="1888955767">
          <w:marLeft w:val="640"/>
          <w:marRight w:val="0"/>
          <w:marTop w:val="0"/>
          <w:marBottom w:val="0"/>
          <w:divBdr>
            <w:top w:val="none" w:sz="0" w:space="0" w:color="auto"/>
            <w:left w:val="none" w:sz="0" w:space="0" w:color="auto"/>
            <w:bottom w:val="none" w:sz="0" w:space="0" w:color="auto"/>
            <w:right w:val="none" w:sz="0" w:space="0" w:color="auto"/>
          </w:divBdr>
        </w:div>
        <w:div w:id="893927043">
          <w:marLeft w:val="640"/>
          <w:marRight w:val="0"/>
          <w:marTop w:val="0"/>
          <w:marBottom w:val="0"/>
          <w:divBdr>
            <w:top w:val="none" w:sz="0" w:space="0" w:color="auto"/>
            <w:left w:val="none" w:sz="0" w:space="0" w:color="auto"/>
            <w:bottom w:val="none" w:sz="0" w:space="0" w:color="auto"/>
            <w:right w:val="none" w:sz="0" w:space="0" w:color="auto"/>
          </w:divBdr>
        </w:div>
      </w:divsChild>
    </w:div>
    <w:div w:id="886911386">
      <w:bodyDiv w:val="1"/>
      <w:marLeft w:val="0"/>
      <w:marRight w:val="0"/>
      <w:marTop w:val="0"/>
      <w:marBottom w:val="0"/>
      <w:divBdr>
        <w:top w:val="none" w:sz="0" w:space="0" w:color="auto"/>
        <w:left w:val="none" w:sz="0" w:space="0" w:color="auto"/>
        <w:bottom w:val="none" w:sz="0" w:space="0" w:color="auto"/>
        <w:right w:val="none" w:sz="0" w:space="0" w:color="auto"/>
      </w:divBdr>
      <w:divsChild>
        <w:div w:id="1335916553">
          <w:marLeft w:val="640"/>
          <w:marRight w:val="0"/>
          <w:marTop w:val="0"/>
          <w:marBottom w:val="0"/>
          <w:divBdr>
            <w:top w:val="none" w:sz="0" w:space="0" w:color="auto"/>
            <w:left w:val="none" w:sz="0" w:space="0" w:color="auto"/>
            <w:bottom w:val="none" w:sz="0" w:space="0" w:color="auto"/>
            <w:right w:val="none" w:sz="0" w:space="0" w:color="auto"/>
          </w:divBdr>
        </w:div>
        <w:div w:id="515848437">
          <w:marLeft w:val="640"/>
          <w:marRight w:val="0"/>
          <w:marTop w:val="0"/>
          <w:marBottom w:val="0"/>
          <w:divBdr>
            <w:top w:val="none" w:sz="0" w:space="0" w:color="auto"/>
            <w:left w:val="none" w:sz="0" w:space="0" w:color="auto"/>
            <w:bottom w:val="none" w:sz="0" w:space="0" w:color="auto"/>
            <w:right w:val="none" w:sz="0" w:space="0" w:color="auto"/>
          </w:divBdr>
        </w:div>
        <w:div w:id="940265258">
          <w:marLeft w:val="640"/>
          <w:marRight w:val="0"/>
          <w:marTop w:val="0"/>
          <w:marBottom w:val="0"/>
          <w:divBdr>
            <w:top w:val="none" w:sz="0" w:space="0" w:color="auto"/>
            <w:left w:val="none" w:sz="0" w:space="0" w:color="auto"/>
            <w:bottom w:val="none" w:sz="0" w:space="0" w:color="auto"/>
            <w:right w:val="none" w:sz="0" w:space="0" w:color="auto"/>
          </w:divBdr>
        </w:div>
        <w:div w:id="755250505">
          <w:marLeft w:val="640"/>
          <w:marRight w:val="0"/>
          <w:marTop w:val="0"/>
          <w:marBottom w:val="0"/>
          <w:divBdr>
            <w:top w:val="none" w:sz="0" w:space="0" w:color="auto"/>
            <w:left w:val="none" w:sz="0" w:space="0" w:color="auto"/>
            <w:bottom w:val="none" w:sz="0" w:space="0" w:color="auto"/>
            <w:right w:val="none" w:sz="0" w:space="0" w:color="auto"/>
          </w:divBdr>
        </w:div>
        <w:div w:id="1317877799">
          <w:marLeft w:val="640"/>
          <w:marRight w:val="0"/>
          <w:marTop w:val="0"/>
          <w:marBottom w:val="0"/>
          <w:divBdr>
            <w:top w:val="none" w:sz="0" w:space="0" w:color="auto"/>
            <w:left w:val="none" w:sz="0" w:space="0" w:color="auto"/>
            <w:bottom w:val="none" w:sz="0" w:space="0" w:color="auto"/>
            <w:right w:val="none" w:sz="0" w:space="0" w:color="auto"/>
          </w:divBdr>
        </w:div>
        <w:div w:id="910584177">
          <w:marLeft w:val="640"/>
          <w:marRight w:val="0"/>
          <w:marTop w:val="0"/>
          <w:marBottom w:val="0"/>
          <w:divBdr>
            <w:top w:val="none" w:sz="0" w:space="0" w:color="auto"/>
            <w:left w:val="none" w:sz="0" w:space="0" w:color="auto"/>
            <w:bottom w:val="none" w:sz="0" w:space="0" w:color="auto"/>
            <w:right w:val="none" w:sz="0" w:space="0" w:color="auto"/>
          </w:divBdr>
        </w:div>
        <w:div w:id="1100371672">
          <w:marLeft w:val="640"/>
          <w:marRight w:val="0"/>
          <w:marTop w:val="0"/>
          <w:marBottom w:val="0"/>
          <w:divBdr>
            <w:top w:val="none" w:sz="0" w:space="0" w:color="auto"/>
            <w:left w:val="none" w:sz="0" w:space="0" w:color="auto"/>
            <w:bottom w:val="none" w:sz="0" w:space="0" w:color="auto"/>
            <w:right w:val="none" w:sz="0" w:space="0" w:color="auto"/>
          </w:divBdr>
        </w:div>
        <w:div w:id="735052044">
          <w:marLeft w:val="640"/>
          <w:marRight w:val="0"/>
          <w:marTop w:val="0"/>
          <w:marBottom w:val="0"/>
          <w:divBdr>
            <w:top w:val="none" w:sz="0" w:space="0" w:color="auto"/>
            <w:left w:val="none" w:sz="0" w:space="0" w:color="auto"/>
            <w:bottom w:val="none" w:sz="0" w:space="0" w:color="auto"/>
            <w:right w:val="none" w:sz="0" w:space="0" w:color="auto"/>
          </w:divBdr>
        </w:div>
        <w:div w:id="543830865">
          <w:marLeft w:val="640"/>
          <w:marRight w:val="0"/>
          <w:marTop w:val="0"/>
          <w:marBottom w:val="0"/>
          <w:divBdr>
            <w:top w:val="none" w:sz="0" w:space="0" w:color="auto"/>
            <w:left w:val="none" w:sz="0" w:space="0" w:color="auto"/>
            <w:bottom w:val="none" w:sz="0" w:space="0" w:color="auto"/>
            <w:right w:val="none" w:sz="0" w:space="0" w:color="auto"/>
          </w:divBdr>
        </w:div>
        <w:div w:id="1362394268">
          <w:marLeft w:val="640"/>
          <w:marRight w:val="0"/>
          <w:marTop w:val="0"/>
          <w:marBottom w:val="0"/>
          <w:divBdr>
            <w:top w:val="none" w:sz="0" w:space="0" w:color="auto"/>
            <w:left w:val="none" w:sz="0" w:space="0" w:color="auto"/>
            <w:bottom w:val="none" w:sz="0" w:space="0" w:color="auto"/>
            <w:right w:val="none" w:sz="0" w:space="0" w:color="auto"/>
          </w:divBdr>
        </w:div>
        <w:div w:id="121660375">
          <w:marLeft w:val="640"/>
          <w:marRight w:val="0"/>
          <w:marTop w:val="0"/>
          <w:marBottom w:val="0"/>
          <w:divBdr>
            <w:top w:val="none" w:sz="0" w:space="0" w:color="auto"/>
            <w:left w:val="none" w:sz="0" w:space="0" w:color="auto"/>
            <w:bottom w:val="none" w:sz="0" w:space="0" w:color="auto"/>
            <w:right w:val="none" w:sz="0" w:space="0" w:color="auto"/>
          </w:divBdr>
        </w:div>
        <w:div w:id="1308051600">
          <w:marLeft w:val="640"/>
          <w:marRight w:val="0"/>
          <w:marTop w:val="0"/>
          <w:marBottom w:val="0"/>
          <w:divBdr>
            <w:top w:val="none" w:sz="0" w:space="0" w:color="auto"/>
            <w:left w:val="none" w:sz="0" w:space="0" w:color="auto"/>
            <w:bottom w:val="none" w:sz="0" w:space="0" w:color="auto"/>
            <w:right w:val="none" w:sz="0" w:space="0" w:color="auto"/>
          </w:divBdr>
        </w:div>
        <w:div w:id="1271162256">
          <w:marLeft w:val="640"/>
          <w:marRight w:val="0"/>
          <w:marTop w:val="0"/>
          <w:marBottom w:val="0"/>
          <w:divBdr>
            <w:top w:val="none" w:sz="0" w:space="0" w:color="auto"/>
            <w:left w:val="none" w:sz="0" w:space="0" w:color="auto"/>
            <w:bottom w:val="none" w:sz="0" w:space="0" w:color="auto"/>
            <w:right w:val="none" w:sz="0" w:space="0" w:color="auto"/>
          </w:divBdr>
        </w:div>
        <w:div w:id="1600219187">
          <w:marLeft w:val="640"/>
          <w:marRight w:val="0"/>
          <w:marTop w:val="0"/>
          <w:marBottom w:val="0"/>
          <w:divBdr>
            <w:top w:val="none" w:sz="0" w:space="0" w:color="auto"/>
            <w:left w:val="none" w:sz="0" w:space="0" w:color="auto"/>
            <w:bottom w:val="none" w:sz="0" w:space="0" w:color="auto"/>
            <w:right w:val="none" w:sz="0" w:space="0" w:color="auto"/>
          </w:divBdr>
        </w:div>
        <w:div w:id="299775086">
          <w:marLeft w:val="640"/>
          <w:marRight w:val="0"/>
          <w:marTop w:val="0"/>
          <w:marBottom w:val="0"/>
          <w:divBdr>
            <w:top w:val="none" w:sz="0" w:space="0" w:color="auto"/>
            <w:left w:val="none" w:sz="0" w:space="0" w:color="auto"/>
            <w:bottom w:val="none" w:sz="0" w:space="0" w:color="auto"/>
            <w:right w:val="none" w:sz="0" w:space="0" w:color="auto"/>
          </w:divBdr>
        </w:div>
        <w:div w:id="2017877022">
          <w:marLeft w:val="640"/>
          <w:marRight w:val="0"/>
          <w:marTop w:val="0"/>
          <w:marBottom w:val="0"/>
          <w:divBdr>
            <w:top w:val="none" w:sz="0" w:space="0" w:color="auto"/>
            <w:left w:val="none" w:sz="0" w:space="0" w:color="auto"/>
            <w:bottom w:val="none" w:sz="0" w:space="0" w:color="auto"/>
            <w:right w:val="none" w:sz="0" w:space="0" w:color="auto"/>
          </w:divBdr>
        </w:div>
        <w:div w:id="548568430">
          <w:marLeft w:val="640"/>
          <w:marRight w:val="0"/>
          <w:marTop w:val="0"/>
          <w:marBottom w:val="0"/>
          <w:divBdr>
            <w:top w:val="none" w:sz="0" w:space="0" w:color="auto"/>
            <w:left w:val="none" w:sz="0" w:space="0" w:color="auto"/>
            <w:bottom w:val="none" w:sz="0" w:space="0" w:color="auto"/>
            <w:right w:val="none" w:sz="0" w:space="0" w:color="auto"/>
          </w:divBdr>
        </w:div>
        <w:div w:id="319383488">
          <w:marLeft w:val="640"/>
          <w:marRight w:val="0"/>
          <w:marTop w:val="0"/>
          <w:marBottom w:val="0"/>
          <w:divBdr>
            <w:top w:val="none" w:sz="0" w:space="0" w:color="auto"/>
            <w:left w:val="none" w:sz="0" w:space="0" w:color="auto"/>
            <w:bottom w:val="none" w:sz="0" w:space="0" w:color="auto"/>
            <w:right w:val="none" w:sz="0" w:space="0" w:color="auto"/>
          </w:divBdr>
        </w:div>
        <w:div w:id="1243838466">
          <w:marLeft w:val="640"/>
          <w:marRight w:val="0"/>
          <w:marTop w:val="0"/>
          <w:marBottom w:val="0"/>
          <w:divBdr>
            <w:top w:val="none" w:sz="0" w:space="0" w:color="auto"/>
            <w:left w:val="none" w:sz="0" w:space="0" w:color="auto"/>
            <w:bottom w:val="none" w:sz="0" w:space="0" w:color="auto"/>
            <w:right w:val="none" w:sz="0" w:space="0" w:color="auto"/>
          </w:divBdr>
        </w:div>
        <w:div w:id="512035188">
          <w:marLeft w:val="640"/>
          <w:marRight w:val="0"/>
          <w:marTop w:val="0"/>
          <w:marBottom w:val="0"/>
          <w:divBdr>
            <w:top w:val="none" w:sz="0" w:space="0" w:color="auto"/>
            <w:left w:val="none" w:sz="0" w:space="0" w:color="auto"/>
            <w:bottom w:val="none" w:sz="0" w:space="0" w:color="auto"/>
            <w:right w:val="none" w:sz="0" w:space="0" w:color="auto"/>
          </w:divBdr>
        </w:div>
        <w:div w:id="615648103">
          <w:marLeft w:val="640"/>
          <w:marRight w:val="0"/>
          <w:marTop w:val="0"/>
          <w:marBottom w:val="0"/>
          <w:divBdr>
            <w:top w:val="none" w:sz="0" w:space="0" w:color="auto"/>
            <w:left w:val="none" w:sz="0" w:space="0" w:color="auto"/>
            <w:bottom w:val="none" w:sz="0" w:space="0" w:color="auto"/>
            <w:right w:val="none" w:sz="0" w:space="0" w:color="auto"/>
          </w:divBdr>
        </w:div>
        <w:div w:id="2037926461">
          <w:marLeft w:val="640"/>
          <w:marRight w:val="0"/>
          <w:marTop w:val="0"/>
          <w:marBottom w:val="0"/>
          <w:divBdr>
            <w:top w:val="none" w:sz="0" w:space="0" w:color="auto"/>
            <w:left w:val="none" w:sz="0" w:space="0" w:color="auto"/>
            <w:bottom w:val="none" w:sz="0" w:space="0" w:color="auto"/>
            <w:right w:val="none" w:sz="0" w:space="0" w:color="auto"/>
          </w:divBdr>
        </w:div>
        <w:div w:id="781457470">
          <w:marLeft w:val="640"/>
          <w:marRight w:val="0"/>
          <w:marTop w:val="0"/>
          <w:marBottom w:val="0"/>
          <w:divBdr>
            <w:top w:val="none" w:sz="0" w:space="0" w:color="auto"/>
            <w:left w:val="none" w:sz="0" w:space="0" w:color="auto"/>
            <w:bottom w:val="none" w:sz="0" w:space="0" w:color="auto"/>
            <w:right w:val="none" w:sz="0" w:space="0" w:color="auto"/>
          </w:divBdr>
        </w:div>
        <w:div w:id="247083836">
          <w:marLeft w:val="640"/>
          <w:marRight w:val="0"/>
          <w:marTop w:val="0"/>
          <w:marBottom w:val="0"/>
          <w:divBdr>
            <w:top w:val="none" w:sz="0" w:space="0" w:color="auto"/>
            <w:left w:val="none" w:sz="0" w:space="0" w:color="auto"/>
            <w:bottom w:val="none" w:sz="0" w:space="0" w:color="auto"/>
            <w:right w:val="none" w:sz="0" w:space="0" w:color="auto"/>
          </w:divBdr>
        </w:div>
        <w:div w:id="414476743">
          <w:marLeft w:val="640"/>
          <w:marRight w:val="0"/>
          <w:marTop w:val="0"/>
          <w:marBottom w:val="0"/>
          <w:divBdr>
            <w:top w:val="none" w:sz="0" w:space="0" w:color="auto"/>
            <w:left w:val="none" w:sz="0" w:space="0" w:color="auto"/>
            <w:bottom w:val="none" w:sz="0" w:space="0" w:color="auto"/>
            <w:right w:val="none" w:sz="0" w:space="0" w:color="auto"/>
          </w:divBdr>
        </w:div>
        <w:div w:id="396827243">
          <w:marLeft w:val="640"/>
          <w:marRight w:val="0"/>
          <w:marTop w:val="0"/>
          <w:marBottom w:val="0"/>
          <w:divBdr>
            <w:top w:val="none" w:sz="0" w:space="0" w:color="auto"/>
            <w:left w:val="none" w:sz="0" w:space="0" w:color="auto"/>
            <w:bottom w:val="none" w:sz="0" w:space="0" w:color="auto"/>
            <w:right w:val="none" w:sz="0" w:space="0" w:color="auto"/>
          </w:divBdr>
        </w:div>
        <w:div w:id="2128500455">
          <w:marLeft w:val="640"/>
          <w:marRight w:val="0"/>
          <w:marTop w:val="0"/>
          <w:marBottom w:val="0"/>
          <w:divBdr>
            <w:top w:val="none" w:sz="0" w:space="0" w:color="auto"/>
            <w:left w:val="none" w:sz="0" w:space="0" w:color="auto"/>
            <w:bottom w:val="none" w:sz="0" w:space="0" w:color="auto"/>
            <w:right w:val="none" w:sz="0" w:space="0" w:color="auto"/>
          </w:divBdr>
        </w:div>
        <w:div w:id="1817992455">
          <w:marLeft w:val="640"/>
          <w:marRight w:val="0"/>
          <w:marTop w:val="0"/>
          <w:marBottom w:val="0"/>
          <w:divBdr>
            <w:top w:val="none" w:sz="0" w:space="0" w:color="auto"/>
            <w:left w:val="none" w:sz="0" w:space="0" w:color="auto"/>
            <w:bottom w:val="none" w:sz="0" w:space="0" w:color="auto"/>
            <w:right w:val="none" w:sz="0" w:space="0" w:color="auto"/>
          </w:divBdr>
        </w:div>
        <w:div w:id="186679091">
          <w:marLeft w:val="640"/>
          <w:marRight w:val="0"/>
          <w:marTop w:val="0"/>
          <w:marBottom w:val="0"/>
          <w:divBdr>
            <w:top w:val="none" w:sz="0" w:space="0" w:color="auto"/>
            <w:left w:val="none" w:sz="0" w:space="0" w:color="auto"/>
            <w:bottom w:val="none" w:sz="0" w:space="0" w:color="auto"/>
            <w:right w:val="none" w:sz="0" w:space="0" w:color="auto"/>
          </w:divBdr>
        </w:div>
        <w:div w:id="1656641379">
          <w:marLeft w:val="640"/>
          <w:marRight w:val="0"/>
          <w:marTop w:val="0"/>
          <w:marBottom w:val="0"/>
          <w:divBdr>
            <w:top w:val="none" w:sz="0" w:space="0" w:color="auto"/>
            <w:left w:val="none" w:sz="0" w:space="0" w:color="auto"/>
            <w:bottom w:val="none" w:sz="0" w:space="0" w:color="auto"/>
            <w:right w:val="none" w:sz="0" w:space="0" w:color="auto"/>
          </w:divBdr>
        </w:div>
        <w:div w:id="531529408">
          <w:marLeft w:val="640"/>
          <w:marRight w:val="0"/>
          <w:marTop w:val="0"/>
          <w:marBottom w:val="0"/>
          <w:divBdr>
            <w:top w:val="none" w:sz="0" w:space="0" w:color="auto"/>
            <w:left w:val="none" w:sz="0" w:space="0" w:color="auto"/>
            <w:bottom w:val="none" w:sz="0" w:space="0" w:color="auto"/>
            <w:right w:val="none" w:sz="0" w:space="0" w:color="auto"/>
          </w:divBdr>
        </w:div>
        <w:div w:id="1114637412">
          <w:marLeft w:val="640"/>
          <w:marRight w:val="0"/>
          <w:marTop w:val="0"/>
          <w:marBottom w:val="0"/>
          <w:divBdr>
            <w:top w:val="none" w:sz="0" w:space="0" w:color="auto"/>
            <w:left w:val="none" w:sz="0" w:space="0" w:color="auto"/>
            <w:bottom w:val="none" w:sz="0" w:space="0" w:color="auto"/>
            <w:right w:val="none" w:sz="0" w:space="0" w:color="auto"/>
          </w:divBdr>
        </w:div>
        <w:div w:id="2069723029">
          <w:marLeft w:val="640"/>
          <w:marRight w:val="0"/>
          <w:marTop w:val="0"/>
          <w:marBottom w:val="0"/>
          <w:divBdr>
            <w:top w:val="none" w:sz="0" w:space="0" w:color="auto"/>
            <w:left w:val="none" w:sz="0" w:space="0" w:color="auto"/>
            <w:bottom w:val="none" w:sz="0" w:space="0" w:color="auto"/>
            <w:right w:val="none" w:sz="0" w:space="0" w:color="auto"/>
          </w:divBdr>
        </w:div>
        <w:div w:id="733814610">
          <w:marLeft w:val="640"/>
          <w:marRight w:val="0"/>
          <w:marTop w:val="0"/>
          <w:marBottom w:val="0"/>
          <w:divBdr>
            <w:top w:val="none" w:sz="0" w:space="0" w:color="auto"/>
            <w:left w:val="none" w:sz="0" w:space="0" w:color="auto"/>
            <w:bottom w:val="none" w:sz="0" w:space="0" w:color="auto"/>
            <w:right w:val="none" w:sz="0" w:space="0" w:color="auto"/>
          </w:divBdr>
        </w:div>
        <w:div w:id="252518620">
          <w:marLeft w:val="640"/>
          <w:marRight w:val="0"/>
          <w:marTop w:val="0"/>
          <w:marBottom w:val="0"/>
          <w:divBdr>
            <w:top w:val="none" w:sz="0" w:space="0" w:color="auto"/>
            <w:left w:val="none" w:sz="0" w:space="0" w:color="auto"/>
            <w:bottom w:val="none" w:sz="0" w:space="0" w:color="auto"/>
            <w:right w:val="none" w:sz="0" w:space="0" w:color="auto"/>
          </w:divBdr>
        </w:div>
        <w:div w:id="668875793">
          <w:marLeft w:val="640"/>
          <w:marRight w:val="0"/>
          <w:marTop w:val="0"/>
          <w:marBottom w:val="0"/>
          <w:divBdr>
            <w:top w:val="none" w:sz="0" w:space="0" w:color="auto"/>
            <w:left w:val="none" w:sz="0" w:space="0" w:color="auto"/>
            <w:bottom w:val="none" w:sz="0" w:space="0" w:color="auto"/>
            <w:right w:val="none" w:sz="0" w:space="0" w:color="auto"/>
          </w:divBdr>
        </w:div>
        <w:div w:id="1625193354">
          <w:marLeft w:val="640"/>
          <w:marRight w:val="0"/>
          <w:marTop w:val="0"/>
          <w:marBottom w:val="0"/>
          <w:divBdr>
            <w:top w:val="none" w:sz="0" w:space="0" w:color="auto"/>
            <w:left w:val="none" w:sz="0" w:space="0" w:color="auto"/>
            <w:bottom w:val="none" w:sz="0" w:space="0" w:color="auto"/>
            <w:right w:val="none" w:sz="0" w:space="0" w:color="auto"/>
          </w:divBdr>
        </w:div>
        <w:div w:id="1999336258">
          <w:marLeft w:val="640"/>
          <w:marRight w:val="0"/>
          <w:marTop w:val="0"/>
          <w:marBottom w:val="0"/>
          <w:divBdr>
            <w:top w:val="none" w:sz="0" w:space="0" w:color="auto"/>
            <w:left w:val="none" w:sz="0" w:space="0" w:color="auto"/>
            <w:bottom w:val="none" w:sz="0" w:space="0" w:color="auto"/>
            <w:right w:val="none" w:sz="0" w:space="0" w:color="auto"/>
          </w:divBdr>
        </w:div>
        <w:div w:id="1198161425">
          <w:marLeft w:val="640"/>
          <w:marRight w:val="0"/>
          <w:marTop w:val="0"/>
          <w:marBottom w:val="0"/>
          <w:divBdr>
            <w:top w:val="none" w:sz="0" w:space="0" w:color="auto"/>
            <w:left w:val="none" w:sz="0" w:space="0" w:color="auto"/>
            <w:bottom w:val="none" w:sz="0" w:space="0" w:color="auto"/>
            <w:right w:val="none" w:sz="0" w:space="0" w:color="auto"/>
          </w:divBdr>
        </w:div>
        <w:div w:id="2139685734">
          <w:marLeft w:val="640"/>
          <w:marRight w:val="0"/>
          <w:marTop w:val="0"/>
          <w:marBottom w:val="0"/>
          <w:divBdr>
            <w:top w:val="none" w:sz="0" w:space="0" w:color="auto"/>
            <w:left w:val="none" w:sz="0" w:space="0" w:color="auto"/>
            <w:bottom w:val="none" w:sz="0" w:space="0" w:color="auto"/>
            <w:right w:val="none" w:sz="0" w:space="0" w:color="auto"/>
          </w:divBdr>
        </w:div>
        <w:div w:id="1568494452">
          <w:marLeft w:val="640"/>
          <w:marRight w:val="0"/>
          <w:marTop w:val="0"/>
          <w:marBottom w:val="0"/>
          <w:divBdr>
            <w:top w:val="none" w:sz="0" w:space="0" w:color="auto"/>
            <w:left w:val="none" w:sz="0" w:space="0" w:color="auto"/>
            <w:bottom w:val="none" w:sz="0" w:space="0" w:color="auto"/>
            <w:right w:val="none" w:sz="0" w:space="0" w:color="auto"/>
          </w:divBdr>
        </w:div>
        <w:div w:id="781001510">
          <w:marLeft w:val="640"/>
          <w:marRight w:val="0"/>
          <w:marTop w:val="0"/>
          <w:marBottom w:val="0"/>
          <w:divBdr>
            <w:top w:val="none" w:sz="0" w:space="0" w:color="auto"/>
            <w:left w:val="none" w:sz="0" w:space="0" w:color="auto"/>
            <w:bottom w:val="none" w:sz="0" w:space="0" w:color="auto"/>
            <w:right w:val="none" w:sz="0" w:space="0" w:color="auto"/>
          </w:divBdr>
        </w:div>
        <w:div w:id="1777360286">
          <w:marLeft w:val="640"/>
          <w:marRight w:val="0"/>
          <w:marTop w:val="0"/>
          <w:marBottom w:val="0"/>
          <w:divBdr>
            <w:top w:val="none" w:sz="0" w:space="0" w:color="auto"/>
            <w:left w:val="none" w:sz="0" w:space="0" w:color="auto"/>
            <w:bottom w:val="none" w:sz="0" w:space="0" w:color="auto"/>
            <w:right w:val="none" w:sz="0" w:space="0" w:color="auto"/>
          </w:divBdr>
        </w:div>
        <w:div w:id="205916729">
          <w:marLeft w:val="640"/>
          <w:marRight w:val="0"/>
          <w:marTop w:val="0"/>
          <w:marBottom w:val="0"/>
          <w:divBdr>
            <w:top w:val="none" w:sz="0" w:space="0" w:color="auto"/>
            <w:left w:val="none" w:sz="0" w:space="0" w:color="auto"/>
            <w:bottom w:val="none" w:sz="0" w:space="0" w:color="auto"/>
            <w:right w:val="none" w:sz="0" w:space="0" w:color="auto"/>
          </w:divBdr>
        </w:div>
        <w:div w:id="771709671">
          <w:marLeft w:val="640"/>
          <w:marRight w:val="0"/>
          <w:marTop w:val="0"/>
          <w:marBottom w:val="0"/>
          <w:divBdr>
            <w:top w:val="none" w:sz="0" w:space="0" w:color="auto"/>
            <w:left w:val="none" w:sz="0" w:space="0" w:color="auto"/>
            <w:bottom w:val="none" w:sz="0" w:space="0" w:color="auto"/>
            <w:right w:val="none" w:sz="0" w:space="0" w:color="auto"/>
          </w:divBdr>
        </w:div>
        <w:div w:id="1719159357">
          <w:marLeft w:val="640"/>
          <w:marRight w:val="0"/>
          <w:marTop w:val="0"/>
          <w:marBottom w:val="0"/>
          <w:divBdr>
            <w:top w:val="none" w:sz="0" w:space="0" w:color="auto"/>
            <w:left w:val="none" w:sz="0" w:space="0" w:color="auto"/>
            <w:bottom w:val="none" w:sz="0" w:space="0" w:color="auto"/>
            <w:right w:val="none" w:sz="0" w:space="0" w:color="auto"/>
          </w:divBdr>
        </w:div>
        <w:div w:id="890575173">
          <w:marLeft w:val="640"/>
          <w:marRight w:val="0"/>
          <w:marTop w:val="0"/>
          <w:marBottom w:val="0"/>
          <w:divBdr>
            <w:top w:val="none" w:sz="0" w:space="0" w:color="auto"/>
            <w:left w:val="none" w:sz="0" w:space="0" w:color="auto"/>
            <w:bottom w:val="none" w:sz="0" w:space="0" w:color="auto"/>
            <w:right w:val="none" w:sz="0" w:space="0" w:color="auto"/>
          </w:divBdr>
        </w:div>
        <w:div w:id="1889367830">
          <w:marLeft w:val="640"/>
          <w:marRight w:val="0"/>
          <w:marTop w:val="0"/>
          <w:marBottom w:val="0"/>
          <w:divBdr>
            <w:top w:val="none" w:sz="0" w:space="0" w:color="auto"/>
            <w:left w:val="none" w:sz="0" w:space="0" w:color="auto"/>
            <w:bottom w:val="none" w:sz="0" w:space="0" w:color="auto"/>
            <w:right w:val="none" w:sz="0" w:space="0" w:color="auto"/>
          </w:divBdr>
        </w:div>
        <w:div w:id="672300893">
          <w:marLeft w:val="640"/>
          <w:marRight w:val="0"/>
          <w:marTop w:val="0"/>
          <w:marBottom w:val="0"/>
          <w:divBdr>
            <w:top w:val="none" w:sz="0" w:space="0" w:color="auto"/>
            <w:left w:val="none" w:sz="0" w:space="0" w:color="auto"/>
            <w:bottom w:val="none" w:sz="0" w:space="0" w:color="auto"/>
            <w:right w:val="none" w:sz="0" w:space="0" w:color="auto"/>
          </w:divBdr>
        </w:div>
        <w:div w:id="783768429">
          <w:marLeft w:val="640"/>
          <w:marRight w:val="0"/>
          <w:marTop w:val="0"/>
          <w:marBottom w:val="0"/>
          <w:divBdr>
            <w:top w:val="none" w:sz="0" w:space="0" w:color="auto"/>
            <w:left w:val="none" w:sz="0" w:space="0" w:color="auto"/>
            <w:bottom w:val="none" w:sz="0" w:space="0" w:color="auto"/>
            <w:right w:val="none" w:sz="0" w:space="0" w:color="auto"/>
          </w:divBdr>
        </w:div>
        <w:div w:id="344484824">
          <w:marLeft w:val="640"/>
          <w:marRight w:val="0"/>
          <w:marTop w:val="0"/>
          <w:marBottom w:val="0"/>
          <w:divBdr>
            <w:top w:val="none" w:sz="0" w:space="0" w:color="auto"/>
            <w:left w:val="none" w:sz="0" w:space="0" w:color="auto"/>
            <w:bottom w:val="none" w:sz="0" w:space="0" w:color="auto"/>
            <w:right w:val="none" w:sz="0" w:space="0" w:color="auto"/>
          </w:divBdr>
        </w:div>
        <w:div w:id="1880776050">
          <w:marLeft w:val="640"/>
          <w:marRight w:val="0"/>
          <w:marTop w:val="0"/>
          <w:marBottom w:val="0"/>
          <w:divBdr>
            <w:top w:val="none" w:sz="0" w:space="0" w:color="auto"/>
            <w:left w:val="none" w:sz="0" w:space="0" w:color="auto"/>
            <w:bottom w:val="none" w:sz="0" w:space="0" w:color="auto"/>
            <w:right w:val="none" w:sz="0" w:space="0" w:color="auto"/>
          </w:divBdr>
        </w:div>
        <w:div w:id="296955406">
          <w:marLeft w:val="640"/>
          <w:marRight w:val="0"/>
          <w:marTop w:val="0"/>
          <w:marBottom w:val="0"/>
          <w:divBdr>
            <w:top w:val="none" w:sz="0" w:space="0" w:color="auto"/>
            <w:left w:val="none" w:sz="0" w:space="0" w:color="auto"/>
            <w:bottom w:val="none" w:sz="0" w:space="0" w:color="auto"/>
            <w:right w:val="none" w:sz="0" w:space="0" w:color="auto"/>
          </w:divBdr>
        </w:div>
        <w:div w:id="1899127064">
          <w:marLeft w:val="640"/>
          <w:marRight w:val="0"/>
          <w:marTop w:val="0"/>
          <w:marBottom w:val="0"/>
          <w:divBdr>
            <w:top w:val="none" w:sz="0" w:space="0" w:color="auto"/>
            <w:left w:val="none" w:sz="0" w:space="0" w:color="auto"/>
            <w:bottom w:val="none" w:sz="0" w:space="0" w:color="auto"/>
            <w:right w:val="none" w:sz="0" w:space="0" w:color="auto"/>
          </w:divBdr>
        </w:div>
        <w:div w:id="2110857645">
          <w:marLeft w:val="640"/>
          <w:marRight w:val="0"/>
          <w:marTop w:val="0"/>
          <w:marBottom w:val="0"/>
          <w:divBdr>
            <w:top w:val="none" w:sz="0" w:space="0" w:color="auto"/>
            <w:left w:val="none" w:sz="0" w:space="0" w:color="auto"/>
            <w:bottom w:val="none" w:sz="0" w:space="0" w:color="auto"/>
            <w:right w:val="none" w:sz="0" w:space="0" w:color="auto"/>
          </w:divBdr>
        </w:div>
        <w:div w:id="1832404987">
          <w:marLeft w:val="640"/>
          <w:marRight w:val="0"/>
          <w:marTop w:val="0"/>
          <w:marBottom w:val="0"/>
          <w:divBdr>
            <w:top w:val="none" w:sz="0" w:space="0" w:color="auto"/>
            <w:left w:val="none" w:sz="0" w:space="0" w:color="auto"/>
            <w:bottom w:val="none" w:sz="0" w:space="0" w:color="auto"/>
            <w:right w:val="none" w:sz="0" w:space="0" w:color="auto"/>
          </w:divBdr>
        </w:div>
        <w:div w:id="25644925">
          <w:marLeft w:val="640"/>
          <w:marRight w:val="0"/>
          <w:marTop w:val="0"/>
          <w:marBottom w:val="0"/>
          <w:divBdr>
            <w:top w:val="none" w:sz="0" w:space="0" w:color="auto"/>
            <w:left w:val="none" w:sz="0" w:space="0" w:color="auto"/>
            <w:bottom w:val="none" w:sz="0" w:space="0" w:color="auto"/>
            <w:right w:val="none" w:sz="0" w:space="0" w:color="auto"/>
          </w:divBdr>
        </w:div>
        <w:div w:id="541793476">
          <w:marLeft w:val="640"/>
          <w:marRight w:val="0"/>
          <w:marTop w:val="0"/>
          <w:marBottom w:val="0"/>
          <w:divBdr>
            <w:top w:val="none" w:sz="0" w:space="0" w:color="auto"/>
            <w:left w:val="none" w:sz="0" w:space="0" w:color="auto"/>
            <w:bottom w:val="none" w:sz="0" w:space="0" w:color="auto"/>
            <w:right w:val="none" w:sz="0" w:space="0" w:color="auto"/>
          </w:divBdr>
        </w:div>
        <w:div w:id="206987145">
          <w:marLeft w:val="640"/>
          <w:marRight w:val="0"/>
          <w:marTop w:val="0"/>
          <w:marBottom w:val="0"/>
          <w:divBdr>
            <w:top w:val="none" w:sz="0" w:space="0" w:color="auto"/>
            <w:left w:val="none" w:sz="0" w:space="0" w:color="auto"/>
            <w:bottom w:val="none" w:sz="0" w:space="0" w:color="auto"/>
            <w:right w:val="none" w:sz="0" w:space="0" w:color="auto"/>
          </w:divBdr>
        </w:div>
        <w:div w:id="783114630">
          <w:marLeft w:val="640"/>
          <w:marRight w:val="0"/>
          <w:marTop w:val="0"/>
          <w:marBottom w:val="0"/>
          <w:divBdr>
            <w:top w:val="none" w:sz="0" w:space="0" w:color="auto"/>
            <w:left w:val="none" w:sz="0" w:space="0" w:color="auto"/>
            <w:bottom w:val="none" w:sz="0" w:space="0" w:color="auto"/>
            <w:right w:val="none" w:sz="0" w:space="0" w:color="auto"/>
          </w:divBdr>
        </w:div>
        <w:div w:id="1697777800">
          <w:marLeft w:val="640"/>
          <w:marRight w:val="0"/>
          <w:marTop w:val="0"/>
          <w:marBottom w:val="0"/>
          <w:divBdr>
            <w:top w:val="none" w:sz="0" w:space="0" w:color="auto"/>
            <w:left w:val="none" w:sz="0" w:space="0" w:color="auto"/>
            <w:bottom w:val="none" w:sz="0" w:space="0" w:color="auto"/>
            <w:right w:val="none" w:sz="0" w:space="0" w:color="auto"/>
          </w:divBdr>
        </w:div>
        <w:div w:id="1446728937">
          <w:marLeft w:val="640"/>
          <w:marRight w:val="0"/>
          <w:marTop w:val="0"/>
          <w:marBottom w:val="0"/>
          <w:divBdr>
            <w:top w:val="none" w:sz="0" w:space="0" w:color="auto"/>
            <w:left w:val="none" w:sz="0" w:space="0" w:color="auto"/>
            <w:bottom w:val="none" w:sz="0" w:space="0" w:color="auto"/>
            <w:right w:val="none" w:sz="0" w:space="0" w:color="auto"/>
          </w:divBdr>
        </w:div>
        <w:div w:id="274602593">
          <w:marLeft w:val="640"/>
          <w:marRight w:val="0"/>
          <w:marTop w:val="0"/>
          <w:marBottom w:val="0"/>
          <w:divBdr>
            <w:top w:val="none" w:sz="0" w:space="0" w:color="auto"/>
            <w:left w:val="none" w:sz="0" w:space="0" w:color="auto"/>
            <w:bottom w:val="none" w:sz="0" w:space="0" w:color="auto"/>
            <w:right w:val="none" w:sz="0" w:space="0" w:color="auto"/>
          </w:divBdr>
        </w:div>
        <w:div w:id="2106270654">
          <w:marLeft w:val="640"/>
          <w:marRight w:val="0"/>
          <w:marTop w:val="0"/>
          <w:marBottom w:val="0"/>
          <w:divBdr>
            <w:top w:val="none" w:sz="0" w:space="0" w:color="auto"/>
            <w:left w:val="none" w:sz="0" w:space="0" w:color="auto"/>
            <w:bottom w:val="none" w:sz="0" w:space="0" w:color="auto"/>
            <w:right w:val="none" w:sz="0" w:space="0" w:color="auto"/>
          </w:divBdr>
        </w:div>
        <w:div w:id="1282105899">
          <w:marLeft w:val="640"/>
          <w:marRight w:val="0"/>
          <w:marTop w:val="0"/>
          <w:marBottom w:val="0"/>
          <w:divBdr>
            <w:top w:val="none" w:sz="0" w:space="0" w:color="auto"/>
            <w:left w:val="none" w:sz="0" w:space="0" w:color="auto"/>
            <w:bottom w:val="none" w:sz="0" w:space="0" w:color="auto"/>
            <w:right w:val="none" w:sz="0" w:space="0" w:color="auto"/>
          </w:divBdr>
        </w:div>
        <w:div w:id="1021855147">
          <w:marLeft w:val="640"/>
          <w:marRight w:val="0"/>
          <w:marTop w:val="0"/>
          <w:marBottom w:val="0"/>
          <w:divBdr>
            <w:top w:val="none" w:sz="0" w:space="0" w:color="auto"/>
            <w:left w:val="none" w:sz="0" w:space="0" w:color="auto"/>
            <w:bottom w:val="none" w:sz="0" w:space="0" w:color="auto"/>
            <w:right w:val="none" w:sz="0" w:space="0" w:color="auto"/>
          </w:divBdr>
        </w:div>
        <w:div w:id="1318193781">
          <w:marLeft w:val="640"/>
          <w:marRight w:val="0"/>
          <w:marTop w:val="0"/>
          <w:marBottom w:val="0"/>
          <w:divBdr>
            <w:top w:val="none" w:sz="0" w:space="0" w:color="auto"/>
            <w:left w:val="none" w:sz="0" w:space="0" w:color="auto"/>
            <w:bottom w:val="none" w:sz="0" w:space="0" w:color="auto"/>
            <w:right w:val="none" w:sz="0" w:space="0" w:color="auto"/>
          </w:divBdr>
        </w:div>
        <w:div w:id="1209219376">
          <w:marLeft w:val="640"/>
          <w:marRight w:val="0"/>
          <w:marTop w:val="0"/>
          <w:marBottom w:val="0"/>
          <w:divBdr>
            <w:top w:val="none" w:sz="0" w:space="0" w:color="auto"/>
            <w:left w:val="none" w:sz="0" w:space="0" w:color="auto"/>
            <w:bottom w:val="none" w:sz="0" w:space="0" w:color="auto"/>
            <w:right w:val="none" w:sz="0" w:space="0" w:color="auto"/>
          </w:divBdr>
        </w:div>
        <w:div w:id="1870334651">
          <w:marLeft w:val="640"/>
          <w:marRight w:val="0"/>
          <w:marTop w:val="0"/>
          <w:marBottom w:val="0"/>
          <w:divBdr>
            <w:top w:val="none" w:sz="0" w:space="0" w:color="auto"/>
            <w:left w:val="none" w:sz="0" w:space="0" w:color="auto"/>
            <w:bottom w:val="none" w:sz="0" w:space="0" w:color="auto"/>
            <w:right w:val="none" w:sz="0" w:space="0" w:color="auto"/>
          </w:divBdr>
        </w:div>
      </w:divsChild>
    </w:div>
    <w:div w:id="902564188">
      <w:bodyDiv w:val="1"/>
      <w:marLeft w:val="0"/>
      <w:marRight w:val="0"/>
      <w:marTop w:val="0"/>
      <w:marBottom w:val="0"/>
      <w:divBdr>
        <w:top w:val="none" w:sz="0" w:space="0" w:color="auto"/>
        <w:left w:val="none" w:sz="0" w:space="0" w:color="auto"/>
        <w:bottom w:val="none" w:sz="0" w:space="0" w:color="auto"/>
        <w:right w:val="none" w:sz="0" w:space="0" w:color="auto"/>
      </w:divBdr>
      <w:divsChild>
        <w:div w:id="867255259">
          <w:marLeft w:val="640"/>
          <w:marRight w:val="0"/>
          <w:marTop w:val="0"/>
          <w:marBottom w:val="0"/>
          <w:divBdr>
            <w:top w:val="none" w:sz="0" w:space="0" w:color="auto"/>
            <w:left w:val="none" w:sz="0" w:space="0" w:color="auto"/>
            <w:bottom w:val="none" w:sz="0" w:space="0" w:color="auto"/>
            <w:right w:val="none" w:sz="0" w:space="0" w:color="auto"/>
          </w:divBdr>
        </w:div>
        <w:div w:id="1123616859">
          <w:marLeft w:val="640"/>
          <w:marRight w:val="0"/>
          <w:marTop w:val="0"/>
          <w:marBottom w:val="0"/>
          <w:divBdr>
            <w:top w:val="none" w:sz="0" w:space="0" w:color="auto"/>
            <w:left w:val="none" w:sz="0" w:space="0" w:color="auto"/>
            <w:bottom w:val="none" w:sz="0" w:space="0" w:color="auto"/>
            <w:right w:val="none" w:sz="0" w:space="0" w:color="auto"/>
          </w:divBdr>
        </w:div>
        <w:div w:id="644045731">
          <w:marLeft w:val="640"/>
          <w:marRight w:val="0"/>
          <w:marTop w:val="0"/>
          <w:marBottom w:val="0"/>
          <w:divBdr>
            <w:top w:val="none" w:sz="0" w:space="0" w:color="auto"/>
            <w:left w:val="none" w:sz="0" w:space="0" w:color="auto"/>
            <w:bottom w:val="none" w:sz="0" w:space="0" w:color="auto"/>
            <w:right w:val="none" w:sz="0" w:space="0" w:color="auto"/>
          </w:divBdr>
        </w:div>
        <w:div w:id="489754166">
          <w:marLeft w:val="640"/>
          <w:marRight w:val="0"/>
          <w:marTop w:val="0"/>
          <w:marBottom w:val="0"/>
          <w:divBdr>
            <w:top w:val="none" w:sz="0" w:space="0" w:color="auto"/>
            <w:left w:val="none" w:sz="0" w:space="0" w:color="auto"/>
            <w:bottom w:val="none" w:sz="0" w:space="0" w:color="auto"/>
            <w:right w:val="none" w:sz="0" w:space="0" w:color="auto"/>
          </w:divBdr>
        </w:div>
        <w:div w:id="946893316">
          <w:marLeft w:val="640"/>
          <w:marRight w:val="0"/>
          <w:marTop w:val="0"/>
          <w:marBottom w:val="0"/>
          <w:divBdr>
            <w:top w:val="none" w:sz="0" w:space="0" w:color="auto"/>
            <w:left w:val="none" w:sz="0" w:space="0" w:color="auto"/>
            <w:bottom w:val="none" w:sz="0" w:space="0" w:color="auto"/>
            <w:right w:val="none" w:sz="0" w:space="0" w:color="auto"/>
          </w:divBdr>
        </w:div>
        <w:div w:id="869803233">
          <w:marLeft w:val="640"/>
          <w:marRight w:val="0"/>
          <w:marTop w:val="0"/>
          <w:marBottom w:val="0"/>
          <w:divBdr>
            <w:top w:val="none" w:sz="0" w:space="0" w:color="auto"/>
            <w:left w:val="none" w:sz="0" w:space="0" w:color="auto"/>
            <w:bottom w:val="none" w:sz="0" w:space="0" w:color="auto"/>
            <w:right w:val="none" w:sz="0" w:space="0" w:color="auto"/>
          </w:divBdr>
        </w:div>
        <w:div w:id="1396396102">
          <w:marLeft w:val="640"/>
          <w:marRight w:val="0"/>
          <w:marTop w:val="0"/>
          <w:marBottom w:val="0"/>
          <w:divBdr>
            <w:top w:val="none" w:sz="0" w:space="0" w:color="auto"/>
            <w:left w:val="none" w:sz="0" w:space="0" w:color="auto"/>
            <w:bottom w:val="none" w:sz="0" w:space="0" w:color="auto"/>
            <w:right w:val="none" w:sz="0" w:space="0" w:color="auto"/>
          </w:divBdr>
        </w:div>
        <w:div w:id="892421706">
          <w:marLeft w:val="640"/>
          <w:marRight w:val="0"/>
          <w:marTop w:val="0"/>
          <w:marBottom w:val="0"/>
          <w:divBdr>
            <w:top w:val="none" w:sz="0" w:space="0" w:color="auto"/>
            <w:left w:val="none" w:sz="0" w:space="0" w:color="auto"/>
            <w:bottom w:val="none" w:sz="0" w:space="0" w:color="auto"/>
            <w:right w:val="none" w:sz="0" w:space="0" w:color="auto"/>
          </w:divBdr>
        </w:div>
        <w:div w:id="709258171">
          <w:marLeft w:val="640"/>
          <w:marRight w:val="0"/>
          <w:marTop w:val="0"/>
          <w:marBottom w:val="0"/>
          <w:divBdr>
            <w:top w:val="none" w:sz="0" w:space="0" w:color="auto"/>
            <w:left w:val="none" w:sz="0" w:space="0" w:color="auto"/>
            <w:bottom w:val="none" w:sz="0" w:space="0" w:color="auto"/>
            <w:right w:val="none" w:sz="0" w:space="0" w:color="auto"/>
          </w:divBdr>
        </w:div>
        <w:div w:id="483744629">
          <w:marLeft w:val="640"/>
          <w:marRight w:val="0"/>
          <w:marTop w:val="0"/>
          <w:marBottom w:val="0"/>
          <w:divBdr>
            <w:top w:val="none" w:sz="0" w:space="0" w:color="auto"/>
            <w:left w:val="none" w:sz="0" w:space="0" w:color="auto"/>
            <w:bottom w:val="none" w:sz="0" w:space="0" w:color="auto"/>
            <w:right w:val="none" w:sz="0" w:space="0" w:color="auto"/>
          </w:divBdr>
        </w:div>
        <w:div w:id="1277131851">
          <w:marLeft w:val="640"/>
          <w:marRight w:val="0"/>
          <w:marTop w:val="0"/>
          <w:marBottom w:val="0"/>
          <w:divBdr>
            <w:top w:val="none" w:sz="0" w:space="0" w:color="auto"/>
            <w:left w:val="none" w:sz="0" w:space="0" w:color="auto"/>
            <w:bottom w:val="none" w:sz="0" w:space="0" w:color="auto"/>
            <w:right w:val="none" w:sz="0" w:space="0" w:color="auto"/>
          </w:divBdr>
        </w:div>
        <w:div w:id="2107185159">
          <w:marLeft w:val="640"/>
          <w:marRight w:val="0"/>
          <w:marTop w:val="0"/>
          <w:marBottom w:val="0"/>
          <w:divBdr>
            <w:top w:val="none" w:sz="0" w:space="0" w:color="auto"/>
            <w:left w:val="none" w:sz="0" w:space="0" w:color="auto"/>
            <w:bottom w:val="none" w:sz="0" w:space="0" w:color="auto"/>
            <w:right w:val="none" w:sz="0" w:space="0" w:color="auto"/>
          </w:divBdr>
        </w:div>
        <w:div w:id="1274820599">
          <w:marLeft w:val="640"/>
          <w:marRight w:val="0"/>
          <w:marTop w:val="0"/>
          <w:marBottom w:val="0"/>
          <w:divBdr>
            <w:top w:val="none" w:sz="0" w:space="0" w:color="auto"/>
            <w:left w:val="none" w:sz="0" w:space="0" w:color="auto"/>
            <w:bottom w:val="none" w:sz="0" w:space="0" w:color="auto"/>
            <w:right w:val="none" w:sz="0" w:space="0" w:color="auto"/>
          </w:divBdr>
        </w:div>
        <w:div w:id="704790136">
          <w:marLeft w:val="640"/>
          <w:marRight w:val="0"/>
          <w:marTop w:val="0"/>
          <w:marBottom w:val="0"/>
          <w:divBdr>
            <w:top w:val="none" w:sz="0" w:space="0" w:color="auto"/>
            <w:left w:val="none" w:sz="0" w:space="0" w:color="auto"/>
            <w:bottom w:val="none" w:sz="0" w:space="0" w:color="auto"/>
            <w:right w:val="none" w:sz="0" w:space="0" w:color="auto"/>
          </w:divBdr>
        </w:div>
        <w:div w:id="575435026">
          <w:marLeft w:val="640"/>
          <w:marRight w:val="0"/>
          <w:marTop w:val="0"/>
          <w:marBottom w:val="0"/>
          <w:divBdr>
            <w:top w:val="none" w:sz="0" w:space="0" w:color="auto"/>
            <w:left w:val="none" w:sz="0" w:space="0" w:color="auto"/>
            <w:bottom w:val="none" w:sz="0" w:space="0" w:color="auto"/>
            <w:right w:val="none" w:sz="0" w:space="0" w:color="auto"/>
          </w:divBdr>
        </w:div>
        <w:div w:id="1519393455">
          <w:marLeft w:val="640"/>
          <w:marRight w:val="0"/>
          <w:marTop w:val="0"/>
          <w:marBottom w:val="0"/>
          <w:divBdr>
            <w:top w:val="none" w:sz="0" w:space="0" w:color="auto"/>
            <w:left w:val="none" w:sz="0" w:space="0" w:color="auto"/>
            <w:bottom w:val="none" w:sz="0" w:space="0" w:color="auto"/>
            <w:right w:val="none" w:sz="0" w:space="0" w:color="auto"/>
          </w:divBdr>
        </w:div>
        <w:div w:id="1098791421">
          <w:marLeft w:val="640"/>
          <w:marRight w:val="0"/>
          <w:marTop w:val="0"/>
          <w:marBottom w:val="0"/>
          <w:divBdr>
            <w:top w:val="none" w:sz="0" w:space="0" w:color="auto"/>
            <w:left w:val="none" w:sz="0" w:space="0" w:color="auto"/>
            <w:bottom w:val="none" w:sz="0" w:space="0" w:color="auto"/>
            <w:right w:val="none" w:sz="0" w:space="0" w:color="auto"/>
          </w:divBdr>
        </w:div>
        <w:div w:id="971518429">
          <w:marLeft w:val="640"/>
          <w:marRight w:val="0"/>
          <w:marTop w:val="0"/>
          <w:marBottom w:val="0"/>
          <w:divBdr>
            <w:top w:val="none" w:sz="0" w:space="0" w:color="auto"/>
            <w:left w:val="none" w:sz="0" w:space="0" w:color="auto"/>
            <w:bottom w:val="none" w:sz="0" w:space="0" w:color="auto"/>
            <w:right w:val="none" w:sz="0" w:space="0" w:color="auto"/>
          </w:divBdr>
        </w:div>
        <w:div w:id="153378929">
          <w:marLeft w:val="640"/>
          <w:marRight w:val="0"/>
          <w:marTop w:val="0"/>
          <w:marBottom w:val="0"/>
          <w:divBdr>
            <w:top w:val="none" w:sz="0" w:space="0" w:color="auto"/>
            <w:left w:val="none" w:sz="0" w:space="0" w:color="auto"/>
            <w:bottom w:val="none" w:sz="0" w:space="0" w:color="auto"/>
            <w:right w:val="none" w:sz="0" w:space="0" w:color="auto"/>
          </w:divBdr>
        </w:div>
        <w:div w:id="2098205716">
          <w:marLeft w:val="640"/>
          <w:marRight w:val="0"/>
          <w:marTop w:val="0"/>
          <w:marBottom w:val="0"/>
          <w:divBdr>
            <w:top w:val="none" w:sz="0" w:space="0" w:color="auto"/>
            <w:left w:val="none" w:sz="0" w:space="0" w:color="auto"/>
            <w:bottom w:val="none" w:sz="0" w:space="0" w:color="auto"/>
            <w:right w:val="none" w:sz="0" w:space="0" w:color="auto"/>
          </w:divBdr>
        </w:div>
        <w:div w:id="1490517039">
          <w:marLeft w:val="640"/>
          <w:marRight w:val="0"/>
          <w:marTop w:val="0"/>
          <w:marBottom w:val="0"/>
          <w:divBdr>
            <w:top w:val="none" w:sz="0" w:space="0" w:color="auto"/>
            <w:left w:val="none" w:sz="0" w:space="0" w:color="auto"/>
            <w:bottom w:val="none" w:sz="0" w:space="0" w:color="auto"/>
            <w:right w:val="none" w:sz="0" w:space="0" w:color="auto"/>
          </w:divBdr>
        </w:div>
        <w:div w:id="842551394">
          <w:marLeft w:val="640"/>
          <w:marRight w:val="0"/>
          <w:marTop w:val="0"/>
          <w:marBottom w:val="0"/>
          <w:divBdr>
            <w:top w:val="none" w:sz="0" w:space="0" w:color="auto"/>
            <w:left w:val="none" w:sz="0" w:space="0" w:color="auto"/>
            <w:bottom w:val="none" w:sz="0" w:space="0" w:color="auto"/>
            <w:right w:val="none" w:sz="0" w:space="0" w:color="auto"/>
          </w:divBdr>
        </w:div>
        <w:div w:id="1479111680">
          <w:marLeft w:val="640"/>
          <w:marRight w:val="0"/>
          <w:marTop w:val="0"/>
          <w:marBottom w:val="0"/>
          <w:divBdr>
            <w:top w:val="none" w:sz="0" w:space="0" w:color="auto"/>
            <w:left w:val="none" w:sz="0" w:space="0" w:color="auto"/>
            <w:bottom w:val="none" w:sz="0" w:space="0" w:color="auto"/>
            <w:right w:val="none" w:sz="0" w:space="0" w:color="auto"/>
          </w:divBdr>
        </w:div>
        <w:div w:id="1521704964">
          <w:marLeft w:val="640"/>
          <w:marRight w:val="0"/>
          <w:marTop w:val="0"/>
          <w:marBottom w:val="0"/>
          <w:divBdr>
            <w:top w:val="none" w:sz="0" w:space="0" w:color="auto"/>
            <w:left w:val="none" w:sz="0" w:space="0" w:color="auto"/>
            <w:bottom w:val="none" w:sz="0" w:space="0" w:color="auto"/>
            <w:right w:val="none" w:sz="0" w:space="0" w:color="auto"/>
          </w:divBdr>
        </w:div>
        <w:div w:id="676275485">
          <w:marLeft w:val="640"/>
          <w:marRight w:val="0"/>
          <w:marTop w:val="0"/>
          <w:marBottom w:val="0"/>
          <w:divBdr>
            <w:top w:val="none" w:sz="0" w:space="0" w:color="auto"/>
            <w:left w:val="none" w:sz="0" w:space="0" w:color="auto"/>
            <w:bottom w:val="none" w:sz="0" w:space="0" w:color="auto"/>
            <w:right w:val="none" w:sz="0" w:space="0" w:color="auto"/>
          </w:divBdr>
        </w:div>
        <w:div w:id="1681471316">
          <w:marLeft w:val="640"/>
          <w:marRight w:val="0"/>
          <w:marTop w:val="0"/>
          <w:marBottom w:val="0"/>
          <w:divBdr>
            <w:top w:val="none" w:sz="0" w:space="0" w:color="auto"/>
            <w:left w:val="none" w:sz="0" w:space="0" w:color="auto"/>
            <w:bottom w:val="none" w:sz="0" w:space="0" w:color="auto"/>
            <w:right w:val="none" w:sz="0" w:space="0" w:color="auto"/>
          </w:divBdr>
        </w:div>
        <w:div w:id="899098087">
          <w:marLeft w:val="640"/>
          <w:marRight w:val="0"/>
          <w:marTop w:val="0"/>
          <w:marBottom w:val="0"/>
          <w:divBdr>
            <w:top w:val="none" w:sz="0" w:space="0" w:color="auto"/>
            <w:left w:val="none" w:sz="0" w:space="0" w:color="auto"/>
            <w:bottom w:val="none" w:sz="0" w:space="0" w:color="auto"/>
            <w:right w:val="none" w:sz="0" w:space="0" w:color="auto"/>
          </w:divBdr>
        </w:div>
        <w:div w:id="282149795">
          <w:marLeft w:val="640"/>
          <w:marRight w:val="0"/>
          <w:marTop w:val="0"/>
          <w:marBottom w:val="0"/>
          <w:divBdr>
            <w:top w:val="none" w:sz="0" w:space="0" w:color="auto"/>
            <w:left w:val="none" w:sz="0" w:space="0" w:color="auto"/>
            <w:bottom w:val="none" w:sz="0" w:space="0" w:color="auto"/>
            <w:right w:val="none" w:sz="0" w:space="0" w:color="auto"/>
          </w:divBdr>
        </w:div>
        <w:div w:id="1837651125">
          <w:marLeft w:val="640"/>
          <w:marRight w:val="0"/>
          <w:marTop w:val="0"/>
          <w:marBottom w:val="0"/>
          <w:divBdr>
            <w:top w:val="none" w:sz="0" w:space="0" w:color="auto"/>
            <w:left w:val="none" w:sz="0" w:space="0" w:color="auto"/>
            <w:bottom w:val="none" w:sz="0" w:space="0" w:color="auto"/>
            <w:right w:val="none" w:sz="0" w:space="0" w:color="auto"/>
          </w:divBdr>
        </w:div>
        <w:div w:id="1412241975">
          <w:marLeft w:val="640"/>
          <w:marRight w:val="0"/>
          <w:marTop w:val="0"/>
          <w:marBottom w:val="0"/>
          <w:divBdr>
            <w:top w:val="none" w:sz="0" w:space="0" w:color="auto"/>
            <w:left w:val="none" w:sz="0" w:space="0" w:color="auto"/>
            <w:bottom w:val="none" w:sz="0" w:space="0" w:color="auto"/>
            <w:right w:val="none" w:sz="0" w:space="0" w:color="auto"/>
          </w:divBdr>
        </w:div>
        <w:div w:id="1069772652">
          <w:marLeft w:val="640"/>
          <w:marRight w:val="0"/>
          <w:marTop w:val="0"/>
          <w:marBottom w:val="0"/>
          <w:divBdr>
            <w:top w:val="none" w:sz="0" w:space="0" w:color="auto"/>
            <w:left w:val="none" w:sz="0" w:space="0" w:color="auto"/>
            <w:bottom w:val="none" w:sz="0" w:space="0" w:color="auto"/>
            <w:right w:val="none" w:sz="0" w:space="0" w:color="auto"/>
          </w:divBdr>
        </w:div>
        <w:div w:id="533737661">
          <w:marLeft w:val="640"/>
          <w:marRight w:val="0"/>
          <w:marTop w:val="0"/>
          <w:marBottom w:val="0"/>
          <w:divBdr>
            <w:top w:val="none" w:sz="0" w:space="0" w:color="auto"/>
            <w:left w:val="none" w:sz="0" w:space="0" w:color="auto"/>
            <w:bottom w:val="none" w:sz="0" w:space="0" w:color="auto"/>
            <w:right w:val="none" w:sz="0" w:space="0" w:color="auto"/>
          </w:divBdr>
        </w:div>
        <w:div w:id="1175726385">
          <w:marLeft w:val="640"/>
          <w:marRight w:val="0"/>
          <w:marTop w:val="0"/>
          <w:marBottom w:val="0"/>
          <w:divBdr>
            <w:top w:val="none" w:sz="0" w:space="0" w:color="auto"/>
            <w:left w:val="none" w:sz="0" w:space="0" w:color="auto"/>
            <w:bottom w:val="none" w:sz="0" w:space="0" w:color="auto"/>
            <w:right w:val="none" w:sz="0" w:space="0" w:color="auto"/>
          </w:divBdr>
        </w:div>
        <w:div w:id="1332567494">
          <w:marLeft w:val="640"/>
          <w:marRight w:val="0"/>
          <w:marTop w:val="0"/>
          <w:marBottom w:val="0"/>
          <w:divBdr>
            <w:top w:val="none" w:sz="0" w:space="0" w:color="auto"/>
            <w:left w:val="none" w:sz="0" w:space="0" w:color="auto"/>
            <w:bottom w:val="none" w:sz="0" w:space="0" w:color="auto"/>
            <w:right w:val="none" w:sz="0" w:space="0" w:color="auto"/>
          </w:divBdr>
        </w:div>
        <w:div w:id="328991958">
          <w:marLeft w:val="640"/>
          <w:marRight w:val="0"/>
          <w:marTop w:val="0"/>
          <w:marBottom w:val="0"/>
          <w:divBdr>
            <w:top w:val="none" w:sz="0" w:space="0" w:color="auto"/>
            <w:left w:val="none" w:sz="0" w:space="0" w:color="auto"/>
            <w:bottom w:val="none" w:sz="0" w:space="0" w:color="auto"/>
            <w:right w:val="none" w:sz="0" w:space="0" w:color="auto"/>
          </w:divBdr>
        </w:div>
        <w:div w:id="230621432">
          <w:marLeft w:val="640"/>
          <w:marRight w:val="0"/>
          <w:marTop w:val="0"/>
          <w:marBottom w:val="0"/>
          <w:divBdr>
            <w:top w:val="none" w:sz="0" w:space="0" w:color="auto"/>
            <w:left w:val="none" w:sz="0" w:space="0" w:color="auto"/>
            <w:bottom w:val="none" w:sz="0" w:space="0" w:color="auto"/>
            <w:right w:val="none" w:sz="0" w:space="0" w:color="auto"/>
          </w:divBdr>
        </w:div>
        <w:div w:id="891161182">
          <w:marLeft w:val="640"/>
          <w:marRight w:val="0"/>
          <w:marTop w:val="0"/>
          <w:marBottom w:val="0"/>
          <w:divBdr>
            <w:top w:val="none" w:sz="0" w:space="0" w:color="auto"/>
            <w:left w:val="none" w:sz="0" w:space="0" w:color="auto"/>
            <w:bottom w:val="none" w:sz="0" w:space="0" w:color="auto"/>
            <w:right w:val="none" w:sz="0" w:space="0" w:color="auto"/>
          </w:divBdr>
        </w:div>
        <w:div w:id="1146971128">
          <w:marLeft w:val="640"/>
          <w:marRight w:val="0"/>
          <w:marTop w:val="0"/>
          <w:marBottom w:val="0"/>
          <w:divBdr>
            <w:top w:val="none" w:sz="0" w:space="0" w:color="auto"/>
            <w:left w:val="none" w:sz="0" w:space="0" w:color="auto"/>
            <w:bottom w:val="none" w:sz="0" w:space="0" w:color="auto"/>
            <w:right w:val="none" w:sz="0" w:space="0" w:color="auto"/>
          </w:divBdr>
        </w:div>
        <w:div w:id="1465853912">
          <w:marLeft w:val="640"/>
          <w:marRight w:val="0"/>
          <w:marTop w:val="0"/>
          <w:marBottom w:val="0"/>
          <w:divBdr>
            <w:top w:val="none" w:sz="0" w:space="0" w:color="auto"/>
            <w:left w:val="none" w:sz="0" w:space="0" w:color="auto"/>
            <w:bottom w:val="none" w:sz="0" w:space="0" w:color="auto"/>
            <w:right w:val="none" w:sz="0" w:space="0" w:color="auto"/>
          </w:divBdr>
        </w:div>
        <w:div w:id="711347537">
          <w:marLeft w:val="640"/>
          <w:marRight w:val="0"/>
          <w:marTop w:val="0"/>
          <w:marBottom w:val="0"/>
          <w:divBdr>
            <w:top w:val="none" w:sz="0" w:space="0" w:color="auto"/>
            <w:left w:val="none" w:sz="0" w:space="0" w:color="auto"/>
            <w:bottom w:val="none" w:sz="0" w:space="0" w:color="auto"/>
            <w:right w:val="none" w:sz="0" w:space="0" w:color="auto"/>
          </w:divBdr>
        </w:div>
        <w:div w:id="995571227">
          <w:marLeft w:val="640"/>
          <w:marRight w:val="0"/>
          <w:marTop w:val="0"/>
          <w:marBottom w:val="0"/>
          <w:divBdr>
            <w:top w:val="none" w:sz="0" w:space="0" w:color="auto"/>
            <w:left w:val="none" w:sz="0" w:space="0" w:color="auto"/>
            <w:bottom w:val="none" w:sz="0" w:space="0" w:color="auto"/>
            <w:right w:val="none" w:sz="0" w:space="0" w:color="auto"/>
          </w:divBdr>
        </w:div>
        <w:div w:id="948396659">
          <w:marLeft w:val="640"/>
          <w:marRight w:val="0"/>
          <w:marTop w:val="0"/>
          <w:marBottom w:val="0"/>
          <w:divBdr>
            <w:top w:val="none" w:sz="0" w:space="0" w:color="auto"/>
            <w:left w:val="none" w:sz="0" w:space="0" w:color="auto"/>
            <w:bottom w:val="none" w:sz="0" w:space="0" w:color="auto"/>
            <w:right w:val="none" w:sz="0" w:space="0" w:color="auto"/>
          </w:divBdr>
        </w:div>
        <w:div w:id="131291725">
          <w:marLeft w:val="640"/>
          <w:marRight w:val="0"/>
          <w:marTop w:val="0"/>
          <w:marBottom w:val="0"/>
          <w:divBdr>
            <w:top w:val="none" w:sz="0" w:space="0" w:color="auto"/>
            <w:left w:val="none" w:sz="0" w:space="0" w:color="auto"/>
            <w:bottom w:val="none" w:sz="0" w:space="0" w:color="auto"/>
            <w:right w:val="none" w:sz="0" w:space="0" w:color="auto"/>
          </w:divBdr>
        </w:div>
        <w:div w:id="1351684324">
          <w:marLeft w:val="640"/>
          <w:marRight w:val="0"/>
          <w:marTop w:val="0"/>
          <w:marBottom w:val="0"/>
          <w:divBdr>
            <w:top w:val="none" w:sz="0" w:space="0" w:color="auto"/>
            <w:left w:val="none" w:sz="0" w:space="0" w:color="auto"/>
            <w:bottom w:val="none" w:sz="0" w:space="0" w:color="auto"/>
            <w:right w:val="none" w:sz="0" w:space="0" w:color="auto"/>
          </w:divBdr>
        </w:div>
        <w:div w:id="120006047">
          <w:marLeft w:val="640"/>
          <w:marRight w:val="0"/>
          <w:marTop w:val="0"/>
          <w:marBottom w:val="0"/>
          <w:divBdr>
            <w:top w:val="none" w:sz="0" w:space="0" w:color="auto"/>
            <w:left w:val="none" w:sz="0" w:space="0" w:color="auto"/>
            <w:bottom w:val="none" w:sz="0" w:space="0" w:color="auto"/>
            <w:right w:val="none" w:sz="0" w:space="0" w:color="auto"/>
          </w:divBdr>
        </w:div>
        <w:div w:id="1264727661">
          <w:marLeft w:val="640"/>
          <w:marRight w:val="0"/>
          <w:marTop w:val="0"/>
          <w:marBottom w:val="0"/>
          <w:divBdr>
            <w:top w:val="none" w:sz="0" w:space="0" w:color="auto"/>
            <w:left w:val="none" w:sz="0" w:space="0" w:color="auto"/>
            <w:bottom w:val="none" w:sz="0" w:space="0" w:color="auto"/>
            <w:right w:val="none" w:sz="0" w:space="0" w:color="auto"/>
          </w:divBdr>
        </w:div>
        <w:div w:id="200022383">
          <w:marLeft w:val="640"/>
          <w:marRight w:val="0"/>
          <w:marTop w:val="0"/>
          <w:marBottom w:val="0"/>
          <w:divBdr>
            <w:top w:val="none" w:sz="0" w:space="0" w:color="auto"/>
            <w:left w:val="none" w:sz="0" w:space="0" w:color="auto"/>
            <w:bottom w:val="none" w:sz="0" w:space="0" w:color="auto"/>
            <w:right w:val="none" w:sz="0" w:space="0" w:color="auto"/>
          </w:divBdr>
        </w:div>
        <w:div w:id="1361857999">
          <w:marLeft w:val="640"/>
          <w:marRight w:val="0"/>
          <w:marTop w:val="0"/>
          <w:marBottom w:val="0"/>
          <w:divBdr>
            <w:top w:val="none" w:sz="0" w:space="0" w:color="auto"/>
            <w:left w:val="none" w:sz="0" w:space="0" w:color="auto"/>
            <w:bottom w:val="none" w:sz="0" w:space="0" w:color="auto"/>
            <w:right w:val="none" w:sz="0" w:space="0" w:color="auto"/>
          </w:divBdr>
        </w:div>
        <w:div w:id="446193993">
          <w:marLeft w:val="640"/>
          <w:marRight w:val="0"/>
          <w:marTop w:val="0"/>
          <w:marBottom w:val="0"/>
          <w:divBdr>
            <w:top w:val="none" w:sz="0" w:space="0" w:color="auto"/>
            <w:left w:val="none" w:sz="0" w:space="0" w:color="auto"/>
            <w:bottom w:val="none" w:sz="0" w:space="0" w:color="auto"/>
            <w:right w:val="none" w:sz="0" w:space="0" w:color="auto"/>
          </w:divBdr>
        </w:div>
        <w:div w:id="1159469016">
          <w:marLeft w:val="640"/>
          <w:marRight w:val="0"/>
          <w:marTop w:val="0"/>
          <w:marBottom w:val="0"/>
          <w:divBdr>
            <w:top w:val="none" w:sz="0" w:space="0" w:color="auto"/>
            <w:left w:val="none" w:sz="0" w:space="0" w:color="auto"/>
            <w:bottom w:val="none" w:sz="0" w:space="0" w:color="auto"/>
            <w:right w:val="none" w:sz="0" w:space="0" w:color="auto"/>
          </w:divBdr>
        </w:div>
        <w:div w:id="1178151614">
          <w:marLeft w:val="640"/>
          <w:marRight w:val="0"/>
          <w:marTop w:val="0"/>
          <w:marBottom w:val="0"/>
          <w:divBdr>
            <w:top w:val="none" w:sz="0" w:space="0" w:color="auto"/>
            <w:left w:val="none" w:sz="0" w:space="0" w:color="auto"/>
            <w:bottom w:val="none" w:sz="0" w:space="0" w:color="auto"/>
            <w:right w:val="none" w:sz="0" w:space="0" w:color="auto"/>
          </w:divBdr>
        </w:div>
        <w:div w:id="1345327383">
          <w:marLeft w:val="640"/>
          <w:marRight w:val="0"/>
          <w:marTop w:val="0"/>
          <w:marBottom w:val="0"/>
          <w:divBdr>
            <w:top w:val="none" w:sz="0" w:space="0" w:color="auto"/>
            <w:left w:val="none" w:sz="0" w:space="0" w:color="auto"/>
            <w:bottom w:val="none" w:sz="0" w:space="0" w:color="auto"/>
            <w:right w:val="none" w:sz="0" w:space="0" w:color="auto"/>
          </w:divBdr>
        </w:div>
        <w:div w:id="462622237">
          <w:marLeft w:val="640"/>
          <w:marRight w:val="0"/>
          <w:marTop w:val="0"/>
          <w:marBottom w:val="0"/>
          <w:divBdr>
            <w:top w:val="none" w:sz="0" w:space="0" w:color="auto"/>
            <w:left w:val="none" w:sz="0" w:space="0" w:color="auto"/>
            <w:bottom w:val="none" w:sz="0" w:space="0" w:color="auto"/>
            <w:right w:val="none" w:sz="0" w:space="0" w:color="auto"/>
          </w:divBdr>
        </w:div>
        <w:div w:id="1812401267">
          <w:marLeft w:val="640"/>
          <w:marRight w:val="0"/>
          <w:marTop w:val="0"/>
          <w:marBottom w:val="0"/>
          <w:divBdr>
            <w:top w:val="none" w:sz="0" w:space="0" w:color="auto"/>
            <w:left w:val="none" w:sz="0" w:space="0" w:color="auto"/>
            <w:bottom w:val="none" w:sz="0" w:space="0" w:color="auto"/>
            <w:right w:val="none" w:sz="0" w:space="0" w:color="auto"/>
          </w:divBdr>
        </w:div>
        <w:div w:id="695958556">
          <w:marLeft w:val="640"/>
          <w:marRight w:val="0"/>
          <w:marTop w:val="0"/>
          <w:marBottom w:val="0"/>
          <w:divBdr>
            <w:top w:val="none" w:sz="0" w:space="0" w:color="auto"/>
            <w:left w:val="none" w:sz="0" w:space="0" w:color="auto"/>
            <w:bottom w:val="none" w:sz="0" w:space="0" w:color="auto"/>
            <w:right w:val="none" w:sz="0" w:space="0" w:color="auto"/>
          </w:divBdr>
        </w:div>
        <w:div w:id="1701466206">
          <w:marLeft w:val="640"/>
          <w:marRight w:val="0"/>
          <w:marTop w:val="0"/>
          <w:marBottom w:val="0"/>
          <w:divBdr>
            <w:top w:val="none" w:sz="0" w:space="0" w:color="auto"/>
            <w:left w:val="none" w:sz="0" w:space="0" w:color="auto"/>
            <w:bottom w:val="none" w:sz="0" w:space="0" w:color="auto"/>
            <w:right w:val="none" w:sz="0" w:space="0" w:color="auto"/>
          </w:divBdr>
        </w:div>
        <w:div w:id="1100686935">
          <w:marLeft w:val="640"/>
          <w:marRight w:val="0"/>
          <w:marTop w:val="0"/>
          <w:marBottom w:val="0"/>
          <w:divBdr>
            <w:top w:val="none" w:sz="0" w:space="0" w:color="auto"/>
            <w:left w:val="none" w:sz="0" w:space="0" w:color="auto"/>
            <w:bottom w:val="none" w:sz="0" w:space="0" w:color="auto"/>
            <w:right w:val="none" w:sz="0" w:space="0" w:color="auto"/>
          </w:divBdr>
        </w:div>
        <w:div w:id="1695573951">
          <w:marLeft w:val="640"/>
          <w:marRight w:val="0"/>
          <w:marTop w:val="0"/>
          <w:marBottom w:val="0"/>
          <w:divBdr>
            <w:top w:val="none" w:sz="0" w:space="0" w:color="auto"/>
            <w:left w:val="none" w:sz="0" w:space="0" w:color="auto"/>
            <w:bottom w:val="none" w:sz="0" w:space="0" w:color="auto"/>
            <w:right w:val="none" w:sz="0" w:space="0" w:color="auto"/>
          </w:divBdr>
        </w:div>
        <w:div w:id="806582098">
          <w:marLeft w:val="640"/>
          <w:marRight w:val="0"/>
          <w:marTop w:val="0"/>
          <w:marBottom w:val="0"/>
          <w:divBdr>
            <w:top w:val="none" w:sz="0" w:space="0" w:color="auto"/>
            <w:left w:val="none" w:sz="0" w:space="0" w:color="auto"/>
            <w:bottom w:val="none" w:sz="0" w:space="0" w:color="auto"/>
            <w:right w:val="none" w:sz="0" w:space="0" w:color="auto"/>
          </w:divBdr>
        </w:div>
        <w:div w:id="682979827">
          <w:marLeft w:val="640"/>
          <w:marRight w:val="0"/>
          <w:marTop w:val="0"/>
          <w:marBottom w:val="0"/>
          <w:divBdr>
            <w:top w:val="none" w:sz="0" w:space="0" w:color="auto"/>
            <w:left w:val="none" w:sz="0" w:space="0" w:color="auto"/>
            <w:bottom w:val="none" w:sz="0" w:space="0" w:color="auto"/>
            <w:right w:val="none" w:sz="0" w:space="0" w:color="auto"/>
          </w:divBdr>
        </w:div>
        <w:div w:id="698774666">
          <w:marLeft w:val="640"/>
          <w:marRight w:val="0"/>
          <w:marTop w:val="0"/>
          <w:marBottom w:val="0"/>
          <w:divBdr>
            <w:top w:val="none" w:sz="0" w:space="0" w:color="auto"/>
            <w:left w:val="none" w:sz="0" w:space="0" w:color="auto"/>
            <w:bottom w:val="none" w:sz="0" w:space="0" w:color="auto"/>
            <w:right w:val="none" w:sz="0" w:space="0" w:color="auto"/>
          </w:divBdr>
        </w:div>
        <w:div w:id="1920752036">
          <w:marLeft w:val="640"/>
          <w:marRight w:val="0"/>
          <w:marTop w:val="0"/>
          <w:marBottom w:val="0"/>
          <w:divBdr>
            <w:top w:val="none" w:sz="0" w:space="0" w:color="auto"/>
            <w:left w:val="none" w:sz="0" w:space="0" w:color="auto"/>
            <w:bottom w:val="none" w:sz="0" w:space="0" w:color="auto"/>
            <w:right w:val="none" w:sz="0" w:space="0" w:color="auto"/>
          </w:divBdr>
        </w:div>
        <w:div w:id="2017803833">
          <w:marLeft w:val="640"/>
          <w:marRight w:val="0"/>
          <w:marTop w:val="0"/>
          <w:marBottom w:val="0"/>
          <w:divBdr>
            <w:top w:val="none" w:sz="0" w:space="0" w:color="auto"/>
            <w:left w:val="none" w:sz="0" w:space="0" w:color="auto"/>
            <w:bottom w:val="none" w:sz="0" w:space="0" w:color="auto"/>
            <w:right w:val="none" w:sz="0" w:space="0" w:color="auto"/>
          </w:divBdr>
        </w:div>
        <w:div w:id="710303000">
          <w:marLeft w:val="640"/>
          <w:marRight w:val="0"/>
          <w:marTop w:val="0"/>
          <w:marBottom w:val="0"/>
          <w:divBdr>
            <w:top w:val="none" w:sz="0" w:space="0" w:color="auto"/>
            <w:left w:val="none" w:sz="0" w:space="0" w:color="auto"/>
            <w:bottom w:val="none" w:sz="0" w:space="0" w:color="auto"/>
            <w:right w:val="none" w:sz="0" w:space="0" w:color="auto"/>
          </w:divBdr>
        </w:div>
        <w:div w:id="318654343">
          <w:marLeft w:val="640"/>
          <w:marRight w:val="0"/>
          <w:marTop w:val="0"/>
          <w:marBottom w:val="0"/>
          <w:divBdr>
            <w:top w:val="none" w:sz="0" w:space="0" w:color="auto"/>
            <w:left w:val="none" w:sz="0" w:space="0" w:color="auto"/>
            <w:bottom w:val="none" w:sz="0" w:space="0" w:color="auto"/>
            <w:right w:val="none" w:sz="0" w:space="0" w:color="auto"/>
          </w:divBdr>
        </w:div>
        <w:div w:id="784621468">
          <w:marLeft w:val="640"/>
          <w:marRight w:val="0"/>
          <w:marTop w:val="0"/>
          <w:marBottom w:val="0"/>
          <w:divBdr>
            <w:top w:val="none" w:sz="0" w:space="0" w:color="auto"/>
            <w:left w:val="none" w:sz="0" w:space="0" w:color="auto"/>
            <w:bottom w:val="none" w:sz="0" w:space="0" w:color="auto"/>
            <w:right w:val="none" w:sz="0" w:space="0" w:color="auto"/>
          </w:divBdr>
        </w:div>
        <w:div w:id="2125150892">
          <w:marLeft w:val="640"/>
          <w:marRight w:val="0"/>
          <w:marTop w:val="0"/>
          <w:marBottom w:val="0"/>
          <w:divBdr>
            <w:top w:val="none" w:sz="0" w:space="0" w:color="auto"/>
            <w:left w:val="none" w:sz="0" w:space="0" w:color="auto"/>
            <w:bottom w:val="none" w:sz="0" w:space="0" w:color="auto"/>
            <w:right w:val="none" w:sz="0" w:space="0" w:color="auto"/>
          </w:divBdr>
        </w:div>
        <w:div w:id="73934801">
          <w:marLeft w:val="640"/>
          <w:marRight w:val="0"/>
          <w:marTop w:val="0"/>
          <w:marBottom w:val="0"/>
          <w:divBdr>
            <w:top w:val="none" w:sz="0" w:space="0" w:color="auto"/>
            <w:left w:val="none" w:sz="0" w:space="0" w:color="auto"/>
            <w:bottom w:val="none" w:sz="0" w:space="0" w:color="auto"/>
            <w:right w:val="none" w:sz="0" w:space="0" w:color="auto"/>
          </w:divBdr>
        </w:div>
        <w:div w:id="341011368">
          <w:marLeft w:val="640"/>
          <w:marRight w:val="0"/>
          <w:marTop w:val="0"/>
          <w:marBottom w:val="0"/>
          <w:divBdr>
            <w:top w:val="none" w:sz="0" w:space="0" w:color="auto"/>
            <w:left w:val="none" w:sz="0" w:space="0" w:color="auto"/>
            <w:bottom w:val="none" w:sz="0" w:space="0" w:color="auto"/>
            <w:right w:val="none" w:sz="0" w:space="0" w:color="auto"/>
          </w:divBdr>
        </w:div>
        <w:div w:id="583806643">
          <w:marLeft w:val="640"/>
          <w:marRight w:val="0"/>
          <w:marTop w:val="0"/>
          <w:marBottom w:val="0"/>
          <w:divBdr>
            <w:top w:val="none" w:sz="0" w:space="0" w:color="auto"/>
            <w:left w:val="none" w:sz="0" w:space="0" w:color="auto"/>
            <w:bottom w:val="none" w:sz="0" w:space="0" w:color="auto"/>
            <w:right w:val="none" w:sz="0" w:space="0" w:color="auto"/>
          </w:divBdr>
        </w:div>
        <w:div w:id="445121106">
          <w:marLeft w:val="640"/>
          <w:marRight w:val="0"/>
          <w:marTop w:val="0"/>
          <w:marBottom w:val="0"/>
          <w:divBdr>
            <w:top w:val="none" w:sz="0" w:space="0" w:color="auto"/>
            <w:left w:val="none" w:sz="0" w:space="0" w:color="auto"/>
            <w:bottom w:val="none" w:sz="0" w:space="0" w:color="auto"/>
            <w:right w:val="none" w:sz="0" w:space="0" w:color="auto"/>
          </w:divBdr>
        </w:div>
        <w:div w:id="309402905">
          <w:marLeft w:val="640"/>
          <w:marRight w:val="0"/>
          <w:marTop w:val="0"/>
          <w:marBottom w:val="0"/>
          <w:divBdr>
            <w:top w:val="none" w:sz="0" w:space="0" w:color="auto"/>
            <w:left w:val="none" w:sz="0" w:space="0" w:color="auto"/>
            <w:bottom w:val="none" w:sz="0" w:space="0" w:color="auto"/>
            <w:right w:val="none" w:sz="0" w:space="0" w:color="auto"/>
          </w:divBdr>
        </w:div>
        <w:div w:id="1593781816">
          <w:marLeft w:val="640"/>
          <w:marRight w:val="0"/>
          <w:marTop w:val="0"/>
          <w:marBottom w:val="0"/>
          <w:divBdr>
            <w:top w:val="none" w:sz="0" w:space="0" w:color="auto"/>
            <w:left w:val="none" w:sz="0" w:space="0" w:color="auto"/>
            <w:bottom w:val="none" w:sz="0" w:space="0" w:color="auto"/>
            <w:right w:val="none" w:sz="0" w:space="0" w:color="auto"/>
          </w:divBdr>
        </w:div>
        <w:div w:id="727531194">
          <w:marLeft w:val="640"/>
          <w:marRight w:val="0"/>
          <w:marTop w:val="0"/>
          <w:marBottom w:val="0"/>
          <w:divBdr>
            <w:top w:val="none" w:sz="0" w:space="0" w:color="auto"/>
            <w:left w:val="none" w:sz="0" w:space="0" w:color="auto"/>
            <w:bottom w:val="none" w:sz="0" w:space="0" w:color="auto"/>
            <w:right w:val="none" w:sz="0" w:space="0" w:color="auto"/>
          </w:divBdr>
        </w:div>
        <w:div w:id="1854756318">
          <w:marLeft w:val="640"/>
          <w:marRight w:val="0"/>
          <w:marTop w:val="0"/>
          <w:marBottom w:val="0"/>
          <w:divBdr>
            <w:top w:val="none" w:sz="0" w:space="0" w:color="auto"/>
            <w:left w:val="none" w:sz="0" w:space="0" w:color="auto"/>
            <w:bottom w:val="none" w:sz="0" w:space="0" w:color="auto"/>
            <w:right w:val="none" w:sz="0" w:space="0" w:color="auto"/>
          </w:divBdr>
        </w:div>
      </w:divsChild>
    </w:div>
    <w:div w:id="912010483">
      <w:bodyDiv w:val="1"/>
      <w:marLeft w:val="0"/>
      <w:marRight w:val="0"/>
      <w:marTop w:val="0"/>
      <w:marBottom w:val="0"/>
      <w:divBdr>
        <w:top w:val="none" w:sz="0" w:space="0" w:color="auto"/>
        <w:left w:val="none" w:sz="0" w:space="0" w:color="auto"/>
        <w:bottom w:val="none" w:sz="0" w:space="0" w:color="auto"/>
        <w:right w:val="none" w:sz="0" w:space="0" w:color="auto"/>
      </w:divBdr>
      <w:divsChild>
        <w:div w:id="960771258">
          <w:marLeft w:val="640"/>
          <w:marRight w:val="0"/>
          <w:marTop w:val="0"/>
          <w:marBottom w:val="0"/>
          <w:divBdr>
            <w:top w:val="none" w:sz="0" w:space="0" w:color="auto"/>
            <w:left w:val="none" w:sz="0" w:space="0" w:color="auto"/>
            <w:bottom w:val="none" w:sz="0" w:space="0" w:color="auto"/>
            <w:right w:val="none" w:sz="0" w:space="0" w:color="auto"/>
          </w:divBdr>
        </w:div>
        <w:div w:id="1679698995">
          <w:marLeft w:val="640"/>
          <w:marRight w:val="0"/>
          <w:marTop w:val="0"/>
          <w:marBottom w:val="0"/>
          <w:divBdr>
            <w:top w:val="none" w:sz="0" w:space="0" w:color="auto"/>
            <w:left w:val="none" w:sz="0" w:space="0" w:color="auto"/>
            <w:bottom w:val="none" w:sz="0" w:space="0" w:color="auto"/>
            <w:right w:val="none" w:sz="0" w:space="0" w:color="auto"/>
          </w:divBdr>
        </w:div>
        <w:div w:id="1055355849">
          <w:marLeft w:val="640"/>
          <w:marRight w:val="0"/>
          <w:marTop w:val="0"/>
          <w:marBottom w:val="0"/>
          <w:divBdr>
            <w:top w:val="none" w:sz="0" w:space="0" w:color="auto"/>
            <w:left w:val="none" w:sz="0" w:space="0" w:color="auto"/>
            <w:bottom w:val="none" w:sz="0" w:space="0" w:color="auto"/>
            <w:right w:val="none" w:sz="0" w:space="0" w:color="auto"/>
          </w:divBdr>
        </w:div>
        <w:div w:id="2110393024">
          <w:marLeft w:val="640"/>
          <w:marRight w:val="0"/>
          <w:marTop w:val="0"/>
          <w:marBottom w:val="0"/>
          <w:divBdr>
            <w:top w:val="none" w:sz="0" w:space="0" w:color="auto"/>
            <w:left w:val="none" w:sz="0" w:space="0" w:color="auto"/>
            <w:bottom w:val="none" w:sz="0" w:space="0" w:color="auto"/>
            <w:right w:val="none" w:sz="0" w:space="0" w:color="auto"/>
          </w:divBdr>
        </w:div>
        <w:div w:id="2040352032">
          <w:marLeft w:val="640"/>
          <w:marRight w:val="0"/>
          <w:marTop w:val="0"/>
          <w:marBottom w:val="0"/>
          <w:divBdr>
            <w:top w:val="none" w:sz="0" w:space="0" w:color="auto"/>
            <w:left w:val="none" w:sz="0" w:space="0" w:color="auto"/>
            <w:bottom w:val="none" w:sz="0" w:space="0" w:color="auto"/>
            <w:right w:val="none" w:sz="0" w:space="0" w:color="auto"/>
          </w:divBdr>
        </w:div>
        <w:div w:id="1587494816">
          <w:marLeft w:val="640"/>
          <w:marRight w:val="0"/>
          <w:marTop w:val="0"/>
          <w:marBottom w:val="0"/>
          <w:divBdr>
            <w:top w:val="none" w:sz="0" w:space="0" w:color="auto"/>
            <w:left w:val="none" w:sz="0" w:space="0" w:color="auto"/>
            <w:bottom w:val="none" w:sz="0" w:space="0" w:color="auto"/>
            <w:right w:val="none" w:sz="0" w:space="0" w:color="auto"/>
          </w:divBdr>
        </w:div>
        <w:div w:id="1826556047">
          <w:marLeft w:val="640"/>
          <w:marRight w:val="0"/>
          <w:marTop w:val="0"/>
          <w:marBottom w:val="0"/>
          <w:divBdr>
            <w:top w:val="none" w:sz="0" w:space="0" w:color="auto"/>
            <w:left w:val="none" w:sz="0" w:space="0" w:color="auto"/>
            <w:bottom w:val="none" w:sz="0" w:space="0" w:color="auto"/>
            <w:right w:val="none" w:sz="0" w:space="0" w:color="auto"/>
          </w:divBdr>
        </w:div>
        <w:div w:id="1394890945">
          <w:marLeft w:val="640"/>
          <w:marRight w:val="0"/>
          <w:marTop w:val="0"/>
          <w:marBottom w:val="0"/>
          <w:divBdr>
            <w:top w:val="none" w:sz="0" w:space="0" w:color="auto"/>
            <w:left w:val="none" w:sz="0" w:space="0" w:color="auto"/>
            <w:bottom w:val="none" w:sz="0" w:space="0" w:color="auto"/>
            <w:right w:val="none" w:sz="0" w:space="0" w:color="auto"/>
          </w:divBdr>
        </w:div>
        <w:div w:id="235870144">
          <w:marLeft w:val="640"/>
          <w:marRight w:val="0"/>
          <w:marTop w:val="0"/>
          <w:marBottom w:val="0"/>
          <w:divBdr>
            <w:top w:val="none" w:sz="0" w:space="0" w:color="auto"/>
            <w:left w:val="none" w:sz="0" w:space="0" w:color="auto"/>
            <w:bottom w:val="none" w:sz="0" w:space="0" w:color="auto"/>
            <w:right w:val="none" w:sz="0" w:space="0" w:color="auto"/>
          </w:divBdr>
        </w:div>
        <w:div w:id="923996534">
          <w:marLeft w:val="640"/>
          <w:marRight w:val="0"/>
          <w:marTop w:val="0"/>
          <w:marBottom w:val="0"/>
          <w:divBdr>
            <w:top w:val="none" w:sz="0" w:space="0" w:color="auto"/>
            <w:left w:val="none" w:sz="0" w:space="0" w:color="auto"/>
            <w:bottom w:val="none" w:sz="0" w:space="0" w:color="auto"/>
            <w:right w:val="none" w:sz="0" w:space="0" w:color="auto"/>
          </w:divBdr>
        </w:div>
        <w:div w:id="1682706765">
          <w:marLeft w:val="640"/>
          <w:marRight w:val="0"/>
          <w:marTop w:val="0"/>
          <w:marBottom w:val="0"/>
          <w:divBdr>
            <w:top w:val="none" w:sz="0" w:space="0" w:color="auto"/>
            <w:left w:val="none" w:sz="0" w:space="0" w:color="auto"/>
            <w:bottom w:val="none" w:sz="0" w:space="0" w:color="auto"/>
            <w:right w:val="none" w:sz="0" w:space="0" w:color="auto"/>
          </w:divBdr>
        </w:div>
        <w:div w:id="967009420">
          <w:marLeft w:val="640"/>
          <w:marRight w:val="0"/>
          <w:marTop w:val="0"/>
          <w:marBottom w:val="0"/>
          <w:divBdr>
            <w:top w:val="none" w:sz="0" w:space="0" w:color="auto"/>
            <w:left w:val="none" w:sz="0" w:space="0" w:color="auto"/>
            <w:bottom w:val="none" w:sz="0" w:space="0" w:color="auto"/>
            <w:right w:val="none" w:sz="0" w:space="0" w:color="auto"/>
          </w:divBdr>
        </w:div>
        <w:div w:id="101925635">
          <w:marLeft w:val="640"/>
          <w:marRight w:val="0"/>
          <w:marTop w:val="0"/>
          <w:marBottom w:val="0"/>
          <w:divBdr>
            <w:top w:val="none" w:sz="0" w:space="0" w:color="auto"/>
            <w:left w:val="none" w:sz="0" w:space="0" w:color="auto"/>
            <w:bottom w:val="none" w:sz="0" w:space="0" w:color="auto"/>
            <w:right w:val="none" w:sz="0" w:space="0" w:color="auto"/>
          </w:divBdr>
        </w:div>
        <w:div w:id="1664164484">
          <w:marLeft w:val="640"/>
          <w:marRight w:val="0"/>
          <w:marTop w:val="0"/>
          <w:marBottom w:val="0"/>
          <w:divBdr>
            <w:top w:val="none" w:sz="0" w:space="0" w:color="auto"/>
            <w:left w:val="none" w:sz="0" w:space="0" w:color="auto"/>
            <w:bottom w:val="none" w:sz="0" w:space="0" w:color="auto"/>
            <w:right w:val="none" w:sz="0" w:space="0" w:color="auto"/>
          </w:divBdr>
        </w:div>
        <w:div w:id="595602084">
          <w:marLeft w:val="640"/>
          <w:marRight w:val="0"/>
          <w:marTop w:val="0"/>
          <w:marBottom w:val="0"/>
          <w:divBdr>
            <w:top w:val="none" w:sz="0" w:space="0" w:color="auto"/>
            <w:left w:val="none" w:sz="0" w:space="0" w:color="auto"/>
            <w:bottom w:val="none" w:sz="0" w:space="0" w:color="auto"/>
            <w:right w:val="none" w:sz="0" w:space="0" w:color="auto"/>
          </w:divBdr>
        </w:div>
        <w:div w:id="1563058123">
          <w:marLeft w:val="640"/>
          <w:marRight w:val="0"/>
          <w:marTop w:val="0"/>
          <w:marBottom w:val="0"/>
          <w:divBdr>
            <w:top w:val="none" w:sz="0" w:space="0" w:color="auto"/>
            <w:left w:val="none" w:sz="0" w:space="0" w:color="auto"/>
            <w:bottom w:val="none" w:sz="0" w:space="0" w:color="auto"/>
            <w:right w:val="none" w:sz="0" w:space="0" w:color="auto"/>
          </w:divBdr>
        </w:div>
        <w:div w:id="528685763">
          <w:marLeft w:val="640"/>
          <w:marRight w:val="0"/>
          <w:marTop w:val="0"/>
          <w:marBottom w:val="0"/>
          <w:divBdr>
            <w:top w:val="none" w:sz="0" w:space="0" w:color="auto"/>
            <w:left w:val="none" w:sz="0" w:space="0" w:color="auto"/>
            <w:bottom w:val="none" w:sz="0" w:space="0" w:color="auto"/>
            <w:right w:val="none" w:sz="0" w:space="0" w:color="auto"/>
          </w:divBdr>
        </w:div>
        <w:div w:id="1066149497">
          <w:marLeft w:val="640"/>
          <w:marRight w:val="0"/>
          <w:marTop w:val="0"/>
          <w:marBottom w:val="0"/>
          <w:divBdr>
            <w:top w:val="none" w:sz="0" w:space="0" w:color="auto"/>
            <w:left w:val="none" w:sz="0" w:space="0" w:color="auto"/>
            <w:bottom w:val="none" w:sz="0" w:space="0" w:color="auto"/>
            <w:right w:val="none" w:sz="0" w:space="0" w:color="auto"/>
          </w:divBdr>
        </w:div>
        <w:div w:id="2061401260">
          <w:marLeft w:val="640"/>
          <w:marRight w:val="0"/>
          <w:marTop w:val="0"/>
          <w:marBottom w:val="0"/>
          <w:divBdr>
            <w:top w:val="none" w:sz="0" w:space="0" w:color="auto"/>
            <w:left w:val="none" w:sz="0" w:space="0" w:color="auto"/>
            <w:bottom w:val="none" w:sz="0" w:space="0" w:color="auto"/>
            <w:right w:val="none" w:sz="0" w:space="0" w:color="auto"/>
          </w:divBdr>
        </w:div>
        <w:div w:id="206572076">
          <w:marLeft w:val="640"/>
          <w:marRight w:val="0"/>
          <w:marTop w:val="0"/>
          <w:marBottom w:val="0"/>
          <w:divBdr>
            <w:top w:val="none" w:sz="0" w:space="0" w:color="auto"/>
            <w:left w:val="none" w:sz="0" w:space="0" w:color="auto"/>
            <w:bottom w:val="none" w:sz="0" w:space="0" w:color="auto"/>
            <w:right w:val="none" w:sz="0" w:space="0" w:color="auto"/>
          </w:divBdr>
        </w:div>
        <w:div w:id="1428961020">
          <w:marLeft w:val="640"/>
          <w:marRight w:val="0"/>
          <w:marTop w:val="0"/>
          <w:marBottom w:val="0"/>
          <w:divBdr>
            <w:top w:val="none" w:sz="0" w:space="0" w:color="auto"/>
            <w:left w:val="none" w:sz="0" w:space="0" w:color="auto"/>
            <w:bottom w:val="none" w:sz="0" w:space="0" w:color="auto"/>
            <w:right w:val="none" w:sz="0" w:space="0" w:color="auto"/>
          </w:divBdr>
        </w:div>
        <w:div w:id="107432297">
          <w:marLeft w:val="640"/>
          <w:marRight w:val="0"/>
          <w:marTop w:val="0"/>
          <w:marBottom w:val="0"/>
          <w:divBdr>
            <w:top w:val="none" w:sz="0" w:space="0" w:color="auto"/>
            <w:left w:val="none" w:sz="0" w:space="0" w:color="auto"/>
            <w:bottom w:val="none" w:sz="0" w:space="0" w:color="auto"/>
            <w:right w:val="none" w:sz="0" w:space="0" w:color="auto"/>
          </w:divBdr>
        </w:div>
        <w:div w:id="1532187683">
          <w:marLeft w:val="640"/>
          <w:marRight w:val="0"/>
          <w:marTop w:val="0"/>
          <w:marBottom w:val="0"/>
          <w:divBdr>
            <w:top w:val="none" w:sz="0" w:space="0" w:color="auto"/>
            <w:left w:val="none" w:sz="0" w:space="0" w:color="auto"/>
            <w:bottom w:val="none" w:sz="0" w:space="0" w:color="auto"/>
            <w:right w:val="none" w:sz="0" w:space="0" w:color="auto"/>
          </w:divBdr>
        </w:div>
        <w:div w:id="1591280230">
          <w:marLeft w:val="640"/>
          <w:marRight w:val="0"/>
          <w:marTop w:val="0"/>
          <w:marBottom w:val="0"/>
          <w:divBdr>
            <w:top w:val="none" w:sz="0" w:space="0" w:color="auto"/>
            <w:left w:val="none" w:sz="0" w:space="0" w:color="auto"/>
            <w:bottom w:val="none" w:sz="0" w:space="0" w:color="auto"/>
            <w:right w:val="none" w:sz="0" w:space="0" w:color="auto"/>
          </w:divBdr>
        </w:div>
        <w:div w:id="289173244">
          <w:marLeft w:val="640"/>
          <w:marRight w:val="0"/>
          <w:marTop w:val="0"/>
          <w:marBottom w:val="0"/>
          <w:divBdr>
            <w:top w:val="none" w:sz="0" w:space="0" w:color="auto"/>
            <w:left w:val="none" w:sz="0" w:space="0" w:color="auto"/>
            <w:bottom w:val="none" w:sz="0" w:space="0" w:color="auto"/>
            <w:right w:val="none" w:sz="0" w:space="0" w:color="auto"/>
          </w:divBdr>
        </w:div>
        <w:div w:id="1767843143">
          <w:marLeft w:val="640"/>
          <w:marRight w:val="0"/>
          <w:marTop w:val="0"/>
          <w:marBottom w:val="0"/>
          <w:divBdr>
            <w:top w:val="none" w:sz="0" w:space="0" w:color="auto"/>
            <w:left w:val="none" w:sz="0" w:space="0" w:color="auto"/>
            <w:bottom w:val="none" w:sz="0" w:space="0" w:color="auto"/>
            <w:right w:val="none" w:sz="0" w:space="0" w:color="auto"/>
          </w:divBdr>
        </w:div>
        <w:div w:id="762921702">
          <w:marLeft w:val="640"/>
          <w:marRight w:val="0"/>
          <w:marTop w:val="0"/>
          <w:marBottom w:val="0"/>
          <w:divBdr>
            <w:top w:val="none" w:sz="0" w:space="0" w:color="auto"/>
            <w:left w:val="none" w:sz="0" w:space="0" w:color="auto"/>
            <w:bottom w:val="none" w:sz="0" w:space="0" w:color="auto"/>
            <w:right w:val="none" w:sz="0" w:space="0" w:color="auto"/>
          </w:divBdr>
        </w:div>
        <w:div w:id="467169376">
          <w:marLeft w:val="640"/>
          <w:marRight w:val="0"/>
          <w:marTop w:val="0"/>
          <w:marBottom w:val="0"/>
          <w:divBdr>
            <w:top w:val="none" w:sz="0" w:space="0" w:color="auto"/>
            <w:left w:val="none" w:sz="0" w:space="0" w:color="auto"/>
            <w:bottom w:val="none" w:sz="0" w:space="0" w:color="auto"/>
            <w:right w:val="none" w:sz="0" w:space="0" w:color="auto"/>
          </w:divBdr>
        </w:div>
        <w:div w:id="1148209266">
          <w:marLeft w:val="640"/>
          <w:marRight w:val="0"/>
          <w:marTop w:val="0"/>
          <w:marBottom w:val="0"/>
          <w:divBdr>
            <w:top w:val="none" w:sz="0" w:space="0" w:color="auto"/>
            <w:left w:val="none" w:sz="0" w:space="0" w:color="auto"/>
            <w:bottom w:val="none" w:sz="0" w:space="0" w:color="auto"/>
            <w:right w:val="none" w:sz="0" w:space="0" w:color="auto"/>
          </w:divBdr>
        </w:div>
        <w:div w:id="1571696281">
          <w:marLeft w:val="640"/>
          <w:marRight w:val="0"/>
          <w:marTop w:val="0"/>
          <w:marBottom w:val="0"/>
          <w:divBdr>
            <w:top w:val="none" w:sz="0" w:space="0" w:color="auto"/>
            <w:left w:val="none" w:sz="0" w:space="0" w:color="auto"/>
            <w:bottom w:val="none" w:sz="0" w:space="0" w:color="auto"/>
            <w:right w:val="none" w:sz="0" w:space="0" w:color="auto"/>
          </w:divBdr>
        </w:div>
        <w:div w:id="1079406991">
          <w:marLeft w:val="640"/>
          <w:marRight w:val="0"/>
          <w:marTop w:val="0"/>
          <w:marBottom w:val="0"/>
          <w:divBdr>
            <w:top w:val="none" w:sz="0" w:space="0" w:color="auto"/>
            <w:left w:val="none" w:sz="0" w:space="0" w:color="auto"/>
            <w:bottom w:val="none" w:sz="0" w:space="0" w:color="auto"/>
            <w:right w:val="none" w:sz="0" w:space="0" w:color="auto"/>
          </w:divBdr>
        </w:div>
        <w:div w:id="785731809">
          <w:marLeft w:val="640"/>
          <w:marRight w:val="0"/>
          <w:marTop w:val="0"/>
          <w:marBottom w:val="0"/>
          <w:divBdr>
            <w:top w:val="none" w:sz="0" w:space="0" w:color="auto"/>
            <w:left w:val="none" w:sz="0" w:space="0" w:color="auto"/>
            <w:bottom w:val="none" w:sz="0" w:space="0" w:color="auto"/>
            <w:right w:val="none" w:sz="0" w:space="0" w:color="auto"/>
          </w:divBdr>
        </w:div>
        <w:div w:id="1764299914">
          <w:marLeft w:val="640"/>
          <w:marRight w:val="0"/>
          <w:marTop w:val="0"/>
          <w:marBottom w:val="0"/>
          <w:divBdr>
            <w:top w:val="none" w:sz="0" w:space="0" w:color="auto"/>
            <w:left w:val="none" w:sz="0" w:space="0" w:color="auto"/>
            <w:bottom w:val="none" w:sz="0" w:space="0" w:color="auto"/>
            <w:right w:val="none" w:sz="0" w:space="0" w:color="auto"/>
          </w:divBdr>
        </w:div>
        <w:div w:id="2045710076">
          <w:marLeft w:val="640"/>
          <w:marRight w:val="0"/>
          <w:marTop w:val="0"/>
          <w:marBottom w:val="0"/>
          <w:divBdr>
            <w:top w:val="none" w:sz="0" w:space="0" w:color="auto"/>
            <w:left w:val="none" w:sz="0" w:space="0" w:color="auto"/>
            <w:bottom w:val="none" w:sz="0" w:space="0" w:color="auto"/>
            <w:right w:val="none" w:sz="0" w:space="0" w:color="auto"/>
          </w:divBdr>
        </w:div>
        <w:div w:id="1388726781">
          <w:marLeft w:val="640"/>
          <w:marRight w:val="0"/>
          <w:marTop w:val="0"/>
          <w:marBottom w:val="0"/>
          <w:divBdr>
            <w:top w:val="none" w:sz="0" w:space="0" w:color="auto"/>
            <w:left w:val="none" w:sz="0" w:space="0" w:color="auto"/>
            <w:bottom w:val="none" w:sz="0" w:space="0" w:color="auto"/>
            <w:right w:val="none" w:sz="0" w:space="0" w:color="auto"/>
          </w:divBdr>
        </w:div>
        <w:div w:id="129444857">
          <w:marLeft w:val="640"/>
          <w:marRight w:val="0"/>
          <w:marTop w:val="0"/>
          <w:marBottom w:val="0"/>
          <w:divBdr>
            <w:top w:val="none" w:sz="0" w:space="0" w:color="auto"/>
            <w:left w:val="none" w:sz="0" w:space="0" w:color="auto"/>
            <w:bottom w:val="none" w:sz="0" w:space="0" w:color="auto"/>
            <w:right w:val="none" w:sz="0" w:space="0" w:color="auto"/>
          </w:divBdr>
        </w:div>
        <w:div w:id="282811160">
          <w:marLeft w:val="640"/>
          <w:marRight w:val="0"/>
          <w:marTop w:val="0"/>
          <w:marBottom w:val="0"/>
          <w:divBdr>
            <w:top w:val="none" w:sz="0" w:space="0" w:color="auto"/>
            <w:left w:val="none" w:sz="0" w:space="0" w:color="auto"/>
            <w:bottom w:val="none" w:sz="0" w:space="0" w:color="auto"/>
            <w:right w:val="none" w:sz="0" w:space="0" w:color="auto"/>
          </w:divBdr>
        </w:div>
        <w:div w:id="1441291147">
          <w:marLeft w:val="640"/>
          <w:marRight w:val="0"/>
          <w:marTop w:val="0"/>
          <w:marBottom w:val="0"/>
          <w:divBdr>
            <w:top w:val="none" w:sz="0" w:space="0" w:color="auto"/>
            <w:left w:val="none" w:sz="0" w:space="0" w:color="auto"/>
            <w:bottom w:val="none" w:sz="0" w:space="0" w:color="auto"/>
            <w:right w:val="none" w:sz="0" w:space="0" w:color="auto"/>
          </w:divBdr>
        </w:div>
        <w:div w:id="289364492">
          <w:marLeft w:val="640"/>
          <w:marRight w:val="0"/>
          <w:marTop w:val="0"/>
          <w:marBottom w:val="0"/>
          <w:divBdr>
            <w:top w:val="none" w:sz="0" w:space="0" w:color="auto"/>
            <w:left w:val="none" w:sz="0" w:space="0" w:color="auto"/>
            <w:bottom w:val="none" w:sz="0" w:space="0" w:color="auto"/>
            <w:right w:val="none" w:sz="0" w:space="0" w:color="auto"/>
          </w:divBdr>
        </w:div>
        <w:div w:id="608854335">
          <w:marLeft w:val="640"/>
          <w:marRight w:val="0"/>
          <w:marTop w:val="0"/>
          <w:marBottom w:val="0"/>
          <w:divBdr>
            <w:top w:val="none" w:sz="0" w:space="0" w:color="auto"/>
            <w:left w:val="none" w:sz="0" w:space="0" w:color="auto"/>
            <w:bottom w:val="none" w:sz="0" w:space="0" w:color="auto"/>
            <w:right w:val="none" w:sz="0" w:space="0" w:color="auto"/>
          </w:divBdr>
        </w:div>
        <w:div w:id="1697998294">
          <w:marLeft w:val="640"/>
          <w:marRight w:val="0"/>
          <w:marTop w:val="0"/>
          <w:marBottom w:val="0"/>
          <w:divBdr>
            <w:top w:val="none" w:sz="0" w:space="0" w:color="auto"/>
            <w:left w:val="none" w:sz="0" w:space="0" w:color="auto"/>
            <w:bottom w:val="none" w:sz="0" w:space="0" w:color="auto"/>
            <w:right w:val="none" w:sz="0" w:space="0" w:color="auto"/>
          </w:divBdr>
        </w:div>
        <w:div w:id="2063433011">
          <w:marLeft w:val="640"/>
          <w:marRight w:val="0"/>
          <w:marTop w:val="0"/>
          <w:marBottom w:val="0"/>
          <w:divBdr>
            <w:top w:val="none" w:sz="0" w:space="0" w:color="auto"/>
            <w:left w:val="none" w:sz="0" w:space="0" w:color="auto"/>
            <w:bottom w:val="none" w:sz="0" w:space="0" w:color="auto"/>
            <w:right w:val="none" w:sz="0" w:space="0" w:color="auto"/>
          </w:divBdr>
        </w:div>
        <w:div w:id="1036931942">
          <w:marLeft w:val="640"/>
          <w:marRight w:val="0"/>
          <w:marTop w:val="0"/>
          <w:marBottom w:val="0"/>
          <w:divBdr>
            <w:top w:val="none" w:sz="0" w:space="0" w:color="auto"/>
            <w:left w:val="none" w:sz="0" w:space="0" w:color="auto"/>
            <w:bottom w:val="none" w:sz="0" w:space="0" w:color="auto"/>
            <w:right w:val="none" w:sz="0" w:space="0" w:color="auto"/>
          </w:divBdr>
        </w:div>
        <w:div w:id="103965180">
          <w:marLeft w:val="640"/>
          <w:marRight w:val="0"/>
          <w:marTop w:val="0"/>
          <w:marBottom w:val="0"/>
          <w:divBdr>
            <w:top w:val="none" w:sz="0" w:space="0" w:color="auto"/>
            <w:left w:val="none" w:sz="0" w:space="0" w:color="auto"/>
            <w:bottom w:val="none" w:sz="0" w:space="0" w:color="auto"/>
            <w:right w:val="none" w:sz="0" w:space="0" w:color="auto"/>
          </w:divBdr>
        </w:div>
        <w:div w:id="855270586">
          <w:marLeft w:val="640"/>
          <w:marRight w:val="0"/>
          <w:marTop w:val="0"/>
          <w:marBottom w:val="0"/>
          <w:divBdr>
            <w:top w:val="none" w:sz="0" w:space="0" w:color="auto"/>
            <w:left w:val="none" w:sz="0" w:space="0" w:color="auto"/>
            <w:bottom w:val="none" w:sz="0" w:space="0" w:color="auto"/>
            <w:right w:val="none" w:sz="0" w:space="0" w:color="auto"/>
          </w:divBdr>
        </w:div>
        <w:div w:id="1362627457">
          <w:marLeft w:val="640"/>
          <w:marRight w:val="0"/>
          <w:marTop w:val="0"/>
          <w:marBottom w:val="0"/>
          <w:divBdr>
            <w:top w:val="none" w:sz="0" w:space="0" w:color="auto"/>
            <w:left w:val="none" w:sz="0" w:space="0" w:color="auto"/>
            <w:bottom w:val="none" w:sz="0" w:space="0" w:color="auto"/>
            <w:right w:val="none" w:sz="0" w:space="0" w:color="auto"/>
          </w:divBdr>
        </w:div>
        <w:div w:id="1572109447">
          <w:marLeft w:val="640"/>
          <w:marRight w:val="0"/>
          <w:marTop w:val="0"/>
          <w:marBottom w:val="0"/>
          <w:divBdr>
            <w:top w:val="none" w:sz="0" w:space="0" w:color="auto"/>
            <w:left w:val="none" w:sz="0" w:space="0" w:color="auto"/>
            <w:bottom w:val="none" w:sz="0" w:space="0" w:color="auto"/>
            <w:right w:val="none" w:sz="0" w:space="0" w:color="auto"/>
          </w:divBdr>
        </w:div>
        <w:div w:id="28921048">
          <w:marLeft w:val="640"/>
          <w:marRight w:val="0"/>
          <w:marTop w:val="0"/>
          <w:marBottom w:val="0"/>
          <w:divBdr>
            <w:top w:val="none" w:sz="0" w:space="0" w:color="auto"/>
            <w:left w:val="none" w:sz="0" w:space="0" w:color="auto"/>
            <w:bottom w:val="none" w:sz="0" w:space="0" w:color="auto"/>
            <w:right w:val="none" w:sz="0" w:space="0" w:color="auto"/>
          </w:divBdr>
        </w:div>
        <w:div w:id="112140638">
          <w:marLeft w:val="640"/>
          <w:marRight w:val="0"/>
          <w:marTop w:val="0"/>
          <w:marBottom w:val="0"/>
          <w:divBdr>
            <w:top w:val="none" w:sz="0" w:space="0" w:color="auto"/>
            <w:left w:val="none" w:sz="0" w:space="0" w:color="auto"/>
            <w:bottom w:val="none" w:sz="0" w:space="0" w:color="auto"/>
            <w:right w:val="none" w:sz="0" w:space="0" w:color="auto"/>
          </w:divBdr>
        </w:div>
        <w:div w:id="630139805">
          <w:marLeft w:val="640"/>
          <w:marRight w:val="0"/>
          <w:marTop w:val="0"/>
          <w:marBottom w:val="0"/>
          <w:divBdr>
            <w:top w:val="none" w:sz="0" w:space="0" w:color="auto"/>
            <w:left w:val="none" w:sz="0" w:space="0" w:color="auto"/>
            <w:bottom w:val="none" w:sz="0" w:space="0" w:color="auto"/>
            <w:right w:val="none" w:sz="0" w:space="0" w:color="auto"/>
          </w:divBdr>
        </w:div>
        <w:div w:id="1273629946">
          <w:marLeft w:val="640"/>
          <w:marRight w:val="0"/>
          <w:marTop w:val="0"/>
          <w:marBottom w:val="0"/>
          <w:divBdr>
            <w:top w:val="none" w:sz="0" w:space="0" w:color="auto"/>
            <w:left w:val="none" w:sz="0" w:space="0" w:color="auto"/>
            <w:bottom w:val="none" w:sz="0" w:space="0" w:color="auto"/>
            <w:right w:val="none" w:sz="0" w:space="0" w:color="auto"/>
          </w:divBdr>
        </w:div>
        <w:div w:id="1442918181">
          <w:marLeft w:val="640"/>
          <w:marRight w:val="0"/>
          <w:marTop w:val="0"/>
          <w:marBottom w:val="0"/>
          <w:divBdr>
            <w:top w:val="none" w:sz="0" w:space="0" w:color="auto"/>
            <w:left w:val="none" w:sz="0" w:space="0" w:color="auto"/>
            <w:bottom w:val="none" w:sz="0" w:space="0" w:color="auto"/>
            <w:right w:val="none" w:sz="0" w:space="0" w:color="auto"/>
          </w:divBdr>
        </w:div>
        <w:div w:id="833765606">
          <w:marLeft w:val="640"/>
          <w:marRight w:val="0"/>
          <w:marTop w:val="0"/>
          <w:marBottom w:val="0"/>
          <w:divBdr>
            <w:top w:val="none" w:sz="0" w:space="0" w:color="auto"/>
            <w:left w:val="none" w:sz="0" w:space="0" w:color="auto"/>
            <w:bottom w:val="none" w:sz="0" w:space="0" w:color="auto"/>
            <w:right w:val="none" w:sz="0" w:space="0" w:color="auto"/>
          </w:divBdr>
        </w:div>
        <w:div w:id="1361199078">
          <w:marLeft w:val="640"/>
          <w:marRight w:val="0"/>
          <w:marTop w:val="0"/>
          <w:marBottom w:val="0"/>
          <w:divBdr>
            <w:top w:val="none" w:sz="0" w:space="0" w:color="auto"/>
            <w:left w:val="none" w:sz="0" w:space="0" w:color="auto"/>
            <w:bottom w:val="none" w:sz="0" w:space="0" w:color="auto"/>
            <w:right w:val="none" w:sz="0" w:space="0" w:color="auto"/>
          </w:divBdr>
        </w:div>
        <w:div w:id="1906143476">
          <w:marLeft w:val="640"/>
          <w:marRight w:val="0"/>
          <w:marTop w:val="0"/>
          <w:marBottom w:val="0"/>
          <w:divBdr>
            <w:top w:val="none" w:sz="0" w:space="0" w:color="auto"/>
            <w:left w:val="none" w:sz="0" w:space="0" w:color="auto"/>
            <w:bottom w:val="none" w:sz="0" w:space="0" w:color="auto"/>
            <w:right w:val="none" w:sz="0" w:space="0" w:color="auto"/>
          </w:divBdr>
        </w:div>
        <w:div w:id="1774208007">
          <w:marLeft w:val="640"/>
          <w:marRight w:val="0"/>
          <w:marTop w:val="0"/>
          <w:marBottom w:val="0"/>
          <w:divBdr>
            <w:top w:val="none" w:sz="0" w:space="0" w:color="auto"/>
            <w:left w:val="none" w:sz="0" w:space="0" w:color="auto"/>
            <w:bottom w:val="none" w:sz="0" w:space="0" w:color="auto"/>
            <w:right w:val="none" w:sz="0" w:space="0" w:color="auto"/>
          </w:divBdr>
        </w:div>
        <w:div w:id="1830293184">
          <w:marLeft w:val="640"/>
          <w:marRight w:val="0"/>
          <w:marTop w:val="0"/>
          <w:marBottom w:val="0"/>
          <w:divBdr>
            <w:top w:val="none" w:sz="0" w:space="0" w:color="auto"/>
            <w:left w:val="none" w:sz="0" w:space="0" w:color="auto"/>
            <w:bottom w:val="none" w:sz="0" w:space="0" w:color="auto"/>
            <w:right w:val="none" w:sz="0" w:space="0" w:color="auto"/>
          </w:divBdr>
        </w:div>
        <w:div w:id="1871062373">
          <w:marLeft w:val="640"/>
          <w:marRight w:val="0"/>
          <w:marTop w:val="0"/>
          <w:marBottom w:val="0"/>
          <w:divBdr>
            <w:top w:val="none" w:sz="0" w:space="0" w:color="auto"/>
            <w:left w:val="none" w:sz="0" w:space="0" w:color="auto"/>
            <w:bottom w:val="none" w:sz="0" w:space="0" w:color="auto"/>
            <w:right w:val="none" w:sz="0" w:space="0" w:color="auto"/>
          </w:divBdr>
        </w:div>
        <w:div w:id="676427809">
          <w:marLeft w:val="640"/>
          <w:marRight w:val="0"/>
          <w:marTop w:val="0"/>
          <w:marBottom w:val="0"/>
          <w:divBdr>
            <w:top w:val="none" w:sz="0" w:space="0" w:color="auto"/>
            <w:left w:val="none" w:sz="0" w:space="0" w:color="auto"/>
            <w:bottom w:val="none" w:sz="0" w:space="0" w:color="auto"/>
            <w:right w:val="none" w:sz="0" w:space="0" w:color="auto"/>
          </w:divBdr>
        </w:div>
        <w:div w:id="1034039667">
          <w:marLeft w:val="640"/>
          <w:marRight w:val="0"/>
          <w:marTop w:val="0"/>
          <w:marBottom w:val="0"/>
          <w:divBdr>
            <w:top w:val="none" w:sz="0" w:space="0" w:color="auto"/>
            <w:left w:val="none" w:sz="0" w:space="0" w:color="auto"/>
            <w:bottom w:val="none" w:sz="0" w:space="0" w:color="auto"/>
            <w:right w:val="none" w:sz="0" w:space="0" w:color="auto"/>
          </w:divBdr>
        </w:div>
        <w:div w:id="448167763">
          <w:marLeft w:val="640"/>
          <w:marRight w:val="0"/>
          <w:marTop w:val="0"/>
          <w:marBottom w:val="0"/>
          <w:divBdr>
            <w:top w:val="none" w:sz="0" w:space="0" w:color="auto"/>
            <w:left w:val="none" w:sz="0" w:space="0" w:color="auto"/>
            <w:bottom w:val="none" w:sz="0" w:space="0" w:color="auto"/>
            <w:right w:val="none" w:sz="0" w:space="0" w:color="auto"/>
          </w:divBdr>
        </w:div>
        <w:div w:id="1402098742">
          <w:marLeft w:val="640"/>
          <w:marRight w:val="0"/>
          <w:marTop w:val="0"/>
          <w:marBottom w:val="0"/>
          <w:divBdr>
            <w:top w:val="none" w:sz="0" w:space="0" w:color="auto"/>
            <w:left w:val="none" w:sz="0" w:space="0" w:color="auto"/>
            <w:bottom w:val="none" w:sz="0" w:space="0" w:color="auto"/>
            <w:right w:val="none" w:sz="0" w:space="0" w:color="auto"/>
          </w:divBdr>
        </w:div>
        <w:div w:id="1018317659">
          <w:marLeft w:val="640"/>
          <w:marRight w:val="0"/>
          <w:marTop w:val="0"/>
          <w:marBottom w:val="0"/>
          <w:divBdr>
            <w:top w:val="none" w:sz="0" w:space="0" w:color="auto"/>
            <w:left w:val="none" w:sz="0" w:space="0" w:color="auto"/>
            <w:bottom w:val="none" w:sz="0" w:space="0" w:color="auto"/>
            <w:right w:val="none" w:sz="0" w:space="0" w:color="auto"/>
          </w:divBdr>
        </w:div>
        <w:div w:id="2114207086">
          <w:marLeft w:val="640"/>
          <w:marRight w:val="0"/>
          <w:marTop w:val="0"/>
          <w:marBottom w:val="0"/>
          <w:divBdr>
            <w:top w:val="none" w:sz="0" w:space="0" w:color="auto"/>
            <w:left w:val="none" w:sz="0" w:space="0" w:color="auto"/>
            <w:bottom w:val="none" w:sz="0" w:space="0" w:color="auto"/>
            <w:right w:val="none" w:sz="0" w:space="0" w:color="auto"/>
          </w:divBdr>
        </w:div>
        <w:div w:id="1103455778">
          <w:marLeft w:val="640"/>
          <w:marRight w:val="0"/>
          <w:marTop w:val="0"/>
          <w:marBottom w:val="0"/>
          <w:divBdr>
            <w:top w:val="none" w:sz="0" w:space="0" w:color="auto"/>
            <w:left w:val="none" w:sz="0" w:space="0" w:color="auto"/>
            <w:bottom w:val="none" w:sz="0" w:space="0" w:color="auto"/>
            <w:right w:val="none" w:sz="0" w:space="0" w:color="auto"/>
          </w:divBdr>
        </w:div>
        <w:div w:id="1478297128">
          <w:marLeft w:val="640"/>
          <w:marRight w:val="0"/>
          <w:marTop w:val="0"/>
          <w:marBottom w:val="0"/>
          <w:divBdr>
            <w:top w:val="none" w:sz="0" w:space="0" w:color="auto"/>
            <w:left w:val="none" w:sz="0" w:space="0" w:color="auto"/>
            <w:bottom w:val="none" w:sz="0" w:space="0" w:color="auto"/>
            <w:right w:val="none" w:sz="0" w:space="0" w:color="auto"/>
          </w:divBdr>
        </w:div>
        <w:div w:id="1027635046">
          <w:marLeft w:val="640"/>
          <w:marRight w:val="0"/>
          <w:marTop w:val="0"/>
          <w:marBottom w:val="0"/>
          <w:divBdr>
            <w:top w:val="none" w:sz="0" w:space="0" w:color="auto"/>
            <w:left w:val="none" w:sz="0" w:space="0" w:color="auto"/>
            <w:bottom w:val="none" w:sz="0" w:space="0" w:color="auto"/>
            <w:right w:val="none" w:sz="0" w:space="0" w:color="auto"/>
          </w:divBdr>
        </w:div>
      </w:divsChild>
    </w:div>
    <w:div w:id="921838706">
      <w:bodyDiv w:val="1"/>
      <w:marLeft w:val="0"/>
      <w:marRight w:val="0"/>
      <w:marTop w:val="0"/>
      <w:marBottom w:val="0"/>
      <w:divBdr>
        <w:top w:val="none" w:sz="0" w:space="0" w:color="auto"/>
        <w:left w:val="none" w:sz="0" w:space="0" w:color="auto"/>
        <w:bottom w:val="none" w:sz="0" w:space="0" w:color="auto"/>
        <w:right w:val="none" w:sz="0" w:space="0" w:color="auto"/>
      </w:divBdr>
    </w:div>
    <w:div w:id="952128237">
      <w:bodyDiv w:val="1"/>
      <w:marLeft w:val="0"/>
      <w:marRight w:val="0"/>
      <w:marTop w:val="0"/>
      <w:marBottom w:val="0"/>
      <w:divBdr>
        <w:top w:val="none" w:sz="0" w:space="0" w:color="auto"/>
        <w:left w:val="none" w:sz="0" w:space="0" w:color="auto"/>
        <w:bottom w:val="none" w:sz="0" w:space="0" w:color="auto"/>
        <w:right w:val="none" w:sz="0" w:space="0" w:color="auto"/>
      </w:divBdr>
      <w:divsChild>
        <w:div w:id="1989361122">
          <w:marLeft w:val="640"/>
          <w:marRight w:val="0"/>
          <w:marTop w:val="0"/>
          <w:marBottom w:val="0"/>
          <w:divBdr>
            <w:top w:val="none" w:sz="0" w:space="0" w:color="auto"/>
            <w:left w:val="none" w:sz="0" w:space="0" w:color="auto"/>
            <w:bottom w:val="none" w:sz="0" w:space="0" w:color="auto"/>
            <w:right w:val="none" w:sz="0" w:space="0" w:color="auto"/>
          </w:divBdr>
        </w:div>
        <w:div w:id="257174665">
          <w:marLeft w:val="640"/>
          <w:marRight w:val="0"/>
          <w:marTop w:val="0"/>
          <w:marBottom w:val="0"/>
          <w:divBdr>
            <w:top w:val="none" w:sz="0" w:space="0" w:color="auto"/>
            <w:left w:val="none" w:sz="0" w:space="0" w:color="auto"/>
            <w:bottom w:val="none" w:sz="0" w:space="0" w:color="auto"/>
            <w:right w:val="none" w:sz="0" w:space="0" w:color="auto"/>
          </w:divBdr>
        </w:div>
        <w:div w:id="565838887">
          <w:marLeft w:val="640"/>
          <w:marRight w:val="0"/>
          <w:marTop w:val="0"/>
          <w:marBottom w:val="0"/>
          <w:divBdr>
            <w:top w:val="none" w:sz="0" w:space="0" w:color="auto"/>
            <w:left w:val="none" w:sz="0" w:space="0" w:color="auto"/>
            <w:bottom w:val="none" w:sz="0" w:space="0" w:color="auto"/>
            <w:right w:val="none" w:sz="0" w:space="0" w:color="auto"/>
          </w:divBdr>
        </w:div>
        <w:div w:id="1672832925">
          <w:marLeft w:val="640"/>
          <w:marRight w:val="0"/>
          <w:marTop w:val="0"/>
          <w:marBottom w:val="0"/>
          <w:divBdr>
            <w:top w:val="none" w:sz="0" w:space="0" w:color="auto"/>
            <w:left w:val="none" w:sz="0" w:space="0" w:color="auto"/>
            <w:bottom w:val="none" w:sz="0" w:space="0" w:color="auto"/>
            <w:right w:val="none" w:sz="0" w:space="0" w:color="auto"/>
          </w:divBdr>
        </w:div>
        <w:div w:id="613244306">
          <w:marLeft w:val="640"/>
          <w:marRight w:val="0"/>
          <w:marTop w:val="0"/>
          <w:marBottom w:val="0"/>
          <w:divBdr>
            <w:top w:val="none" w:sz="0" w:space="0" w:color="auto"/>
            <w:left w:val="none" w:sz="0" w:space="0" w:color="auto"/>
            <w:bottom w:val="none" w:sz="0" w:space="0" w:color="auto"/>
            <w:right w:val="none" w:sz="0" w:space="0" w:color="auto"/>
          </w:divBdr>
        </w:div>
        <w:div w:id="1455565569">
          <w:marLeft w:val="640"/>
          <w:marRight w:val="0"/>
          <w:marTop w:val="0"/>
          <w:marBottom w:val="0"/>
          <w:divBdr>
            <w:top w:val="none" w:sz="0" w:space="0" w:color="auto"/>
            <w:left w:val="none" w:sz="0" w:space="0" w:color="auto"/>
            <w:bottom w:val="none" w:sz="0" w:space="0" w:color="auto"/>
            <w:right w:val="none" w:sz="0" w:space="0" w:color="auto"/>
          </w:divBdr>
        </w:div>
        <w:div w:id="1829979718">
          <w:marLeft w:val="640"/>
          <w:marRight w:val="0"/>
          <w:marTop w:val="0"/>
          <w:marBottom w:val="0"/>
          <w:divBdr>
            <w:top w:val="none" w:sz="0" w:space="0" w:color="auto"/>
            <w:left w:val="none" w:sz="0" w:space="0" w:color="auto"/>
            <w:bottom w:val="none" w:sz="0" w:space="0" w:color="auto"/>
            <w:right w:val="none" w:sz="0" w:space="0" w:color="auto"/>
          </w:divBdr>
        </w:div>
        <w:div w:id="162209890">
          <w:marLeft w:val="640"/>
          <w:marRight w:val="0"/>
          <w:marTop w:val="0"/>
          <w:marBottom w:val="0"/>
          <w:divBdr>
            <w:top w:val="none" w:sz="0" w:space="0" w:color="auto"/>
            <w:left w:val="none" w:sz="0" w:space="0" w:color="auto"/>
            <w:bottom w:val="none" w:sz="0" w:space="0" w:color="auto"/>
            <w:right w:val="none" w:sz="0" w:space="0" w:color="auto"/>
          </w:divBdr>
        </w:div>
        <w:div w:id="1951088460">
          <w:marLeft w:val="640"/>
          <w:marRight w:val="0"/>
          <w:marTop w:val="0"/>
          <w:marBottom w:val="0"/>
          <w:divBdr>
            <w:top w:val="none" w:sz="0" w:space="0" w:color="auto"/>
            <w:left w:val="none" w:sz="0" w:space="0" w:color="auto"/>
            <w:bottom w:val="none" w:sz="0" w:space="0" w:color="auto"/>
            <w:right w:val="none" w:sz="0" w:space="0" w:color="auto"/>
          </w:divBdr>
        </w:div>
        <w:div w:id="1697654285">
          <w:marLeft w:val="640"/>
          <w:marRight w:val="0"/>
          <w:marTop w:val="0"/>
          <w:marBottom w:val="0"/>
          <w:divBdr>
            <w:top w:val="none" w:sz="0" w:space="0" w:color="auto"/>
            <w:left w:val="none" w:sz="0" w:space="0" w:color="auto"/>
            <w:bottom w:val="none" w:sz="0" w:space="0" w:color="auto"/>
            <w:right w:val="none" w:sz="0" w:space="0" w:color="auto"/>
          </w:divBdr>
        </w:div>
        <w:div w:id="1677459728">
          <w:marLeft w:val="640"/>
          <w:marRight w:val="0"/>
          <w:marTop w:val="0"/>
          <w:marBottom w:val="0"/>
          <w:divBdr>
            <w:top w:val="none" w:sz="0" w:space="0" w:color="auto"/>
            <w:left w:val="none" w:sz="0" w:space="0" w:color="auto"/>
            <w:bottom w:val="none" w:sz="0" w:space="0" w:color="auto"/>
            <w:right w:val="none" w:sz="0" w:space="0" w:color="auto"/>
          </w:divBdr>
        </w:div>
        <w:div w:id="1166242163">
          <w:marLeft w:val="640"/>
          <w:marRight w:val="0"/>
          <w:marTop w:val="0"/>
          <w:marBottom w:val="0"/>
          <w:divBdr>
            <w:top w:val="none" w:sz="0" w:space="0" w:color="auto"/>
            <w:left w:val="none" w:sz="0" w:space="0" w:color="auto"/>
            <w:bottom w:val="none" w:sz="0" w:space="0" w:color="auto"/>
            <w:right w:val="none" w:sz="0" w:space="0" w:color="auto"/>
          </w:divBdr>
        </w:div>
        <w:div w:id="1904288271">
          <w:marLeft w:val="640"/>
          <w:marRight w:val="0"/>
          <w:marTop w:val="0"/>
          <w:marBottom w:val="0"/>
          <w:divBdr>
            <w:top w:val="none" w:sz="0" w:space="0" w:color="auto"/>
            <w:left w:val="none" w:sz="0" w:space="0" w:color="auto"/>
            <w:bottom w:val="none" w:sz="0" w:space="0" w:color="auto"/>
            <w:right w:val="none" w:sz="0" w:space="0" w:color="auto"/>
          </w:divBdr>
        </w:div>
        <w:div w:id="467472702">
          <w:marLeft w:val="640"/>
          <w:marRight w:val="0"/>
          <w:marTop w:val="0"/>
          <w:marBottom w:val="0"/>
          <w:divBdr>
            <w:top w:val="none" w:sz="0" w:space="0" w:color="auto"/>
            <w:left w:val="none" w:sz="0" w:space="0" w:color="auto"/>
            <w:bottom w:val="none" w:sz="0" w:space="0" w:color="auto"/>
            <w:right w:val="none" w:sz="0" w:space="0" w:color="auto"/>
          </w:divBdr>
        </w:div>
        <w:div w:id="31461852">
          <w:marLeft w:val="640"/>
          <w:marRight w:val="0"/>
          <w:marTop w:val="0"/>
          <w:marBottom w:val="0"/>
          <w:divBdr>
            <w:top w:val="none" w:sz="0" w:space="0" w:color="auto"/>
            <w:left w:val="none" w:sz="0" w:space="0" w:color="auto"/>
            <w:bottom w:val="none" w:sz="0" w:space="0" w:color="auto"/>
            <w:right w:val="none" w:sz="0" w:space="0" w:color="auto"/>
          </w:divBdr>
        </w:div>
        <w:div w:id="1146239526">
          <w:marLeft w:val="640"/>
          <w:marRight w:val="0"/>
          <w:marTop w:val="0"/>
          <w:marBottom w:val="0"/>
          <w:divBdr>
            <w:top w:val="none" w:sz="0" w:space="0" w:color="auto"/>
            <w:left w:val="none" w:sz="0" w:space="0" w:color="auto"/>
            <w:bottom w:val="none" w:sz="0" w:space="0" w:color="auto"/>
            <w:right w:val="none" w:sz="0" w:space="0" w:color="auto"/>
          </w:divBdr>
        </w:div>
        <w:div w:id="1701660725">
          <w:marLeft w:val="640"/>
          <w:marRight w:val="0"/>
          <w:marTop w:val="0"/>
          <w:marBottom w:val="0"/>
          <w:divBdr>
            <w:top w:val="none" w:sz="0" w:space="0" w:color="auto"/>
            <w:left w:val="none" w:sz="0" w:space="0" w:color="auto"/>
            <w:bottom w:val="none" w:sz="0" w:space="0" w:color="auto"/>
            <w:right w:val="none" w:sz="0" w:space="0" w:color="auto"/>
          </w:divBdr>
        </w:div>
        <w:div w:id="638730282">
          <w:marLeft w:val="640"/>
          <w:marRight w:val="0"/>
          <w:marTop w:val="0"/>
          <w:marBottom w:val="0"/>
          <w:divBdr>
            <w:top w:val="none" w:sz="0" w:space="0" w:color="auto"/>
            <w:left w:val="none" w:sz="0" w:space="0" w:color="auto"/>
            <w:bottom w:val="none" w:sz="0" w:space="0" w:color="auto"/>
            <w:right w:val="none" w:sz="0" w:space="0" w:color="auto"/>
          </w:divBdr>
        </w:div>
        <w:div w:id="719475861">
          <w:marLeft w:val="640"/>
          <w:marRight w:val="0"/>
          <w:marTop w:val="0"/>
          <w:marBottom w:val="0"/>
          <w:divBdr>
            <w:top w:val="none" w:sz="0" w:space="0" w:color="auto"/>
            <w:left w:val="none" w:sz="0" w:space="0" w:color="auto"/>
            <w:bottom w:val="none" w:sz="0" w:space="0" w:color="auto"/>
            <w:right w:val="none" w:sz="0" w:space="0" w:color="auto"/>
          </w:divBdr>
        </w:div>
        <w:div w:id="1741367125">
          <w:marLeft w:val="640"/>
          <w:marRight w:val="0"/>
          <w:marTop w:val="0"/>
          <w:marBottom w:val="0"/>
          <w:divBdr>
            <w:top w:val="none" w:sz="0" w:space="0" w:color="auto"/>
            <w:left w:val="none" w:sz="0" w:space="0" w:color="auto"/>
            <w:bottom w:val="none" w:sz="0" w:space="0" w:color="auto"/>
            <w:right w:val="none" w:sz="0" w:space="0" w:color="auto"/>
          </w:divBdr>
        </w:div>
        <w:div w:id="1942763611">
          <w:marLeft w:val="640"/>
          <w:marRight w:val="0"/>
          <w:marTop w:val="0"/>
          <w:marBottom w:val="0"/>
          <w:divBdr>
            <w:top w:val="none" w:sz="0" w:space="0" w:color="auto"/>
            <w:left w:val="none" w:sz="0" w:space="0" w:color="auto"/>
            <w:bottom w:val="none" w:sz="0" w:space="0" w:color="auto"/>
            <w:right w:val="none" w:sz="0" w:space="0" w:color="auto"/>
          </w:divBdr>
        </w:div>
        <w:div w:id="323046339">
          <w:marLeft w:val="640"/>
          <w:marRight w:val="0"/>
          <w:marTop w:val="0"/>
          <w:marBottom w:val="0"/>
          <w:divBdr>
            <w:top w:val="none" w:sz="0" w:space="0" w:color="auto"/>
            <w:left w:val="none" w:sz="0" w:space="0" w:color="auto"/>
            <w:bottom w:val="none" w:sz="0" w:space="0" w:color="auto"/>
            <w:right w:val="none" w:sz="0" w:space="0" w:color="auto"/>
          </w:divBdr>
        </w:div>
        <w:div w:id="491412485">
          <w:marLeft w:val="640"/>
          <w:marRight w:val="0"/>
          <w:marTop w:val="0"/>
          <w:marBottom w:val="0"/>
          <w:divBdr>
            <w:top w:val="none" w:sz="0" w:space="0" w:color="auto"/>
            <w:left w:val="none" w:sz="0" w:space="0" w:color="auto"/>
            <w:bottom w:val="none" w:sz="0" w:space="0" w:color="auto"/>
            <w:right w:val="none" w:sz="0" w:space="0" w:color="auto"/>
          </w:divBdr>
        </w:div>
        <w:div w:id="1044016340">
          <w:marLeft w:val="640"/>
          <w:marRight w:val="0"/>
          <w:marTop w:val="0"/>
          <w:marBottom w:val="0"/>
          <w:divBdr>
            <w:top w:val="none" w:sz="0" w:space="0" w:color="auto"/>
            <w:left w:val="none" w:sz="0" w:space="0" w:color="auto"/>
            <w:bottom w:val="none" w:sz="0" w:space="0" w:color="auto"/>
            <w:right w:val="none" w:sz="0" w:space="0" w:color="auto"/>
          </w:divBdr>
        </w:div>
        <w:div w:id="672225329">
          <w:marLeft w:val="640"/>
          <w:marRight w:val="0"/>
          <w:marTop w:val="0"/>
          <w:marBottom w:val="0"/>
          <w:divBdr>
            <w:top w:val="none" w:sz="0" w:space="0" w:color="auto"/>
            <w:left w:val="none" w:sz="0" w:space="0" w:color="auto"/>
            <w:bottom w:val="none" w:sz="0" w:space="0" w:color="auto"/>
            <w:right w:val="none" w:sz="0" w:space="0" w:color="auto"/>
          </w:divBdr>
        </w:div>
        <w:div w:id="1961498837">
          <w:marLeft w:val="640"/>
          <w:marRight w:val="0"/>
          <w:marTop w:val="0"/>
          <w:marBottom w:val="0"/>
          <w:divBdr>
            <w:top w:val="none" w:sz="0" w:space="0" w:color="auto"/>
            <w:left w:val="none" w:sz="0" w:space="0" w:color="auto"/>
            <w:bottom w:val="none" w:sz="0" w:space="0" w:color="auto"/>
            <w:right w:val="none" w:sz="0" w:space="0" w:color="auto"/>
          </w:divBdr>
        </w:div>
        <w:div w:id="1079405990">
          <w:marLeft w:val="640"/>
          <w:marRight w:val="0"/>
          <w:marTop w:val="0"/>
          <w:marBottom w:val="0"/>
          <w:divBdr>
            <w:top w:val="none" w:sz="0" w:space="0" w:color="auto"/>
            <w:left w:val="none" w:sz="0" w:space="0" w:color="auto"/>
            <w:bottom w:val="none" w:sz="0" w:space="0" w:color="auto"/>
            <w:right w:val="none" w:sz="0" w:space="0" w:color="auto"/>
          </w:divBdr>
        </w:div>
        <w:div w:id="789713473">
          <w:marLeft w:val="640"/>
          <w:marRight w:val="0"/>
          <w:marTop w:val="0"/>
          <w:marBottom w:val="0"/>
          <w:divBdr>
            <w:top w:val="none" w:sz="0" w:space="0" w:color="auto"/>
            <w:left w:val="none" w:sz="0" w:space="0" w:color="auto"/>
            <w:bottom w:val="none" w:sz="0" w:space="0" w:color="auto"/>
            <w:right w:val="none" w:sz="0" w:space="0" w:color="auto"/>
          </w:divBdr>
        </w:div>
        <w:div w:id="1363627031">
          <w:marLeft w:val="640"/>
          <w:marRight w:val="0"/>
          <w:marTop w:val="0"/>
          <w:marBottom w:val="0"/>
          <w:divBdr>
            <w:top w:val="none" w:sz="0" w:space="0" w:color="auto"/>
            <w:left w:val="none" w:sz="0" w:space="0" w:color="auto"/>
            <w:bottom w:val="none" w:sz="0" w:space="0" w:color="auto"/>
            <w:right w:val="none" w:sz="0" w:space="0" w:color="auto"/>
          </w:divBdr>
        </w:div>
        <w:div w:id="657465984">
          <w:marLeft w:val="640"/>
          <w:marRight w:val="0"/>
          <w:marTop w:val="0"/>
          <w:marBottom w:val="0"/>
          <w:divBdr>
            <w:top w:val="none" w:sz="0" w:space="0" w:color="auto"/>
            <w:left w:val="none" w:sz="0" w:space="0" w:color="auto"/>
            <w:bottom w:val="none" w:sz="0" w:space="0" w:color="auto"/>
            <w:right w:val="none" w:sz="0" w:space="0" w:color="auto"/>
          </w:divBdr>
        </w:div>
        <w:div w:id="704597805">
          <w:marLeft w:val="640"/>
          <w:marRight w:val="0"/>
          <w:marTop w:val="0"/>
          <w:marBottom w:val="0"/>
          <w:divBdr>
            <w:top w:val="none" w:sz="0" w:space="0" w:color="auto"/>
            <w:left w:val="none" w:sz="0" w:space="0" w:color="auto"/>
            <w:bottom w:val="none" w:sz="0" w:space="0" w:color="auto"/>
            <w:right w:val="none" w:sz="0" w:space="0" w:color="auto"/>
          </w:divBdr>
        </w:div>
        <w:div w:id="525826735">
          <w:marLeft w:val="640"/>
          <w:marRight w:val="0"/>
          <w:marTop w:val="0"/>
          <w:marBottom w:val="0"/>
          <w:divBdr>
            <w:top w:val="none" w:sz="0" w:space="0" w:color="auto"/>
            <w:left w:val="none" w:sz="0" w:space="0" w:color="auto"/>
            <w:bottom w:val="none" w:sz="0" w:space="0" w:color="auto"/>
            <w:right w:val="none" w:sz="0" w:space="0" w:color="auto"/>
          </w:divBdr>
        </w:div>
        <w:div w:id="667637673">
          <w:marLeft w:val="640"/>
          <w:marRight w:val="0"/>
          <w:marTop w:val="0"/>
          <w:marBottom w:val="0"/>
          <w:divBdr>
            <w:top w:val="none" w:sz="0" w:space="0" w:color="auto"/>
            <w:left w:val="none" w:sz="0" w:space="0" w:color="auto"/>
            <w:bottom w:val="none" w:sz="0" w:space="0" w:color="auto"/>
            <w:right w:val="none" w:sz="0" w:space="0" w:color="auto"/>
          </w:divBdr>
        </w:div>
        <w:div w:id="294722718">
          <w:marLeft w:val="640"/>
          <w:marRight w:val="0"/>
          <w:marTop w:val="0"/>
          <w:marBottom w:val="0"/>
          <w:divBdr>
            <w:top w:val="none" w:sz="0" w:space="0" w:color="auto"/>
            <w:left w:val="none" w:sz="0" w:space="0" w:color="auto"/>
            <w:bottom w:val="none" w:sz="0" w:space="0" w:color="auto"/>
            <w:right w:val="none" w:sz="0" w:space="0" w:color="auto"/>
          </w:divBdr>
        </w:div>
        <w:div w:id="1457334550">
          <w:marLeft w:val="640"/>
          <w:marRight w:val="0"/>
          <w:marTop w:val="0"/>
          <w:marBottom w:val="0"/>
          <w:divBdr>
            <w:top w:val="none" w:sz="0" w:space="0" w:color="auto"/>
            <w:left w:val="none" w:sz="0" w:space="0" w:color="auto"/>
            <w:bottom w:val="none" w:sz="0" w:space="0" w:color="auto"/>
            <w:right w:val="none" w:sz="0" w:space="0" w:color="auto"/>
          </w:divBdr>
        </w:div>
        <w:div w:id="1235898670">
          <w:marLeft w:val="640"/>
          <w:marRight w:val="0"/>
          <w:marTop w:val="0"/>
          <w:marBottom w:val="0"/>
          <w:divBdr>
            <w:top w:val="none" w:sz="0" w:space="0" w:color="auto"/>
            <w:left w:val="none" w:sz="0" w:space="0" w:color="auto"/>
            <w:bottom w:val="none" w:sz="0" w:space="0" w:color="auto"/>
            <w:right w:val="none" w:sz="0" w:space="0" w:color="auto"/>
          </w:divBdr>
        </w:div>
        <w:div w:id="1746031255">
          <w:marLeft w:val="640"/>
          <w:marRight w:val="0"/>
          <w:marTop w:val="0"/>
          <w:marBottom w:val="0"/>
          <w:divBdr>
            <w:top w:val="none" w:sz="0" w:space="0" w:color="auto"/>
            <w:left w:val="none" w:sz="0" w:space="0" w:color="auto"/>
            <w:bottom w:val="none" w:sz="0" w:space="0" w:color="auto"/>
            <w:right w:val="none" w:sz="0" w:space="0" w:color="auto"/>
          </w:divBdr>
        </w:div>
        <w:div w:id="204489435">
          <w:marLeft w:val="640"/>
          <w:marRight w:val="0"/>
          <w:marTop w:val="0"/>
          <w:marBottom w:val="0"/>
          <w:divBdr>
            <w:top w:val="none" w:sz="0" w:space="0" w:color="auto"/>
            <w:left w:val="none" w:sz="0" w:space="0" w:color="auto"/>
            <w:bottom w:val="none" w:sz="0" w:space="0" w:color="auto"/>
            <w:right w:val="none" w:sz="0" w:space="0" w:color="auto"/>
          </w:divBdr>
        </w:div>
        <w:div w:id="1818718709">
          <w:marLeft w:val="640"/>
          <w:marRight w:val="0"/>
          <w:marTop w:val="0"/>
          <w:marBottom w:val="0"/>
          <w:divBdr>
            <w:top w:val="none" w:sz="0" w:space="0" w:color="auto"/>
            <w:left w:val="none" w:sz="0" w:space="0" w:color="auto"/>
            <w:bottom w:val="none" w:sz="0" w:space="0" w:color="auto"/>
            <w:right w:val="none" w:sz="0" w:space="0" w:color="auto"/>
          </w:divBdr>
        </w:div>
        <w:div w:id="13697932">
          <w:marLeft w:val="640"/>
          <w:marRight w:val="0"/>
          <w:marTop w:val="0"/>
          <w:marBottom w:val="0"/>
          <w:divBdr>
            <w:top w:val="none" w:sz="0" w:space="0" w:color="auto"/>
            <w:left w:val="none" w:sz="0" w:space="0" w:color="auto"/>
            <w:bottom w:val="none" w:sz="0" w:space="0" w:color="auto"/>
            <w:right w:val="none" w:sz="0" w:space="0" w:color="auto"/>
          </w:divBdr>
        </w:div>
        <w:div w:id="315962936">
          <w:marLeft w:val="640"/>
          <w:marRight w:val="0"/>
          <w:marTop w:val="0"/>
          <w:marBottom w:val="0"/>
          <w:divBdr>
            <w:top w:val="none" w:sz="0" w:space="0" w:color="auto"/>
            <w:left w:val="none" w:sz="0" w:space="0" w:color="auto"/>
            <w:bottom w:val="none" w:sz="0" w:space="0" w:color="auto"/>
            <w:right w:val="none" w:sz="0" w:space="0" w:color="auto"/>
          </w:divBdr>
        </w:div>
        <w:div w:id="703791961">
          <w:marLeft w:val="640"/>
          <w:marRight w:val="0"/>
          <w:marTop w:val="0"/>
          <w:marBottom w:val="0"/>
          <w:divBdr>
            <w:top w:val="none" w:sz="0" w:space="0" w:color="auto"/>
            <w:left w:val="none" w:sz="0" w:space="0" w:color="auto"/>
            <w:bottom w:val="none" w:sz="0" w:space="0" w:color="auto"/>
            <w:right w:val="none" w:sz="0" w:space="0" w:color="auto"/>
          </w:divBdr>
        </w:div>
        <w:div w:id="1673289820">
          <w:marLeft w:val="640"/>
          <w:marRight w:val="0"/>
          <w:marTop w:val="0"/>
          <w:marBottom w:val="0"/>
          <w:divBdr>
            <w:top w:val="none" w:sz="0" w:space="0" w:color="auto"/>
            <w:left w:val="none" w:sz="0" w:space="0" w:color="auto"/>
            <w:bottom w:val="none" w:sz="0" w:space="0" w:color="auto"/>
            <w:right w:val="none" w:sz="0" w:space="0" w:color="auto"/>
          </w:divBdr>
        </w:div>
        <w:div w:id="1226381862">
          <w:marLeft w:val="640"/>
          <w:marRight w:val="0"/>
          <w:marTop w:val="0"/>
          <w:marBottom w:val="0"/>
          <w:divBdr>
            <w:top w:val="none" w:sz="0" w:space="0" w:color="auto"/>
            <w:left w:val="none" w:sz="0" w:space="0" w:color="auto"/>
            <w:bottom w:val="none" w:sz="0" w:space="0" w:color="auto"/>
            <w:right w:val="none" w:sz="0" w:space="0" w:color="auto"/>
          </w:divBdr>
        </w:div>
        <w:div w:id="976834335">
          <w:marLeft w:val="640"/>
          <w:marRight w:val="0"/>
          <w:marTop w:val="0"/>
          <w:marBottom w:val="0"/>
          <w:divBdr>
            <w:top w:val="none" w:sz="0" w:space="0" w:color="auto"/>
            <w:left w:val="none" w:sz="0" w:space="0" w:color="auto"/>
            <w:bottom w:val="none" w:sz="0" w:space="0" w:color="auto"/>
            <w:right w:val="none" w:sz="0" w:space="0" w:color="auto"/>
          </w:divBdr>
        </w:div>
        <w:div w:id="1832988253">
          <w:marLeft w:val="640"/>
          <w:marRight w:val="0"/>
          <w:marTop w:val="0"/>
          <w:marBottom w:val="0"/>
          <w:divBdr>
            <w:top w:val="none" w:sz="0" w:space="0" w:color="auto"/>
            <w:left w:val="none" w:sz="0" w:space="0" w:color="auto"/>
            <w:bottom w:val="none" w:sz="0" w:space="0" w:color="auto"/>
            <w:right w:val="none" w:sz="0" w:space="0" w:color="auto"/>
          </w:divBdr>
        </w:div>
        <w:div w:id="1023825679">
          <w:marLeft w:val="640"/>
          <w:marRight w:val="0"/>
          <w:marTop w:val="0"/>
          <w:marBottom w:val="0"/>
          <w:divBdr>
            <w:top w:val="none" w:sz="0" w:space="0" w:color="auto"/>
            <w:left w:val="none" w:sz="0" w:space="0" w:color="auto"/>
            <w:bottom w:val="none" w:sz="0" w:space="0" w:color="auto"/>
            <w:right w:val="none" w:sz="0" w:space="0" w:color="auto"/>
          </w:divBdr>
        </w:div>
        <w:div w:id="253326833">
          <w:marLeft w:val="640"/>
          <w:marRight w:val="0"/>
          <w:marTop w:val="0"/>
          <w:marBottom w:val="0"/>
          <w:divBdr>
            <w:top w:val="none" w:sz="0" w:space="0" w:color="auto"/>
            <w:left w:val="none" w:sz="0" w:space="0" w:color="auto"/>
            <w:bottom w:val="none" w:sz="0" w:space="0" w:color="auto"/>
            <w:right w:val="none" w:sz="0" w:space="0" w:color="auto"/>
          </w:divBdr>
        </w:div>
        <w:div w:id="1339308542">
          <w:marLeft w:val="640"/>
          <w:marRight w:val="0"/>
          <w:marTop w:val="0"/>
          <w:marBottom w:val="0"/>
          <w:divBdr>
            <w:top w:val="none" w:sz="0" w:space="0" w:color="auto"/>
            <w:left w:val="none" w:sz="0" w:space="0" w:color="auto"/>
            <w:bottom w:val="none" w:sz="0" w:space="0" w:color="auto"/>
            <w:right w:val="none" w:sz="0" w:space="0" w:color="auto"/>
          </w:divBdr>
        </w:div>
        <w:div w:id="1582837924">
          <w:marLeft w:val="640"/>
          <w:marRight w:val="0"/>
          <w:marTop w:val="0"/>
          <w:marBottom w:val="0"/>
          <w:divBdr>
            <w:top w:val="none" w:sz="0" w:space="0" w:color="auto"/>
            <w:left w:val="none" w:sz="0" w:space="0" w:color="auto"/>
            <w:bottom w:val="none" w:sz="0" w:space="0" w:color="auto"/>
            <w:right w:val="none" w:sz="0" w:space="0" w:color="auto"/>
          </w:divBdr>
        </w:div>
        <w:div w:id="484975730">
          <w:marLeft w:val="640"/>
          <w:marRight w:val="0"/>
          <w:marTop w:val="0"/>
          <w:marBottom w:val="0"/>
          <w:divBdr>
            <w:top w:val="none" w:sz="0" w:space="0" w:color="auto"/>
            <w:left w:val="none" w:sz="0" w:space="0" w:color="auto"/>
            <w:bottom w:val="none" w:sz="0" w:space="0" w:color="auto"/>
            <w:right w:val="none" w:sz="0" w:space="0" w:color="auto"/>
          </w:divBdr>
        </w:div>
        <w:div w:id="840972179">
          <w:marLeft w:val="640"/>
          <w:marRight w:val="0"/>
          <w:marTop w:val="0"/>
          <w:marBottom w:val="0"/>
          <w:divBdr>
            <w:top w:val="none" w:sz="0" w:space="0" w:color="auto"/>
            <w:left w:val="none" w:sz="0" w:space="0" w:color="auto"/>
            <w:bottom w:val="none" w:sz="0" w:space="0" w:color="auto"/>
            <w:right w:val="none" w:sz="0" w:space="0" w:color="auto"/>
          </w:divBdr>
        </w:div>
        <w:div w:id="517160939">
          <w:marLeft w:val="640"/>
          <w:marRight w:val="0"/>
          <w:marTop w:val="0"/>
          <w:marBottom w:val="0"/>
          <w:divBdr>
            <w:top w:val="none" w:sz="0" w:space="0" w:color="auto"/>
            <w:left w:val="none" w:sz="0" w:space="0" w:color="auto"/>
            <w:bottom w:val="none" w:sz="0" w:space="0" w:color="auto"/>
            <w:right w:val="none" w:sz="0" w:space="0" w:color="auto"/>
          </w:divBdr>
        </w:div>
        <w:div w:id="712274416">
          <w:marLeft w:val="640"/>
          <w:marRight w:val="0"/>
          <w:marTop w:val="0"/>
          <w:marBottom w:val="0"/>
          <w:divBdr>
            <w:top w:val="none" w:sz="0" w:space="0" w:color="auto"/>
            <w:left w:val="none" w:sz="0" w:space="0" w:color="auto"/>
            <w:bottom w:val="none" w:sz="0" w:space="0" w:color="auto"/>
            <w:right w:val="none" w:sz="0" w:space="0" w:color="auto"/>
          </w:divBdr>
        </w:div>
        <w:div w:id="556010344">
          <w:marLeft w:val="640"/>
          <w:marRight w:val="0"/>
          <w:marTop w:val="0"/>
          <w:marBottom w:val="0"/>
          <w:divBdr>
            <w:top w:val="none" w:sz="0" w:space="0" w:color="auto"/>
            <w:left w:val="none" w:sz="0" w:space="0" w:color="auto"/>
            <w:bottom w:val="none" w:sz="0" w:space="0" w:color="auto"/>
            <w:right w:val="none" w:sz="0" w:space="0" w:color="auto"/>
          </w:divBdr>
        </w:div>
        <w:div w:id="342897790">
          <w:marLeft w:val="640"/>
          <w:marRight w:val="0"/>
          <w:marTop w:val="0"/>
          <w:marBottom w:val="0"/>
          <w:divBdr>
            <w:top w:val="none" w:sz="0" w:space="0" w:color="auto"/>
            <w:left w:val="none" w:sz="0" w:space="0" w:color="auto"/>
            <w:bottom w:val="none" w:sz="0" w:space="0" w:color="auto"/>
            <w:right w:val="none" w:sz="0" w:space="0" w:color="auto"/>
          </w:divBdr>
        </w:div>
        <w:div w:id="1668971442">
          <w:marLeft w:val="640"/>
          <w:marRight w:val="0"/>
          <w:marTop w:val="0"/>
          <w:marBottom w:val="0"/>
          <w:divBdr>
            <w:top w:val="none" w:sz="0" w:space="0" w:color="auto"/>
            <w:left w:val="none" w:sz="0" w:space="0" w:color="auto"/>
            <w:bottom w:val="none" w:sz="0" w:space="0" w:color="auto"/>
            <w:right w:val="none" w:sz="0" w:space="0" w:color="auto"/>
          </w:divBdr>
        </w:div>
        <w:div w:id="190267195">
          <w:marLeft w:val="640"/>
          <w:marRight w:val="0"/>
          <w:marTop w:val="0"/>
          <w:marBottom w:val="0"/>
          <w:divBdr>
            <w:top w:val="none" w:sz="0" w:space="0" w:color="auto"/>
            <w:left w:val="none" w:sz="0" w:space="0" w:color="auto"/>
            <w:bottom w:val="none" w:sz="0" w:space="0" w:color="auto"/>
            <w:right w:val="none" w:sz="0" w:space="0" w:color="auto"/>
          </w:divBdr>
        </w:div>
        <w:div w:id="1590236550">
          <w:marLeft w:val="640"/>
          <w:marRight w:val="0"/>
          <w:marTop w:val="0"/>
          <w:marBottom w:val="0"/>
          <w:divBdr>
            <w:top w:val="none" w:sz="0" w:space="0" w:color="auto"/>
            <w:left w:val="none" w:sz="0" w:space="0" w:color="auto"/>
            <w:bottom w:val="none" w:sz="0" w:space="0" w:color="auto"/>
            <w:right w:val="none" w:sz="0" w:space="0" w:color="auto"/>
          </w:divBdr>
        </w:div>
        <w:div w:id="864101204">
          <w:marLeft w:val="640"/>
          <w:marRight w:val="0"/>
          <w:marTop w:val="0"/>
          <w:marBottom w:val="0"/>
          <w:divBdr>
            <w:top w:val="none" w:sz="0" w:space="0" w:color="auto"/>
            <w:left w:val="none" w:sz="0" w:space="0" w:color="auto"/>
            <w:bottom w:val="none" w:sz="0" w:space="0" w:color="auto"/>
            <w:right w:val="none" w:sz="0" w:space="0" w:color="auto"/>
          </w:divBdr>
        </w:div>
        <w:div w:id="1681279357">
          <w:marLeft w:val="640"/>
          <w:marRight w:val="0"/>
          <w:marTop w:val="0"/>
          <w:marBottom w:val="0"/>
          <w:divBdr>
            <w:top w:val="none" w:sz="0" w:space="0" w:color="auto"/>
            <w:left w:val="none" w:sz="0" w:space="0" w:color="auto"/>
            <w:bottom w:val="none" w:sz="0" w:space="0" w:color="auto"/>
            <w:right w:val="none" w:sz="0" w:space="0" w:color="auto"/>
          </w:divBdr>
        </w:div>
        <w:div w:id="1673608209">
          <w:marLeft w:val="640"/>
          <w:marRight w:val="0"/>
          <w:marTop w:val="0"/>
          <w:marBottom w:val="0"/>
          <w:divBdr>
            <w:top w:val="none" w:sz="0" w:space="0" w:color="auto"/>
            <w:left w:val="none" w:sz="0" w:space="0" w:color="auto"/>
            <w:bottom w:val="none" w:sz="0" w:space="0" w:color="auto"/>
            <w:right w:val="none" w:sz="0" w:space="0" w:color="auto"/>
          </w:divBdr>
        </w:div>
        <w:div w:id="52654760">
          <w:marLeft w:val="640"/>
          <w:marRight w:val="0"/>
          <w:marTop w:val="0"/>
          <w:marBottom w:val="0"/>
          <w:divBdr>
            <w:top w:val="none" w:sz="0" w:space="0" w:color="auto"/>
            <w:left w:val="none" w:sz="0" w:space="0" w:color="auto"/>
            <w:bottom w:val="none" w:sz="0" w:space="0" w:color="auto"/>
            <w:right w:val="none" w:sz="0" w:space="0" w:color="auto"/>
          </w:divBdr>
        </w:div>
      </w:divsChild>
    </w:div>
    <w:div w:id="962006327">
      <w:bodyDiv w:val="1"/>
      <w:marLeft w:val="0"/>
      <w:marRight w:val="0"/>
      <w:marTop w:val="0"/>
      <w:marBottom w:val="0"/>
      <w:divBdr>
        <w:top w:val="none" w:sz="0" w:space="0" w:color="auto"/>
        <w:left w:val="none" w:sz="0" w:space="0" w:color="auto"/>
        <w:bottom w:val="none" w:sz="0" w:space="0" w:color="auto"/>
        <w:right w:val="none" w:sz="0" w:space="0" w:color="auto"/>
      </w:divBdr>
    </w:div>
    <w:div w:id="995450893">
      <w:bodyDiv w:val="1"/>
      <w:marLeft w:val="0"/>
      <w:marRight w:val="0"/>
      <w:marTop w:val="0"/>
      <w:marBottom w:val="0"/>
      <w:divBdr>
        <w:top w:val="none" w:sz="0" w:space="0" w:color="auto"/>
        <w:left w:val="none" w:sz="0" w:space="0" w:color="auto"/>
        <w:bottom w:val="none" w:sz="0" w:space="0" w:color="auto"/>
        <w:right w:val="none" w:sz="0" w:space="0" w:color="auto"/>
      </w:divBdr>
      <w:divsChild>
        <w:div w:id="1263300472">
          <w:marLeft w:val="640"/>
          <w:marRight w:val="0"/>
          <w:marTop w:val="0"/>
          <w:marBottom w:val="0"/>
          <w:divBdr>
            <w:top w:val="none" w:sz="0" w:space="0" w:color="auto"/>
            <w:left w:val="none" w:sz="0" w:space="0" w:color="auto"/>
            <w:bottom w:val="none" w:sz="0" w:space="0" w:color="auto"/>
            <w:right w:val="none" w:sz="0" w:space="0" w:color="auto"/>
          </w:divBdr>
        </w:div>
        <w:div w:id="2082748128">
          <w:marLeft w:val="640"/>
          <w:marRight w:val="0"/>
          <w:marTop w:val="0"/>
          <w:marBottom w:val="0"/>
          <w:divBdr>
            <w:top w:val="none" w:sz="0" w:space="0" w:color="auto"/>
            <w:left w:val="none" w:sz="0" w:space="0" w:color="auto"/>
            <w:bottom w:val="none" w:sz="0" w:space="0" w:color="auto"/>
            <w:right w:val="none" w:sz="0" w:space="0" w:color="auto"/>
          </w:divBdr>
        </w:div>
        <w:div w:id="1395002609">
          <w:marLeft w:val="640"/>
          <w:marRight w:val="0"/>
          <w:marTop w:val="0"/>
          <w:marBottom w:val="0"/>
          <w:divBdr>
            <w:top w:val="none" w:sz="0" w:space="0" w:color="auto"/>
            <w:left w:val="none" w:sz="0" w:space="0" w:color="auto"/>
            <w:bottom w:val="none" w:sz="0" w:space="0" w:color="auto"/>
            <w:right w:val="none" w:sz="0" w:space="0" w:color="auto"/>
          </w:divBdr>
        </w:div>
        <w:div w:id="240528971">
          <w:marLeft w:val="640"/>
          <w:marRight w:val="0"/>
          <w:marTop w:val="0"/>
          <w:marBottom w:val="0"/>
          <w:divBdr>
            <w:top w:val="none" w:sz="0" w:space="0" w:color="auto"/>
            <w:left w:val="none" w:sz="0" w:space="0" w:color="auto"/>
            <w:bottom w:val="none" w:sz="0" w:space="0" w:color="auto"/>
            <w:right w:val="none" w:sz="0" w:space="0" w:color="auto"/>
          </w:divBdr>
        </w:div>
        <w:div w:id="361831073">
          <w:marLeft w:val="640"/>
          <w:marRight w:val="0"/>
          <w:marTop w:val="0"/>
          <w:marBottom w:val="0"/>
          <w:divBdr>
            <w:top w:val="none" w:sz="0" w:space="0" w:color="auto"/>
            <w:left w:val="none" w:sz="0" w:space="0" w:color="auto"/>
            <w:bottom w:val="none" w:sz="0" w:space="0" w:color="auto"/>
            <w:right w:val="none" w:sz="0" w:space="0" w:color="auto"/>
          </w:divBdr>
        </w:div>
        <w:div w:id="712730777">
          <w:marLeft w:val="640"/>
          <w:marRight w:val="0"/>
          <w:marTop w:val="0"/>
          <w:marBottom w:val="0"/>
          <w:divBdr>
            <w:top w:val="none" w:sz="0" w:space="0" w:color="auto"/>
            <w:left w:val="none" w:sz="0" w:space="0" w:color="auto"/>
            <w:bottom w:val="none" w:sz="0" w:space="0" w:color="auto"/>
            <w:right w:val="none" w:sz="0" w:space="0" w:color="auto"/>
          </w:divBdr>
        </w:div>
        <w:div w:id="1686445850">
          <w:marLeft w:val="640"/>
          <w:marRight w:val="0"/>
          <w:marTop w:val="0"/>
          <w:marBottom w:val="0"/>
          <w:divBdr>
            <w:top w:val="none" w:sz="0" w:space="0" w:color="auto"/>
            <w:left w:val="none" w:sz="0" w:space="0" w:color="auto"/>
            <w:bottom w:val="none" w:sz="0" w:space="0" w:color="auto"/>
            <w:right w:val="none" w:sz="0" w:space="0" w:color="auto"/>
          </w:divBdr>
        </w:div>
        <w:div w:id="1205219604">
          <w:marLeft w:val="640"/>
          <w:marRight w:val="0"/>
          <w:marTop w:val="0"/>
          <w:marBottom w:val="0"/>
          <w:divBdr>
            <w:top w:val="none" w:sz="0" w:space="0" w:color="auto"/>
            <w:left w:val="none" w:sz="0" w:space="0" w:color="auto"/>
            <w:bottom w:val="none" w:sz="0" w:space="0" w:color="auto"/>
            <w:right w:val="none" w:sz="0" w:space="0" w:color="auto"/>
          </w:divBdr>
        </w:div>
        <w:div w:id="1543324906">
          <w:marLeft w:val="640"/>
          <w:marRight w:val="0"/>
          <w:marTop w:val="0"/>
          <w:marBottom w:val="0"/>
          <w:divBdr>
            <w:top w:val="none" w:sz="0" w:space="0" w:color="auto"/>
            <w:left w:val="none" w:sz="0" w:space="0" w:color="auto"/>
            <w:bottom w:val="none" w:sz="0" w:space="0" w:color="auto"/>
            <w:right w:val="none" w:sz="0" w:space="0" w:color="auto"/>
          </w:divBdr>
        </w:div>
        <w:div w:id="1480807342">
          <w:marLeft w:val="640"/>
          <w:marRight w:val="0"/>
          <w:marTop w:val="0"/>
          <w:marBottom w:val="0"/>
          <w:divBdr>
            <w:top w:val="none" w:sz="0" w:space="0" w:color="auto"/>
            <w:left w:val="none" w:sz="0" w:space="0" w:color="auto"/>
            <w:bottom w:val="none" w:sz="0" w:space="0" w:color="auto"/>
            <w:right w:val="none" w:sz="0" w:space="0" w:color="auto"/>
          </w:divBdr>
        </w:div>
        <w:div w:id="1434935557">
          <w:marLeft w:val="640"/>
          <w:marRight w:val="0"/>
          <w:marTop w:val="0"/>
          <w:marBottom w:val="0"/>
          <w:divBdr>
            <w:top w:val="none" w:sz="0" w:space="0" w:color="auto"/>
            <w:left w:val="none" w:sz="0" w:space="0" w:color="auto"/>
            <w:bottom w:val="none" w:sz="0" w:space="0" w:color="auto"/>
            <w:right w:val="none" w:sz="0" w:space="0" w:color="auto"/>
          </w:divBdr>
        </w:div>
        <w:div w:id="309602485">
          <w:marLeft w:val="640"/>
          <w:marRight w:val="0"/>
          <w:marTop w:val="0"/>
          <w:marBottom w:val="0"/>
          <w:divBdr>
            <w:top w:val="none" w:sz="0" w:space="0" w:color="auto"/>
            <w:left w:val="none" w:sz="0" w:space="0" w:color="auto"/>
            <w:bottom w:val="none" w:sz="0" w:space="0" w:color="auto"/>
            <w:right w:val="none" w:sz="0" w:space="0" w:color="auto"/>
          </w:divBdr>
        </w:div>
        <w:div w:id="853348361">
          <w:marLeft w:val="640"/>
          <w:marRight w:val="0"/>
          <w:marTop w:val="0"/>
          <w:marBottom w:val="0"/>
          <w:divBdr>
            <w:top w:val="none" w:sz="0" w:space="0" w:color="auto"/>
            <w:left w:val="none" w:sz="0" w:space="0" w:color="auto"/>
            <w:bottom w:val="none" w:sz="0" w:space="0" w:color="auto"/>
            <w:right w:val="none" w:sz="0" w:space="0" w:color="auto"/>
          </w:divBdr>
        </w:div>
        <w:div w:id="752819714">
          <w:marLeft w:val="640"/>
          <w:marRight w:val="0"/>
          <w:marTop w:val="0"/>
          <w:marBottom w:val="0"/>
          <w:divBdr>
            <w:top w:val="none" w:sz="0" w:space="0" w:color="auto"/>
            <w:left w:val="none" w:sz="0" w:space="0" w:color="auto"/>
            <w:bottom w:val="none" w:sz="0" w:space="0" w:color="auto"/>
            <w:right w:val="none" w:sz="0" w:space="0" w:color="auto"/>
          </w:divBdr>
        </w:div>
        <w:div w:id="825778089">
          <w:marLeft w:val="640"/>
          <w:marRight w:val="0"/>
          <w:marTop w:val="0"/>
          <w:marBottom w:val="0"/>
          <w:divBdr>
            <w:top w:val="none" w:sz="0" w:space="0" w:color="auto"/>
            <w:left w:val="none" w:sz="0" w:space="0" w:color="auto"/>
            <w:bottom w:val="none" w:sz="0" w:space="0" w:color="auto"/>
            <w:right w:val="none" w:sz="0" w:space="0" w:color="auto"/>
          </w:divBdr>
        </w:div>
        <w:div w:id="1901862125">
          <w:marLeft w:val="640"/>
          <w:marRight w:val="0"/>
          <w:marTop w:val="0"/>
          <w:marBottom w:val="0"/>
          <w:divBdr>
            <w:top w:val="none" w:sz="0" w:space="0" w:color="auto"/>
            <w:left w:val="none" w:sz="0" w:space="0" w:color="auto"/>
            <w:bottom w:val="none" w:sz="0" w:space="0" w:color="auto"/>
            <w:right w:val="none" w:sz="0" w:space="0" w:color="auto"/>
          </w:divBdr>
        </w:div>
        <w:div w:id="1183394963">
          <w:marLeft w:val="640"/>
          <w:marRight w:val="0"/>
          <w:marTop w:val="0"/>
          <w:marBottom w:val="0"/>
          <w:divBdr>
            <w:top w:val="none" w:sz="0" w:space="0" w:color="auto"/>
            <w:left w:val="none" w:sz="0" w:space="0" w:color="auto"/>
            <w:bottom w:val="none" w:sz="0" w:space="0" w:color="auto"/>
            <w:right w:val="none" w:sz="0" w:space="0" w:color="auto"/>
          </w:divBdr>
        </w:div>
        <w:div w:id="359473871">
          <w:marLeft w:val="640"/>
          <w:marRight w:val="0"/>
          <w:marTop w:val="0"/>
          <w:marBottom w:val="0"/>
          <w:divBdr>
            <w:top w:val="none" w:sz="0" w:space="0" w:color="auto"/>
            <w:left w:val="none" w:sz="0" w:space="0" w:color="auto"/>
            <w:bottom w:val="none" w:sz="0" w:space="0" w:color="auto"/>
            <w:right w:val="none" w:sz="0" w:space="0" w:color="auto"/>
          </w:divBdr>
        </w:div>
        <w:div w:id="1642995868">
          <w:marLeft w:val="640"/>
          <w:marRight w:val="0"/>
          <w:marTop w:val="0"/>
          <w:marBottom w:val="0"/>
          <w:divBdr>
            <w:top w:val="none" w:sz="0" w:space="0" w:color="auto"/>
            <w:left w:val="none" w:sz="0" w:space="0" w:color="auto"/>
            <w:bottom w:val="none" w:sz="0" w:space="0" w:color="auto"/>
            <w:right w:val="none" w:sz="0" w:space="0" w:color="auto"/>
          </w:divBdr>
        </w:div>
        <w:div w:id="340007546">
          <w:marLeft w:val="640"/>
          <w:marRight w:val="0"/>
          <w:marTop w:val="0"/>
          <w:marBottom w:val="0"/>
          <w:divBdr>
            <w:top w:val="none" w:sz="0" w:space="0" w:color="auto"/>
            <w:left w:val="none" w:sz="0" w:space="0" w:color="auto"/>
            <w:bottom w:val="none" w:sz="0" w:space="0" w:color="auto"/>
            <w:right w:val="none" w:sz="0" w:space="0" w:color="auto"/>
          </w:divBdr>
        </w:div>
        <w:div w:id="985354955">
          <w:marLeft w:val="640"/>
          <w:marRight w:val="0"/>
          <w:marTop w:val="0"/>
          <w:marBottom w:val="0"/>
          <w:divBdr>
            <w:top w:val="none" w:sz="0" w:space="0" w:color="auto"/>
            <w:left w:val="none" w:sz="0" w:space="0" w:color="auto"/>
            <w:bottom w:val="none" w:sz="0" w:space="0" w:color="auto"/>
            <w:right w:val="none" w:sz="0" w:space="0" w:color="auto"/>
          </w:divBdr>
        </w:div>
        <w:div w:id="1657806798">
          <w:marLeft w:val="640"/>
          <w:marRight w:val="0"/>
          <w:marTop w:val="0"/>
          <w:marBottom w:val="0"/>
          <w:divBdr>
            <w:top w:val="none" w:sz="0" w:space="0" w:color="auto"/>
            <w:left w:val="none" w:sz="0" w:space="0" w:color="auto"/>
            <w:bottom w:val="none" w:sz="0" w:space="0" w:color="auto"/>
            <w:right w:val="none" w:sz="0" w:space="0" w:color="auto"/>
          </w:divBdr>
        </w:div>
        <w:div w:id="1169101401">
          <w:marLeft w:val="640"/>
          <w:marRight w:val="0"/>
          <w:marTop w:val="0"/>
          <w:marBottom w:val="0"/>
          <w:divBdr>
            <w:top w:val="none" w:sz="0" w:space="0" w:color="auto"/>
            <w:left w:val="none" w:sz="0" w:space="0" w:color="auto"/>
            <w:bottom w:val="none" w:sz="0" w:space="0" w:color="auto"/>
            <w:right w:val="none" w:sz="0" w:space="0" w:color="auto"/>
          </w:divBdr>
        </w:div>
        <w:div w:id="1528984334">
          <w:marLeft w:val="640"/>
          <w:marRight w:val="0"/>
          <w:marTop w:val="0"/>
          <w:marBottom w:val="0"/>
          <w:divBdr>
            <w:top w:val="none" w:sz="0" w:space="0" w:color="auto"/>
            <w:left w:val="none" w:sz="0" w:space="0" w:color="auto"/>
            <w:bottom w:val="none" w:sz="0" w:space="0" w:color="auto"/>
            <w:right w:val="none" w:sz="0" w:space="0" w:color="auto"/>
          </w:divBdr>
        </w:div>
        <w:div w:id="234585949">
          <w:marLeft w:val="640"/>
          <w:marRight w:val="0"/>
          <w:marTop w:val="0"/>
          <w:marBottom w:val="0"/>
          <w:divBdr>
            <w:top w:val="none" w:sz="0" w:space="0" w:color="auto"/>
            <w:left w:val="none" w:sz="0" w:space="0" w:color="auto"/>
            <w:bottom w:val="none" w:sz="0" w:space="0" w:color="auto"/>
            <w:right w:val="none" w:sz="0" w:space="0" w:color="auto"/>
          </w:divBdr>
        </w:div>
        <w:div w:id="1268387469">
          <w:marLeft w:val="640"/>
          <w:marRight w:val="0"/>
          <w:marTop w:val="0"/>
          <w:marBottom w:val="0"/>
          <w:divBdr>
            <w:top w:val="none" w:sz="0" w:space="0" w:color="auto"/>
            <w:left w:val="none" w:sz="0" w:space="0" w:color="auto"/>
            <w:bottom w:val="none" w:sz="0" w:space="0" w:color="auto"/>
            <w:right w:val="none" w:sz="0" w:space="0" w:color="auto"/>
          </w:divBdr>
        </w:div>
        <w:div w:id="858735324">
          <w:marLeft w:val="640"/>
          <w:marRight w:val="0"/>
          <w:marTop w:val="0"/>
          <w:marBottom w:val="0"/>
          <w:divBdr>
            <w:top w:val="none" w:sz="0" w:space="0" w:color="auto"/>
            <w:left w:val="none" w:sz="0" w:space="0" w:color="auto"/>
            <w:bottom w:val="none" w:sz="0" w:space="0" w:color="auto"/>
            <w:right w:val="none" w:sz="0" w:space="0" w:color="auto"/>
          </w:divBdr>
        </w:div>
        <w:div w:id="511535121">
          <w:marLeft w:val="640"/>
          <w:marRight w:val="0"/>
          <w:marTop w:val="0"/>
          <w:marBottom w:val="0"/>
          <w:divBdr>
            <w:top w:val="none" w:sz="0" w:space="0" w:color="auto"/>
            <w:left w:val="none" w:sz="0" w:space="0" w:color="auto"/>
            <w:bottom w:val="none" w:sz="0" w:space="0" w:color="auto"/>
            <w:right w:val="none" w:sz="0" w:space="0" w:color="auto"/>
          </w:divBdr>
        </w:div>
        <w:div w:id="145246792">
          <w:marLeft w:val="640"/>
          <w:marRight w:val="0"/>
          <w:marTop w:val="0"/>
          <w:marBottom w:val="0"/>
          <w:divBdr>
            <w:top w:val="none" w:sz="0" w:space="0" w:color="auto"/>
            <w:left w:val="none" w:sz="0" w:space="0" w:color="auto"/>
            <w:bottom w:val="none" w:sz="0" w:space="0" w:color="auto"/>
            <w:right w:val="none" w:sz="0" w:space="0" w:color="auto"/>
          </w:divBdr>
        </w:div>
        <w:div w:id="1406758633">
          <w:marLeft w:val="640"/>
          <w:marRight w:val="0"/>
          <w:marTop w:val="0"/>
          <w:marBottom w:val="0"/>
          <w:divBdr>
            <w:top w:val="none" w:sz="0" w:space="0" w:color="auto"/>
            <w:left w:val="none" w:sz="0" w:space="0" w:color="auto"/>
            <w:bottom w:val="none" w:sz="0" w:space="0" w:color="auto"/>
            <w:right w:val="none" w:sz="0" w:space="0" w:color="auto"/>
          </w:divBdr>
        </w:div>
        <w:div w:id="163401173">
          <w:marLeft w:val="640"/>
          <w:marRight w:val="0"/>
          <w:marTop w:val="0"/>
          <w:marBottom w:val="0"/>
          <w:divBdr>
            <w:top w:val="none" w:sz="0" w:space="0" w:color="auto"/>
            <w:left w:val="none" w:sz="0" w:space="0" w:color="auto"/>
            <w:bottom w:val="none" w:sz="0" w:space="0" w:color="auto"/>
            <w:right w:val="none" w:sz="0" w:space="0" w:color="auto"/>
          </w:divBdr>
        </w:div>
        <w:div w:id="32312339">
          <w:marLeft w:val="640"/>
          <w:marRight w:val="0"/>
          <w:marTop w:val="0"/>
          <w:marBottom w:val="0"/>
          <w:divBdr>
            <w:top w:val="none" w:sz="0" w:space="0" w:color="auto"/>
            <w:left w:val="none" w:sz="0" w:space="0" w:color="auto"/>
            <w:bottom w:val="none" w:sz="0" w:space="0" w:color="auto"/>
            <w:right w:val="none" w:sz="0" w:space="0" w:color="auto"/>
          </w:divBdr>
        </w:div>
        <w:div w:id="768888021">
          <w:marLeft w:val="640"/>
          <w:marRight w:val="0"/>
          <w:marTop w:val="0"/>
          <w:marBottom w:val="0"/>
          <w:divBdr>
            <w:top w:val="none" w:sz="0" w:space="0" w:color="auto"/>
            <w:left w:val="none" w:sz="0" w:space="0" w:color="auto"/>
            <w:bottom w:val="none" w:sz="0" w:space="0" w:color="auto"/>
            <w:right w:val="none" w:sz="0" w:space="0" w:color="auto"/>
          </w:divBdr>
        </w:div>
        <w:div w:id="567031905">
          <w:marLeft w:val="640"/>
          <w:marRight w:val="0"/>
          <w:marTop w:val="0"/>
          <w:marBottom w:val="0"/>
          <w:divBdr>
            <w:top w:val="none" w:sz="0" w:space="0" w:color="auto"/>
            <w:left w:val="none" w:sz="0" w:space="0" w:color="auto"/>
            <w:bottom w:val="none" w:sz="0" w:space="0" w:color="auto"/>
            <w:right w:val="none" w:sz="0" w:space="0" w:color="auto"/>
          </w:divBdr>
        </w:div>
        <w:div w:id="112601075">
          <w:marLeft w:val="640"/>
          <w:marRight w:val="0"/>
          <w:marTop w:val="0"/>
          <w:marBottom w:val="0"/>
          <w:divBdr>
            <w:top w:val="none" w:sz="0" w:space="0" w:color="auto"/>
            <w:left w:val="none" w:sz="0" w:space="0" w:color="auto"/>
            <w:bottom w:val="none" w:sz="0" w:space="0" w:color="auto"/>
            <w:right w:val="none" w:sz="0" w:space="0" w:color="auto"/>
          </w:divBdr>
        </w:div>
        <w:div w:id="677199425">
          <w:marLeft w:val="640"/>
          <w:marRight w:val="0"/>
          <w:marTop w:val="0"/>
          <w:marBottom w:val="0"/>
          <w:divBdr>
            <w:top w:val="none" w:sz="0" w:space="0" w:color="auto"/>
            <w:left w:val="none" w:sz="0" w:space="0" w:color="auto"/>
            <w:bottom w:val="none" w:sz="0" w:space="0" w:color="auto"/>
            <w:right w:val="none" w:sz="0" w:space="0" w:color="auto"/>
          </w:divBdr>
        </w:div>
        <w:div w:id="1564944620">
          <w:marLeft w:val="640"/>
          <w:marRight w:val="0"/>
          <w:marTop w:val="0"/>
          <w:marBottom w:val="0"/>
          <w:divBdr>
            <w:top w:val="none" w:sz="0" w:space="0" w:color="auto"/>
            <w:left w:val="none" w:sz="0" w:space="0" w:color="auto"/>
            <w:bottom w:val="none" w:sz="0" w:space="0" w:color="auto"/>
            <w:right w:val="none" w:sz="0" w:space="0" w:color="auto"/>
          </w:divBdr>
        </w:div>
        <w:div w:id="1905136608">
          <w:marLeft w:val="640"/>
          <w:marRight w:val="0"/>
          <w:marTop w:val="0"/>
          <w:marBottom w:val="0"/>
          <w:divBdr>
            <w:top w:val="none" w:sz="0" w:space="0" w:color="auto"/>
            <w:left w:val="none" w:sz="0" w:space="0" w:color="auto"/>
            <w:bottom w:val="none" w:sz="0" w:space="0" w:color="auto"/>
            <w:right w:val="none" w:sz="0" w:space="0" w:color="auto"/>
          </w:divBdr>
        </w:div>
        <w:div w:id="414860174">
          <w:marLeft w:val="640"/>
          <w:marRight w:val="0"/>
          <w:marTop w:val="0"/>
          <w:marBottom w:val="0"/>
          <w:divBdr>
            <w:top w:val="none" w:sz="0" w:space="0" w:color="auto"/>
            <w:left w:val="none" w:sz="0" w:space="0" w:color="auto"/>
            <w:bottom w:val="none" w:sz="0" w:space="0" w:color="auto"/>
            <w:right w:val="none" w:sz="0" w:space="0" w:color="auto"/>
          </w:divBdr>
        </w:div>
        <w:div w:id="758060663">
          <w:marLeft w:val="640"/>
          <w:marRight w:val="0"/>
          <w:marTop w:val="0"/>
          <w:marBottom w:val="0"/>
          <w:divBdr>
            <w:top w:val="none" w:sz="0" w:space="0" w:color="auto"/>
            <w:left w:val="none" w:sz="0" w:space="0" w:color="auto"/>
            <w:bottom w:val="none" w:sz="0" w:space="0" w:color="auto"/>
            <w:right w:val="none" w:sz="0" w:space="0" w:color="auto"/>
          </w:divBdr>
        </w:div>
        <w:div w:id="1712343492">
          <w:marLeft w:val="640"/>
          <w:marRight w:val="0"/>
          <w:marTop w:val="0"/>
          <w:marBottom w:val="0"/>
          <w:divBdr>
            <w:top w:val="none" w:sz="0" w:space="0" w:color="auto"/>
            <w:left w:val="none" w:sz="0" w:space="0" w:color="auto"/>
            <w:bottom w:val="none" w:sz="0" w:space="0" w:color="auto"/>
            <w:right w:val="none" w:sz="0" w:space="0" w:color="auto"/>
          </w:divBdr>
        </w:div>
        <w:div w:id="2107190344">
          <w:marLeft w:val="640"/>
          <w:marRight w:val="0"/>
          <w:marTop w:val="0"/>
          <w:marBottom w:val="0"/>
          <w:divBdr>
            <w:top w:val="none" w:sz="0" w:space="0" w:color="auto"/>
            <w:left w:val="none" w:sz="0" w:space="0" w:color="auto"/>
            <w:bottom w:val="none" w:sz="0" w:space="0" w:color="auto"/>
            <w:right w:val="none" w:sz="0" w:space="0" w:color="auto"/>
          </w:divBdr>
        </w:div>
        <w:div w:id="1660575307">
          <w:marLeft w:val="640"/>
          <w:marRight w:val="0"/>
          <w:marTop w:val="0"/>
          <w:marBottom w:val="0"/>
          <w:divBdr>
            <w:top w:val="none" w:sz="0" w:space="0" w:color="auto"/>
            <w:left w:val="none" w:sz="0" w:space="0" w:color="auto"/>
            <w:bottom w:val="none" w:sz="0" w:space="0" w:color="auto"/>
            <w:right w:val="none" w:sz="0" w:space="0" w:color="auto"/>
          </w:divBdr>
        </w:div>
        <w:div w:id="272901777">
          <w:marLeft w:val="640"/>
          <w:marRight w:val="0"/>
          <w:marTop w:val="0"/>
          <w:marBottom w:val="0"/>
          <w:divBdr>
            <w:top w:val="none" w:sz="0" w:space="0" w:color="auto"/>
            <w:left w:val="none" w:sz="0" w:space="0" w:color="auto"/>
            <w:bottom w:val="none" w:sz="0" w:space="0" w:color="auto"/>
            <w:right w:val="none" w:sz="0" w:space="0" w:color="auto"/>
          </w:divBdr>
        </w:div>
        <w:div w:id="791095670">
          <w:marLeft w:val="640"/>
          <w:marRight w:val="0"/>
          <w:marTop w:val="0"/>
          <w:marBottom w:val="0"/>
          <w:divBdr>
            <w:top w:val="none" w:sz="0" w:space="0" w:color="auto"/>
            <w:left w:val="none" w:sz="0" w:space="0" w:color="auto"/>
            <w:bottom w:val="none" w:sz="0" w:space="0" w:color="auto"/>
            <w:right w:val="none" w:sz="0" w:space="0" w:color="auto"/>
          </w:divBdr>
        </w:div>
        <w:div w:id="781341104">
          <w:marLeft w:val="640"/>
          <w:marRight w:val="0"/>
          <w:marTop w:val="0"/>
          <w:marBottom w:val="0"/>
          <w:divBdr>
            <w:top w:val="none" w:sz="0" w:space="0" w:color="auto"/>
            <w:left w:val="none" w:sz="0" w:space="0" w:color="auto"/>
            <w:bottom w:val="none" w:sz="0" w:space="0" w:color="auto"/>
            <w:right w:val="none" w:sz="0" w:space="0" w:color="auto"/>
          </w:divBdr>
        </w:div>
        <w:div w:id="1779838657">
          <w:marLeft w:val="640"/>
          <w:marRight w:val="0"/>
          <w:marTop w:val="0"/>
          <w:marBottom w:val="0"/>
          <w:divBdr>
            <w:top w:val="none" w:sz="0" w:space="0" w:color="auto"/>
            <w:left w:val="none" w:sz="0" w:space="0" w:color="auto"/>
            <w:bottom w:val="none" w:sz="0" w:space="0" w:color="auto"/>
            <w:right w:val="none" w:sz="0" w:space="0" w:color="auto"/>
          </w:divBdr>
        </w:div>
        <w:div w:id="779686189">
          <w:marLeft w:val="640"/>
          <w:marRight w:val="0"/>
          <w:marTop w:val="0"/>
          <w:marBottom w:val="0"/>
          <w:divBdr>
            <w:top w:val="none" w:sz="0" w:space="0" w:color="auto"/>
            <w:left w:val="none" w:sz="0" w:space="0" w:color="auto"/>
            <w:bottom w:val="none" w:sz="0" w:space="0" w:color="auto"/>
            <w:right w:val="none" w:sz="0" w:space="0" w:color="auto"/>
          </w:divBdr>
        </w:div>
        <w:div w:id="1916277006">
          <w:marLeft w:val="640"/>
          <w:marRight w:val="0"/>
          <w:marTop w:val="0"/>
          <w:marBottom w:val="0"/>
          <w:divBdr>
            <w:top w:val="none" w:sz="0" w:space="0" w:color="auto"/>
            <w:left w:val="none" w:sz="0" w:space="0" w:color="auto"/>
            <w:bottom w:val="none" w:sz="0" w:space="0" w:color="auto"/>
            <w:right w:val="none" w:sz="0" w:space="0" w:color="auto"/>
          </w:divBdr>
        </w:div>
        <w:div w:id="1514028705">
          <w:marLeft w:val="640"/>
          <w:marRight w:val="0"/>
          <w:marTop w:val="0"/>
          <w:marBottom w:val="0"/>
          <w:divBdr>
            <w:top w:val="none" w:sz="0" w:space="0" w:color="auto"/>
            <w:left w:val="none" w:sz="0" w:space="0" w:color="auto"/>
            <w:bottom w:val="none" w:sz="0" w:space="0" w:color="auto"/>
            <w:right w:val="none" w:sz="0" w:space="0" w:color="auto"/>
          </w:divBdr>
        </w:div>
        <w:div w:id="1252354532">
          <w:marLeft w:val="640"/>
          <w:marRight w:val="0"/>
          <w:marTop w:val="0"/>
          <w:marBottom w:val="0"/>
          <w:divBdr>
            <w:top w:val="none" w:sz="0" w:space="0" w:color="auto"/>
            <w:left w:val="none" w:sz="0" w:space="0" w:color="auto"/>
            <w:bottom w:val="none" w:sz="0" w:space="0" w:color="auto"/>
            <w:right w:val="none" w:sz="0" w:space="0" w:color="auto"/>
          </w:divBdr>
        </w:div>
        <w:div w:id="146173111">
          <w:marLeft w:val="640"/>
          <w:marRight w:val="0"/>
          <w:marTop w:val="0"/>
          <w:marBottom w:val="0"/>
          <w:divBdr>
            <w:top w:val="none" w:sz="0" w:space="0" w:color="auto"/>
            <w:left w:val="none" w:sz="0" w:space="0" w:color="auto"/>
            <w:bottom w:val="none" w:sz="0" w:space="0" w:color="auto"/>
            <w:right w:val="none" w:sz="0" w:space="0" w:color="auto"/>
          </w:divBdr>
        </w:div>
        <w:div w:id="1189177419">
          <w:marLeft w:val="640"/>
          <w:marRight w:val="0"/>
          <w:marTop w:val="0"/>
          <w:marBottom w:val="0"/>
          <w:divBdr>
            <w:top w:val="none" w:sz="0" w:space="0" w:color="auto"/>
            <w:left w:val="none" w:sz="0" w:space="0" w:color="auto"/>
            <w:bottom w:val="none" w:sz="0" w:space="0" w:color="auto"/>
            <w:right w:val="none" w:sz="0" w:space="0" w:color="auto"/>
          </w:divBdr>
        </w:div>
        <w:div w:id="482546757">
          <w:marLeft w:val="640"/>
          <w:marRight w:val="0"/>
          <w:marTop w:val="0"/>
          <w:marBottom w:val="0"/>
          <w:divBdr>
            <w:top w:val="none" w:sz="0" w:space="0" w:color="auto"/>
            <w:left w:val="none" w:sz="0" w:space="0" w:color="auto"/>
            <w:bottom w:val="none" w:sz="0" w:space="0" w:color="auto"/>
            <w:right w:val="none" w:sz="0" w:space="0" w:color="auto"/>
          </w:divBdr>
        </w:div>
        <w:div w:id="970139008">
          <w:marLeft w:val="640"/>
          <w:marRight w:val="0"/>
          <w:marTop w:val="0"/>
          <w:marBottom w:val="0"/>
          <w:divBdr>
            <w:top w:val="none" w:sz="0" w:space="0" w:color="auto"/>
            <w:left w:val="none" w:sz="0" w:space="0" w:color="auto"/>
            <w:bottom w:val="none" w:sz="0" w:space="0" w:color="auto"/>
            <w:right w:val="none" w:sz="0" w:space="0" w:color="auto"/>
          </w:divBdr>
        </w:div>
        <w:div w:id="533735536">
          <w:marLeft w:val="640"/>
          <w:marRight w:val="0"/>
          <w:marTop w:val="0"/>
          <w:marBottom w:val="0"/>
          <w:divBdr>
            <w:top w:val="none" w:sz="0" w:space="0" w:color="auto"/>
            <w:left w:val="none" w:sz="0" w:space="0" w:color="auto"/>
            <w:bottom w:val="none" w:sz="0" w:space="0" w:color="auto"/>
            <w:right w:val="none" w:sz="0" w:space="0" w:color="auto"/>
          </w:divBdr>
        </w:div>
        <w:div w:id="1510833244">
          <w:marLeft w:val="640"/>
          <w:marRight w:val="0"/>
          <w:marTop w:val="0"/>
          <w:marBottom w:val="0"/>
          <w:divBdr>
            <w:top w:val="none" w:sz="0" w:space="0" w:color="auto"/>
            <w:left w:val="none" w:sz="0" w:space="0" w:color="auto"/>
            <w:bottom w:val="none" w:sz="0" w:space="0" w:color="auto"/>
            <w:right w:val="none" w:sz="0" w:space="0" w:color="auto"/>
          </w:divBdr>
        </w:div>
        <w:div w:id="266429193">
          <w:marLeft w:val="640"/>
          <w:marRight w:val="0"/>
          <w:marTop w:val="0"/>
          <w:marBottom w:val="0"/>
          <w:divBdr>
            <w:top w:val="none" w:sz="0" w:space="0" w:color="auto"/>
            <w:left w:val="none" w:sz="0" w:space="0" w:color="auto"/>
            <w:bottom w:val="none" w:sz="0" w:space="0" w:color="auto"/>
            <w:right w:val="none" w:sz="0" w:space="0" w:color="auto"/>
          </w:divBdr>
        </w:div>
        <w:div w:id="84035912">
          <w:marLeft w:val="640"/>
          <w:marRight w:val="0"/>
          <w:marTop w:val="0"/>
          <w:marBottom w:val="0"/>
          <w:divBdr>
            <w:top w:val="none" w:sz="0" w:space="0" w:color="auto"/>
            <w:left w:val="none" w:sz="0" w:space="0" w:color="auto"/>
            <w:bottom w:val="none" w:sz="0" w:space="0" w:color="auto"/>
            <w:right w:val="none" w:sz="0" w:space="0" w:color="auto"/>
          </w:divBdr>
        </w:div>
        <w:div w:id="1685394921">
          <w:marLeft w:val="640"/>
          <w:marRight w:val="0"/>
          <w:marTop w:val="0"/>
          <w:marBottom w:val="0"/>
          <w:divBdr>
            <w:top w:val="none" w:sz="0" w:space="0" w:color="auto"/>
            <w:left w:val="none" w:sz="0" w:space="0" w:color="auto"/>
            <w:bottom w:val="none" w:sz="0" w:space="0" w:color="auto"/>
            <w:right w:val="none" w:sz="0" w:space="0" w:color="auto"/>
          </w:divBdr>
        </w:div>
        <w:div w:id="512299826">
          <w:marLeft w:val="640"/>
          <w:marRight w:val="0"/>
          <w:marTop w:val="0"/>
          <w:marBottom w:val="0"/>
          <w:divBdr>
            <w:top w:val="none" w:sz="0" w:space="0" w:color="auto"/>
            <w:left w:val="none" w:sz="0" w:space="0" w:color="auto"/>
            <w:bottom w:val="none" w:sz="0" w:space="0" w:color="auto"/>
            <w:right w:val="none" w:sz="0" w:space="0" w:color="auto"/>
          </w:divBdr>
        </w:div>
        <w:div w:id="1749035068">
          <w:marLeft w:val="640"/>
          <w:marRight w:val="0"/>
          <w:marTop w:val="0"/>
          <w:marBottom w:val="0"/>
          <w:divBdr>
            <w:top w:val="none" w:sz="0" w:space="0" w:color="auto"/>
            <w:left w:val="none" w:sz="0" w:space="0" w:color="auto"/>
            <w:bottom w:val="none" w:sz="0" w:space="0" w:color="auto"/>
            <w:right w:val="none" w:sz="0" w:space="0" w:color="auto"/>
          </w:divBdr>
        </w:div>
        <w:div w:id="488399312">
          <w:marLeft w:val="640"/>
          <w:marRight w:val="0"/>
          <w:marTop w:val="0"/>
          <w:marBottom w:val="0"/>
          <w:divBdr>
            <w:top w:val="none" w:sz="0" w:space="0" w:color="auto"/>
            <w:left w:val="none" w:sz="0" w:space="0" w:color="auto"/>
            <w:bottom w:val="none" w:sz="0" w:space="0" w:color="auto"/>
            <w:right w:val="none" w:sz="0" w:space="0" w:color="auto"/>
          </w:divBdr>
        </w:div>
        <w:div w:id="56712118">
          <w:marLeft w:val="640"/>
          <w:marRight w:val="0"/>
          <w:marTop w:val="0"/>
          <w:marBottom w:val="0"/>
          <w:divBdr>
            <w:top w:val="none" w:sz="0" w:space="0" w:color="auto"/>
            <w:left w:val="none" w:sz="0" w:space="0" w:color="auto"/>
            <w:bottom w:val="none" w:sz="0" w:space="0" w:color="auto"/>
            <w:right w:val="none" w:sz="0" w:space="0" w:color="auto"/>
          </w:divBdr>
        </w:div>
        <w:div w:id="113333559">
          <w:marLeft w:val="640"/>
          <w:marRight w:val="0"/>
          <w:marTop w:val="0"/>
          <w:marBottom w:val="0"/>
          <w:divBdr>
            <w:top w:val="none" w:sz="0" w:space="0" w:color="auto"/>
            <w:left w:val="none" w:sz="0" w:space="0" w:color="auto"/>
            <w:bottom w:val="none" w:sz="0" w:space="0" w:color="auto"/>
            <w:right w:val="none" w:sz="0" w:space="0" w:color="auto"/>
          </w:divBdr>
        </w:div>
        <w:div w:id="1032077891">
          <w:marLeft w:val="640"/>
          <w:marRight w:val="0"/>
          <w:marTop w:val="0"/>
          <w:marBottom w:val="0"/>
          <w:divBdr>
            <w:top w:val="none" w:sz="0" w:space="0" w:color="auto"/>
            <w:left w:val="none" w:sz="0" w:space="0" w:color="auto"/>
            <w:bottom w:val="none" w:sz="0" w:space="0" w:color="auto"/>
            <w:right w:val="none" w:sz="0" w:space="0" w:color="auto"/>
          </w:divBdr>
        </w:div>
        <w:div w:id="500202022">
          <w:marLeft w:val="640"/>
          <w:marRight w:val="0"/>
          <w:marTop w:val="0"/>
          <w:marBottom w:val="0"/>
          <w:divBdr>
            <w:top w:val="none" w:sz="0" w:space="0" w:color="auto"/>
            <w:left w:val="none" w:sz="0" w:space="0" w:color="auto"/>
            <w:bottom w:val="none" w:sz="0" w:space="0" w:color="auto"/>
            <w:right w:val="none" w:sz="0" w:space="0" w:color="auto"/>
          </w:divBdr>
        </w:div>
        <w:div w:id="598945765">
          <w:marLeft w:val="640"/>
          <w:marRight w:val="0"/>
          <w:marTop w:val="0"/>
          <w:marBottom w:val="0"/>
          <w:divBdr>
            <w:top w:val="none" w:sz="0" w:space="0" w:color="auto"/>
            <w:left w:val="none" w:sz="0" w:space="0" w:color="auto"/>
            <w:bottom w:val="none" w:sz="0" w:space="0" w:color="auto"/>
            <w:right w:val="none" w:sz="0" w:space="0" w:color="auto"/>
          </w:divBdr>
        </w:div>
        <w:div w:id="1984775562">
          <w:marLeft w:val="640"/>
          <w:marRight w:val="0"/>
          <w:marTop w:val="0"/>
          <w:marBottom w:val="0"/>
          <w:divBdr>
            <w:top w:val="none" w:sz="0" w:space="0" w:color="auto"/>
            <w:left w:val="none" w:sz="0" w:space="0" w:color="auto"/>
            <w:bottom w:val="none" w:sz="0" w:space="0" w:color="auto"/>
            <w:right w:val="none" w:sz="0" w:space="0" w:color="auto"/>
          </w:divBdr>
        </w:div>
        <w:div w:id="1544246426">
          <w:marLeft w:val="640"/>
          <w:marRight w:val="0"/>
          <w:marTop w:val="0"/>
          <w:marBottom w:val="0"/>
          <w:divBdr>
            <w:top w:val="none" w:sz="0" w:space="0" w:color="auto"/>
            <w:left w:val="none" w:sz="0" w:space="0" w:color="auto"/>
            <w:bottom w:val="none" w:sz="0" w:space="0" w:color="auto"/>
            <w:right w:val="none" w:sz="0" w:space="0" w:color="auto"/>
          </w:divBdr>
        </w:div>
        <w:div w:id="1183399447">
          <w:marLeft w:val="640"/>
          <w:marRight w:val="0"/>
          <w:marTop w:val="0"/>
          <w:marBottom w:val="0"/>
          <w:divBdr>
            <w:top w:val="none" w:sz="0" w:space="0" w:color="auto"/>
            <w:left w:val="none" w:sz="0" w:space="0" w:color="auto"/>
            <w:bottom w:val="none" w:sz="0" w:space="0" w:color="auto"/>
            <w:right w:val="none" w:sz="0" w:space="0" w:color="auto"/>
          </w:divBdr>
        </w:div>
        <w:div w:id="420564089">
          <w:marLeft w:val="640"/>
          <w:marRight w:val="0"/>
          <w:marTop w:val="0"/>
          <w:marBottom w:val="0"/>
          <w:divBdr>
            <w:top w:val="none" w:sz="0" w:space="0" w:color="auto"/>
            <w:left w:val="none" w:sz="0" w:space="0" w:color="auto"/>
            <w:bottom w:val="none" w:sz="0" w:space="0" w:color="auto"/>
            <w:right w:val="none" w:sz="0" w:space="0" w:color="auto"/>
          </w:divBdr>
        </w:div>
        <w:div w:id="1277521582">
          <w:marLeft w:val="640"/>
          <w:marRight w:val="0"/>
          <w:marTop w:val="0"/>
          <w:marBottom w:val="0"/>
          <w:divBdr>
            <w:top w:val="none" w:sz="0" w:space="0" w:color="auto"/>
            <w:left w:val="none" w:sz="0" w:space="0" w:color="auto"/>
            <w:bottom w:val="none" w:sz="0" w:space="0" w:color="auto"/>
            <w:right w:val="none" w:sz="0" w:space="0" w:color="auto"/>
          </w:divBdr>
        </w:div>
        <w:div w:id="1140803925">
          <w:marLeft w:val="640"/>
          <w:marRight w:val="0"/>
          <w:marTop w:val="0"/>
          <w:marBottom w:val="0"/>
          <w:divBdr>
            <w:top w:val="none" w:sz="0" w:space="0" w:color="auto"/>
            <w:left w:val="none" w:sz="0" w:space="0" w:color="auto"/>
            <w:bottom w:val="none" w:sz="0" w:space="0" w:color="auto"/>
            <w:right w:val="none" w:sz="0" w:space="0" w:color="auto"/>
          </w:divBdr>
        </w:div>
        <w:div w:id="1821923428">
          <w:marLeft w:val="640"/>
          <w:marRight w:val="0"/>
          <w:marTop w:val="0"/>
          <w:marBottom w:val="0"/>
          <w:divBdr>
            <w:top w:val="none" w:sz="0" w:space="0" w:color="auto"/>
            <w:left w:val="none" w:sz="0" w:space="0" w:color="auto"/>
            <w:bottom w:val="none" w:sz="0" w:space="0" w:color="auto"/>
            <w:right w:val="none" w:sz="0" w:space="0" w:color="auto"/>
          </w:divBdr>
        </w:div>
        <w:div w:id="342784450">
          <w:marLeft w:val="640"/>
          <w:marRight w:val="0"/>
          <w:marTop w:val="0"/>
          <w:marBottom w:val="0"/>
          <w:divBdr>
            <w:top w:val="none" w:sz="0" w:space="0" w:color="auto"/>
            <w:left w:val="none" w:sz="0" w:space="0" w:color="auto"/>
            <w:bottom w:val="none" w:sz="0" w:space="0" w:color="auto"/>
            <w:right w:val="none" w:sz="0" w:space="0" w:color="auto"/>
          </w:divBdr>
        </w:div>
        <w:div w:id="912353795">
          <w:marLeft w:val="640"/>
          <w:marRight w:val="0"/>
          <w:marTop w:val="0"/>
          <w:marBottom w:val="0"/>
          <w:divBdr>
            <w:top w:val="none" w:sz="0" w:space="0" w:color="auto"/>
            <w:left w:val="none" w:sz="0" w:space="0" w:color="auto"/>
            <w:bottom w:val="none" w:sz="0" w:space="0" w:color="auto"/>
            <w:right w:val="none" w:sz="0" w:space="0" w:color="auto"/>
          </w:divBdr>
        </w:div>
        <w:div w:id="314384868">
          <w:marLeft w:val="640"/>
          <w:marRight w:val="0"/>
          <w:marTop w:val="0"/>
          <w:marBottom w:val="0"/>
          <w:divBdr>
            <w:top w:val="none" w:sz="0" w:space="0" w:color="auto"/>
            <w:left w:val="none" w:sz="0" w:space="0" w:color="auto"/>
            <w:bottom w:val="none" w:sz="0" w:space="0" w:color="auto"/>
            <w:right w:val="none" w:sz="0" w:space="0" w:color="auto"/>
          </w:divBdr>
        </w:div>
      </w:divsChild>
    </w:div>
    <w:div w:id="1022437298">
      <w:bodyDiv w:val="1"/>
      <w:marLeft w:val="0"/>
      <w:marRight w:val="0"/>
      <w:marTop w:val="0"/>
      <w:marBottom w:val="0"/>
      <w:divBdr>
        <w:top w:val="none" w:sz="0" w:space="0" w:color="auto"/>
        <w:left w:val="none" w:sz="0" w:space="0" w:color="auto"/>
        <w:bottom w:val="none" w:sz="0" w:space="0" w:color="auto"/>
        <w:right w:val="none" w:sz="0" w:space="0" w:color="auto"/>
      </w:divBdr>
    </w:div>
    <w:div w:id="1036931429">
      <w:bodyDiv w:val="1"/>
      <w:marLeft w:val="0"/>
      <w:marRight w:val="0"/>
      <w:marTop w:val="0"/>
      <w:marBottom w:val="0"/>
      <w:divBdr>
        <w:top w:val="none" w:sz="0" w:space="0" w:color="auto"/>
        <w:left w:val="none" w:sz="0" w:space="0" w:color="auto"/>
        <w:bottom w:val="none" w:sz="0" w:space="0" w:color="auto"/>
        <w:right w:val="none" w:sz="0" w:space="0" w:color="auto"/>
      </w:divBdr>
      <w:divsChild>
        <w:div w:id="12734675">
          <w:marLeft w:val="640"/>
          <w:marRight w:val="0"/>
          <w:marTop w:val="0"/>
          <w:marBottom w:val="0"/>
          <w:divBdr>
            <w:top w:val="none" w:sz="0" w:space="0" w:color="auto"/>
            <w:left w:val="none" w:sz="0" w:space="0" w:color="auto"/>
            <w:bottom w:val="none" w:sz="0" w:space="0" w:color="auto"/>
            <w:right w:val="none" w:sz="0" w:space="0" w:color="auto"/>
          </w:divBdr>
        </w:div>
        <w:div w:id="43717047">
          <w:marLeft w:val="640"/>
          <w:marRight w:val="0"/>
          <w:marTop w:val="0"/>
          <w:marBottom w:val="0"/>
          <w:divBdr>
            <w:top w:val="none" w:sz="0" w:space="0" w:color="auto"/>
            <w:left w:val="none" w:sz="0" w:space="0" w:color="auto"/>
            <w:bottom w:val="none" w:sz="0" w:space="0" w:color="auto"/>
            <w:right w:val="none" w:sz="0" w:space="0" w:color="auto"/>
          </w:divBdr>
        </w:div>
        <w:div w:id="120997320">
          <w:marLeft w:val="640"/>
          <w:marRight w:val="0"/>
          <w:marTop w:val="0"/>
          <w:marBottom w:val="0"/>
          <w:divBdr>
            <w:top w:val="none" w:sz="0" w:space="0" w:color="auto"/>
            <w:left w:val="none" w:sz="0" w:space="0" w:color="auto"/>
            <w:bottom w:val="none" w:sz="0" w:space="0" w:color="auto"/>
            <w:right w:val="none" w:sz="0" w:space="0" w:color="auto"/>
          </w:divBdr>
        </w:div>
        <w:div w:id="142357254">
          <w:marLeft w:val="640"/>
          <w:marRight w:val="0"/>
          <w:marTop w:val="0"/>
          <w:marBottom w:val="0"/>
          <w:divBdr>
            <w:top w:val="none" w:sz="0" w:space="0" w:color="auto"/>
            <w:left w:val="none" w:sz="0" w:space="0" w:color="auto"/>
            <w:bottom w:val="none" w:sz="0" w:space="0" w:color="auto"/>
            <w:right w:val="none" w:sz="0" w:space="0" w:color="auto"/>
          </w:divBdr>
        </w:div>
        <w:div w:id="144664645">
          <w:marLeft w:val="640"/>
          <w:marRight w:val="0"/>
          <w:marTop w:val="0"/>
          <w:marBottom w:val="0"/>
          <w:divBdr>
            <w:top w:val="none" w:sz="0" w:space="0" w:color="auto"/>
            <w:left w:val="none" w:sz="0" w:space="0" w:color="auto"/>
            <w:bottom w:val="none" w:sz="0" w:space="0" w:color="auto"/>
            <w:right w:val="none" w:sz="0" w:space="0" w:color="auto"/>
          </w:divBdr>
        </w:div>
        <w:div w:id="240869137">
          <w:marLeft w:val="640"/>
          <w:marRight w:val="0"/>
          <w:marTop w:val="0"/>
          <w:marBottom w:val="0"/>
          <w:divBdr>
            <w:top w:val="none" w:sz="0" w:space="0" w:color="auto"/>
            <w:left w:val="none" w:sz="0" w:space="0" w:color="auto"/>
            <w:bottom w:val="none" w:sz="0" w:space="0" w:color="auto"/>
            <w:right w:val="none" w:sz="0" w:space="0" w:color="auto"/>
          </w:divBdr>
        </w:div>
        <w:div w:id="288904461">
          <w:marLeft w:val="640"/>
          <w:marRight w:val="0"/>
          <w:marTop w:val="0"/>
          <w:marBottom w:val="0"/>
          <w:divBdr>
            <w:top w:val="none" w:sz="0" w:space="0" w:color="auto"/>
            <w:left w:val="none" w:sz="0" w:space="0" w:color="auto"/>
            <w:bottom w:val="none" w:sz="0" w:space="0" w:color="auto"/>
            <w:right w:val="none" w:sz="0" w:space="0" w:color="auto"/>
          </w:divBdr>
        </w:div>
        <w:div w:id="343479603">
          <w:marLeft w:val="640"/>
          <w:marRight w:val="0"/>
          <w:marTop w:val="0"/>
          <w:marBottom w:val="0"/>
          <w:divBdr>
            <w:top w:val="none" w:sz="0" w:space="0" w:color="auto"/>
            <w:left w:val="none" w:sz="0" w:space="0" w:color="auto"/>
            <w:bottom w:val="none" w:sz="0" w:space="0" w:color="auto"/>
            <w:right w:val="none" w:sz="0" w:space="0" w:color="auto"/>
          </w:divBdr>
        </w:div>
        <w:div w:id="368455235">
          <w:marLeft w:val="640"/>
          <w:marRight w:val="0"/>
          <w:marTop w:val="0"/>
          <w:marBottom w:val="0"/>
          <w:divBdr>
            <w:top w:val="none" w:sz="0" w:space="0" w:color="auto"/>
            <w:left w:val="none" w:sz="0" w:space="0" w:color="auto"/>
            <w:bottom w:val="none" w:sz="0" w:space="0" w:color="auto"/>
            <w:right w:val="none" w:sz="0" w:space="0" w:color="auto"/>
          </w:divBdr>
        </w:div>
        <w:div w:id="395780925">
          <w:marLeft w:val="640"/>
          <w:marRight w:val="0"/>
          <w:marTop w:val="0"/>
          <w:marBottom w:val="0"/>
          <w:divBdr>
            <w:top w:val="none" w:sz="0" w:space="0" w:color="auto"/>
            <w:left w:val="none" w:sz="0" w:space="0" w:color="auto"/>
            <w:bottom w:val="none" w:sz="0" w:space="0" w:color="auto"/>
            <w:right w:val="none" w:sz="0" w:space="0" w:color="auto"/>
          </w:divBdr>
        </w:div>
        <w:div w:id="400560511">
          <w:marLeft w:val="640"/>
          <w:marRight w:val="0"/>
          <w:marTop w:val="0"/>
          <w:marBottom w:val="0"/>
          <w:divBdr>
            <w:top w:val="none" w:sz="0" w:space="0" w:color="auto"/>
            <w:left w:val="none" w:sz="0" w:space="0" w:color="auto"/>
            <w:bottom w:val="none" w:sz="0" w:space="0" w:color="auto"/>
            <w:right w:val="none" w:sz="0" w:space="0" w:color="auto"/>
          </w:divBdr>
        </w:div>
        <w:div w:id="433676503">
          <w:marLeft w:val="640"/>
          <w:marRight w:val="0"/>
          <w:marTop w:val="0"/>
          <w:marBottom w:val="0"/>
          <w:divBdr>
            <w:top w:val="none" w:sz="0" w:space="0" w:color="auto"/>
            <w:left w:val="none" w:sz="0" w:space="0" w:color="auto"/>
            <w:bottom w:val="none" w:sz="0" w:space="0" w:color="auto"/>
            <w:right w:val="none" w:sz="0" w:space="0" w:color="auto"/>
          </w:divBdr>
        </w:div>
        <w:div w:id="478304360">
          <w:marLeft w:val="640"/>
          <w:marRight w:val="0"/>
          <w:marTop w:val="0"/>
          <w:marBottom w:val="0"/>
          <w:divBdr>
            <w:top w:val="none" w:sz="0" w:space="0" w:color="auto"/>
            <w:left w:val="none" w:sz="0" w:space="0" w:color="auto"/>
            <w:bottom w:val="none" w:sz="0" w:space="0" w:color="auto"/>
            <w:right w:val="none" w:sz="0" w:space="0" w:color="auto"/>
          </w:divBdr>
        </w:div>
        <w:div w:id="498735480">
          <w:marLeft w:val="640"/>
          <w:marRight w:val="0"/>
          <w:marTop w:val="0"/>
          <w:marBottom w:val="0"/>
          <w:divBdr>
            <w:top w:val="none" w:sz="0" w:space="0" w:color="auto"/>
            <w:left w:val="none" w:sz="0" w:space="0" w:color="auto"/>
            <w:bottom w:val="none" w:sz="0" w:space="0" w:color="auto"/>
            <w:right w:val="none" w:sz="0" w:space="0" w:color="auto"/>
          </w:divBdr>
        </w:div>
        <w:div w:id="529296071">
          <w:marLeft w:val="640"/>
          <w:marRight w:val="0"/>
          <w:marTop w:val="0"/>
          <w:marBottom w:val="0"/>
          <w:divBdr>
            <w:top w:val="none" w:sz="0" w:space="0" w:color="auto"/>
            <w:left w:val="none" w:sz="0" w:space="0" w:color="auto"/>
            <w:bottom w:val="none" w:sz="0" w:space="0" w:color="auto"/>
            <w:right w:val="none" w:sz="0" w:space="0" w:color="auto"/>
          </w:divBdr>
        </w:div>
        <w:div w:id="562256587">
          <w:marLeft w:val="640"/>
          <w:marRight w:val="0"/>
          <w:marTop w:val="0"/>
          <w:marBottom w:val="0"/>
          <w:divBdr>
            <w:top w:val="none" w:sz="0" w:space="0" w:color="auto"/>
            <w:left w:val="none" w:sz="0" w:space="0" w:color="auto"/>
            <w:bottom w:val="none" w:sz="0" w:space="0" w:color="auto"/>
            <w:right w:val="none" w:sz="0" w:space="0" w:color="auto"/>
          </w:divBdr>
        </w:div>
        <w:div w:id="563176890">
          <w:marLeft w:val="640"/>
          <w:marRight w:val="0"/>
          <w:marTop w:val="0"/>
          <w:marBottom w:val="0"/>
          <w:divBdr>
            <w:top w:val="none" w:sz="0" w:space="0" w:color="auto"/>
            <w:left w:val="none" w:sz="0" w:space="0" w:color="auto"/>
            <w:bottom w:val="none" w:sz="0" w:space="0" w:color="auto"/>
            <w:right w:val="none" w:sz="0" w:space="0" w:color="auto"/>
          </w:divBdr>
        </w:div>
        <w:div w:id="581375259">
          <w:marLeft w:val="640"/>
          <w:marRight w:val="0"/>
          <w:marTop w:val="0"/>
          <w:marBottom w:val="0"/>
          <w:divBdr>
            <w:top w:val="none" w:sz="0" w:space="0" w:color="auto"/>
            <w:left w:val="none" w:sz="0" w:space="0" w:color="auto"/>
            <w:bottom w:val="none" w:sz="0" w:space="0" w:color="auto"/>
            <w:right w:val="none" w:sz="0" w:space="0" w:color="auto"/>
          </w:divBdr>
        </w:div>
        <w:div w:id="595135537">
          <w:marLeft w:val="640"/>
          <w:marRight w:val="0"/>
          <w:marTop w:val="0"/>
          <w:marBottom w:val="0"/>
          <w:divBdr>
            <w:top w:val="none" w:sz="0" w:space="0" w:color="auto"/>
            <w:left w:val="none" w:sz="0" w:space="0" w:color="auto"/>
            <w:bottom w:val="none" w:sz="0" w:space="0" w:color="auto"/>
            <w:right w:val="none" w:sz="0" w:space="0" w:color="auto"/>
          </w:divBdr>
        </w:div>
        <w:div w:id="618295550">
          <w:marLeft w:val="640"/>
          <w:marRight w:val="0"/>
          <w:marTop w:val="0"/>
          <w:marBottom w:val="0"/>
          <w:divBdr>
            <w:top w:val="none" w:sz="0" w:space="0" w:color="auto"/>
            <w:left w:val="none" w:sz="0" w:space="0" w:color="auto"/>
            <w:bottom w:val="none" w:sz="0" w:space="0" w:color="auto"/>
            <w:right w:val="none" w:sz="0" w:space="0" w:color="auto"/>
          </w:divBdr>
        </w:div>
        <w:div w:id="661128945">
          <w:marLeft w:val="640"/>
          <w:marRight w:val="0"/>
          <w:marTop w:val="0"/>
          <w:marBottom w:val="0"/>
          <w:divBdr>
            <w:top w:val="none" w:sz="0" w:space="0" w:color="auto"/>
            <w:left w:val="none" w:sz="0" w:space="0" w:color="auto"/>
            <w:bottom w:val="none" w:sz="0" w:space="0" w:color="auto"/>
            <w:right w:val="none" w:sz="0" w:space="0" w:color="auto"/>
          </w:divBdr>
        </w:div>
        <w:div w:id="698163960">
          <w:marLeft w:val="640"/>
          <w:marRight w:val="0"/>
          <w:marTop w:val="0"/>
          <w:marBottom w:val="0"/>
          <w:divBdr>
            <w:top w:val="none" w:sz="0" w:space="0" w:color="auto"/>
            <w:left w:val="none" w:sz="0" w:space="0" w:color="auto"/>
            <w:bottom w:val="none" w:sz="0" w:space="0" w:color="auto"/>
            <w:right w:val="none" w:sz="0" w:space="0" w:color="auto"/>
          </w:divBdr>
        </w:div>
        <w:div w:id="708845510">
          <w:marLeft w:val="640"/>
          <w:marRight w:val="0"/>
          <w:marTop w:val="0"/>
          <w:marBottom w:val="0"/>
          <w:divBdr>
            <w:top w:val="none" w:sz="0" w:space="0" w:color="auto"/>
            <w:left w:val="none" w:sz="0" w:space="0" w:color="auto"/>
            <w:bottom w:val="none" w:sz="0" w:space="0" w:color="auto"/>
            <w:right w:val="none" w:sz="0" w:space="0" w:color="auto"/>
          </w:divBdr>
        </w:div>
        <w:div w:id="722826073">
          <w:marLeft w:val="640"/>
          <w:marRight w:val="0"/>
          <w:marTop w:val="0"/>
          <w:marBottom w:val="0"/>
          <w:divBdr>
            <w:top w:val="none" w:sz="0" w:space="0" w:color="auto"/>
            <w:left w:val="none" w:sz="0" w:space="0" w:color="auto"/>
            <w:bottom w:val="none" w:sz="0" w:space="0" w:color="auto"/>
            <w:right w:val="none" w:sz="0" w:space="0" w:color="auto"/>
          </w:divBdr>
        </w:div>
        <w:div w:id="734426519">
          <w:marLeft w:val="640"/>
          <w:marRight w:val="0"/>
          <w:marTop w:val="0"/>
          <w:marBottom w:val="0"/>
          <w:divBdr>
            <w:top w:val="none" w:sz="0" w:space="0" w:color="auto"/>
            <w:left w:val="none" w:sz="0" w:space="0" w:color="auto"/>
            <w:bottom w:val="none" w:sz="0" w:space="0" w:color="auto"/>
            <w:right w:val="none" w:sz="0" w:space="0" w:color="auto"/>
          </w:divBdr>
        </w:div>
        <w:div w:id="799035685">
          <w:marLeft w:val="640"/>
          <w:marRight w:val="0"/>
          <w:marTop w:val="0"/>
          <w:marBottom w:val="0"/>
          <w:divBdr>
            <w:top w:val="none" w:sz="0" w:space="0" w:color="auto"/>
            <w:left w:val="none" w:sz="0" w:space="0" w:color="auto"/>
            <w:bottom w:val="none" w:sz="0" w:space="0" w:color="auto"/>
            <w:right w:val="none" w:sz="0" w:space="0" w:color="auto"/>
          </w:divBdr>
        </w:div>
        <w:div w:id="811947977">
          <w:marLeft w:val="640"/>
          <w:marRight w:val="0"/>
          <w:marTop w:val="0"/>
          <w:marBottom w:val="0"/>
          <w:divBdr>
            <w:top w:val="none" w:sz="0" w:space="0" w:color="auto"/>
            <w:left w:val="none" w:sz="0" w:space="0" w:color="auto"/>
            <w:bottom w:val="none" w:sz="0" w:space="0" w:color="auto"/>
            <w:right w:val="none" w:sz="0" w:space="0" w:color="auto"/>
          </w:divBdr>
        </w:div>
        <w:div w:id="835925530">
          <w:marLeft w:val="640"/>
          <w:marRight w:val="0"/>
          <w:marTop w:val="0"/>
          <w:marBottom w:val="0"/>
          <w:divBdr>
            <w:top w:val="none" w:sz="0" w:space="0" w:color="auto"/>
            <w:left w:val="none" w:sz="0" w:space="0" w:color="auto"/>
            <w:bottom w:val="none" w:sz="0" w:space="0" w:color="auto"/>
            <w:right w:val="none" w:sz="0" w:space="0" w:color="auto"/>
          </w:divBdr>
        </w:div>
        <w:div w:id="857546106">
          <w:marLeft w:val="640"/>
          <w:marRight w:val="0"/>
          <w:marTop w:val="0"/>
          <w:marBottom w:val="0"/>
          <w:divBdr>
            <w:top w:val="none" w:sz="0" w:space="0" w:color="auto"/>
            <w:left w:val="none" w:sz="0" w:space="0" w:color="auto"/>
            <w:bottom w:val="none" w:sz="0" w:space="0" w:color="auto"/>
            <w:right w:val="none" w:sz="0" w:space="0" w:color="auto"/>
          </w:divBdr>
        </w:div>
        <w:div w:id="859047872">
          <w:marLeft w:val="640"/>
          <w:marRight w:val="0"/>
          <w:marTop w:val="0"/>
          <w:marBottom w:val="0"/>
          <w:divBdr>
            <w:top w:val="none" w:sz="0" w:space="0" w:color="auto"/>
            <w:left w:val="none" w:sz="0" w:space="0" w:color="auto"/>
            <w:bottom w:val="none" w:sz="0" w:space="0" w:color="auto"/>
            <w:right w:val="none" w:sz="0" w:space="0" w:color="auto"/>
          </w:divBdr>
        </w:div>
        <w:div w:id="871039908">
          <w:marLeft w:val="640"/>
          <w:marRight w:val="0"/>
          <w:marTop w:val="0"/>
          <w:marBottom w:val="0"/>
          <w:divBdr>
            <w:top w:val="none" w:sz="0" w:space="0" w:color="auto"/>
            <w:left w:val="none" w:sz="0" w:space="0" w:color="auto"/>
            <w:bottom w:val="none" w:sz="0" w:space="0" w:color="auto"/>
            <w:right w:val="none" w:sz="0" w:space="0" w:color="auto"/>
          </w:divBdr>
        </w:div>
        <w:div w:id="905606635">
          <w:marLeft w:val="640"/>
          <w:marRight w:val="0"/>
          <w:marTop w:val="0"/>
          <w:marBottom w:val="0"/>
          <w:divBdr>
            <w:top w:val="none" w:sz="0" w:space="0" w:color="auto"/>
            <w:left w:val="none" w:sz="0" w:space="0" w:color="auto"/>
            <w:bottom w:val="none" w:sz="0" w:space="0" w:color="auto"/>
            <w:right w:val="none" w:sz="0" w:space="0" w:color="auto"/>
          </w:divBdr>
        </w:div>
        <w:div w:id="977957140">
          <w:marLeft w:val="640"/>
          <w:marRight w:val="0"/>
          <w:marTop w:val="0"/>
          <w:marBottom w:val="0"/>
          <w:divBdr>
            <w:top w:val="none" w:sz="0" w:space="0" w:color="auto"/>
            <w:left w:val="none" w:sz="0" w:space="0" w:color="auto"/>
            <w:bottom w:val="none" w:sz="0" w:space="0" w:color="auto"/>
            <w:right w:val="none" w:sz="0" w:space="0" w:color="auto"/>
          </w:divBdr>
        </w:div>
        <w:div w:id="983895874">
          <w:marLeft w:val="640"/>
          <w:marRight w:val="0"/>
          <w:marTop w:val="0"/>
          <w:marBottom w:val="0"/>
          <w:divBdr>
            <w:top w:val="none" w:sz="0" w:space="0" w:color="auto"/>
            <w:left w:val="none" w:sz="0" w:space="0" w:color="auto"/>
            <w:bottom w:val="none" w:sz="0" w:space="0" w:color="auto"/>
            <w:right w:val="none" w:sz="0" w:space="0" w:color="auto"/>
          </w:divBdr>
        </w:div>
        <w:div w:id="1002781696">
          <w:marLeft w:val="640"/>
          <w:marRight w:val="0"/>
          <w:marTop w:val="0"/>
          <w:marBottom w:val="0"/>
          <w:divBdr>
            <w:top w:val="none" w:sz="0" w:space="0" w:color="auto"/>
            <w:left w:val="none" w:sz="0" w:space="0" w:color="auto"/>
            <w:bottom w:val="none" w:sz="0" w:space="0" w:color="auto"/>
            <w:right w:val="none" w:sz="0" w:space="0" w:color="auto"/>
          </w:divBdr>
        </w:div>
        <w:div w:id="1024667504">
          <w:marLeft w:val="640"/>
          <w:marRight w:val="0"/>
          <w:marTop w:val="0"/>
          <w:marBottom w:val="0"/>
          <w:divBdr>
            <w:top w:val="none" w:sz="0" w:space="0" w:color="auto"/>
            <w:left w:val="none" w:sz="0" w:space="0" w:color="auto"/>
            <w:bottom w:val="none" w:sz="0" w:space="0" w:color="auto"/>
            <w:right w:val="none" w:sz="0" w:space="0" w:color="auto"/>
          </w:divBdr>
        </w:div>
        <w:div w:id="1029836095">
          <w:marLeft w:val="640"/>
          <w:marRight w:val="0"/>
          <w:marTop w:val="0"/>
          <w:marBottom w:val="0"/>
          <w:divBdr>
            <w:top w:val="none" w:sz="0" w:space="0" w:color="auto"/>
            <w:left w:val="none" w:sz="0" w:space="0" w:color="auto"/>
            <w:bottom w:val="none" w:sz="0" w:space="0" w:color="auto"/>
            <w:right w:val="none" w:sz="0" w:space="0" w:color="auto"/>
          </w:divBdr>
        </w:div>
        <w:div w:id="1111508525">
          <w:marLeft w:val="640"/>
          <w:marRight w:val="0"/>
          <w:marTop w:val="0"/>
          <w:marBottom w:val="0"/>
          <w:divBdr>
            <w:top w:val="none" w:sz="0" w:space="0" w:color="auto"/>
            <w:left w:val="none" w:sz="0" w:space="0" w:color="auto"/>
            <w:bottom w:val="none" w:sz="0" w:space="0" w:color="auto"/>
            <w:right w:val="none" w:sz="0" w:space="0" w:color="auto"/>
          </w:divBdr>
        </w:div>
        <w:div w:id="1253856751">
          <w:marLeft w:val="640"/>
          <w:marRight w:val="0"/>
          <w:marTop w:val="0"/>
          <w:marBottom w:val="0"/>
          <w:divBdr>
            <w:top w:val="none" w:sz="0" w:space="0" w:color="auto"/>
            <w:left w:val="none" w:sz="0" w:space="0" w:color="auto"/>
            <w:bottom w:val="none" w:sz="0" w:space="0" w:color="auto"/>
            <w:right w:val="none" w:sz="0" w:space="0" w:color="auto"/>
          </w:divBdr>
        </w:div>
        <w:div w:id="1266964774">
          <w:marLeft w:val="640"/>
          <w:marRight w:val="0"/>
          <w:marTop w:val="0"/>
          <w:marBottom w:val="0"/>
          <w:divBdr>
            <w:top w:val="none" w:sz="0" w:space="0" w:color="auto"/>
            <w:left w:val="none" w:sz="0" w:space="0" w:color="auto"/>
            <w:bottom w:val="none" w:sz="0" w:space="0" w:color="auto"/>
            <w:right w:val="none" w:sz="0" w:space="0" w:color="auto"/>
          </w:divBdr>
        </w:div>
        <w:div w:id="1279604891">
          <w:marLeft w:val="640"/>
          <w:marRight w:val="0"/>
          <w:marTop w:val="0"/>
          <w:marBottom w:val="0"/>
          <w:divBdr>
            <w:top w:val="none" w:sz="0" w:space="0" w:color="auto"/>
            <w:left w:val="none" w:sz="0" w:space="0" w:color="auto"/>
            <w:bottom w:val="none" w:sz="0" w:space="0" w:color="auto"/>
            <w:right w:val="none" w:sz="0" w:space="0" w:color="auto"/>
          </w:divBdr>
        </w:div>
        <w:div w:id="1327049422">
          <w:marLeft w:val="640"/>
          <w:marRight w:val="0"/>
          <w:marTop w:val="0"/>
          <w:marBottom w:val="0"/>
          <w:divBdr>
            <w:top w:val="none" w:sz="0" w:space="0" w:color="auto"/>
            <w:left w:val="none" w:sz="0" w:space="0" w:color="auto"/>
            <w:bottom w:val="none" w:sz="0" w:space="0" w:color="auto"/>
            <w:right w:val="none" w:sz="0" w:space="0" w:color="auto"/>
          </w:divBdr>
        </w:div>
        <w:div w:id="1345741021">
          <w:marLeft w:val="640"/>
          <w:marRight w:val="0"/>
          <w:marTop w:val="0"/>
          <w:marBottom w:val="0"/>
          <w:divBdr>
            <w:top w:val="none" w:sz="0" w:space="0" w:color="auto"/>
            <w:left w:val="none" w:sz="0" w:space="0" w:color="auto"/>
            <w:bottom w:val="none" w:sz="0" w:space="0" w:color="auto"/>
            <w:right w:val="none" w:sz="0" w:space="0" w:color="auto"/>
          </w:divBdr>
        </w:div>
        <w:div w:id="1345865494">
          <w:marLeft w:val="640"/>
          <w:marRight w:val="0"/>
          <w:marTop w:val="0"/>
          <w:marBottom w:val="0"/>
          <w:divBdr>
            <w:top w:val="none" w:sz="0" w:space="0" w:color="auto"/>
            <w:left w:val="none" w:sz="0" w:space="0" w:color="auto"/>
            <w:bottom w:val="none" w:sz="0" w:space="0" w:color="auto"/>
            <w:right w:val="none" w:sz="0" w:space="0" w:color="auto"/>
          </w:divBdr>
        </w:div>
        <w:div w:id="1381709304">
          <w:marLeft w:val="640"/>
          <w:marRight w:val="0"/>
          <w:marTop w:val="0"/>
          <w:marBottom w:val="0"/>
          <w:divBdr>
            <w:top w:val="none" w:sz="0" w:space="0" w:color="auto"/>
            <w:left w:val="none" w:sz="0" w:space="0" w:color="auto"/>
            <w:bottom w:val="none" w:sz="0" w:space="0" w:color="auto"/>
            <w:right w:val="none" w:sz="0" w:space="0" w:color="auto"/>
          </w:divBdr>
        </w:div>
        <w:div w:id="1432816855">
          <w:marLeft w:val="640"/>
          <w:marRight w:val="0"/>
          <w:marTop w:val="0"/>
          <w:marBottom w:val="0"/>
          <w:divBdr>
            <w:top w:val="none" w:sz="0" w:space="0" w:color="auto"/>
            <w:left w:val="none" w:sz="0" w:space="0" w:color="auto"/>
            <w:bottom w:val="none" w:sz="0" w:space="0" w:color="auto"/>
            <w:right w:val="none" w:sz="0" w:space="0" w:color="auto"/>
          </w:divBdr>
        </w:div>
        <w:div w:id="1462187940">
          <w:marLeft w:val="640"/>
          <w:marRight w:val="0"/>
          <w:marTop w:val="0"/>
          <w:marBottom w:val="0"/>
          <w:divBdr>
            <w:top w:val="none" w:sz="0" w:space="0" w:color="auto"/>
            <w:left w:val="none" w:sz="0" w:space="0" w:color="auto"/>
            <w:bottom w:val="none" w:sz="0" w:space="0" w:color="auto"/>
            <w:right w:val="none" w:sz="0" w:space="0" w:color="auto"/>
          </w:divBdr>
        </w:div>
        <w:div w:id="1462723873">
          <w:marLeft w:val="640"/>
          <w:marRight w:val="0"/>
          <w:marTop w:val="0"/>
          <w:marBottom w:val="0"/>
          <w:divBdr>
            <w:top w:val="none" w:sz="0" w:space="0" w:color="auto"/>
            <w:left w:val="none" w:sz="0" w:space="0" w:color="auto"/>
            <w:bottom w:val="none" w:sz="0" w:space="0" w:color="auto"/>
            <w:right w:val="none" w:sz="0" w:space="0" w:color="auto"/>
          </w:divBdr>
        </w:div>
        <w:div w:id="1498106589">
          <w:marLeft w:val="640"/>
          <w:marRight w:val="0"/>
          <w:marTop w:val="0"/>
          <w:marBottom w:val="0"/>
          <w:divBdr>
            <w:top w:val="none" w:sz="0" w:space="0" w:color="auto"/>
            <w:left w:val="none" w:sz="0" w:space="0" w:color="auto"/>
            <w:bottom w:val="none" w:sz="0" w:space="0" w:color="auto"/>
            <w:right w:val="none" w:sz="0" w:space="0" w:color="auto"/>
          </w:divBdr>
        </w:div>
        <w:div w:id="1509294297">
          <w:marLeft w:val="640"/>
          <w:marRight w:val="0"/>
          <w:marTop w:val="0"/>
          <w:marBottom w:val="0"/>
          <w:divBdr>
            <w:top w:val="none" w:sz="0" w:space="0" w:color="auto"/>
            <w:left w:val="none" w:sz="0" w:space="0" w:color="auto"/>
            <w:bottom w:val="none" w:sz="0" w:space="0" w:color="auto"/>
            <w:right w:val="none" w:sz="0" w:space="0" w:color="auto"/>
          </w:divBdr>
        </w:div>
        <w:div w:id="1543056434">
          <w:marLeft w:val="640"/>
          <w:marRight w:val="0"/>
          <w:marTop w:val="0"/>
          <w:marBottom w:val="0"/>
          <w:divBdr>
            <w:top w:val="none" w:sz="0" w:space="0" w:color="auto"/>
            <w:left w:val="none" w:sz="0" w:space="0" w:color="auto"/>
            <w:bottom w:val="none" w:sz="0" w:space="0" w:color="auto"/>
            <w:right w:val="none" w:sz="0" w:space="0" w:color="auto"/>
          </w:divBdr>
        </w:div>
        <w:div w:id="1550458353">
          <w:marLeft w:val="640"/>
          <w:marRight w:val="0"/>
          <w:marTop w:val="0"/>
          <w:marBottom w:val="0"/>
          <w:divBdr>
            <w:top w:val="none" w:sz="0" w:space="0" w:color="auto"/>
            <w:left w:val="none" w:sz="0" w:space="0" w:color="auto"/>
            <w:bottom w:val="none" w:sz="0" w:space="0" w:color="auto"/>
            <w:right w:val="none" w:sz="0" w:space="0" w:color="auto"/>
          </w:divBdr>
        </w:div>
        <w:div w:id="1576355252">
          <w:marLeft w:val="640"/>
          <w:marRight w:val="0"/>
          <w:marTop w:val="0"/>
          <w:marBottom w:val="0"/>
          <w:divBdr>
            <w:top w:val="none" w:sz="0" w:space="0" w:color="auto"/>
            <w:left w:val="none" w:sz="0" w:space="0" w:color="auto"/>
            <w:bottom w:val="none" w:sz="0" w:space="0" w:color="auto"/>
            <w:right w:val="none" w:sz="0" w:space="0" w:color="auto"/>
          </w:divBdr>
        </w:div>
        <w:div w:id="1622687329">
          <w:marLeft w:val="640"/>
          <w:marRight w:val="0"/>
          <w:marTop w:val="0"/>
          <w:marBottom w:val="0"/>
          <w:divBdr>
            <w:top w:val="none" w:sz="0" w:space="0" w:color="auto"/>
            <w:left w:val="none" w:sz="0" w:space="0" w:color="auto"/>
            <w:bottom w:val="none" w:sz="0" w:space="0" w:color="auto"/>
            <w:right w:val="none" w:sz="0" w:space="0" w:color="auto"/>
          </w:divBdr>
        </w:div>
        <w:div w:id="1653219767">
          <w:marLeft w:val="640"/>
          <w:marRight w:val="0"/>
          <w:marTop w:val="0"/>
          <w:marBottom w:val="0"/>
          <w:divBdr>
            <w:top w:val="none" w:sz="0" w:space="0" w:color="auto"/>
            <w:left w:val="none" w:sz="0" w:space="0" w:color="auto"/>
            <w:bottom w:val="none" w:sz="0" w:space="0" w:color="auto"/>
            <w:right w:val="none" w:sz="0" w:space="0" w:color="auto"/>
          </w:divBdr>
        </w:div>
        <w:div w:id="1683823957">
          <w:marLeft w:val="640"/>
          <w:marRight w:val="0"/>
          <w:marTop w:val="0"/>
          <w:marBottom w:val="0"/>
          <w:divBdr>
            <w:top w:val="none" w:sz="0" w:space="0" w:color="auto"/>
            <w:left w:val="none" w:sz="0" w:space="0" w:color="auto"/>
            <w:bottom w:val="none" w:sz="0" w:space="0" w:color="auto"/>
            <w:right w:val="none" w:sz="0" w:space="0" w:color="auto"/>
          </w:divBdr>
        </w:div>
        <w:div w:id="1771731114">
          <w:marLeft w:val="640"/>
          <w:marRight w:val="0"/>
          <w:marTop w:val="0"/>
          <w:marBottom w:val="0"/>
          <w:divBdr>
            <w:top w:val="none" w:sz="0" w:space="0" w:color="auto"/>
            <w:left w:val="none" w:sz="0" w:space="0" w:color="auto"/>
            <w:bottom w:val="none" w:sz="0" w:space="0" w:color="auto"/>
            <w:right w:val="none" w:sz="0" w:space="0" w:color="auto"/>
          </w:divBdr>
        </w:div>
        <w:div w:id="1805081028">
          <w:marLeft w:val="640"/>
          <w:marRight w:val="0"/>
          <w:marTop w:val="0"/>
          <w:marBottom w:val="0"/>
          <w:divBdr>
            <w:top w:val="none" w:sz="0" w:space="0" w:color="auto"/>
            <w:left w:val="none" w:sz="0" w:space="0" w:color="auto"/>
            <w:bottom w:val="none" w:sz="0" w:space="0" w:color="auto"/>
            <w:right w:val="none" w:sz="0" w:space="0" w:color="auto"/>
          </w:divBdr>
        </w:div>
        <w:div w:id="1865972384">
          <w:marLeft w:val="640"/>
          <w:marRight w:val="0"/>
          <w:marTop w:val="0"/>
          <w:marBottom w:val="0"/>
          <w:divBdr>
            <w:top w:val="none" w:sz="0" w:space="0" w:color="auto"/>
            <w:left w:val="none" w:sz="0" w:space="0" w:color="auto"/>
            <w:bottom w:val="none" w:sz="0" w:space="0" w:color="auto"/>
            <w:right w:val="none" w:sz="0" w:space="0" w:color="auto"/>
          </w:divBdr>
        </w:div>
        <w:div w:id="1880311200">
          <w:marLeft w:val="640"/>
          <w:marRight w:val="0"/>
          <w:marTop w:val="0"/>
          <w:marBottom w:val="0"/>
          <w:divBdr>
            <w:top w:val="none" w:sz="0" w:space="0" w:color="auto"/>
            <w:left w:val="none" w:sz="0" w:space="0" w:color="auto"/>
            <w:bottom w:val="none" w:sz="0" w:space="0" w:color="auto"/>
            <w:right w:val="none" w:sz="0" w:space="0" w:color="auto"/>
          </w:divBdr>
        </w:div>
        <w:div w:id="2110155731">
          <w:marLeft w:val="640"/>
          <w:marRight w:val="0"/>
          <w:marTop w:val="0"/>
          <w:marBottom w:val="0"/>
          <w:divBdr>
            <w:top w:val="none" w:sz="0" w:space="0" w:color="auto"/>
            <w:left w:val="none" w:sz="0" w:space="0" w:color="auto"/>
            <w:bottom w:val="none" w:sz="0" w:space="0" w:color="auto"/>
            <w:right w:val="none" w:sz="0" w:space="0" w:color="auto"/>
          </w:divBdr>
        </w:div>
      </w:divsChild>
    </w:div>
    <w:div w:id="1092050035">
      <w:bodyDiv w:val="1"/>
      <w:marLeft w:val="0"/>
      <w:marRight w:val="0"/>
      <w:marTop w:val="0"/>
      <w:marBottom w:val="0"/>
      <w:divBdr>
        <w:top w:val="none" w:sz="0" w:space="0" w:color="auto"/>
        <w:left w:val="none" w:sz="0" w:space="0" w:color="auto"/>
        <w:bottom w:val="none" w:sz="0" w:space="0" w:color="auto"/>
        <w:right w:val="none" w:sz="0" w:space="0" w:color="auto"/>
      </w:divBdr>
    </w:div>
    <w:div w:id="1109423242">
      <w:bodyDiv w:val="1"/>
      <w:marLeft w:val="0"/>
      <w:marRight w:val="0"/>
      <w:marTop w:val="0"/>
      <w:marBottom w:val="0"/>
      <w:divBdr>
        <w:top w:val="none" w:sz="0" w:space="0" w:color="auto"/>
        <w:left w:val="none" w:sz="0" w:space="0" w:color="auto"/>
        <w:bottom w:val="none" w:sz="0" w:space="0" w:color="auto"/>
        <w:right w:val="none" w:sz="0" w:space="0" w:color="auto"/>
      </w:divBdr>
      <w:divsChild>
        <w:div w:id="330061732">
          <w:marLeft w:val="640"/>
          <w:marRight w:val="0"/>
          <w:marTop w:val="0"/>
          <w:marBottom w:val="0"/>
          <w:divBdr>
            <w:top w:val="none" w:sz="0" w:space="0" w:color="auto"/>
            <w:left w:val="none" w:sz="0" w:space="0" w:color="auto"/>
            <w:bottom w:val="none" w:sz="0" w:space="0" w:color="auto"/>
            <w:right w:val="none" w:sz="0" w:space="0" w:color="auto"/>
          </w:divBdr>
        </w:div>
        <w:div w:id="1137458133">
          <w:marLeft w:val="640"/>
          <w:marRight w:val="0"/>
          <w:marTop w:val="0"/>
          <w:marBottom w:val="0"/>
          <w:divBdr>
            <w:top w:val="none" w:sz="0" w:space="0" w:color="auto"/>
            <w:left w:val="none" w:sz="0" w:space="0" w:color="auto"/>
            <w:bottom w:val="none" w:sz="0" w:space="0" w:color="auto"/>
            <w:right w:val="none" w:sz="0" w:space="0" w:color="auto"/>
          </w:divBdr>
        </w:div>
        <w:div w:id="1741095482">
          <w:marLeft w:val="640"/>
          <w:marRight w:val="0"/>
          <w:marTop w:val="0"/>
          <w:marBottom w:val="0"/>
          <w:divBdr>
            <w:top w:val="none" w:sz="0" w:space="0" w:color="auto"/>
            <w:left w:val="none" w:sz="0" w:space="0" w:color="auto"/>
            <w:bottom w:val="none" w:sz="0" w:space="0" w:color="auto"/>
            <w:right w:val="none" w:sz="0" w:space="0" w:color="auto"/>
          </w:divBdr>
        </w:div>
        <w:div w:id="1900818242">
          <w:marLeft w:val="640"/>
          <w:marRight w:val="0"/>
          <w:marTop w:val="0"/>
          <w:marBottom w:val="0"/>
          <w:divBdr>
            <w:top w:val="none" w:sz="0" w:space="0" w:color="auto"/>
            <w:left w:val="none" w:sz="0" w:space="0" w:color="auto"/>
            <w:bottom w:val="none" w:sz="0" w:space="0" w:color="auto"/>
            <w:right w:val="none" w:sz="0" w:space="0" w:color="auto"/>
          </w:divBdr>
        </w:div>
        <w:div w:id="2074893270">
          <w:marLeft w:val="640"/>
          <w:marRight w:val="0"/>
          <w:marTop w:val="0"/>
          <w:marBottom w:val="0"/>
          <w:divBdr>
            <w:top w:val="none" w:sz="0" w:space="0" w:color="auto"/>
            <w:left w:val="none" w:sz="0" w:space="0" w:color="auto"/>
            <w:bottom w:val="none" w:sz="0" w:space="0" w:color="auto"/>
            <w:right w:val="none" w:sz="0" w:space="0" w:color="auto"/>
          </w:divBdr>
        </w:div>
        <w:div w:id="1386828599">
          <w:marLeft w:val="640"/>
          <w:marRight w:val="0"/>
          <w:marTop w:val="0"/>
          <w:marBottom w:val="0"/>
          <w:divBdr>
            <w:top w:val="none" w:sz="0" w:space="0" w:color="auto"/>
            <w:left w:val="none" w:sz="0" w:space="0" w:color="auto"/>
            <w:bottom w:val="none" w:sz="0" w:space="0" w:color="auto"/>
            <w:right w:val="none" w:sz="0" w:space="0" w:color="auto"/>
          </w:divBdr>
        </w:div>
        <w:div w:id="278487576">
          <w:marLeft w:val="640"/>
          <w:marRight w:val="0"/>
          <w:marTop w:val="0"/>
          <w:marBottom w:val="0"/>
          <w:divBdr>
            <w:top w:val="none" w:sz="0" w:space="0" w:color="auto"/>
            <w:left w:val="none" w:sz="0" w:space="0" w:color="auto"/>
            <w:bottom w:val="none" w:sz="0" w:space="0" w:color="auto"/>
            <w:right w:val="none" w:sz="0" w:space="0" w:color="auto"/>
          </w:divBdr>
        </w:div>
        <w:div w:id="1298989645">
          <w:marLeft w:val="640"/>
          <w:marRight w:val="0"/>
          <w:marTop w:val="0"/>
          <w:marBottom w:val="0"/>
          <w:divBdr>
            <w:top w:val="none" w:sz="0" w:space="0" w:color="auto"/>
            <w:left w:val="none" w:sz="0" w:space="0" w:color="auto"/>
            <w:bottom w:val="none" w:sz="0" w:space="0" w:color="auto"/>
            <w:right w:val="none" w:sz="0" w:space="0" w:color="auto"/>
          </w:divBdr>
        </w:div>
        <w:div w:id="1524245783">
          <w:marLeft w:val="640"/>
          <w:marRight w:val="0"/>
          <w:marTop w:val="0"/>
          <w:marBottom w:val="0"/>
          <w:divBdr>
            <w:top w:val="none" w:sz="0" w:space="0" w:color="auto"/>
            <w:left w:val="none" w:sz="0" w:space="0" w:color="auto"/>
            <w:bottom w:val="none" w:sz="0" w:space="0" w:color="auto"/>
            <w:right w:val="none" w:sz="0" w:space="0" w:color="auto"/>
          </w:divBdr>
        </w:div>
        <w:div w:id="107285025">
          <w:marLeft w:val="640"/>
          <w:marRight w:val="0"/>
          <w:marTop w:val="0"/>
          <w:marBottom w:val="0"/>
          <w:divBdr>
            <w:top w:val="none" w:sz="0" w:space="0" w:color="auto"/>
            <w:left w:val="none" w:sz="0" w:space="0" w:color="auto"/>
            <w:bottom w:val="none" w:sz="0" w:space="0" w:color="auto"/>
            <w:right w:val="none" w:sz="0" w:space="0" w:color="auto"/>
          </w:divBdr>
        </w:div>
        <w:div w:id="281032904">
          <w:marLeft w:val="640"/>
          <w:marRight w:val="0"/>
          <w:marTop w:val="0"/>
          <w:marBottom w:val="0"/>
          <w:divBdr>
            <w:top w:val="none" w:sz="0" w:space="0" w:color="auto"/>
            <w:left w:val="none" w:sz="0" w:space="0" w:color="auto"/>
            <w:bottom w:val="none" w:sz="0" w:space="0" w:color="auto"/>
            <w:right w:val="none" w:sz="0" w:space="0" w:color="auto"/>
          </w:divBdr>
        </w:div>
        <w:div w:id="1804762628">
          <w:marLeft w:val="640"/>
          <w:marRight w:val="0"/>
          <w:marTop w:val="0"/>
          <w:marBottom w:val="0"/>
          <w:divBdr>
            <w:top w:val="none" w:sz="0" w:space="0" w:color="auto"/>
            <w:left w:val="none" w:sz="0" w:space="0" w:color="auto"/>
            <w:bottom w:val="none" w:sz="0" w:space="0" w:color="auto"/>
            <w:right w:val="none" w:sz="0" w:space="0" w:color="auto"/>
          </w:divBdr>
        </w:div>
        <w:div w:id="278685767">
          <w:marLeft w:val="640"/>
          <w:marRight w:val="0"/>
          <w:marTop w:val="0"/>
          <w:marBottom w:val="0"/>
          <w:divBdr>
            <w:top w:val="none" w:sz="0" w:space="0" w:color="auto"/>
            <w:left w:val="none" w:sz="0" w:space="0" w:color="auto"/>
            <w:bottom w:val="none" w:sz="0" w:space="0" w:color="auto"/>
            <w:right w:val="none" w:sz="0" w:space="0" w:color="auto"/>
          </w:divBdr>
        </w:div>
        <w:div w:id="546570976">
          <w:marLeft w:val="640"/>
          <w:marRight w:val="0"/>
          <w:marTop w:val="0"/>
          <w:marBottom w:val="0"/>
          <w:divBdr>
            <w:top w:val="none" w:sz="0" w:space="0" w:color="auto"/>
            <w:left w:val="none" w:sz="0" w:space="0" w:color="auto"/>
            <w:bottom w:val="none" w:sz="0" w:space="0" w:color="auto"/>
            <w:right w:val="none" w:sz="0" w:space="0" w:color="auto"/>
          </w:divBdr>
        </w:div>
        <w:div w:id="1369798902">
          <w:marLeft w:val="640"/>
          <w:marRight w:val="0"/>
          <w:marTop w:val="0"/>
          <w:marBottom w:val="0"/>
          <w:divBdr>
            <w:top w:val="none" w:sz="0" w:space="0" w:color="auto"/>
            <w:left w:val="none" w:sz="0" w:space="0" w:color="auto"/>
            <w:bottom w:val="none" w:sz="0" w:space="0" w:color="auto"/>
            <w:right w:val="none" w:sz="0" w:space="0" w:color="auto"/>
          </w:divBdr>
        </w:div>
        <w:div w:id="313923336">
          <w:marLeft w:val="640"/>
          <w:marRight w:val="0"/>
          <w:marTop w:val="0"/>
          <w:marBottom w:val="0"/>
          <w:divBdr>
            <w:top w:val="none" w:sz="0" w:space="0" w:color="auto"/>
            <w:left w:val="none" w:sz="0" w:space="0" w:color="auto"/>
            <w:bottom w:val="none" w:sz="0" w:space="0" w:color="auto"/>
            <w:right w:val="none" w:sz="0" w:space="0" w:color="auto"/>
          </w:divBdr>
        </w:div>
        <w:div w:id="352806807">
          <w:marLeft w:val="640"/>
          <w:marRight w:val="0"/>
          <w:marTop w:val="0"/>
          <w:marBottom w:val="0"/>
          <w:divBdr>
            <w:top w:val="none" w:sz="0" w:space="0" w:color="auto"/>
            <w:left w:val="none" w:sz="0" w:space="0" w:color="auto"/>
            <w:bottom w:val="none" w:sz="0" w:space="0" w:color="auto"/>
            <w:right w:val="none" w:sz="0" w:space="0" w:color="auto"/>
          </w:divBdr>
        </w:div>
        <w:div w:id="891766130">
          <w:marLeft w:val="640"/>
          <w:marRight w:val="0"/>
          <w:marTop w:val="0"/>
          <w:marBottom w:val="0"/>
          <w:divBdr>
            <w:top w:val="none" w:sz="0" w:space="0" w:color="auto"/>
            <w:left w:val="none" w:sz="0" w:space="0" w:color="auto"/>
            <w:bottom w:val="none" w:sz="0" w:space="0" w:color="auto"/>
            <w:right w:val="none" w:sz="0" w:space="0" w:color="auto"/>
          </w:divBdr>
        </w:div>
        <w:div w:id="1103379476">
          <w:marLeft w:val="640"/>
          <w:marRight w:val="0"/>
          <w:marTop w:val="0"/>
          <w:marBottom w:val="0"/>
          <w:divBdr>
            <w:top w:val="none" w:sz="0" w:space="0" w:color="auto"/>
            <w:left w:val="none" w:sz="0" w:space="0" w:color="auto"/>
            <w:bottom w:val="none" w:sz="0" w:space="0" w:color="auto"/>
            <w:right w:val="none" w:sz="0" w:space="0" w:color="auto"/>
          </w:divBdr>
        </w:div>
        <w:div w:id="1510289824">
          <w:marLeft w:val="640"/>
          <w:marRight w:val="0"/>
          <w:marTop w:val="0"/>
          <w:marBottom w:val="0"/>
          <w:divBdr>
            <w:top w:val="none" w:sz="0" w:space="0" w:color="auto"/>
            <w:left w:val="none" w:sz="0" w:space="0" w:color="auto"/>
            <w:bottom w:val="none" w:sz="0" w:space="0" w:color="auto"/>
            <w:right w:val="none" w:sz="0" w:space="0" w:color="auto"/>
          </w:divBdr>
        </w:div>
        <w:div w:id="1497377220">
          <w:marLeft w:val="640"/>
          <w:marRight w:val="0"/>
          <w:marTop w:val="0"/>
          <w:marBottom w:val="0"/>
          <w:divBdr>
            <w:top w:val="none" w:sz="0" w:space="0" w:color="auto"/>
            <w:left w:val="none" w:sz="0" w:space="0" w:color="auto"/>
            <w:bottom w:val="none" w:sz="0" w:space="0" w:color="auto"/>
            <w:right w:val="none" w:sz="0" w:space="0" w:color="auto"/>
          </w:divBdr>
        </w:div>
        <w:div w:id="1653753422">
          <w:marLeft w:val="640"/>
          <w:marRight w:val="0"/>
          <w:marTop w:val="0"/>
          <w:marBottom w:val="0"/>
          <w:divBdr>
            <w:top w:val="none" w:sz="0" w:space="0" w:color="auto"/>
            <w:left w:val="none" w:sz="0" w:space="0" w:color="auto"/>
            <w:bottom w:val="none" w:sz="0" w:space="0" w:color="auto"/>
            <w:right w:val="none" w:sz="0" w:space="0" w:color="auto"/>
          </w:divBdr>
        </w:div>
        <w:div w:id="929699072">
          <w:marLeft w:val="640"/>
          <w:marRight w:val="0"/>
          <w:marTop w:val="0"/>
          <w:marBottom w:val="0"/>
          <w:divBdr>
            <w:top w:val="none" w:sz="0" w:space="0" w:color="auto"/>
            <w:left w:val="none" w:sz="0" w:space="0" w:color="auto"/>
            <w:bottom w:val="none" w:sz="0" w:space="0" w:color="auto"/>
            <w:right w:val="none" w:sz="0" w:space="0" w:color="auto"/>
          </w:divBdr>
        </w:div>
        <w:div w:id="740953273">
          <w:marLeft w:val="640"/>
          <w:marRight w:val="0"/>
          <w:marTop w:val="0"/>
          <w:marBottom w:val="0"/>
          <w:divBdr>
            <w:top w:val="none" w:sz="0" w:space="0" w:color="auto"/>
            <w:left w:val="none" w:sz="0" w:space="0" w:color="auto"/>
            <w:bottom w:val="none" w:sz="0" w:space="0" w:color="auto"/>
            <w:right w:val="none" w:sz="0" w:space="0" w:color="auto"/>
          </w:divBdr>
        </w:div>
        <w:div w:id="618221922">
          <w:marLeft w:val="640"/>
          <w:marRight w:val="0"/>
          <w:marTop w:val="0"/>
          <w:marBottom w:val="0"/>
          <w:divBdr>
            <w:top w:val="none" w:sz="0" w:space="0" w:color="auto"/>
            <w:left w:val="none" w:sz="0" w:space="0" w:color="auto"/>
            <w:bottom w:val="none" w:sz="0" w:space="0" w:color="auto"/>
            <w:right w:val="none" w:sz="0" w:space="0" w:color="auto"/>
          </w:divBdr>
        </w:div>
        <w:div w:id="961305802">
          <w:marLeft w:val="640"/>
          <w:marRight w:val="0"/>
          <w:marTop w:val="0"/>
          <w:marBottom w:val="0"/>
          <w:divBdr>
            <w:top w:val="none" w:sz="0" w:space="0" w:color="auto"/>
            <w:left w:val="none" w:sz="0" w:space="0" w:color="auto"/>
            <w:bottom w:val="none" w:sz="0" w:space="0" w:color="auto"/>
            <w:right w:val="none" w:sz="0" w:space="0" w:color="auto"/>
          </w:divBdr>
        </w:div>
        <w:div w:id="1278096263">
          <w:marLeft w:val="640"/>
          <w:marRight w:val="0"/>
          <w:marTop w:val="0"/>
          <w:marBottom w:val="0"/>
          <w:divBdr>
            <w:top w:val="none" w:sz="0" w:space="0" w:color="auto"/>
            <w:left w:val="none" w:sz="0" w:space="0" w:color="auto"/>
            <w:bottom w:val="none" w:sz="0" w:space="0" w:color="auto"/>
            <w:right w:val="none" w:sz="0" w:space="0" w:color="auto"/>
          </w:divBdr>
        </w:div>
        <w:div w:id="1792363791">
          <w:marLeft w:val="640"/>
          <w:marRight w:val="0"/>
          <w:marTop w:val="0"/>
          <w:marBottom w:val="0"/>
          <w:divBdr>
            <w:top w:val="none" w:sz="0" w:space="0" w:color="auto"/>
            <w:left w:val="none" w:sz="0" w:space="0" w:color="auto"/>
            <w:bottom w:val="none" w:sz="0" w:space="0" w:color="auto"/>
            <w:right w:val="none" w:sz="0" w:space="0" w:color="auto"/>
          </w:divBdr>
        </w:div>
        <w:div w:id="1770657986">
          <w:marLeft w:val="640"/>
          <w:marRight w:val="0"/>
          <w:marTop w:val="0"/>
          <w:marBottom w:val="0"/>
          <w:divBdr>
            <w:top w:val="none" w:sz="0" w:space="0" w:color="auto"/>
            <w:left w:val="none" w:sz="0" w:space="0" w:color="auto"/>
            <w:bottom w:val="none" w:sz="0" w:space="0" w:color="auto"/>
            <w:right w:val="none" w:sz="0" w:space="0" w:color="auto"/>
          </w:divBdr>
        </w:div>
        <w:div w:id="1466389870">
          <w:marLeft w:val="640"/>
          <w:marRight w:val="0"/>
          <w:marTop w:val="0"/>
          <w:marBottom w:val="0"/>
          <w:divBdr>
            <w:top w:val="none" w:sz="0" w:space="0" w:color="auto"/>
            <w:left w:val="none" w:sz="0" w:space="0" w:color="auto"/>
            <w:bottom w:val="none" w:sz="0" w:space="0" w:color="auto"/>
            <w:right w:val="none" w:sz="0" w:space="0" w:color="auto"/>
          </w:divBdr>
        </w:div>
        <w:div w:id="126049174">
          <w:marLeft w:val="640"/>
          <w:marRight w:val="0"/>
          <w:marTop w:val="0"/>
          <w:marBottom w:val="0"/>
          <w:divBdr>
            <w:top w:val="none" w:sz="0" w:space="0" w:color="auto"/>
            <w:left w:val="none" w:sz="0" w:space="0" w:color="auto"/>
            <w:bottom w:val="none" w:sz="0" w:space="0" w:color="auto"/>
            <w:right w:val="none" w:sz="0" w:space="0" w:color="auto"/>
          </w:divBdr>
        </w:div>
        <w:div w:id="913008727">
          <w:marLeft w:val="640"/>
          <w:marRight w:val="0"/>
          <w:marTop w:val="0"/>
          <w:marBottom w:val="0"/>
          <w:divBdr>
            <w:top w:val="none" w:sz="0" w:space="0" w:color="auto"/>
            <w:left w:val="none" w:sz="0" w:space="0" w:color="auto"/>
            <w:bottom w:val="none" w:sz="0" w:space="0" w:color="auto"/>
            <w:right w:val="none" w:sz="0" w:space="0" w:color="auto"/>
          </w:divBdr>
        </w:div>
        <w:div w:id="1809933801">
          <w:marLeft w:val="640"/>
          <w:marRight w:val="0"/>
          <w:marTop w:val="0"/>
          <w:marBottom w:val="0"/>
          <w:divBdr>
            <w:top w:val="none" w:sz="0" w:space="0" w:color="auto"/>
            <w:left w:val="none" w:sz="0" w:space="0" w:color="auto"/>
            <w:bottom w:val="none" w:sz="0" w:space="0" w:color="auto"/>
            <w:right w:val="none" w:sz="0" w:space="0" w:color="auto"/>
          </w:divBdr>
        </w:div>
        <w:div w:id="1394426141">
          <w:marLeft w:val="640"/>
          <w:marRight w:val="0"/>
          <w:marTop w:val="0"/>
          <w:marBottom w:val="0"/>
          <w:divBdr>
            <w:top w:val="none" w:sz="0" w:space="0" w:color="auto"/>
            <w:left w:val="none" w:sz="0" w:space="0" w:color="auto"/>
            <w:bottom w:val="none" w:sz="0" w:space="0" w:color="auto"/>
            <w:right w:val="none" w:sz="0" w:space="0" w:color="auto"/>
          </w:divBdr>
        </w:div>
        <w:div w:id="126093081">
          <w:marLeft w:val="640"/>
          <w:marRight w:val="0"/>
          <w:marTop w:val="0"/>
          <w:marBottom w:val="0"/>
          <w:divBdr>
            <w:top w:val="none" w:sz="0" w:space="0" w:color="auto"/>
            <w:left w:val="none" w:sz="0" w:space="0" w:color="auto"/>
            <w:bottom w:val="none" w:sz="0" w:space="0" w:color="auto"/>
            <w:right w:val="none" w:sz="0" w:space="0" w:color="auto"/>
          </w:divBdr>
        </w:div>
        <w:div w:id="1371690645">
          <w:marLeft w:val="640"/>
          <w:marRight w:val="0"/>
          <w:marTop w:val="0"/>
          <w:marBottom w:val="0"/>
          <w:divBdr>
            <w:top w:val="none" w:sz="0" w:space="0" w:color="auto"/>
            <w:left w:val="none" w:sz="0" w:space="0" w:color="auto"/>
            <w:bottom w:val="none" w:sz="0" w:space="0" w:color="auto"/>
            <w:right w:val="none" w:sz="0" w:space="0" w:color="auto"/>
          </w:divBdr>
        </w:div>
        <w:div w:id="659968390">
          <w:marLeft w:val="640"/>
          <w:marRight w:val="0"/>
          <w:marTop w:val="0"/>
          <w:marBottom w:val="0"/>
          <w:divBdr>
            <w:top w:val="none" w:sz="0" w:space="0" w:color="auto"/>
            <w:left w:val="none" w:sz="0" w:space="0" w:color="auto"/>
            <w:bottom w:val="none" w:sz="0" w:space="0" w:color="auto"/>
            <w:right w:val="none" w:sz="0" w:space="0" w:color="auto"/>
          </w:divBdr>
        </w:div>
        <w:div w:id="251549588">
          <w:marLeft w:val="640"/>
          <w:marRight w:val="0"/>
          <w:marTop w:val="0"/>
          <w:marBottom w:val="0"/>
          <w:divBdr>
            <w:top w:val="none" w:sz="0" w:space="0" w:color="auto"/>
            <w:left w:val="none" w:sz="0" w:space="0" w:color="auto"/>
            <w:bottom w:val="none" w:sz="0" w:space="0" w:color="auto"/>
            <w:right w:val="none" w:sz="0" w:space="0" w:color="auto"/>
          </w:divBdr>
        </w:div>
        <w:div w:id="1955936534">
          <w:marLeft w:val="640"/>
          <w:marRight w:val="0"/>
          <w:marTop w:val="0"/>
          <w:marBottom w:val="0"/>
          <w:divBdr>
            <w:top w:val="none" w:sz="0" w:space="0" w:color="auto"/>
            <w:left w:val="none" w:sz="0" w:space="0" w:color="auto"/>
            <w:bottom w:val="none" w:sz="0" w:space="0" w:color="auto"/>
            <w:right w:val="none" w:sz="0" w:space="0" w:color="auto"/>
          </w:divBdr>
        </w:div>
        <w:div w:id="589855521">
          <w:marLeft w:val="640"/>
          <w:marRight w:val="0"/>
          <w:marTop w:val="0"/>
          <w:marBottom w:val="0"/>
          <w:divBdr>
            <w:top w:val="none" w:sz="0" w:space="0" w:color="auto"/>
            <w:left w:val="none" w:sz="0" w:space="0" w:color="auto"/>
            <w:bottom w:val="none" w:sz="0" w:space="0" w:color="auto"/>
            <w:right w:val="none" w:sz="0" w:space="0" w:color="auto"/>
          </w:divBdr>
        </w:div>
        <w:div w:id="1432705646">
          <w:marLeft w:val="640"/>
          <w:marRight w:val="0"/>
          <w:marTop w:val="0"/>
          <w:marBottom w:val="0"/>
          <w:divBdr>
            <w:top w:val="none" w:sz="0" w:space="0" w:color="auto"/>
            <w:left w:val="none" w:sz="0" w:space="0" w:color="auto"/>
            <w:bottom w:val="none" w:sz="0" w:space="0" w:color="auto"/>
            <w:right w:val="none" w:sz="0" w:space="0" w:color="auto"/>
          </w:divBdr>
        </w:div>
        <w:div w:id="1380743192">
          <w:marLeft w:val="640"/>
          <w:marRight w:val="0"/>
          <w:marTop w:val="0"/>
          <w:marBottom w:val="0"/>
          <w:divBdr>
            <w:top w:val="none" w:sz="0" w:space="0" w:color="auto"/>
            <w:left w:val="none" w:sz="0" w:space="0" w:color="auto"/>
            <w:bottom w:val="none" w:sz="0" w:space="0" w:color="auto"/>
            <w:right w:val="none" w:sz="0" w:space="0" w:color="auto"/>
          </w:divBdr>
        </w:div>
        <w:div w:id="1697736029">
          <w:marLeft w:val="640"/>
          <w:marRight w:val="0"/>
          <w:marTop w:val="0"/>
          <w:marBottom w:val="0"/>
          <w:divBdr>
            <w:top w:val="none" w:sz="0" w:space="0" w:color="auto"/>
            <w:left w:val="none" w:sz="0" w:space="0" w:color="auto"/>
            <w:bottom w:val="none" w:sz="0" w:space="0" w:color="auto"/>
            <w:right w:val="none" w:sz="0" w:space="0" w:color="auto"/>
          </w:divBdr>
        </w:div>
        <w:div w:id="1334265065">
          <w:marLeft w:val="640"/>
          <w:marRight w:val="0"/>
          <w:marTop w:val="0"/>
          <w:marBottom w:val="0"/>
          <w:divBdr>
            <w:top w:val="none" w:sz="0" w:space="0" w:color="auto"/>
            <w:left w:val="none" w:sz="0" w:space="0" w:color="auto"/>
            <w:bottom w:val="none" w:sz="0" w:space="0" w:color="auto"/>
            <w:right w:val="none" w:sz="0" w:space="0" w:color="auto"/>
          </w:divBdr>
        </w:div>
        <w:div w:id="1163741383">
          <w:marLeft w:val="640"/>
          <w:marRight w:val="0"/>
          <w:marTop w:val="0"/>
          <w:marBottom w:val="0"/>
          <w:divBdr>
            <w:top w:val="none" w:sz="0" w:space="0" w:color="auto"/>
            <w:left w:val="none" w:sz="0" w:space="0" w:color="auto"/>
            <w:bottom w:val="none" w:sz="0" w:space="0" w:color="auto"/>
            <w:right w:val="none" w:sz="0" w:space="0" w:color="auto"/>
          </w:divBdr>
        </w:div>
        <w:div w:id="305277455">
          <w:marLeft w:val="640"/>
          <w:marRight w:val="0"/>
          <w:marTop w:val="0"/>
          <w:marBottom w:val="0"/>
          <w:divBdr>
            <w:top w:val="none" w:sz="0" w:space="0" w:color="auto"/>
            <w:left w:val="none" w:sz="0" w:space="0" w:color="auto"/>
            <w:bottom w:val="none" w:sz="0" w:space="0" w:color="auto"/>
            <w:right w:val="none" w:sz="0" w:space="0" w:color="auto"/>
          </w:divBdr>
        </w:div>
        <w:div w:id="531066714">
          <w:marLeft w:val="640"/>
          <w:marRight w:val="0"/>
          <w:marTop w:val="0"/>
          <w:marBottom w:val="0"/>
          <w:divBdr>
            <w:top w:val="none" w:sz="0" w:space="0" w:color="auto"/>
            <w:left w:val="none" w:sz="0" w:space="0" w:color="auto"/>
            <w:bottom w:val="none" w:sz="0" w:space="0" w:color="auto"/>
            <w:right w:val="none" w:sz="0" w:space="0" w:color="auto"/>
          </w:divBdr>
        </w:div>
        <w:div w:id="49622326">
          <w:marLeft w:val="640"/>
          <w:marRight w:val="0"/>
          <w:marTop w:val="0"/>
          <w:marBottom w:val="0"/>
          <w:divBdr>
            <w:top w:val="none" w:sz="0" w:space="0" w:color="auto"/>
            <w:left w:val="none" w:sz="0" w:space="0" w:color="auto"/>
            <w:bottom w:val="none" w:sz="0" w:space="0" w:color="auto"/>
            <w:right w:val="none" w:sz="0" w:space="0" w:color="auto"/>
          </w:divBdr>
        </w:div>
        <w:div w:id="2039307910">
          <w:marLeft w:val="640"/>
          <w:marRight w:val="0"/>
          <w:marTop w:val="0"/>
          <w:marBottom w:val="0"/>
          <w:divBdr>
            <w:top w:val="none" w:sz="0" w:space="0" w:color="auto"/>
            <w:left w:val="none" w:sz="0" w:space="0" w:color="auto"/>
            <w:bottom w:val="none" w:sz="0" w:space="0" w:color="auto"/>
            <w:right w:val="none" w:sz="0" w:space="0" w:color="auto"/>
          </w:divBdr>
        </w:div>
        <w:div w:id="1733116069">
          <w:marLeft w:val="640"/>
          <w:marRight w:val="0"/>
          <w:marTop w:val="0"/>
          <w:marBottom w:val="0"/>
          <w:divBdr>
            <w:top w:val="none" w:sz="0" w:space="0" w:color="auto"/>
            <w:left w:val="none" w:sz="0" w:space="0" w:color="auto"/>
            <w:bottom w:val="none" w:sz="0" w:space="0" w:color="auto"/>
            <w:right w:val="none" w:sz="0" w:space="0" w:color="auto"/>
          </w:divBdr>
        </w:div>
        <w:div w:id="608584444">
          <w:marLeft w:val="640"/>
          <w:marRight w:val="0"/>
          <w:marTop w:val="0"/>
          <w:marBottom w:val="0"/>
          <w:divBdr>
            <w:top w:val="none" w:sz="0" w:space="0" w:color="auto"/>
            <w:left w:val="none" w:sz="0" w:space="0" w:color="auto"/>
            <w:bottom w:val="none" w:sz="0" w:space="0" w:color="auto"/>
            <w:right w:val="none" w:sz="0" w:space="0" w:color="auto"/>
          </w:divBdr>
        </w:div>
        <w:div w:id="1329795064">
          <w:marLeft w:val="640"/>
          <w:marRight w:val="0"/>
          <w:marTop w:val="0"/>
          <w:marBottom w:val="0"/>
          <w:divBdr>
            <w:top w:val="none" w:sz="0" w:space="0" w:color="auto"/>
            <w:left w:val="none" w:sz="0" w:space="0" w:color="auto"/>
            <w:bottom w:val="none" w:sz="0" w:space="0" w:color="auto"/>
            <w:right w:val="none" w:sz="0" w:space="0" w:color="auto"/>
          </w:divBdr>
        </w:div>
        <w:div w:id="453602555">
          <w:marLeft w:val="640"/>
          <w:marRight w:val="0"/>
          <w:marTop w:val="0"/>
          <w:marBottom w:val="0"/>
          <w:divBdr>
            <w:top w:val="none" w:sz="0" w:space="0" w:color="auto"/>
            <w:left w:val="none" w:sz="0" w:space="0" w:color="auto"/>
            <w:bottom w:val="none" w:sz="0" w:space="0" w:color="auto"/>
            <w:right w:val="none" w:sz="0" w:space="0" w:color="auto"/>
          </w:divBdr>
        </w:div>
        <w:div w:id="192378638">
          <w:marLeft w:val="640"/>
          <w:marRight w:val="0"/>
          <w:marTop w:val="0"/>
          <w:marBottom w:val="0"/>
          <w:divBdr>
            <w:top w:val="none" w:sz="0" w:space="0" w:color="auto"/>
            <w:left w:val="none" w:sz="0" w:space="0" w:color="auto"/>
            <w:bottom w:val="none" w:sz="0" w:space="0" w:color="auto"/>
            <w:right w:val="none" w:sz="0" w:space="0" w:color="auto"/>
          </w:divBdr>
        </w:div>
        <w:div w:id="2037806412">
          <w:marLeft w:val="640"/>
          <w:marRight w:val="0"/>
          <w:marTop w:val="0"/>
          <w:marBottom w:val="0"/>
          <w:divBdr>
            <w:top w:val="none" w:sz="0" w:space="0" w:color="auto"/>
            <w:left w:val="none" w:sz="0" w:space="0" w:color="auto"/>
            <w:bottom w:val="none" w:sz="0" w:space="0" w:color="auto"/>
            <w:right w:val="none" w:sz="0" w:space="0" w:color="auto"/>
          </w:divBdr>
        </w:div>
        <w:div w:id="2132896699">
          <w:marLeft w:val="640"/>
          <w:marRight w:val="0"/>
          <w:marTop w:val="0"/>
          <w:marBottom w:val="0"/>
          <w:divBdr>
            <w:top w:val="none" w:sz="0" w:space="0" w:color="auto"/>
            <w:left w:val="none" w:sz="0" w:space="0" w:color="auto"/>
            <w:bottom w:val="none" w:sz="0" w:space="0" w:color="auto"/>
            <w:right w:val="none" w:sz="0" w:space="0" w:color="auto"/>
          </w:divBdr>
        </w:div>
        <w:div w:id="426316772">
          <w:marLeft w:val="640"/>
          <w:marRight w:val="0"/>
          <w:marTop w:val="0"/>
          <w:marBottom w:val="0"/>
          <w:divBdr>
            <w:top w:val="none" w:sz="0" w:space="0" w:color="auto"/>
            <w:left w:val="none" w:sz="0" w:space="0" w:color="auto"/>
            <w:bottom w:val="none" w:sz="0" w:space="0" w:color="auto"/>
            <w:right w:val="none" w:sz="0" w:space="0" w:color="auto"/>
          </w:divBdr>
        </w:div>
        <w:div w:id="317732784">
          <w:marLeft w:val="640"/>
          <w:marRight w:val="0"/>
          <w:marTop w:val="0"/>
          <w:marBottom w:val="0"/>
          <w:divBdr>
            <w:top w:val="none" w:sz="0" w:space="0" w:color="auto"/>
            <w:left w:val="none" w:sz="0" w:space="0" w:color="auto"/>
            <w:bottom w:val="none" w:sz="0" w:space="0" w:color="auto"/>
            <w:right w:val="none" w:sz="0" w:space="0" w:color="auto"/>
          </w:divBdr>
        </w:div>
        <w:div w:id="1875075907">
          <w:marLeft w:val="640"/>
          <w:marRight w:val="0"/>
          <w:marTop w:val="0"/>
          <w:marBottom w:val="0"/>
          <w:divBdr>
            <w:top w:val="none" w:sz="0" w:space="0" w:color="auto"/>
            <w:left w:val="none" w:sz="0" w:space="0" w:color="auto"/>
            <w:bottom w:val="none" w:sz="0" w:space="0" w:color="auto"/>
            <w:right w:val="none" w:sz="0" w:space="0" w:color="auto"/>
          </w:divBdr>
        </w:div>
        <w:div w:id="481653733">
          <w:marLeft w:val="640"/>
          <w:marRight w:val="0"/>
          <w:marTop w:val="0"/>
          <w:marBottom w:val="0"/>
          <w:divBdr>
            <w:top w:val="none" w:sz="0" w:space="0" w:color="auto"/>
            <w:left w:val="none" w:sz="0" w:space="0" w:color="auto"/>
            <w:bottom w:val="none" w:sz="0" w:space="0" w:color="auto"/>
            <w:right w:val="none" w:sz="0" w:space="0" w:color="auto"/>
          </w:divBdr>
        </w:div>
        <w:div w:id="1321957168">
          <w:marLeft w:val="640"/>
          <w:marRight w:val="0"/>
          <w:marTop w:val="0"/>
          <w:marBottom w:val="0"/>
          <w:divBdr>
            <w:top w:val="none" w:sz="0" w:space="0" w:color="auto"/>
            <w:left w:val="none" w:sz="0" w:space="0" w:color="auto"/>
            <w:bottom w:val="none" w:sz="0" w:space="0" w:color="auto"/>
            <w:right w:val="none" w:sz="0" w:space="0" w:color="auto"/>
          </w:divBdr>
        </w:div>
        <w:div w:id="274210917">
          <w:marLeft w:val="640"/>
          <w:marRight w:val="0"/>
          <w:marTop w:val="0"/>
          <w:marBottom w:val="0"/>
          <w:divBdr>
            <w:top w:val="none" w:sz="0" w:space="0" w:color="auto"/>
            <w:left w:val="none" w:sz="0" w:space="0" w:color="auto"/>
            <w:bottom w:val="none" w:sz="0" w:space="0" w:color="auto"/>
            <w:right w:val="none" w:sz="0" w:space="0" w:color="auto"/>
          </w:divBdr>
        </w:div>
        <w:div w:id="1517769674">
          <w:marLeft w:val="640"/>
          <w:marRight w:val="0"/>
          <w:marTop w:val="0"/>
          <w:marBottom w:val="0"/>
          <w:divBdr>
            <w:top w:val="none" w:sz="0" w:space="0" w:color="auto"/>
            <w:left w:val="none" w:sz="0" w:space="0" w:color="auto"/>
            <w:bottom w:val="none" w:sz="0" w:space="0" w:color="auto"/>
            <w:right w:val="none" w:sz="0" w:space="0" w:color="auto"/>
          </w:divBdr>
        </w:div>
        <w:div w:id="524054548">
          <w:marLeft w:val="640"/>
          <w:marRight w:val="0"/>
          <w:marTop w:val="0"/>
          <w:marBottom w:val="0"/>
          <w:divBdr>
            <w:top w:val="none" w:sz="0" w:space="0" w:color="auto"/>
            <w:left w:val="none" w:sz="0" w:space="0" w:color="auto"/>
            <w:bottom w:val="none" w:sz="0" w:space="0" w:color="auto"/>
            <w:right w:val="none" w:sz="0" w:space="0" w:color="auto"/>
          </w:divBdr>
        </w:div>
        <w:div w:id="1303542641">
          <w:marLeft w:val="640"/>
          <w:marRight w:val="0"/>
          <w:marTop w:val="0"/>
          <w:marBottom w:val="0"/>
          <w:divBdr>
            <w:top w:val="none" w:sz="0" w:space="0" w:color="auto"/>
            <w:left w:val="none" w:sz="0" w:space="0" w:color="auto"/>
            <w:bottom w:val="none" w:sz="0" w:space="0" w:color="auto"/>
            <w:right w:val="none" w:sz="0" w:space="0" w:color="auto"/>
          </w:divBdr>
        </w:div>
        <w:div w:id="1350720960">
          <w:marLeft w:val="640"/>
          <w:marRight w:val="0"/>
          <w:marTop w:val="0"/>
          <w:marBottom w:val="0"/>
          <w:divBdr>
            <w:top w:val="none" w:sz="0" w:space="0" w:color="auto"/>
            <w:left w:val="none" w:sz="0" w:space="0" w:color="auto"/>
            <w:bottom w:val="none" w:sz="0" w:space="0" w:color="auto"/>
            <w:right w:val="none" w:sz="0" w:space="0" w:color="auto"/>
          </w:divBdr>
        </w:div>
        <w:div w:id="751970055">
          <w:marLeft w:val="640"/>
          <w:marRight w:val="0"/>
          <w:marTop w:val="0"/>
          <w:marBottom w:val="0"/>
          <w:divBdr>
            <w:top w:val="none" w:sz="0" w:space="0" w:color="auto"/>
            <w:left w:val="none" w:sz="0" w:space="0" w:color="auto"/>
            <w:bottom w:val="none" w:sz="0" w:space="0" w:color="auto"/>
            <w:right w:val="none" w:sz="0" w:space="0" w:color="auto"/>
          </w:divBdr>
        </w:div>
        <w:div w:id="1371373505">
          <w:marLeft w:val="640"/>
          <w:marRight w:val="0"/>
          <w:marTop w:val="0"/>
          <w:marBottom w:val="0"/>
          <w:divBdr>
            <w:top w:val="none" w:sz="0" w:space="0" w:color="auto"/>
            <w:left w:val="none" w:sz="0" w:space="0" w:color="auto"/>
            <w:bottom w:val="none" w:sz="0" w:space="0" w:color="auto"/>
            <w:right w:val="none" w:sz="0" w:space="0" w:color="auto"/>
          </w:divBdr>
        </w:div>
        <w:div w:id="909581247">
          <w:marLeft w:val="640"/>
          <w:marRight w:val="0"/>
          <w:marTop w:val="0"/>
          <w:marBottom w:val="0"/>
          <w:divBdr>
            <w:top w:val="none" w:sz="0" w:space="0" w:color="auto"/>
            <w:left w:val="none" w:sz="0" w:space="0" w:color="auto"/>
            <w:bottom w:val="none" w:sz="0" w:space="0" w:color="auto"/>
            <w:right w:val="none" w:sz="0" w:space="0" w:color="auto"/>
          </w:divBdr>
        </w:div>
        <w:div w:id="1913924601">
          <w:marLeft w:val="640"/>
          <w:marRight w:val="0"/>
          <w:marTop w:val="0"/>
          <w:marBottom w:val="0"/>
          <w:divBdr>
            <w:top w:val="none" w:sz="0" w:space="0" w:color="auto"/>
            <w:left w:val="none" w:sz="0" w:space="0" w:color="auto"/>
            <w:bottom w:val="none" w:sz="0" w:space="0" w:color="auto"/>
            <w:right w:val="none" w:sz="0" w:space="0" w:color="auto"/>
          </w:divBdr>
        </w:div>
        <w:div w:id="115637343">
          <w:marLeft w:val="640"/>
          <w:marRight w:val="0"/>
          <w:marTop w:val="0"/>
          <w:marBottom w:val="0"/>
          <w:divBdr>
            <w:top w:val="none" w:sz="0" w:space="0" w:color="auto"/>
            <w:left w:val="none" w:sz="0" w:space="0" w:color="auto"/>
            <w:bottom w:val="none" w:sz="0" w:space="0" w:color="auto"/>
            <w:right w:val="none" w:sz="0" w:space="0" w:color="auto"/>
          </w:divBdr>
        </w:div>
        <w:div w:id="7105503">
          <w:marLeft w:val="640"/>
          <w:marRight w:val="0"/>
          <w:marTop w:val="0"/>
          <w:marBottom w:val="0"/>
          <w:divBdr>
            <w:top w:val="none" w:sz="0" w:space="0" w:color="auto"/>
            <w:left w:val="none" w:sz="0" w:space="0" w:color="auto"/>
            <w:bottom w:val="none" w:sz="0" w:space="0" w:color="auto"/>
            <w:right w:val="none" w:sz="0" w:space="0" w:color="auto"/>
          </w:divBdr>
        </w:div>
        <w:div w:id="1984266069">
          <w:marLeft w:val="640"/>
          <w:marRight w:val="0"/>
          <w:marTop w:val="0"/>
          <w:marBottom w:val="0"/>
          <w:divBdr>
            <w:top w:val="none" w:sz="0" w:space="0" w:color="auto"/>
            <w:left w:val="none" w:sz="0" w:space="0" w:color="auto"/>
            <w:bottom w:val="none" w:sz="0" w:space="0" w:color="auto"/>
            <w:right w:val="none" w:sz="0" w:space="0" w:color="auto"/>
          </w:divBdr>
        </w:div>
        <w:div w:id="332800678">
          <w:marLeft w:val="640"/>
          <w:marRight w:val="0"/>
          <w:marTop w:val="0"/>
          <w:marBottom w:val="0"/>
          <w:divBdr>
            <w:top w:val="none" w:sz="0" w:space="0" w:color="auto"/>
            <w:left w:val="none" w:sz="0" w:space="0" w:color="auto"/>
            <w:bottom w:val="none" w:sz="0" w:space="0" w:color="auto"/>
            <w:right w:val="none" w:sz="0" w:space="0" w:color="auto"/>
          </w:divBdr>
        </w:div>
      </w:divsChild>
    </w:div>
    <w:div w:id="1181239343">
      <w:bodyDiv w:val="1"/>
      <w:marLeft w:val="0"/>
      <w:marRight w:val="0"/>
      <w:marTop w:val="0"/>
      <w:marBottom w:val="0"/>
      <w:divBdr>
        <w:top w:val="none" w:sz="0" w:space="0" w:color="auto"/>
        <w:left w:val="none" w:sz="0" w:space="0" w:color="auto"/>
        <w:bottom w:val="none" w:sz="0" w:space="0" w:color="auto"/>
        <w:right w:val="none" w:sz="0" w:space="0" w:color="auto"/>
      </w:divBdr>
      <w:divsChild>
        <w:div w:id="1793212147">
          <w:marLeft w:val="640"/>
          <w:marRight w:val="0"/>
          <w:marTop w:val="0"/>
          <w:marBottom w:val="0"/>
          <w:divBdr>
            <w:top w:val="none" w:sz="0" w:space="0" w:color="auto"/>
            <w:left w:val="none" w:sz="0" w:space="0" w:color="auto"/>
            <w:bottom w:val="none" w:sz="0" w:space="0" w:color="auto"/>
            <w:right w:val="none" w:sz="0" w:space="0" w:color="auto"/>
          </w:divBdr>
        </w:div>
        <w:div w:id="28065885">
          <w:marLeft w:val="640"/>
          <w:marRight w:val="0"/>
          <w:marTop w:val="0"/>
          <w:marBottom w:val="0"/>
          <w:divBdr>
            <w:top w:val="none" w:sz="0" w:space="0" w:color="auto"/>
            <w:left w:val="none" w:sz="0" w:space="0" w:color="auto"/>
            <w:bottom w:val="none" w:sz="0" w:space="0" w:color="auto"/>
            <w:right w:val="none" w:sz="0" w:space="0" w:color="auto"/>
          </w:divBdr>
        </w:div>
        <w:div w:id="1056733178">
          <w:marLeft w:val="640"/>
          <w:marRight w:val="0"/>
          <w:marTop w:val="0"/>
          <w:marBottom w:val="0"/>
          <w:divBdr>
            <w:top w:val="none" w:sz="0" w:space="0" w:color="auto"/>
            <w:left w:val="none" w:sz="0" w:space="0" w:color="auto"/>
            <w:bottom w:val="none" w:sz="0" w:space="0" w:color="auto"/>
            <w:right w:val="none" w:sz="0" w:space="0" w:color="auto"/>
          </w:divBdr>
        </w:div>
        <w:div w:id="1772699582">
          <w:marLeft w:val="640"/>
          <w:marRight w:val="0"/>
          <w:marTop w:val="0"/>
          <w:marBottom w:val="0"/>
          <w:divBdr>
            <w:top w:val="none" w:sz="0" w:space="0" w:color="auto"/>
            <w:left w:val="none" w:sz="0" w:space="0" w:color="auto"/>
            <w:bottom w:val="none" w:sz="0" w:space="0" w:color="auto"/>
            <w:right w:val="none" w:sz="0" w:space="0" w:color="auto"/>
          </w:divBdr>
        </w:div>
        <w:div w:id="2100637891">
          <w:marLeft w:val="640"/>
          <w:marRight w:val="0"/>
          <w:marTop w:val="0"/>
          <w:marBottom w:val="0"/>
          <w:divBdr>
            <w:top w:val="none" w:sz="0" w:space="0" w:color="auto"/>
            <w:left w:val="none" w:sz="0" w:space="0" w:color="auto"/>
            <w:bottom w:val="none" w:sz="0" w:space="0" w:color="auto"/>
            <w:right w:val="none" w:sz="0" w:space="0" w:color="auto"/>
          </w:divBdr>
        </w:div>
        <w:div w:id="978195416">
          <w:marLeft w:val="640"/>
          <w:marRight w:val="0"/>
          <w:marTop w:val="0"/>
          <w:marBottom w:val="0"/>
          <w:divBdr>
            <w:top w:val="none" w:sz="0" w:space="0" w:color="auto"/>
            <w:left w:val="none" w:sz="0" w:space="0" w:color="auto"/>
            <w:bottom w:val="none" w:sz="0" w:space="0" w:color="auto"/>
            <w:right w:val="none" w:sz="0" w:space="0" w:color="auto"/>
          </w:divBdr>
        </w:div>
        <w:div w:id="1622688450">
          <w:marLeft w:val="640"/>
          <w:marRight w:val="0"/>
          <w:marTop w:val="0"/>
          <w:marBottom w:val="0"/>
          <w:divBdr>
            <w:top w:val="none" w:sz="0" w:space="0" w:color="auto"/>
            <w:left w:val="none" w:sz="0" w:space="0" w:color="auto"/>
            <w:bottom w:val="none" w:sz="0" w:space="0" w:color="auto"/>
            <w:right w:val="none" w:sz="0" w:space="0" w:color="auto"/>
          </w:divBdr>
        </w:div>
        <w:div w:id="797455659">
          <w:marLeft w:val="640"/>
          <w:marRight w:val="0"/>
          <w:marTop w:val="0"/>
          <w:marBottom w:val="0"/>
          <w:divBdr>
            <w:top w:val="none" w:sz="0" w:space="0" w:color="auto"/>
            <w:left w:val="none" w:sz="0" w:space="0" w:color="auto"/>
            <w:bottom w:val="none" w:sz="0" w:space="0" w:color="auto"/>
            <w:right w:val="none" w:sz="0" w:space="0" w:color="auto"/>
          </w:divBdr>
        </w:div>
        <w:div w:id="1368602589">
          <w:marLeft w:val="640"/>
          <w:marRight w:val="0"/>
          <w:marTop w:val="0"/>
          <w:marBottom w:val="0"/>
          <w:divBdr>
            <w:top w:val="none" w:sz="0" w:space="0" w:color="auto"/>
            <w:left w:val="none" w:sz="0" w:space="0" w:color="auto"/>
            <w:bottom w:val="none" w:sz="0" w:space="0" w:color="auto"/>
            <w:right w:val="none" w:sz="0" w:space="0" w:color="auto"/>
          </w:divBdr>
        </w:div>
        <w:div w:id="894395280">
          <w:marLeft w:val="640"/>
          <w:marRight w:val="0"/>
          <w:marTop w:val="0"/>
          <w:marBottom w:val="0"/>
          <w:divBdr>
            <w:top w:val="none" w:sz="0" w:space="0" w:color="auto"/>
            <w:left w:val="none" w:sz="0" w:space="0" w:color="auto"/>
            <w:bottom w:val="none" w:sz="0" w:space="0" w:color="auto"/>
            <w:right w:val="none" w:sz="0" w:space="0" w:color="auto"/>
          </w:divBdr>
        </w:div>
        <w:div w:id="575359641">
          <w:marLeft w:val="640"/>
          <w:marRight w:val="0"/>
          <w:marTop w:val="0"/>
          <w:marBottom w:val="0"/>
          <w:divBdr>
            <w:top w:val="none" w:sz="0" w:space="0" w:color="auto"/>
            <w:left w:val="none" w:sz="0" w:space="0" w:color="auto"/>
            <w:bottom w:val="none" w:sz="0" w:space="0" w:color="auto"/>
            <w:right w:val="none" w:sz="0" w:space="0" w:color="auto"/>
          </w:divBdr>
        </w:div>
        <w:div w:id="1793212562">
          <w:marLeft w:val="640"/>
          <w:marRight w:val="0"/>
          <w:marTop w:val="0"/>
          <w:marBottom w:val="0"/>
          <w:divBdr>
            <w:top w:val="none" w:sz="0" w:space="0" w:color="auto"/>
            <w:left w:val="none" w:sz="0" w:space="0" w:color="auto"/>
            <w:bottom w:val="none" w:sz="0" w:space="0" w:color="auto"/>
            <w:right w:val="none" w:sz="0" w:space="0" w:color="auto"/>
          </w:divBdr>
        </w:div>
        <w:div w:id="863978877">
          <w:marLeft w:val="640"/>
          <w:marRight w:val="0"/>
          <w:marTop w:val="0"/>
          <w:marBottom w:val="0"/>
          <w:divBdr>
            <w:top w:val="none" w:sz="0" w:space="0" w:color="auto"/>
            <w:left w:val="none" w:sz="0" w:space="0" w:color="auto"/>
            <w:bottom w:val="none" w:sz="0" w:space="0" w:color="auto"/>
            <w:right w:val="none" w:sz="0" w:space="0" w:color="auto"/>
          </w:divBdr>
        </w:div>
        <w:div w:id="1783499740">
          <w:marLeft w:val="640"/>
          <w:marRight w:val="0"/>
          <w:marTop w:val="0"/>
          <w:marBottom w:val="0"/>
          <w:divBdr>
            <w:top w:val="none" w:sz="0" w:space="0" w:color="auto"/>
            <w:left w:val="none" w:sz="0" w:space="0" w:color="auto"/>
            <w:bottom w:val="none" w:sz="0" w:space="0" w:color="auto"/>
            <w:right w:val="none" w:sz="0" w:space="0" w:color="auto"/>
          </w:divBdr>
        </w:div>
        <w:div w:id="2144959204">
          <w:marLeft w:val="640"/>
          <w:marRight w:val="0"/>
          <w:marTop w:val="0"/>
          <w:marBottom w:val="0"/>
          <w:divBdr>
            <w:top w:val="none" w:sz="0" w:space="0" w:color="auto"/>
            <w:left w:val="none" w:sz="0" w:space="0" w:color="auto"/>
            <w:bottom w:val="none" w:sz="0" w:space="0" w:color="auto"/>
            <w:right w:val="none" w:sz="0" w:space="0" w:color="auto"/>
          </w:divBdr>
        </w:div>
        <w:div w:id="858349931">
          <w:marLeft w:val="640"/>
          <w:marRight w:val="0"/>
          <w:marTop w:val="0"/>
          <w:marBottom w:val="0"/>
          <w:divBdr>
            <w:top w:val="none" w:sz="0" w:space="0" w:color="auto"/>
            <w:left w:val="none" w:sz="0" w:space="0" w:color="auto"/>
            <w:bottom w:val="none" w:sz="0" w:space="0" w:color="auto"/>
            <w:right w:val="none" w:sz="0" w:space="0" w:color="auto"/>
          </w:divBdr>
        </w:div>
        <w:div w:id="1993367645">
          <w:marLeft w:val="640"/>
          <w:marRight w:val="0"/>
          <w:marTop w:val="0"/>
          <w:marBottom w:val="0"/>
          <w:divBdr>
            <w:top w:val="none" w:sz="0" w:space="0" w:color="auto"/>
            <w:left w:val="none" w:sz="0" w:space="0" w:color="auto"/>
            <w:bottom w:val="none" w:sz="0" w:space="0" w:color="auto"/>
            <w:right w:val="none" w:sz="0" w:space="0" w:color="auto"/>
          </w:divBdr>
        </w:div>
        <w:div w:id="1838615342">
          <w:marLeft w:val="640"/>
          <w:marRight w:val="0"/>
          <w:marTop w:val="0"/>
          <w:marBottom w:val="0"/>
          <w:divBdr>
            <w:top w:val="none" w:sz="0" w:space="0" w:color="auto"/>
            <w:left w:val="none" w:sz="0" w:space="0" w:color="auto"/>
            <w:bottom w:val="none" w:sz="0" w:space="0" w:color="auto"/>
            <w:right w:val="none" w:sz="0" w:space="0" w:color="auto"/>
          </w:divBdr>
        </w:div>
        <w:div w:id="1865629941">
          <w:marLeft w:val="640"/>
          <w:marRight w:val="0"/>
          <w:marTop w:val="0"/>
          <w:marBottom w:val="0"/>
          <w:divBdr>
            <w:top w:val="none" w:sz="0" w:space="0" w:color="auto"/>
            <w:left w:val="none" w:sz="0" w:space="0" w:color="auto"/>
            <w:bottom w:val="none" w:sz="0" w:space="0" w:color="auto"/>
            <w:right w:val="none" w:sz="0" w:space="0" w:color="auto"/>
          </w:divBdr>
        </w:div>
        <w:div w:id="233127795">
          <w:marLeft w:val="640"/>
          <w:marRight w:val="0"/>
          <w:marTop w:val="0"/>
          <w:marBottom w:val="0"/>
          <w:divBdr>
            <w:top w:val="none" w:sz="0" w:space="0" w:color="auto"/>
            <w:left w:val="none" w:sz="0" w:space="0" w:color="auto"/>
            <w:bottom w:val="none" w:sz="0" w:space="0" w:color="auto"/>
            <w:right w:val="none" w:sz="0" w:space="0" w:color="auto"/>
          </w:divBdr>
        </w:div>
        <w:div w:id="1046638721">
          <w:marLeft w:val="640"/>
          <w:marRight w:val="0"/>
          <w:marTop w:val="0"/>
          <w:marBottom w:val="0"/>
          <w:divBdr>
            <w:top w:val="none" w:sz="0" w:space="0" w:color="auto"/>
            <w:left w:val="none" w:sz="0" w:space="0" w:color="auto"/>
            <w:bottom w:val="none" w:sz="0" w:space="0" w:color="auto"/>
            <w:right w:val="none" w:sz="0" w:space="0" w:color="auto"/>
          </w:divBdr>
        </w:div>
        <w:div w:id="483473925">
          <w:marLeft w:val="640"/>
          <w:marRight w:val="0"/>
          <w:marTop w:val="0"/>
          <w:marBottom w:val="0"/>
          <w:divBdr>
            <w:top w:val="none" w:sz="0" w:space="0" w:color="auto"/>
            <w:left w:val="none" w:sz="0" w:space="0" w:color="auto"/>
            <w:bottom w:val="none" w:sz="0" w:space="0" w:color="auto"/>
            <w:right w:val="none" w:sz="0" w:space="0" w:color="auto"/>
          </w:divBdr>
        </w:div>
        <w:div w:id="1724016973">
          <w:marLeft w:val="640"/>
          <w:marRight w:val="0"/>
          <w:marTop w:val="0"/>
          <w:marBottom w:val="0"/>
          <w:divBdr>
            <w:top w:val="none" w:sz="0" w:space="0" w:color="auto"/>
            <w:left w:val="none" w:sz="0" w:space="0" w:color="auto"/>
            <w:bottom w:val="none" w:sz="0" w:space="0" w:color="auto"/>
            <w:right w:val="none" w:sz="0" w:space="0" w:color="auto"/>
          </w:divBdr>
        </w:div>
        <w:div w:id="1328828232">
          <w:marLeft w:val="640"/>
          <w:marRight w:val="0"/>
          <w:marTop w:val="0"/>
          <w:marBottom w:val="0"/>
          <w:divBdr>
            <w:top w:val="none" w:sz="0" w:space="0" w:color="auto"/>
            <w:left w:val="none" w:sz="0" w:space="0" w:color="auto"/>
            <w:bottom w:val="none" w:sz="0" w:space="0" w:color="auto"/>
            <w:right w:val="none" w:sz="0" w:space="0" w:color="auto"/>
          </w:divBdr>
        </w:div>
        <w:div w:id="646321814">
          <w:marLeft w:val="640"/>
          <w:marRight w:val="0"/>
          <w:marTop w:val="0"/>
          <w:marBottom w:val="0"/>
          <w:divBdr>
            <w:top w:val="none" w:sz="0" w:space="0" w:color="auto"/>
            <w:left w:val="none" w:sz="0" w:space="0" w:color="auto"/>
            <w:bottom w:val="none" w:sz="0" w:space="0" w:color="auto"/>
            <w:right w:val="none" w:sz="0" w:space="0" w:color="auto"/>
          </w:divBdr>
        </w:div>
        <w:div w:id="2054956997">
          <w:marLeft w:val="640"/>
          <w:marRight w:val="0"/>
          <w:marTop w:val="0"/>
          <w:marBottom w:val="0"/>
          <w:divBdr>
            <w:top w:val="none" w:sz="0" w:space="0" w:color="auto"/>
            <w:left w:val="none" w:sz="0" w:space="0" w:color="auto"/>
            <w:bottom w:val="none" w:sz="0" w:space="0" w:color="auto"/>
            <w:right w:val="none" w:sz="0" w:space="0" w:color="auto"/>
          </w:divBdr>
        </w:div>
        <w:div w:id="980891506">
          <w:marLeft w:val="640"/>
          <w:marRight w:val="0"/>
          <w:marTop w:val="0"/>
          <w:marBottom w:val="0"/>
          <w:divBdr>
            <w:top w:val="none" w:sz="0" w:space="0" w:color="auto"/>
            <w:left w:val="none" w:sz="0" w:space="0" w:color="auto"/>
            <w:bottom w:val="none" w:sz="0" w:space="0" w:color="auto"/>
            <w:right w:val="none" w:sz="0" w:space="0" w:color="auto"/>
          </w:divBdr>
        </w:div>
        <w:div w:id="771903663">
          <w:marLeft w:val="640"/>
          <w:marRight w:val="0"/>
          <w:marTop w:val="0"/>
          <w:marBottom w:val="0"/>
          <w:divBdr>
            <w:top w:val="none" w:sz="0" w:space="0" w:color="auto"/>
            <w:left w:val="none" w:sz="0" w:space="0" w:color="auto"/>
            <w:bottom w:val="none" w:sz="0" w:space="0" w:color="auto"/>
            <w:right w:val="none" w:sz="0" w:space="0" w:color="auto"/>
          </w:divBdr>
        </w:div>
        <w:div w:id="1977485475">
          <w:marLeft w:val="640"/>
          <w:marRight w:val="0"/>
          <w:marTop w:val="0"/>
          <w:marBottom w:val="0"/>
          <w:divBdr>
            <w:top w:val="none" w:sz="0" w:space="0" w:color="auto"/>
            <w:left w:val="none" w:sz="0" w:space="0" w:color="auto"/>
            <w:bottom w:val="none" w:sz="0" w:space="0" w:color="auto"/>
            <w:right w:val="none" w:sz="0" w:space="0" w:color="auto"/>
          </w:divBdr>
        </w:div>
        <w:div w:id="1737168431">
          <w:marLeft w:val="640"/>
          <w:marRight w:val="0"/>
          <w:marTop w:val="0"/>
          <w:marBottom w:val="0"/>
          <w:divBdr>
            <w:top w:val="none" w:sz="0" w:space="0" w:color="auto"/>
            <w:left w:val="none" w:sz="0" w:space="0" w:color="auto"/>
            <w:bottom w:val="none" w:sz="0" w:space="0" w:color="auto"/>
            <w:right w:val="none" w:sz="0" w:space="0" w:color="auto"/>
          </w:divBdr>
        </w:div>
        <w:div w:id="655836472">
          <w:marLeft w:val="640"/>
          <w:marRight w:val="0"/>
          <w:marTop w:val="0"/>
          <w:marBottom w:val="0"/>
          <w:divBdr>
            <w:top w:val="none" w:sz="0" w:space="0" w:color="auto"/>
            <w:left w:val="none" w:sz="0" w:space="0" w:color="auto"/>
            <w:bottom w:val="none" w:sz="0" w:space="0" w:color="auto"/>
            <w:right w:val="none" w:sz="0" w:space="0" w:color="auto"/>
          </w:divBdr>
        </w:div>
        <w:div w:id="118031580">
          <w:marLeft w:val="640"/>
          <w:marRight w:val="0"/>
          <w:marTop w:val="0"/>
          <w:marBottom w:val="0"/>
          <w:divBdr>
            <w:top w:val="none" w:sz="0" w:space="0" w:color="auto"/>
            <w:left w:val="none" w:sz="0" w:space="0" w:color="auto"/>
            <w:bottom w:val="none" w:sz="0" w:space="0" w:color="auto"/>
            <w:right w:val="none" w:sz="0" w:space="0" w:color="auto"/>
          </w:divBdr>
        </w:div>
        <w:div w:id="1845125277">
          <w:marLeft w:val="640"/>
          <w:marRight w:val="0"/>
          <w:marTop w:val="0"/>
          <w:marBottom w:val="0"/>
          <w:divBdr>
            <w:top w:val="none" w:sz="0" w:space="0" w:color="auto"/>
            <w:left w:val="none" w:sz="0" w:space="0" w:color="auto"/>
            <w:bottom w:val="none" w:sz="0" w:space="0" w:color="auto"/>
            <w:right w:val="none" w:sz="0" w:space="0" w:color="auto"/>
          </w:divBdr>
        </w:div>
        <w:div w:id="92282376">
          <w:marLeft w:val="640"/>
          <w:marRight w:val="0"/>
          <w:marTop w:val="0"/>
          <w:marBottom w:val="0"/>
          <w:divBdr>
            <w:top w:val="none" w:sz="0" w:space="0" w:color="auto"/>
            <w:left w:val="none" w:sz="0" w:space="0" w:color="auto"/>
            <w:bottom w:val="none" w:sz="0" w:space="0" w:color="auto"/>
            <w:right w:val="none" w:sz="0" w:space="0" w:color="auto"/>
          </w:divBdr>
        </w:div>
        <w:div w:id="830751396">
          <w:marLeft w:val="640"/>
          <w:marRight w:val="0"/>
          <w:marTop w:val="0"/>
          <w:marBottom w:val="0"/>
          <w:divBdr>
            <w:top w:val="none" w:sz="0" w:space="0" w:color="auto"/>
            <w:left w:val="none" w:sz="0" w:space="0" w:color="auto"/>
            <w:bottom w:val="none" w:sz="0" w:space="0" w:color="auto"/>
            <w:right w:val="none" w:sz="0" w:space="0" w:color="auto"/>
          </w:divBdr>
        </w:div>
        <w:div w:id="856309814">
          <w:marLeft w:val="640"/>
          <w:marRight w:val="0"/>
          <w:marTop w:val="0"/>
          <w:marBottom w:val="0"/>
          <w:divBdr>
            <w:top w:val="none" w:sz="0" w:space="0" w:color="auto"/>
            <w:left w:val="none" w:sz="0" w:space="0" w:color="auto"/>
            <w:bottom w:val="none" w:sz="0" w:space="0" w:color="auto"/>
            <w:right w:val="none" w:sz="0" w:space="0" w:color="auto"/>
          </w:divBdr>
        </w:div>
        <w:div w:id="1899241233">
          <w:marLeft w:val="640"/>
          <w:marRight w:val="0"/>
          <w:marTop w:val="0"/>
          <w:marBottom w:val="0"/>
          <w:divBdr>
            <w:top w:val="none" w:sz="0" w:space="0" w:color="auto"/>
            <w:left w:val="none" w:sz="0" w:space="0" w:color="auto"/>
            <w:bottom w:val="none" w:sz="0" w:space="0" w:color="auto"/>
            <w:right w:val="none" w:sz="0" w:space="0" w:color="auto"/>
          </w:divBdr>
        </w:div>
        <w:div w:id="1863128970">
          <w:marLeft w:val="640"/>
          <w:marRight w:val="0"/>
          <w:marTop w:val="0"/>
          <w:marBottom w:val="0"/>
          <w:divBdr>
            <w:top w:val="none" w:sz="0" w:space="0" w:color="auto"/>
            <w:left w:val="none" w:sz="0" w:space="0" w:color="auto"/>
            <w:bottom w:val="none" w:sz="0" w:space="0" w:color="auto"/>
            <w:right w:val="none" w:sz="0" w:space="0" w:color="auto"/>
          </w:divBdr>
        </w:div>
        <w:div w:id="314068417">
          <w:marLeft w:val="640"/>
          <w:marRight w:val="0"/>
          <w:marTop w:val="0"/>
          <w:marBottom w:val="0"/>
          <w:divBdr>
            <w:top w:val="none" w:sz="0" w:space="0" w:color="auto"/>
            <w:left w:val="none" w:sz="0" w:space="0" w:color="auto"/>
            <w:bottom w:val="none" w:sz="0" w:space="0" w:color="auto"/>
            <w:right w:val="none" w:sz="0" w:space="0" w:color="auto"/>
          </w:divBdr>
        </w:div>
        <w:div w:id="37753260">
          <w:marLeft w:val="640"/>
          <w:marRight w:val="0"/>
          <w:marTop w:val="0"/>
          <w:marBottom w:val="0"/>
          <w:divBdr>
            <w:top w:val="none" w:sz="0" w:space="0" w:color="auto"/>
            <w:left w:val="none" w:sz="0" w:space="0" w:color="auto"/>
            <w:bottom w:val="none" w:sz="0" w:space="0" w:color="auto"/>
            <w:right w:val="none" w:sz="0" w:space="0" w:color="auto"/>
          </w:divBdr>
        </w:div>
        <w:div w:id="2069498372">
          <w:marLeft w:val="640"/>
          <w:marRight w:val="0"/>
          <w:marTop w:val="0"/>
          <w:marBottom w:val="0"/>
          <w:divBdr>
            <w:top w:val="none" w:sz="0" w:space="0" w:color="auto"/>
            <w:left w:val="none" w:sz="0" w:space="0" w:color="auto"/>
            <w:bottom w:val="none" w:sz="0" w:space="0" w:color="auto"/>
            <w:right w:val="none" w:sz="0" w:space="0" w:color="auto"/>
          </w:divBdr>
        </w:div>
        <w:div w:id="1476489287">
          <w:marLeft w:val="640"/>
          <w:marRight w:val="0"/>
          <w:marTop w:val="0"/>
          <w:marBottom w:val="0"/>
          <w:divBdr>
            <w:top w:val="none" w:sz="0" w:space="0" w:color="auto"/>
            <w:left w:val="none" w:sz="0" w:space="0" w:color="auto"/>
            <w:bottom w:val="none" w:sz="0" w:space="0" w:color="auto"/>
            <w:right w:val="none" w:sz="0" w:space="0" w:color="auto"/>
          </w:divBdr>
        </w:div>
        <w:div w:id="1931886976">
          <w:marLeft w:val="640"/>
          <w:marRight w:val="0"/>
          <w:marTop w:val="0"/>
          <w:marBottom w:val="0"/>
          <w:divBdr>
            <w:top w:val="none" w:sz="0" w:space="0" w:color="auto"/>
            <w:left w:val="none" w:sz="0" w:space="0" w:color="auto"/>
            <w:bottom w:val="none" w:sz="0" w:space="0" w:color="auto"/>
            <w:right w:val="none" w:sz="0" w:space="0" w:color="auto"/>
          </w:divBdr>
        </w:div>
        <w:div w:id="1728647826">
          <w:marLeft w:val="640"/>
          <w:marRight w:val="0"/>
          <w:marTop w:val="0"/>
          <w:marBottom w:val="0"/>
          <w:divBdr>
            <w:top w:val="none" w:sz="0" w:space="0" w:color="auto"/>
            <w:left w:val="none" w:sz="0" w:space="0" w:color="auto"/>
            <w:bottom w:val="none" w:sz="0" w:space="0" w:color="auto"/>
            <w:right w:val="none" w:sz="0" w:space="0" w:color="auto"/>
          </w:divBdr>
        </w:div>
        <w:div w:id="2110419408">
          <w:marLeft w:val="640"/>
          <w:marRight w:val="0"/>
          <w:marTop w:val="0"/>
          <w:marBottom w:val="0"/>
          <w:divBdr>
            <w:top w:val="none" w:sz="0" w:space="0" w:color="auto"/>
            <w:left w:val="none" w:sz="0" w:space="0" w:color="auto"/>
            <w:bottom w:val="none" w:sz="0" w:space="0" w:color="auto"/>
            <w:right w:val="none" w:sz="0" w:space="0" w:color="auto"/>
          </w:divBdr>
        </w:div>
        <w:div w:id="1908687224">
          <w:marLeft w:val="640"/>
          <w:marRight w:val="0"/>
          <w:marTop w:val="0"/>
          <w:marBottom w:val="0"/>
          <w:divBdr>
            <w:top w:val="none" w:sz="0" w:space="0" w:color="auto"/>
            <w:left w:val="none" w:sz="0" w:space="0" w:color="auto"/>
            <w:bottom w:val="none" w:sz="0" w:space="0" w:color="auto"/>
            <w:right w:val="none" w:sz="0" w:space="0" w:color="auto"/>
          </w:divBdr>
        </w:div>
        <w:div w:id="889725893">
          <w:marLeft w:val="640"/>
          <w:marRight w:val="0"/>
          <w:marTop w:val="0"/>
          <w:marBottom w:val="0"/>
          <w:divBdr>
            <w:top w:val="none" w:sz="0" w:space="0" w:color="auto"/>
            <w:left w:val="none" w:sz="0" w:space="0" w:color="auto"/>
            <w:bottom w:val="none" w:sz="0" w:space="0" w:color="auto"/>
            <w:right w:val="none" w:sz="0" w:space="0" w:color="auto"/>
          </w:divBdr>
        </w:div>
        <w:div w:id="1436558629">
          <w:marLeft w:val="640"/>
          <w:marRight w:val="0"/>
          <w:marTop w:val="0"/>
          <w:marBottom w:val="0"/>
          <w:divBdr>
            <w:top w:val="none" w:sz="0" w:space="0" w:color="auto"/>
            <w:left w:val="none" w:sz="0" w:space="0" w:color="auto"/>
            <w:bottom w:val="none" w:sz="0" w:space="0" w:color="auto"/>
            <w:right w:val="none" w:sz="0" w:space="0" w:color="auto"/>
          </w:divBdr>
        </w:div>
        <w:div w:id="77097040">
          <w:marLeft w:val="640"/>
          <w:marRight w:val="0"/>
          <w:marTop w:val="0"/>
          <w:marBottom w:val="0"/>
          <w:divBdr>
            <w:top w:val="none" w:sz="0" w:space="0" w:color="auto"/>
            <w:left w:val="none" w:sz="0" w:space="0" w:color="auto"/>
            <w:bottom w:val="none" w:sz="0" w:space="0" w:color="auto"/>
            <w:right w:val="none" w:sz="0" w:space="0" w:color="auto"/>
          </w:divBdr>
        </w:div>
        <w:div w:id="2041316650">
          <w:marLeft w:val="640"/>
          <w:marRight w:val="0"/>
          <w:marTop w:val="0"/>
          <w:marBottom w:val="0"/>
          <w:divBdr>
            <w:top w:val="none" w:sz="0" w:space="0" w:color="auto"/>
            <w:left w:val="none" w:sz="0" w:space="0" w:color="auto"/>
            <w:bottom w:val="none" w:sz="0" w:space="0" w:color="auto"/>
            <w:right w:val="none" w:sz="0" w:space="0" w:color="auto"/>
          </w:divBdr>
        </w:div>
        <w:div w:id="656111777">
          <w:marLeft w:val="640"/>
          <w:marRight w:val="0"/>
          <w:marTop w:val="0"/>
          <w:marBottom w:val="0"/>
          <w:divBdr>
            <w:top w:val="none" w:sz="0" w:space="0" w:color="auto"/>
            <w:left w:val="none" w:sz="0" w:space="0" w:color="auto"/>
            <w:bottom w:val="none" w:sz="0" w:space="0" w:color="auto"/>
            <w:right w:val="none" w:sz="0" w:space="0" w:color="auto"/>
          </w:divBdr>
        </w:div>
        <w:div w:id="1592737981">
          <w:marLeft w:val="640"/>
          <w:marRight w:val="0"/>
          <w:marTop w:val="0"/>
          <w:marBottom w:val="0"/>
          <w:divBdr>
            <w:top w:val="none" w:sz="0" w:space="0" w:color="auto"/>
            <w:left w:val="none" w:sz="0" w:space="0" w:color="auto"/>
            <w:bottom w:val="none" w:sz="0" w:space="0" w:color="auto"/>
            <w:right w:val="none" w:sz="0" w:space="0" w:color="auto"/>
          </w:divBdr>
        </w:div>
        <w:div w:id="462119327">
          <w:marLeft w:val="640"/>
          <w:marRight w:val="0"/>
          <w:marTop w:val="0"/>
          <w:marBottom w:val="0"/>
          <w:divBdr>
            <w:top w:val="none" w:sz="0" w:space="0" w:color="auto"/>
            <w:left w:val="none" w:sz="0" w:space="0" w:color="auto"/>
            <w:bottom w:val="none" w:sz="0" w:space="0" w:color="auto"/>
            <w:right w:val="none" w:sz="0" w:space="0" w:color="auto"/>
          </w:divBdr>
        </w:div>
        <w:div w:id="1065836540">
          <w:marLeft w:val="640"/>
          <w:marRight w:val="0"/>
          <w:marTop w:val="0"/>
          <w:marBottom w:val="0"/>
          <w:divBdr>
            <w:top w:val="none" w:sz="0" w:space="0" w:color="auto"/>
            <w:left w:val="none" w:sz="0" w:space="0" w:color="auto"/>
            <w:bottom w:val="none" w:sz="0" w:space="0" w:color="auto"/>
            <w:right w:val="none" w:sz="0" w:space="0" w:color="auto"/>
          </w:divBdr>
        </w:div>
        <w:div w:id="1888182279">
          <w:marLeft w:val="640"/>
          <w:marRight w:val="0"/>
          <w:marTop w:val="0"/>
          <w:marBottom w:val="0"/>
          <w:divBdr>
            <w:top w:val="none" w:sz="0" w:space="0" w:color="auto"/>
            <w:left w:val="none" w:sz="0" w:space="0" w:color="auto"/>
            <w:bottom w:val="none" w:sz="0" w:space="0" w:color="auto"/>
            <w:right w:val="none" w:sz="0" w:space="0" w:color="auto"/>
          </w:divBdr>
        </w:div>
        <w:div w:id="403333330">
          <w:marLeft w:val="640"/>
          <w:marRight w:val="0"/>
          <w:marTop w:val="0"/>
          <w:marBottom w:val="0"/>
          <w:divBdr>
            <w:top w:val="none" w:sz="0" w:space="0" w:color="auto"/>
            <w:left w:val="none" w:sz="0" w:space="0" w:color="auto"/>
            <w:bottom w:val="none" w:sz="0" w:space="0" w:color="auto"/>
            <w:right w:val="none" w:sz="0" w:space="0" w:color="auto"/>
          </w:divBdr>
        </w:div>
        <w:div w:id="132841802">
          <w:marLeft w:val="640"/>
          <w:marRight w:val="0"/>
          <w:marTop w:val="0"/>
          <w:marBottom w:val="0"/>
          <w:divBdr>
            <w:top w:val="none" w:sz="0" w:space="0" w:color="auto"/>
            <w:left w:val="none" w:sz="0" w:space="0" w:color="auto"/>
            <w:bottom w:val="none" w:sz="0" w:space="0" w:color="auto"/>
            <w:right w:val="none" w:sz="0" w:space="0" w:color="auto"/>
          </w:divBdr>
        </w:div>
        <w:div w:id="1886943063">
          <w:marLeft w:val="640"/>
          <w:marRight w:val="0"/>
          <w:marTop w:val="0"/>
          <w:marBottom w:val="0"/>
          <w:divBdr>
            <w:top w:val="none" w:sz="0" w:space="0" w:color="auto"/>
            <w:left w:val="none" w:sz="0" w:space="0" w:color="auto"/>
            <w:bottom w:val="none" w:sz="0" w:space="0" w:color="auto"/>
            <w:right w:val="none" w:sz="0" w:space="0" w:color="auto"/>
          </w:divBdr>
        </w:div>
        <w:div w:id="1578712405">
          <w:marLeft w:val="640"/>
          <w:marRight w:val="0"/>
          <w:marTop w:val="0"/>
          <w:marBottom w:val="0"/>
          <w:divBdr>
            <w:top w:val="none" w:sz="0" w:space="0" w:color="auto"/>
            <w:left w:val="none" w:sz="0" w:space="0" w:color="auto"/>
            <w:bottom w:val="none" w:sz="0" w:space="0" w:color="auto"/>
            <w:right w:val="none" w:sz="0" w:space="0" w:color="auto"/>
          </w:divBdr>
        </w:div>
        <w:div w:id="1861779035">
          <w:marLeft w:val="640"/>
          <w:marRight w:val="0"/>
          <w:marTop w:val="0"/>
          <w:marBottom w:val="0"/>
          <w:divBdr>
            <w:top w:val="none" w:sz="0" w:space="0" w:color="auto"/>
            <w:left w:val="none" w:sz="0" w:space="0" w:color="auto"/>
            <w:bottom w:val="none" w:sz="0" w:space="0" w:color="auto"/>
            <w:right w:val="none" w:sz="0" w:space="0" w:color="auto"/>
          </w:divBdr>
        </w:div>
        <w:div w:id="609747707">
          <w:marLeft w:val="640"/>
          <w:marRight w:val="0"/>
          <w:marTop w:val="0"/>
          <w:marBottom w:val="0"/>
          <w:divBdr>
            <w:top w:val="none" w:sz="0" w:space="0" w:color="auto"/>
            <w:left w:val="none" w:sz="0" w:space="0" w:color="auto"/>
            <w:bottom w:val="none" w:sz="0" w:space="0" w:color="auto"/>
            <w:right w:val="none" w:sz="0" w:space="0" w:color="auto"/>
          </w:divBdr>
        </w:div>
        <w:div w:id="1808282016">
          <w:marLeft w:val="640"/>
          <w:marRight w:val="0"/>
          <w:marTop w:val="0"/>
          <w:marBottom w:val="0"/>
          <w:divBdr>
            <w:top w:val="none" w:sz="0" w:space="0" w:color="auto"/>
            <w:left w:val="none" w:sz="0" w:space="0" w:color="auto"/>
            <w:bottom w:val="none" w:sz="0" w:space="0" w:color="auto"/>
            <w:right w:val="none" w:sz="0" w:space="0" w:color="auto"/>
          </w:divBdr>
        </w:div>
        <w:div w:id="1647972373">
          <w:marLeft w:val="640"/>
          <w:marRight w:val="0"/>
          <w:marTop w:val="0"/>
          <w:marBottom w:val="0"/>
          <w:divBdr>
            <w:top w:val="none" w:sz="0" w:space="0" w:color="auto"/>
            <w:left w:val="none" w:sz="0" w:space="0" w:color="auto"/>
            <w:bottom w:val="none" w:sz="0" w:space="0" w:color="auto"/>
            <w:right w:val="none" w:sz="0" w:space="0" w:color="auto"/>
          </w:divBdr>
        </w:div>
        <w:div w:id="2129352584">
          <w:marLeft w:val="640"/>
          <w:marRight w:val="0"/>
          <w:marTop w:val="0"/>
          <w:marBottom w:val="0"/>
          <w:divBdr>
            <w:top w:val="none" w:sz="0" w:space="0" w:color="auto"/>
            <w:left w:val="none" w:sz="0" w:space="0" w:color="auto"/>
            <w:bottom w:val="none" w:sz="0" w:space="0" w:color="auto"/>
            <w:right w:val="none" w:sz="0" w:space="0" w:color="auto"/>
          </w:divBdr>
        </w:div>
        <w:div w:id="312637045">
          <w:marLeft w:val="640"/>
          <w:marRight w:val="0"/>
          <w:marTop w:val="0"/>
          <w:marBottom w:val="0"/>
          <w:divBdr>
            <w:top w:val="none" w:sz="0" w:space="0" w:color="auto"/>
            <w:left w:val="none" w:sz="0" w:space="0" w:color="auto"/>
            <w:bottom w:val="none" w:sz="0" w:space="0" w:color="auto"/>
            <w:right w:val="none" w:sz="0" w:space="0" w:color="auto"/>
          </w:divBdr>
        </w:div>
        <w:div w:id="181941664">
          <w:marLeft w:val="640"/>
          <w:marRight w:val="0"/>
          <w:marTop w:val="0"/>
          <w:marBottom w:val="0"/>
          <w:divBdr>
            <w:top w:val="none" w:sz="0" w:space="0" w:color="auto"/>
            <w:left w:val="none" w:sz="0" w:space="0" w:color="auto"/>
            <w:bottom w:val="none" w:sz="0" w:space="0" w:color="auto"/>
            <w:right w:val="none" w:sz="0" w:space="0" w:color="auto"/>
          </w:divBdr>
        </w:div>
        <w:div w:id="1620644243">
          <w:marLeft w:val="640"/>
          <w:marRight w:val="0"/>
          <w:marTop w:val="0"/>
          <w:marBottom w:val="0"/>
          <w:divBdr>
            <w:top w:val="none" w:sz="0" w:space="0" w:color="auto"/>
            <w:left w:val="none" w:sz="0" w:space="0" w:color="auto"/>
            <w:bottom w:val="none" w:sz="0" w:space="0" w:color="auto"/>
            <w:right w:val="none" w:sz="0" w:space="0" w:color="auto"/>
          </w:divBdr>
        </w:div>
        <w:div w:id="811950503">
          <w:marLeft w:val="640"/>
          <w:marRight w:val="0"/>
          <w:marTop w:val="0"/>
          <w:marBottom w:val="0"/>
          <w:divBdr>
            <w:top w:val="none" w:sz="0" w:space="0" w:color="auto"/>
            <w:left w:val="none" w:sz="0" w:space="0" w:color="auto"/>
            <w:bottom w:val="none" w:sz="0" w:space="0" w:color="auto"/>
            <w:right w:val="none" w:sz="0" w:space="0" w:color="auto"/>
          </w:divBdr>
        </w:div>
        <w:div w:id="1454639845">
          <w:marLeft w:val="640"/>
          <w:marRight w:val="0"/>
          <w:marTop w:val="0"/>
          <w:marBottom w:val="0"/>
          <w:divBdr>
            <w:top w:val="none" w:sz="0" w:space="0" w:color="auto"/>
            <w:left w:val="none" w:sz="0" w:space="0" w:color="auto"/>
            <w:bottom w:val="none" w:sz="0" w:space="0" w:color="auto"/>
            <w:right w:val="none" w:sz="0" w:space="0" w:color="auto"/>
          </w:divBdr>
        </w:div>
        <w:div w:id="39742876">
          <w:marLeft w:val="640"/>
          <w:marRight w:val="0"/>
          <w:marTop w:val="0"/>
          <w:marBottom w:val="0"/>
          <w:divBdr>
            <w:top w:val="none" w:sz="0" w:space="0" w:color="auto"/>
            <w:left w:val="none" w:sz="0" w:space="0" w:color="auto"/>
            <w:bottom w:val="none" w:sz="0" w:space="0" w:color="auto"/>
            <w:right w:val="none" w:sz="0" w:space="0" w:color="auto"/>
          </w:divBdr>
        </w:div>
        <w:div w:id="447512545">
          <w:marLeft w:val="640"/>
          <w:marRight w:val="0"/>
          <w:marTop w:val="0"/>
          <w:marBottom w:val="0"/>
          <w:divBdr>
            <w:top w:val="none" w:sz="0" w:space="0" w:color="auto"/>
            <w:left w:val="none" w:sz="0" w:space="0" w:color="auto"/>
            <w:bottom w:val="none" w:sz="0" w:space="0" w:color="auto"/>
            <w:right w:val="none" w:sz="0" w:space="0" w:color="auto"/>
          </w:divBdr>
        </w:div>
        <w:div w:id="81028312">
          <w:marLeft w:val="640"/>
          <w:marRight w:val="0"/>
          <w:marTop w:val="0"/>
          <w:marBottom w:val="0"/>
          <w:divBdr>
            <w:top w:val="none" w:sz="0" w:space="0" w:color="auto"/>
            <w:left w:val="none" w:sz="0" w:space="0" w:color="auto"/>
            <w:bottom w:val="none" w:sz="0" w:space="0" w:color="auto"/>
            <w:right w:val="none" w:sz="0" w:space="0" w:color="auto"/>
          </w:divBdr>
        </w:div>
        <w:div w:id="1558975872">
          <w:marLeft w:val="640"/>
          <w:marRight w:val="0"/>
          <w:marTop w:val="0"/>
          <w:marBottom w:val="0"/>
          <w:divBdr>
            <w:top w:val="none" w:sz="0" w:space="0" w:color="auto"/>
            <w:left w:val="none" w:sz="0" w:space="0" w:color="auto"/>
            <w:bottom w:val="none" w:sz="0" w:space="0" w:color="auto"/>
            <w:right w:val="none" w:sz="0" w:space="0" w:color="auto"/>
          </w:divBdr>
        </w:div>
        <w:div w:id="1753234048">
          <w:marLeft w:val="640"/>
          <w:marRight w:val="0"/>
          <w:marTop w:val="0"/>
          <w:marBottom w:val="0"/>
          <w:divBdr>
            <w:top w:val="none" w:sz="0" w:space="0" w:color="auto"/>
            <w:left w:val="none" w:sz="0" w:space="0" w:color="auto"/>
            <w:bottom w:val="none" w:sz="0" w:space="0" w:color="auto"/>
            <w:right w:val="none" w:sz="0" w:space="0" w:color="auto"/>
          </w:divBdr>
        </w:div>
        <w:div w:id="1402754800">
          <w:marLeft w:val="640"/>
          <w:marRight w:val="0"/>
          <w:marTop w:val="0"/>
          <w:marBottom w:val="0"/>
          <w:divBdr>
            <w:top w:val="none" w:sz="0" w:space="0" w:color="auto"/>
            <w:left w:val="none" w:sz="0" w:space="0" w:color="auto"/>
            <w:bottom w:val="none" w:sz="0" w:space="0" w:color="auto"/>
            <w:right w:val="none" w:sz="0" w:space="0" w:color="auto"/>
          </w:divBdr>
        </w:div>
        <w:div w:id="1241332344">
          <w:marLeft w:val="640"/>
          <w:marRight w:val="0"/>
          <w:marTop w:val="0"/>
          <w:marBottom w:val="0"/>
          <w:divBdr>
            <w:top w:val="none" w:sz="0" w:space="0" w:color="auto"/>
            <w:left w:val="none" w:sz="0" w:space="0" w:color="auto"/>
            <w:bottom w:val="none" w:sz="0" w:space="0" w:color="auto"/>
            <w:right w:val="none" w:sz="0" w:space="0" w:color="auto"/>
          </w:divBdr>
        </w:div>
        <w:div w:id="937951570">
          <w:marLeft w:val="640"/>
          <w:marRight w:val="0"/>
          <w:marTop w:val="0"/>
          <w:marBottom w:val="0"/>
          <w:divBdr>
            <w:top w:val="none" w:sz="0" w:space="0" w:color="auto"/>
            <w:left w:val="none" w:sz="0" w:space="0" w:color="auto"/>
            <w:bottom w:val="none" w:sz="0" w:space="0" w:color="auto"/>
            <w:right w:val="none" w:sz="0" w:space="0" w:color="auto"/>
          </w:divBdr>
        </w:div>
        <w:div w:id="795754090">
          <w:marLeft w:val="640"/>
          <w:marRight w:val="0"/>
          <w:marTop w:val="0"/>
          <w:marBottom w:val="0"/>
          <w:divBdr>
            <w:top w:val="none" w:sz="0" w:space="0" w:color="auto"/>
            <w:left w:val="none" w:sz="0" w:space="0" w:color="auto"/>
            <w:bottom w:val="none" w:sz="0" w:space="0" w:color="auto"/>
            <w:right w:val="none" w:sz="0" w:space="0" w:color="auto"/>
          </w:divBdr>
        </w:div>
        <w:div w:id="179318469">
          <w:marLeft w:val="640"/>
          <w:marRight w:val="0"/>
          <w:marTop w:val="0"/>
          <w:marBottom w:val="0"/>
          <w:divBdr>
            <w:top w:val="none" w:sz="0" w:space="0" w:color="auto"/>
            <w:left w:val="none" w:sz="0" w:space="0" w:color="auto"/>
            <w:bottom w:val="none" w:sz="0" w:space="0" w:color="auto"/>
            <w:right w:val="none" w:sz="0" w:space="0" w:color="auto"/>
          </w:divBdr>
        </w:div>
        <w:div w:id="1330065084">
          <w:marLeft w:val="640"/>
          <w:marRight w:val="0"/>
          <w:marTop w:val="0"/>
          <w:marBottom w:val="0"/>
          <w:divBdr>
            <w:top w:val="none" w:sz="0" w:space="0" w:color="auto"/>
            <w:left w:val="none" w:sz="0" w:space="0" w:color="auto"/>
            <w:bottom w:val="none" w:sz="0" w:space="0" w:color="auto"/>
            <w:right w:val="none" w:sz="0" w:space="0" w:color="auto"/>
          </w:divBdr>
        </w:div>
        <w:div w:id="1793094068">
          <w:marLeft w:val="640"/>
          <w:marRight w:val="0"/>
          <w:marTop w:val="0"/>
          <w:marBottom w:val="0"/>
          <w:divBdr>
            <w:top w:val="none" w:sz="0" w:space="0" w:color="auto"/>
            <w:left w:val="none" w:sz="0" w:space="0" w:color="auto"/>
            <w:bottom w:val="none" w:sz="0" w:space="0" w:color="auto"/>
            <w:right w:val="none" w:sz="0" w:space="0" w:color="auto"/>
          </w:divBdr>
        </w:div>
        <w:div w:id="604727879">
          <w:marLeft w:val="640"/>
          <w:marRight w:val="0"/>
          <w:marTop w:val="0"/>
          <w:marBottom w:val="0"/>
          <w:divBdr>
            <w:top w:val="none" w:sz="0" w:space="0" w:color="auto"/>
            <w:left w:val="none" w:sz="0" w:space="0" w:color="auto"/>
            <w:bottom w:val="none" w:sz="0" w:space="0" w:color="auto"/>
            <w:right w:val="none" w:sz="0" w:space="0" w:color="auto"/>
          </w:divBdr>
        </w:div>
      </w:divsChild>
    </w:div>
    <w:div w:id="1190022175">
      <w:bodyDiv w:val="1"/>
      <w:marLeft w:val="0"/>
      <w:marRight w:val="0"/>
      <w:marTop w:val="0"/>
      <w:marBottom w:val="0"/>
      <w:divBdr>
        <w:top w:val="none" w:sz="0" w:space="0" w:color="auto"/>
        <w:left w:val="none" w:sz="0" w:space="0" w:color="auto"/>
        <w:bottom w:val="none" w:sz="0" w:space="0" w:color="auto"/>
        <w:right w:val="none" w:sz="0" w:space="0" w:color="auto"/>
      </w:divBdr>
      <w:divsChild>
        <w:div w:id="303514300">
          <w:marLeft w:val="640"/>
          <w:marRight w:val="0"/>
          <w:marTop w:val="0"/>
          <w:marBottom w:val="0"/>
          <w:divBdr>
            <w:top w:val="none" w:sz="0" w:space="0" w:color="auto"/>
            <w:left w:val="none" w:sz="0" w:space="0" w:color="auto"/>
            <w:bottom w:val="none" w:sz="0" w:space="0" w:color="auto"/>
            <w:right w:val="none" w:sz="0" w:space="0" w:color="auto"/>
          </w:divBdr>
        </w:div>
        <w:div w:id="849610011">
          <w:marLeft w:val="640"/>
          <w:marRight w:val="0"/>
          <w:marTop w:val="0"/>
          <w:marBottom w:val="0"/>
          <w:divBdr>
            <w:top w:val="none" w:sz="0" w:space="0" w:color="auto"/>
            <w:left w:val="none" w:sz="0" w:space="0" w:color="auto"/>
            <w:bottom w:val="none" w:sz="0" w:space="0" w:color="auto"/>
            <w:right w:val="none" w:sz="0" w:space="0" w:color="auto"/>
          </w:divBdr>
        </w:div>
        <w:div w:id="1839806447">
          <w:marLeft w:val="640"/>
          <w:marRight w:val="0"/>
          <w:marTop w:val="0"/>
          <w:marBottom w:val="0"/>
          <w:divBdr>
            <w:top w:val="none" w:sz="0" w:space="0" w:color="auto"/>
            <w:left w:val="none" w:sz="0" w:space="0" w:color="auto"/>
            <w:bottom w:val="none" w:sz="0" w:space="0" w:color="auto"/>
            <w:right w:val="none" w:sz="0" w:space="0" w:color="auto"/>
          </w:divBdr>
        </w:div>
        <w:div w:id="1407454222">
          <w:marLeft w:val="640"/>
          <w:marRight w:val="0"/>
          <w:marTop w:val="0"/>
          <w:marBottom w:val="0"/>
          <w:divBdr>
            <w:top w:val="none" w:sz="0" w:space="0" w:color="auto"/>
            <w:left w:val="none" w:sz="0" w:space="0" w:color="auto"/>
            <w:bottom w:val="none" w:sz="0" w:space="0" w:color="auto"/>
            <w:right w:val="none" w:sz="0" w:space="0" w:color="auto"/>
          </w:divBdr>
        </w:div>
        <w:div w:id="2126926837">
          <w:marLeft w:val="640"/>
          <w:marRight w:val="0"/>
          <w:marTop w:val="0"/>
          <w:marBottom w:val="0"/>
          <w:divBdr>
            <w:top w:val="none" w:sz="0" w:space="0" w:color="auto"/>
            <w:left w:val="none" w:sz="0" w:space="0" w:color="auto"/>
            <w:bottom w:val="none" w:sz="0" w:space="0" w:color="auto"/>
            <w:right w:val="none" w:sz="0" w:space="0" w:color="auto"/>
          </w:divBdr>
        </w:div>
        <w:div w:id="24254473">
          <w:marLeft w:val="640"/>
          <w:marRight w:val="0"/>
          <w:marTop w:val="0"/>
          <w:marBottom w:val="0"/>
          <w:divBdr>
            <w:top w:val="none" w:sz="0" w:space="0" w:color="auto"/>
            <w:left w:val="none" w:sz="0" w:space="0" w:color="auto"/>
            <w:bottom w:val="none" w:sz="0" w:space="0" w:color="auto"/>
            <w:right w:val="none" w:sz="0" w:space="0" w:color="auto"/>
          </w:divBdr>
        </w:div>
        <w:div w:id="228346580">
          <w:marLeft w:val="640"/>
          <w:marRight w:val="0"/>
          <w:marTop w:val="0"/>
          <w:marBottom w:val="0"/>
          <w:divBdr>
            <w:top w:val="none" w:sz="0" w:space="0" w:color="auto"/>
            <w:left w:val="none" w:sz="0" w:space="0" w:color="auto"/>
            <w:bottom w:val="none" w:sz="0" w:space="0" w:color="auto"/>
            <w:right w:val="none" w:sz="0" w:space="0" w:color="auto"/>
          </w:divBdr>
        </w:div>
        <w:div w:id="907883849">
          <w:marLeft w:val="640"/>
          <w:marRight w:val="0"/>
          <w:marTop w:val="0"/>
          <w:marBottom w:val="0"/>
          <w:divBdr>
            <w:top w:val="none" w:sz="0" w:space="0" w:color="auto"/>
            <w:left w:val="none" w:sz="0" w:space="0" w:color="auto"/>
            <w:bottom w:val="none" w:sz="0" w:space="0" w:color="auto"/>
            <w:right w:val="none" w:sz="0" w:space="0" w:color="auto"/>
          </w:divBdr>
        </w:div>
        <w:div w:id="1036856747">
          <w:marLeft w:val="640"/>
          <w:marRight w:val="0"/>
          <w:marTop w:val="0"/>
          <w:marBottom w:val="0"/>
          <w:divBdr>
            <w:top w:val="none" w:sz="0" w:space="0" w:color="auto"/>
            <w:left w:val="none" w:sz="0" w:space="0" w:color="auto"/>
            <w:bottom w:val="none" w:sz="0" w:space="0" w:color="auto"/>
            <w:right w:val="none" w:sz="0" w:space="0" w:color="auto"/>
          </w:divBdr>
        </w:div>
        <w:div w:id="2093354544">
          <w:marLeft w:val="640"/>
          <w:marRight w:val="0"/>
          <w:marTop w:val="0"/>
          <w:marBottom w:val="0"/>
          <w:divBdr>
            <w:top w:val="none" w:sz="0" w:space="0" w:color="auto"/>
            <w:left w:val="none" w:sz="0" w:space="0" w:color="auto"/>
            <w:bottom w:val="none" w:sz="0" w:space="0" w:color="auto"/>
            <w:right w:val="none" w:sz="0" w:space="0" w:color="auto"/>
          </w:divBdr>
        </w:div>
        <w:div w:id="1273320750">
          <w:marLeft w:val="640"/>
          <w:marRight w:val="0"/>
          <w:marTop w:val="0"/>
          <w:marBottom w:val="0"/>
          <w:divBdr>
            <w:top w:val="none" w:sz="0" w:space="0" w:color="auto"/>
            <w:left w:val="none" w:sz="0" w:space="0" w:color="auto"/>
            <w:bottom w:val="none" w:sz="0" w:space="0" w:color="auto"/>
            <w:right w:val="none" w:sz="0" w:space="0" w:color="auto"/>
          </w:divBdr>
        </w:div>
        <w:div w:id="1869760559">
          <w:marLeft w:val="640"/>
          <w:marRight w:val="0"/>
          <w:marTop w:val="0"/>
          <w:marBottom w:val="0"/>
          <w:divBdr>
            <w:top w:val="none" w:sz="0" w:space="0" w:color="auto"/>
            <w:left w:val="none" w:sz="0" w:space="0" w:color="auto"/>
            <w:bottom w:val="none" w:sz="0" w:space="0" w:color="auto"/>
            <w:right w:val="none" w:sz="0" w:space="0" w:color="auto"/>
          </w:divBdr>
        </w:div>
        <w:div w:id="1152870815">
          <w:marLeft w:val="640"/>
          <w:marRight w:val="0"/>
          <w:marTop w:val="0"/>
          <w:marBottom w:val="0"/>
          <w:divBdr>
            <w:top w:val="none" w:sz="0" w:space="0" w:color="auto"/>
            <w:left w:val="none" w:sz="0" w:space="0" w:color="auto"/>
            <w:bottom w:val="none" w:sz="0" w:space="0" w:color="auto"/>
            <w:right w:val="none" w:sz="0" w:space="0" w:color="auto"/>
          </w:divBdr>
        </w:div>
        <w:div w:id="629702052">
          <w:marLeft w:val="640"/>
          <w:marRight w:val="0"/>
          <w:marTop w:val="0"/>
          <w:marBottom w:val="0"/>
          <w:divBdr>
            <w:top w:val="none" w:sz="0" w:space="0" w:color="auto"/>
            <w:left w:val="none" w:sz="0" w:space="0" w:color="auto"/>
            <w:bottom w:val="none" w:sz="0" w:space="0" w:color="auto"/>
            <w:right w:val="none" w:sz="0" w:space="0" w:color="auto"/>
          </w:divBdr>
        </w:div>
        <w:div w:id="731008167">
          <w:marLeft w:val="640"/>
          <w:marRight w:val="0"/>
          <w:marTop w:val="0"/>
          <w:marBottom w:val="0"/>
          <w:divBdr>
            <w:top w:val="none" w:sz="0" w:space="0" w:color="auto"/>
            <w:left w:val="none" w:sz="0" w:space="0" w:color="auto"/>
            <w:bottom w:val="none" w:sz="0" w:space="0" w:color="auto"/>
            <w:right w:val="none" w:sz="0" w:space="0" w:color="auto"/>
          </w:divBdr>
        </w:div>
        <w:div w:id="827746235">
          <w:marLeft w:val="640"/>
          <w:marRight w:val="0"/>
          <w:marTop w:val="0"/>
          <w:marBottom w:val="0"/>
          <w:divBdr>
            <w:top w:val="none" w:sz="0" w:space="0" w:color="auto"/>
            <w:left w:val="none" w:sz="0" w:space="0" w:color="auto"/>
            <w:bottom w:val="none" w:sz="0" w:space="0" w:color="auto"/>
            <w:right w:val="none" w:sz="0" w:space="0" w:color="auto"/>
          </w:divBdr>
        </w:div>
        <w:div w:id="435055946">
          <w:marLeft w:val="640"/>
          <w:marRight w:val="0"/>
          <w:marTop w:val="0"/>
          <w:marBottom w:val="0"/>
          <w:divBdr>
            <w:top w:val="none" w:sz="0" w:space="0" w:color="auto"/>
            <w:left w:val="none" w:sz="0" w:space="0" w:color="auto"/>
            <w:bottom w:val="none" w:sz="0" w:space="0" w:color="auto"/>
            <w:right w:val="none" w:sz="0" w:space="0" w:color="auto"/>
          </w:divBdr>
        </w:div>
        <w:div w:id="1475760991">
          <w:marLeft w:val="640"/>
          <w:marRight w:val="0"/>
          <w:marTop w:val="0"/>
          <w:marBottom w:val="0"/>
          <w:divBdr>
            <w:top w:val="none" w:sz="0" w:space="0" w:color="auto"/>
            <w:left w:val="none" w:sz="0" w:space="0" w:color="auto"/>
            <w:bottom w:val="none" w:sz="0" w:space="0" w:color="auto"/>
            <w:right w:val="none" w:sz="0" w:space="0" w:color="auto"/>
          </w:divBdr>
        </w:div>
        <w:div w:id="1908877337">
          <w:marLeft w:val="640"/>
          <w:marRight w:val="0"/>
          <w:marTop w:val="0"/>
          <w:marBottom w:val="0"/>
          <w:divBdr>
            <w:top w:val="none" w:sz="0" w:space="0" w:color="auto"/>
            <w:left w:val="none" w:sz="0" w:space="0" w:color="auto"/>
            <w:bottom w:val="none" w:sz="0" w:space="0" w:color="auto"/>
            <w:right w:val="none" w:sz="0" w:space="0" w:color="auto"/>
          </w:divBdr>
        </w:div>
        <w:div w:id="1235817790">
          <w:marLeft w:val="640"/>
          <w:marRight w:val="0"/>
          <w:marTop w:val="0"/>
          <w:marBottom w:val="0"/>
          <w:divBdr>
            <w:top w:val="none" w:sz="0" w:space="0" w:color="auto"/>
            <w:left w:val="none" w:sz="0" w:space="0" w:color="auto"/>
            <w:bottom w:val="none" w:sz="0" w:space="0" w:color="auto"/>
            <w:right w:val="none" w:sz="0" w:space="0" w:color="auto"/>
          </w:divBdr>
        </w:div>
        <w:div w:id="2066565425">
          <w:marLeft w:val="640"/>
          <w:marRight w:val="0"/>
          <w:marTop w:val="0"/>
          <w:marBottom w:val="0"/>
          <w:divBdr>
            <w:top w:val="none" w:sz="0" w:space="0" w:color="auto"/>
            <w:left w:val="none" w:sz="0" w:space="0" w:color="auto"/>
            <w:bottom w:val="none" w:sz="0" w:space="0" w:color="auto"/>
            <w:right w:val="none" w:sz="0" w:space="0" w:color="auto"/>
          </w:divBdr>
        </w:div>
        <w:div w:id="2108579796">
          <w:marLeft w:val="640"/>
          <w:marRight w:val="0"/>
          <w:marTop w:val="0"/>
          <w:marBottom w:val="0"/>
          <w:divBdr>
            <w:top w:val="none" w:sz="0" w:space="0" w:color="auto"/>
            <w:left w:val="none" w:sz="0" w:space="0" w:color="auto"/>
            <w:bottom w:val="none" w:sz="0" w:space="0" w:color="auto"/>
            <w:right w:val="none" w:sz="0" w:space="0" w:color="auto"/>
          </w:divBdr>
        </w:div>
        <w:div w:id="2088652053">
          <w:marLeft w:val="640"/>
          <w:marRight w:val="0"/>
          <w:marTop w:val="0"/>
          <w:marBottom w:val="0"/>
          <w:divBdr>
            <w:top w:val="none" w:sz="0" w:space="0" w:color="auto"/>
            <w:left w:val="none" w:sz="0" w:space="0" w:color="auto"/>
            <w:bottom w:val="none" w:sz="0" w:space="0" w:color="auto"/>
            <w:right w:val="none" w:sz="0" w:space="0" w:color="auto"/>
          </w:divBdr>
        </w:div>
        <w:div w:id="992372533">
          <w:marLeft w:val="640"/>
          <w:marRight w:val="0"/>
          <w:marTop w:val="0"/>
          <w:marBottom w:val="0"/>
          <w:divBdr>
            <w:top w:val="none" w:sz="0" w:space="0" w:color="auto"/>
            <w:left w:val="none" w:sz="0" w:space="0" w:color="auto"/>
            <w:bottom w:val="none" w:sz="0" w:space="0" w:color="auto"/>
            <w:right w:val="none" w:sz="0" w:space="0" w:color="auto"/>
          </w:divBdr>
        </w:div>
        <w:div w:id="2122645989">
          <w:marLeft w:val="640"/>
          <w:marRight w:val="0"/>
          <w:marTop w:val="0"/>
          <w:marBottom w:val="0"/>
          <w:divBdr>
            <w:top w:val="none" w:sz="0" w:space="0" w:color="auto"/>
            <w:left w:val="none" w:sz="0" w:space="0" w:color="auto"/>
            <w:bottom w:val="none" w:sz="0" w:space="0" w:color="auto"/>
            <w:right w:val="none" w:sz="0" w:space="0" w:color="auto"/>
          </w:divBdr>
        </w:div>
        <w:div w:id="1020399898">
          <w:marLeft w:val="640"/>
          <w:marRight w:val="0"/>
          <w:marTop w:val="0"/>
          <w:marBottom w:val="0"/>
          <w:divBdr>
            <w:top w:val="none" w:sz="0" w:space="0" w:color="auto"/>
            <w:left w:val="none" w:sz="0" w:space="0" w:color="auto"/>
            <w:bottom w:val="none" w:sz="0" w:space="0" w:color="auto"/>
            <w:right w:val="none" w:sz="0" w:space="0" w:color="auto"/>
          </w:divBdr>
        </w:div>
        <w:div w:id="788473498">
          <w:marLeft w:val="640"/>
          <w:marRight w:val="0"/>
          <w:marTop w:val="0"/>
          <w:marBottom w:val="0"/>
          <w:divBdr>
            <w:top w:val="none" w:sz="0" w:space="0" w:color="auto"/>
            <w:left w:val="none" w:sz="0" w:space="0" w:color="auto"/>
            <w:bottom w:val="none" w:sz="0" w:space="0" w:color="auto"/>
            <w:right w:val="none" w:sz="0" w:space="0" w:color="auto"/>
          </w:divBdr>
        </w:div>
        <w:div w:id="1977837981">
          <w:marLeft w:val="640"/>
          <w:marRight w:val="0"/>
          <w:marTop w:val="0"/>
          <w:marBottom w:val="0"/>
          <w:divBdr>
            <w:top w:val="none" w:sz="0" w:space="0" w:color="auto"/>
            <w:left w:val="none" w:sz="0" w:space="0" w:color="auto"/>
            <w:bottom w:val="none" w:sz="0" w:space="0" w:color="auto"/>
            <w:right w:val="none" w:sz="0" w:space="0" w:color="auto"/>
          </w:divBdr>
        </w:div>
        <w:div w:id="1682078053">
          <w:marLeft w:val="640"/>
          <w:marRight w:val="0"/>
          <w:marTop w:val="0"/>
          <w:marBottom w:val="0"/>
          <w:divBdr>
            <w:top w:val="none" w:sz="0" w:space="0" w:color="auto"/>
            <w:left w:val="none" w:sz="0" w:space="0" w:color="auto"/>
            <w:bottom w:val="none" w:sz="0" w:space="0" w:color="auto"/>
            <w:right w:val="none" w:sz="0" w:space="0" w:color="auto"/>
          </w:divBdr>
        </w:div>
        <w:div w:id="1432815211">
          <w:marLeft w:val="640"/>
          <w:marRight w:val="0"/>
          <w:marTop w:val="0"/>
          <w:marBottom w:val="0"/>
          <w:divBdr>
            <w:top w:val="none" w:sz="0" w:space="0" w:color="auto"/>
            <w:left w:val="none" w:sz="0" w:space="0" w:color="auto"/>
            <w:bottom w:val="none" w:sz="0" w:space="0" w:color="auto"/>
            <w:right w:val="none" w:sz="0" w:space="0" w:color="auto"/>
          </w:divBdr>
        </w:div>
        <w:div w:id="823736401">
          <w:marLeft w:val="640"/>
          <w:marRight w:val="0"/>
          <w:marTop w:val="0"/>
          <w:marBottom w:val="0"/>
          <w:divBdr>
            <w:top w:val="none" w:sz="0" w:space="0" w:color="auto"/>
            <w:left w:val="none" w:sz="0" w:space="0" w:color="auto"/>
            <w:bottom w:val="none" w:sz="0" w:space="0" w:color="auto"/>
            <w:right w:val="none" w:sz="0" w:space="0" w:color="auto"/>
          </w:divBdr>
        </w:div>
        <w:div w:id="379285081">
          <w:marLeft w:val="640"/>
          <w:marRight w:val="0"/>
          <w:marTop w:val="0"/>
          <w:marBottom w:val="0"/>
          <w:divBdr>
            <w:top w:val="none" w:sz="0" w:space="0" w:color="auto"/>
            <w:left w:val="none" w:sz="0" w:space="0" w:color="auto"/>
            <w:bottom w:val="none" w:sz="0" w:space="0" w:color="auto"/>
            <w:right w:val="none" w:sz="0" w:space="0" w:color="auto"/>
          </w:divBdr>
        </w:div>
        <w:div w:id="111947355">
          <w:marLeft w:val="640"/>
          <w:marRight w:val="0"/>
          <w:marTop w:val="0"/>
          <w:marBottom w:val="0"/>
          <w:divBdr>
            <w:top w:val="none" w:sz="0" w:space="0" w:color="auto"/>
            <w:left w:val="none" w:sz="0" w:space="0" w:color="auto"/>
            <w:bottom w:val="none" w:sz="0" w:space="0" w:color="auto"/>
            <w:right w:val="none" w:sz="0" w:space="0" w:color="auto"/>
          </w:divBdr>
        </w:div>
        <w:div w:id="2031177110">
          <w:marLeft w:val="640"/>
          <w:marRight w:val="0"/>
          <w:marTop w:val="0"/>
          <w:marBottom w:val="0"/>
          <w:divBdr>
            <w:top w:val="none" w:sz="0" w:space="0" w:color="auto"/>
            <w:left w:val="none" w:sz="0" w:space="0" w:color="auto"/>
            <w:bottom w:val="none" w:sz="0" w:space="0" w:color="auto"/>
            <w:right w:val="none" w:sz="0" w:space="0" w:color="auto"/>
          </w:divBdr>
        </w:div>
        <w:div w:id="69692702">
          <w:marLeft w:val="640"/>
          <w:marRight w:val="0"/>
          <w:marTop w:val="0"/>
          <w:marBottom w:val="0"/>
          <w:divBdr>
            <w:top w:val="none" w:sz="0" w:space="0" w:color="auto"/>
            <w:left w:val="none" w:sz="0" w:space="0" w:color="auto"/>
            <w:bottom w:val="none" w:sz="0" w:space="0" w:color="auto"/>
            <w:right w:val="none" w:sz="0" w:space="0" w:color="auto"/>
          </w:divBdr>
        </w:div>
        <w:div w:id="1334183718">
          <w:marLeft w:val="640"/>
          <w:marRight w:val="0"/>
          <w:marTop w:val="0"/>
          <w:marBottom w:val="0"/>
          <w:divBdr>
            <w:top w:val="none" w:sz="0" w:space="0" w:color="auto"/>
            <w:left w:val="none" w:sz="0" w:space="0" w:color="auto"/>
            <w:bottom w:val="none" w:sz="0" w:space="0" w:color="auto"/>
            <w:right w:val="none" w:sz="0" w:space="0" w:color="auto"/>
          </w:divBdr>
        </w:div>
        <w:div w:id="1035692536">
          <w:marLeft w:val="640"/>
          <w:marRight w:val="0"/>
          <w:marTop w:val="0"/>
          <w:marBottom w:val="0"/>
          <w:divBdr>
            <w:top w:val="none" w:sz="0" w:space="0" w:color="auto"/>
            <w:left w:val="none" w:sz="0" w:space="0" w:color="auto"/>
            <w:bottom w:val="none" w:sz="0" w:space="0" w:color="auto"/>
            <w:right w:val="none" w:sz="0" w:space="0" w:color="auto"/>
          </w:divBdr>
        </w:div>
        <w:div w:id="119567839">
          <w:marLeft w:val="640"/>
          <w:marRight w:val="0"/>
          <w:marTop w:val="0"/>
          <w:marBottom w:val="0"/>
          <w:divBdr>
            <w:top w:val="none" w:sz="0" w:space="0" w:color="auto"/>
            <w:left w:val="none" w:sz="0" w:space="0" w:color="auto"/>
            <w:bottom w:val="none" w:sz="0" w:space="0" w:color="auto"/>
            <w:right w:val="none" w:sz="0" w:space="0" w:color="auto"/>
          </w:divBdr>
        </w:div>
        <w:div w:id="208496046">
          <w:marLeft w:val="640"/>
          <w:marRight w:val="0"/>
          <w:marTop w:val="0"/>
          <w:marBottom w:val="0"/>
          <w:divBdr>
            <w:top w:val="none" w:sz="0" w:space="0" w:color="auto"/>
            <w:left w:val="none" w:sz="0" w:space="0" w:color="auto"/>
            <w:bottom w:val="none" w:sz="0" w:space="0" w:color="auto"/>
            <w:right w:val="none" w:sz="0" w:space="0" w:color="auto"/>
          </w:divBdr>
        </w:div>
        <w:div w:id="1804541183">
          <w:marLeft w:val="640"/>
          <w:marRight w:val="0"/>
          <w:marTop w:val="0"/>
          <w:marBottom w:val="0"/>
          <w:divBdr>
            <w:top w:val="none" w:sz="0" w:space="0" w:color="auto"/>
            <w:left w:val="none" w:sz="0" w:space="0" w:color="auto"/>
            <w:bottom w:val="none" w:sz="0" w:space="0" w:color="auto"/>
            <w:right w:val="none" w:sz="0" w:space="0" w:color="auto"/>
          </w:divBdr>
        </w:div>
        <w:div w:id="2057313725">
          <w:marLeft w:val="640"/>
          <w:marRight w:val="0"/>
          <w:marTop w:val="0"/>
          <w:marBottom w:val="0"/>
          <w:divBdr>
            <w:top w:val="none" w:sz="0" w:space="0" w:color="auto"/>
            <w:left w:val="none" w:sz="0" w:space="0" w:color="auto"/>
            <w:bottom w:val="none" w:sz="0" w:space="0" w:color="auto"/>
            <w:right w:val="none" w:sz="0" w:space="0" w:color="auto"/>
          </w:divBdr>
        </w:div>
        <w:div w:id="2048481175">
          <w:marLeft w:val="640"/>
          <w:marRight w:val="0"/>
          <w:marTop w:val="0"/>
          <w:marBottom w:val="0"/>
          <w:divBdr>
            <w:top w:val="none" w:sz="0" w:space="0" w:color="auto"/>
            <w:left w:val="none" w:sz="0" w:space="0" w:color="auto"/>
            <w:bottom w:val="none" w:sz="0" w:space="0" w:color="auto"/>
            <w:right w:val="none" w:sz="0" w:space="0" w:color="auto"/>
          </w:divBdr>
        </w:div>
        <w:div w:id="1277643185">
          <w:marLeft w:val="640"/>
          <w:marRight w:val="0"/>
          <w:marTop w:val="0"/>
          <w:marBottom w:val="0"/>
          <w:divBdr>
            <w:top w:val="none" w:sz="0" w:space="0" w:color="auto"/>
            <w:left w:val="none" w:sz="0" w:space="0" w:color="auto"/>
            <w:bottom w:val="none" w:sz="0" w:space="0" w:color="auto"/>
            <w:right w:val="none" w:sz="0" w:space="0" w:color="auto"/>
          </w:divBdr>
        </w:div>
        <w:div w:id="416439182">
          <w:marLeft w:val="640"/>
          <w:marRight w:val="0"/>
          <w:marTop w:val="0"/>
          <w:marBottom w:val="0"/>
          <w:divBdr>
            <w:top w:val="none" w:sz="0" w:space="0" w:color="auto"/>
            <w:left w:val="none" w:sz="0" w:space="0" w:color="auto"/>
            <w:bottom w:val="none" w:sz="0" w:space="0" w:color="auto"/>
            <w:right w:val="none" w:sz="0" w:space="0" w:color="auto"/>
          </w:divBdr>
        </w:div>
        <w:div w:id="68621964">
          <w:marLeft w:val="640"/>
          <w:marRight w:val="0"/>
          <w:marTop w:val="0"/>
          <w:marBottom w:val="0"/>
          <w:divBdr>
            <w:top w:val="none" w:sz="0" w:space="0" w:color="auto"/>
            <w:left w:val="none" w:sz="0" w:space="0" w:color="auto"/>
            <w:bottom w:val="none" w:sz="0" w:space="0" w:color="auto"/>
            <w:right w:val="none" w:sz="0" w:space="0" w:color="auto"/>
          </w:divBdr>
        </w:div>
        <w:div w:id="50810458">
          <w:marLeft w:val="640"/>
          <w:marRight w:val="0"/>
          <w:marTop w:val="0"/>
          <w:marBottom w:val="0"/>
          <w:divBdr>
            <w:top w:val="none" w:sz="0" w:space="0" w:color="auto"/>
            <w:left w:val="none" w:sz="0" w:space="0" w:color="auto"/>
            <w:bottom w:val="none" w:sz="0" w:space="0" w:color="auto"/>
            <w:right w:val="none" w:sz="0" w:space="0" w:color="auto"/>
          </w:divBdr>
        </w:div>
        <w:div w:id="1780485756">
          <w:marLeft w:val="640"/>
          <w:marRight w:val="0"/>
          <w:marTop w:val="0"/>
          <w:marBottom w:val="0"/>
          <w:divBdr>
            <w:top w:val="none" w:sz="0" w:space="0" w:color="auto"/>
            <w:left w:val="none" w:sz="0" w:space="0" w:color="auto"/>
            <w:bottom w:val="none" w:sz="0" w:space="0" w:color="auto"/>
            <w:right w:val="none" w:sz="0" w:space="0" w:color="auto"/>
          </w:divBdr>
        </w:div>
        <w:div w:id="1175609405">
          <w:marLeft w:val="640"/>
          <w:marRight w:val="0"/>
          <w:marTop w:val="0"/>
          <w:marBottom w:val="0"/>
          <w:divBdr>
            <w:top w:val="none" w:sz="0" w:space="0" w:color="auto"/>
            <w:left w:val="none" w:sz="0" w:space="0" w:color="auto"/>
            <w:bottom w:val="none" w:sz="0" w:space="0" w:color="auto"/>
            <w:right w:val="none" w:sz="0" w:space="0" w:color="auto"/>
          </w:divBdr>
        </w:div>
        <w:div w:id="472792436">
          <w:marLeft w:val="640"/>
          <w:marRight w:val="0"/>
          <w:marTop w:val="0"/>
          <w:marBottom w:val="0"/>
          <w:divBdr>
            <w:top w:val="none" w:sz="0" w:space="0" w:color="auto"/>
            <w:left w:val="none" w:sz="0" w:space="0" w:color="auto"/>
            <w:bottom w:val="none" w:sz="0" w:space="0" w:color="auto"/>
            <w:right w:val="none" w:sz="0" w:space="0" w:color="auto"/>
          </w:divBdr>
        </w:div>
        <w:div w:id="521208624">
          <w:marLeft w:val="640"/>
          <w:marRight w:val="0"/>
          <w:marTop w:val="0"/>
          <w:marBottom w:val="0"/>
          <w:divBdr>
            <w:top w:val="none" w:sz="0" w:space="0" w:color="auto"/>
            <w:left w:val="none" w:sz="0" w:space="0" w:color="auto"/>
            <w:bottom w:val="none" w:sz="0" w:space="0" w:color="auto"/>
            <w:right w:val="none" w:sz="0" w:space="0" w:color="auto"/>
          </w:divBdr>
        </w:div>
        <w:div w:id="1077283149">
          <w:marLeft w:val="640"/>
          <w:marRight w:val="0"/>
          <w:marTop w:val="0"/>
          <w:marBottom w:val="0"/>
          <w:divBdr>
            <w:top w:val="none" w:sz="0" w:space="0" w:color="auto"/>
            <w:left w:val="none" w:sz="0" w:space="0" w:color="auto"/>
            <w:bottom w:val="none" w:sz="0" w:space="0" w:color="auto"/>
            <w:right w:val="none" w:sz="0" w:space="0" w:color="auto"/>
          </w:divBdr>
        </w:div>
        <w:div w:id="1253199354">
          <w:marLeft w:val="640"/>
          <w:marRight w:val="0"/>
          <w:marTop w:val="0"/>
          <w:marBottom w:val="0"/>
          <w:divBdr>
            <w:top w:val="none" w:sz="0" w:space="0" w:color="auto"/>
            <w:left w:val="none" w:sz="0" w:space="0" w:color="auto"/>
            <w:bottom w:val="none" w:sz="0" w:space="0" w:color="auto"/>
            <w:right w:val="none" w:sz="0" w:space="0" w:color="auto"/>
          </w:divBdr>
        </w:div>
        <w:div w:id="159122405">
          <w:marLeft w:val="640"/>
          <w:marRight w:val="0"/>
          <w:marTop w:val="0"/>
          <w:marBottom w:val="0"/>
          <w:divBdr>
            <w:top w:val="none" w:sz="0" w:space="0" w:color="auto"/>
            <w:left w:val="none" w:sz="0" w:space="0" w:color="auto"/>
            <w:bottom w:val="none" w:sz="0" w:space="0" w:color="auto"/>
            <w:right w:val="none" w:sz="0" w:space="0" w:color="auto"/>
          </w:divBdr>
        </w:div>
        <w:div w:id="6447003">
          <w:marLeft w:val="640"/>
          <w:marRight w:val="0"/>
          <w:marTop w:val="0"/>
          <w:marBottom w:val="0"/>
          <w:divBdr>
            <w:top w:val="none" w:sz="0" w:space="0" w:color="auto"/>
            <w:left w:val="none" w:sz="0" w:space="0" w:color="auto"/>
            <w:bottom w:val="none" w:sz="0" w:space="0" w:color="auto"/>
            <w:right w:val="none" w:sz="0" w:space="0" w:color="auto"/>
          </w:divBdr>
        </w:div>
        <w:div w:id="1545941576">
          <w:marLeft w:val="640"/>
          <w:marRight w:val="0"/>
          <w:marTop w:val="0"/>
          <w:marBottom w:val="0"/>
          <w:divBdr>
            <w:top w:val="none" w:sz="0" w:space="0" w:color="auto"/>
            <w:left w:val="none" w:sz="0" w:space="0" w:color="auto"/>
            <w:bottom w:val="none" w:sz="0" w:space="0" w:color="auto"/>
            <w:right w:val="none" w:sz="0" w:space="0" w:color="auto"/>
          </w:divBdr>
        </w:div>
        <w:div w:id="2080401495">
          <w:marLeft w:val="640"/>
          <w:marRight w:val="0"/>
          <w:marTop w:val="0"/>
          <w:marBottom w:val="0"/>
          <w:divBdr>
            <w:top w:val="none" w:sz="0" w:space="0" w:color="auto"/>
            <w:left w:val="none" w:sz="0" w:space="0" w:color="auto"/>
            <w:bottom w:val="none" w:sz="0" w:space="0" w:color="auto"/>
            <w:right w:val="none" w:sz="0" w:space="0" w:color="auto"/>
          </w:divBdr>
        </w:div>
        <w:div w:id="1754936759">
          <w:marLeft w:val="640"/>
          <w:marRight w:val="0"/>
          <w:marTop w:val="0"/>
          <w:marBottom w:val="0"/>
          <w:divBdr>
            <w:top w:val="none" w:sz="0" w:space="0" w:color="auto"/>
            <w:left w:val="none" w:sz="0" w:space="0" w:color="auto"/>
            <w:bottom w:val="none" w:sz="0" w:space="0" w:color="auto"/>
            <w:right w:val="none" w:sz="0" w:space="0" w:color="auto"/>
          </w:divBdr>
        </w:div>
        <w:div w:id="1457675762">
          <w:marLeft w:val="640"/>
          <w:marRight w:val="0"/>
          <w:marTop w:val="0"/>
          <w:marBottom w:val="0"/>
          <w:divBdr>
            <w:top w:val="none" w:sz="0" w:space="0" w:color="auto"/>
            <w:left w:val="none" w:sz="0" w:space="0" w:color="auto"/>
            <w:bottom w:val="none" w:sz="0" w:space="0" w:color="auto"/>
            <w:right w:val="none" w:sz="0" w:space="0" w:color="auto"/>
          </w:divBdr>
        </w:div>
        <w:div w:id="870455006">
          <w:marLeft w:val="640"/>
          <w:marRight w:val="0"/>
          <w:marTop w:val="0"/>
          <w:marBottom w:val="0"/>
          <w:divBdr>
            <w:top w:val="none" w:sz="0" w:space="0" w:color="auto"/>
            <w:left w:val="none" w:sz="0" w:space="0" w:color="auto"/>
            <w:bottom w:val="none" w:sz="0" w:space="0" w:color="auto"/>
            <w:right w:val="none" w:sz="0" w:space="0" w:color="auto"/>
          </w:divBdr>
        </w:div>
        <w:div w:id="1622952793">
          <w:marLeft w:val="640"/>
          <w:marRight w:val="0"/>
          <w:marTop w:val="0"/>
          <w:marBottom w:val="0"/>
          <w:divBdr>
            <w:top w:val="none" w:sz="0" w:space="0" w:color="auto"/>
            <w:left w:val="none" w:sz="0" w:space="0" w:color="auto"/>
            <w:bottom w:val="none" w:sz="0" w:space="0" w:color="auto"/>
            <w:right w:val="none" w:sz="0" w:space="0" w:color="auto"/>
          </w:divBdr>
        </w:div>
        <w:div w:id="904946964">
          <w:marLeft w:val="640"/>
          <w:marRight w:val="0"/>
          <w:marTop w:val="0"/>
          <w:marBottom w:val="0"/>
          <w:divBdr>
            <w:top w:val="none" w:sz="0" w:space="0" w:color="auto"/>
            <w:left w:val="none" w:sz="0" w:space="0" w:color="auto"/>
            <w:bottom w:val="none" w:sz="0" w:space="0" w:color="auto"/>
            <w:right w:val="none" w:sz="0" w:space="0" w:color="auto"/>
          </w:divBdr>
        </w:div>
        <w:div w:id="1549873377">
          <w:marLeft w:val="640"/>
          <w:marRight w:val="0"/>
          <w:marTop w:val="0"/>
          <w:marBottom w:val="0"/>
          <w:divBdr>
            <w:top w:val="none" w:sz="0" w:space="0" w:color="auto"/>
            <w:left w:val="none" w:sz="0" w:space="0" w:color="auto"/>
            <w:bottom w:val="none" w:sz="0" w:space="0" w:color="auto"/>
            <w:right w:val="none" w:sz="0" w:space="0" w:color="auto"/>
          </w:divBdr>
        </w:div>
        <w:div w:id="958999619">
          <w:marLeft w:val="640"/>
          <w:marRight w:val="0"/>
          <w:marTop w:val="0"/>
          <w:marBottom w:val="0"/>
          <w:divBdr>
            <w:top w:val="none" w:sz="0" w:space="0" w:color="auto"/>
            <w:left w:val="none" w:sz="0" w:space="0" w:color="auto"/>
            <w:bottom w:val="none" w:sz="0" w:space="0" w:color="auto"/>
            <w:right w:val="none" w:sz="0" w:space="0" w:color="auto"/>
          </w:divBdr>
        </w:div>
        <w:div w:id="690567874">
          <w:marLeft w:val="640"/>
          <w:marRight w:val="0"/>
          <w:marTop w:val="0"/>
          <w:marBottom w:val="0"/>
          <w:divBdr>
            <w:top w:val="none" w:sz="0" w:space="0" w:color="auto"/>
            <w:left w:val="none" w:sz="0" w:space="0" w:color="auto"/>
            <w:bottom w:val="none" w:sz="0" w:space="0" w:color="auto"/>
            <w:right w:val="none" w:sz="0" w:space="0" w:color="auto"/>
          </w:divBdr>
        </w:div>
        <w:div w:id="986513923">
          <w:marLeft w:val="640"/>
          <w:marRight w:val="0"/>
          <w:marTop w:val="0"/>
          <w:marBottom w:val="0"/>
          <w:divBdr>
            <w:top w:val="none" w:sz="0" w:space="0" w:color="auto"/>
            <w:left w:val="none" w:sz="0" w:space="0" w:color="auto"/>
            <w:bottom w:val="none" w:sz="0" w:space="0" w:color="auto"/>
            <w:right w:val="none" w:sz="0" w:space="0" w:color="auto"/>
          </w:divBdr>
        </w:div>
        <w:div w:id="1072237607">
          <w:marLeft w:val="640"/>
          <w:marRight w:val="0"/>
          <w:marTop w:val="0"/>
          <w:marBottom w:val="0"/>
          <w:divBdr>
            <w:top w:val="none" w:sz="0" w:space="0" w:color="auto"/>
            <w:left w:val="none" w:sz="0" w:space="0" w:color="auto"/>
            <w:bottom w:val="none" w:sz="0" w:space="0" w:color="auto"/>
            <w:right w:val="none" w:sz="0" w:space="0" w:color="auto"/>
          </w:divBdr>
        </w:div>
        <w:div w:id="968514837">
          <w:marLeft w:val="640"/>
          <w:marRight w:val="0"/>
          <w:marTop w:val="0"/>
          <w:marBottom w:val="0"/>
          <w:divBdr>
            <w:top w:val="none" w:sz="0" w:space="0" w:color="auto"/>
            <w:left w:val="none" w:sz="0" w:space="0" w:color="auto"/>
            <w:bottom w:val="none" w:sz="0" w:space="0" w:color="auto"/>
            <w:right w:val="none" w:sz="0" w:space="0" w:color="auto"/>
          </w:divBdr>
        </w:div>
        <w:div w:id="238830327">
          <w:marLeft w:val="640"/>
          <w:marRight w:val="0"/>
          <w:marTop w:val="0"/>
          <w:marBottom w:val="0"/>
          <w:divBdr>
            <w:top w:val="none" w:sz="0" w:space="0" w:color="auto"/>
            <w:left w:val="none" w:sz="0" w:space="0" w:color="auto"/>
            <w:bottom w:val="none" w:sz="0" w:space="0" w:color="auto"/>
            <w:right w:val="none" w:sz="0" w:space="0" w:color="auto"/>
          </w:divBdr>
        </w:div>
        <w:div w:id="462234308">
          <w:marLeft w:val="640"/>
          <w:marRight w:val="0"/>
          <w:marTop w:val="0"/>
          <w:marBottom w:val="0"/>
          <w:divBdr>
            <w:top w:val="none" w:sz="0" w:space="0" w:color="auto"/>
            <w:left w:val="none" w:sz="0" w:space="0" w:color="auto"/>
            <w:bottom w:val="none" w:sz="0" w:space="0" w:color="auto"/>
            <w:right w:val="none" w:sz="0" w:space="0" w:color="auto"/>
          </w:divBdr>
        </w:div>
        <w:div w:id="1059747433">
          <w:marLeft w:val="640"/>
          <w:marRight w:val="0"/>
          <w:marTop w:val="0"/>
          <w:marBottom w:val="0"/>
          <w:divBdr>
            <w:top w:val="none" w:sz="0" w:space="0" w:color="auto"/>
            <w:left w:val="none" w:sz="0" w:space="0" w:color="auto"/>
            <w:bottom w:val="none" w:sz="0" w:space="0" w:color="auto"/>
            <w:right w:val="none" w:sz="0" w:space="0" w:color="auto"/>
          </w:divBdr>
        </w:div>
        <w:div w:id="1283339405">
          <w:marLeft w:val="640"/>
          <w:marRight w:val="0"/>
          <w:marTop w:val="0"/>
          <w:marBottom w:val="0"/>
          <w:divBdr>
            <w:top w:val="none" w:sz="0" w:space="0" w:color="auto"/>
            <w:left w:val="none" w:sz="0" w:space="0" w:color="auto"/>
            <w:bottom w:val="none" w:sz="0" w:space="0" w:color="auto"/>
            <w:right w:val="none" w:sz="0" w:space="0" w:color="auto"/>
          </w:divBdr>
        </w:div>
        <w:div w:id="319358278">
          <w:marLeft w:val="640"/>
          <w:marRight w:val="0"/>
          <w:marTop w:val="0"/>
          <w:marBottom w:val="0"/>
          <w:divBdr>
            <w:top w:val="none" w:sz="0" w:space="0" w:color="auto"/>
            <w:left w:val="none" w:sz="0" w:space="0" w:color="auto"/>
            <w:bottom w:val="none" w:sz="0" w:space="0" w:color="auto"/>
            <w:right w:val="none" w:sz="0" w:space="0" w:color="auto"/>
          </w:divBdr>
        </w:div>
        <w:div w:id="1607737529">
          <w:marLeft w:val="640"/>
          <w:marRight w:val="0"/>
          <w:marTop w:val="0"/>
          <w:marBottom w:val="0"/>
          <w:divBdr>
            <w:top w:val="none" w:sz="0" w:space="0" w:color="auto"/>
            <w:left w:val="none" w:sz="0" w:space="0" w:color="auto"/>
            <w:bottom w:val="none" w:sz="0" w:space="0" w:color="auto"/>
            <w:right w:val="none" w:sz="0" w:space="0" w:color="auto"/>
          </w:divBdr>
        </w:div>
        <w:div w:id="2045866141">
          <w:marLeft w:val="640"/>
          <w:marRight w:val="0"/>
          <w:marTop w:val="0"/>
          <w:marBottom w:val="0"/>
          <w:divBdr>
            <w:top w:val="none" w:sz="0" w:space="0" w:color="auto"/>
            <w:left w:val="none" w:sz="0" w:space="0" w:color="auto"/>
            <w:bottom w:val="none" w:sz="0" w:space="0" w:color="auto"/>
            <w:right w:val="none" w:sz="0" w:space="0" w:color="auto"/>
          </w:divBdr>
        </w:div>
        <w:div w:id="1634368686">
          <w:marLeft w:val="640"/>
          <w:marRight w:val="0"/>
          <w:marTop w:val="0"/>
          <w:marBottom w:val="0"/>
          <w:divBdr>
            <w:top w:val="none" w:sz="0" w:space="0" w:color="auto"/>
            <w:left w:val="none" w:sz="0" w:space="0" w:color="auto"/>
            <w:bottom w:val="none" w:sz="0" w:space="0" w:color="auto"/>
            <w:right w:val="none" w:sz="0" w:space="0" w:color="auto"/>
          </w:divBdr>
        </w:div>
        <w:div w:id="1352413076">
          <w:marLeft w:val="640"/>
          <w:marRight w:val="0"/>
          <w:marTop w:val="0"/>
          <w:marBottom w:val="0"/>
          <w:divBdr>
            <w:top w:val="none" w:sz="0" w:space="0" w:color="auto"/>
            <w:left w:val="none" w:sz="0" w:space="0" w:color="auto"/>
            <w:bottom w:val="none" w:sz="0" w:space="0" w:color="auto"/>
            <w:right w:val="none" w:sz="0" w:space="0" w:color="auto"/>
          </w:divBdr>
        </w:div>
      </w:divsChild>
    </w:div>
    <w:div w:id="1240018039">
      <w:bodyDiv w:val="1"/>
      <w:marLeft w:val="0"/>
      <w:marRight w:val="0"/>
      <w:marTop w:val="0"/>
      <w:marBottom w:val="0"/>
      <w:divBdr>
        <w:top w:val="none" w:sz="0" w:space="0" w:color="auto"/>
        <w:left w:val="none" w:sz="0" w:space="0" w:color="auto"/>
        <w:bottom w:val="none" w:sz="0" w:space="0" w:color="auto"/>
        <w:right w:val="none" w:sz="0" w:space="0" w:color="auto"/>
      </w:divBdr>
      <w:divsChild>
        <w:div w:id="1647935181">
          <w:marLeft w:val="640"/>
          <w:marRight w:val="0"/>
          <w:marTop w:val="0"/>
          <w:marBottom w:val="0"/>
          <w:divBdr>
            <w:top w:val="none" w:sz="0" w:space="0" w:color="auto"/>
            <w:left w:val="none" w:sz="0" w:space="0" w:color="auto"/>
            <w:bottom w:val="none" w:sz="0" w:space="0" w:color="auto"/>
            <w:right w:val="none" w:sz="0" w:space="0" w:color="auto"/>
          </w:divBdr>
        </w:div>
        <w:div w:id="570509121">
          <w:marLeft w:val="640"/>
          <w:marRight w:val="0"/>
          <w:marTop w:val="0"/>
          <w:marBottom w:val="0"/>
          <w:divBdr>
            <w:top w:val="none" w:sz="0" w:space="0" w:color="auto"/>
            <w:left w:val="none" w:sz="0" w:space="0" w:color="auto"/>
            <w:bottom w:val="none" w:sz="0" w:space="0" w:color="auto"/>
            <w:right w:val="none" w:sz="0" w:space="0" w:color="auto"/>
          </w:divBdr>
        </w:div>
        <w:div w:id="520895651">
          <w:marLeft w:val="640"/>
          <w:marRight w:val="0"/>
          <w:marTop w:val="0"/>
          <w:marBottom w:val="0"/>
          <w:divBdr>
            <w:top w:val="none" w:sz="0" w:space="0" w:color="auto"/>
            <w:left w:val="none" w:sz="0" w:space="0" w:color="auto"/>
            <w:bottom w:val="none" w:sz="0" w:space="0" w:color="auto"/>
            <w:right w:val="none" w:sz="0" w:space="0" w:color="auto"/>
          </w:divBdr>
        </w:div>
        <w:div w:id="1442188031">
          <w:marLeft w:val="640"/>
          <w:marRight w:val="0"/>
          <w:marTop w:val="0"/>
          <w:marBottom w:val="0"/>
          <w:divBdr>
            <w:top w:val="none" w:sz="0" w:space="0" w:color="auto"/>
            <w:left w:val="none" w:sz="0" w:space="0" w:color="auto"/>
            <w:bottom w:val="none" w:sz="0" w:space="0" w:color="auto"/>
            <w:right w:val="none" w:sz="0" w:space="0" w:color="auto"/>
          </w:divBdr>
        </w:div>
        <w:div w:id="1410224927">
          <w:marLeft w:val="640"/>
          <w:marRight w:val="0"/>
          <w:marTop w:val="0"/>
          <w:marBottom w:val="0"/>
          <w:divBdr>
            <w:top w:val="none" w:sz="0" w:space="0" w:color="auto"/>
            <w:left w:val="none" w:sz="0" w:space="0" w:color="auto"/>
            <w:bottom w:val="none" w:sz="0" w:space="0" w:color="auto"/>
            <w:right w:val="none" w:sz="0" w:space="0" w:color="auto"/>
          </w:divBdr>
        </w:div>
        <w:div w:id="1819414822">
          <w:marLeft w:val="640"/>
          <w:marRight w:val="0"/>
          <w:marTop w:val="0"/>
          <w:marBottom w:val="0"/>
          <w:divBdr>
            <w:top w:val="none" w:sz="0" w:space="0" w:color="auto"/>
            <w:left w:val="none" w:sz="0" w:space="0" w:color="auto"/>
            <w:bottom w:val="none" w:sz="0" w:space="0" w:color="auto"/>
            <w:right w:val="none" w:sz="0" w:space="0" w:color="auto"/>
          </w:divBdr>
        </w:div>
        <w:div w:id="1645085281">
          <w:marLeft w:val="640"/>
          <w:marRight w:val="0"/>
          <w:marTop w:val="0"/>
          <w:marBottom w:val="0"/>
          <w:divBdr>
            <w:top w:val="none" w:sz="0" w:space="0" w:color="auto"/>
            <w:left w:val="none" w:sz="0" w:space="0" w:color="auto"/>
            <w:bottom w:val="none" w:sz="0" w:space="0" w:color="auto"/>
            <w:right w:val="none" w:sz="0" w:space="0" w:color="auto"/>
          </w:divBdr>
        </w:div>
        <w:div w:id="1422217940">
          <w:marLeft w:val="640"/>
          <w:marRight w:val="0"/>
          <w:marTop w:val="0"/>
          <w:marBottom w:val="0"/>
          <w:divBdr>
            <w:top w:val="none" w:sz="0" w:space="0" w:color="auto"/>
            <w:left w:val="none" w:sz="0" w:space="0" w:color="auto"/>
            <w:bottom w:val="none" w:sz="0" w:space="0" w:color="auto"/>
            <w:right w:val="none" w:sz="0" w:space="0" w:color="auto"/>
          </w:divBdr>
        </w:div>
        <w:div w:id="1049644433">
          <w:marLeft w:val="640"/>
          <w:marRight w:val="0"/>
          <w:marTop w:val="0"/>
          <w:marBottom w:val="0"/>
          <w:divBdr>
            <w:top w:val="none" w:sz="0" w:space="0" w:color="auto"/>
            <w:left w:val="none" w:sz="0" w:space="0" w:color="auto"/>
            <w:bottom w:val="none" w:sz="0" w:space="0" w:color="auto"/>
            <w:right w:val="none" w:sz="0" w:space="0" w:color="auto"/>
          </w:divBdr>
        </w:div>
        <w:div w:id="1546985026">
          <w:marLeft w:val="640"/>
          <w:marRight w:val="0"/>
          <w:marTop w:val="0"/>
          <w:marBottom w:val="0"/>
          <w:divBdr>
            <w:top w:val="none" w:sz="0" w:space="0" w:color="auto"/>
            <w:left w:val="none" w:sz="0" w:space="0" w:color="auto"/>
            <w:bottom w:val="none" w:sz="0" w:space="0" w:color="auto"/>
            <w:right w:val="none" w:sz="0" w:space="0" w:color="auto"/>
          </w:divBdr>
        </w:div>
        <w:div w:id="1289818731">
          <w:marLeft w:val="640"/>
          <w:marRight w:val="0"/>
          <w:marTop w:val="0"/>
          <w:marBottom w:val="0"/>
          <w:divBdr>
            <w:top w:val="none" w:sz="0" w:space="0" w:color="auto"/>
            <w:left w:val="none" w:sz="0" w:space="0" w:color="auto"/>
            <w:bottom w:val="none" w:sz="0" w:space="0" w:color="auto"/>
            <w:right w:val="none" w:sz="0" w:space="0" w:color="auto"/>
          </w:divBdr>
        </w:div>
        <w:div w:id="601767300">
          <w:marLeft w:val="640"/>
          <w:marRight w:val="0"/>
          <w:marTop w:val="0"/>
          <w:marBottom w:val="0"/>
          <w:divBdr>
            <w:top w:val="none" w:sz="0" w:space="0" w:color="auto"/>
            <w:left w:val="none" w:sz="0" w:space="0" w:color="auto"/>
            <w:bottom w:val="none" w:sz="0" w:space="0" w:color="auto"/>
            <w:right w:val="none" w:sz="0" w:space="0" w:color="auto"/>
          </w:divBdr>
        </w:div>
        <w:div w:id="171384971">
          <w:marLeft w:val="640"/>
          <w:marRight w:val="0"/>
          <w:marTop w:val="0"/>
          <w:marBottom w:val="0"/>
          <w:divBdr>
            <w:top w:val="none" w:sz="0" w:space="0" w:color="auto"/>
            <w:left w:val="none" w:sz="0" w:space="0" w:color="auto"/>
            <w:bottom w:val="none" w:sz="0" w:space="0" w:color="auto"/>
            <w:right w:val="none" w:sz="0" w:space="0" w:color="auto"/>
          </w:divBdr>
        </w:div>
        <w:div w:id="2122533728">
          <w:marLeft w:val="640"/>
          <w:marRight w:val="0"/>
          <w:marTop w:val="0"/>
          <w:marBottom w:val="0"/>
          <w:divBdr>
            <w:top w:val="none" w:sz="0" w:space="0" w:color="auto"/>
            <w:left w:val="none" w:sz="0" w:space="0" w:color="auto"/>
            <w:bottom w:val="none" w:sz="0" w:space="0" w:color="auto"/>
            <w:right w:val="none" w:sz="0" w:space="0" w:color="auto"/>
          </w:divBdr>
        </w:div>
        <w:div w:id="1202981239">
          <w:marLeft w:val="640"/>
          <w:marRight w:val="0"/>
          <w:marTop w:val="0"/>
          <w:marBottom w:val="0"/>
          <w:divBdr>
            <w:top w:val="none" w:sz="0" w:space="0" w:color="auto"/>
            <w:left w:val="none" w:sz="0" w:space="0" w:color="auto"/>
            <w:bottom w:val="none" w:sz="0" w:space="0" w:color="auto"/>
            <w:right w:val="none" w:sz="0" w:space="0" w:color="auto"/>
          </w:divBdr>
        </w:div>
        <w:div w:id="379791159">
          <w:marLeft w:val="640"/>
          <w:marRight w:val="0"/>
          <w:marTop w:val="0"/>
          <w:marBottom w:val="0"/>
          <w:divBdr>
            <w:top w:val="none" w:sz="0" w:space="0" w:color="auto"/>
            <w:left w:val="none" w:sz="0" w:space="0" w:color="auto"/>
            <w:bottom w:val="none" w:sz="0" w:space="0" w:color="auto"/>
            <w:right w:val="none" w:sz="0" w:space="0" w:color="auto"/>
          </w:divBdr>
        </w:div>
        <w:div w:id="2095197442">
          <w:marLeft w:val="640"/>
          <w:marRight w:val="0"/>
          <w:marTop w:val="0"/>
          <w:marBottom w:val="0"/>
          <w:divBdr>
            <w:top w:val="none" w:sz="0" w:space="0" w:color="auto"/>
            <w:left w:val="none" w:sz="0" w:space="0" w:color="auto"/>
            <w:bottom w:val="none" w:sz="0" w:space="0" w:color="auto"/>
            <w:right w:val="none" w:sz="0" w:space="0" w:color="auto"/>
          </w:divBdr>
        </w:div>
        <w:div w:id="694965266">
          <w:marLeft w:val="640"/>
          <w:marRight w:val="0"/>
          <w:marTop w:val="0"/>
          <w:marBottom w:val="0"/>
          <w:divBdr>
            <w:top w:val="none" w:sz="0" w:space="0" w:color="auto"/>
            <w:left w:val="none" w:sz="0" w:space="0" w:color="auto"/>
            <w:bottom w:val="none" w:sz="0" w:space="0" w:color="auto"/>
            <w:right w:val="none" w:sz="0" w:space="0" w:color="auto"/>
          </w:divBdr>
        </w:div>
        <w:div w:id="1487159898">
          <w:marLeft w:val="640"/>
          <w:marRight w:val="0"/>
          <w:marTop w:val="0"/>
          <w:marBottom w:val="0"/>
          <w:divBdr>
            <w:top w:val="none" w:sz="0" w:space="0" w:color="auto"/>
            <w:left w:val="none" w:sz="0" w:space="0" w:color="auto"/>
            <w:bottom w:val="none" w:sz="0" w:space="0" w:color="auto"/>
            <w:right w:val="none" w:sz="0" w:space="0" w:color="auto"/>
          </w:divBdr>
        </w:div>
        <w:div w:id="422608590">
          <w:marLeft w:val="640"/>
          <w:marRight w:val="0"/>
          <w:marTop w:val="0"/>
          <w:marBottom w:val="0"/>
          <w:divBdr>
            <w:top w:val="none" w:sz="0" w:space="0" w:color="auto"/>
            <w:left w:val="none" w:sz="0" w:space="0" w:color="auto"/>
            <w:bottom w:val="none" w:sz="0" w:space="0" w:color="auto"/>
            <w:right w:val="none" w:sz="0" w:space="0" w:color="auto"/>
          </w:divBdr>
        </w:div>
        <w:div w:id="1247346779">
          <w:marLeft w:val="640"/>
          <w:marRight w:val="0"/>
          <w:marTop w:val="0"/>
          <w:marBottom w:val="0"/>
          <w:divBdr>
            <w:top w:val="none" w:sz="0" w:space="0" w:color="auto"/>
            <w:left w:val="none" w:sz="0" w:space="0" w:color="auto"/>
            <w:bottom w:val="none" w:sz="0" w:space="0" w:color="auto"/>
            <w:right w:val="none" w:sz="0" w:space="0" w:color="auto"/>
          </w:divBdr>
        </w:div>
        <w:div w:id="478501719">
          <w:marLeft w:val="640"/>
          <w:marRight w:val="0"/>
          <w:marTop w:val="0"/>
          <w:marBottom w:val="0"/>
          <w:divBdr>
            <w:top w:val="none" w:sz="0" w:space="0" w:color="auto"/>
            <w:left w:val="none" w:sz="0" w:space="0" w:color="auto"/>
            <w:bottom w:val="none" w:sz="0" w:space="0" w:color="auto"/>
            <w:right w:val="none" w:sz="0" w:space="0" w:color="auto"/>
          </w:divBdr>
        </w:div>
        <w:div w:id="1261183097">
          <w:marLeft w:val="640"/>
          <w:marRight w:val="0"/>
          <w:marTop w:val="0"/>
          <w:marBottom w:val="0"/>
          <w:divBdr>
            <w:top w:val="none" w:sz="0" w:space="0" w:color="auto"/>
            <w:left w:val="none" w:sz="0" w:space="0" w:color="auto"/>
            <w:bottom w:val="none" w:sz="0" w:space="0" w:color="auto"/>
            <w:right w:val="none" w:sz="0" w:space="0" w:color="auto"/>
          </w:divBdr>
        </w:div>
        <w:div w:id="1339504871">
          <w:marLeft w:val="640"/>
          <w:marRight w:val="0"/>
          <w:marTop w:val="0"/>
          <w:marBottom w:val="0"/>
          <w:divBdr>
            <w:top w:val="none" w:sz="0" w:space="0" w:color="auto"/>
            <w:left w:val="none" w:sz="0" w:space="0" w:color="auto"/>
            <w:bottom w:val="none" w:sz="0" w:space="0" w:color="auto"/>
            <w:right w:val="none" w:sz="0" w:space="0" w:color="auto"/>
          </w:divBdr>
        </w:div>
        <w:div w:id="307172502">
          <w:marLeft w:val="640"/>
          <w:marRight w:val="0"/>
          <w:marTop w:val="0"/>
          <w:marBottom w:val="0"/>
          <w:divBdr>
            <w:top w:val="none" w:sz="0" w:space="0" w:color="auto"/>
            <w:left w:val="none" w:sz="0" w:space="0" w:color="auto"/>
            <w:bottom w:val="none" w:sz="0" w:space="0" w:color="auto"/>
            <w:right w:val="none" w:sz="0" w:space="0" w:color="auto"/>
          </w:divBdr>
        </w:div>
        <w:div w:id="1247492539">
          <w:marLeft w:val="640"/>
          <w:marRight w:val="0"/>
          <w:marTop w:val="0"/>
          <w:marBottom w:val="0"/>
          <w:divBdr>
            <w:top w:val="none" w:sz="0" w:space="0" w:color="auto"/>
            <w:left w:val="none" w:sz="0" w:space="0" w:color="auto"/>
            <w:bottom w:val="none" w:sz="0" w:space="0" w:color="auto"/>
            <w:right w:val="none" w:sz="0" w:space="0" w:color="auto"/>
          </w:divBdr>
        </w:div>
        <w:div w:id="1445728196">
          <w:marLeft w:val="640"/>
          <w:marRight w:val="0"/>
          <w:marTop w:val="0"/>
          <w:marBottom w:val="0"/>
          <w:divBdr>
            <w:top w:val="none" w:sz="0" w:space="0" w:color="auto"/>
            <w:left w:val="none" w:sz="0" w:space="0" w:color="auto"/>
            <w:bottom w:val="none" w:sz="0" w:space="0" w:color="auto"/>
            <w:right w:val="none" w:sz="0" w:space="0" w:color="auto"/>
          </w:divBdr>
        </w:div>
        <w:div w:id="1837762158">
          <w:marLeft w:val="640"/>
          <w:marRight w:val="0"/>
          <w:marTop w:val="0"/>
          <w:marBottom w:val="0"/>
          <w:divBdr>
            <w:top w:val="none" w:sz="0" w:space="0" w:color="auto"/>
            <w:left w:val="none" w:sz="0" w:space="0" w:color="auto"/>
            <w:bottom w:val="none" w:sz="0" w:space="0" w:color="auto"/>
            <w:right w:val="none" w:sz="0" w:space="0" w:color="auto"/>
          </w:divBdr>
        </w:div>
        <w:div w:id="745611587">
          <w:marLeft w:val="640"/>
          <w:marRight w:val="0"/>
          <w:marTop w:val="0"/>
          <w:marBottom w:val="0"/>
          <w:divBdr>
            <w:top w:val="none" w:sz="0" w:space="0" w:color="auto"/>
            <w:left w:val="none" w:sz="0" w:space="0" w:color="auto"/>
            <w:bottom w:val="none" w:sz="0" w:space="0" w:color="auto"/>
            <w:right w:val="none" w:sz="0" w:space="0" w:color="auto"/>
          </w:divBdr>
        </w:div>
        <w:div w:id="513570637">
          <w:marLeft w:val="640"/>
          <w:marRight w:val="0"/>
          <w:marTop w:val="0"/>
          <w:marBottom w:val="0"/>
          <w:divBdr>
            <w:top w:val="none" w:sz="0" w:space="0" w:color="auto"/>
            <w:left w:val="none" w:sz="0" w:space="0" w:color="auto"/>
            <w:bottom w:val="none" w:sz="0" w:space="0" w:color="auto"/>
            <w:right w:val="none" w:sz="0" w:space="0" w:color="auto"/>
          </w:divBdr>
        </w:div>
        <w:div w:id="1711030858">
          <w:marLeft w:val="640"/>
          <w:marRight w:val="0"/>
          <w:marTop w:val="0"/>
          <w:marBottom w:val="0"/>
          <w:divBdr>
            <w:top w:val="none" w:sz="0" w:space="0" w:color="auto"/>
            <w:left w:val="none" w:sz="0" w:space="0" w:color="auto"/>
            <w:bottom w:val="none" w:sz="0" w:space="0" w:color="auto"/>
            <w:right w:val="none" w:sz="0" w:space="0" w:color="auto"/>
          </w:divBdr>
        </w:div>
        <w:div w:id="713694169">
          <w:marLeft w:val="640"/>
          <w:marRight w:val="0"/>
          <w:marTop w:val="0"/>
          <w:marBottom w:val="0"/>
          <w:divBdr>
            <w:top w:val="none" w:sz="0" w:space="0" w:color="auto"/>
            <w:left w:val="none" w:sz="0" w:space="0" w:color="auto"/>
            <w:bottom w:val="none" w:sz="0" w:space="0" w:color="auto"/>
            <w:right w:val="none" w:sz="0" w:space="0" w:color="auto"/>
          </w:divBdr>
        </w:div>
        <w:div w:id="1646927999">
          <w:marLeft w:val="640"/>
          <w:marRight w:val="0"/>
          <w:marTop w:val="0"/>
          <w:marBottom w:val="0"/>
          <w:divBdr>
            <w:top w:val="none" w:sz="0" w:space="0" w:color="auto"/>
            <w:left w:val="none" w:sz="0" w:space="0" w:color="auto"/>
            <w:bottom w:val="none" w:sz="0" w:space="0" w:color="auto"/>
            <w:right w:val="none" w:sz="0" w:space="0" w:color="auto"/>
          </w:divBdr>
        </w:div>
        <w:div w:id="728501991">
          <w:marLeft w:val="640"/>
          <w:marRight w:val="0"/>
          <w:marTop w:val="0"/>
          <w:marBottom w:val="0"/>
          <w:divBdr>
            <w:top w:val="none" w:sz="0" w:space="0" w:color="auto"/>
            <w:left w:val="none" w:sz="0" w:space="0" w:color="auto"/>
            <w:bottom w:val="none" w:sz="0" w:space="0" w:color="auto"/>
            <w:right w:val="none" w:sz="0" w:space="0" w:color="auto"/>
          </w:divBdr>
        </w:div>
        <w:div w:id="1325402267">
          <w:marLeft w:val="640"/>
          <w:marRight w:val="0"/>
          <w:marTop w:val="0"/>
          <w:marBottom w:val="0"/>
          <w:divBdr>
            <w:top w:val="none" w:sz="0" w:space="0" w:color="auto"/>
            <w:left w:val="none" w:sz="0" w:space="0" w:color="auto"/>
            <w:bottom w:val="none" w:sz="0" w:space="0" w:color="auto"/>
            <w:right w:val="none" w:sz="0" w:space="0" w:color="auto"/>
          </w:divBdr>
        </w:div>
        <w:div w:id="1058669738">
          <w:marLeft w:val="640"/>
          <w:marRight w:val="0"/>
          <w:marTop w:val="0"/>
          <w:marBottom w:val="0"/>
          <w:divBdr>
            <w:top w:val="none" w:sz="0" w:space="0" w:color="auto"/>
            <w:left w:val="none" w:sz="0" w:space="0" w:color="auto"/>
            <w:bottom w:val="none" w:sz="0" w:space="0" w:color="auto"/>
            <w:right w:val="none" w:sz="0" w:space="0" w:color="auto"/>
          </w:divBdr>
        </w:div>
        <w:div w:id="116654291">
          <w:marLeft w:val="640"/>
          <w:marRight w:val="0"/>
          <w:marTop w:val="0"/>
          <w:marBottom w:val="0"/>
          <w:divBdr>
            <w:top w:val="none" w:sz="0" w:space="0" w:color="auto"/>
            <w:left w:val="none" w:sz="0" w:space="0" w:color="auto"/>
            <w:bottom w:val="none" w:sz="0" w:space="0" w:color="auto"/>
            <w:right w:val="none" w:sz="0" w:space="0" w:color="auto"/>
          </w:divBdr>
        </w:div>
        <w:div w:id="372850215">
          <w:marLeft w:val="640"/>
          <w:marRight w:val="0"/>
          <w:marTop w:val="0"/>
          <w:marBottom w:val="0"/>
          <w:divBdr>
            <w:top w:val="none" w:sz="0" w:space="0" w:color="auto"/>
            <w:left w:val="none" w:sz="0" w:space="0" w:color="auto"/>
            <w:bottom w:val="none" w:sz="0" w:space="0" w:color="auto"/>
            <w:right w:val="none" w:sz="0" w:space="0" w:color="auto"/>
          </w:divBdr>
        </w:div>
        <w:div w:id="1882940944">
          <w:marLeft w:val="640"/>
          <w:marRight w:val="0"/>
          <w:marTop w:val="0"/>
          <w:marBottom w:val="0"/>
          <w:divBdr>
            <w:top w:val="none" w:sz="0" w:space="0" w:color="auto"/>
            <w:left w:val="none" w:sz="0" w:space="0" w:color="auto"/>
            <w:bottom w:val="none" w:sz="0" w:space="0" w:color="auto"/>
            <w:right w:val="none" w:sz="0" w:space="0" w:color="auto"/>
          </w:divBdr>
        </w:div>
        <w:div w:id="426316871">
          <w:marLeft w:val="640"/>
          <w:marRight w:val="0"/>
          <w:marTop w:val="0"/>
          <w:marBottom w:val="0"/>
          <w:divBdr>
            <w:top w:val="none" w:sz="0" w:space="0" w:color="auto"/>
            <w:left w:val="none" w:sz="0" w:space="0" w:color="auto"/>
            <w:bottom w:val="none" w:sz="0" w:space="0" w:color="auto"/>
            <w:right w:val="none" w:sz="0" w:space="0" w:color="auto"/>
          </w:divBdr>
        </w:div>
        <w:div w:id="126356192">
          <w:marLeft w:val="640"/>
          <w:marRight w:val="0"/>
          <w:marTop w:val="0"/>
          <w:marBottom w:val="0"/>
          <w:divBdr>
            <w:top w:val="none" w:sz="0" w:space="0" w:color="auto"/>
            <w:left w:val="none" w:sz="0" w:space="0" w:color="auto"/>
            <w:bottom w:val="none" w:sz="0" w:space="0" w:color="auto"/>
            <w:right w:val="none" w:sz="0" w:space="0" w:color="auto"/>
          </w:divBdr>
        </w:div>
        <w:div w:id="1003436201">
          <w:marLeft w:val="640"/>
          <w:marRight w:val="0"/>
          <w:marTop w:val="0"/>
          <w:marBottom w:val="0"/>
          <w:divBdr>
            <w:top w:val="none" w:sz="0" w:space="0" w:color="auto"/>
            <w:left w:val="none" w:sz="0" w:space="0" w:color="auto"/>
            <w:bottom w:val="none" w:sz="0" w:space="0" w:color="auto"/>
            <w:right w:val="none" w:sz="0" w:space="0" w:color="auto"/>
          </w:divBdr>
        </w:div>
        <w:div w:id="1081103101">
          <w:marLeft w:val="640"/>
          <w:marRight w:val="0"/>
          <w:marTop w:val="0"/>
          <w:marBottom w:val="0"/>
          <w:divBdr>
            <w:top w:val="none" w:sz="0" w:space="0" w:color="auto"/>
            <w:left w:val="none" w:sz="0" w:space="0" w:color="auto"/>
            <w:bottom w:val="none" w:sz="0" w:space="0" w:color="auto"/>
            <w:right w:val="none" w:sz="0" w:space="0" w:color="auto"/>
          </w:divBdr>
        </w:div>
        <w:div w:id="1207521264">
          <w:marLeft w:val="640"/>
          <w:marRight w:val="0"/>
          <w:marTop w:val="0"/>
          <w:marBottom w:val="0"/>
          <w:divBdr>
            <w:top w:val="none" w:sz="0" w:space="0" w:color="auto"/>
            <w:left w:val="none" w:sz="0" w:space="0" w:color="auto"/>
            <w:bottom w:val="none" w:sz="0" w:space="0" w:color="auto"/>
            <w:right w:val="none" w:sz="0" w:space="0" w:color="auto"/>
          </w:divBdr>
        </w:div>
        <w:div w:id="1016421790">
          <w:marLeft w:val="640"/>
          <w:marRight w:val="0"/>
          <w:marTop w:val="0"/>
          <w:marBottom w:val="0"/>
          <w:divBdr>
            <w:top w:val="none" w:sz="0" w:space="0" w:color="auto"/>
            <w:left w:val="none" w:sz="0" w:space="0" w:color="auto"/>
            <w:bottom w:val="none" w:sz="0" w:space="0" w:color="auto"/>
            <w:right w:val="none" w:sz="0" w:space="0" w:color="auto"/>
          </w:divBdr>
        </w:div>
        <w:div w:id="369382738">
          <w:marLeft w:val="640"/>
          <w:marRight w:val="0"/>
          <w:marTop w:val="0"/>
          <w:marBottom w:val="0"/>
          <w:divBdr>
            <w:top w:val="none" w:sz="0" w:space="0" w:color="auto"/>
            <w:left w:val="none" w:sz="0" w:space="0" w:color="auto"/>
            <w:bottom w:val="none" w:sz="0" w:space="0" w:color="auto"/>
            <w:right w:val="none" w:sz="0" w:space="0" w:color="auto"/>
          </w:divBdr>
        </w:div>
        <w:div w:id="1402018902">
          <w:marLeft w:val="640"/>
          <w:marRight w:val="0"/>
          <w:marTop w:val="0"/>
          <w:marBottom w:val="0"/>
          <w:divBdr>
            <w:top w:val="none" w:sz="0" w:space="0" w:color="auto"/>
            <w:left w:val="none" w:sz="0" w:space="0" w:color="auto"/>
            <w:bottom w:val="none" w:sz="0" w:space="0" w:color="auto"/>
            <w:right w:val="none" w:sz="0" w:space="0" w:color="auto"/>
          </w:divBdr>
        </w:div>
        <w:div w:id="576476449">
          <w:marLeft w:val="640"/>
          <w:marRight w:val="0"/>
          <w:marTop w:val="0"/>
          <w:marBottom w:val="0"/>
          <w:divBdr>
            <w:top w:val="none" w:sz="0" w:space="0" w:color="auto"/>
            <w:left w:val="none" w:sz="0" w:space="0" w:color="auto"/>
            <w:bottom w:val="none" w:sz="0" w:space="0" w:color="auto"/>
            <w:right w:val="none" w:sz="0" w:space="0" w:color="auto"/>
          </w:divBdr>
        </w:div>
        <w:div w:id="78336894">
          <w:marLeft w:val="640"/>
          <w:marRight w:val="0"/>
          <w:marTop w:val="0"/>
          <w:marBottom w:val="0"/>
          <w:divBdr>
            <w:top w:val="none" w:sz="0" w:space="0" w:color="auto"/>
            <w:left w:val="none" w:sz="0" w:space="0" w:color="auto"/>
            <w:bottom w:val="none" w:sz="0" w:space="0" w:color="auto"/>
            <w:right w:val="none" w:sz="0" w:space="0" w:color="auto"/>
          </w:divBdr>
        </w:div>
        <w:div w:id="947127640">
          <w:marLeft w:val="640"/>
          <w:marRight w:val="0"/>
          <w:marTop w:val="0"/>
          <w:marBottom w:val="0"/>
          <w:divBdr>
            <w:top w:val="none" w:sz="0" w:space="0" w:color="auto"/>
            <w:left w:val="none" w:sz="0" w:space="0" w:color="auto"/>
            <w:bottom w:val="none" w:sz="0" w:space="0" w:color="auto"/>
            <w:right w:val="none" w:sz="0" w:space="0" w:color="auto"/>
          </w:divBdr>
        </w:div>
        <w:div w:id="125901373">
          <w:marLeft w:val="640"/>
          <w:marRight w:val="0"/>
          <w:marTop w:val="0"/>
          <w:marBottom w:val="0"/>
          <w:divBdr>
            <w:top w:val="none" w:sz="0" w:space="0" w:color="auto"/>
            <w:left w:val="none" w:sz="0" w:space="0" w:color="auto"/>
            <w:bottom w:val="none" w:sz="0" w:space="0" w:color="auto"/>
            <w:right w:val="none" w:sz="0" w:space="0" w:color="auto"/>
          </w:divBdr>
        </w:div>
        <w:div w:id="749035968">
          <w:marLeft w:val="640"/>
          <w:marRight w:val="0"/>
          <w:marTop w:val="0"/>
          <w:marBottom w:val="0"/>
          <w:divBdr>
            <w:top w:val="none" w:sz="0" w:space="0" w:color="auto"/>
            <w:left w:val="none" w:sz="0" w:space="0" w:color="auto"/>
            <w:bottom w:val="none" w:sz="0" w:space="0" w:color="auto"/>
            <w:right w:val="none" w:sz="0" w:space="0" w:color="auto"/>
          </w:divBdr>
        </w:div>
        <w:div w:id="530462472">
          <w:marLeft w:val="640"/>
          <w:marRight w:val="0"/>
          <w:marTop w:val="0"/>
          <w:marBottom w:val="0"/>
          <w:divBdr>
            <w:top w:val="none" w:sz="0" w:space="0" w:color="auto"/>
            <w:left w:val="none" w:sz="0" w:space="0" w:color="auto"/>
            <w:bottom w:val="none" w:sz="0" w:space="0" w:color="auto"/>
            <w:right w:val="none" w:sz="0" w:space="0" w:color="auto"/>
          </w:divBdr>
        </w:div>
        <w:div w:id="1426223039">
          <w:marLeft w:val="640"/>
          <w:marRight w:val="0"/>
          <w:marTop w:val="0"/>
          <w:marBottom w:val="0"/>
          <w:divBdr>
            <w:top w:val="none" w:sz="0" w:space="0" w:color="auto"/>
            <w:left w:val="none" w:sz="0" w:space="0" w:color="auto"/>
            <w:bottom w:val="none" w:sz="0" w:space="0" w:color="auto"/>
            <w:right w:val="none" w:sz="0" w:space="0" w:color="auto"/>
          </w:divBdr>
        </w:div>
        <w:div w:id="331028558">
          <w:marLeft w:val="640"/>
          <w:marRight w:val="0"/>
          <w:marTop w:val="0"/>
          <w:marBottom w:val="0"/>
          <w:divBdr>
            <w:top w:val="none" w:sz="0" w:space="0" w:color="auto"/>
            <w:left w:val="none" w:sz="0" w:space="0" w:color="auto"/>
            <w:bottom w:val="none" w:sz="0" w:space="0" w:color="auto"/>
            <w:right w:val="none" w:sz="0" w:space="0" w:color="auto"/>
          </w:divBdr>
        </w:div>
        <w:div w:id="89279387">
          <w:marLeft w:val="640"/>
          <w:marRight w:val="0"/>
          <w:marTop w:val="0"/>
          <w:marBottom w:val="0"/>
          <w:divBdr>
            <w:top w:val="none" w:sz="0" w:space="0" w:color="auto"/>
            <w:left w:val="none" w:sz="0" w:space="0" w:color="auto"/>
            <w:bottom w:val="none" w:sz="0" w:space="0" w:color="auto"/>
            <w:right w:val="none" w:sz="0" w:space="0" w:color="auto"/>
          </w:divBdr>
        </w:div>
        <w:div w:id="432215041">
          <w:marLeft w:val="640"/>
          <w:marRight w:val="0"/>
          <w:marTop w:val="0"/>
          <w:marBottom w:val="0"/>
          <w:divBdr>
            <w:top w:val="none" w:sz="0" w:space="0" w:color="auto"/>
            <w:left w:val="none" w:sz="0" w:space="0" w:color="auto"/>
            <w:bottom w:val="none" w:sz="0" w:space="0" w:color="auto"/>
            <w:right w:val="none" w:sz="0" w:space="0" w:color="auto"/>
          </w:divBdr>
        </w:div>
        <w:div w:id="1753500598">
          <w:marLeft w:val="640"/>
          <w:marRight w:val="0"/>
          <w:marTop w:val="0"/>
          <w:marBottom w:val="0"/>
          <w:divBdr>
            <w:top w:val="none" w:sz="0" w:space="0" w:color="auto"/>
            <w:left w:val="none" w:sz="0" w:space="0" w:color="auto"/>
            <w:bottom w:val="none" w:sz="0" w:space="0" w:color="auto"/>
            <w:right w:val="none" w:sz="0" w:space="0" w:color="auto"/>
          </w:divBdr>
        </w:div>
        <w:div w:id="816186075">
          <w:marLeft w:val="640"/>
          <w:marRight w:val="0"/>
          <w:marTop w:val="0"/>
          <w:marBottom w:val="0"/>
          <w:divBdr>
            <w:top w:val="none" w:sz="0" w:space="0" w:color="auto"/>
            <w:left w:val="none" w:sz="0" w:space="0" w:color="auto"/>
            <w:bottom w:val="none" w:sz="0" w:space="0" w:color="auto"/>
            <w:right w:val="none" w:sz="0" w:space="0" w:color="auto"/>
          </w:divBdr>
        </w:div>
        <w:div w:id="458766339">
          <w:marLeft w:val="640"/>
          <w:marRight w:val="0"/>
          <w:marTop w:val="0"/>
          <w:marBottom w:val="0"/>
          <w:divBdr>
            <w:top w:val="none" w:sz="0" w:space="0" w:color="auto"/>
            <w:left w:val="none" w:sz="0" w:space="0" w:color="auto"/>
            <w:bottom w:val="none" w:sz="0" w:space="0" w:color="auto"/>
            <w:right w:val="none" w:sz="0" w:space="0" w:color="auto"/>
          </w:divBdr>
        </w:div>
        <w:div w:id="1654992633">
          <w:marLeft w:val="640"/>
          <w:marRight w:val="0"/>
          <w:marTop w:val="0"/>
          <w:marBottom w:val="0"/>
          <w:divBdr>
            <w:top w:val="none" w:sz="0" w:space="0" w:color="auto"/>
            <w:left w:val="none" w:sz="0" w:space="0" w:color="auto"/>
            <w:bottom w:val="none" w:sz="0" w:space="0" w:color="auto"/>
            <w:right w:val="none" w:sz="0" w:space="0" w:color="auto"/>
          </w:divBdr>
        </w:div>
        <w:div w:id="401372179">
          <w:marLeft w:val="640"/>
          <w:marRight w:val="0"/>
          <w:marTop w:val="0"/>
          <w:marBottom w:val="0"/>
          <w:divBdr>
            <w:top w:val="none" w:sz="0" w:space="0" w:color="auto"/>
            <w:left w:val="none" w:sz="0" w:space="0" w:color="auto"/>
            <w:bottom w:val="none" w:sz="0" w:space="0" w:color="auto"/>
            <w:right w:val="none" w:sz="0" w:space="0" w:color="auto"/>
          </w:divBdr>
        </w:div>
        <w:div w:id="886184038">
          <w:marLeft w:val="640"/>
          <w:marRight w:val="0"/>
          <w:marTop w:val="0"/>
          <w:marBottom w:val="0"/>
          <w:divBdr>
            <w:top w:val="none" w:sz="0" w:space="0" w:color="auto"/>
            <w:left w:val="none" w:sz="0" w:space="0" w:color="auto"/>
            <w:bottom w:val="none" w:sz="0" w:space="0" w:color="auto"/>
            <w:right w:val="none" w:sz="0" w:space="0" w:color="auto"/>
          </w:divBdr>
        </w:div>
        <w:div w:id="323818032">
          <w:marLeft w:val="640"/>
          <w:marRight w:val="0"/>
          <w:marTop w:val="0"/>
          <w:marBottom w:val="0"/>
          <w:divBdr>
            <w:top w:val="none" w:sz="0" w:space="0" w:color="auto"/>
            <w:left w:val="none" w:sz="0" w:space="0" w:color="auto"/>
            <w:bottom w:val="none" w:sz="0" w:space="0" w:color="auto"/>
            <w:right w:val="none" w:sz="0" w:space="0" w:color="auto"/>
          </w:divBdr>
        </w:div>
        <w:div w:id="1196188564">
          <w:marLeft w:val="640"/>
          <w:marRight w:val="0"/>
          <w:marTop w:val="0"/>
          <w:marBottom w:val="0"/>
          <w:divBdr>
            <w:top w:val="none" w:sz="0" w:space="0" w:color="auto"/>
            <w:left w:val="none" w:sz="0" w:space="0" w:color="auto"/>
            <w:bottom w:val="none" w:sz="0" w:space="0" w:color="auto"/>
            <w:right w:val="none" w:sz="0" w:space="0" w:color="auto"/>
          </w:divBdr>
        </w:div>
        <w:div w:id="1371497456">
          <w:marLeft w:val="640"/>
          <w:marRight w:val="0"/>
          <w:marTop w:val="0"/>
          <w:marBottom w:val="0"/>
          <w:divBdr>
            <w:top w:val="none" w:sz="0" w:space="0" w:color="auto"/>
            <w:left w:val="none" w:sz="0" w:space="0" w:color="auto"/>
            <w:bottom w:val="none" w:sz="0" w:space="0" w:color="auto"/>
            <w:right w:val="none" w:sz="0" w:space="0" w:color="auto"/>
          </w:divBdr>
        </w:div>
        <w:div w:id="121122893">
          <w:marLeft w:val="640"/>
          <w:marRight w:val="0"/>
          <w:marTop w:val="0"/>
          <w:marBottom w:val="0"/>
          <w:divBdr>
            <w:top w:val="none" w:sz="0" w:space="0" w:color="auto"/>
            <w:left w:val="none" w:sz="0" w:space="0" w:color="auto"/>
            <w:bottom w:val="none" w:sz="0" w:space="0" w:color="auto"/>
            <w:right w:val="none" w:sz="0" w:space="0" w:color="auto"/>
          </w:divBdr>
        </w:div>
        <w:div w:id="592057734">
          <w:marLeft w:val="640"/>
          <w:marRight w:val="0"/>
          <w:marTop w:val="0"/>
          <w:marBottom w:val="0"/>
          <w:divBdr>
            <w:top w:val="none" w:sz="0" w:space="0" w:color="auto"/>
            <w:left w:val="none" w:sz="0" w:space="0" w:color="auto"/>
            <w:bottom w:val="none" w:sz="0" w:space="0" w:color="auto"/>
            <w:right w:val="none" w:sz="0" w:space="0" w:color="auto"/>
          </w:divBdr>
        </w:div>
        <w:div w:id="1448889741">
          <w:marLeft w:val="640"/>
          <w:marRight w:val="0"/>
          <w:marTop w:val="0"/>
          <w:marBottom w:val="0"/>
          <w:divBdr>
            <w:top w:val="none" w:sz="0" w:space="0" w:color="auto"/>
            <w:left w:val="none" w:sz="0" w:space="0" w:color="auto"/>
            <w:bottom w:val="none" w:sz="0" w:space="0" w:color="auto"/>
            <w:right w:val="none" w:sz="0" w:space="0" w:color="auto"/>
          </w:divBdr>
        </w:div>
        <w:div w:id="984162516">
          <w:marLeft w:val="640"/>
          <w:marRight w:val="0"/>
          <w:marTop w:val="0"/>
          <w:marBottom w:val="0"/>
          <w:divBdr>
            <w:top w:val="none" w:sz="0" w:space="0" w:color="auto"/>
            <w:left w:val="none" w:sz="0" w:space="0" w:color="auto"/>
            <w:bottom w:val="none" w:sz="0" w:space="0" w:color="auto"/>
            <w:right w:val="none" w:sz="0" w:space="0" w:color="auto"/>
          </w:divBdr>
        </w:div>
        <w:div w:id="1751736187">
          <w:marLeft w:val="640"/>
          <w:marRight w:val="0"/>
          <w:marTop w:val="0"/>
          <w:marBottom w:val="0"/>
          <w:divBdr>
            <w:top w:val="none" w:sz="0" w:space="0" w:color="auto"/>
            <w:left w:val="none" w:sz="0" w:space="0" w:color="auto"/>
            <w:bottom w:val="none" w:sz="0" w:space="0" w:color="auto"/>
            <w:right w:val="none" w:sz="0" w:space="0" w:color="auto"/>
          </w:divBdr>
        </w:div>
        <w:div w:id="518197916">
          <w:marLeft w:val="640"/>
          <w:marRight w:val="0"/>
          <w:marTop w:val="0"/>
          <w:marBottom w:val="0"/>
          <w:divBdr>
            <w:top w:val="none" w:sz="0" w:space="0" w:color="auto"/>
            <w:left w:val="none" w:sz="0" w:space="0" w:color="auto"/>
            <w:bottom w:val="none" w:sz="0" w:space="0" w:color="auto"/>
            <w:right w:val="none" w:sz="0" w:space="0" w:color="auto"/>
          </w:divBdr>
        </w:div>
        <w:div w:id="1727682526">
          <w:marLeft w:val="640"/>
          <w:marRight w:val="0"/>
          <w:marTop w:val="0"/>
          <w:marBottom w:val="0"/>
          <w:divBdr>
            <w:top w:val="none" w:sz="0" w:space="0" w:color="auto"/>
            <w:left w:val="none" w:sz="0" w:space="0" w:color="auto"/>
            <w:bottom w:val="none" w:sz="0" w:space="0" w:color="auto"/>
            <w:right w:val="none" w:sz="0" w:space="0" w:color="auto"/>
          </w:divBdr>
        </w:div>
        <w:div w:id="2076313984">
          <w:marLeft w:val="640"/>
          <w:marRight w:val="0"/>
          <w:marTop w:val="0"/>
          <w:marBottom w:val="0"/>
          <w:divBdr>
            <w:top w:val="none" w:sz="0" w:space="0" w:color="auto"/>
            <w:left w:val="none" w:sz="0" w:space="0" w:color="auto"/>
            <w:bottom w:val="none" w:sz="0" w:space="0" w:color="auto"/>
            <w:right w:val="none" w:sz="0" w:space="0" w:color="auto"/>
          </w:divBdr>
        </w:div>
        <w:div w:id="1889486866">
          <w:marLeft w:val="640"/>
          <w:marRight w:val="0"/>
          <w:marTop w:val="0"/>
          <w:marBottom w:val="0"/>
          <w:divBdr>
            <w:top w:val="none" w:sz="0" w:space="0" w:color="auto"/>
            <w:left w:val="none" w:sz="0" w:space="0" w:color="auto"/>
            <w:bottom w:val="none" w:sz="0" w:space="0" w:color="auto"/>
            <w:right w:val="none" w:sz="0" w:space="0" w:color="auto"/>
          </w:divBdr>
        </w:div>
        <w:div w:id="39480490">
          <w:marLeft w:val="640"/>
          <w:marRight w:val="0"/>
          <w:marTop w:val="0"/>
          <w:marBottom w:val="0"/>
          <w:divBdr>
            <w:top w:val="none" w:sz="0" w:space="0" w:color="auto"/>
            <w:left w:val="none" w:sz="0" w:space="0" w:color="auto"/>
            <w:bottom w:val="none" w:sz="0" w:space="0" w:color="auto"/>
            <w:right w:val="none" w:sz="0" w:space="0" w:color="auto"/>
          </w:divBdr>
        </w:div>
        <w:div w:id="1404059572">
          <w:marLeft w:val="640"/>
          <w:marRight w:val="0"/>
          <w:marTop w:val="0"/>
          <w:marBottom w:val="0"/>
          <w:divBdr>
            <w:top w:val="none" w:sz="0" w:space="0" w:color="auto"/>
            <w:left w:val="none" w:sz="0" w:space="0" w:color="auto"/>
            <w:bottom w:val="none" w:sz="0" w:space="0" w:color="auto"/>
            <w:right w:val="none" w:sz="0" w:space="0" w:color="auto"/>
          </w:divBdr>
        </w:div>
        <w:div w:id="1718968514">
          <w:marLeft w:val="640"/>
          <w:marRight w:val="0"/>
          <w:marTop w:val="0"/>
          <w:marBottom w:val="0"/>
          <w:divBdr>
            <w:top w:val="none" w:sz="0" w:space="0" w:color="auto"/>
            <w:left w:val="none" w:sz="0" w:space="0" w:color="auto"/>
            <w:bottom w:val="none" w:sz="0" w:space="0" w:color="auto"/>
            <w:right w:val="none" w:sz="0" w:space="0" w:color="auto"/>
          </w:divBdr>
        </w:div>
        <w:div w:id="382559591">
          <w:marLeft w:val="640"/>
          <w:marRight w:val="0"/>
          <w:marTop w:val="0"/>
          <w:marBottom w:val="0"/>
          <w:divBdr>
            <w:top w:val="none" w:sz="0" w:space="0" w:color="auto"/>
            <w:left w:val="none" w:sz="0" w:space="0" w:color="auto"/>
            <w:bottom w:val="none" w:sz="0" w:space="0" w:color="auto"/>
            <w:right w:val="none" w:sz="0" w:space="0" w:color="auto"/>
          </w:divBdr>
        </w:div>
        <w:div w:id="1049571558">
          <w:marLeft w:val="640"/>
          <w:marRight w:val="0"/>
          <w:marTop w:val="0"/>
          <w:marBottom w:val="0"/>
          <w:divBdr>
            <w:top w:val="none" w:sz="0" w:space="0" w:color="auto"/>
            <w:left w:val="none" w:sz="0" w:space="0" w:color="auto"/>
            <w:bottom w:val="none" w:sz="0" w:space="0" w:color="auto"/>
            <w:right w:val="none" w:sz="0" w:space="0" w:color="auto"/>
          </w:divBdr>
        </w:div>
        <w:div w:id="1837528024">
          <w:marLeft w:val="640"/>
          <w:marRight w:val="0"/>
          <w:marTop w:val="0"/>
          <w:marBottom w:val="0"/>
          <w:divBdr>
            <w:top w:val="none" w:sz="0" w:space="0" w:color="auto"/>
            <w:left w:val="none" w:sz="0" w:space="0" w:color="auto"/>
            <w:bottom w:val="none" w:sz="0" w:space="0" w:color="auto"/>
            <w:right w:val="none" w:sz="0" w:space="0" w:color="auto"/>
          </w:divBdr>
        </w:div>
      </w:divsChild>
    </w:div>
    <w:div w:id="1257598990">
      <w:bodyDiv w:val="1"/>
      <w:marLeft w:val="0"/>
      <w:marRight w:val="0"/>
      <w:marTop w:val="0"/>
      <w:marBottom w:val="0"/>
      <w:divBdr>
        <w:top w:val="none" w:sz="0" w:space="0" w:color="auto"/>
        <w:left w:val="none" w:sz="0" w:space="0" w:color="auto"/>
        <w:bottom w:val="none" w:sz="0" w:space="0" w:color="auto"/>
        <w:right w:val="none" w:sz="0" w:space="0" w:color="auto"/>
      </w:divBdr>
      <w:divsChild>
        <w:div w:id="1979412459">
          <w:marLeft w:val="640"/>
          <w:marRight w:val="0"/>
          <w:marTop w:val="0"/>
          <w:marBottom w:val="0"/>
          <w:divBdr>
            <w:top w:val="none" w:sz="0" w:space="0" w:color="auto"/>
            <w:left w:val="none" w:sz="0" w:space="0" w:color="auto"/>
            <w:bottom w:val="none" w:sz="0" w:space="0" w:color="auto"/>
            <w:right w:val="none" w:sz="0" w:space="0" w:color="auto"/>
          </w:divBdr>
        </w:div>
        <w:div w:id="1068304039">
          <w:marLeft w:val="640"/>
          <w:marRight w:val="0"/>
          <w:marTop w:val="0"/>
          <w:marBottom w:val="0"/>
          <w:divBdr>
            <w:top w:val="none" w:sz="0" w:space="0" w:color="auto"/>
            <w:left w:val="none" w:sz="0" w:space="0" w:color="auto"/>
            <w:bottom w:val="none" w:sz="0" w:space="0" w:color="auto"/>
            <w:right w:val="none" w:sz="0" w:space="0" w:color="auto"/>
          </w:divBdr>
        </w:div>
        <w:div w:id="1305234590">
          <w:marLeft w:val="640"/>
          <w:marRight w:val="0"/>
          <w:marTop w:val="0"/>
          <w:marBottom w:val="0"/>
          <w:divBdr>
            <w:top w:val="none" w:sz="0" w:space="0" w:color="auto"/>
            <w:left w:val="none" w:sz="0" w:space="0" w:color="auto"/>
            <w:bottom w:val="none" w:sz="0" w:space="0" w:color="auto"/>
            <w:right w:val="none" w:sz="0" w:space="0" w:color="auto"/>
          </w:divBdr>
        </w:div>
        <w:div w:id="1812208293">
          <w:marLeft w:val="640"/>
          <w:marRight w:val="0"/>
          <w:marTop w:val="0"/>
          <w:marBottom w:val="0"/>
          <w:divBdr>
            <w:top w:val="none" w:sz="0" w:space="0" w:color="auto"/>
            <w:left w:val="none" w:sz="0" w:space="0" w:color="auto"/>
            <w:bottom w:val="none" w:sz="0" w:space="0" w:color="auto"/>
            <w:right w:val="none" w:sz="0" w:space="0" w:color="auto"/>
          </w:divBdr>
        </w:div>
        <w:div w:id="765689023">
          <w:marLeft w:val="640"/>
          <w:marRight w:val="0"/>
          <w:marTop w:val="0"/>
          <w:marBottom w:val="0"/>
          <w:divBdr>
            <w:top w:val="none" w:sz="0" w:space="0" w:color="auto"/>
            <w:left w:val="none" w:sz="0" w:space="0" w:color="auto"/>
            <w:bottom w:val="none" w:sz="0" w:space="0" w:color="auto"/>
            <w:right w:val="none" w:sz="0" w:space="0" w:color="auto"/>
          </w:divBdr>
        </w:div>
        <w:div w:id="1382554208">
          <w:marLeft w:val="640"/>
          <w:marRight w:val="0"/>
          <w:marTop w:val="0"/>
          <w:marBottom w:val="0"/>
          <w:divBdr>
            <w:top w:val="none" w:sz="0" w:space="0" w:color="auto"/>
            <w:left w:val="none" w:sz="0" w:space="0" w:color="auto"/>
            <w:bottom w:val="none" w:sz="0" w:space="0" w:color="auto"/>
            <w:right w:val="none" w:sz="0" w:space="0" w:color="auto"/>
          </w:divBdr>
        </w:div>
        <w:div w:id="1874145958">
          <w:marLeft w:val="640"/>
          <w:marRight w:val="0"/>
          <w:marTop w:val="0"/>
          <w:marBottom w:val="0"/>
          <w:divBdr>
            <w:top w:val="none" w:sz="0" w:space="0" w:color="auto"/>
            <w:left w:val="none" w:sz="0" w:space="0" w:color="auto"/>
            <w:bottom w:val="none" w:sz="0" w:space="0" w:color="auto"/>
            <w:right w:val="none" w:sz="0" w:space="0" w:color="auto"/>
          </w:divBdr>
        </w:div>
        <w:div w:id="617682447">
          <w:marLeft w:val="640"/>
          <w:marRight w:val="0"/>
          <w:marTop w:val="0"/>
          <w:marBottom w:val="0"/>
          <w:divBdr>
            <w:top w:val="none" w:sz="0" w:space="0" w:color="auto"/>
            <w:left w:val="none" w:sz="0" w:space="0" w:color="auto"/>
            <w:bottom w:val="none" w:sz="0" w:space="0" w:color="auto"/>
            <w:right w:val="none" w:sz="0" w:space="0" w:color="auto"/>
          </w:divBdr>
        </w:div>
        <w:div w:id="1389304834">
          <w:marLeft w:val="640"/>
          <w:marRight w:val="0"/>
          <w:marTop w:val="0"/>
          <w:marBottom w:val="0"/>
          <w:divBdr>
            <w:top w:val="none" w:sz="0" w:space="0" w:color="auto"/>
            <w:left w:val="none" w:sz="0" w:space="0" w:color="auto"/>
            <w:bottom w:val="none" w:sz="0" w:space="0" w:color="auto"/>
            <w:right w:val="none" w:sz="0" w:space="0" w:color="auto"/>
          </w:divBdr>
        </w:div>
        <w:div w:id="267081225">
          <w:marLeft w:val="640"/>
          <w:marRight w:val="0"/>
          <w:marTop w:val="0"/>
          <w:marBottom w:val="0"/>
          <w:divBdr>
            <w:top w:val="none" w:sz="0" w:space="0" w:color="auto"/>
            <w:left w:val="none" w:sz="0" w:space="0" w:color="auto"/>
            <w:bottom w:val="none" w:sz="0" w:space="0" w:color="auto"/>
            <w:right w:val="none" w:sz="0" w:space="0" w:color="auto"/>
          </w:divBdr>
        </w:div>
        <w:div w:id="1261717959">
          <w:marLeft w:val="640"/>
          <w:marRight w:val="0"/>
          <w:marTop w:val="0"/>
          <w:marBottom w:val="0"/>
          <w:divBdr>
            <w:top w:val="none" w:sz="0" w:space="0" w:color="auto"/>
            <w:left w:val="none" w:sz="0" w:space="0" w:color="auto"/>
            <w:bottom w:val="none" w:sz="0" w:space="0" w:color="auto"/>
            <w:right w:val="none" w:sz="0" w:space="0" w:color="auto"/>
          </w:divBdr>
        </w:div>
        <w:div w:id="1670863327">
          <w:marLeft w:val="640"/>
          <w:marRight w:val="0"/>
          <w:marTop w:val="0"/>
          <w:marBottom w:val="0"/>
          <w:divBdr>
            <w:top w:val="none" w:sz="0" w:space="0" w:color="auto"/>
            <w:left w:val="none" w:sz="0" w:space="0" w:color="auto"/>
            <w:bottom w:val="none" w:sz="0" w:space="0" w:color="auto"/>
            <w:right w:val="none" w:sz="0" w:space="0" w:color="auto"/>
          </w:divBdr>
        </w:div>
        <w:div w:id="1491754699">
          <w:marLeft w:val="640"/>
          <w:marRight w:val="0"/>
          <w:marTop w:val="0"/>
          <w:marBottom w:val="0"/>
          <w:divBdr>
            <w:top w:val="none" w:sz="0" w:space="0" w:color="auto"/>
            <w:left w:val="none" w:sz="0" w:space="0" w:color="auto"/>
            <w:bottom w:val="none" w:sz="0" w:space="0" w:color="auto"/>
            <w:right w:val="none" w:sz="0" w:space="0" w:color="auto"/>
          </w:divBdr>
        </w:div>
        <w:div w:id="762994323">
          <w:marLeft w:val="640"/>
          <w:marRight w:val="0"/>
          <w:marTop w:val="0"/>
          <w:marBottom w:val="0"/>
          <w:divBdr>
            <w:top w:val="none" w:sz="0" w:space="0" w:color="auto"/>
            <w:left w:val="none" w:sz="0" w:space="0" w:color="auto"/>
            <w:bottom w:val="none" w:sz="0" w:space="0" w:color="auto"/>
            <w:right w:val="none" w:sz="0" w:space="0" w:color="auto"/>
          </w:divBdr>
        </w:div>
        <w:div w:id="1376932032">
          <w:marLeft w:val="640"/>
          <w:marRight w:val="0"/>
          <w:marTop w:val="0"/>
          <w:marBottom w:val="0"/>
          <w:divBdr>
            <w:top w:val="none" w:sz="0" w:space="0" w:color="auto"/>
            <w:left w:val="none" w:sz="0" w:space="0" w:color="auto"/>
            <w:bottom w:val="none" w:sz="0" w:space="0" w:color="auto"/>
            <w:right w:val="none" w:sz="0" w:space="0" w:color="auto"/>
          </w:divBdr>
        </w:div>
        <w:div w:id="1822113509">
          <w:marLeft w:val="640"/>
          <w:marRight w:val="0"/>
          <w:marTop w:val="0"/>
          <w:marBottom w:val="0"/>
          <w:divBdr>
            <w:top w:val="none" w:sz="0" w:space="0" w:color="auto"/>
            <w:left w:val="none" w:sz="0" w:space="0" w:color="auto"/>
            <w:bottom w:val="none" w:sz="0" w:space="0" w:color="auto"/>
            <w:right w:val="none" w:sz="0" w:space="0" w:color="auto"/>
          </w:divBdr>
        </w:div>
        <w:div w:id="2098792716">
          <w:marLeft w:val="640"/>
          <w:marRight w:val="0"/>
          <w:marTop w:val="0"/>
          <w:marBottom w:val="0"/>
          <w:divBdr>
            <w:top w:val="none" w:sz="0" w:space="0" w:color="auto"/>
            <w:left w:val="none" w:sz="0" w:space="0" w:color="auto"/>
            <w:bottom w:val="none" w:sz="0" w:space="0" w:color="auto"/>
            <w:right w:val="none" w:sz="0" w:space="0" w:color="auto"/>
          </w:divBdr>
        </w:div>
        <w:div w:id="375934972">
          <w:marLeft w:val="640"/>
          <w:marRight w:val="0"/>
          <w:marTop w:val="0"/>
          <w:marBottom w:val="0"/>
          <w:divBdr>
            <w:top w:val="none" w:sz="0" w:space="0" w:color="auto"/>
            <w:left w:val="none" w:sz="0" w:space="0" w:color="auto"/>
            <w:bottom w:val="none" w:sz="0" w:space="0" w:color="auto"/>
            <w:right w:val="none" w:sz="0" w:space="0" w:color="auto"/>
          </w:divBdr>
        </w:div>
        <w:div w:id="71895971">
          <w:marLeft w:val="640"/>
          <w:marRight w:val="0"/>
          <w:marTop w:val="0"/>
          <w:marBottom w:val="0"/>
          <w:divBdr>
            <w:top w:val="none" w:sz="0" w:space="0" w:color="auto"/>
            <w:left w:val="none" w:sz="0" w:space="0" w:color="auto"/>
            <w:bottom w:val="none" w:sz="0" w:space="0" w:color="auto"/>
            <w:right w:val="none" w:sz="0" w:space="0" w:color="auto"/>
          </w:divBdr>
        </w:div>
        <w:div w:id="129635257">
          <w:marLeft w:val="640"/>
          <w:marRight w:val="0"/>
          <w:marTop w:val="0"/>
          <w:marBottom w:val="0"/>
          <w:divBdr>
            <w:top w:val="none" w:sz="0" w:space="0" w:color="auto"/>
            <w:left w:val="none" w:sz="0" w:space="0" w:color="auto"/>
            <w:bottom w:val="none" w:sz="0" w:space="0" w:color="auto"/>
            <w:right w:val="none" w:sz="0" w:space="0" w:color="auto"/>
          </w:divBdr>
        </w:div>
        <w:div w:id="872502337">
          <w:marLeft w:val="640"/>
          <w:marRight w:val="0"/>
          <w:marTop w:val="0"/>
          <w:marBottom w:val="0"/>
          <w:divBdr>
            <w:top w:val="none" w:sz="0" w:space="0" w:color="auto"/>
            <w:left w:val="none" w:sz="0" w:space="0" w:color="auto"/>
            <w:bottom w:val="none" w:sz="0" w:space="0" w:color="auto"/>
            <w:right w:val="none" w:sz="0" w:space="0" w:color="auto"/>
          </w:divBdr>
        </w:div>
        <w:div w:id="1508788373">
          <w:marLeft w:val="640"/>
          <w:marRight w:val="0"/>
          <w:marTop w:val="0"/>
          <w:marBottom w:val="0"/>
          <w:divBdr>
            <w:top w:val="none" w:sz="0" w:space="0" w:color="auto"/>
            <w:left w:val="none" w:sz="0" w:space="0" w:color="auto"/>
            <w:bottom w:val="none" w:sz="0" w:space="0" w:color="auto"/>
            <w:right w:val="none" w:sz="0" w:space="0" w:color="auto"/>
          </w:divBdr>
        </w:div>
        <w:div w:id="219556781">
          <w:marLeft w:val="640"/>
          <w:marRight w:val="0"/>
          <w:marTop w:val="0"/>
          <w:marBottom w:val="0"/>
          <w:divBdr>
            <w:top w:val="none" w:sz="0" w:space="0" w:color="auto"/>
            <w:left w:val="none" w:sz="0" w:space="0" w:color="auto"/>
            <w:bottom w:val="none" w:sz="0" w:space="0" w:color="auto"/>
            <w:right w:val="none" w:sz="0" w:space="0" w:color="auto"/>
          </w:divBdr>
        </w:div>
        <w:div w:id="531260234">
          <w:marLeft w:val="640"/>
          <w:marRight w:val="0"/>
          <w:marTop w:val="0"/>
          <w:marBottom w:val="0"/>
          <w:divBdr>
            <w:top w:val="none" w:sz="0" w:space="0" w:color="auto"/>
            <w:left w:val="none" w:sz="0" w:space="0" w:color="auto"/>
            <w:bottom w:val="none" w:sz="0" w:space="0" w:color="auto"/>
            <w:right w:val="none" w:sz="0" w:space="0" w:color="auto"/>
          </w:divBdr>
        </w:div>
        <w:div w:id="776603263">
          <w:marLeft w:val="640"/>
          <w:marRight w:val="0"/>
          <w:marTop w:val="0"/>
          <w:marBottom w:val="0"/>
          <w:divBdr>
            <w:top w:val="none" w:sz="0" w:space="0" w:color="auto"/>
            <w:left w:val="none" w:sz="0" w:space="0" w:color="auto"/>
            <w:bottom w:val="none" w:sz="0" w:space="0" w:color="auto"/>
            <w:right w:val="none" w:sz="0" w:space="0" w:color="auto"/>
          </w:divBdr>
        </w:div>
        <w:div w:id="813985934">
          <w:marLeft w:val="640"/>
          <w:marRight w:val="0"/>
          <w:marTop w:val="0"/>
          <w:marBottom w:val="0"/>
          <w:divBdr>
            <w:top w:val="none" w:sz="0" w:space="0" w:color="auto"/>
            <w:left w:val="none" w:sz="0" w:space="0" w:color="auto"/>
            <w:bottom w:val="none" w:sz="0" w:space="0" w:color="auto"/>
            <w:right w:val="none" w:sz="0" w:space="0" w:color="auto"/>
          </w:divBdr>
        </w:div>
        <w:div w:id="639656692">
          <w:marLeft w:val="640"/>
          <w:marRight w:val="0"/>
          <w:marTop w:val="0"/>
          <w:marBottom w:val="0"/>
          <w:divBdr>
            <w:top w:val="none" w:sz="0" w:space="0" w:color="auto"/>
            <w:left w:val="none" w:sz="0" w:space="0" w:color="auto"/>
            <w:bottom w:val="none" w:sz="0" w:space="0" w:color="auto"/>
            <w:right w:val="none" w:sz="0" w:space="0" w:color="auto"/>
          </w:divBdr>
        </w:div>
        <w:div w:id="1356081516">
          <w:marLeft w:val="640"/>
          <w:marRight w:val="0"/>
          <w:marTop w:val="0"/>
          <w:marBottom w:val="0"/>
          <w:divBdr>
            <w:top w:val="none" w:sz="0" w:space="0" w:color="auto"/>
            <w:left w:val="none" w:sz="0" w:space="0" w:color="auto"/>
            <w:bottom w:val="none" w:sz="0" w:space="0" w:color="auto"/>
            <w:right w:val="none" w:sz="0" w:space="0" w:color="auto"/>
          </w:divBdr>
        </w:div>
        <w:div w:id="854267327">
          <w:marLeft w:val="640"/>
          <w:marRight w:val="0"/>
          <w:marTop w:val="0"/>
          <w:marBottom w:val="0"/>
          <w:divBdr>
            <w:top w:val="none" w:sz="0" w:space="0" w:color="auto"/>
            <w:left w:val="none" w:sz="0" w:space="0" w:color="auto"/>
            <w:bottom w:val="none" w:sz="0" w:space="0" w:color="auto"/>
            <w:right w:val="none" w:sz="0" w:space="0" w:color="auto"/>
          </w:divBdr>
        </w:div>
        <w:div w:id="1484422318">
          <w:marLeft w:val="640"/>
          <w:marRight w:val="0"/>
          <w:marTop w:val="0"/>
          <w:marBottom w:val="0"/>
          <w:divBdr>
            <w:top w:val="none" w:sz="0" w:space="0" w:color="auto"/>
            <w:left w:val="none" w:sz="0" w:space="0" w:color="auto"/>
            <w:bottom w:val="none" w:sz="0" w:space="0" w:color="auto"/>
            <w:right w:val="none" w:sz="0" w:space="0" w:color="auto"/>
          </w:divBdr>
        </w:div>
        <w:div w:id="1488206272">
          <w:marLeft w:val="640"/>
          <w:marRight w:val="0"/>
          <w:marTop w:val="0"/>
          <w:marBottom w:val="0"/>
          <w:divBdr>
            <w:top w:val="none" w:sz="0" w:space="0" w:color="auto"/>
            <w:left w:val="none" w:sz="0" w:space="0" w:color="auto"/>
            <w:bottom w:val="none" w:sz="0" w:space="0" w:color="auto"/>
            <w:right w:val="none" w:sz="0" w:space="0" w:color="auto"/>
          </w:divBdr>
        </w:div>
        <w:div w:id="377631100">
          <w:marLeft w:val="640"/>
          <w:marRight w:val="0"/>
          <w:marTop w:val="0"/>
          <w:marBottom w:val="0"/>
          <w:divBdr>
            <w:top w:val="none" w:sz="0" w:space="0" w:color="auto"/>
            <w:left w:val="none" w:sz="0" w:space="0" w:color="auto"/>
            <w:bottom w:val="none" w:sz="0" w:space="0" w:color="auto"/>
            <w:right w:val="none" w:sz="0" w:space="0" w:color="auto"/>
          </w:divBdr>
        </w:div>
        <w:div w:id="1789003635">
          <w:marLeft w:val="640"/>
          <w:marRight w:val="0"/>
          <w:marTop w:val="0"/>
          <w:marBottom w:val="0"/>
          <w:divBdr>
            <w:top w:val="none" w:sz="0" w:space="0" w:color="auto"/>
            <w:left w:val="none" w:sz="0" w:space="0" w:color="auto"/>
            <w:bottom w:val="none" w:sz="0" w:space="0" w:color="auto"/>
            <w:right w:val="none" w:sz="0" w:space="0" w:color="auto"/>
          </w:divBdr>
        </w:div>
        <w:div w:id="1106118787">
          <w:marLeft w:val="640"/>
          <w:marRight w:val="0"/>
          <w:marTop w:val="0"/>
          <w:marBottom w:val="0"/>
          <w:divBdr>
            <w:top w:val="none" w:sz="0" w:space="0" w:color="auto"/>
            <w:left w:val="none" w:sz="0" w:space="0" w:color="auto"/>
            <w:bottom w:val="none" w:sz="0" w:space="0" w:color="auto"/>
            <w:right w:val="none" w:sz="0" w:space="0" w:color="auto"/>
          </w:divBdr>
        </w:div>
        <w:div w:id="296834890">
          <w:marLeft w:val="640"/>
          <w:marRight w:val="0"/>
          <w:marTop w:val="0"/>
          <w:marBottom w:val="0"/>
          <w:divBdr>
            <w:top w:val="none" w:sz="0" w:space="0" w:color="auto"/>
            <w:left w:val="none" w:sz="0" w:space="0" w:color="auto"/>
            <w:bottom w:val="none" w:sz="0" w:space="0" w:color="auto"/>
            <w:right w:val="none" w:sz="0" w:space="0" w:color="auto"/>
          </w:divBdr>
        </w:div>
        <w:div w:id="1219316682">
          <w:marLeft w:val="640"/>
          <w:marRight w:val="0"/>
          <w:marTop w:val="0"/>
          <w:marBottom w:val="0"/>
          <w:divBdr>
            <w:top w:val="none" w:sz="0" w:space="0" w:color="auto"/>
            <w:left w:val="none" w:sz="0" w:space="0" w:color="auto"/>
            <w:bottom w:val="none" w:sz="0" w:space="0" w:color="auto"/>
            <w:right w:val="none" w:sz="0" w:space="0" w:color="auto"/>
          </w:divBdr>
        </w:div>
        <w:div w:id="731931265">
          <w:marLeft w:val="640"/>
          <w:marRight w:val="0"/>
          <w:marTop w:val="0"/>
          <w:marBottom w:val="0"/>
          <w:divBdr>
            <w:top w:val="none" w:sz="0" w:space="0" w:color="auto"/>
            <w:left w:val="none" w:sz="0" w:space="0" w:color="auto"/>
            <w:bottom w:val="none" w:sz="0" w:space="0" w:color="auto"/>
            <w:right w:val="none" w:sz="0" w:space="0" w:color="auto"/>
          </w:divBdr>
        </w:div>
        <w:div w:id="212739200">
          <w:marLeft w:val="640"/>
          <w:marRight w:val="0"/>
          <w:marTop w:val="0"/>
          <w:marBottom w:val="0"/>
          <w:divBdr>
            <w:top w:val="none" w:sz="0" w:space="0" w:color="auto"/>
            <w:left w:val="none" w:sz="0" w:space="0" w:color="auto"/>
            <w:bottom w:val="none" w:sz="0" w:space="0" w:color="auto"/>
            <w:right w:val="none" w:sz="0" w:space="0" w:color="auto"/>
          </w:divBdr>
        </w:div>
        <w:div w:id="1281646210">
          <w:marLeft w:val="640"/>
          <w:marRight w:val="0"/>
          <w:marTop w:val="0"/>
          <w:marBottom w:val="0"/>
          <w:divBdr>
            <w:top w:val="none" w:sz="0" w:space="0" w:color="auto"/>
            <w:left w:val="none" w:sz="0" w:space="0" w:color="auto"/>
            <w:bottom w:val="none" w:sz="0" w:space="0" w:color="auto"/>
            <w:right w:val="none" w:sz="0" w:space="0" w:color="auto"/>
          </w:divBdr>
        </w:div>
        <w:div w:id="911431153">
          <w:marLeft w:val="640"/>
          <w:marRight w:val="0"/>
          <w:marTop w:val="0"/>
          <w:marBottom w:val="0"/>
          <w:divBdr>
            <w:top w:val="none" w:sz="0" w:space="0" w:color="auto"/>
            <w:left w:val="none" w:sz="0" w:space="0" w:color="auto"/>
            <w:bottom w:val="none" w:sz="0" w:space="0" w:color="auto"/>
            <w:right w:val="none" w:sz="0" w:space="0" w:color="auto"/>
          </w:divBdr>
        </w:div>
        <w:div w:id="842621000">
          <w:marLeft w:val="640"/>
          <w:marRight w:val="0"/>
          <w:marTop w:val="0"/>
          <w:marBottom w:val="0"/>
          <w:divBdr>
            <w:top w:val="none" w:sz="0" w:space="0" w:color="auto"/>
            <w:left w:val="none" w:sz="0" w:space="0" w:color="auto"/>
            <w:bottom w:val="none" w:sz="0" w:space="0" w:color="auto"/>
            <w:right w:val="none" w:sz="0" w:space="0" w:color="auto"/>
          </w:divBdr>
        </w:div>
        <w:div w:id="1351561632">
          <w:marLeft w:val="640"/>
          <w:marRight w:val="0"/>
          <w:marTop w:val="0"/>
          <w:marBottom w:val="0"/>
          <w:divBdr>
            <w:top w:val="none" w:sz="0" w:space="0" w:color="auto"/>
            <w:left w:val="none" w:sz="0" w:space="0" w:color="auto"/>
            <w:bottom w:val="none" w:sz="0" w:space="0" w:color="auto"/>
            <w:right w:val="none" w:sz="0" w:space="0" w:color="auto"/>
          </w:divBdr>
        </w:div>
        <w:div w:id="1574703362">
          <w:marLeft w:val="640"/>
          <w:marRight w:val="0"/>
          <w:marTop w:val="0"/>
          <w:marBottom w:val="0"/>
          <w:divBdr>
            <w:top w:val="none" w:sz="0" w:space="0" w:color="auto"/>
            <w:left w:val="none" w:sz="0" w:space="0" w:color="auto"/>
            <w:bottom w:val="none" w:sz="0" w:space="0" w:color="auto"/>
            <w:right w:val="none" w:sz="0" w:space="0" w:color="auto"/>
          </w:divBdr>
        </w:div>
        <w:div w:id="2062636260">
          <w:marLeft w:val="640"/>
          <w:marRight w:val="0"/>
          <w:marTop w:val="0"/>
          <w:marBottom w:val="0"/>
          <w:divBdr>
            <w:top w:val="none" w:sz="0" w:space="0" w:color="auto"/>
            <w:left w:val="none" w:sz="0" w:space="0" w:color="auto"/>
            <w:bottom w:val="none" w:sz="0" w:space="0" w:color="auto"/>
            <w:right w:val="none" w:sz="0" w:space="0" w:color="auto"/>
          </w:divBdr>
        </w:div>
        <w:div w:id="1643924851">
          <w:marLeft w:val="640"/>
          <w:marRight w:val="0"/>
          <w:marTop w:val="0"/>
          <w:marBottom w:val="0"/>
          <w:divBdr>
            <w:top w:val="none" w:sz="0" w:space="0" w:color="auto"/>
            <w:left w:val="none" w:sz="0" w:space="0" w:color="auto"/>
            <w:bottom w:val="none" w:sz="0" w:space="0" w:color="auto"/>
            <w:right w:val="none" w:sz="0" w:space="0" w:color="auto"/>
          </w:divBdr>
        </w:div>
        <w:div w:id="1662853861">
          <w:marLeft w:val="640"/>
          <w:marRight w:val="0"/>
          <w:marTop w:val="0"/>
          <w:marBottom w:val="0"/>
          <w:divBdr>
            <w:top w:val="none" w:sz="0" w:space="0" w:color="auto"/>
            <w:left w:val="none" w:sz="0" w:space="0" w:color="auto"/>
            <w:bottom w:val="none" w:sz="0" w:space="0" w:color="auto"/>
            <w:right w:val="none" w:sz="0" w:space="0" w:color="auto"/>
          </w:divBdr>
        </w:div>
        <w:div w:id="1075861550">
          <w:marLeft w:val="640"/>
          <w:marRight w:val="0"/>
          <w:marTop w:val="0"/>
          <w:marBottom w:val="0"/>
          <w:divBdr>
            <w:top w:val="none" w:sz="0" w:space="0" w:color="auto"/>
            <w:left w:val="none" w:sz="0" w:space="0" w:color="auto"/>
            <w:bottom w:val="none" w:sz="0" w:space="0" w:color="auto"/>
            <w:right w:val="none" w:sz="0" w:space="0" w:color="auto"/>
          </w:divBdr>
        </w:div>
        <w:div w:id="2037730616">
          <w:marLeft w:val="640"/>
          <w:marRight w:val="0"/>
          <w:marTop w:val="0"/>
          <w:marBottom w:val="0"/>
          <w:divBdr>
            <w:top w:val="none" w:sz="0" w:space="0" w:color="auto"/>
            <w:left w:val="none" w:sz="0" w:space="0" w:color="auto"/>
            <w:bottom w:val="none" w:sz="0" w:space="0" w:color="auto"/>
            <w:right w:val="none" w:sz="0" w:space="0" w:color="auto"/>
          </w:divBdr>
        </w:div>
        <w:div w:id="1801996186">
          <w:marLeft w:val="640"/>
          <w:marRight w:val="0"/>
          <w:marTop w:val="0"/>
          <w:marBottom w:val="0"/>
          <w:divBdr>
            <w:top w:val="none" w:sz="0" w:space="0" w:color="auto"/>
            <w:left w:val="none" w:sz="0" w:space="0" w:color="auto"/>
            <w:bottom w:val="none" w:sz="0" w:space="0" w:color="auto"/>
            <w:right w:val="none" w:sz="0" w:space="0" w:color="auto"/>
          </w:divBdr>
        </w:div>
        <w:div w:id="2071297584">
          <w:marLeft w:val="640"/>
          <w:marRight w:val="0"/>
          <w:marTop w:val="0"/>
          <w:marBottom w:val="0"/>
          <w:divBdr>
            <w:top w:val="none" w:sz="0" w:space="0" w:color="auto"/>
            <w:left w:val="none" w:sz="0" w:space="0" w:color="auto"/>
            <w:bottom w:val="none" w:sz="0" w:space="0" w:color="auto"/>
            <w:right w:val="none" w:sz="0" w:space="0" w:color="auto"/>
          </w:divBdr>
        </w:div>
        <w:div w:id="713971210">
          <w:marLeft w:val="640"/>
          <w:marRight w:val="0"/>
          <w:marTop w:val="0"/>
          <w:marBottom w:val="0"/>
          <w:divBdr>
            <w:top w:val="none" w:sz="0" w:space="0" w:color="auto"/>
            <w:left w:val="none" w:sz="0" w:space="0" w:color="auto"/>
            <w:bottom w:val="none" w:sz="0" w:space="0" w:color="auto"/>
            <w:right w:val="none" w:sz="0" w:space="0" w:color="auto"/>
          </w:divBdr>
        </w:div>
        <w:div w:id="1831021939">
          <w:marLeft w:val="640"/>
          <w:marRight w:val="0"/>
          <w:marTop w:val="0"/>
          <w:marBottom w:val="0"/>
          <w:divBdr>
            <w:top w:val="none" w:sz="0" w:space="0" w:color="auto"/>
            <w:left w:val="none" w:sz="0" w:space="0" w:color="auto"/>
            <w:bottom w:val="none" w:sz="0" w:space="0" w:color="auto"/>
            <w:right w:val="none" w:sz="0" w:space="0" w:color="auto"/>
          </w:divBdr>
        </w:div>
        <w:div w:id="664819550">
          <w:marLeft w:val="640"/>
          <w:marRight w:val="0"/>
          <w:marTop w:val="0"/>
          <w:marBottom w:val="0"/>
          <w:divBdr>
            <w:top w:val="none" w:sz="0" w:space="0" w:color="auto"/>
            <w:left w:val="none" w:sz="0" w:space="0" w:color="auto"/>
            <w:bottom w:val="none" w:sz="0" w:space="0" w:color="auto"/>
            <w:right w:val="none" w:sz="0" w:space="0" w:color="auto"/>
          </w:divBdr>
        </w:div>
        <w:div w:id="1220242401">
          <w:marLeft w:val="640"/>
          <w:marRight w:val="0"/>
          <w:marTop w:val="0"/>
          <w:marBottom w:val="0"/>
          <w:divBdr>
            <w:top w:val="none" w:sz="0" w:space="0" w:color="auto"/>
            <w:left w:val="none" w:sz="0" w:space="0" w:color="auto"/>
            <w:bottom w:val="none" w:sz="0" w:space="0" w:color="auto"/>
            <w:right w:val="none" w:sz="0" w:space="0" w:color="auto"/>
          </w:divBdr>
        </w:div>
        <w:div w:id="981232032">
          <w:marLeft w:val="640"/>
          <w:marRight w:val="0"/>
          <w:marTop w:val="0"/>
          <w:marBottom w:val="0"/>
          <w:divBdr>
            <w:top w:val="none" w:sz="0" w:space="0" w:color="auto"/>
            <w:left w:val="none" w:sz="0" w:space="0" w:color="auto"/>
            <w:bottom w:val="none" w:sz="0" w:space="0" w:color="auto"/>
            <w:right w:val="none" w:sz="0" w:space="0" w:color="auto"/>
          </w:divBdr>
        </w:div>
        <w:div w:id="988364137">
          <w:marLeft w:val="640"/>
          <w:marRight w:val="0"/>
          <w:marTop w:val="0"/>
          <w:marBottom w:val="0"/>
          <w:divBdr>
            <w:top w:val="none" w:sz="0" w:space="0" w:color="auto"/>
            <w:left w:val="none" w:sz="0" w:space="0" w:color="auto"/>
            <w:bottom w:val="none" w:sz="0" w:space="0" w:color="auto"/>
            <w:right w:val="none" w:sz="0" w:space="0" w:color="auto"/>
          </w:divBdr>
        </w:div>
        <w:div w:id="2024545949">
          <w:marLeft w:val="640"/>
          <w:marRight w:val="0"/>
          <w:marTop w:val="0"/>
          <w:marBottom w:val="0"/>
          <w:divBdr>
            <w:top w:val="none" w:sz="0" w:space="0" w:color="auto"/>
            <w:left w:val="none" w:sz="0" w:space="0" w:color="auto"/>
            <w:bottom w:val="none" w:sz="0" w:space="0" w:color="auto"/>
            <w:right w:val="none" w:sz="0" w:space="0" w:color="auto"/>
          </w:divBdr>
        </w:div>
        <w:div w:id="1856193954">
          <w:marLeft w:val="640"/>
          <w:marRight w:val="0"/>
          <w:marTop w:val="0"/>
          <w:marBottom w:val="0"/>
          <w:divBdr>
            <w:top w:val="none" w:sz="0" w:space="0" w:color="auto"/>
            <w:left w:val="none" w:sz="0" w:space="0" w:color="auto"/>
            <w:bottom w:val="none" w:sz="0" w:space="0" w:color="auto"/>
            <w:right w:val="none" w:sz="0" w:space="0" w:color="auto"/>
          </w:divBdr>
        </w:div>
        <w:div w:id="1935086415">
          <w:marLeft w:val="640"/>
          <w:marRight w:val="0"/>
          <w:marTop w:val="0"/>
          <w:marBottom w:val="0"/>
          <w:divBdr>
            <w:top w:val="none" w:sz="0" w:space="0" w:color="auto"/>
            <w:left w:val="none" w:sz="0" w:space="0" w:color="auto"/>
            <w:bottom w:val="none" w:sz="0" w:space="0" w:color="auto"/>
            <w:right w:val="none" w:sz="0" w:space="0" w:color="auto"/>
          </w:divBdr>
        </w:div>
        <w:div w:id="1500151272">
          <w:marLeft w:val="640"/>
          <w:marRight w:val="0"/>
          <w:marTop w:val="0"/>
          <w:marBottom w:val="0"/>
          <w:divBdr>
            <w:top w:val="none" w:sz="0" w:space="0" w:color="auto"/>
            <w:left w:val="none" w:sz="0" w:space="0" w:color="auto"/>
            <w:bottom w:val="none" w:sz="0" w:space="0" w:color="auto"/>
            <w:right w:val="none" w:sz="0" w:space="0" w:color="auto"/>
          </w:divBdr>
        </w:div>
        <w:div w:id="1370110298">
          <w:marLeft w:val="640"/>
          <w:marRight w:val="0"/>
          <w:marTop w:val="0"/>
          <w:marBottom w:val="0"/>
          <w:divBdr>
            <w:top w:val="none" w:sz="0" w:space="0" w:color="auto"/>
            <w:left w:val="none" w:sz="0" w:space="0" w:color="auto"/>
            <w:bottom w:val="none" w:sz="0" w:space="0" w:color="auto"/>
            <w:right w:val="none" w:sz="0" w:space="0" w:color="auto"/>
          </w:divBdr>
        </w:div>
        <w:div w:id="940990521">
          <w:marLeft w:val="640"/>
          <w:marRight w:val="0"/>
          <w:marTop w:val="0"/>
          <w:marBottom w:val="0"/>
          <w:divBdr>
            <w:top w:val="none" w:sz="0" w:space="0" w:color="auto"/>
            <w:left w:val="none" w:sz="0" w:space="0" w:color="auto"/>
            <w:bottom w:val="none" w:sz="0" w:space="0" w:color="auto"/>
            <w:right w:val="none" w:sz="0" w:space="0" w:color="auto"/>
          </w:divBdr>
        </w:div>
        <w:div w:id="2105223093">
          <w:marLeft w:val="640"/>
          <w:marRight w:val="0"/>
          <w:marTop w:val="0"/>
          <w:marBottom w:val="0"/>
          <w:divBdr>
            <w:top w:val="none" w:sz="0" w:space="0" w:color="auto"/>
            <w:left w:val="none" w:sz="0" w:space="0" w:color="auto"/>
            <w:bottom w:val="none" w:sz="0" w:space="0" w:color="auto"/>
            <w:right w:val="none" w:sz="0" w:space="0" w:color="auto"/>
          </w:divBdr>
        </w:div>
        <w:div w:id="1861510147">
          <w:marLeft w:val="640"/>
          <w:marRight w:val="0"/>
          <w:marTop w:val="0"/>
          <w:marBottom w:val="0"/>
          <w:divBdr>
            <w:top w:val="none" w:sz="0" w:space="0" w:color="auto"/>
            <w:left w:val="none" w:sz="0" w:space="0" w:color="auto"/>
            <w:bottom w:val="none" w:sz="0" w:space="0" w:color="auto"/>
            <w:right w:val="none" w:sz="0" w:space="0" w:color="auto"/>
          </w:divBdr>
        </w:div>
        <w:div w:id="2031297224">
          <w:marLeft w:val="640"/>
          <w:marRight w:val="0"/>
          <w:marTop w:val="0"/>
          <w:marBottom w:val="0"/>
          <w:divBdr>
            <w:top w:val="none" w:sz="0" w:space="0" w:color="auto"/>
            <w:left w:val="none" w:sz="0" w:space="0" w:color="auto"/>
            <w:bottom w:val="none" w:sz="0" w:space="0" w:color="auto"/>
            <w:right w:val="none" w:sz="0" w:space="0" w:color="auto"/>
          </w:divBdr>
        </w:div>
        <w:div w:id="1642730642">
          <w:marLeft w:val="640"/>
          <w:marRight w:val="0"/>
          <w:marTop w:val="0"/>
          <w:marBottom w:val="0"/>
          <w:divBdr>
            <w:top w:val="none" w:sz="0" w:space="0" w:color="auto"/>
            <w:left w:val="none" w:sz="0" w:space="0" w:color="auto"/>
            <w:bottom w:val="none" w:sz="0" w:space="0" w:color="auto"/>
            <w:right w:val="none" w:sz="0" w:space="0" w:color="auto"/>
          </w:divBdr>
        </w:div>
        <w:div w:id="1033459593">
          <w:marLeft w:val="640"/>
          <w:marRight w:val="0"/>
          <w:marTop w:val="0"/>
          <w:marBottom w:val="0"/>
          <w:divBdr>
            <w:top w:val="none" w:sz="0" w:space="0" w:color="auto"/>
            <w:left w:val="none" w:sz="0" w:space="0" w:color="auto"/>
            <w:bottom w:val="none" w:sz="0" w:space="0" w:color="auto"/>
            <w:right w:val="none" w:sz="0" w:space="0" w:color="auto"/>
          </w:divBdr>
        </w:div>
      </w:divsChild>
    </w:div>
    <w:div w:id="1353993322">
      <w:bodyDiv w:val="1"/>
      <w:marLeft w:val="0"/>
      <w:marRight w:val="0"/>
      <w:marTop w:val="0"/>
      <w:marBottom w:val="0"/>
      <w:divBdr>
        <w:top w:val="none" w:sz="0" w:space="0" w:color="auto"/>
        <w:left w:val="none" w:sz="0" w:space="0" w:color="auto"/>
        <w:bottom w:val="none" w:sz="0" w:space="0" w:color="auto"/>
        <w:right w:val="none" w:sz="0" w:space="0" w:color="auto"/>
      </w:divBdr>
    </w:div>
    <w:div w:id="1375883777">
      <w:bodyDiv w:val="1"/>
      <w:marLeft w:val="0"/>
      <w:marRight w:val="0"/>
      <w:marTop w:val="0"/>
      <w:marBottom w:val="0"/>
      <w:divBdr>
        <w:top w:val="none" w:sz="0" w:space="0" w:color="auto"/>
        <w:left w:val="none" w:sz="0" w:space="0" w:color="auto"/>
        <w:bottom w:val="none" w:sz="0" w:space="0" w:color="auto"/>
        <w:right w:val="none" w:sz="0" w:space="0" w:color="auto"/>
      </w:divBdr>
      <w:divsChild>
        <w:div w:id="1337076481">
          <w:marLeft w:val="640"/>
          <w:marRight w:val="0"/>
          <w:marTop w:val="0"/>
          <w:marBottom w:val="0"/>
          <w:divBdr>
            <w:top w:val="none" w:sz="0" w:space="0" w:color="auto"/>
            <w:left w:val="none" w:sz="0" w:space="0" w:color="auto"/>
            <w:bottom w:val="none" w:sz="0" w:space="0" w:color="auto"/>
            <w:right w:val="none" w:sz="0" w:space="0" w:color="auto"/>
          </w:divBdr>
        </w:div>
        <w:div w:id="1406340552">
          <w:marLeft w:val="640"/>
          <w:marRight w:val="0"/>
          <w:marTop w:val="0"/>
          <w:marBottom w:val="0"/>
          <w:divBdr>
            <w:top w:val="none" w:sz="0" w:space="0" w:color="auto"/>
            <w:left w:val="none" w:sz="0" w:space="0" w:color="auto"/>
            <w:bottom w:val="none" w:sz="0" w:space="0" w:color="auto"/>
            <w:right w:val="none" w:sz="0" w:space="0" w:color="auto"/>
          </w:divBdr>
        </w:div>
        <w:div w:id="1185636049">
          <w:marLeft w:val="640"/>
          <w:marRight w:val="0"/>
          <w:marTop w:val="0"/>
          <w:marBottom w:val="0"/>
          <w:divBdr>
            <w:top w:val="none" w:sz="0" w:space="0" w:color="auto"/>
            <w:left w:val="none" w:sz="0" w:space="0" w:color="auto"/>
            <w:bottom w:val="none" w:sz="0" w:space="0" w:color="auto"/>
            <w:right w:val="none" w:sz="0" w:space="0" w:color="auto"/>
          </w:divBdr>
        </w:div>
        <w:div w:id="777288762">
          <w:marLeft w:val="640"/>
          <w:marRight w:val="0"/>
          <w:marTop w:val="0"/>
          <w:marBottom w:val="0"/>
          <w:divBdr>
            <w:top w:val="none" w:sz="0" w:space="0" w:color="auto"/>
            <w:left w:val="none" w:sz="0" w:space="0" w:color="auto"/>
            <w:bottom w:val="none" w:sz="0" w:space="0" w:color="auto"/>
            <w:right w:val="none" w:sz="0" w:space="0" w:color="auto"/>
          </w:divBdr>
        </w:div>
        <w:div w:id="1567884017">
          <w:marLeft w:val="640"/>
          <w:marRight w:val="0"/>
          <w:marTop w:val="0"/>
          <w:marBottom w:val="0"/>
          <w:divBdr>
            <w:top w:val="none" w:sz="0" w:space="0" w:color="auto"/>
            <w:left w:val="none" w:sz="0" w:space="0" w:color="auto"/>
            <w:bottom w:val="none" w:sz="0" w:space="0" w:color="auto"/>
            <w:right w:val="none" w:sz="0" w:space="0" w:color="auto"/>
          </w:divBdr>
        </w:div>
        <w:div w:id="1614824091">
          <w:marLeft w:val="640"/>
          <w:marRight w:val="0"/>
          <w:marTop w:val="0"/>
          <w:marBottom w:val="0"/>
          <w:divBdr>
            <w:top w:val="none" w:sz="0" w:space="0" w:color="auto"/>
            <w:left w:val="none" w:sz="0" w:space="0" w:color="auto"/>
            <w:bottom w:val="none" w:sz="0" w:space="0" w:color="auto"/>
            <w:right w:val="none" w:sz="0" w:space="0" w:color="auto"/>
          </w:divBdr>
        </w:div>
        <w:div w:id="1518420055">
          <w:marLeft w:val="640"/>
          <w:marRight w:val="0"/>
          <w:marTop w:val="0"/>
          <w:marBottom w:val="0"/>
          <w:divBdr>
            <w:top w:val="none" w:sz="0" w:space="0" w:color="auto"/>
            <w:left w:val="none" w:sz="0" w:space="0" w:color="auto"/>
            <w:bottom w:val="none" w:sz="0" w:space="0" w:color="auto"/>
            <w:right w:val="none" w:sz="0" w:space="0" w:color="auto"/>
          </w:divBdr>
        </w:div>
        <w:div w:id="1997144360">
          <w:marLeft w:val="640"/>
          <w:marRight w:val="0"/>
          <w:marTop w:val="0"/>
          <w:marBottom w:val="0"/>
          <w:divBdr>
            <w:top w:val="none" w:sz="0" w:space="0" w:color="auto"/>
            <w:left w:val="none" w:sz="0" w:space="0" w:color="auto"/>
            <w:bottom w:val="none" w:sz="0" w:space="0" w:color="auto"/>
            <w:right w:val="none" w:sz="0" w:space="0" w:color="auto"/>
          </w:divBdr>
        </w:div>
        <w:div w:id="1585989527">
          <w:marLeft w:val="640"/>
          <w:marRight w:val="0"/>
          <w:marTop w:val="0"/>
          <w:marBottom w:val="0"/>
          <w:divBdr>
            <w:top w:val="none" w:sz="0" w:space="0" w:color="auto"/>
            <w:left w:val="none" w:sz="0" w:space="0" w:color="auto"/>
            <w:bottom w:val="none" w:sz="0" w:space="0" w:color="auto"/>
            <w:right w:val="none" w:sz="0" w:space="0" w:color="auto"/>
          </w:divBdr>
        </w:div>
        <w:div w:id="48573456">
          <w:marLeft w:val="640"/>
          <w:marRight w:val="0"/>
          <w:marTop w:val="0"/>
          <w:marBottom w:val="0"/>
          <w:divBdr>
            <w:top w:val="none" w:sz="0" w:space="0" w:color="auto"/>
            <w:left w:val="none" w:sz="0" w:space="0" w:color="auto"/>
            <w:bottom w:val="none" w:sz="0" w:space="0" w:color="auto"/>
            <w:right w:val="none" w:sz="0" w:space="0" w:color="auto"/>
          </w:divBdr>
        </w:div>
        <w:div w:id="1820149473">
          <w:marLeft w:val="640"/>
          <w:marRight w:val="0"/>
          <w:marTop w:val="0"/>
          <w:marBottom w:val="0"/>
          <w:divBdr>
            <w:top w:val="none" w:sz="0" w:space="0" w:color="auto"/>
            <w:left w:val="none" w:sz="0" w:space="0" w:color="auto"/>
            <w:bottom w:val="none" w:sz="0" w:space="0" w:color="auto"/>
            <w:right w:val="none" w:sz="0" w:space="0" w:color="auto"/>
          </w:divBdr>
        </w:div>
        <w:div w:id="1145976569">
          <w:marLeft w:val="640"/>
          <w:marRight w:val="0"/>
          <w:marTop w:val="0"/>
          <w:marBottom w:val="0"/>
          <w:divBdr>
            <w:top w:val="none" w:sz="0" w:space="0" w:color="auto"/>
            <w:left w:val="none" w:sz="0" w:space="0" w:color="auto"/>
            <w:bottom w:val="none" w:sz="0" w:space="0" w:color="auto"/>
            <w:right w:val="none" w:sz="0" w:space="0" w:color="auto"/>
          </w:divBdr>
        </w:div>
        <w:div w:id="2124305420">
          <w:marLeft w:val="640"/>
          <w:marRight w:val="0"/>
          <w:marTop w:val="0"/>
          <w:marBottom w:val="0"/>
          <w:divBdr>
            <w:top w:val="none" w:sz="0" w:space="0" w:color="auto"/>
            <w:left w:val="none" w:sz="0" w:space="0" w:color="auto"/>
            <w:bottom w:val="none" w:sz="0" w:space="0" w:color="auto"/>
            <w:right w:val="none" w:sz="0" w:space="0" w:color="auto"/>
          </w:divBdr>
        </w:div>
        <w:div w:id="1999263495">
          <w:marLeft w:val="640"/>
          <w:marRight w:val="0"/>
          <w:marTop w:val="0"/>
          <w:marBottom w:val="0"/>
          <w:divBdr>
            <w:top w:val="none" w:sz="0" w:space="0" w:color="auto"/>
            <w:left w:val="none" w:sz="0" w:space="0" w:color="auto"/>
            <w:bottom w:val="none" w:sz="0" w:space="0" w:color="auto"/>
            <w:right w:val="none" w:sz="0" w:space="0" w:color="auto"/>
          </w:divBdr>
        </w:div>
        <w:div w:id="1230506846">
          <w:marLeft w:val="640"/>
          <w:marRight w:val="0"/>
          <w:marTop w:val="0"/>
          <w:marBottom w:val="0"/>
          <w:divBdr>
            <w:top w:val="none" w:sz="0" w:space="0" w:color="auto"/>
            <w:left w:val="none" w:sz="0" w:space="0" w:color="auto"/>
            <w:bottom w:val="none" w:sz="0" w:space="0" w:color="auto"/>
            <w:right w:val="none" w:sz="0" w:space="0" w:color="auto"/>
          </w:divBdr>
        </w:div>
        <w:div w:id="437221897">
          <w:marLeft w:val="640"/>
          <w:marRight w:val="0"/>
          <w:marTop w:val="0"/>
          <w:marBottom w:val="0"/>
          <w:divBdr>
            <w:top w:val="none" w:sz="0" w:space="0" w:color="auto"/>
            <w:left w:val="none" w:sz="0" w:space="0" w:color="auto"/>
            <w:bottom w:val="none" w:sz="0" w:space="0" w:color="auto"/>
            <w:right w:val="none" w:sz="0" w:space="0" w:color="auto"/>
          </w:divBdr>
        </w:div>
        <w:div w:id="1344212591">
          <w:marLeft w:val="640"/>
          <w:marRight w:val="0"/>
          <w:marTop w:val="0"/>
          <w:marBottom w:val="0"/>
          <w:divBdr>
            <w:top w:val="none" w:sz="0" w:space="0" w:color="auto"/>
            <w:left w:val="none" w:sz="0" w:space="0" w:color="auto"/>
            <w:bottom w:val="none" w:sz="0" w:space="0" w:color="auto"/>
            <w:right w:val="none" w:sz="0" w:space="0" w:color="auto"/>
          </w:divBdr>
        </w:div>
        <w:div w:id="1267469561">
          <w:marLeft w:val="640"/>
          <w:marRight w:val="0"/>
          <w:marTop w:val="0"/>
          <w:marBottom w:val="0"/>
          <w:divBdr>
            <w:top w:val="none" w:sz="0" w:space="0" w:color="auto"/>
            <w:left w:val="none" w:sz="0" w:space="0" w:color="auto"/>
            <w:bottom w:val="none" w:sz="0" w:space="0" w:color="auto"/>
            <w:right w:val="none" w:sz="0" w:space="0" w:color="auto"/>
          </w:divBdr>
        </w:div>
        <w:div w:id="948850628">
          <w:marLeft w:val="640"/>
          <w:marRight w:val="0"/>
          <w:marTop w:val="0"/>
          <w:marBottom w:val="0"/>
          <w:divBdr>
            <w:top w:val="none" w:sz="0" w:space="0" w:color="auto"/>
            <w:left w:val="none" w:sz="0" w:space="0" w:color="auto"/>
            <w:bottom w:val="none" w:sz="0" w:space="0" w:color="auto"/>
            <w:right w:val="none" w:sz="0" w:space="0" w:color="auto"/>
          </w:divBdr>
        </w:div>
        <w:div w:id="854001514">
          <w:marLeft w:val="640"/>
          <w:marRight w:val="0"/>
          <w:marTop w:val="0"/>
          <w:marBottom w:val="0"/>
          <w:divBdr>
            <w:top w:val="none" w:sz="0" w:space="0" w:color="auto"/>
            <w:left w:val="none" w:sz="0" w:space="0" w:color="auto"/>
            <w:bottom w:val="none" w:sz="0" w:space="0" w:color="auto"/>
            <w:right w:val="none" w:sz="0" w:space="0" w:color="auto"/>
          </w:divBdr>
        </w:div>
        <w:div w:id="1846286257">
          <w:marLeft w:val="640"/>
          <w:marRight w:val="0"/>
          <w:marTop w:val="0"/>
          <w:marBottom w:val="0"/>
          <w:divBdr>
            <w:top w:val="none" w:sz="0" w:space="0" w:color="auto"/>
            <w:left w:val="none" w:sz="0" w:space="0" w:color="auto"/>
            <w:bottom w:val="none" w:sz="0" w:space="0" w:color="auto"/>
            <w:right w:val="none" w:sz="0" w:space="0" w:color="auto"/>
          </w:divBdr>
        </w:div>
        <w:div w:id="1568803691">
          <w:marLeft w:val="640"/>
          <w:marRight w:val="0"/>
          <w:marTop w:val="0"/>
          <w:marBottom w:val="0"/>
          <w:divBdr>
            <w:top w:val="none" w:sz="0" w:space="0" w:color="auto"/>
            <w:left w:val="none" w:sz="0" w:space="0" w:color="auto"/>
            <w:bottom w:val="none" w:sz="0" w:space="0" w:color="auto"/>
            <w:right w:val="none" w:sz="0" w:space="0" w:color="auto"/>
          </w:divBdr>
        </w:div>
        <w:div w:id="319429822">
          <w:marLeft w:val="640"/>
          <w:marRight w:val="0"/>
          <w:marTop w:val="0"/>
          <w:marBottom w:val="0"/>
          <w:divBdr>
            <w:top w:val="none" w:sz="0" w:space="0" w:color="auto"/>
            <w:left w:val="none" w:sz="0" w:space="0" w:color="auto"/>
            <w:bottom w:val="none" w:sz="0" w:space="0" w:color="auto"/>
            <w:right w:val="none" w:sz="0" w:space="0" w:color="auto"/>
          </w:divBdr>
        </w:div>
        <w:div w:id="780497291">
          <w:marLeft w:val="640"/>
          <w:marRight w:val="0"/>
          <w:marTop w:val="0"/>
          <w:marBottom w:val="0"/>
          <w:divBdr>
            <w:top w:val="none" w:sz="0" w:space="0" w:color="auto"/>
            <w:left w:val="none" w:sz="0" w:space="0" w:color="auto"/>
            <w:bottom w:val="none" w:sz="0" w:space="0" w:color="auto"/>
            <w:right w:val="none" w:sz="0" w:space="0" w:color="auto"/>
          </w:divBdr>
        </w:div>
        <w:div w:id="2075547578">
          <w:marLeft w:val="640"/>
          <w:marRight w:val="0"/>
          <w:marTop w:val="0"/>
          <w:marBottom w:val="0"/>
          <w:divBdr>
            <w:top w:val="none" w:sz="0" w:space="0" w:color="auto"/>
            <w:left w:val="none" w:sz="0" w:space="0" w:color="auto"/>
            <w:bottom w:val="none" w:sz="0" w:space="0" w:color="auto"/>
            <w:right w:val="none" w:sz="0" w:space="0" w:color="auto"/>
          </w:divBdr>
        </w:div>
        <w:div w:id="688794515">
          <w:marLeft w:val="640"/>
          <w:marRight w:val="0"/>
          <w:marTop w:val="0"/>
          <w:marBottom w:val="0"/>
          <w:divBdr>
            <w:top w:val="none" w:sz="0" w:space="0" w:color="auto"/>
            <w:left w:val="none" w:sz="0" w:space="0" w:color="auto"/>
            <w:bottom w:val="none" w:sz="0" w:space="0" w:color="auto"/>
            <w:right w:val="none" w:sz="0" w:space="0" w:color="auto"/>
          </w:divBdr>
        </w:div>
        <w:div w:id="909343775">
          <w:marLeft w:val="640"/>
          <w:marRight w:val="0"/>
          <w:marTop w:val="0"/>
          <w:marBottom w:val="0"/>
          <w:divBdr>
            <w:top w:val="none" w:sz="0" w:space="0" w:color="auto"/>
            <w:left w:val="none" w:sz="0" w:space="0" w:color="auto"/>
            <w:bottom w:val="none" w:sz="0" w:space="0" w:color="auto"/>
            <w:right w:val="none" w:sz="0" w:space="0" w:color="auto"/>
          </w:divBdr>
        </w:div>
        <w:div w:id="1493377245">
          <w:marLeft w:val="640"/>
          <w:marRight w:val="0"/>
          <w:marTop w:val="0"/>
          <w:marBottom w:val="0"/>
          <w:divBdr>
            <w:top w:val="none" w:sz="0" w:space="0" w:color="auto"/>
            <w:left w:val="none" w:sz="0" w:space="0" w:color="auto"/>
            <w:bottom w:val="none" w:sz="0" w:space="0" w:color="auto"/>
            <w:right w:val="none" w:sz="0" w:space="0" w:color="auto"/>
          </w:divBdr>
        </w:div>
        <w:div w:id="1418596820">
          <w:marLeft w:val="640"/>
          <w:marRight w:val="0"/>
          <w:marTop w:val="0"/>
          <w:marBottom w:val="0"/>
          <w:divBdr>
            <w:top w:val="none" w:sz="0" w:space="0" w:color="auto"/>
            <w:left w:val="none" w:sz="0" w:space="0" w:color="auto"/>
            <w:bottom w:val="none" w:sz="0" w:space="0" w:color="auto"/>
            <w:right w:val="none" w:sz="0" w:space="0" w:color="auto"/>
          </w:divBdr>
        </w:div>
        <w:div w:id="2320318">
          <w:marLeft w:val="640"/>
          <w:marRight w:val="0"/>
          <w:marTop w:val="0"/>
          <w:marBottom w:val="0"/>
          <w:divBdr>
            <w:top w:val="none" w:sz="0" w:space="0" w:color="auto"/>
            <w:left w:val="none" w:sz="0" w:space="0" w:color="auto"/>
            <w:bottom w:val="none" w:sz="0" w:space="0" w:color="auto"/>
            <w:right w:val="none" w:sz="0" w:space="0" w:color="auto"/>
          </w:divBdr>
        </w:div>
        <w:div w:id="83235397">
          <w:marLeft w:val="640"/>
          <w:marRight w:val="0"/>
          <w:marTop w:val="0"/>
          <w:marBottom w:val="0"/>
          <w:divBdr>
            <w:top w:val="none" w:sz="0" w:space="0" w:color="auto"/>
            <w:left w:val="none" w:sz="0" w:space="0" w:color="auto"/>
            <w:bottom w:val="none" w:sz="0" w:space="0" w:color="auto"/>
            <w:right w:val="none" w:sz="0" w:space="0" w:color="auto"/>
          </w:divBdr>
        </w:div>
        <w:div w:id="1931810951">
          <w:marLeft w:val="640"/>
          <w:marRight w:val="0"/>
          <w:marTop w:val="0"/>
          <w:marBottom w:val="0"/>
          <w:divBdr>
            <w:top w:val="none" w:sz="0" w:space="0" w:color="auto"/>
            <w:left w:val="none" w:sz="0" w:space="0" w:color="auto"/>
            <w:bottom w:val="none" w:sz="0" w:space="0" w:color="auto"/>
            <w:right w:val="none" w:sz="0" w:space="0" w:color="auto"/>
          </w:divBdr>
        </w:div>
        <w:div w:id="180433336">
          <w:marLeft w:val="640"/>
          <w:marRight w:val="0"/>
          <w:marTop w:val="0"/>
          <w:marBottom w:val="0"/>
          <w:divBdr>
            <w:top w:val="none" w:sz="0" w:space="0" w:color="auto"/>
            <w:left w:val="none" w:sz="0" w:space="0" w:color="auto"/>
            <w:bottom w:val="none" w:sz="0" w:space="0" w:color="auto"/>
            <w:right w:val="none" w:sz="0" w:space="0" w:color="auto"/>
          </w:divBdr>
        </w:div>
        <w:div w:id="45641677">
          <w:marLeft w:val="640"/>
          <w:marRight w:val="0"/>
          <w:marTop w:val="0"/>
          <w:marBottom w:val="0"/>
          <w:divBdr>
            <w:top w:val="none" w:sz="0" w:space="0" w:color="auto"/>
            <w:left w:val="none" w:sz="0" w:space="0" w:color="auto"/>
            <w:bottom w:val="none" w:sz="0" w:space="0" w:color="auto"/>
            <w:right w:val="none" w:sz="0" w:space="0" w:color="auto"/>
          </w:divBdr>
        </w:div>
        <w:div w:id="703287589">
          <w:marLeft w:val="640"/>
          <w:marRight w:val="0"/>
          <w:marTop w:val="0"/>
          <w:marBottom w:val="0"/>
          <w:divBdr>
            <w:top w:val="none" w:sz="0" w:space="0" w:color="auto"/>
            <w:left w:val="none" w:sz="0" w:space="0" w:color="auto"/>
            <w:bottom w:val="none" w:sz="0" w:space="0" w:color="auto"/>
            <w:right w:val="none" w:sz="0" w:space="0" w:color="auto"/>
          </w:divBdr>
        </w:div>
        <w:div w:id="587933538">
          <w:marLeft w:val="640"/>
          <w:marRight w:val="0"/>
          <w:marTop w:val="0"/>
          <w:marBottom w:val="0"/>
          <w:divBdr>
            <w:top w:val="none" w:sz="0" w:space="0" w:color="auto"/>
            <w:left w:val="none" w:sz="0" w:space="0" w:color="auto"/>
            <w:bottom w:val="none" w:sz="0" w:space="0" w:color="auto"/>
            <w:right w:val="none" w:sz="0" w:space="0" w:color="auto"/>
          </w:divBdr>
        </w:div>
        <w:div w:id="1922838057">
          <w:marLeft w:val="640"/>
          <w:marRight w:val="0"/>
          <w:marTop w:val="0"/>
          <w:marBottom w:val="0"/>
          <w:divBdr>
            <w:top w:val="none" w:sz="0" w:space="0" w:color="auto"/>
            <w:left w:val="none" w:sz="0" w:space="0" w:color="auto"/>
            <w:bottom w:val="none" w:sz="0" w:space="0" w:color="auto"/>
            <w:right w:val="none" w:sz="0" w:space="0" w:color="auto"/>
          </w:divBdr>
        </w:div>
        <w:div w:id="10960747">
          <w:marLeft w:val="640"/>
          <w:marRight w:val="0"/>
          <w:marTop w:val="0"/>
          <w:marBottom w:val="0"/>
          <w:divBdr>
            <w:top w:val="none" w:sz="0" w:space="0" w:color="auto"/>
            <w:left w:val="none" w:sz="0" w:space="0" w:color="auto"/>
            <w:bottom w:val="none" w:sz="0" w:space="0" w:color="auto"/>
            <w:right w:val="none" w:sz="0" w:space="0" w:color="auto"/>
          </w:divBdr>
        </w:div>
        <w:div w:id="324287621">
          <w:marLeft w:val="640"/>
          <w:marRight w:val="0"/>
          <w:marTop w:val="0"/>
          <w:marBottom w:val="0"/>
          <w:divBdr>
            <w:top w:val="none" w:sz="0" w:space="0" w:color="auto"/>
            <w:left w:val="none" w:sz="0" w:space="0" w:color="auto"/>
            <w:bottom w:val="none" w:sz="0" w:space="0" w:color="auto"/>
            <w:right w:val="none" w:sz="0" w:space="0" w:color="auto"/>
          </w:divBdr>
        </w:div>
        <w:div w:id="1450851896">
          <w:marLeft w:val="640"/>
          <w:marRight w:val="0"/>
          <w:marTop w:val="0"/>
          <w:marBottom w:val="0"/>
          <w:divBdr>
            <w:top w:val="none" w:sz="0" w:space="0" w:color="auto"/>
            <w:left w:val="none" w:sz="0" w:space="0" w:color="auto"/>
            <w:bottom w:val="none" w:sz="0" w:space="0" w:color="auto"/>
            <w:right w:val="none" w:sz="0" w:space="0" w:color="auto"/>
          </w:divBdr>
        </w:div>
        <w:div w:id="95247792">
          <w:marLeft w:val="640"/>
          <w:marRight w:val="0"/>
          <w:marTop w:val="0"/>
          <w:marBottom w:val="0"/>
          <w:divBdr>
            <w:top w:val="none" w:sz="0" w:space="0" w:color="auto"/>
            <w:left w:val="none" w:sz="0" w:space="0" w:color="auto"/>
            <w:bottom w:val="none" w:sz="0" w:space="0" w:color="auto"/>
            <w:right w:val="none" w:sz="0" w:space="0" w:color="auto"/>
          </w:divBdr>
        </w:div>
        <w:div w:id="980229728">
          <w:marLeft w:val="640"/>
          <w:marRight w:val="0"/>
          <w:marTop w:val="0"/>
          <w:marBottom w:val="0"/>
          <w:divBdr>
            <w:top w:val="none" w:sz="0" w:space="0" w:color="auto"/>
            <w:left w:val="none" w:sz="0" w:space="0" w:color="auto"/>
            <w:bottom w:val="none" w:sz="0" w:space="0" w:color="auto"/>
            <w:right w:val="none" w:sz="0" w:space="0" w:color="auto"/>
          </w:divBdr>
        </w:div>
        <w:div w:id="1661614464">
          <w:marLeft w:val="640"/>
          <w:marRight w:val="0"/>
          <w:marTop w:val="0"/>
          <w:marBottom w:val="0"/>
          <w:divBdr>
            <w:top w:val="none" w:sz="0" w:space="0" w:color="auto"/>
            <w:left w:val="none" w:sz="0" w:space="0" w:color="auto"/>
            <w:bottom w:val="none" w:sz="0" w:space="0" w:color="auto"/>
            <w:right w:val="none" w:sz="0" w:space="0" w:color="auto"/>
          </w:divBdr>
        </w:div>
        <w:div w:id="1960601113">
          <w:marLeft w:val="640"/>
          <w:marRight w:val="0"/>
          <w:marTop w:val="0"/>
          <w:marBottom w:val="0"/>
          <w:divBdr>
            <w:top w:val="none" w:sz="0" w:space="0" w:color="auto"/>
            <w:left w:val="none" w:sz="0" w:space="0" w:color="auto"/>
            <w:bottom w:val="none" w:sz="0" w:space="0" w:color="auto"/>
            <w:right w:val="none" w:sz="0" w:space="0" w:color="auto"/>
          </w:divBdr>
        </w:div>
        <w:div w:id="2108691301">
          <w:marLeft w:val="640"/>
          <w:marRight w:val="0"/>
          <w:marTop w:val="0"/>
          <w:marBottom w:val="0"/>
          <w:divBdr>
            <w:top w:val="none" w:sz="0" w:space="0" w:color="auto"/>
            <w:left w:val="none" w:sz="0" w:space="0" w:color="auto"/>
            <w:bottom w:val="none" w:sz="0" w:space="0" w:color="auto"/>
            <w:right w:val="none" w:sz="0" w:space="0" w:color="auto"/>
          </w:divBdr>
        </w:div>
        <w:div w:id="576406748">
          <w:marLeft w:val="640"/>
          <w:marRight w:val="0"/>
          <w:marTop w:val="0"/>
          <w:marBottom w:val="0"/>
          <w:divBdr>
            <w:top w:val="none" w:sz="0" w:space="0" w:color="auto"/>
            <w:left w:val="none" w:sz="0" w:space="0" w:color="auto"/>
            <w:bottom w:val="none" w:sz="0" w:space="0" w:color="auto"/>
            <w:right w:val="none" w:sz="0" w:space="0" w:color="auto"/>
          </w:divBdr>
        </w:div>
        <w:div w:id="1308241453">
          <w:marLeft w:val="640"/>
          <w:marRight w:val="0"/>
          <w:marTop w:val="0"/>
          <w:marBottom w:val="0"/>
          <w:divBdr>
            <w:top w:val="none" w:sz="0" w:space="0" w:color="auto"/>
            <w:left w:val="none" w:sz="0" w:space="0" w:color="auto"/>
            <w:bottom w:val="none" w:sz="0" w:space="0" w:color="auto"/>
            <w:right w:val="none" w:sz="0" w:space="0" w:color="auto"/>
          </w:divBdr>
        </w:div>
        <w:div w:id="300112175">
          <w:marLeft w:val="640"/>
          <w:marRight w:val="0"/>
          <w:marTop w:val="0"/>
          <w:marBottom w:val="0"/>
          <w:divBdr>
            <w:top w:val="none" w:sz="0" w:space="0" w:color="auto"/>
            <w:left w:val="none" w:sz="0" w:space="0" w:color="auto"/>
            <w:bottom w:val="none" w:sz="0" w:space="0" w:color="auto"/>
            <w:right w:val="none" w:sz="0" w:space="0" w:color="auto"/>
          </w:divBdr>
        </w:div>
        <w:div w:id="2119637074">
          <w:marLeft w:val="640"/>
          <w:marRight w:val="0"/>
          <w:marTop w:val="0"/>
          <w:marBottom w:val="0"/>
          <w:divBdr>
            <w:top w:val="none" w:sz="0" w:space="0" w:color="auto"/>
            <w:left w:val="none" w:sz="0" w:space="0" w:color="auto"/>
            <w:bottom w:val="none" w:sz="0" w:space="0" w:color="auto"/>
            <w:right w:val="none" w:sz="0" w:space="0" w:color="auto"/>
          </w:divBdr>
        </w:div>
        <w:div w:id="42564345">
          <w:marLeft w:val="640"/>
          <w:marRight w:val="0"/>
          <w:marTop w:val="0"/>
          <w:marBottom w:val="0"/>
          <w:divBdr>
            <w:top w:val="none" w:sz="0" w:space="0" w:color="auto"/>
            <w:left w:val="none" w:sz="0" w:space="0" w:color="auto"/>
            <w:bottom w:val="none" w:sz="0" w:space="0" w:color="auto"/>
            <w:right w:val="none" w:sz="0" w:space="0" w:color="auto"/>
          </w:divBdr>
        </w:div>
        <w:div w:id="1101876942">
          <w:marLeft w:val="640"/>
          <w:marRight w:val="0"/>
          <w:marTop w:val="0"/>
          <w:marBottom w:val="0"/>
          <w:divBdr>
            <w:top w:val="none" w:sz="0" w:space="0" w:color="auto"/>
            <w:left w:val="none" w:sz="0" w:space="0" w:color="auto"/>
            <w:bottom w:val="none" w:sz="0" w:space="0" w:color="auto"/>
            <w:right w:val="none" w:sz="0" w:space="0" w:color="auto"/>
          </w:divBdr>
        </w:div>
        <w:div w:id="1295408083">
          <w:marLeft w:val="640"/>
          <w:marRight w:val="0"/>
          <w:marTop w:val="0"/>
          <w:marBottom w:val="0"/>
          <w:divBdr>
            <w:top w:val="none" w:sz="0" w:space="0" w:color="auto"/>
            <w:left w:val="none" w:sz="0" w:space="0" w:color="auto"/>
            <w:bottom w:val="none" w:sz="0" w:space="0" w:color="auto"/>
            <w:right w:val="none" w:sz="0" w:space="0" w:color="auto"/>
          </w:divBdr>
        </w:div>
        <w:div w:id="1462966656">
          <w:marLeft w:val="640"/>
          <w:marRight w:val="0"/>
          <w:marTop w:val="0"/>
          <w:marBottom w:val="0"/>
          <w:divBdr>
            <w:top w:val="none" w:sz="0" w:space="0" w:color="auto"/>
            <w:left w:val="none" w:sz="0" w:space="0" w:color="auto"/>
            <w:bottom w:val="none" w:sz="0" w:space="0" w:color="auto"/>
            <w:right w:val="none" w:sz="0" w:space="0" w:color="auto"/>
          </w:divBdr>
        </w:div>
        <w:div w:id="1578779956">
          <w:marLeft w:val="640"/>
          <w:marRight w:val="0"/>
          <w:marTop w:val="0"/>
          <w:marBottom w:val="0"/>
          <w:divBdr>
            <w:top w:val="none" w:sz="0" w:space="0" w:color="auto"/>
            <w:left w:val="none" w:sz="0" w:space="0" w:color="auto"/>
            <w:bottom w:val="none" w:sz="0" w:space="0" w:color="auto"/>
            <w:right w:val="none" w:sz="0" w:space="0" w:color="auto"/>
          </w:divBdr>
        </w:div>
        <w:div w:id="1896232872">
          <w:marLeft w:val="640"/>
          <w:marRight w:val="0"/>
          <w:marTop w:val="0"/>
          <w:marBottom w:val="0"/>
          <w:divBdr>
            <w:top w:val="none" w:sz="0" w:space="0" w:color="auto"/>
            <w:left w:val="none" w:sz="0" w:space="0" w:color="auto"/>
            <w:bottom w:val="none" w:sz="0" w:space="0" w:color="auto"/>
            <w:right w:val="none" w:sz="0" w:space="0" w:color="auto"/>
          </w:divBdr>
        </w:div>
        <w:div w:id="808136170">
          <w:marLeft w:val="640"/>
          <w:marRight w:val="0"/>
          <w:marTop w:val="0"/>
          <w:marBottom w:val="0"/>
          <w:divBdr>
            <w:top w:val="none" w:sz="0" w:space="0" w:color="auto"/>
            <w:left w:val="none" w:sz="0" w:space="0" w:color="auto"/>
            <w:bottom w:val="none" w:sz="0" w:space="0" w:color="auto"/>
            <w:right w:val="none" w:sz="0" w:space="0" w:color="auto"/>
          </w:divBdr>
        </w:div>
        <w:div w:id="192156010">
          <w:marLeft w:val="640"/>
          <w:marRight w:val="0"/>
          <w:marTop w:val="0"/>
          <w:marBottom w:val="0"/>
          <w:divBdr>
            <w:top w:val="none" w:sz="0" w:space="0" w:color="auto"/>
            <w:left w:val="none" w:sz="0" w:space="0" w:color="auto"/>
            <w:bottom w:val="none" w:sz="0" w:space="0" w:color="auto"/>
            <w:right w:val="none" w:sz="0" w:space="0" w:color="auto"/>
          </w:divBdr>
        </w:div>
        <w:div w:id="362445342">
          <w:marLeft w:val="640"/>
          <w:marRight w:val="0"/>
          <w:marTop w:val="0"/>
          <w:marBottom w:val="0"/>
          <w:divBdr>
            <w:top w:val="none" w:sz="0" w:space="0" w:color="auto"/>
            <w:left w:val="none" w:sz="0" w:space="0" w:color="auto"/>
            <w:bottom w:val="none" w:sz="0" w:space="0" w:color="auto"/>
            <w:right w:val="none" w:sz="0" w:space="0" w:color="auto"/>
          </w:divBdr>
        </w:div>
        <w:div w:id="102922860">
          <w:marLeft w:val="640"/>
          <w:marRight w:val="0"/>
          <w:marTop w:val="0"/>
          <w:marBottom w:val="0"/>
          <w:divBdr>
            <w:top w:val="none" w:sz="0" w:space="0" w:color="auto"/>
            <w:left w:val="none" w:sz="0" w:space="0" w:color="auto"/>
            <w:bottom w:val="none" w:sz="0" w:space="0" w:color="auto"/>
            <w:right w:val="none" w:sz="0" w:space="0" w:color="auto"/>
          </w:divBdr>
        </w:div>
        <w:div w:id="1047803402">
          <w:marLeft w:val="640"/>
          <w:marRight w:val="0"/>
          <w:marTop w:val="0"/>
          <w:marBottom w:val="0"/>
          <w:divBdr>
            <w:top w:val="none" w:sz="0" w:space="0" w:color="auto"/>
            <w:left w:val="none" w:sz="0" w:space="0" w:color="auto"/>
            <w:bottom w:val="none" w:sz="0" w:space="0" w:color="auto"/>
            <w:right w:val="none" w:sz="0" w:space="0" w:color="auto"/>
          </w:divBdr>
        </w:div>
        <w:div w:id="898974275">
          <w:marLeft w:val="640"/>
          <w:marRight w:val="0"/>
          <w:marTop w:val="0"/>
          <w:marBottom w:val="0"/>
          <w:divBdr>
            <w:top w:val="none" w:sz="0" w:space="0" w:color="auto"/>
            <w:left w:val="none" w:sz="0" w:space="0" w:color="auto"/>
            <w:bottom w:val="none" w:sz="0" w:space="0" w:color="auto"/>
            <w:right w:val="none" w:sz="0" w:space="0" w:color="auto"/>
          </w:divBdr>
        </w:div>
        <w:div w:id="439496756">
          <w:marLeft w:val="640"/>
          <w:marRight w:val="0"/>
          <w:marTop w:val="0"/>
          <w:marBottom w:val="0"/>
          <w:divBdr>
            <w:top w:val="none" w:sz="0" w:space="0" w:color="auto"/>
            <w:left w:val="none" w:sz="0" w:space="0" w:color="auto"/>
            <w:bottom w:val="none" w:sz="0" w:space="0" w:color="auto"/>
            <w:right w:val="none" w:sz="0" w:space="0" w:color="auto"/>
          </w:divBdr>
        </w:div>
      </w:divsChild>
    </w:div>
    <w:div w:id="1421222105">
      <w:bodyDiv w:val="1"/>
      <w:marLeft w:val="0"/>
      <w:marRight w:val="0"/>
      <w:marTop w:val="0"/>
      <w:marBottom w:val="0"/>
      <w:divBdr>
        <w:top w:val="none" w:sz="0" w:space="0" w:color="auto"/>
        <w:left w:val="none" w:sz="0" w:space="0" w:color="auto"/>
        <w:bottom w:val="none" w:sz="0" w:space="0" w:color="auto"/>
        <w:right w:val="none" w:sz="0" w:space="0" w:color="auto"/>
      </w:divBdr>
      <w:divsChild>
        <w:div w:id="50622886">
          <w:marLeft w:val="640"/>
          <w:marRight w:val="0"/>
          <w:marTop w:val="0"/>
          <w:marBottom w:val="0"/>
          <w:divBdr>
            <w:top w:val="none" w:sz="0" w:space="0" w:color="auto"/>
            <w:left w:val="none" w:sz="0" w:space="0" w:color="auto"/>
            <w:bottom w:val="none" w:sz="0" w:space="0" w:color="auto"/>
            <w:right w:val="none" w:sz="0" w:space="0" w:color="auto"/>
          </w:divBdr>
        </w:div>
        <w:div w:id="193858307">
          <w:marLeft w:val="640"/>
          <w:marRight w:val="0"/>
          <w:marTop w:val="0"/>
          <w:marBottom w:val="0"/>
          <w:divBdr>
            <w:top w:val="none" w:sz="0" w:space="0" w:color="auto"/>
            <w:left w:val="none" w:sz="0" w:space="0" w:color="auto"/>
            <w:bottom w:val="none" w:sz="0" w:space="0" w:color="auto"/>
            <w:right w:val="none" w:sz="0" w:space="0" w:color="auto"/>
          </w:divBdr>
        </w:div>
        <w:div w:id="195319609">
          <w:marLeft w:val="640"/>
          <w:marRight w:val="0"/>
          <w:marTop w:val="0"/>
          <w:marBottom w:val="0"/>
          <w:divBdr>
            <w:top w:val="none" w:sz="0" w:space="0" w:color="auto"/>
            <w:left w:val="none" w:sz="0" w:space="0" w:color="auto"/>
            <w:bottom w:val="none" w:sz="0" w:space="0" w:color="auto"/>
            <w:right w:val="none" w:sz="0" w:space="0" w:color="auto"/>
          </w:divBdr>
        </w:div>
        <w:div w:id="233202843">
          <w:marLeft w:val="640"/>
          <w:marRight w:val="0"/>
          <w:marTop w:val="0"/>
          <w:marBottom w:val="0"/>
          <w:divBdr>
            <w:top w:val="none" w:sz="0" w:space="0" w:color="auto"/>
            <w:left w:val="none" w:sz="0" w:space="0" w:color="auto"/>
            <w:bottom w:val="none" w:sz="0" w:space="0" w:color="auto"/>
            <w:right w:val="none" w:sz="0" w:space="0" w:color="auto"/>
          </w:divBdr>
        </w:div>
        <w:div w:id="274289020">
          <w:marLeft w:val="640"/>
          <w:marRight w:val="0"/>
          <w:marTop w:val="0"/>
          <w:marBottom w:val="0"/>
          <w:divBdr>
            <w:top w:val="none" w:sz="0" w:space="0" w:color="auto"/>
            <w:left w:val="none" w:sz="0" w:space="0" w:color="auto"/>
            <w:bottom w:val="none" w:sz="0" w:space="0" w:color="auto"/>
            <w:right w:val="none" w:sz="0" w:space="0" w:color="auto"/>
          </w:divBdr>
        </w:div>
        <w:div w:id="283997464">
          <w:marLeft w:val="640"/>
          <w:marRight w:val="0"/>
          <w:marTop w:val="0"/>
          <w:marBottom w:val="0"/>
          <w:divBdr>
            <w:top w:val="none" w:sz="0" w:space="0" w:color="auto"/>
            <w:left w:val="none" w:sz="0" w:space="0" w:color="auto"/>
            <w:bottom w:val="none" w:sz="0" w:space="0" w:color="auto"/>
            <w:right w:val="none" w:sz="0" w:space="0" w:color="auto"/>
          </w:divBdr>
        </w:div>
        <w:div w:id="321154822">
          <w:marLeft w:val="640"/>
          <w:marRight w:val="0"/>
          <w:marTop w:val="0"/>
          <w:marBottom w:val="0"/>
          <w:divBdr>
            <w:top w:val="none" w:sz="0" w:space="0" w:color="auto"/>
            <w:left w:val="none" w:sz="0" w:space="0" w:color="auto"/>
            <w:bottom w:val="none" w:sz="0" w:space="0" w:color="auto"/>
            <w:right w:val="none" w:sz="0" w:space="0" w:color="auto"/>
          </w:divBdr>
        </w:div>
        <w:div w:id="325279628">
          <w:marLeft w:val="640"/>
          <w:marRight w:val="0"/>
          <w:marTop w:val="0"/>
          <w:marBottom w:val="0"/>
          <w:divBdr>
            <w:top w:val="none" w:sz="0" w:space="0" w:color="auto"/>
            <w:left w:val="none" w:sz="0" w:space="0" w:color="auto"/>
            <w:bottom w:val="none" w:sz="0" w:space="0" w:color="auto"/>
            <w:right w:val="none" w:sz="0" w:space="0" w:color="auto"/>
          </w:divBdr>
        </w:div>
        <w:div w:id="329334075">
          <w:marLeft w:val="640"/>
          <w:marRight w:val="0"/>
          <w:marTop w:val="0"/>
          <w:marBottom w:val="0"/>
          <w:divBdr>
            <w:top w:val="none" w:sz="0" w:space="0" w:color="auto"/>
            <w:left w:val="none" w:sz="0" w:space="0" w:color="auto"/>
            <w:bottom w:val="none" w:sz="0" w:space="0" w:color="auto"/>
            <w:right w:val="none" w:sz="0" w:space="0" w:color="auto"/>
          </w:divBdr>
        </w:div>
        <w:div w:id="346177691">
          <w:marLeft w:val="640"/>
          <w:marRight w:val="0"/>
          <w:marTop w:val="0"/>
          <w:marBottom w:val="0"/>
          <w:divBdr>
            <w:top w:val="none" w:sz="0" w:space="0" w:color="auto"/>
            <w:left w:val="none" w:sz="0" w:space="0" w:color="auto"/>
            <w:bottom w:val="none" w:sz="0" w:space="0" w:color="auto"/>
            <w:right w:val="none" w:sz="0" w:space="0" w:color="auto"/>
          </w:divBdr>
        </w:div>
        <w:div w:id="351230114">
          <w:marLeft w:val="640"/>
          <w:marRight w:val="0"/>
          <w:marTop w:val="0"/>
          <w:marBottom w:val="0"/>
          <w:divBdr>
            <w:top w:val="none" w:sz="0" w:space="0" w:color="auto"/>
            <w:left w:val="none" w:sz="0" w:space="0" w:color="auto"/>
            <w:bottom w:val="none" w:sz="0" w:space="0" w:color="auto"/>
            <w:right w:val="none" w:sz="0" w:space="0" w:color="auto"/>
          </w:divBdr>
        </w:div>
        <w:div w:id="395593742">
          <w:marLeft w:val="640"/>
          <w:marRight w:val="0"/>
          <w:marTop w:val="0"/>
          <w:marBottom w:val="0"/>
          <w:divBdr>
            <w:top w:val="none" w:sz="0" w:space="0" w:color="auto"/>
            <w:left w:val="none" w:sz="0" w:space="0" w:color="auto"/>
            <w:bottom w:val="none" w:sz="0" w:space="0" w:color="auto"/>
            <w:right w:val="none" w:sz="0" w:space="0" w:color="auto"/>
          </w:divBdr>
        </w:div>
        <w:div w:id="438334323">
          <w:marLeft w:val="640"/>
          <w:marRight w:val="0"/>
          <w:marTop w:val="0"/>
          <w:marBottom w:val="0"/>
          <w:divBdr>
            <w:top w:val="none" w:sz="0" w:space="0" w:color="auto"/>
            <w:left w:val="none" w:sz="0" w:space="0" w:color="auto"/>
            <w:bottom w:val="none" w:sz="0" w:space="0" w:color="auto"/>
            <w:right w:val="none" w:sz="0" w:space="0" w:color="auto"/>
          </w:divBdr>
        </w:div>
        <w:div w:id="445543287">
          <w:marLeft w:val="640"/>
          <w:marRight w:val="0"/>
          <w:marTop w:val="0"/>
          <w:marBottom w:val="0"/>
          <w:divBdr>
            <w:top w:val="none" w:sz="0" w:space="0" w:color="auto"/>
            <w:left w:val="none" w:sz="0" w:space="0" w:color="auto"/>
            <w:bottom w:val="none" w:sz="0" w:space="0" w:color="auto"/>
            <w:right w:val="none" w:sz="0" w:space="0" w:color="auto"/>
          </w:divBdr>
        </w:div>
        <w:div w:id="465701843">
          <w:marLeft w:val="640"/>
          <w:marRight w:val="0"/>
          <w:marTop w:val="0"/>
          <w:marBottom w:val="0"/>
          <w:divBdr>
            <w:top w:val="none" w:sz="0" w:space="0" w:color="auto"/>
            <w:left w:val="none" w:sz="0" w:space="0" w:color="auto"/>
            <w:bottom w:val="none" w:sz="0" w:space="0" w:color="auto"/>
            <w:right w:val="none" w:sz="0" w:space="0" w:color="auto"/>
          </w:divBdr>
        </w:div>
        <w:div w:id="503860555">
          <w:marLeft w:val="640"/>
          <w:marRight w:val="0"/>
          <w:marTop w:val="0"/>
          <w:marBottom w:val="0"/>
          <w:divBdr>
            <w:top w:val="none" w:sz="0" w:space="0" w:color="auto"/>
            <w:left w:val="none" w:sz="0" w:space="0" w:color="auto"/>
            <w:bottom w:val="none" w:sz="0" w:space="0" w:color="auto"/>
            <w:right w:val="none" w:sz="0" w:space="0" w:color="auto"/>
          </w:divBdr>
        </w:div>
        <w:div w:id="538788251">
          <w:marLeft w:val="640"/>
          <w:marRight w:val="0"/>
          <w:marTop w:val="0"/>
          <w:marBottom w:val="0"/>
          <w:divBdr>
            <w:top w:val="none" w:sz="0" w:space="0" w:color="auto"/>
            <w:left w:val="none" w:sz="0" w:space="0" w:color="auto"/>
            <w:bottom w:val="none" w:sz="0" w:space="0" w:color="auto"/>
            <w:right w:val="none" w:sz="0" w:space="0" w:color="auto"/>
          </w:divBdr>
        </w:div>
        <w:div w:id="633870013">
          <w:marLeft w:val="640"/>
          <w:marRight w:val="0"/>
          <w:marTop w:val="0"/>
          <w:marBottom w:val="0"/>
          <w:divBdr>
            <w:top w:val="none" w:sz="0" w:space="0" w:color="auto"/>
            <w:left w:val="none" w:sz="0" w:space="0" w:color="auto"/>
            <w:bottom w:val="none" w:sz="0" w:space="0" w:color="auto"/>
            <w:right w:val="none" w:sz="0" w:space="0" w:color="auto"/>
          </w:divBdr>
        </w:div>
        <w:div w:id="660739038">
          <w:marLeft w:val="640"/>
          <w:marRight w:val="0"/>
          <w:marTop w:val="0"/>
          <w:marBottom w:val="0"/>
          <w:divBdr>
            <w:top w:val="none" w:sz="0" w:space="0" w:color="auto"/>
            <w:left w:val="none" w:sz="0" w:space="0" w:color="auto"/>
            <w:bottom w:val="none" w:sz="0" w:space="0" w:color="auto"/>
            <w:right w:val="none" w:sz="0" w:space="0" w:color="auto"/>
          </w:divBdr>
        </w:div>
        <w:div w:id="682823501">
          <w:marLeft w:val="640"/>
          <w:marRight w:val="0"/>
          <w:marTop w:val="0"/>
          <w:marBottom w:val="0"/>
          <w:divBdr>
            <w:top w:val="none" w:sz="0" w:space="0" w:color="auto"/>
            <w:left w:val="none" w:sz="0" w:space="0" w:color="auto"/>
            <w:bottom w:val="none" w:sz="0" w:space="0" w:color="auto"/>
            <w:right w:val="none" w:sz="0" w:space="0" w:color="auto"/>
          </w:divBdr>
        </w:div>
        <w:div w:id="745690220">
          <w:marLeft w:val="640"/>
          <w:marRight w:val="0"/>
          <w:marTop w:val="0"/>
          <w:marBottom w:val="0"/>
          <w:divBdr>
            <w:top w:val="none" w:sz="0" w:space="0" w:color="auto"/>
            <w:left w:val="none" w:sz="0" w:space="0" w:color="auto"/>
            <w:bottom w:val="none" w:sz="0" w:space="0" w:color="auto"/>
            <w:right w:val="none" w:sz="0" w:space="0" w:color="auto"/>
          </w:divBdr>
        </w:div>
        <w:div w:id="798380654">
          <w:marLeft w:val="640"/>
          <w:marRight w:val="0"/>
          <w:marTop w:val="0"/>
          <w:marBottom w:val="0"/>
          <w:divBdr>
            <w:top w:val="none" w:sz="0" w:space="0" w:color="auto"/>
            <w:left w:val="none" w:sz="0" w:space="0" w:color="auto"/>
            <w:bottom w:val="none" w:sz="0" w:space="0" w:color="auto"/>
            <w:right w:val="none" w:sz="0" w:space="0" w:color="auto"/>
          </w:divBdr>
        </w:div>
        <w:div w:id="833835946">
          <w:marLeft w:val="640"/>
          <w:marRight w:val="0"/>
          <w:marTop w:val="0"/>
          <w:marBottom w:val="0"/>
          <w:divBdr>
            <w:top w:val="none" w:sz="0" w:space="0" w:color="auto"/>
            <w:left w:val="none" w:sz="0" w:space="0" w:color="auto"/>
            <w:bottom w:val="none" w:sz="0" w:space="0" w:color="auto"/>
            <w:right w:val="none" w:sz="0" w:space="0" w:color="auto"/>
          </w:divBdr>
        </w:div>
        <w:div w:id="886793076">
          <w:marLeft w:val="640"/>
          <w:marRight w:val="0"/>
          <w:marTop w:val="0"/>
          <w:marBottom w:val="0"/>
          <w:divBdr>
            <w:top w:val="none" w:sz="0" w:space="0" w:color="auto"/>
            <w:left w:val="none" w:sz="0" w:space="0" w:color="auto"/>
            <w:bottom w:val="none" w:sz="0" w:space="0" w:color="auto"/>
            <w:right w:val="none" w:sz="0" w:space="0" w:color="auto"/>
          </w:divBdr>
        </w:div>
        <w:div w:id="934824637">
          <w:marLeft w:val="640"/>
          <w:marRight w:val="0"/>
          <w:marTop w:val="0"/>
          <w:marBottom w:val="0"/>
          <w:divBdr>
            <w:top w:val="none" w:sz="0" w:space="0" w:color="auto"/>
            <w:left w:val="none" w:sz="0" w:space="0" w:color="auto"/>
            <w:bottom w:val="none" w:sz="0" w:space="0" w:color="auto"/>
            <w:right w:val="none" w:sz="0" w:space="0" w:color="auto"/>
          </w:divBdr>
        </w:div>
        <w:div w:id="935671032">
          <w:marLeft w:val="640"/>
          <w:marRight w:val="0"/>
          <w:marTop w:val="0"/>
          <w:marBottom w:val="0"/>
          <w:divBdr>
            <w:top w:val="none" w:sz="0" w:space="0" w:color="auto"/>
            <w:left w:val="none" w:sz="0" w:space="0" w:color="auto"/>
            <w:bottom w:val="none" w:sz="0" w:space="0" w:color="auto"/>
            <w:right w:val="none" w:sz="0" w:space="0" w:color="auto"/>
          </w:divBdr>
        </w:div>
        <w:div w:id="1016537324">
          <w:marLeft w:val="640"/>
          <w:marRight w:val="0"/>
          <w:marTop w:val="0"/>
          <w:marBottom w:val="0"/>
          <w:divBdr>
            <w:top w:val="none" w:sz="0" w:space="0" w:color="auto"/>
            <w:left w:val="none" w:sz="0" w:space="0" w:color="auto"/>
            <w:bottom w:val="none" w:sz="0" w:space="0" w:color="auto"/>
            <w:right w:val="none" w:sz="0" w:space="0" w:color="auto"/>
          </w:divBdr>
        </w:div>
        <w:div w:id="1034038146">
          <w:marLeft w:val="640"/>
          <w:marRight w:val="0"/>
          <w:marTop w:val="0"/>
          <w:marBottom w:val="0"/>
          <w:divBdr>
            <w:top w:val="none" w:sz="0" w:space="0" w:color="auto"/>
            <w:left w:val="none" w:sz="0" w:space="0" w:color="auto"/>
            <w:bottom w:val="none" w:sz="0" w:space="0" w:color="auto"/>
            <w:right w:val="none" w:sz="0" w:space="0" w:color="auto"/>
          </w:divBdr>
        </w:div>
        <w:div w:id="1049961060">
          <w:marLeft w:val="640"/>
          <w:marRight w:val="0"/>
          <w:marTop w:val="0"/>
          <w:marBottom w:val="0"/>
          <w:divBdr>
            <w:top w:val="none" w:sz="0" w:space="0" w:color="auto"/>
            <w:left w:val="none" w:sz="0" w:space="0" w:color="auto"/>
            <w:bottom w:val="none" w:sz="0" w:space="0" w:color="auto"/>
            <w:right w:val="none" w:sz="0" w:space="0" w:color="auto"/>
          </w:divBdr>
        </w:div>
        <w:div w:id="1107699293">
          <w:marLeft w:val="640"/>
          <w:marRight w:val="0"/>
          <w:marTop w:val="0"/>
          <w:marBottom w:val="0"/>
          <w:divBdr>
            <w:top w:val="none" w:sz="0" w:space="0" w:color="auto"/>
            <w:left w:val="none" w:sz="0" w:space="0" w:color="auto"/>
            <w:bottom w:val="none" w:sz="0" w:space="0" w:color="auto"/>
            <w:right w:val="none" w:sz="0" w:space="0" w:color="auto"/>
          </w:divBdr>
        </w:div>
        <w:div w:id="1108158447">
          <w:marLeft w:val="640"/>
          <w:marRight w:val="0"/>
          <w:marTop w:val="0"/>
          <w:marBottom w:val="0"/>
          <w:divBdr>
            <w:top w:val="none" w:sz="0" w:space="0" w:color="auto"/>
            <w:left w:val="none" w:sz="0" w:space="0" w:color="auto"/>
            <w:bottom w:val="none" w:sz="0" w:space="0" w:color="auto"/>
            <w:right w:val="none" w:sz="0" w:space="0" w:color="auto"/>
          </w:divBdr>
        </w:div>
        <w:div w:id="1135414805">
          <w:marLeft w:val="640"/>
          <w:marRight w:val="0"/>
          <w:marTop w:val="0"/>
          <w:marBottom w:val="0"/>
          <w:divBdr>
            <w:top w:val="none" w:sz="0" w:space="0" w:color="auto"/>
            <w:left w:val="none" w:sz="0" w:space="0" w:color="auto"/>
            <w:bottom w:val="none" w:sz="0" w:space="0" w:color="auto"/>
            <w:right w:val="none" w:sz="0" w:space="0" w:color="auto"/>
          </w:divBdr>
        </w:div>
        <w:div w:id="1157918873">
          <w:marLeft w:val="640"/>
          <w:marRight w:val="0"/>
          <w:marTop w:val="0"/>
          <w:marBottom w:val="0"/>
          <w:divBdr>
            <w:top w:val="none" w:sz="0" w:space="0" w:color="auto"/>
            <w:left w:val="none" w:sz="0" w:space="0" w:color="auto"/>
            <w:bottom w:val="none" w:sz="0" w:space="0" w:color="auto"/>
            <w:right w:val="none" w:sz="0" w:space="0" w:color="auto"/>
          </w:divBdr>
        </w:div>
        <w:div w:id="1184398238">
          <w:marLeft w:val="640"/>
          <w:marRight w:val="0"/>
          <w:marTop w:val="0"/>
          <w:marBottom w:val="0"/>
          <w:divBdr>
            <w:top w:val="none" w:sz="0" w:space="0" w:color="auto"/>
            <w:left w:val="none" w:sz="0" w:space="0" w:color="auto"/>
            <w:bottom w:val="none" w:sz="0" w:space="0" w:color="auto"/>
            <w:right w:val="none" w:sz="0" w:space="0" w:color="auto"/>
          </w:divBdr>
        </w:div>
        <w:div w:id="1290016022">
          <w:marLeft w:val="640"/>
          <w:marRight w:val="0"/>
          <w:marTop w:val="0"/>
          <w:marBottom w:val="0"/>
          <w:divBdr>
            <w:top w:val="none" w:sz="0" w:space="0" w:color="auto"/>
            <w:left w:val="none" w:sz="0" w:space="0" w:color="auto"/>
            <w:bottom w:val="none" w:sz="0" w:space="0" w:color="auto"/>
            <w:right w:val="none" w:sz="0" w:space="0" w:color="auto"/>
          </w:divBdr>
        </w:div>
        <w:div w:id="1291935129">
          <w:marLeft w:val="640"/>
          <w:marRight w:val="0"/>
          <w:marTop w:val="0"/>
          <w:marBottom w:val="0"/>
          <w:divBdr>
            <w:top w:val="none" w:sz="0" w:space="0" w:color="auto"/>
            <w:left w:val="none" w:sz="0" w:space="0" w:color="auto"/>
            <w:bottom w:val="none" w:sz="0" w:space="0" w:color="auto"/>
            <w:right w:val="none" w:sz="0" w:space="0" w:color="auto"/>
          </w:divBdr>
        </w:div>
        <w:div w:id="1305965696">
          <w:marLeft w:val="640"/>
          <w:marRight w:val="0"/>
          <w:marTop w:val="0"/>
          <w:marBottom w:val="0"/>
          <w:divBdr>
            <w:top w:val="none" w:sz="0" w:space="0" w:color="auto"/>
            <w:left w:val="none" w:sz="0" w:space="0" w:color="auto"/>
            <w:bottom w:val="none" w:sz="0" w:space="0" w:color="auto"/>
            <w:right w:val="none" w:sz="0" w:space="0" w:color="auto"/>
          </w:divBdr>
        </w:div>
        <w:div w:id="1331524995">
          <w:marLeft w:val="640"/>
          <w:marRight w:val="0"/>
          <w:marTop w:val="0"/>
          <w:marBottom w:val="0"/>
          <w:divBdr>
            <w:top w:val="none" w:sz="0" w:space="0" w:color="auto"/>
            <w:left w:val="none" w:sz="0" w:space="0" w:color="auto"/>
            <w:bottom w:val="none" w:sz="0" w:space="0" w:color="auto"/>
            <w:right w:val="none" w:sz="0" w:space="0" w:color="auto"/>
          </w:divBdr>
        </w:div>
        <w:div w:id="1373918998">
          <w:marLeft w:val="640"/>
          <w:marRight w:val="0"/>
          <w:marTop w:val="0"/>
          <w:marBottom w:val="0"/>
          <w:divBdr>
            <w:top w:val="none" w:sz="0" w:space="0" w:color="auto"/>
            <w:left w:val="none" w:sz="0" w:space="0" w:color="auto"/>
            <w:bottom w:val="none" w:sz="0" w:space="0" w:color="auto"/>
            <w:right w:val="none" w:sz="0" w:space="0" w:color="auto"/>
          </w:divBdr>
        </w:div>
        <w:div w:id="1386878099">
          <w:marLeft w:val="640"/>
          <w:marRight w:val="0"/>
          <w:marTop w:val="0"/>
          <w:marBottom w:val="0"/>
          <w:divBdr>
            <w:top w:val="none" w:sz="0" w:space="0" w:color="auto"/>
            <w:left w:val="none" w:sz="0" w:space="0" w:color="auto"/>
            <w:bottom w:val="none" w:sz="0" w:space="0" w:color="auto"/>
            <w:right w:val="none" w:sz="0" w:space="0" w:color="auto"/>
          </w:divBdr>
        </w:div>
        <w:div w:id="1414279819">
          <w:marLeft w:val="640"/>
          <w:marRight w:val="0"/>
          <w:marTop w:val="0"/>
          <w:marBottom w:val="0"/>
          <w:divBdr>
            <w:top w:val="none" w:sz="0" w:space="0" w:color="auto"/>
            <w:left w:val="none" w:sz="0" w:space="0" w:color="auto"/>
            <w:bottom w:val="none" w:sz="0" w:space="0" w:color="auto"/>
            <w:right w:val="none" w:sz="0" w:space="0" w:color="auto"/>
          </w:divBdr>
        </w:div>
        <w:div w:id="1417096143">
          <w:marLeft w:val="640"/>
          <w:marRight w:val="0"/>
          <w:marTop w:val="0"/>
          <w:marBottom w:val="0"/>
          <w:divBdr>
            <w:top w:val="none" w:sz="0" w:space="0" w:color="auto"/>
            <w:left w:val="none" w:sz="0" w:space="0" w:color="auto"/>
            <w:bottom w:val="none" w:sz="0" w:space="0" w:color="auto"/>
            <w:right w:val="none" w:sz="0" w:space="0" w:color="auto"/>
          </w:divBdr>
        </w:div>
        <w:div w:id="1423841609">
          <w:marLeft w:val="640"/>
          <w:marRight w:val="0"/>
          <w:marTop w:val="0"/>
          <w:marBottom w:val="0"/>
          <w:divBdr>
            <w:top w:val="none" w:sz="0" w:space="0" w:color="auto"/>
            <w:left w:val="none" w:sz="0" w:space="0" w:color="auto"/>
            <w:bottom w:val="none" w:sz="0" w:space="0" w:color="auto"/>
            <w:right w:val="none" w:sz="0" w:space="0" w:color="auto"/>
          </w:divBdr>
        </w:div>
        <w:div w:id="1463882224">
          <w:marLeft w:val="640"/>
          <w:marRight w:val="0"/>
          <w:marTop w:val="0"/>
          <w:marBottom w:val="0"/>
          <w:divBdr>
            <w:top w:val="none" w:sz="0" w:space="0" w:color="auto"/>
            <w:left w:val="none" w:sz="0" w:space="0" w:color="auto"/>
            <w:bottom w:val="none" w:sz="0" w:space="0" w:color="auto"/>
            <w:right w:val="none" w:sz="0" w:space="0" w:color="auto"/>
          </w:divBdr>
        </w:div>
        <w:div w:id="1478575262">
          <w:marLeft w:val="640"/>
          <w:marRight w:val="0"/>
          <w:marTop w:val="0"/>
          <w:marBottom w:val="0"/>
          <w:divBdr>
            <w:top w:val="none" w:sz="0" w:space="0" w:color="auto"/>
            <w:left w:val="none" w:sz="0" w:space="0" w:color="auto"/>
            <w:bottom w:val="none" w:sz="0" w:space="0" w:color="auto"/>
            <w:right w:val="none" w:sz="0" w:space="0" w:color="auto"/>
          </w:divBdr>
        </w:div>
        <w:div w:id="1492408887">
          <w:marLeft w:val="640"/>
          <w:marRight w:val="0"/>
          <w:marTop w:val="0"/>
          <w:marBottom w:val="0"/>
          <w:divBdr>
            <w:top w:val="none" w:sz="0" w:space="0" w:color="auto"/>
            <w:left w:val="none" w:sz="0" w:space="0" w:color="auto"/>
            <w:bottom w:val="none" w:sz="0" w:space="0" w:color="auto"/>
            <w:right w:val="none" w:sz="0" w:space="0" w:color="auto"/>
          </w:divBdr>
        </w:div>
        <w:div w:id="1514606412">
          <w:marLeft w:val="640"/>
          <w:marRight w:val="0"/>
          <w:marTop w:val="0"/>
          <w:marBottom w:val="0"/>
          <w:divBdr>
            <w:top w:val="none" w:sz="0" w:space="0" w:color="auto"/>
            <w:left w:val="none" w:sz="0" w:space="0" w:color="auto"/>
            <w:bottom w:val="none" w:sz="0" w:space="0" w:color="auto"/>
            <w:right w:val="none" w:sz="0" w:space="0" w:color="auto"/>
          </w:divBdr>
        </w:div>
        <w:div w:id="1551112642">
          <w:marLeft w:val="640"/>
          <w:marRight w:val="0"/>
          <w:marTop w:val="0"/>
          <w:marBottom w:val="0"/>
          <w:divBdr>
            <w:top w:val="none" w:sz="0" w:space="0" w:color="auto"/>
            <w:left w:val="none" w:sz="0" w:space="0" w:color="auto"/>
            <w:bottom w:val="none" w:sz="0" w:space="0" w:color="auto"/>
            <w:right w:val="none" w:sz="0" w:space="0" w:color="auto"/>
          </w:divBdr>
        </w:div>
        <w:div w:id="1556351339">
          <w:marLeft w:val="640"/>
          <w:marRight w:val="0"/>
          <w:marTop w:val="0"/>
          <w:marBottom w:val="0"/>
          <w:divBdr>
            <w:top w:val="none" w:sz="0" w:space="0" w:color="auto"/>
            <w:left w:val="none" w:sz="0" w:space="0" w:color="auto"/>
            <w:bottom w:val="none" w:sz="0" w:space="0" w:color="auto"/>
            <w:right w:val="none" w:sz="0" w:space="0" w:color="auto"/>
          </w:divBdr>
        </w:div>
        <w:div w:id="1577861719">
          <w:marLeft w:val="640"/>
          <w:marRight w:val="0"/>
          <w:marTop w:val="0"/>
          <w:marBottom w:val="0"/>
          <w:divBdr>
            <w:top w:val="none" w:sz="0" w:space="0" w:color="auto"/>
            <w:left w:val="none" w:sz="0" w:space="0" w:color="auto"/>
            <w:bottom w:val="none" w:sz="0" w:space="0" w:color="auto"/>
            <w:right w:val="none" w:sz="0" w:space="0" w:color="auto"/>
          </w:divBdr>
        </w:div>
        <w:div w:id="1598252520">
          <w:marLeft w:val="640"/>
          <w:marRight w:val="0"/>
          <w:marTop w:val="0"/>
          <w:marBottom w:val="0"/>
          <w:divBdr>
            <w:top w:val="none" w:sz="0" w:space="0" w:color="auto"/>
            <w:left w:val="none" w:sz="0" w:space="0" w:color="auto"/>
            <w:bottom w:val="none" w:sz="0" w:space="0" w:color="auto"/>
            <w:right w:val="none" w:sz="0" w:space="0" w:color="auto"/>
          </w:divBdr>
        </w:div>
        <w:div w:id="1602494959">
          <w:marLeft w:val="640"/>
          <w:marRight w:val="0"/>
          <w:marTop w:val="0"/>
          <w:marBottom w:val="0"/>
          <w:divBdr>
            <w:top w:val="none" w:sz="0" w:space="0" w:color="auto"/>
            <w:left w:val="none" w:sz="0" w:space="0" w:color="auto"/>
            <w:bottom w:val="none" w:sz="0" w:space="0" w:color="auto"/>
            <w:right w:val="none" w:sz="0" w:space="0" w:color="auto"/>
          </w:divBdr>
        </w:div>
        <w:div w:id="1705591687">
          <w:marLeft w:val="640"/>
          <w:marRight w:val="0"/>
          <w:marTop w:val="0"/>
          <w:marBottom w:val="0"/>
          <w:divBdr>
            <w:top w:val="none" w:sz="0" w:space="0" w:color="auto"/>
            <w:left w:val="none" w:sz="0" w:space="0" w:color="auto"/>
            <w:bottom w:val="none" w:sz="0" w:space="0" w:color="auto"/>
            <w:right w:val="none" w:sz="0" w:space="0" w:color="auto"/>
          </w:divBdr>
        </w:div>
        <w:div w:id="1760326670">
          <w:marLeft w:val="640"/>
          <w:marRight w:val="0"/>
          <w:marTop w:val="0"/>
          <w:marBottom w:val="0"/>
          <w:divBdr>
            <w:top w:val="none" w:sz="0" w:space="0" w:color="auto"/>
            <w:left w:val="none" w:sz="0" w:space="0" w:color="auto"/>
            <w:bottom w:val="none" w:sz="0" w:space="0" w:color="auto"/>
            <w:right w:val="none" w:sz="0" w:space="0" w:color="auto"/>
          </w:divBdr>
        </w:div>
        <w:div w:id="1770391302">
          <w:marLeft w:val="640"/>
          <w:marRight w:val="0"/>
          <w:marTop w:val="0"/>
          <w:marBottom w:val="0"/>
          <w:divBdr>
            <w:top w:val="none" w:sz="0" w:space="0" w:color="auto"/>
            <w:left w:val="none" w:sz="0" w:space="0" w:color="auto"/>
            <w:bottom w:val="none" w:sz="0" w:space="0" w:color="auto"/>
            <w:right w:val="none" w:sz="0" w:space="0" w:color="auto"/>
          </w:divBdr>
        </w:div>
        <w:div w:id="1774667500">
          <w:marLeft w:val="640"/>
          <w:marRight w:val="0"/>
          <w:marTop w:val="0"/>
          <w:marBottom w:val="0"/>
          <w:divBdr>
            <w:top w:val="none" w:sz="0" w:space="0" w:color="auto"/>
            <w:left w:val="none" w:sz="0" w:space="0" w:color="auto"/>
            <w:bottom w:val="none" w:sz="0" w:space="0" w:color="auto"/>
            <w:right w:val="none" w:sz="0" w:space="0" w:color="auto"/>
          </w:divBdr>
        </w:div>
        <w:div w:id="1778057463">
          <w:marLeft w:val="640"/>
          <w:marRight w:val="0"/>
          <w:marTop w:val="0"/>
          <w:marBottom w:val="0"/>
          <w:divBdr>
            <w:top w:val="none" w:sz="0" w:space="0" w:color="auto"/>
            <w:left w:val="none" w:sz="0" w:space="0" w:color="auto"/>
            <w:bottom w:val="none" w:sz="0" w:space="0" w:color="auto"/>
            <w:right w:val="none" w:sz="0" w:space="0" w:color="auto"/>
          </w:divBdr>
        </w:div>
        <w:div w:id="1787777048">
          <w:marLeft w:val="640"/>
          <w:marRight w:val="0"/>
          <w:marTop w:val="0"/>
          <w:marBottom w:val="0"/>
          <w:divBdr>
            <w:top w:val="none" w:sz="0" w:space="0" w:color="auto"/>
            <w:left w:val="none" w:sz="0" w:space="0" w:color="auto"/>
            <w:bottom w:val="none" w:sz="0" w:space="0" w:color="auto"/>
            <w:right w:val="none" w:sz="0" w:space="0" w:color="auto"/>
          </w:divBdr>
        </w:div>
        <w:div w:id="2012175489">
          <w:marLeft w:val="640"/>
          <w:marRight w:val="0"/>
          <w:marTop w:val="0"/>
          <w:marBottom w:val="0"/>
          <w:divBdr>
            <w:top w:val="none" w:sz="0" w:space="0" w:color="auto"/>
            <w:left w:val="none" w:sz="0" w:space="0" w:color="auto"/>
            <w:bottom w:val="none" w:sz="0" w:space="0" w:color="auto"/>
            <w:right w:val="none" w:sz="0" w:space="0" w:color="auto"/>
          </w:divBdr>
        </w:div>
        <w:div w:id="2038192563">
          <w:marLeft w:val="640"/>
          <w:marRight w:val="0"/>
          <w:marTop w:val="0"/>
          <w:marBottom w:val="0"/>
          <w:divBdr>
            <w:top w:val="none" w:sz="0" w:space="0" w:color="auto"/>
            <w:left w:val="none" w:sz="0" w:space="0" w:color="auto"/>
            <w:bottom w:val="none" w:sz="0" w:space="0" w:color="auto"/>
            <w:right w:val="none" w:sz="0" w:space="0" w:color="auto"/>
          </w:divBdr>
        </w:div>
        <w:div w:id="2074573535">
          <w:marLeft w:val="640"/>
          <w:marRight w:val="0"/>
          <w:marTop w:val="0"/>
          <w:marBottom w:val="0"/>
          <w:divBdr>
            <w:top w:val="none" w:sz="0" w:space="0" w:color="auto"/>
            <w:left w:val="none" w:sz="0" w:space="0" w:color="auto"/>
            <w:bottom w:val="none" w:sz="0" w:space="0" w:color="auto"/>
            <w:right w:val="none" w:sz="0" w:space="0" w:color="auto"/>
          </w:divBdr>
        </w:div>
        <w:div w:id="2113090364">
          <w:marLeft w:val="640"/>
          <w:marRight w:val="0"/>
          <w:marTop w:val="0"/>
          <w:marBottom w:val="0"/>
          <w:divBdr>
            <w:top w:val="none" w:sz="0" w:space="0" w:color="auto"/>
            <w:left w:val="none" w:sz="0" w:space="0" w:color="auto"/>
            <w:bottom w:val="none" w:sz="0" w:space="0" w:color="auto"/>
            <w:right w:val="none" w:sz="0" w:space="0" w:color="auto"/>
          </w:divBdr>
        </w:div>
      </w:divsChild>
    </w:div>
    <w:div w:id="1428036350">
      <w:bodyDiv w:val="1"/>
      <w:marLeft w:val="0"/>
      <w:marRight w:val="0"/>
      <w:marTop w:val="0"/>
      <w:marBottom w:val="0"/>
      <w:divBdr>
        <w:top w:val="none" w:sz="0" w:space="0" w:color="auto"/>
        <w:left w:val="none" w:sz="0" w:space="0" w:color="auto"/>
        <w:bottom w:val="none" w:sz="0" w:space="0" w:color="auto"/>
        <w:right w:val="none" w:sz="0" w:space="0" w:color="auto"/>
      </w:divBdr>
      <w:divsChild>
        <w:div w:id="957839603">
          <w:marLeft w:val="640"/>
          <w:marRight w:val="0"/>
          <w:marTop w:val="0"/>
          <w:marBottom w:val="0"/>
          <w:divBdr>
            <w:top w:val="none" w:sz="0" w:space="0" w:color="auto"/>
            <w:left w:val="none" w:sz="0" w:space="0" w:color="auto"/>
            <w:bottom w:val="none" w:sz="0" w:space="0" w:color="auto"/>
            <w:right w:val="none" w:sz="0" w:space="0" w:color="auto"/>
          </w:divBdr>
        </w:div>
        <w:div w:id="535510438">
          <w:marLeft w:val="640"/>
          <w:marRight w:val="0"/>
          <w:marTop w:val="0"/>
          <w:marBottom w:val="0"/>
          <w:divBdr>
            <w:top w:val="none" w:sz="0" w:space="0" w:color="auto"/>
            <w:left w:val="none" w:sz="0" w:space="0" w:color="auto"/>
            <w:bottom w:val="none" w:sz="0" w:space="0" w:color="auto"/>
            <w:right w:val="none" w:sz="0" w:space="0" w:color="auto"/>
          </w:divBdr>
        </w:div>
        <w:div w:id="750471805">
          <w:marLeft w:val="640"/>
          <w:marRight w:val="0"/>
          <w:marTop w:val="0"/>
          <w:marBottom w:val="0"/>
          <w:divBdr>
            <w:top w:val="none" w:sz="0" w:space="0" w:color="auto"/>
            <w:left w:val="none" w:sz="0" w:space="0" w:color="auto"/>
            <w:bottom w:val="none" w:sz="0" w:space="0" w:color="auto"/>
            <w:right w:val="none" w:sz="0" w:space="0" w:color="auto"/>
          </w:divBdr>
        </w:div>
        <w:div w:id="887181286">
          <w:marLeft w:val="640"/>
          <w:marRight w:val="0"/>
          <w:marTop w:val="0"/>
          <w:marBottom w:val="0"/>
          <w:divBdr>
            <w:top w:val="none" w:sz="0" w:space="0" w:color="auto"/>
            <w:left w:val="none" w:sz="0" w:space="0" w:color="auto"/>
            <w:bottom w:val="none" w:sz="0" w:space="0" w:color="auto"/>
            <w:right w:val="none" w:sz="0" w:space="0" w:color="auto"/>
          </w:divBdr>
        </w:div>
        <w:div w:id="1068574737">
          <w:marLeft w:val="640"/>
          <w:marRight w:val="0"/>
          <w:marTop w:val="0"/>
          <w:marBottom w:val="0"/>
          <w:divBdr>
            <w:top w:val="none" w:sz="0" w:space="0" w:color="auto"/>
            <w:left w:val="none" w:sz="0" w:space="0" w:color="auto"/>
            <w:bottom w:val="none" w:sz="0" w:space="0" w:color="auto"/>
            <w:right w:val="none" w:sz="0" w:space="0" w:color="auto"/>
          </w:divBdr>
        </w:div>
        <w:div w:id="494960152">
          <w:marLeft w:val="640"/>
          <w:marRight w:val="0"/>
          <w:marTop w:val="0"/>
          <w:marBottom w:val="0"/>
          <w:divBdr>
            <w:top w:val="none" w:sz="0" w:space="0" w:color="auto"/>
            <w:left w:val="none" w:sz="0" w:space="0" w:color="auto"/>
            <w:bottom w:val="none" w:sz="0" w:space="0" w:color="auto"/>
            <w:right w:val="none" w:sz="0" w:space="0" w:color="auto"/>
          </w:divBdr>
        </w:div>
        <w:div w:id="117842719">
          <w:marLeft w:val="640"/>
          <w:marRight w:val="0"/>
          <w:marTop w:val="0"/>
          <w:marBottom w:val="0"/>
          <w:divBdr>
            <w:top w:val="none" w:sz="0" w:space="0" w:color="auto"/>
            <w:left w:val="none" w:sz="0" w:space="0" w:color="auto"/>
            <w:bottom w:val="none" w:sz="0" w:space="0" w:color="auto"/>
            <w:right w:val="none" w:sz="0" w:space="0" w:color="auto"/>
          </w:divBdr>
        </w:div>
        <w:div w:id="2102018491">
          <w:marLeft w:val="640"/>
          <w:marRight w:val="0"/>
          <w:marTop w:val="0"/>
          <w:marBottom w:val="0"/>
          <w:divBdr>
            <w:top w:val="none" w:sz="0" w:space="0" w:color="auto"/>
            <w:left w:val="none" w:sz="0" w:space="0" w:color="auto"/>
            <w:bottom w:val="none" w:sz="0" w:space="0" w:color="auto"/>
            <w:right w:val="none" w:sz="0" w:space="0" w:color="auto"/>
          </w:divBdr>
        </w:div>
        <w:div w:id="859397417">
          <w:marLeft w:val="640"/>
          <w:marRight w:val="0"/>
          <w:marTop w:val="0"/>
          <w:marBottom w:val="0"/>
          <w:divBdr>
            <w:top w:val="none" w:sz="0" w:space="0" w:color="auto"/>
            <w:left w:val="none" w:sz="0" w:space="0" w:color="auto"/>
            <w:bottom w:val="none" w:sz="0" w:space="0" w:color="auto"/>
            <w:right w:val="none" w:sz="0" w:space="0" w:color="auto"/>
          </w:divBdr>
        </w:div>
        <w:div w:id="22898852">
          <w:marLeft w:val="640"/>
          <w:marRight w:val="0"/>
          <w:marTop w:val="0"/>
          <w:marBottom w:val="0"/>
          <w:divBdr>
            <w:top w:val="none" w:sz="0" w:space="0" w:color="auto"/>
            <w:left w:val="none" w:sz="0" w:space="0" w:color="auto"/>
            <w:bottom w:val="none" w:sz="0" w:space="0" w:color="auto"/>
            <w:right w:val="none" w:sz="0" w:space="0" w:color="auto"/>
          </w:divBdr>
        </w:div>
        <w:div w:id="314840128">
          <w:marLeft w:val="640"/>
          <w:marRight w:val="0"/>
          <w:marTop w:val="0"/>
          <w:marBottom w:val="0"/>
          <w:divBdr>
            <w:top w:val="none" w:sz="0" w:space="0" w:color="auto"/>
            <w:left w:val="none" w:sz="0" w:space="0" w:color="auto"/>
            <w:bottom w:val="none" w:sz="0" w:space="0" w:color="auto"/>
            <w:right w:val="none" w:sz="0" w:space="0" w:color="auto"/>
          </w:divBdr>
        </w:div>
        <w:div w:id="1562400704">
          <w:marLeft w:val="640"/>
          <w:marRight w:val="0"/>
          <w:marTop w:val="0"/>
          <w:marBottom w:val="0"/>
          <w:divBdr>
            <w:top w:val="none" w:sz="0" w:space="0" w:color="auto"/>
            <w:left w:val="none" w:sz="0" w:space="0" w:color="auto"/>
            <w:bottom w:val="none" w:sz="0" w:space="0" w:color="auto"/>
            <w:right w:val="none" w:sz="0" w:space="0" w:color="auto"/>
          </w:divBdr>
        </w:div>
        <w:div w:id="1899853436">
          <w:marLeft w:val="640"/>
          <w:marRight w:val="0"/>
          <w:marTop w:val="0"/>
          <w:marBottom w:val="0"/>
          <w:divBdr>
            <w:top w:val="none" w:sz="0" w:space="0" w:color="auto"/>
            <w:left w:val="none" w:sz="0" w:space="0" w:color="auto"/>
            <w:bottom w:val="none" w:sz="0" w:space="0" w:color="auto"/>
            <w:right w:val="none" w:sz="0" w:space="0" w:color="auto"/>
          </w:divBdr>
        </w:div>
        <w:div w:id="511457484">
          <w:marLeft w:val="640"/>
          <w:marRight w:val="0"/>
          <w:marTop w:val="0"/>
          <w:marBottom w:val="0"/>
          <w:divBdr>
            <w:top w:val="none" w:sz="0" w:space="0" w:color="auto"/>
            <w:left w:val="none" w:sz="0" w:space="0" w:color="auto"/>
            <w:bottom w:val="none" w:sz="0" w:space="0" w:color="auto"/>
            <w:right w:val="none" w:sz="0" w:space="0" w:color="auto"/>
          </w:divBdr>
        </w:div>
        <w:div w:id="2074160802">
          <w:marLeft w:val="640"/>
          <w:marRight w:val="0"/>
          <w:marTop w:val="0"/>
          <w:marBottom w:val="0"/>
          <w:divBdr>
            <w:top w:val="none" w:sz="0" w:space="0" w:color="auto"/>
            <w:left w:val="none" w:sz="0" w:space="0" w:color="auto"/>
            <w:bottom w:val="none" w:sz="0" w:space="0" w:color="auto"/>
            <w:right w:val="none" w:sz="0" w:space="0" w:color="auto"/>
          </w:divBdr>
        </w:div>
        <w:div w:id="628052728">
          <w:marLeft w:val="640"/>
          <w:marRight w:val="0"/>
          <w:marTop w:val="0"/>
          <w:marBottom w:val="0"/>
          <w:divBdr>
            <w:top w:val="none" w:sz="0" w:space="0" w:color="auto"/>
            <w:left w:val="none" w:sz="0" w:space="0" w:color="auto"/>
            <w:bottom w:val="none" w:sz="0" w:space="0" w:color="auto"/>
            <w:right w:val="none" w:sz="0" w:space="0" w:color="auto"/>
          </w:divBdr>
        </w:div>
        <w:div w:id="330453397">
          <w:marLeft w:val="640"/>
          <w:marRight w:val="0"/>
          <w:marTop w:val="0"/>
          <w:marBottom w:val="0"/>
          <w:divBdr>
            <w:top w:val="none" w:sz="0" w:space="0" w:color="auto"/>
            <w:left w:val="none" w:sz="0" w:space="0" w:color="auto"/>
            <w:bottom w:val="none" w:sz="0" w:space="0" w:color="auto"/>
            <w:right w:val="none" w:sz="0" w:space="0" w:color="auto"/>
          </w:divBdr>
        </w:div>
        <w:div w:id="1552686640">
          <w:marLeft w:val="640"/>
          <w:marRight w:val="0"/>
          <w:marTop w:val="0"/>
          <w:marBottom w:val="0"/>
          <w:divBdr>
            <w:top w:val="none" w:sz="0" w:space="0" w:color="auto"/>
            <w:left w:val="none" w:sz="0" w:space="0" w:color="auto"/>
            <w:bottom w:val="none" w:sz="0" w:space="0" w:color="auto"/>
            <w:right w:val="none" w:sz="0" w:space="0" w:color="auto"/>
          </w:divBdr>
        </w:div>
        <w:div w:id="587737477">
          <w:marLeft w:val="640"/>
          <w:marRight w:val="0"/>
          <w:marTop w:val="0"/>
          <w:marBottom w:val="0"/>
          <w:divBdr>
            <w:top w:val="none" w:sz="0" w:space="0" w:color="auto"/>
            <w:left w:val="none" w:sz="0" w:space="0" w:color="auto"/>
            <w:bottom w:val="none" w:sz="0" w:space="0" w:color="auto"/>
            <w:right w:val="none" w:sz="0" w:space="0" w:color="auto"/>
          </w:divBdr>
        </w:div>
        <w:div w:id="1839612554">
          <w:marLeft w:val="640"/>
          <w:marRight w:val="0"/>
          <w:marTop w:val="0"/>
          <w:marBottom w:val="0"/>
          <w:divBdr>
            <w:top w:val="none" w:sz="0" w:space="0" w:color="auto"/>
            <w:left w:val="none" w:sz="0" w:space="0" w:color="auto"/>
            <w:bottom w:val="none" w:sz="0" w:space="0" w:color="auto"/>
            <w:right w:val="none" w:sz="0" w:space="0" w:color="auto"/>
          </w:divBdr>
        </w:div>
        <w:div w:id="1203202365">
          <w:marLeft w:val="640"/>
          <w:marRight w:val="0"/>
          <w:marTop w:val="0"/>
          <w:marBottom w:val="0"/>
          <w:divBdr>
            <w:top w:val="none" w:sz="0" w:space="0" w:color="auto"/>
            <w:left w:val="none" w:sz="0" w:space="0" w:color="auto"/>
            <w:bottom w:val="none" w:sz="0" w:space="0" w:color="auto"/>
            <w:right w:val="none" w:sz="0" w:space="0" w:color="auto"/>
          </w:divBdr>
        </w:div>
        <w:div w:id="1640458526">
          <w:marLeft w:val="640"/>
          <w:marRight w:val="0"/>
          <w:marTop w:val="0"/>
          <w:marBottom w:val="0"/>
          <w:divBdr>
            <w:top w:val="none" w:sz="0" w:space="0" w:color="auto"/>
            <w:left w:val="none" w:sz="0" w:space="0" w:color="auto"/>
            <w:bottom w:val="none" w:sz="0" w:space="0" w:color="auto"/>
            <w:right w:val="none" w:sz="0" w:space="0" w:color="auto"/>
          </w:divBdr>
        </w:div>
        <w:div w:id="1270818359">
          <w:marLeft w:val="640"/>
          <w:marRight w:val="0"/>
          <w:marTop w:val="0"/>
          <w:marBottom w:val="0"/>
          <w:divBdr>
            <w:top w:val="none" w:sz="0" w:space="0" w:color="auto"/>
            <w:left w:val="none" w:sz="0" w:space="0" w:color="auto"/>
            <w:bottom w:val="none" w:sz="0" w:space="0" w:color="auto"/>
            <w:right w:val="none" w:sz="0" w:space="0" w:color="auto"/>
          </w:divBdr>
        </w:div>
        <w:div w:id="807744259">
          <w:marLeft w:val="640"/>
          <w:marRight w:val="0"/>
          <w:marTop w:val="0"/>
          <w:marBottom w:val="0"/>
          <w:divBdr>
            <w:top w:val="none" w:sz="0" w:space="0" w:color="auto"/>
            <w:left w:val="none" w:sz="0" w:space="0" w:color="auto"/>
            <w:bottom w:val="none" w:sz="0" w:space="0" w:color="auto"/>
            <w:right w:val="none" w:sz="0" w:space="0" w:color="auto"/>
          </w:divBdr>
        </w:div>
        <w:div w:id="568734458">
          <w:marLeft w:val="640"/>
          <w:marRight w:val="0"/>
          <w:marTop w:val="0"/>
          <w:marBottom w:val="0"/>
          <w:divBdr>
            <w:top w:val="none" w:sz="0" w:space="0" w:color="auto"/>
            <w:left w:val="none" w:sz="0" w:space="0" w:color="auto"/>
            <w:bottom w:val="none" w:sz="0" w:space="0" w:color="auto"/>
            <w:right w:val="none" w:sz="0" w:space="0" w:color="auto"/>
          </w:divBdr>
        </w:div>
        <w:div w:id="631714642">
          <w:marLeft w:val="640"/>
          <w:marRight w:val="0"/>
          <w:marTop w:val="0"/>
          <w:marBottom w:val="0"/>
          <w:divBdr>
            <w:top w:val="none" w:sz="0" w:space="0" w:color="auto"/>
            <w:left w:val="none" w:sz="0" w:space="0" w:color="auto"/>
            <w:bottom w:val="none" w:sz="0" w:space="0" w:color="auto"/>
            <w:right w:val="none" w:sz="0" w:space="0" w:color="auto"/>
          </w:divBdr>
        </w:div>
        <w:div w:id="1717468082">
          <w:marLeft w:val="640"/>
          <w:marRight w:val="0"/>
          <w:marTop w:val="0"/>
          <w:marBottom w:val="0"/>
          <w:divBdr>
            <w:top w:val="none" w:sz="0" w:space="0" w:color="auto"/>
            <w:left w:val="none" w:sz="0" w:space="0" w:color="auto"/>
            <w:bottom w:val="none" w:sz="0" w:space="0" w:color="auto"/>
            <w:right w:val="none" w:sz="0" w:space="0" w:color="auto"/>
          </w:divBdr>
        </w:div>
        <w:div w:id="1998418166">
          <w:marLeft w:val="640"/>
          <w:marRight w:val="0"/>
          <w:marTop w:val="0"/>
          <w:marBottom w:val="0"/>
          <w:divBdr>
            <w:top w:val="none" w:sz="0" w:space="0" w:color="auto"/>
            <w:left w:val="none" w:sz="0" w:space="0" w:color="auto"/>
            <w:bottom w:val="none" w:sz="0" w:space="0" w:color="auto"/>
            <w:right w:val="none" w:sz="0" w:space="0" w:color="auto"/>
          </w:divBdr>
        </w:div>
        <w:div w:id="887455197">
          <w:marLeft w:val="640"/>
          <w:marRight w:val="0"/>
          <w:marTop w:val="0"/>
          <w:marBottom w:val="0"/>
          <w:divBdr>
            <w:top w:val="none" w:sz="0" w:space="0" w:color="auto"/>
            <w:left w:val="none" w:sz="0" w:space="0" w:color="auto"/>
            <w:bottom w:val="none" w:sz="0" w:space="0" w:color="auto"/>
            <w:right w:val="none" w:sz="0" w:space="0" w:color="auto"/>
          </w:divBdr>
        </w:div>
        <w:div w:id="885918037">
          <w:marLeft w:val="640"/>
          <w:marRight w:val="0"/>
          <w:marTop w:val="0"/>
          <w:marBottom w:val="0"/>
          <w:divBdr>
            <w:top w:val="none" w:sz="0" w:space="0" w:color="auto"/>
            <w:left w:val="none" w:sz="0" w:space="0" w:color="auto"/>
            <w:bottom w:val="none" w:sz="0" w:space="0" w:color="auto"/>
            <w:right w:val="none" w:sz="0" w:space="0" w:color="auto"/>
          </w:divBdr>
        </w:div>
        <w:div w:id="502940413">
          <w:marLeft w:val="640"/>
          <w:marRight w:val="0"/>
          <w:marTop w:val="0"/>
          <w:marBottom w:val="0"/>
          <w:divBdr>
            <w:top w:val="none" w:sz="0" w:space="0" w:color="auto"/>
            <w:left w:val="none" w:sz="0" w:space="0" w:color="auto"/>
            <w:bottom w:val="none" w:sz="0" w:space="0" w:color="auto"/>
            <w:right w:val="none" w:sz="0" w:space="0" w:color="auto"/>
          </w:divBdr>
        </w:div>
        <w:div w:id="2043899116">
          <w:marLeft w:val="640"/>
          <w:marRight w:val="0"/>
          <w:marTop w:val="0"/>
          <w:marBottom w:val="0"/>
          <w:divBdr>
            <w:top w:val="none" w:sz="0" w:space="0" w:color="auto"/>
            <w:left w:val="none" w:sz="0" w:space="0" w:color="auto"/>
            <w:bottom w:val="none" w:sz="0" w:space="0" w:color="auto"/>
            <w:right w:val="none" w:sz="0" w:space="0" w:color="auto"/>
          </w:divBdr>
        </w:div>
        <w:div w:id="803500790">
          <w:marLeft w:val="640"/>
          <w:marRight w:val="0"/>
          <w:marTop w:val="0"/>
          <w:marBottom w:val="0"/>
          <w:divBdr>
            <w:top w:val="none" w:sz="0" w:space="0" w:color="auto"/>
            <w:left w:val="none" w:sz="0" w:space="0" w:color="auto"/>
            <w:bottom w:val="none" w:sz="0" w:space="0" w:color="auto"/>
            <w:right w:val="none" w:sz="0" w:space="0" w:color="auto"/>
          </w:divBdr>
        </w:div>
        <w:div w:id="1723095561">
          <w:marLeft w:val="640"/>
          <w:marRight w:val="0"/>
          <w:marTop w:val="0"/>
          <w:marBottom w:val="0"/>
          <w:divBdr>
            <w:top w:val="none" w:sz="0" w:space="0" w:color="auto"/>
            <w:left w:val="none" w:sz="0" w:space="0" w:color="auto"/>
            <w:bottom w:val="none" w:sz="0" w:space="0" w:color="auto"/>
            <w:right w:val="none" w:sz="0" w:space="0" w:color="auto"/>
          </w:divBdr>
        </w:div>
        <w:div w:id="527331174">
          <w:marLeft w:val="640"/>
          <w:marRight w:val="0"/>
          <w:marTop w:val="0"/>
          <w:marBottom w:val="0"/>
          <w:divBdr>
            <w:top w:val="none" w:sz="0" w:space="0" w:color="auto"/>
            <w:left w:val="none" w:sz="0" w:space="0" w:color="auto"/>
            <w:bottom w:val="none" w:sz="0" w:space="0" w:color="auto"/>
            <w:right w:val="none" w:sz="0" w:space="0" w:color="auto"/>
          </w:divBdr>
        </w:div>
        <w:div w:id="880359989">
          <w:marLeft w:val="640"/>
          <w:marRight w:val="0"/>
          <w:marTop w:val="0"/>
          <w:marBottom w:val="0"/>
          <w:divBdr>
            <w:top w:val="none" w:sz="0" w:space="0" w:color="auto"/>
            <w:left w:val="none" w:sz="0" w:space="0" w:color="auto"/>
            <w:bottom w:val="none" w:sz="0" w:space="0" w:color="auto"/>
            <w:right w:val="none" w:sz="0" w:space="0" w:color="auto"/>
          </w:divBdr>
        </w:div>
        <w:div w:id="621032814">
          <w:marLeft w:val="640"/>
          <w:marRight w:val="0"/>
          <w:marTop w:val="0"/>
          <w:marBottom w:val="0"/>
          <w:divBdr>
            <w:top w:val="none" w:sz="0" w:space="0" w:color="auto"/>
            <w:left w:val="none" w:sz="0" w:space="0" w:color="auto"/>
            <w:bottom w:val="none" w:sz="0" w:space="0" w:color="auto"/>
            <w:right w:val="none" w:sz="0" w:space="0" w:color="auto"/>
          </w:divBdr>
        </w:div>
        <w:div w:id="1323005951">
          <w:marLeft w:val="640"/>
          <w:marRight w:val="0"/>
          <w:marTop w:val="0"/>
          <w:marBottom w:val="0"/>
          <w:divBdr>
            <w:top w:val="none" w:sz="0" w:space="0" w:color="auto"/>
            <w:left w:val="none" w:sz="0" w:space="0" w:color="auto"/>
            <w:bottom w:val="none" w:sz="0" w:space="0" w:color="auto"/>
            <w:right w:val="none" w:sz="0" w:space="0" w:color="auto"/>
          </w:divBdr>
        </w:div>
        <w:div w:id="739867986">
          <w:marLeft w:val="640"/>
          <w:marRight w:val="0"/>
          <w:marTop w:val="0"/>
          <w:marBottom w:val="0"/>
          <w:divBdr>
            <w:top w:val="none" w:sz="0" w:space="0" w:color="auto"/>
            <w:left w:val="none" w:sz="0" w:space="0" w:color="auto"/>
            <w:bottom w:val="none" w:sz="0" w:space="0" w:color="auto"/>
            <w:right w:val="none" w:sz="0" w:space="0" w:color="auto"/>
          </w:divBdr>
        </w:div>
        <w:div w:id="1786582868">
          <w:marLeft w:val="640"/>
          <w:marRight w:val="0"/>
          <w:marTop w:val="0"/>
          <w:marBottom w:val="0"/>
          <w:divBdr>
            <w:top w:val="none" w:sz="0" w:space="0" w:color="auto"/>
            <w:left w:val="none" w:sz="0" w:space="0" w:color="auto"/>
            <w:bottom w:val="none" w:sz="0" w:space="0" w:color="auto"/>
            <w:right w:val="none" w:sz="0" w:space="0" w:color="auto"/>
          </w:divBdr>
        </w:div>
        <w:div w:id="2010982683">
          <w:marLeft w:val="640"/>
          <w:marRight w:val="0"/>
          <w:marTop w:val="0"/>
          <w:marBottom w:val="0"/>
          <w:divBdr>
            <w:top w:val="none" w:sz="0" w:space="0" w:color="auto"/>
            <w:left w:val="none" w:sz="0" w:space="0" w:color="auto"/>
            <w:bottom w:val="none" w:sz="0" w:space="0" w:color="auto"/>
            <w:right w:val="none" w:sz="0" w:space="0" w:color="auto"/>
          </w:divBdr>
        </w:div>
        <w:div w:id="2114011534">
          <w:marLeft w:val="640"/>
          <w:marRight w:val="0"/>
          <w:marTop w:val="0"/>
          <w:marBottom w:val="0"/>
          <w:divBdr>
            <w:top w:val="none" w:sz="0" w:space="0" w:color="auto"/>
            <w:left w:val="none" w:sz="0" w:space="0" w:color="auto"/>
            <w:bottom w:val="none" w:sz="0" w:space="0" w:color="auto"/>
            <w:right w:val="none" w:sz="0" w:space="0" w:color="auto"/>
          </w:divBdr>
        </w:div>
        <w:div w:id="220748012">
          <w:marLeft w:val="640"/>
          <w:marRight w:val="0"/>
          <w:marTop w:val="0"/>
          <w:marBottom w:val="0"/>
          <w:divBdr>
            <w:top w:val="none" w:sz="0" w:space="0" w:color="auto"/>
            <w:left w:val="none" w:sz="0" w:space="0" w:color="auto"/>
            <w:bottom w:val="none" w:sz="0" w:space="0" w:color="auto"/>
            <w:right w:val="none" w:sz="0" w:space="0" w:color="auto"/>
          </w:divBdr>
        </w:div>
        <w:div w:id="168064425">
          <w:marLeft w:val="640"/>
          <w:marRight w:val="0"/>
          <w:marTop w:val="0"/>
          <w:marBottom w:val="0"/>
          <w:divBdr>
            <w:top w:val="none" w:sz="0" w:space="0" w:color="auto"/>
            <w:left w:val="none" w:sz="0" w:space="0" w:color="auto"/>
            <w:bottom w:val="none" w:sz="0" w:space="0" w:color="auto"/>
            <w:right w:val="none" w:sz="0" w:space="0" w:color="auto"/>
          </w:divBdr>
        </w:div>
        <w:div w:id="209650853">
          <w:marLeft w:val="640"/>
          <w:marRight w:val="0"/>
          <w:marTop w:val="0"/>
          <w:marBottom w:val="0"/>
          <w:divBdr>
            <w:top w:val="none" w:sz="0" w:space="0" w:color="auto"/>
            <w:left w:val="none" w:sz="0" w:space="0" w:color="auto"/>
            <w:bottom w:val="none" w:sz="0" w:space="0" w:color="auto"/>
            <w:right w:val="none" w:sz="0" w:space="0" w:color="auto"/>
          </w:divBdr>
        </w:div>
        <w:div w:id="993220000">
          <w:marLeft w:val="640"/>
          <w:marRight w:val="0"/>
          <w:marTop w:val="0"/>
          <w:marBottom w:val="0"/>
          <w:divBdr>
            <w:top w:val="none" w:sz="0" w:space="0" w:color="auto"/>
            <w:left w:val="none" w:sz="0" w:space="0" w:color="auto"/>
            <w:bottom w:val="none" w:sz="0" w:space="0" w:color="auto"/>
            <w:right w:val="none" w:sz="0" w:space="0" w:color="auto"/>
          </w:divBdr>
        </w:div>
        <w:div w:id="1963685476">
          <w:marLeft w:val="640"/>
          <w:marRight w:val="0"/>
          <w:marTop w:val="0"/>
          <w:marBottom w:val="0"/>
          <w:divBdr>
            <w:top w:val="none" w:sz="0" w:space="0" w:color="auto"/>
            <w:left w:val="none" w:sz="0" w:space="0" w:color="auto"/>
            <w:bottom w:val="none" w:sz="0" w:space="0" w:color="auto"/>
            <w:right w:val="none" w:sz="0" w:space="0" w:color="auto"/>
          </w:divBdr>
        </w:div>
        <w:div w:id="2079593336">
          <w:marLeft w:val="640"/>
          <w:marRight w:val="0"/>
          <w:marTop w:val="0"/>
          <w:marBottom w:val="0"/>
          <w:divBdr>
            <w:top w:val="none" w:sz="0" w:space="0" w:color="auto"/>
            <w:left w:val="none" w:sz="0" w:space="0" w:color="auto"/>
            <w:bottom w:val="none" w:sz="0" w:space="0" w:color="auto"/>
            <w:right w:val="none" w:sz="0" w:space="0" w:color="auto"/>
          </w:divBdr>
        </w:div>
        <w:div w:id="1598634544">
          <w:marLeft w:val="640"/>
          <w:marRight w:val="0"/>
          <w:marTop w:val="0"/>
          <w:marBottom w:val="0"/>
          <w:divBdr>
            <w:top w:val="none" w:sz="0" w:space="0" w:color="auto"/>
            <w:left w:val="none" w:sz="0" w:space="0" w:color="auto"/>
            <w:bottom w:val="none" w:sz="0" w:space="0" w:color="auto"/>
            <w:right w:val="none" w:sz="0" w:space="0" w:color="auto"/>
          </w:divBdr>
        </w:div>
        <w:div w:id="1640576367">
          <w:marLeft w:val="640"/>
          <w:marRight w:val="0"/>
          <w:marTop w:val="0"/>
          <w:marBottom w:val="0"/>
          <w:divBdr>
            <w:top w:val="none" w:sz="0" w:space="0" w:color="auto"/>
            <w:left w:val="none" w:sz="0" w:space="0" w:color="auto"/>
            <w:bottom w:val="none" w:sz="0" w:space="0" w:color="auto"/>
            <w:right w:val="none" w:sz="0" w:space="0" w:color="auto"/>
          </w:divBdr>
        </w:div>
        <w:div w:id="2002392923">
          <w:marLeft w:val="640"/>
          <w:marRight w:val="0"/>
          <w:marTop w:val="0"/>
          <w:marBottom w:val="0"/>
          <w:divBdr>
            <w:top w:val="none" w:sz="0" w:space="0" w:color="auto"/>
            <w:left w:val="none" w:sz="0" w:space="0" w:color="auto"/>
            <w:bottom w:val="none" w:sz="0" w:space="0" w:color="auto"/>
            <w:right w:val="none" w:sz="0" w:space="0" w:color="auto"/>
          </w:divBdr>
        </w:div>
        <w:div w:id="13074089">
          <w:marLeft w:val="640"/>
          <w:marRight w:val="0"/>
          <w:marTop w:val="0"/>
          <w:marBottom w:val="0"/>
          <w:divBdr>
            <w:top w:val="none" w:sz="0" w:space="0" w:color="auto"/>
            <w:left w:val="none" w:sz="0" w:space="0" w:color="auto"/>
            <w:bottom w:val="none" w:sz="0" w:space="0" w:color="auto"/>
            <w:right w:val="none" w:sz="0" w:space="0" w:color="auto"/>
          </w:divBdr>
        </w:div>
        <w:div w:id="917593605">
          <w:marLeft w:val="640"/>
          <w:marRight w:val="0"/>
          <w:marTop w:val="0"/>
          <w:marBottom w:val="0"/>
          <w:divBdr>
            <w:top w:val="none" w:sz="0" w:space="0" w:color="auto"/>
            <w:left w:val="none" w:sz="0" w:space="0" w:color="auto"/>
            <w:bottom w:val="none" w:sz="0" w:space="0" w:color="auto"/>
            <w:right w:val="none" w:sz="0" w:space="0" w:color="auto"/>
          </w:divBdr>
        </w:div>
        <w:div w:id="388502546">
          <w:marLeft w:val="640"/>
          <w:marRight w:val="0"/>
          <w:marTop w:val="0"/>
          <w:marBottom w:val="0"/>
          <w:divBdr>
            <w:top w:val="none" w:sz="0" w:space="0" w:color="auto"/>
            <w:left w:val="none" w:sz="0" w:space="0" w:color="auto"/>
            <w:bottom w:val="none" w:sz="0" w:space="0" w:color="auto"/>
            <w:right w:val="none" w:sz="0" w:space="0" w:color="auto"/>
          </w:divBdr>
        </w:div>
        <w:div w:id="1986855405">
          <w:marLeft w:val="640"/>
          <w:marRight w:val="0"/>
          <w:marTop w:val="0"/>
          <w:marBottom w:val="0"/>
          <w:divBdr>
            <w:top w:val="none" w:sz="0" w:space="0" w:color="auto"/>
            <w:left w:val="none" w:sz="0" w:space="0" w:color="auto"/>
            <w:bottom w:val="none" w:sz="0" w:space="0" w:color="auto"/>
            <w:right w:val="none" w:sz="0" w:space="0" w:color="auto"/>
          </w:divBdr>
        </w:div>
        <w:div w:id="1601643452">
          <w:marLeft w:val="640"/>
          <w:marRight w:val="0"/>
          <w:marTop w:val="0"/>
          <w:marBottom w:val="0"/>
          <w:divBdr>
            <w:top w:val="none" w:sz="0" w:space="0" w:color="auto"/>
            <w:left w:val="none" w:sz="0" w:space="0" w:color="auto"/>
            <w:bottom w:val="none" w:sz="0" w:space="0" w:color="auto"/>
            <w:right w:val="none" w:sz="0" w:space="0" w:color="auto"/>
          </w:divBdr>
        </w:div>
        <w:div w:id="1744253836">
          <w:marLeft w:val="640"/>
          <w:marRight w:val="0"/>
          <w:marTop w:val="0"/>
          <w:marBottom w:val="0"/>
          <w:divBdr>
            <w:top w:val="none" w:sz="0" w:space="0" w:color="auto"/>
            <w:left w:val="none" w:sz="0" w:space="0" w:color="auto"/>
            <w:bottom w:val="none" w:sz="0" w:space="0" w:color="auto"/>
            <w:right w:val="none" w:sz="0" w:space="0" w:color="auto"/>
          </w:divBdr>
        </w:div>
        <w:div w:id="524904459">
          <w:marLeft w:val="640"/>
          <w:marRight w:val="0"/>
          <w:marTop w:val="0"/>
          <w:marBottom w:val="0"/>
          <w:divBdr>
            <w:top w:val="none" w:sz="0" w:space="0" w:color="auto"/>
            <w:left w:val="none" w:sz="0" w:space="0" w:color="auto"/>
            <w:bottom w:val="none" w:sz="0" w:space="0" w:color="auto"/>
            <w:right w:val="none" w:sz="0" w:space="0" w:color="auto"/>
          </w:divBdr>
        </w:div>
        <w:div w:id="271935688">
          <w:marLeft w:val="640"/>
          <w:marRight w:val="0"/>
          <w:marTop w:val="0"/>
          <w:marBottom w:val="0"/>
          <w:divBdr>
            <w:top w:val="none" w:sz="0" w:space="0" w:color="auto"/>
            <w:left w:val="none" w:sz="0" w:space="0" w:color="auto"/>
            <w:bottom w:val="none" w:sz="0" w:space="0" w:color="auto"/>
            <w:right w:val="none" w:sz="0" w:space="0" w:color="auto"/>
          </w:divBdr>
        </w:div>
        <w:div w:id="1652520420">
          <w:marLeft w:val="640"/>
          <w:marRight w:val="0"/>
          <w:marTop w:val="0"/>
          <w:marBottom w:val="0"/>
          <w:divBdr>
            <w:top w:val="none" w:sz="0" w:space="0" w:color="auto"/>
            <w:left w:val="none" w:sz="0" w:space="0" w:color="auto"/>
            <w:bottom w:val="none" w:sz="0" w:space="0" w:color="auto"/>
            <w:right w:val="none" w:sz="0" w:space="0" w:color="auto"/>
          </w:divBdr>
        </w:div>
        <w:div w:id="1772700517">
          <w:marLeft w:val="640"/>
          <w:marRight w:val="0"/>
          <w:marTop w:val="0"/>
          <w:marBottom w:val="0"/>
          <w:divBdr>
            <w:top w:val="none" w:sz="0" w:space="0" w:color="auto"/>
            <w:left w:val="none" w:sz="0" w:space="0" w:color="auto"/>
            <w:bottom w:val="none" w:sz="0" w:space="0" w:color="auto"/>
            <w:right w:val="none" w:sz="0" w:space="0" w:color="auto"/>
          </w:divBdr>
        </w:div>
        <w:div w:id="70198350">
          <w:marLeft w:val="640"/>
          <w:marRight w:val="0"/>
          <w:marTop w:val="0"/>
          <w:marBottom w:val="0"/>
          <w:divBdr>
            <w:top w:val="none" w:sz="0" w:space="0" w:color="auto"/>
            <w:left w:val="none" w:sz="0" w:space="0" w:color="auto"/>
            <w:bottom w:val="none" w:sz="0" w:space="0" w:color="auto"/>
            <w:right w:val="none" w:sz="0" w:space="0" w:color="auto"/>
          </w:divBdr>
        </w:div>
        <w:div w:id="1454864320">
          <w:marLeft w:val="640"/>
          <w:marRight w:val="0"/>
          <w:marTop w:val="0"/>
          <w:marBottom w:val="0"/>
          <w:divBdr>
            <w:top w:val="none" w:sz="0" w:space="0" w:color="auto"/>
            <w:left w:val="none" w:sz="0" w:space="0" w:color="auto"/>
            <w:bottom w:val="none" w:sz="0" w:space="0" w:color="auto"/>
            <w:right w:val="none" w:sz="0" w:space="0" w:color="auto"/>
          </w:divBdr>
        </w:div>
        <w:div w:id="426578451">
          <w:marLeft w:val="640"/>
          <w:marRight w:val="0"/>
          <w:marTop w:val="0"/>
          <w:marBottom w:val="0"/>
          <w:divBdr>
            <w:top w:val="none" w:sz="0" w:space="0" w:color="auto"/>
            <w:left w:val="none" w:sz="0" w:space="0" w:color="auto"/>
            <w:bottom w:val="none" w:sz="0" w:space="0" w:color="auto"/>
            <w:right w:val="none" w:sz="0" w:space="0" w:color="auto"/>
          </w:divBdr>
        </w:div>
        <w:div w:id="20057167">
          <w:marLeft w:val="640"/>
          <w:marRight w:val="0"/>
          <w:marTop w:val="0"/>
          <w:marBottom w:val="0"/>
          <w:divBdr>
            <w:top w:val="none" w:sz="0" w:space="0" w:color="auto"/>
            <w:left w:val="none" w:sz="0" w:space="0" w:color="auto"/>
            <w:bottom w:val="none" w:sz="0" w:space="0" w:color="auto"/>
            <w:right w:val="none" w:sz="0" w:space="0" w:color="auto"/>
          </w:divBdr>
        </w:div>
        <w:div w:id="768818108">
          <w:marLeft w:val="640"/>
          <w:marRight w:val="0"/>
          <w:marTop w:val="0"/>
          <w:marBottom w:val="0"/>
          <w:divBdr>
            <w:top w:val="none" w:sz="0" w:space="0" w:color="auto"/>
            <w:left w:val="none" w:sz="0" w:space="0" w:color="auto"/>
            <w:bottom w:val="none" w:sz="0" w:space="0" w:color="auto"/>
            <w:right w:val="none" w:sz="0" w:space="0" w:color="auto"/>
          </w:divBdr>
        </w:div>
        <w:div w:id="1070419782">
          <w:marLeft w:val="640"/>
          <w:marRight w:val="0"/>
          <w:marTop w:val="0"/>
          <w:marBottom w:val="0"/>
          <w:divBdr>
            <w:top w:val="none" w:sz="0" w:space="0" w:color="auto"/>
            <w:left w:val="none" w:sz="0" w:space="0" w:color="auto"/>
            <w:bottom w:val="none" w:sz="0" w:space="0" w:color="auto"/>
            <w:right w:val="none" w:sz="0" w:space="0" w:color="auto"/>
          </w:divBdr>
        </w:div>
        <w:div w:id="1445229052">
          <w:marLeft w:val="640"/>
          <w:marRight w:val="0"/>
          <w:marTop w:val="0"/>
          <w:marBottom w:val="0"/>
          <w:divBdr>
            <w:top w:val="none" w:sz="0" w:space="0" w:color="auto"/>
            <w:left w:val="none" w:sz="0" w:space="0" w:color="auto"/>
            <w:bottom w:val="none" w:sz="0" w:space="0" w:color="auto"/>
            <w:right w:val="none" w:sz="0" w:space="0" w:color="auto"/>
          </w:divBdr>
        </w:div>
        <w:div w:id="1990863000">
          <w:marLeft w:val="640"/>
          <w:marRight w:val="0"/>
          <w:marTop w:val="0"/>
          <w:marBottom w:val="0"/>
          <w:divBdr>
            <w:top w:val="none" w:sz="0" w:space="0" w:color="auto"/>
            <w:left w:val="none" w:sz="0" w:space="0" w:color="auto"/>
            <w:bottom w:val="none" w:sz="0" w:space="0" w:color="auto"/>
            <w:right w:val="none" w:sz="0" w:space="0" w:color="auto"/>
          </w:divBdr>
        </w:div>
      </w:divsChild>
    </w:div>
    <w:div w:id="1449928018">
      <w:bodyDiv w:val="1"/>
      <w:marLeft w:val="0"/>
      <w:marRight w:val="0"/>
      <w:marTop w:val="0"/>
      <w:marBottom w:val="0"/>
      <w:divBdr>
        <w:top w:val="none" w:sz="0" w:space="0" w:color="auto"/>
        <w:left w:val="none" w:sz="0" w:space="0" w:color="auto"/>
        <w:bottom w:val="none" w:sz="0" w:space="0" w:color="auto"/>
        <w:right w:val="none" w:sz="0" w:space="0" w:color="auto"/>
      </w:divBdr>
      <w:divsChild>
        <w:div w:id="946693921">
          <w:marLeft w:val="640"/>
          <w:marRight w:val="0"/>
          <w:marTop w:val="0"/>
          <w:marBottom w:val="0"/>
          <w:divBdr>
            <w:top w:val="none" w:sz="0" w:space="0" w:color="auto"/>
            <w:left w:val="none" w:sz="0" w:space="0" w:color="auto"/>
            <w:bottom w:val="none" w:sz="0" w:space="0" w:color="auto"/>
            <w:right w:val="none" w:sz="0" w:space="0" w:color="auto"/>
          </w:divBdr>
        </w:div>
        <w:div w:id="32968191">
          <w:marLeft w:val="640"/>
          <w:marRight w:val="0"/>
          <w:marTop w:val="0"/>
          <w:marBottom w:val="0"/>
          <w:divBdr>
            <w:top w:val="none" w:sz="0" w:space="0" w:color="auto"/>
            <w:left w:val="none" w:sz="0" w:space="0" w:color="auto"/>
            <w:bottom w:val="none" w:sz="0" w:space="0" w:color="auto"/>
            <w:right w:val="none" w:sz="0" w:space="0" w:color="auto"/>
          </w:divBdr>
        </w:div>
        <w:div w:id="124125226">
          <w:marLeft w:val="640"/>
          <w:marRight w:val="0"/>
          <w:marTop w:val="0"/>
          <w:marBottom w:val="0"/>
          <w:divBdr>
            <w:top w:val="none" w:sz="0" w:space="0" w:color="auto"/>
            <w:left w:val="none" w:sz="0" w:space="0" w:color="auto"/>
            <w:bottom w:val="none" w:sz="0" w:space="0" w:color="auto"/>
            <w:right w:val="none" w:sz="0" w:space="0" w:color="auto"/>
          </w:divBdr>
        </w:div>
        <w:div w:id="1618826810">
          <w:marLeft w:val="640"/>
          <w:marRight w:val="0"/>
          <w:marTop w:val="0"/>
          <w:marBottom w:val="0"/>
          <w:divBdr>
            <w:top w:val="none" w:sz="0" w:space="0" w:color="auto"/>
            <w:left w:val="none" w:sz="0" w:space="0" w:color="auto"/>
            <w:bottom w:val="none" w:sz="0" w:space="0" w:color="auto"/>
            <w:right w:val="none" w:sz="0" w:space="0" w:color="auto"/>
          </w:divBdr>
        </w:div>
        <w:div w:id="437986212">
          <w:marLeft w:val="640"/>
          <w:marRight w:val="0"/>
          <w:marTop w:val="0"/>
          <w:marBottom w:val="0"/>
          <w:divBdr>
            <w:top w:val="none" w:sz="0" w:space="0" w:color="auto"/>
            <w:left w:val="none" w:sz="0" w:space="0" w:color="auto"/>
            <w:bottom w:val="none" w:sz="0" w:space="0" w:color="auto"/>
            <w:right w:val="none" w:sz="0" w:space="0" w:color="auto"/>
          </w:divBdr>
        </w:div>
        <w:div w:id="1450783124">
          <w:marLeft w:val="640"/>
          <w:marRight w:val="0"/>
          <w:marTop w:val="0"/>
          <w:marBottom w:val="0"/>
          <w:divBdr>
            <w:top w:val="none" w:sz="0" w:space="0" w:color="auto"/>
            <w:left w:val="none" w:sz="0" w:space="0" w:color="auto"/>
            <w:bottom w:val="none" w:sz="0" w:space="0" w:color="auto"/>
            <w:right w:val="none" w:sz="0" w:space="0" w:color="auto"/>
          </w:divBdr>
        </w:div>
        <w:div w:id="378557857">
          <w:marLeft w:val="640"/>
          <w:marRight w:val="0"/>
          <w:marTop w:val="0"/>
          <w:marBottom w:val="0"/>
          <w:divBdr>
            <w:top w:val="none" w:sz="0" w:space="0" w:color="auto"/>
            <w:left w:val="none" w:sz="0" w:space="0" w:color="auto"/>
            <w:bottom w:val="none" w:sz="0" w:space="0" w:color="auto"/>
            <w:right w:val="none" w:sz="0" w:space="0" w:color="auto"/>
          </w:divBdr>
        </w:div>
        <w:div w:id="405537535">
          <w:marLeft w:val="640"/>
          <w:marRight w:val="0"/>
          <w:marTop w:val="0"/>
          <w:marBottom w:val="0"/>
          <w:divBdr>
            <w:top w:val="none" w:sz="0" w:space="0" w:color="auto"/>
            <w:left w:val="none" w:sz="0" w:space="0" w:color="auto"/>
            <w:bottom w:val="none" w:sz="0" w:space="0" w:color="auto"/>
            <w:right w:val="none" w:sz="0" w:space="0" w:color="auto"/>
          </w:divBdr>
        </w:div>
        <w:div w:id="1510804">
          <w:marLeft w:val="640"/>
          <w:marRight w:val="0"/>
          <w:marTop w:val="0"/>
          <w:marBottom w:val="0"/>
          <w:divBdr>
            <w:top w:val="none" w:sz="0" w:space="0" w:color="auto"/>
            <w:left w:val="none" w:sz="0" w:space="0" w:color="auto"/>
            <w:bottom w:val="none" w:sz="0" w:space="0" w:color="auto"/>
            <w:right w:val="none" w:sz="0" w:space="0" w:color="auto"/>
          </w:divBdr>
        </w:div>
        <w:div w:id="1750082673">
          <w:marLeft w:val="640"/>
          <w:marRight w:val="0"/>
          <w:marTop w:val="0"/>
          <w:marBottom w:val="0"/>
          <w:divBdr>
            <w:top w:val="none" w:sz="0" w:space="0" w:color="auto"/>
            <w:left w:val="none" w:sz="0" w:space="0" w:color="auto"/>
            <w:bottom w:val="none" w:sz="0" w:space="0" w:color="auto"/>
            <w:right w:val="none" w:sz="0" w:space="0" w:color="auto"/>
          </w:divBdr>
        </w:div>
        <w:div w:id="486290789">
          <w:marLeft w:val="640"/>
          <w:marRight w:val="0"/>
          <w:marTop w:val="0"/>
          <w:marBottom w:val="0"/>
          <w:divBdr>
            <w:top w:val="none" w:sz="0" w:space="0" w:color="auto"/>
            <w:left w:val="none" w:sz="0" w:space="0" w:color="auto"/>
            <w:bottom w:val="none" w:sz="0" w:space="0" w:color="auto"/>
            <w:right w:val="none" w:sz="0" w:space="0" w:color="auto"/>
          </w:divBdr>
        </w:div>
        <w:div w:id="1931353989">
          <w:marLeft w:val="640"/>
          <w:marRight w:val="0"/>
          <w:marTop w:val="0"/>
          <w:marBottom w:val="0"/>
          <w:divBdr>
            <w:top w:val="none" w:sz="0" w:space="0" w:color="auto"/>
            <w:left w:val="none" w:sz="0" w:space="0" w:color="auto"/>
            <w:bottom w:val="none" w:sz="0" w:space="0" w:color="auto"/>
            <w:right w:val="none" w:sz="0" w:space="0" w:color="auto"/>
          </w:divBdr>
        </w:div>
        <w:div w:id="949701244">
          <w:marLeft w:val="640"/>
          <w:marRight w:val="0"/>
          <w:marTop w:val="0"/>
          <w:marBottom w:val="0"/>
          <w:divBdr>
            <w:top w:val="none" w:sz="0" w:space="0" w:color="auto"/>
            <w:left w:val="none" w:sz="0" w:space="0" w:color="auto"/>
            <w:bottom w:val="none" w:sz="0" w:space="0" w:color="auto"/>
            <w:right w:val="none" w:sz="0" w:space="0" w:color="auto"/>
          </w:divBdr>
        </w:div>
        <w:div w:id="215355546">
          <w:marLeft w:val="640"/>
          <w:marRight w:val="0"/>
          <w:marTop w:val="0"/>
          <w:marBottom w:val="0"/>
          <w:divBdr>
            <w:top w:val="none" w:sz="0" w:space="0" w:color="auto"/>
            <w:left w:val="none" w:sz="0" w:space="0" w:color="auto"/>
            <w:bottom w:val="none" w:sz="0" w:space="0" w:color="auto"/>
            <w:right w:val="none" w:sz="0" w:space="0" w:color="auto"/>
          </w:divBdr>
        </w:div>
        <w:div w:id="1922904988">
          <w:marLeft w:val="640"/>
          <w:marRight w:val="0"/>
          <w:marTop w:val="0"/>
          <w:marBottom w:val="0"/>
          <w:divBdr>
            <w:top w:val="none" w:sz="0" w:space="0" w:color="auto"/>
            <w:left w:val="none" w:sz="0" w:space="0" w:color="auto"/>
            <w:bottom w:val="none" w:sz="0" w:space="0" w:color="auto"/>
            <w:right w:val="none" w:sz="0" w:space="0" w:color="auto"/>
          </w:divBdr>
        </w:div>
        <w:div w:id="1864786662">
          <w:marLeft w:val="640"/>
          <w:marRight w:val="0"/>
          <w:marTop w:val="0"/>
          <w:marBottom w:val="0"/>
          <w:divBdr>
            <w:top w:val="none" w:sz="0" w:space="0" w:color="auto"/>
            <w:left w:val="none" w:sz="0" w:space="0" w:color="auto"/>
            <w:bottom w:val="none" w:sz="0" w:space="0" w:color="auto"/>
            <w:right w:val="none" w:sz="0" w:space="0" w:color="auto"/>
          </w:divBdr>
        </w:div>
        <w:div w:id="1108084836">
          <w:marLeft w:val="640"/>
          <w:marRight w:val="0"/>
          <w:marTop w:val="0"/>
          <w:marBottom w:val="0"/>
          <w:divBdr>
            <w:top w:val="none" w:sz="0" w:space="0" w:color="auto"/>
            <w:left w:val="none" w:sz="0" w:space="0" w:color="auto"/>
            <w:bottom w:val="none" w:sz="0" w:space="0" w:color="auto"/>
            <w:right w:val="none" w:sz="0" w:space="0" w:color="auto"/>
          </w:divBdr>
        </w:div>
        <w:div w:id="1732148070">
          <w:marLeft w:val="640"/>
          <w:marRight w:val="0"/>
          <w:marTop w:val="0"/>
          <w:marBottom w:val="0"/>
          <w:divBdr>
            <w:top w:val="none" w:sz="0" w:space="0" w:color="auto"/>
            <w:left w:val="none" w:sz="0" w:space="0" w:color="auto"/>
            <w:bottom w:val="none" w:sz="0" w:space="0" w:color="auto"/>
            <w:right w:val="none" w:sz="0" w:space="0" w:color="auto"/>
          </w:divBdr>
        </w:div>
        <w:div w:id="874733790">
          <w:marLeft w:val="640"/>
          <w:marRight w:val="0"/>
          <w:marTop w:val="0"/>
          <w:marBottom w:val="0"/>
          <w:divBdr>
            <w:top w:val="none" w:sz="0" w:space="0" w:color="auto"/>
            <w:left w:val="none" w:sz="0" w:space="0" w:color="auto"/>
            <w:bottom w:val="none" w:sz="0" w:space="0" w:color="auto"/>
            <w:right w:val="none" w:sz="0" w:space="0" w:color="auto"/>
          </w:divBdr>
        </w:div>
        <w:div w:id="1079911076">
          <w:marLeft w:val="640"/>
          <w:marRight w:val="0"/>
          <w:marTop w:val="0"/>
          <w:marBottom w:val="0"/>
          <w:divBdr>
            <w:top w:val="none" w:sz="0" w:space="0" w:color="auto"/>
            <w:left w:val="none" w:sz="0" w:space="0" w:color="auto"/>
            <w:bottom w:val="none" w:sz="0" w:space="0" w:color="auto"/>
            <w:right w:val="none" w:sz="0" w:space="0" w:color="auto"/>
          </w:divBdr>
        </w:div>
        <w:div w:id="1885672773">
          <w:marLeft w:val="640"/>
          <w:marRight w:val="0"/>
          <w:marTop w:val="0"/>
          <w:marBottom w:val="0"/>
          <w:divBdr>
            <w:top w:val="none" w:sz="0" w:space="0" w:color="auto"/>
            <w:left w:val="none" w:sz="0" w:space="0" w:color="auto"/>
            <w:bottom w:val="none" w:sz="0" w:space="0" w:color="auto"/>
            <w:right w:val="none" w:sz="0" w:space="0" w:color="auto"/>
          </w:divBdr>
        </w:div>
        <w:div w:id="182016609">
          <w:marLeft w:val="640"/>
          <w:marRight w:val="0"/>
          <w:marTop w:val="0"/>
          <w:marBottom w:val="0"/>
          <w:divBdr>
            <w:top w:val="none" w:sz="0" w:space="0" w:color="auto"/>
            <w:left w:val="none" w:sz="0" w:space="0" w:color="auto"/>
            <w:bottom w:val="none" w:sz="0" w:space="0" w:color="auto"/>
            <w:right w:val="none" w:sz="0" w:space="0" w:color="auto"/>
          </w:divBdr>
        </w:div>
        <w:div w:id="1410884283">
          <w:marLeft w:val="640"/>
          <w:marRight w:val="0"/>
          <w:marTop w:val="0"/>
          <w:marBottom w:val="0"/>
          <w:divBdr>
            <w:top w:val="none" w:sz="0" w:space="0" w:color="auto"/>
            <w:left w:val="none" w:sz="0" w:space="0" w:color="auto"/>
            <w:bottom w:val="none" w:sz="0" w:space="0" w:color="auto"/>
            <w:right w:val="none" w:sz="0" w:space="0" w:color="auto"/>
          </w:divBdr>
        </w:div>
        <w:div w:id="950553120">
          <w:marLeft w:val="640"/>
          <w:marRight w:val="0"/>
          <w:marTop w:val="0"/>
          <w:marBottom w:val="0"/>
          <w:divBdr>
            <w:top w:val="none" w:sz="0" w:space="0" w:color="auto"/>
            <w:left w:val="none" w:sz="0" w:space="0" w:color="auto"/>
            <w:bottom w:val="none" w:sz="0" w:space="0" w:color="auto"/>
            <w:right w:val="none" w:sz="0" w:space="0" w:color="auto"/>
          </w:divBdr>
        </w:div>
        <w:div w:id="1485976272">
          <w:marLeft w:val="640"/>
          <w:marRight w:val="0"/>
          <w:marTop w:val="0"/>
          <w:marBottom w:val="0"/>
          <w:divBdr>
            <w:top w:val="none" w:sz="0" w:space="0" w:color="auto"/>
            <w:left w:val="none" w:sz="0" w:space="0" w:color="auto"/>
            <w:bottom w:val="none" w:sz="0" w:space="0" w:color="auto"/>
            <w:right w:val="none" w:sz="0" w:space="0" w:color="auto"/>
          </w:divBdr>
        </w:div>
        <w:div w:id="1545605161">
          <w:marLeft w:val="640"/>
          <w:marRight w:val="0"/>
          <w:marTop w:val="0"/>
          <w:marBottom w:val="0"/>
          <w:divBdr>
            <w:top w:val="none" w:sz="0" w:space="0" w:color="auto"/>
            <w:left w:val="none" w:sz="0" w:space="0" w:color="auto"/>
            <w:bottom w:val="none" w:sz="0" w:space="0" w:color="auto"/>
            <w:right w:val="none" w:sz="0" w:space="0" w:color="auto"/>
          </w:divBdr>
        </w:div>
        <w:div w:id="1895039167">
          <w:marLeft w:val="640"/>
          <w:marRight w:val="0"/>
          <w:marTop w:val="0"/>
          <w:marBottom w:val="0"/>
          <w:divBdr>
            <w:top w:val="none" w:sz="0" w:space="0" w:color="auto"/>
            <w:left w:val="none" w:sz="0" w:space="0" w:color="auto"/>
            <w:bottom w:val="none" w:sz="0" w:space="0" w:color="auto"/>
            <w:right w:val="none" w:sz="0" w:space="0" w:color="auto"/>
          </w:divBdr>
        </w:div>
        <w:div w:id="492993060">
          <w:marLeft w:val="640"/>
          <w:marRight w:val="0"/>
          <w:marTop w:val="0"/>
          <w:marBottom w:val="0"/>
          <w:divBdr>
            <w:top w:val="none" w:sz="0" w:space="0" w:color="auto"/>
            <w:left w:val="none" w:sz="0" w:space="0" w:color="auto"/>
            <w:bottom w:val="none" w:sz="0" w:space="0" w:color="auto"/>
            <w:right w:val="none" w:sz="0" w:space="0" w:color="auto"/>
          </w:divBdr>
        </w:div>
        <w:div w:id="1914778840">
          <w:marLeft w:val="640"/>
          <w:marRight w:val="0"/>
          <w:marTop w:val="0"/>
          <w:marBottom w:val="0"/>
          <w:divBdr>
            <w:top w:val="none" w:sz="0" w:space="0" w:color="auto"/>
            <w:left w:val="none" w:sz="0" w:space="0" w:color="auto"/>
            <w:bottom w:val="none" w:sz="0" w:space="0" w:color="auto"/>
            <w:right w:val="none" w:sz="0" w:space="0" w:color="auto"/>
          </w:divBdr>
        </w:div>
        <w:div w:id="1273904227">
          <w:marLeft w:val="640"/>
          <w:marRight w:val="0"/>
          <w:marTop w:val="0"/>
          <w:marBottom w:val="0"/>
          <w:divBdr>
            <w:top w:val="none" w:sz="0" w:space="0" w:color="auto"/>
            <w:left w:val="none" w:sz="0" w:space="0" w:color="auto"/>
            <w:bottom w:val="none" w:sz="0" w:space="0" w:color="auto"/>
            <w:right w:val="none" w:sz="0" w:space="0" w:color="auto"/>
          </w:divBdr>
        </w:div>
        <w:div w:id="705715674">
          <w:marLeft w:val="640"/>
          <w:marRight w:val="0"/>
          <w:marTop w:val="0"/>
          <w:marBottom w:val="0"/>
          <w:divBdr>
            <w:top w:val="none" w:sz="0" w:space="0" w:color="auto"/>
            <w:left w:val="none" w:sz="0" w:space="0" w:color="auto"/>
            <w:bottom w:val="none" w:sz="0" w:space="0" w:color="auto"/>
            <w:right w:val="none" w:sz="0" w:space="0" w:color="auto"/>
          </w:divBdr>
        </w:div>
        <w:div w:id="209418087">
          <w:marLeft w:val="640"/>
          <w:marRight w:val="0"/>
          <w:marTop w:val="0"/>
          <w:marBottom w:val="0"/>
          <w:divBdr>
            <w:top w:val="none" w:sz="0" w:space="0" w:color="auto"/>
            <w:left w:val="none" w:sz="0" w:space="0" w:color="auto"/>
            <w:bottom w:val="none" w:sz="0" w:space="0" w:color="auto"/>
            <w:right w:val="none" w:sz="0" w:space="0" w:color="auto"/>
          </w:divBdr>
        </w:div>
        <w:div w:id="1533958338">
          <w:marLeft w:val="640"/>
          <w:marRight w:val="0"/>
          <w:marTop w:val="0"/>
          <w:marBottom w:val="0"/>
          <w:divBdr>
            <w:top w:val="none" w:sz="0" w:space="0" w:color="auto"/>
            <w:left w:val="none" w:sz="0" w:space="0" w:color="auto"/>
            <w:bottom w:val="none" w:sz="0" w:space="0" w:color="auto"/>
            <w:right w:val="none" w:sz="0" w:space="0" w:color="auto"/>
          </w:divBdr>
        </w:div>
        <w:div w:id="812599521">
          <w:marLeft w:val="640"/>
          <w:marRight w:val="0"/>
          <w:marTop w:val="0"/>
          <w:marBottom w:val="0"/>
          <w:divBdr>
            <w:top w:val="none" w:sz="0" w:space="0" w:color="auto"/>
            <w:left w:val="none" w:sz="0" w:space="0" w:color="auto"/>
            <w:bottom w:val="none" w:sz="0" w:space="0" w:color="auto"/>
            <w:right w:val="none" w:sz="0" w:space="0" w:color="auto"/>
          </w:divBdr>
        </w:div>
        <w:div w:id="2073847762">
          <w:marLeft w:val="640"/>
          <w:marRight w:val="0"/>
          <w:marTop w:val="0"/>
          <w:marBottom w:val="0"/>
          <w:divBdr>
            <w:top w:val="none" w:sz="0" w:space="0" w:color="auto"/>
            <w:left w:val="none" w:sz="0" w:space="0" w:color="auto"/>
            <w:bottom w:val="none" w:sz="0" w:space="0" w:color="auto"/>
            <w:right w:val="none" w:sz="0" w:space="0" w:color="auto"/>
          </w:divBdr>
        </w:div>
        <w:div w:id="474103097">
          <w:marLeft w:val="640"/>
          <w:marRight w:val="0"/>
          <w:marTop w:val="0"/>
          <w:marBottom w:val="0"/>
          <w:divBdr>
            <w:top w:val="none" w:sz="0" w:space="0" w:color="auto"/>
            <w:left w:val="none" w:sz="0" w:space="0" w:color="auto"/>
            <w:bottom w:val="none" w:sz="0" w:space="0" w:color="auto"/>
            <w:right w:val="none" w:sz="0" w:space="0" w:color="auto"/>
          </w:divBdr>
        </w:div>
        <w:div w:id="1576234913">
          <w:marLeft w:val="640"/>
          <w:marRight w:val="0"/>
          <w:marTop w:val="0"/>
          <w:marBottom w:val="0"/>
          <w:divBdr>
            <w:top w:val="none" w:sz="0" w:space="0" w:color="auto"/>
            <w:left w:val="none" w:sz="0" w:space="0" w:color="auto"/>
            <w:bottom w:val="none" w:sz="0" w:space="0" w:color="auto"/>
            <w:right w:val="none" w:sz="0" w:space="0" w:color="auto"/>
          </w:divBdr>
        </w:div>
        <w:div w:id="545608285">
          <w:marLeft w:val="640"/>
          <w:marRight w:val="0"/>
          <w:marTop w:val="0"/>
          <w:marBottom w:val="0"/>
          <w:divBdr>
            <w:top w:val="none" w:sz="0" w:space="0" w:color="auto"/>
            <w:left w:val="none" w:sz="0" w:space="0" w:color="auto"/>
            <w:bottom w:val="none" w:sz="0" w:space="0" w:color="auto"/>
            <w:right w:val="none" w:sz="0" w:space="0" w:color="auto"/>
          </w:divBdr>
        </w:div>
        <w:div w:id="1752893376">
          <w:marLeft w:val="640"/>
          <w:marRight w:val="0"/>
          <w:marTop w:val="0"/>
          <w:marBottom w:val="0"/>
          <w:divBdr>
            <w:top w:val="none" w:sz="0" w:space="0" w:color="auto"/>
            <w:left w:val="none" w:sz="0" w:space="0" w:color="auto"/>
            <w:bottom w:val="none" w:sz="0" w:space="0" w:color="auto"/>
            <w:right w:val="none" w:sz="0" w:space="0" w:color="auto"/>
          </w:divBdr>
        </w:div>
        <w:div w:id="1665165800">
          <w:marLeft w:val="640"/>
          <w:marRight w:val="0"/>
          <w:marTop w:val="0"/>
          <w:marBottom w:val="0"/>
          <w:divBdr>
            <w:top w:val="none" w:sz="0" w:space="0" w:color="auto"/>
            <w:left w:val="none" w:sz="0" w:space="0" w:color="auto"/>
            <w:bottom w:val="none" w:sz="0" w:space="0" w:color="auto"/>
            <w:right w:val="none" w:sz="0" w:space="0" w:color="auto"/>
          </w:divBdr>
        </w:div>
        <w:div w:id="256059173">
          <w:marLeft w:val="640"/>
          <w:marRight w:val="0"/>
          <w:marTop w:val="0"/>
          <w:marBottom w:val="0"/>
          <w:divBdr>
            <w:top w:val="none" w:sz="0" w:space="0" w:color="auto"/>
            <w:left w:val="none" w:sz="0" w:space="0" w:color="auto"/>
            <w:bottom w:val="none" w:sz="0" w:space="0" w:color="auto"/>
            <w:right w:val="none" w:sz="0" w:space="0" w:color="auto"/>
          </w:divBdr>
        </w:div>
        <w:div w:id="1199319612">
          <w:marLeft w:val="640"/>
          <w:marRight w:val="0"/>
          <w:marTop w:val="0"/>
          <w:marBottom w:val="0"/>
          <w:divBdr>
            <w:top w:val="none" w:sz="0" w:space="0" w:color="auto"/>
            <w:left w:val="none" w:sz="0" w:space="0" w:color="auto"/>
            <w:bottom w:val="none" w:sz="0" w:space="0" w:color="auto"/>
            <w:right w:val="none" w:sz="0" w:space="0" w:color="auto"/>
          </w:divBdr>
        </w:div>
        <w:div w:id="1116872970">
          <w:marLeft w:val="640"/>
          <w:marRight w:val="0"/>
          <w:marTop w:val="0"/>
          <w:marBottom w:val="0"/>
          <w:divBdr>
            <w:top w:val="none" w:sz="0" w:space="0" w:color="auto"/>
            <w:left w:val="none" w:sz="0" w:space="0" w:color="auto"/>
            <w:bottom w:val="none" w:sz="0" w:space="0" w:color="auto"/>
            <w:right w:val="none" w:sz="0" w:space="0" w:color="auto"/>
          </w:divBdr>
        </w:div>
        <w:div w:id="2137092847">
          <w:marLeft w:val="640"/>
          <w:marRight w:val="0"/>
          <w:marTop w:val="0"/>
          <w:marBottom w:val="0"/>
          <w:divBdr>
            <w:top w:val="none" w:sz="0" w:space="0" w:color="auto"/>
            <w:left w:val="none" w:sz="0" w:space="0" w:color="auto"/>
            <w:bottom w:val="none" w:sz="0" w:space="0" w:color="auto"/>
            <w:right w:val="none" w:sz="0" w:space="0" w:color="auto"/>
          </w:divBdr>
        </w:div>
        <w:div w:id="1548223047">
          <w:marLeft w:val="640"/>
          <w:marRight w:val="0"/>
          <w:marTop w:val="0"/>
          <w:marBottom w:val="0"/>
          <w:divBdr>
            <w:top w:val="none" w:sz="0" w:space="0" w:color="auto"/>
            <w:left w:val="none" w:sz="0" w:space="0" w:color="auto"/>
            <w:bottom w:val="none" w:sz="0" w:space="0" w:color="auto"/>
            <w:right w:val="none" w:sz="0" w:space="0" w:color="auto"/>
          </w:divBdr>
        </w:div>
        <w:div w:id="1881359686">
          <w:marLeft w:val="640"/>
          <w:marRight w:val="0"/>
          <w:marTop w:val="0"/>
          <w:marBottom w:val="0"/>
          <w:divBdr>
            <w:top w:val="none" w:sz="0" w:space="0" w:color="auto"/>
            <w:left w:val="none" w:sz="0" w:space="0" w:color="auto"/>
            <w:bottom w:val="none" w:sz="0" w:space="0" w:color="auto"/>
            <w:right w:val="none" w:sz="0" w:space="0" w:color="auto"/>
          </w:divBdr>
        </w:div>
        <w:div w:id="891649816">
          <w:marLeft w:val="640"/>
          <w:marRight w:val="0"/>
          <w:marTop w:val="0"/>
          <w:marBottom w:val="0"/>
          <w:divBdr>
            <w:top w:val="none" w:sz="0" w:space="0" w:color="auto"/>
            <w:left w:val="none" w:sz="0" w:space="0" w:color="auto"/>
            <w:bottom w:val="none" w:sz="0" w:space="0" w:color="auto"/>
            <w:right w:val="none" w:sz="0" w:space="0" w:color="auto"/>
          </w:divBdr>
        </w:div>
        <w:div w:id="1603100926">
          <w:marLeft w:val="640"/>
          <w:marRight w:val="0"/>
          <w:marTop w:val="0"/>
          <w:marBottom w:val="0"/>
          <w:divBdr>
            <w:top w:val="none" w:sz="0" w:space="0" w:color="auto"/>
            <w:left w:val="none" w:sz="0" w:space="0" w:color="auto"/>
            <w:bottom w:val="none" w:sz="0" w:space="0" w:color="auto"/>
            <w:right w:val="none" w:sz="0" w:space="0" w:color="auto"/>
          </w:divBdr>
        </w:div>
        <w:div w:id="388580042">
          <w:marLeft w:val="640"/>
          <w:marRight w:val="0"/>
          <w:marTop w:val="0"/>
          <w:marBottom w:val="0"/>
          <w:divBdr>
            <w:top w:val="none" w:sz="0" w:space="0" w:color="auto"/>
            <w:left w:val="none" w:sz="0" w:space="0" w:color="auto"/>
            <w:bottom w:val="none" w:sz="0" w:space="0" w:color="auto"/>
            <w:right w:val="none" w:sz="0" w:space="0" w:color="auto"/>
          </w:divBdr>
        </w:div>
        <w:div w:id="1793550785">
          <w:marLeft w:val="640"/>
          <w:marRight w:val="0"/>
          <w:marTop w:val="0"/>
          <w:marBottom w:val="0"/>
          <w:divBdr>
            <w:top w:val="none" w:sz="0" w:space="0" w:color="auto"/>
            <w:left w:val="none" w:sz="0" w:space="0" w:color="auto"/>
            <w:bottom w:val="none" w:sz="0" w:space="0" w:color="auto"/>
            <w:right w:val="none" w:sz="0" w:space="0" w:color="auto"/>
          </w:divBdr>
        </w:div>
        <w:div w:id="635840025">
          <w:marLeft w:val="640"/>
          <w:marRight w:val="0"/>
          <w:marTop w:val="0"/>
          <w:marBottom w:val="0"/>
          <w:divBdr>
            <w:top w:val="none" w:sz="0" w:space="0" w:color="auto"/>
            <w:left w:val="none" w:sz="0" w:space="0" w:color="auto"/>
            <w:bottom w:val="none" w:sz="0" w:space="0" w:color="auto"/>
            <w:right w:val="none" w:sz="0" w:space="0" w:color="auto"/>
          </w:divBdr>
        </w:div>
        <w:div w:id="227691982">
          <w:marLeft w:val="640"/>
          <w:marRight w:val="0"/>
          <w:marTop w:val="0"/>
          <w:marBottom w:val="0"/>
          <w:divBdr>
            <w:top w:val="none" w:sz="0" w:space="0" w:color="auto"/>
            <w:left w:val="none" w:sz="0" w:space="0" w:color="auto"/>
            <w:bottom w:val="none" w:sz="0" w:space="0" w:color="auto"/>
            <w:right w:val="none" w:sz="0" w:space="0" w:color="auto"/>
          </w:divBdr>
        </w:div>
        <w:div w:id="1778796263">
          <w:marLeft w:val="640"/>
          <w:marRight w:val="0"/>
          <w:marTop w:val="0"/>
          <w:marBottom w:val="0"/>
          <w:divBdr>
            <w:top w:val="none" w:sz="0" w:space="0" w:color="auto"/>
            <w:left w:val="none" w:sz="0" w:space="0" w:color="auto"/>
            <w:bottom w:val="none" w:sz="0" w:space="0" w:color="auto"/>
            <w:right w:val="none" w:sz="0" w:space="0" w:color="auto"/>
          </w:divBdr>
        </w:div>
        <w:div w:id="719136821">
          <w:marLeft w:val="640"/>
          <w:marRight w:val="0"/>
          <w:marTop w:val="0"/>
          <w:marBottom w:val="0"/>
          <w:divBdr>
            <w:top w:val="none" w:sz="0" w:space="0" w:color="auto"/>
            <w:left w:val="none" w:sz="0" w:space="0" w:color="auto"/>
            <w:bottom w:val="none" w:sz="0" w:space="0" w:color="auto"/>
            <w:right w:val="none" w:sz="0" w:space="0" w:color="auto"/>
          </w:divBdr>
        </w:div>
        <w:div w:id="197007228">
          <w:marLeft w:val="640"/>
          <w:marRight w:val="0"/>
          <w:marTop w:val="0"/>
          <w:marBottom w:val="0"/>
          <w:divBdr>
            <w:top w:val="none" w:sz="0" w:space="0" w:color="auto"/>
            <w:left w:val="none" w:sz="0" w:space="0" w:color="auto"/>
            <w:bottom w:val="none" w:sz="0" w:space="0" w:color="auto"/>
            <w:right w:val="none" w:sz="0" w:space="0" w:color="auto"/>
          </w:divBdr>
        </w:div>
        <w:div w:id="2041584395">
          <w:marLeft w:val="640"/>
          <w:marRight w:val="0"/>
          <w:marTop w:val="0"/>
          <w:marBottom w:val="0"/>
          <w:divBdr>
            <w:top w:val="none" w:sz="0" w:space="0" w:color="auto"/>
            <w:left w:val="none" w:sz="0" w:space="0" w:color="auto"/>
            <w:bottom w:val="none" w:sz="0" w:space="0" w:color="auto"/>
            <w:right w:val="none" w:sz="0" w:space="0" w:color="auto"/>
          </w:divBdr>
        </w:div>
        <w:div w:id="228618684">
          <w:marLeft w:val="640"/>
          <w:marRight w:val="0"/>
          <w:marTop w:val="0"/>
          <w:marBottom w:val="0"/>
          <w:divBdr>
            <w:top w:val="none" w:sz="0" w:space="0" w:color="auto"/>
            <w:left w:val="none" w:sz="0" w:space="0" w:color="auto"/>
            <w:bottom w:val="none" w:sz="0" w:space="0" w:color="auto"/>
            <w:right w:val="none" w:sz="0" w:space="0" w:color="auto"/>
          </w:divBdr>
        </w:div>
        <w:div w:id="1498809426">
          <w:marLeft w:val="640"/>
          <w:marRight w:val="0"/>
          <w:marTop w:val="0"/>
          <w:marBottom w:val="0"/>
          <w:divBdr>
            <w:top w:val="none" w:sz="0" w:space="0" w:color="auto"/>
            <w:left w:val="none" w:sz="0" w:space="0" w:color="auto"/>
            <w:bottom w:val="none" w:sz="0" w:space="0" w:color="auto"/>
            <w:right w:val="none" w:sz="0" w:space="0" w:color="auto"/>
          </w:divBdr>
        </w:div>
        <w:div w:id="886449297">
          <w:marLeft w:val="640"/>
          <w:marRight w:val="0"/>
          <w:marTop w:val="0"/>
          <w:marBottom w:val="0"/>
          <w:divBdr>
            <w:top w:val="none" w:sz="0" w:space="0" w:color="auto"/>
            <w:left w:val="none" w:sz="0" w:space="0" w:color="auto"/>
            <w:bottom w:val="none" w:sz="0" w:space="0" w:color="auto"/>
            <w:right w:val="none" w:sz="0" w:space="0" w:color="auto"/>
          </w:divBdr>
        </w:div>
        <w:div w:id="1836187997">
          <w:marLeft w:val="640"/>
          <w:marRight w:val="0"/>
          <w:marTop w:val="0"/>
          <w:marBottom w:val="0"/>
          <w:divBdr>
            <w:top w:val="none" w:sz="0" w:space="0" w:color="auto"/>
            <w:left w:val="none" w:sz="0" w:space="0" w:color="auto"/>
            <w:bottom w:val="none" w:sz="0" w:space="0" w:color="auto"/>
            <w:right w:val="none" w:sz="0" w:space="0" w:color="auto"/>
          </w:divBdr>
        </w:div>
        <w:div w:id="1468816184">
          <w:marLeft w:val="640"/>
          <w:marRight w:val="0"/>
          <w:marTop w:val="0"/>
          <w:marBottom w:val="0"/>
          <w:divBdr>
            <w:top w:val="none" w:sz="0" w:space="0" w:color="auto"/>
            <w:left w:val="none" w:sz="0" w:space="0" w:color="auto"/>
            <w:bottom w:val="none" w:sz="0" w:space="0" w:color="auto"/>
            <w:right w:val="none" w:sz="0" w:space="0" w:color="auto"/>
          </w:divBdr>
        </w:div>
        <w:div w:id="473063013">
          <w:marLeft w:val="640"/>
          <w:marRight w:val="0"/>
          <w:marTop w:val="0"/>
          <w:marBottom w:val="0"/>
          <w:divBdr>
            <w:top w:val="none" w:sz="0" w:space="0" w:color="auto"/>
            <w:left w:val="none" w:sz="0" w:space="0" w:color="auto"/>
            <w:bottom w:val="none" w:sz="0" w:space="0" w:color="auto"/>
            <w:right w:val="none" w:sz="0" w:space="0" w:color="auto"/>
          </w:divBdr>
        </w:div>
        <w:div w:id="1939480954">
          <w:marLeft w:val="640"/>
          <w:marRight w:val="0"/>
          <w:marTop w:val="0"/>
          <w:marBottom w:val="0"/>
          <w:divBdr>
            <w:top w:val="none" w:sz="0" w:space="0" w:color="auto"/>
            <w:left w:val="none" w:sz="0" w:space="0" w:color="auto"/>
            <w:bottom w:val="none" w:sz="0" w:space="0" w:color="auto"/>
            <w:right w:val="none" w:sz="0" w:space="0" w:color="auto"/>
          </w:divBdr>
        </w:div>
      </w:divsChild>
    </w:div>
    <w:div w:id="1458110750">
      <w:bodyDiv w:val="1"/>
      <w:marLeft w:val="0"/>
      <w:marRight w:val="0"/>
      <w:marTop w:val="0"/>
      <w:marBottom w:val="0"/>
      <w:divBdr>
        <w:top w:val="none" w:sz="0" w:space="0" w:color="auto"/>
        <w:left w:val="none" w:sz="0" w:space="0" w:color="auto"/>
        <w:bottom w:val="none" w:sz="0" w:space="0" w:color="auto"/>
        <w:right w:val="none" w:sz="0" w:space="0" w:color="auto"/>
      </w:divBdr>
      <w:divsChild>
        <w:div w:id="932274688">
          <w:marLeft w:val="640"/>
          <w:marRight w:val="0"/>
          <w:marTop w:val="0"/>
          <w:marBottom w:val="0"/>
          <w:divBdr>
            <w:top w:val="none" w:sz="0" w:space="0" w:color="auto"/>
            <w:left w:val="none" w:sz="0" w:space="0" w:color="auto"/>
            <w:bottom w:val="none" w:sz="0" w:space="0" w:color="auto"/>
            <w:right w:val="none" w:sz="0" w:space="0" w:color="auto"/>
          </w:divBdr>
        </w:div>
        <w:div w:id="1188562839">
          <w:marLeft w:val="640"/>
          <w:marRight w:val="0"/>
          <w:marTop w:val="0"/>
          <w:marBottom w:val="0"/>
          <w:divBdr>
            <w:top w:val="none" w:sz="0" w:space="0" w:color="auto"/>
            <w:left w:val="none" w:sz="0" w:space="0" w:color="auto"/>
            <w:bottom w:val="none" w:sz="0" w:space="0" w:color="auto"/>
            <w:right w:val="none" w:sz="0" w:space="0" w:color="auto"/>
          </w:divBdr>
        </w:div>
        <w:div w:id="1036002749">
          <w:marLeft w:val="640"/>
          <w:marRight w:val="0"/>
          <w:marTop w:val="0"/>
          <w:marBottom w:val="0"/>
          <w:divBdr>
            <w:top w:val="none" w:sz="0" w:space="0" w:color="auto"/>
            <w:left w:val="none" w:sz="0" w:space="0" w:color="auto"/>
            <w:bottom w:val="none" w:sz="0" w:space="0" w:color="auto"/>
            <w:right w:val="none" w:sz="0" w:space="0" w:color="auto"/>
          </w:divBdr>
        </w:div>
        <w:div w:id="1163549441">
          <w:marLeft w:val="640"/>
          <w:marRight w:val="0"/>
          <w:marTop w:val="0"/>
          <w:marBottom w:val="0"/>
          <w:divBdr>
            <w:top w:val="none" w:sz="0" w:space="0" w:color="auto"/>
            <w:left w:val="none" w:sz="0" w:space="0" w:color="auto"/>
            <w:bottom w:val="none" w:sz="0" w:space="0" w:color="auto"/>
            <w:right w:val="none" w:sz="0" w:space="0" w:color="auto"/>
          </w:divBdr>
        </w:div>
        <w:div w:id="1679388469">
          <w:marLeft w:val="640"/>
          <w:marRight w:val="0"/>
          <w:marTop w:val="0"/>
          <w:marBottom w:val="0"/>
          <w:divBdr>
            <w:top w:val="none" w:sz="0" w:space="0" w:color="auto"/>
            <w:left w:val="none" w:sz="0" w:space="0" w:color="auto"/>
            <w:bottom w:val="none" w:sz="0" w:space="0" w:color="auto"/>
            <w:right w:val="none" w:sz="0" w:space="0" w:color="auto"/>
          </w:divBdr>
        </w:div>
        <w:div w:id="1692028741">
          <w:marLeft w:val="640"/>
          <w:marRight w:val="0"/>
          <w:marTop w:val="0"/>
          <w:marBottom w:val="0"/>
          <w:divBdr>
            <w:top w:val="none" w:sz="0" w:space="0" w:color="auto"/>
            <w:left w:val="none" w:sz="0" w:space="0" w:color="auto"/>
            <w:bottom w:val="none" w:sz="0" w:space="0" w:color="auto"/>
            <w:right w:val="none" w:sz="0" w:space="0" w:color="auto"/>
          </w:divBdr>
        </w:div>
        <w:div w:id="503201484">
          <w:marLeft w:val="640"/>
          <w:marRight w:val="0"/>
          <w:marTop w:val="0"/>
          <w:marBottom w:val="0"/>
          <w:divBdr>
            <w:top w:val="none" w:sz="0" w:space="0" w:color="auto"/>
            <w:left w:val="none" w:sz="0" w:space="0" w:color="auto"/>
            <w:bottom w:val="none" w:sz="0" w:space="0" w:color="auto"/>
            <w:right w:val="none" w:sz="0" w:space="0" w:color="auto"/>
          </w:divBdr>
        </w:div>
        <w:div w:id="846794081">
          <w:marLeft w:val="640"/>
          <w:marRight w:val="0"/>
          <w:marTop w:val="0"/>
          <w:marBottom w:val="0"/>
          <w:divBdr>
            <w:top w:val="none" w:sz="0" w:space="0" w:color="auto"/>
            <w:left w:val="none" w:sz="0" w:space="0" w:color="auto"/>
            <w:bottom w:val="none" w:sz="0" w:space="0" w:color="auto"/>
            <w:right w:val="none" w:sz="0" w:space="0" w:color="auto"/>
          </w:divBdr>
        </w:div>
        <w:div w:id="1588659364">
          <w:marLeft w:val="640"/>
          <w:marRight w:val="0"/>
          <w:marTop w:val="0"/>
          <w:marBottom w:val="0"/>
          <w:divBdr>
            <w:top w:val="none" w:sz="0" w:space="0" w:color="auto"/>
            <w:left w:val="none" w:sz="0" w:space="0" w:color="auto"/>
            <w:bottom w:val="none" w:sz="0" w:space="0" w:color="auto"/>
            <w:right w:val="none" w:sz="0" w:space="0" w:color="auto"/>
          </w:divBdr>
        </w:div>
        <w:div w:id="161504980">
          <w:marLeft w:val="640"/>
          <w:marRight w:val="0"/>
          <w:marTop w:val="0"/>
          <w:marBottom w:val="0"/>
          <w:divBdr>
            <w:top w:val="none" w:sz="0" w:space="0" w:color="auto"/>
            <w:left w:val="none" w:sz="0" w:space="0" w:color="auto"/>
            <w:bottom w:val="none" w:sz="0" w:space="0" w:color="auto"/>
            <w:right w:val="none" w:sz="0" w:space="0" w:color="auto"/>
          </w:divBdr>
        </w:div>
        <w:div w:id="342822174">
          <w:marLeft w:val="640"/>
          <w:marRight w:val="0"/>
          <w:marTop w:val="0"/>
          <w:marBottom w:val="0"/>
          <w:divBdr>
            <w:top w:val="none" w:sz="0" w:space="0" w:color="auto"/>
            <w:left w:val="none" w:sz="0" w:space="0" w:color="auto"/>
            <w:bottom w:val="none" w:sz="0" w:space="0" w:color="auto"/>
            <w:right w:val="none" w:sz="0" w:space="0" w:color="auto"/>
          </w:divBdr>
        </w:div>
        <w:div w:id="1069111614">
          <w:marLeft w:val="640"/>
          <w:marRight w:val="0"/>
          <w:marTop w:val="0"/>
          <w:marBottom w:val="0"/>
          <w:divBdr>
            <w:top w:val="none" w:sz="0" w:space="0" w:color="auto"/>
            <w:left w:val="none" w:sz="0" w:space="0" w:color="auto"/>
            <w:bottom w:val="none" w:sz="0" w:space="0" w:color="auto"/>
            <w:right w:val="none" w:sz="0" w:space="0" w:color="auto"/>
          </w:divBdr>
        </w:div>
        <w:div w:id="859011042">
          <w:marLeft w:val="640"/>
          <w:marRight w:val="0"/>
          <w:marTop w:val="0"/>
          <w:marBottom w:val="0"/>
          <w:divBdr>
            <w:top w:val="none" w:sz="0" w:space="0" w:color="auto"/>
            <w:left w:val="none" w:sz="0" w:space="0" w:color="auto"/>
            <w:bottom w:val="none" w:sz="0" w:space="0" w:color="auto"/>
            <w:right w:val="none" w:sz="0" w:space="0" w:color="auto"/>
          </w:divBdr>
        </w:div>
        <w:div w:id="1002855580">
          <w:marLeft w:val="640"/>
          <w:marRight w:val="0"/>
          <w:marTop w:val="0"/>
          <w:marBottom w:val="0"/>
          <w:divBdr>
            <w:top w:val="none" w:sz="0" w:space="0" w:color="auto"/>
            <w:left w:val="none" w:sz="0" w:space="0" w:color="auto"/>
            <w:bottom w:val="none" w:sz="0" w:space="0" w:color="auto"/>
            <w:right w:val="none" w:sz="0" w:space="0" w:color="auto"/>
          </w:divBdr>
        </w:div>
        <w:div w:id="1954439400">
          <w:marLeft w:val="640"/>
          <w:marRight w:val="0"/>
          <w:marTop w:val="0"/>
          <w:marBottom w:val="0"/>
          <w:divBdr>
            <w:top w:val="none" w:sz="0" w:space="0" w:color="auto"/>
            <w:left w:val="none" w:sz="0" w:space="0" w:color="auto"/>
            <w:bottom w:val="none" w:sz="0" w:space="0" w:color="auto"/>
            <w:right w:val="none" w:sz="0" w:space="0" w:color="auto"/>
          </w:divBdr>
        </w:div>
        <w:div w:id="1111439102">
          <w:marLeft w:val="640"/>
          <w:marRight w:val="0"/>
          <w:marTop w:val="0"/>
          <w:marBottom w:val="0"/>
          <w:divBdr>
            <w:top w:val="none" w:sz="0" w:space="0" w:color="auto"/>
            <w:left w:val="none" w:sz="0" w:space="0" w:color="auto"/>
            <w:bottom w:val="none" w:sz="0" w:space="0" w:color="auto"/>
            <w:right w:val="none" w:sz="0" w:space="0" w:color="auto"/>
          </w:divBdr>
        </w:div>
        <w:div w:id="1270895308">
          <w:marLeft w:val="640"/>
          <w:marRight w:val="0"/>
          <w:marTop w:val="0"/>
          <w:marBottom w:val="0"/>
          <w:divBdr>
            <w:top w:val="none" w:sz="0" w:space="0" w:color="auto"/>
            <w:left w:val="none" w:sz="0" w:space="0" w:color="auto"/>
            <w:bottom w:val="none" w:sz="0" w:space="0" w:color="auto"/>
            <w:right w:val="none" w:sz="0" w:space="0" w:color="auto"/>
          </w:divBdr>
        </w:div>
        <w:div w:id="157620170">
          <w:marLeft w:val="640"/>
          <w:marRight w:val="0"/>
          <w:marTop w:val="0"/>
          <w:marBottom w:val="0"/>
          <w:divBdr>
            <w:top w:val="none" w:sz="0" w:space="0" w:color="auto"/>
            <w:left w:val="none" w:sz="0" w:space="0" w:color="auto"/>
            <w:bottom w:val="none" w:sz="0" w:space="0" w:color="auto"/>
            <w:right w:val="none" w:sz="0" w:space="0" w:color="auto"/>
          </w:divBdr>
        </w:div>
        <w:div w:id="655887960">
          <w:marLeft w:val="640"/>
          <w:marRight w:val="0"/>
          <w:marTop w:val="0"/>
          <w:marBottom w:val="0"/>
          <w:divBdr>
            <w:top w:val="none" w:sz="0" w:space="0" w:color="auto"/>
            <w:left w:val="none" w:sz="0" w:space="0" w:color="auto"/>
            <w:bottom w:val="none" w:sz="0" w:space="0" w:color="auto"/>
            <w:right w:val="none" w:sz="0" w:space="0" w:color="auto"/>
          </w:divBdr>
        </w:div>
        <w:div w:id="1132213239">
          <w:marLeft w:val="640"/>
          <w:marRight w:val="0"/>
          <w:marTop w:val="0"/>
          <w:marBottom w:val="0"/>
          <w:divBdr>
            <w:top w:val="none" w:sz="0" w:space="0" w:color="auto"/>
            <w:left w:val="none" w:sz="0" w:space="0" w:color="auto"/>
            <w:bottom w:val="none" w:sz="0" w:space="0" w:color="auto"/>
            <w:right w:val="none" w:sz="0" w:space="0" w:color="auto"/>
          </w:divBdr>
        </w:div>
        <w:div w:id="694885815">
          <w:marLeft w:val="640"/>
          <w:marRight w:val="0"/>
          <w:marTop w:val="0"/>
          <w:marBottom w:val="0"/>
          <w:divBdr>
            <w:top w:val="none" w:sz="0" w:space="0" w:color="auto"/>
            <w:left w:val="none" w:sz="0" w:space="0" w:color="auto"/>
            <w:bottom w:val="none" w:sz="0" w:space="0" w:color="auto"/>
            <w:right w:val="none" w:sz="0" w:space="0" w:color="auto"/>
          </w:divBdr>
        </w:div>
        <w:div w:id="133060182">
          <w:marLeft w:val="640"/>
          <w:marRight w:val="0"/>
          <w:marTop w:val="0"/>
          <w:marBottom w:val="0"/>
          <w:divBdr>
            <w:top w:val="none" w:sz="0" w:space="0" w:color="auto"/>
            <w:left w:val="none" w:sz="0" w:space="0" w:color="auto"/>
            <w:bottom w:val="none" w:sz="0" w:space="0" w:color="auto"/>
            <w:right w:val="none" w:sz="0" w:space="0" w:color="auto"/>
          </w:divBdr>
        </w:div>
        <w:div w:id="845827300">
          <w:marLeft w:val="640"/>
          <w:marRight w:val="0"/>
          <w:marTop w:val="0"/>
          <w:marBottom w:val="0"/>
          <w:divBdr>
            <w:top w:val="none" w:sz="0" w:space="0" w:color="auto"/>
            <w:left w:val="none" w:sz="0" w:space="0" w:color="auto"/>
            <w:bottom w:val="none" w:sz="0" w:space="0" w:color="auto"/>
            <w:right w:val="none" w:sz="0" w:space="0" w:color="auto"/>
          </w:divBdr>
        </w:div>
        <w:div w:id="1948003800">
          <w:marLeft w:val="640"/>
          <w:marRight w:val="0"/>
          <w:marTop w:val="0"/>
          <w:marBottom w:val="0"/>
          <w:divBdr>
            <w:top w:val="none" w:sz="0" w:space="0" w:color="auto"/>
            <w:left w:val="none" w:sz="0" w:space="0" w:color="auto"/>
            <w:bottom w:val="none" w:sz="0" w:space="0" w:color="auto"/>
            <w:right w:val="none" w:sz="0" w:space="0" w:color="auto"/>
          </w:divBdr>
        </w:div>
        <w:div w:id="1329940513">
          <w:marLeft w:val="640"/>
          <w:marRight w:val="0"/>
          <w:marTop w:val="0"/>
          <w:marBottom w:val="0"/>
          <w:divBdr>
            <w:top w:val="none" w:sz="0" w:space="0" w:color="auto"/>
            <w:left w:val="none" w:sz="0" w:space="0" w:color="auto"/>
            <w:bottom w:val="none" w:sz="0" w:space="0" w:color="auto"/>
            <w:right w:val="none" w:sz="0" w:space="0" w:color="auto"/>
          </w:divBdr>
        </w:div>
        <w:div w:id="932129651">
          <w:marLeft w:val="640"/>
          <w:marRight w:val="0"/>
          <w:marTop w:val="0"/>
          <w:marBottom w:val="0"/>
          <w:divBdr>
            <w:top w:val="none" w:sz="0" w:space="0" w:color="auto"/>
            <w:left w:val="none" w:sz="0" w:space="0" w:color="auto"/>
            <w:bottom w:val="none" w:sz="0" w:space="0" w:color="auto"/>
            <w:right w:val="none" w:sz="0" w:space="0" w:color="auto"/>
          </w:divBdr>
        </w:div>
        <w:div w:id="35934572">
          <w:marLeft w:val="640"/>
          <w:marRight w:val="0"/>
          <w:marTop w:val="0"/>
          <w:marBottom w:val="0"/>
          <w:divBdr>
            <w:top w:val="none" w:sz="0" w:space="0" w:color="auto"/>
            <w:left w:val="none" w:sz="0" w:space="0" w:color="auto"/>
            <w:bottom w:val="none" w:sz="0" w:space="0" w:color="auto"/>
            <w:right w:val="none" w:sz="0" w:space="0" w:color="auto"/>
          </w:divBdr>
        </w:div>
        <w:div w:id="752243432">
          <w:marLeft w:val="640"/>
          <w:marRight w:val="0"/>
          <w:marTop w:val="0"/>
          <w:marBottom w:val="0"/>
          <w:divBdr>
            <w:top w:val="none" w:sz="0" w:space="0" w:color="auto"/>
            <w:left w:val="none" w:sz="0" w:space="0" w:color="auto"/>
            <w:bottom w:val="none" w:sz="0" w:space="0" w:color="auto"/>
            <w:right w:val="none" w:sz="0" w:space="0" w:color="auto"/>
          </w:divBdr>
        </w:div>
        <w:div w:id="754863463">
          <w:marLeft w:val="640"/>
          <w:marRight w:val="0"/>
          <w:marTop w:val="0"/>
          <w:marBottom w:val="0"/>
          <w:divBdr>
            <w:top w:val="none" w:sz="0" w:space="0" w:color="auto"/>
            <w:left w:val="none" w:sz="0" w:space="0" w:color="auto"/>
            <w:bottom w:val="none" w:sz="0" w:space="0" w:color="auto"/>
            <w:right w:val="none" w:sz="0" w:space="0" w:color="auto"/>
          </w:divBdr>
        </w:div>
        <w:div w:id="2055765731">
          <w:marLeft w:val="640"/>
          <w:marRight w:val="0"/>
          <w:marTop w:val="0"/>
          <w:marBottom w:val="0"/>
          <w:divBdr>
            <w:top w:val="none" w:sz="0" w:space="0" w:color="auto"/>
            <w:left w:val="none" w:sz="0" w:space="0" w:color="auto"/>
            <w:bottom w:val="none" w:sz="0" w:space="0" w:color="auto"/>
            <w:right w:val="none" w:sz="0" w:space="0" w:color="auto"/>
          </w:divBdr>
        </w:div>
        <w:div w:id="1951694362">
          <w:marLeft w:val="640"/>
          <w:marRight w:val="0"/>
          <w:marTop w:val="0"/>
          <w:marBottom w:val="0"/>
          <w:divBdr>
            <w:top w:val="none" w:sz="0" w:space="0" w:color="auto"/>
            <w:left w:val="none" w:sz="0" w:space="0" w:color="auto"/>
            <w:bottom w:val="none" w:sz="0" w:space="0" w:color="auto"/>
            <w:right w:val="none" w:sz="0" w:space="0" w:color="auto"/>
          </w:divBdr>
        </w:div>
        <w:div w:id="1385525118">
          <w:marLeft w:val="640"/>
          <w:marRight w:val="0"/>
          <w:marTop w:val="0"/>
          <w:marBottom w:val="0"/>
          <w:divBdr>
            <w:top w:val="none" w:sz="0" w:space="0" w:color="auto"/>
            <w:left w:val="none" w:sz="0" w:space="0" w:color="auto"/>
            <w:bottom w:val="none" w:sz="0" w:space="0" w:color="auto"/>
            <w:right w:val="none" w:sz="0" w:space="0" w:color="auto"/>
          </w:divBdr>
        </w:div>
        <w:div w:id="1622346757">
          <w:marLeft w:val="640"/>
          <w:marRight w:val="0"/>
          <w:marTop w:val="0"/>
          <w:marBottom w:val="0"/>
          <w:divBdr>
            <w:top w:val="none" w:sz="0" w:space="0" w:color="auto"/>
            <w:left w:val="none" w:sz="0" w:space="0" w:color="auto"/>
            <w:bottom w:val="none" w:sz="0" w:space="0" w:color="auto"/>
            <w:right w:val="none" w:sz="0" w:space="0" w:color="auto"/>
          </w:divBdr>
        </w:div>
        <w:div w:id="374738502">
          <w:marLeft w:val="640"/>
          <w:marRight w:val="0"/>
          <w:marTop w:val="0"/>
          <w:marBottom w:val="0"/>
          <w:divBdr>
            <w:top w:val="none" w:sz="0" w:space="0" w:color="auto"/>
            <w:left w:val="none" w:sz="0" w:space="0" w:color="auto"/>
            <w:bottom w:val="none" w:sz="0" w:space="0" w:color="auto"/>
            <w:right w:val="none" w:sz="0" w:space="0" w:color="auto"/>
          </w:divBdr>
        </w:div>
        <w:div w:id="791290514">
          <w:marLeft w:val="640"/>
          <w:marRight w:val="0"/>
          <w:marTop w:val="0"/>
          <w:marBottom w:val="0"/>
          <w:divBdr>
            <w:top w:val="none" w:sz="0" w:space="0" w:color="auto"/>
            <w:left w:val="none" w:sz="0" w:space="0" w:color="auto"/>
            <w:bottom w:val="none" w:sz="0" w:space="0" w:color="auto"/>
            <w:right w:val="none" w:sz="0" w:space="0" w:color="auto"/>
          </w:divBdr>
        </w:div>
        <w:div w:id="1175531002">
          <w:marLeft w:val="640"/>
          <w:marRight w:val="0"/>
          <w:marTop w:val="0"/>
          <w:marBottom w:val="0"/>
          <w:divBdr>
            <w:top w:val="none" w:sz="0" w:space="0" w:color="auto"/>
            <w:left w:val="none" w:sz="0" w:space="0" w:color="auto"/>
            <w:bottom w:val="none" w:sz="0" w:space="0" w:color="auto"/>
            <w:right w:val="none" w:sz="0" w:space="0" w:color="auto"/>
          </w:divBdr>
        </w:div>
        <w:div w:id="1894074807">
          <w:marLeft w:val="640"/>
          <w:marRight w:val="0"/>
          <w:marTop w:val="0"/>
          <w:marBottom w:val="0"/>
          <w:divBdr>
            <w:top w:val="none" w:sz="0" w:space="0" w:color="auto"/>
            <w:left w:val="none" w:sz="0" w:space="0" w:color="auto"/>
            <w:bottom w:val="none" w:sz="0" w:space="0" w:color="auto"/>
            <w:right w:val="none" w:sz="0" w:space="0" w:color="auto"/>
          </w:divBdr>
        </w:div>
        <w:div w:id="504443923">
          <w:marLeft w:val="640"/>
          <w:marRight w:val="0"/>
          <w:marTop w:val="0"/>
          <w:marBottom w:val="0"/>
          <w:divBdr>
            <w:top w:val="none" w:sz="0" w:space="0" w:color="auto"/>
            <w:left w:val="none" w:sz="0" w:space="0" w:color="auto"/>
            <w:bottom w:val="none" w:sz="0" w:space="0" w:color="auto"/>
            <w:right w:val="none" w:sz="0" w:space="0" w:color="auto"/>
          </w:divBdr>
        </w:div>
        <w:div w:id="1393237787">
          <w:marLeft w:val="640"/>
          <w:marRight w:val="0"/>
          <w:marTop w:val="0"/>
          <w:marBottom w:val="0"/>
          <w:divBdr>
            <w:top w:val="none" w:sz="0" w:space="0" w:color="auto"/>
            <w:left w:val="none" w:sz="0" w:space="0" w:color="auto"/>
            <w:bottom w:val="none" w:sz="0" w:space="0" w:color="auto"/>
            <w:right w:val="none" w:sz="0" w:space="0" w:color="auto"/>
          </w:divBdr>
        </w:div>
        <w:div w:id="1429692640">
          <w:marLeft w:val="640"/>
          <w:marRight w:val="0"/>
          <w:marTop w:val="0"/>
          <w:marBottom w:val="0"/>
          <w:divBdr>
            <w:top w:val="none" w:sz="0" w:space="0" w:color="auto"/>
            <w:left w:val="none" w:sz="0" w:space="0" w:color="auto"/>
            <w:bottom w:val="none" w:sz="0" w:space="0" w:color="auto"/>
            <w:right w:val="none" w:sz="0" w:space="0" w:color="auto"/>
          </w:divBdr>
        </w:div>
        <w:div w:id="369652386">
          <w:marLeft w:val="640"/>
          <w:marRight w:val="0"/>
          <w:marTop w:val="0"/>
          <w:marBottom w:val="0"/>
          <w:divBdr>
            <w:top w:val="none" w:sz="0" w:space="0" w:color="auto"/>
            <w:left w:val="none" w:sz="0" w:space="0" w:color="auto"/>
            <w:bottom w:val="none" w:sz="0" w:space="0" w:color="auto"/>
            <w:right w:val="none" w:sz="0" w:space="0" w:color="auto"/>
          </w:divBdr>
        </w:div>
        <w:div w:id="1209292947">
          <w:marLeft w:val="640"/>
          <w:marRight w:val="0"/>
          <w:marTop w:val="0"/>
          <w:marBottom w:val="0"/>
          <w:divBdr>
            <w:top w:val="none" w:sz="0" w:space="0" w:color="auto"/>
            <w:left w:val="none" w:sz="0" w:space="0" w:color="auto"/>
            <w:bottom w:val="none" w:sz="0" w:space="0" w:color="auto"/>
            <w:right w:val="none" w:sz="0" w:space="0" w:color="auto"/>
          </w:divBdr>
        </w:div>
        <w:div w:id="676229340">
          <w:marLeft w:val="640"/>
          <w:marRight w:val="0"/>
          <w:marTop w:val="0"/>
          <w:marBottom w:val="0"/>
          <w:divBdr>
            <w:top w:val="none" w:sz="0" w:space="0" w:color="auto"/>
            <w:left w:val="none" w:sz="0" w:space="0" w:color="auto"/>
            <w:bottom w:val="none" w:sz="0" w:space="0" w:color="auto"/>
            <w:right w:val="none" w:sz="0" w:space="0" w:color="auto"/>
          </w:divBdr>
        </w:div>
        <w:div w:id="1144470016">
          <w:marLeft w:val="640"/>
          <w:marRight w:val="0"/>
          <w:marTop w:val="0"/>
          <w:marBottom w:val="0"/>
          <w:divBdr>
            <w:top w:val="none" w:sz="0" w:space="0" w:color="auto"/>
            <w:left w:val="none" w:sz="0" w:space="0" w:color="auto"/>
            <w:bottom w:val="none" w:sz="0" w:space="0" w:color="auto"/>
            <w:right w:val="none" w:sz="0" w:space="0" w:color="auto"/>
          </w:divBdr>
        </w:div>
        <w:div w:id="497232418">
          <w:marLeft w:val="640"/>
          <w:marRight w:val="0"/>
          <w:marTop w:val="0"/>
          <w:marBottom w:val="0"/>
          <w:divBdr>
            <w:top w:val="none" w:sz="0" w:space="0" w:color="auto"/>
            <w:left w:val="none" w:sz="0" w:space="0" w:color="auto"/>
            <w:bottom w:val="none" w:sz="0" w:space="0" w:color="auto"/>
            <w:right w:val="none" w:sz="0" w:space="0" w:color="auto"/>
          </w:divBdr>
        </w:div>
        <w:div w:id="1903061806">
          <w:marLeft w:val="640"/>
          <w:marRight w:val="0"/>
          <w:marTop w:val="0"/>
          <w:marBottom w:val="0"/>
          <w:divBdr>
            <w:top w:val="none" w:sz="0" w:space="0" w:color="auto"/>
            <w:left w:val="none" w:sz="0" w:space="0" w:color="auto"/>
            <w:bottom w:val="none" w:sz="0" w:space="0" w:color="auto"/>
            <w:right w:val="none" w:sz="0" w:space="0" w:color="auto"/>
          </w:divBdr>
        </w:div>
        <w:div w:id="1669090598">
          <w:marLeft w:val="640"/>
          <w:marRight w:val="0"/>
          <w:marTop w:val="0"/>
          <w:marBottom w:val="0"/>
          <w:divBdr>
            <w:top w:val="none" w:sz="0" w:space="0" w:color="auto"/>
            <w:left w:val="none" w:sz="0" w:space="0" w:color="auto"/>
            <w:bottom w:val="none" w:sz="0" w:space="0" w:color="auto"/>
            <w:right w:val="none" w:sz="0" w:space="0" w:color="auto"/>
          </w:divBdr>
        </w:div>
        <w:div w:id="1283223142">
          <w:marLeft w:val="640"/>
          <w:marRight w:val="0"/>
          <w:marTop w:val="0"/>
          <w:marBottom w:val="0"/>
          <w:divBdr>
            <w:top w:val="none" w:sz="0" w:space="0" w:color="auto"/>
            <w:left w:val="none" w:sz="0" w:space="0" w:color="auto"/>
            <w:bottom w:val="none" w:sz="0" w:space="0" w:color="auto"/>
            <w:right w:val="none" w:sz="0" w:space="0" w:color="auto"/>
          </w:divBdr>
        </w:div>
        <w:div w:id="1627857268">
          <w:marLeft w:val="640"/>
          <w:marRight w:val="0"/>
          <w:marTop w:val="0"/>
          <w:marBottom w:val="0"/>
          <w:divBdr>
            <w:top w:val="none" w:sz="0" w:space="0" w:color="auto"/>
            <w:left w:val="none" w:sz="0" w:space="0" w:color="auto"/>
            <w:bottom w:val="none" w:sz="0" w:space="0" w:color="auto"/>
            <w:right w:val="none" w:sz="0" w:space="0" w:color="auto"/>
          </w:divBdr>
        </w:div>
        <w:div w:id="1590575112">
          <w:marLeft w:val="640"/>
          <w:marRight w:val="0"/>
          <w:marTop w:val="0"/>
          <w:marBottom w:val="0"/>
          <w:divBdr>
            <w:top w:val="none" w:sz="0" w:space="0" w:color="auto"/>
            <w:left w:val="none" w:sz="0" w:space="0" w:color="auto"/>
            <w:bottom w:val="none" w:sz="0" w:space="0" w:color="auto"/>
            <w:right w:val="none" w:sz="0" w:space="0" w:color="auto"/>
          </w:divBdr>
        </w:div>
        <w:div w:id="69932857">
          <w:marLeft w:val="640"/>
          <w:marRight w:val="0"/>
          <w:marTop w:val="0"/>
          <w:marBottom w:val="0"/>
          <w:divBdr>
            <w:top w:val="none" w:sz="0" w:space="0" w:color="auto"/>
            <w:left w:val="none" w:sz="0" w:space="0" w:color="auto"/>
            <w:bottom w:val="none" w:sz="0" w:space="0" w:color="auto"/>
            <w:right w:val="none" w:sz="0" w:space="0" w:color="auto"/>
          </w:divBdr>
        </w:div>
        <w:div w:id="1720975813">
          <w:marLeft w:val="640"/>
          <w:marRight w:val="0"/>
          <w:marTop w:val="0"/>
          <w:marBottom w:val="0"/>
          <w:divBdr>
            <w:top w:val="none" w:sz="0" w:space="0" w:color="auto"/>
            <w:left w:val="none" w:sz="0" w:space="0" w:color="auto"/>
            <w:bottom w:val="none" w:sz="0" w:space="0" w:color="auto"/>
            <w:right w:val="none" w:sz="0" w:space="0" w:color="auto"/>
          </w:divBdr>
        </w:div>
        <w:div w:id="1738019499">
          <w:marLeft w:val="640"/>
          <w:marRight w:val="0"/>
          <w:marTop w:val="0"/>
          <w:marBottom w:val="0"/>
          <w:divBdr>
            <w:top w:val="none" w:sz="0" w:space="0" w:color="auto"/>
            <w:left w:val="none" w:sz="0" w:space="0" w:color="auto"/>
            <w:bottom w:val="none" w:sz="0" w:space="0" w:color="auto"/>
            <w:right w:val="none" w:sz="0" w:space="0" w:color="auto"/>
          </w:divBdr>
        </w:div>
        <w:div w:id="856231414">
          <w:marLeft w:val="640"/>
          <w:marRight w:val="0"/>
          <w:marTop w:val="0"/>
          <w:marBottom w:val="0"/>
          <w:divBdr>
            <w:top w:val="none" w:sz="0" w:space="0" w:color="auto"/>
            <w:left w:val="none" w:sz="0" w:space="0" w:color="auto"/>
            <w:bottom w:val="none" w:sz="0" w:space="0" w:color="auto"/>
            <w:right w:val="none" w:sz="0" w:space="0" w:color="auto"/>
          </w:divBdr>
        </w:div>
        <w:div w:id="713575375">
          <w:marLeft w:val="640"/>
          <w:marRight w:val="0"/>
          <w:marTop w:val="0"/>
          <w:marBottom w:val="0"/>
          <w:divBdr>
            <w:top w:val="none" w:sz="0" w:space="0" w:color="auto"/>
            <w:left w:val="none" w:sz="0" w:space="0" w:color="auto"/>
            <w:bottom w:val="none" w:sz="0" w:space="0" w:color="auto"/>
            <w:right w:val="none" w:sz="0" w:space="0" w:color="auto"/>
          </w:divBdr>
        </w:div>
        <w:div w:id="1560626652">
          <w:marLeft w:val="640"/>
          <w:marRight w:val="0"/>
          <w:marTop w:val="0"/>
          <w:marBottom w:val="0"/>
          <w:divBdr>
            <w:top w:val="none" w:sz="0" w:space="0" w:color="auto"/>
            <w:left w:val="none" w:sz="0" w:space="0" w:color="auto"/>
            <w:bottom w:val="none" w:sz="0" w:space="0" w:color="auto"/>
            <w:right w:val="none" w:sz="0" w:space="0" w:color="auto"/>
          </w:divBdr>
        </w:div>
        <w:div w:id="846018179">
          <w:marLeft w:val="640"/>
          <w:marRight w:val="0"/>
          <w:marTop w:val="0"/>
          <w:marBottom w:val="0"/>
          <w:divBdr>
            <w:top w:val="none" w:sz="0" w:space="0" w:color="auto"/>
            <w:left w:val="none" w:sz="0" w:space="0" w:color="auto"/>
            <w:bottom w:val="none" w:sz="0" w:space="0" w:color="auto"/>
            <w:right w:val="none" w:sz="0" w:space="0" w:color="auto"/>
          </w:divBdr>
        </w:div>
        <w:div w:id="1312558193">
          <w:marLeft w:val="640"/>
          <w:marRight w:val="0"/>
          <w:marTop w:val="0"/>
          <w:marBottom w:val="0"/>
          <w:divBdr>
            <w:top w:val="none" w:sz="0" w:space="0" w:color="auto"/>
            <w:left w:val="none" w:sz="0" w:space="0" w:color="auto"/>
            <w:bottom w:val="none" w:sz="0" w:space="0" w:color="auto"/>
            <w:right w:val="none" w:sz="0" w:space="0" w:color="auto"/>
          </w:divBdr>
        </w:div>
        <w:div w:id="1257641620">
          <w:marLeft w:val="640"/>
          <w:marRight w:val="0"/>
          <w:marTop w:val="0"/>
          <w:marBottom w:val="0"/>
          <w:divBdr>
            <w:top w:val="none" w:sz="0" w:space="0" w:color="auto"/>
            <w:left w:val="none" w:sz="0" w:space="0" w:color="auto"/>
            <w:bottom w:val="none" w:sz="0" w:space="0" w:color="auto"/>
            <w:right w:val="none" w:sz="0" w:space="0" w:color="auto"/>
          </w:divBdr>
        </w:div>
        <w:div w:id="1266380313">
          <w:marLeft w:val="640"/>
          <w:marRight w:val="0"/>
          <w:marTop w:val="0"/>
          <w:marBottom w:val="0"/>
          <w:divBdr>
            <w:top w:val="none" w:sz="0" w:space="0" w:color="auto"/>
            <w:left w:val="none" w:sz="0" w:space="0" w:color="auto"/>
            <w:bottom w:val="none" w:sz="0" w:space="0" w:color="auto"/>
            <w:right w:val="none" w:sz="0" w:space="0" w:color="auto"/>
          </w:divBdr>
        </w:div>
        <w:div w:id="1887137522">
          <w:marLeft w:val="640"/>
          <w:marRight w:val="0"/>
          <w:marTop w:val="0"/>
          <w:marBottom w:val="0"/>
          <w:divBdr>
            <w:top w:val="none" w:sz="0" w:space="0" w:color="auto"/>
            <w:left w:val="none" w:sz="0" w:space="0" w:color="auto"/>
            <w:bottom w:val="none" w:sz="0" w:space="0" w:color="auto"/>
            <w:right w:val="none" w:sz="0" w:space="0" w:color="auto"/>
          </w:divBdr>
        </w:div>
        <w:div w:id="1909269980">
          <w:marLeft w:val="640"/>
          <w:marRight w:val="0"/>
          <w:marTop w:val="0"/>
          <w:marBottom w:val="0"/>
          <w:divBdr>
            <w:top w:val="none" w:sz="0" w:space="0" w:color="auto"/>
            <w:left w:val="none" w:sz="0" w:space="0" w:color="auto"/>
            <w:bottom w:val="none" w:sz="0" w:space="0" w:color="auto"/>
            <w:right w:val="none" w:sz="0" w:space="0" w:color="auto"/>
          </w:divBdr>
        </w:div>
        <w:div w:id="2018580603">
          <w:marLeft w:val="640"/>
          <w:marRight w:val="0"/>
          <w:marTop w:val="0"/>
          <w:marBottom w:val="0"/>
          <w:divBdr>
            <w:top w:val="none" w:sz="0" w:space="0" w:color="auto"/>
            <w:left w:val="none" w:sz="0" w:space="0" w:color="auto"/>
            <w:bottom w:val="none" w:sz="0" w:space="0" w:color="auto"/>
            <w:right w:val="none" w:sz="0" w:space="0" w:color="auto"/>
          </w:divBdr>
        </w:div>
        <w:div w:id="789662446">
          <w:marLeft w:val="640"/>
          <w:marRight w:val="0"/>
          <w:marTop w:val="0"/>
          <w:marBottom w:val="0"/>
          <w:divBdr>
            <w:top w:val="none" w:sz="0" w:space="0" w:color="auto"/>
            <w:left w:val="none" w:sz="0" w:space="0" w:color="auto"/>
            <w:bottom w:val="none" w:sz="0" w:space="0" w:color="auto"/>
            <w:right w:val="none" w:sz="0" w:space="0" w:color="auto"/>
          </w:divBdr>
        </w:div>
        <w:div w:id="915749723">
          <w:marLeft w:val="640"/>
          <w:marRight w:val="0"/>
          <w:marTop w:val="0"/>
          <w:marBottom w:val="0"/>
          <w:divBdr>
            <w:top w:val="none" w:sz="0" w:space="0" w:color="auto"/>
            <w:left w:val="none" w:sz="0" w:space="0" w:color="auto"/>
            <w:bottom w:val="none" w:sz="0" w:space="0" w:color="auto"/>
            <w:right w:val="none" w:sz="0" w:space="0" w:color="auto"/>
          </w:divBdr>
        </w:div>
        <w:div w:id="1011226348">
          <w:marLeft w:val="640"/>
          <w:marRight w:val="0"/>
          <w:marTop w:val="0"/>
          <w:marBottom w:val="0"/>
          <w:divBdr>
            <w:top w:val="none" w:sz="0" w:space="0" w:color="auto"/>
            <w:left w:val="none" w:sz="0" w:space="0" w:color="auto"/>
            <w:bottom w:val="none" w:sz="0" w:space="0" w:color="auto"/>
            <w:right w:val="none" w:sz="0" w:space="0" w:color="auto"/>
          </w:divBdr>
        </w:div>
        <w:div w:id="1690109361">
          <w:marLeft w:val="640"/>
          <w:marRight w:val="0"/>
          <w:marTop w:val="0"/>
          <w:marBottom w:val="0"/>
          <w:divBdr>
            <w:top w:val="none" w:sz="0" w:space="0" w:color="auto"/>
            <w:left w:val="none" w:sz="0" w:space="0" w:color="auto"/>
            <w:bottom w:val="none" w:sz="0" w:space="0" w:color="auto"/>
            <w:right w:val="none" w:sz="0" w:space="0" w:color="auto"/>
          </w:divBdr>
        </w:div>
        <w:div w:id="1855875819">
          <w:marLeft w:val="640"/>
          <w:marRight w:val="0"/>
          <w:marTop w:val="0"/>
          <w:marBottom w:val="0"/>
          <w:divBdr>
            <w:top w:val="none" w:sz="0" w:space="0" w:color="auto"/>
            <w:left w:val="none" w:sz="0" w:space="0" w:color="auto"/>
            <w:bottom w:val="none" w:sz="0" w:space="0" w:color="auto"/>
            <w:right w:val="none" w:sz="0" w:space="0" w:color="auto"/>
          </w:divBdr>
        </w:div>
        <w:div w:id="1843427761">
          <w:marLeft w:val="640"/>
          <w:marRight w:val="0"/>
          <w:marTop w:val="0"/>
          <w:marBottom w:val="0"/>
          <w:divBdr>
            <w:top w:val="none" w:sz="0" w:space="0" w:color="auto"/>
            <w:left w:val="none" w:sz="0" w:space="0" w:color="auto"/>
            <w:bottom w:val="none" w:sz="0" w:space="0" w:color="auto"/>
            <w:right w:val="none" w:sz="0" w:space="0" w:color="auto"/>
          </w:divBdr>
        </w:div>
        <w:div w:id="488401174">
          <w:marLeft w:val="640"/>
          <w:marRight w:val="0"/>
          <w:marTop w:val="0"/>
          <w:marBottom w:val="0"/>
          <w:divBdr>
            <w:top w:val="none" w:sz="0" w:space="0" w:color="auto"/>
            <w:left w:val="none" w:sz="0" w:space="0" w:color="auto"/>
            <w:bottom w:val="none" w:sz="0" w:space="0" w:color="auto"/>
            <w:right w:val="none" w:sz="0" w:space="0" w:color="auto"/>
          </w:divBdr>
        </w:div>
        <w:div w:id="390345053">
          <w:marLeft w:val="640"/>
          <w:marRight w:val="0"/>
          <w:marTop w:val="0"/>
          <w:marBottom w:val="0"/>
          <w:divBdr>
            <w:top w:val="none" w:sz="0" w:space="0" w:color="auto"/>
            <w:left w:val="none" w:sz="0" w:space="0" w:color="auto"/>
            <w:bottom w:val="none" w:sz="0" w:space="0" w:color="auto"/>
            <w:right w:val="none" w:sz="0" w:space="0" w:color="auto"/>
          </w:divBdr>
        </w:div>
      </w:divsChild>
    </w:div>
    <w:div w:id="1459178804">
      <w:bodyDiv w:val="1"/>
      <w:marLeft w:val="0"/>
      <w:marRight w:val="0"/>
      <w:marTop w:val="0"/>
      <w:marBottom w:val="0"/>
      <w:divBdr>
        <w:top w:val="none" w:sz="0" w:space="0" w:color="auto"/>
        <w:left w:val="none" w:sz="0" w:space="0" w:color="auto"/>
        <w:bottom w:val="none" w:sz="0" w:space="0" w:color="auto"/>
        <w:right w:val="none" w:sz="0" w:space="0" w:color="auto"/>
      </w:divBdr>
      <w:divsChild>
        <w:div w:id="1471095049">
          <w:marLeft w:val="640"/>
          <w:marRight w:val="0"/>
          <w:marTop w:val="0"/>
          <w:marBottom w:val="0"/>
          <w:divBdr>
            <w:top w:val="none" w:sz="0" w:space="0" w:color="auto"/>
            <w:left w:val="none" w:sz="0" w:space="0" w:color="auto"/>
            <w:bottom w:val="none" w:sz="0" w:space="0" w:color="auto"/>
            <w:right w:val="none" w:sz="0" w:space="0" w:color="auto"/>
          </w:divBdr>
        </w:div>
        <w:div w:id="1533765384">
          <w:marLeft w:val="640"/>
          <w:marRight w:val="0"/>
          <w:marTop w:val="0"/>
          <w:marBottom w:val="0"/>
          <w:divBdr>
            <w:top w:val="none" w:sz="0" w:space="0" w:color="auto"/>
            <w:left w:val="none" w:sz="0" w:space="0" w:color="auto"/>
            <w:bottom w:val="none" w:sz="0" w:space="0" w:color="auto"/>
            <w:right w:val="none" w:sz="0" w:space="0" w:color="auto"/>
          </w:divBdr>
        </w:div>
        <w:div w:id="906763287">
          <w:marLeft w:val="640"/>
          <w:marRight w:val="0"/>
          <w:marTop w:val="0"/>
          <w:marBottom w:val="0"/>
          <w:divBdr>
            <w:top w:val="none" w:sz="0" w:space="0" w:color="auto"/>
            <w:left w:val="none" w:sz="0" w:space="0" w:color="auto"/>
            <w:bottom w:val="none" w:sz="0" w:space="0" w:color="auto"/>
            <w:right w:val="none" w:sz="0" w:space="0" w:color="auto"/>
          </w:divBdr>
        </w:div>
        <w:div w:id="1097562727">
          <w:marLeft w:val="640"/>
          <w:marRight w:val="0"/>
          <w:marTop w:val="0"/>
          <w:marBottom w:val="0"/>
          <w:divBdr>
            <w:top w:val="none" w:sz="0" w:space="0" w:color="auto"/>
            <w:left w:val="none" w:sz="0" w:space="0" w:color="auto"/>
            <w:bottom w:val="none" w:sz="0" w:space="0" w:color="auto"/>
            <w:right w:val="none" w:sz="0" w:space="0" w:color="auto"/>
          </w:divBdr>
        </w:div>
        <w:div w:id="1879707935">
          <w:marLeft w:val="640"/>
          <w:marRight w:val="0"/>
          <w:marTop w:val="0"/>
          <w:marBottom w:val="0"/>
          <w:divBdr>
            <w:top w:val="none" w:sz="0" w:space="0" w:color="auto"/>
            <w:left w:val="none" w:sz="0" w:space="0" w:color="auto"/>
            <w:bottom w:val="none" w:sz="0" w:space="0" w:color="auto"/>
            <w:right w:val="none" w:sz="0" w:space="0" w:color="auto"/>
          </w:divBdr>
        </w:div>
        <w:div w:id="1484854297">
          <w:marLeft w:val="640"/>
          <w:marRight w:val="0"/>
          <w:marTop w:val="0"/>
          <w:marBottom w:val="0"/>
          <w:divBdr>
            <w:top w:val="none" w:sz="0" w:space="0" w:color="auto"/>
            <w:left w:val="none" w:sz="0" w:space="0" w:color="auto"/>
            <w:bottom w:val="none" w:sz="0" w:space="0" w:color="auto"/>
            <w:right w:val="none" w:sz="0" w:space="0" w:color="auto"/>
          </w:divBdr>
        </w:div>
        <w:div w:id="24252215">
          <w:marLeft w:val="640"/>
          <w:marRight w:val="0"/>
          <w:marTop w:val="0"/>
          <w:marBottom w:val="0"/>
          <w:divBdr>
            <w:top w:val="none" w:sz="0" w:space="0" w:color="auto"/>
            <w:left w:val="none" w:sz="0" w:space="0" w:color="auto"/>
            <w:bottom w:val="none" w:sz="0" w:space="0" w:color="auto"/>
            <w:right w:val="none" w:sz="0" w:space="0" w:color="auto"/>
          </w:divBdr>
        </w:div>
        <w:div w:id="788864928">
          <w:marLeft w:val="640"/>
          <w:marRight w:val="0"/>
          <w:marTop w:val="0"/>
          <w:marBottom w:val="0"/>
          <w:divBdr>
            <w:top w:val="none" w:sz="0" w:space="0" w:color="auto"/>
            <w:left w:val="none" w:sz="0" w:space="0" w:color="auto"/>
            <w:bottom w:val="none" w:sz="0" w:space="0" w:color="auto"/>
            <w:right w:val="none" w:sz="0" w:space="0" w:color="auto"/>
          </w:divBdr>
        </w:div>
        <w:div w:id="1567033024">
          <w:marLeft w:val="640"/>
          <w:marRight w:val="0"/>
          <w:marTop w:val="0"/>
          <w:marBottom w:val="0"/>
          <w:divBdr>
            <w:top w:val="none" w:sz="0" w:space="0" w:color="auto"/>
            <w:left w:val="none" w:sz="0" w:space="0" w:color="auto"/>
            <w:bottom w:val="none" w:sz="0" w:space="0" w:color="auto"/>
            <w:right w:val="none" w:sz="0" w:space="0" w:color="auto"/>
          </w:divBdr>
        </w:div>
        <w:div w:id="2065253724">
          <w:marLeft w:val="640"/>
          <w:marRight w:val="0"/>
          <w:marTop w:val="0"/>
          <w:marBottom w:val="0"/>
          <w:divBdr>
            <w:top w:val="none" w:sz="0" w:space="0" w:color="auto"/>
            <w:left w:val="none" w:sz="0" w:space="0" w:color="auto"/>
            <w:bottom w:val="none" w:sz="0" w:space="0" w:color="auto"/>
            <w:right w:val="none" w:sz="0" w:space="0" w:color="auto"/>
          </w:divBdr>
        </w:div>
        <w:div w:id="2098595016">
          <w:marLeft w:val="640"/>
          <w:marRight w:val="0"/>
          <w:marTop w:val="0"/>
          <w:marBottom w:val="0"/>
          <w:divBdr>
            <w:top w:val="none" w:sz="0" w:space="0" w:color="auto"/>
            <w:left w:val="none" w:sz="0" w:space="0" w:color="auto"/>
            <w:bottom w:val="none" w:sz="0" w:space="0" w:color="auto"/>
            <w:right w:val="none" w:sz="0" w:space="0" w:color="auto"/>
          </w:divBdr>
        </w:div>
        <w:div w:id="1810325000">
          <w:marLeft w:val="640"/>
          <w:marRight w:val="0"/>
          <w:marTop w:val="0"/>
          <w:marBottom w:val="0"/>
          <w:divBdr>
            <w:top w:val="none" w:sz="0" w:space="0" w:color="auto"/>
            <w:left w:val="none" w:sz="0" w:space="0" w:color="auto"/>
            <w:bottom w:val="none" w:sz="0" w:space="0" w:color="auto"/>
            <w:right w:val="none" w:sz="0" w:space="0" w:color="auto"/>
          </w:divBdr>
        </w:div>
        <w:div w:id="181088956">
          <w:marLeft w:val="640"/>
          <w:marRight w:val="0"/>
          <w:marTop w:val="0"/>
          <w:marBottom w:val="0"/>
          <w:divBdr>
            <w:top w:val="none" w:sz="0" w:space="0" w:color="auto"/>
            <w:left w:val="none" w:sz="0" w:space="0" w:color="auto"/>
            <w:bottom w:val="none" w:sz="0" w:space="0" w:color="auto"/>
            <w:right w:val="none" w:sz="0" w:space="0" w:color="auto"/>
          </w:divBdr>
        </w:div>
        <w:div w:id="1899780129">
          <w:marLeft w:val="640"/>
          <w:marRight w:val="0"/>
          <w:marTop w:val="0"/>
          <w:marBottom w:val="0"/>
          <w:divBdr>
            <w:top w:val="none" w:sz="0" w:space="0" w:color="auto"/>
            <w:left w:val="none" w:sz="0" w:space="0" w:color="auto"/>
            <w:bottom w:val="none" w:sz="0" w:space="0" w:color="auto"/>
            <w:right w:val="none" w:sz="0" w:space="0" w:color="auto"/>
          </w:divBdr>
        </w:div>
        <w:div w:id="183983103">
          <w:marLeft w:val="640"/>
          <w:marRight w:val="0"/>
          <w:marTop w:val="0"/>
          <w:marBottom w:val="0"/>
          <w:divBdr>
            <w:top w:val="none" w:sz="0" w:space="0" w:color="auto"/>
            <w:left w:val="none" w:sz="0" w:space="0" w:color="auto"/>
            <w:bottom w:val="none" w:sz="0" w:space="0" w:color="auto"/>
            <w:right w:val="none" w:sz="0" w:space="0" w:color="auto"/>
          </w:divBdr>
        </w:div>
        <w:div w:id="1978298645">
          <w:marLeft w:val="640"/>
          <w:marRight w:val="0"/>
          <w:marTop w:val="0"/>
          <w:marBottom w:val="0"/>
          <w:divBdr>
            <w:top w:val="none" w:sz="0" w:space="0" w:color="auto"/>
            <w:left w:val="none" w:sz="0" w:space="0" w:color="auto"/>
            <w:bottom w:val="none" w:sz="0" w:space="0" w:color="auto"/>
            <w:right w:val="none" w:sz="0" w:space="0" w:color="auto"/>
          </w:divBdr>
        </w:div>
        <w:div w:id="1781878875">
          <w:marLeft w:val="640"/>
          <w:marRight w:val="0"/>
          <w:marTop w:val="0"/>
          <w:marBottom w:val="0"/>
          <w:divBdr>
            <w:top w:val="none" w:sz="0" w:space="0" w:color="auto"/>
            <w:left w:val="none" w:sz="0" w:space="0" w:color="auto"/>
            <w:bottom w:val="none" w:sz="0" w:space="0" w:color="auto"/>
            <w:right w:val="none" w:sz="0" w:space="0" w:color="auto"/>
          </w:divBdr>
        </w:div>
        <w:div w:id="1115903118">
          <w:marLeft w:val="640"/>
          <w:marRight w:val="0"/>
          <w:marTop w:val="0"/>
          <w:marBottom w:val="0"/>
          <w:divBdr>
            <w:top w:val="none" w:sz="0" w:space="0" w:color="auto"/>
            <w:left w:val="none" w:sz="0" w:space="0" w:color="auto"/>
            <w:bottom w:val="none" w:sz="0" w:space="0" w:color="auto"/>
            <w:right w:val="none" w:sz="0" w:space="0" w:color="auto"/>
          </w:divBdr>
        </w:div>
        <w:div w:id="1639607748">
          <w:marLeft w:val="640"/>
          <w:marRight w:val="0"/>
          <w:marTop w:val="0"/>
          <w:marBottom w:val="0"/>
          <w:divBdr>
            <w:top w:val="none" w:sz="0" w:space="0" w:color="auto"/>
            <w:left w:val="none" w:sz="0" w:space="0" w:color="auto"/>
            <w:bottom w:val="none" w:sz="0" w:space="0" w:color="auto"/>
            <w:right w:val="none" w:sz="0" w:space="0" w:color="auto"/>
          </w:divBdr>
        </w:div>
        <w:div w:id="727144230">
          <w:marLeft w:val="640"/>
          <w:marRight w:val="0"/>
          <w:marTop w:val="0"/>
          <w:marBottom w:val="0"/>
          <w:divBdr>
            <w:top w:val="none" w:sz="0" w:space="0" w:color="auto"/>
            <w:left w:val="none" w:sz="0" w:space="0" w:color="auto"/>
            <w:bottom w:val="none" w:sz="0" w:space="0" w:color="auto"/>
            <w:right w:val="none" w:sz="0" w:space="0" w:color="auto"/>
          </w:divBdr>
        </w:div>
        <w:div w:id="1661469399">
          <w:marLeft w:val="640"/>
          <w:marRight w:val="0"/>
          <w:marTop w:val="0"/>
          <w:marBottom w:val="0"/>
          <w:divBdr>
            <w:top w:val="none" w:sz="0" w:space="0" w:color="auto"/>
            <w:left w:val="none" w:sz="0" w:space="0" w:color="auto"/>
            <w:bottom w:val="none" w:sz="0" w:space="0" w:color="auto"/>
            <w:right w:val="none" w:sz="0" w:space="0" w:color="auto"/>
          </w:divBdr>
        </w:div>
        <w:div w:id="2083674938">
          <w:marLeft w:val="640"/>
          <w:marRight w:val="0"/>
          <w:marTop w:val="0"/>
          <w:marBottom w:val="0"/>
          <w:divBdr>
            <w:top w:val="none" w:sz="0" w:space="0" w:color="auto"/>
            <w:left w:val="none" w:sz="0" w:space="0" w:color="auto"/>
            <w:bottom w:val="none" w:sz="0" w:space="0" w:color="auto"/>
            <w:right w:val="none" w:sz="0" w:space="0" w:color="auto"/>
          </w:divBdr>
        </w:div>
        <w:div w:id="1740715801">
          <w:marLeft w:val="640"/>
          <w:marRight w:val="0"/>
          <w:marTop w:val="0"/>
          <w:marBottom w:val="0"/>
          <w:divBdr>
            <w:top w:val="none" w:sz="0" w:space="0" w:color="auto"/>
            <w:left w:val="none" w:sz="0" w:space="0" w:color="auto"/>
            <w:bottom w:val="none" w:sz="0" w:space="0" w:color="auto"/>
            <w:right w:val="none" w:sz="0" w:space="0" w:color="auto"/>
          </w:divBdr>
        </w:div>
        <w:div w:id="1359160013">
          <w:marLeft w:val="640"/>
          <w:marRight w:val="0"/>
          <w:marTop w:val="0"/>
          <w:marBottom w:val="0"/>
          <w:divBdr>
            <w:top w:val="none" w:sz="0" w:space="0" w:color="auto"/>
            <w:left w:val="none" w:sz="0" w:space="0" w:color="auto"/>
            <w:bottom w:val="none" w:sz="0" w:space="0" w:color="auto"/>
            <w:right w:val="none" w:sz="0" w:space="0" w:color="auto"/>
          </w:divBdr>
        </w:div>
        <w:div w:id="605190620">
          <w:marLeft w:val="640"/>
          <w:marRight w:val="0"/>
          <w:marTop w:val="0"/>
          <w:marBottom w:val="0"/>
          <w:divBdr>
            <w:top w:val="none" w:sz="0" w:space="0" w:color="auto"/>
            <w:left w:val="none" w:sz="0" w:space="0" w:color="auto"/>
            <w:bottom w:val="none" w:sz="0" w:space="0" w:color="auto"/>
            <w:right w:val="none" w:sz="0" w:space="0" w:color="auto"/>
          </w:divBdr>
        </w:div>
        <w:div w:id="249319931">
          <w:marLeft w:val="640"/>
          <w:marRight w:val="0"/>
          <w:marTop w:val="0"/>
          <w:marBottom w:val="0"/>
          <w:divBdr>
            <w:top w:val="none" w:sz="0" w:space="0" w:color="auto"/>
            <w:left w:val="none" w:sz="0" w:space="0" w:color="auto"/>
            <w:bottom w:val="none" w:sz="0" w:space="0" w:color="auto"/>
            <w:right w:val="none" w:sz="0" w:space="0" w:color="auto"/>
          </w:divBdr>
        </w:div>
        <w:div w:id="842471261">
          <w:marLeft w:val="640"/>
          <w:marRight w:val="0"/>
          <w:marTop w:val="0"/>
          <w:marBottom w:val="0"/>
          <w:divBdr>
            <w:top w:val="none" w:sz="0" w:space="0" w:color="auto"/>
            <w:left w:val="none" w:sz="0" w:space="0" w:color="auto"/>
            <w:bottom w:val="none" w:sz="0" w:space="0" w:color="auto"/>
            <w:right w:val="none" w:sz="0" w:space="0" w:color="auto"/>
          </w:divBdr>
        </w:div>
        <w:div w:id="1605990190">
          <w:marLeft w:val="640"/>
          <w:marRight w:val="0"/>
          <w:marTop w:val="0"/>
          <w:marBottom w:val="0"/>
          <w:divBdr>
            <w:top w:val="none" w:sz="0" w:space="0" w:color="auto"/>
            <w:left w:val="none" w:sz="0" w:space="0" w:color="auto"/>
            <w:bottom w:val="none" w:sz="0" w:space="0" w:color="auto"/>
            <w:right w:val="none" w:sz="0" w:space="0" w:color="auto"/>
          </w:divBdr>
        </w:div>
        <w:div w:id="1458373624">
          <w:marLeft w:val="640"/>
          <w:marRight w:val="0"/>
          <w:marTop w:val="0"/>
          <w:marBottom w:val="0"/>
          <w:divBdr>
            <w:top w:val="none" w:sz="0" w:space="0" w:color="auto"/>
            <w:left w:val="none" w:sz="0" w:space="0" w:color="auto"/>
            <w:bottom w:val="none" w:sz="0" w:space="0" w:color="auto"/>
            <w:right w:val="none" w:sz="0" w:space="0" w:color="auto"/>
          </w:divBdr>
        </w:div>
        <w:div w:id="1266384702">
          <w:marLeft w:val="640"/>
          <w:marRight w:val="0"/>
          <w:marTop w:val="0"/>
          <w:marBottom w:val="0"/>
          <w:divBdr>
            <w:top w:val="none" w:sz="0" w:space="0" w:color="auto"/>
            <w:left w:val="none" w:sz="0" w:space="0" w:color="auto"/>
            <w:bottom w:val="none" w:sz="0" w:space="0" w:color="auto"/>
            <w:right w:val="none" w:sz="0" w:space="0" w:color="auto"/>
          </w:divBdr>
        </w:div>
        <w:div w:id="711081635">
          <w:marLeft w:val="640"/>
          <w:marRight w:val="0"/>
          <w:marTop w:val="0"/>
          <w:marBottom w:val="0"/>
          <w:divBdr>
            <w:top w:val="none" w:sz="0" w:space="0" w:color="auto"/>
            <w:left w:val="none" w:sz="0" w:space="0" w:color="auto"/>
            <w:bottom w:val="none" w:sz="0" w:space="0" w:color="auto"/>
            <w:right w:val="none" w:sz="0" w:space="0" w:color="auto"/>
          </w:divBdr>
        </w:div>
        <w:div w:id="399910977">
          <w:marLeft w:val="640"/>
          <w:marRight w:val="0"/>
          <w:marTop w:val="0"/>
          <w:marBottom w:val="0"/>
          <w:divBdr>
            <w:top w:val="none" w:sz="0" w:space="0" w:color="auto"/>
            <w:left w:val="none" w:sz="0" w:space="0" w:color="auto"/>
            <w:bottom w:val="none" w:sz="0" w:space="0" w:color="auto"/>
            <w:right w:val="none" w:sz="0" w:space="0" w:color="auto"/>
          </w:divBdr>
        </w:div>
        <w:div w:id="1357123940">
          <w:marLeft w:val="640"/>
          <w:marRight w:val="0"/>
          <w:marTop w:val="0"/>
          <w:marBottom w:val="0"/>
          <w:divBdr>
            <w:top w:val="none" w:sz="0" w:space="0" w:color="auto"/>
            <w:left w:val="none" w:sz="0" w:space="0" w:color="auto"/>
            <w:bottom w:val="none" w:sz="0" w:space="0" w:color="auto"/>
            <w:right w:val="none" w:sz="0" w:space="0" w:color="auto"/>
          </w:divBdr>
        </w:div>
        <w:div w:id="747850337">
          <w:marLeft w:val="640"/>
          <w:marRight w:val="0"/>
          <w:marTop w:val="0"/>
          <w:marBottom w:val="0"/>
          <w:divBdr>
            <w:top w:val="none" w:sz="0" w:space="0" w:color="auto"/>
            <w:left w:val="none" w:sz="0" w:space="0" w:color="auto"/>
            <w:bottom w:val="none" w:sz="0" w:space="0" w:color="auto"/>
            <w:right w:val="none" w:sz="0" w:space="0" w:color="auto"/>
          </w:divBdr>
        </w:div>
        <w:div w:id="412510528">
          <w:marLeft w:val="640"/>
          <w:marRight w:val="0"/>
          <w:marTop w:val="0"/>
          <w:marBottom w:val="0"/>
          <w:divBdr>
            <w:top w:val="none" w:sz="0" w:space="0" w:color="auto"/>
            <w:left w:val="none" w:sz="0" w:space="0" w:color="auto"/>
            <w:bottom w:val="none" w:sz="0" w:space="0" w:color="auto"/>
            <w:right w:val="none" w:sz="0" w:space="0" w:color="auto"/>
          </w:divBdr>
        </w:div>
        <w:div w:id="1579944865">
          <w:marLeft w:val="640"/>
          <w:marRight w:val="0"/>
          <w:marTop w:val="0"/>
          <w:marBottom w:val="0"/>
          <w:divBdr>
            <w:top w:val="none" w:sz="0" w:space="0" w:color="auto"/>
            <w:left w:val="none" w:sz="0" w:space="0" w:color="auto"/>
            <w:bottom w:val="none" w:sz="0" w:space="0" w:color="auto"/>
            <w:right w:val="none" w:sz="0" w:space="0" w:color="auto"/>
          </w:divBdr>
        </w:div>
        <w:div w:id="619070256">
          <w:marLeft w:val="640"/>
          <w:marRight w:val="0"/>
          <w:marTop w:val="0"/>
          <w:marBottom w:val="0"/>
          <w:divBdr>
            <w:top w:val="none" w:sz="0" w:space="0" w:color="auto"/>
            <w:left w:val="none" w:sz="0" w:space="0" w:color="auto"/>
            <w:bottom w:val="none" w:sz="0" w:space="0" w:color="auto"/>
            <w:right w:val="none" w:sz="0" w:space="0" w:color="auto"/>
          </w:divBdr>
        </w:div>
        <w:div w:id="734358287">
          <w:marLeft w:val="640"/>
          <w:marRight w:val="0"/>
          <w:marTop w:val="0"/>
          <w:marBottom w:val="0"/>
          <w:divBdr>
            <w:top w:val="none" w:sz="0" w:space="0" w:color="auto"/>
            <w:left w:val="none" w:sz="0" w:space="0" w:color="auto"/>
            <w:bottom w:val="none" w:sz="0" w:space="0" w:color="auto"/>
            <w:right w:val="none" w:sz="0" w:space="0" w:color="auto"/>
          </w:divBdr>
        </w:div>
        <w:div w:id="1076172597">
          <w:marLeft w:val="640"/>
          <w:marRight w:val="0"/>
          <w:marTop w:val="0"/>
          <w:marBottom w:val="0"/>
          <w:divBdr>
            <w:top w:val="none" w:sz="0" w:space="0" w:color="auto"/>
            <w:left w:val="none" w:sz="0" w:space="0" w:color="auto"/>
            <w:bottom w:val="none" w:sz="0" w:space="0" w:color="auto"/>
            <w:right w:val="none" w:sz="0" w:space="0" w:color="auto"/>
          </w:divBdr>
        </w:div>
        <w:div w:id="1654679104">
          <w:marLeft w:val="640"/>
          <w:marRight w:val="0"/>
          <w:marTop w:val="0"/>
          <w:marBottom w:val="0"/>
          <w:divBdr>
            <w:top w:val="none" w:sz="0" w:space="0" w:color="auto"/>
            <w:left w:val="none" w:sz="0" w:space="0" w:color="auto"/>
            <w:bottom w:val="none" w:sz="0" w:space="0" w:color="auto"/>
            <w:right w:val="none" w:sz="0" w:space="0" w:color="auto"/>
          </w:divBdr>
        </w:div>
        <w:div w:id="1080328111">
          <w:marLeft w:val="640"/>
          <w:marRight w:val="0"/>
          <w:marTop w:val="0"/>
          <w:marBottom w:val="0"/>
          <w:divBdr>
            <w:top w:val="none" w:sz="0" w:space="0" w:color="auto"/>
            <w:left w:val="none" w:sz="0" w:space="0" w:color="auto"/>
            <w:bottom w:val="none" w:sz="0" w:space="0" w:color="auto"/>
            <w:right w:val="none" w:sz="0" w:space="0" w:color="auto"/>
          </w:divBdr>
        </w:div>
        <w:div w:id="487945261">
          <w:marLeft w:val="640"/>
          <w:marRight w:val="0"/>
          <w:marTop w:val="0"/>
          <w:marBottom w:val="0"/>
          <w:divBdr>
            <w:top w:val="none" w:sz="0" w:space="0" w:color="auto"/>
            <w:left w:val="none" w:sz="0" w:space="0" w:color="auto"/>
            <w:bottom w:val="none" w:sz="0" w:space="0" w:color="auto"/>
            <w:right w:val="none" w:sz="0" w:space="0" w:color="auto"/>
          </w:divBdr>
        </w:div>
        <w:div w:id="443769801">
          <w:marLeft w:val="640"/>
          <w:marRight w:val="0"/>
          <w:marTop w:val="0"/>
          <w:marBottom w:val="0"/>
          <w:divBdr>
            <w:top w:val="none" w:sz="0" w:space="0" w:color="auto"/>
            <w:left w:val="none" w:sz="0" w:space="0" w:color="auto"/>
            <w:bottom w:val="none" w:sz="0" w:space="0" w:color="auto"/>
            <w:right w:val="none" w:sz="0" w:space="0" w:color="auto"/>
          </w:divBdr>
        </w:div>
        <w:div w:id="1015305606">
          <w:marLeft w:val="640"/>
          <w:marRight w:val="0"/>
          <w:marTop w:val="0"/>
          <w:marBottom w:val="0"/>
          <w:divBdr>
            <w:top w:val="none" w:sz="0" w:space="0" w:color="auto"/>
            <w:left w:val="none" w:sz="0" w:space="0" w:color="auto"/>
            <w:bottom w:val="none" w:sz="0" w:space="0" w:color="auto"/>
            <w:right w:val="none" w:sz="0" w:space="0" w:color="auto"/>
          </w:divBdr>
        </w:div>
        <w:div w:id="498543840">
          <w:marLeft w:val="640"/>
          <w:marRight w:val="0"/>
          <w:marTop w:val="0"/>
          <w:marBottom w:val="0"/>
          <w:divBdr>
            <w:top w:val="none" w:sz="0" w:space="0" w:color="auto"/>
            <w:left w:val="none" w:sz="0" w:space="0" w:color="auto"/>
            <w:bottom w:val="none" w:sz="0" w:space="0" w:color="auto"/>
            <w:right w:val="none" w:sz="0" w:space="0" w:color="auto"/>
          </w:divBdr>
        </w:div>
        <w:div w:id="359169487">
          <w:marLeft w:val="640"/>
          <w:marRight w:val="0"/>
          <w:marTop w:val="0"/>
          <w:marBottom w:val="0"/>
          <w:divBdr>
            <w:top w:val="none" w:sz="0" w:space="0" w:color="auto"/>
            <w:left w:val="none" w:sz="0" w:space="0" w:color="auto"/>
            <w:bottom w:val="none" w:sz="0" w:space="0" w:color="auto"/>
            <w:right w:val="none" w:sz="0" w:space="0" w:color="auto"/>
          </w:divBdr>
        </w:div>
        <w:div w:id="560942670">
          <w:marLeft w:val="640"/>
          <w:marRight w:val="0"/>
          <w:marTop w:val="0"/>
          <w:marBottom w:val="0"/>
          <w:divBdr>
            <w:top w:val="none" w:sz="0" w:space="0" w:color="auto"/>
            <w:left w:val="none" w:sz="0" w:space="0" w:color="auto"/>
            <w:bottom w:val="none" w:sz="0" w:space="0" w:color="auto"/>
            <w:right w:val="none" w:sz="0" w:space="0" w:color="auto"/>
          </w:divBdr>
        </w:div>
        <w:div w:id="530651137">
          <w:marLeft w:val="640"/>
          <w:marRight w:val="0"/>
          <w:marTop w:val="0"/>
          <w:marBottom w:val="0"/>
          <w:divBdr>
            <w:top w:val="none" w:sz="0" w:space="0" w:color="auto"/>
            <w:left w:val="none" w:sz="0" w:space="0" w:color="auto"/>
            <w:bottom w:val="none" w:sz="0" w:space="0" w:color="auto"/>
            <w:right w:val="none" w:sz="0" w:space="0" w:color="auto"/>
          </w:divBdr>
        </w:div>
        <w:div w:id="1901860446">
          <w:marLeft w:val="640"/>
          <w:marRight w:val="0"/>
          <w:marTop w:val="0"/>
          <w:marBottom w:val="0"/>
          <w:divBdr>
            <w:top w:val="none" w:sz="0" w:space="0" w:color="auto"/>
            <w:left w:val="none" w:sz="0" w:space="0" w:color="auto"/>
            <w:bottom w:val="none" w:sz="0" w:space="0" w:color="auto"/>
            <w:right w:val="none" w:sz="0" w:space="0" w:color="auto"/>
          </w:divBdr>
        </w:div>
        <w:div w:id="360933111">
          <w:marLeft w:val="640"/>
          <w:marRight w:val="0"/>
          <w:marTop w:val="0"/>
          <w:marBottom w:val="0"/>
          <w:divBdr>
            <w:top w:val="none" w:sz="0" w:space="0" w:color="auto"/>
            <w:left w:val="none" w:sz="0" w:space="0" w:color="auto"/>
            <w:bottom w:val="none" w:sz="0" w:space="0" w:color="auto"/>
            <w:right w:val="none" w:sz="0" w:space="0" w:color="auto"/>
          </w:divBdr>
        </w:div>
        <w:div w:id="969165367">
          <w:marLeft w:val="640"/>
          <w:marRight w:val="0"/>
          <w:marTop w:val="0"/>
          <w:marBottom w:val="0"/>
          <w:divBdr>
            <w:top w:val="none" w:sz="0" w:space="0" w:color="auto"/>
            <w:left w:val="none" w:sz="0" w:space="0" w:color="auto"/>
            <w:bottom w:val="none" w:sz="0" w:space="0" w:color="auto"/>
            <w:right w:val="none" w:sz="0" w:space="0" w:color="auto"/>
          </w:divBdr>
        </w:div>
        <w:div w:id="952638566">
          <w:marLeft w:val="640"/>
          <w:marRight w:val="0"/>
          <w:marTop w:val="0"/>
          <w:marBottom w:val="0"/>
          <w:divBdr>
            <w:top w:val="none" w:sz="0" w:space="0" w:color="auto"/>
            <w:left w:val="none" w:sz="0" w:space="0" w:color="auto"/>
            <w:bottom w:val="none" w:sz="0" w:space="0" w:color="auto"/>
            <w:right w:val="none" w:sz="0" w:space="0" w:color="auto"/>
          </w:divBdr>
        </w:div>
        <w:div w:id="331614517">
          <w:marLeft w:val="640"/>
          <w:marRight w:val="0"/>
          <w:marTop w:val="0"/>
          <w:marBottom w:val="0"/>
          <w:divBdr>
            <w:top w:val="none" w:sz="0" w:space="0" w:color="auto"/>
            <w:left w:val="none" w:sz="0" w:space="0" w:color="auto"/>
            <w:bottom w:val="none" w:sz="0" w:space="0" w:color="auto"/>
            <w:right w:val="none" w:sz="0" w:space="0" w:color="auto"/>
          </w:divBdr>
        </w:div>
        <w:div w:id="1240291210">
          <w:marLeft w:val="640"/>
          <w:marRight w:val="0"/>
          <w:marTop w:val="0"/>
          <w:marBottom w:val="0"/>
          <w:divBdr>
            <w:top w:val="none" w:sz="0" w:space="0" w:color="auto"/>
            <w:left w:val="none" w:sz="0" w:space="0" w:color="auto"/>
            <w:bottom w:val="none" w:sz="0" w:space="0" w:color="auto"/>
            <w:right w:val="none" w:sz="0" w:space="0" w:color="auto"/>
          </w:divBdr>
        </w:div>
        <w:div w:id="1491486235">
          <w:marLeft w:val="640"/>
          <w:marRight w:val="0"/>
          <w:marTop w:val="0"/>
          <w:marBottom w:val="0"/>
          <w:divBdr>
            <w:top w:val="none" w:sz="0" w:space="0" w:color="auto"/>
            <w:left w:val="none" w:sz="0" w:space="0" w:color="auto"/>
            <w:bottom w:val="none" w:sz="0" w:space="0" w:color="auto"/>
            <w:right w:val="none" w:sz="0" w:space="0" w:color="auto"/>
          </w:divBdr>
        </w:div>
        <w:div w:id="405568864">
          <w:marLeft w:val="640"/>
          <w:marRight w:val="0"/>
          <w:marTop w:val="0"/>
          <w:marBottom w:val="0"/>
          <w:divBdr>
            <w:top w:val="none" w:sz="0" w:space="0" w:color="auto"/>
            <w:left w:val="none" w:sz="0" w:space="0" w:color="auto"/>
            <w:bottom w:val="none" w:sz="0" w:space="0" w:color="auto"/>
            <w:right w:val="none" w:sz="0" w:space="0" w:color="auto"/>
          </w:divBdr>
        </w:div>
        <w:div w:id="2141023866">
          <w:marLeft w:val="640"/>
          <w:marRight w:val="0"/>
          <w:marTop w:val="0"/>
          <w:marBottom w:val="0"/>
          <w:divBdr>
            <w:top w:val="none" w:sz="0" w:space="0" w:color="auto"/>
            <w:left w:val="none" w:sz="0" w:space="0" w:color="auto"/>
            <w:bottom w:val="none" w:sz="0" w:space="0" w:color="auto"/>
            <w:right w:val="none" w:sz="0" w:space="0" w:color="auto"/>
          </w:divBdr>
        </w:div>
        <w:div w:id="1956596735">
          <w:marLeft w:val="640"/>
          <w:marRight w:val="0"/>
          <w:marTop w:val="0"/>
          <w:marBottom w:val="0"/>
          <w:divBdr>
            <w:top w:val="none" w:sz="0" w:space="0" w:color="auto"/>
            <w:left w:val="none" w:sz="0" w:space="0" w:color="auto"/>
            <w:bottom w:val="none" w:sz="0" w:space="0" w:color="auto"/>
            <w:right w:val="none" w:sz="0" w:space="0" w:color="auto"/>
          </w:divBdr>
        </w:div>
        <w:div w:id="117190964">
          <w:marLeft w:val="640"/>
          <w:marRight w:val="0"/>
          <w:marTop w:val="0"/>
          <w:marBottom w:val="0"/>
          <w:divBdr>
            <w:top w:val="none" w:sz="0" w:space="0" w:color="auto"/>
            <w:left w:val="none" w:sz="0" w:space="0" w:color="auto"/>
            <w:bottom w:val="none" w:sz="0" w:space="0" w:color="auto"/>
            <w:right w:val="none" w:sz="0" w:space="0" w:color="auto"/>
          </w:divBdr>
        </w:div>
        <w:div w:id="589702716">
          <w:marLeft w:val="640"/>
          <w:marRight w:val="0"/>
          <w:marTop w:val="0"/>
          <w:marBottom w:val="0"/>
          <w:divBdr>
            <w:top w:val="none" w:sz="0" w:space="0" w:color="auto"/>
            <w:left w:val="none" w:sz="0" w:space="0" w:color="auto"/>
            <w:bottom w:val="none" w:sz="0" w:space="0" w:color="auto"/>
            <w:right w:val="none" w:sz="0" w:space="0" w:color="auto"/>
          </w:divBdr>
        </w:div>
        <w:div w:id="1896117043">
          <w:marLeft w:val="640"/>
          <w:marRight w:val="0"/>
          <w:marTop w:val="0"/>
          <w:marBottom w:val="0"/>
          <w:divBdr>
            <w:top w:val="none" w:sz="0" w:space="0" w:color="auto"/>
            <w:left w:val="none" w:sz="0" w:space="0" w:color="auto"/>
            <w:bottom w:val="none" w:sz="0" w:space="0" w:color="auto"/>
            <w:right w:val="none" w:sz="0" w:space="0" w:color="auto"/>
          </w:divBdr>
        </w:div>
        <w:div w:id="342821644">
          <w:marLeft w:val="640"/>
          <w:marRight w:val="0"/>
          <w:marTop w:val="0"/>
          <w:marBottom w:val="0"/>
          <w:divBdr>
            <w:top w:val="none" w:sz="0" w:space="0" w:color="auto"/>
            <w:left w:val="none" w:sz="0" w:space="0" w:color="auto"/>
            <w:bottom w:val="none" w:sz="0" w:space="0" w:color="auto"/>
            <w:right w:val="none" w:sz="0" w:space="0" w:color="auto"/>
          </w:divBdr>
        </w:div>
        <w:div w:id="1443106984">
          <w:marLeft w:val="640"/>
          <w:marRight w:val="0"/>
          <w:marTop w:val="0"/>
          <w:marBottom w:val="0"/>
          <w:divBdr>
            <w:top w:val="none" w:sz="0" w:space="0" w:color="auto"/>
            <w:left w:val="none" w:sz="0" w:space="0" w:color="auto"/>
            <w:bottom w:val="none" w:sz="0" w:space="0" w:color="auto"/>
            <w:right w:val="none" w:sz="0" w:space="0" w:color="auto"/>
          </w:divBdr>
        </w:div>
        <w:div w:id="329139889">
          <w:marLeft w:val="640"/>
          <w:marRight w:val="0"/>
          <w:marTop w:val="0"/>
          <w:marBottom w:val="0"/>
          <w:divBdr>
            <w:top w:val="none" w:sz="0" w:space="0" w:color="auto"/>
            <w:left w:val="none" w:sz="0" w:space="0" w:color="auto"/>
            <w:bottom w:val="none" w:sz="0" w:space="0" w:color="auto"/>
            <w:right w:val="none" w:sz="0" w:space="0" w:color="auto"/>
          </w:divBdr>
        </w:div>
        <w:div w:id="99766554">
          <w:marLeft w:val="640"/>
          <w:marRight w:val="0"/>
          <w:marTop w:val="0"/>
          <w:marBottom w:val="0"/>
          <w:divBdr>
            <w:top w:val="none" w:sz="0" w:space="0" w:color="auto"/>
            <w:left w:val="none" w:sz="0" w:space="0" w:color="auto"/>
            <w:bottom w:val="none" w:sz="0" w:space="0" w:color="auto"/>
            <w:right w:val="none" w:sz="0" w:space="0" w:color="auto"/>
          </w:divBdr>
        </w:div>
        <w:div w:id="2122529632">
          <w:marLeft w:val="640"/>
          <w:marRight w:val="0"/>
          <w:marTop w:val="0"/>
          <w:marBottom w:val="0"/>
          <w:divBdr>
            <w:top w:val="none" w:sz="0" w:space="0" w:color="auto"/>
            <w:left w:val="none" w:sz="0" w:space="0" w:color="auto"/>
            <w:bottom w:val="none" w:sz="0" w:space="0" w:color="auto"/>
            <w:right w:val="none" w:sz="0" w:space="0" w:color="auto"/>
          </w:divBdr>
        </w:div>
        <w:div w:id="1505511253">
          <w:marLeft w:val="640"/>
          <w:marRight w:val="0"/>
          <w:marTop w:val="0"/>
          <w:marBottom w:val="0"/>
          <w:divBdr>
            <w:top w:val="none" w:sz="0" w:space="0" w:color="auto"/>
            <w:left w:val="none" w:sz="0" w:space="0" w:color="auto"/>
            <w:bottom w:val="none" w:sz="0" w:space="0" w:color="auto"/>
            <w:right w:val="none" w:sz="0" w:space="0" w:color="auto"/>
          </w:divBdr>
        </w:div>
        <w:div w:id="582108181">
          <w:marLeft w:val="640"/>
          <w:marRight w:val="0"/>
          <w:marTop w:val="0"/>
          <w:marBottom w:val="0"/>
          <w:divBdr>
            <w:top w:val="none" w:sz="0" w:space="0" w:color="auto"/>
            <w:left w:val="none" w:sz="0" w:space="0" w:color="auto"/>
            <w:bottom w:val="none" w:sz="0" w:space="0" w:color="auto"/>
            <w:right w:val="none" w:sz="0" w:space="0" w:color="auto"/>
          </w:divBdr>
        </w:div>
        <w:div w:id="1877963870">
          <w:marLeft w:val="640"/>
          <w:marRight w:val="0"/>
          <w:marTop w:val="0"/>
          <w:marBottom w:val="0"/>
          <w:divBdr>
            <w:top w:val="none" w:sz="0" w:space="0" w:color="auto"/>
            <w:left w:val="none" w:sz="0" w:space="0" w:color="auto"/>
            <w:bottom w:val="none" w:sz="0" w:space="0" w:color="auto"/>
            <w:right w:val="none" w:sz="0" w:space="0" w:color="auto"/>
          </w:divBdr>
        </w:div>
        <w:div w:id="1616324961">
          <w:marLeft w:val="640"/>
          <w:marRight w:val="0"/>
          <w:marTop w:val="0"/>
          <w:marBottom w:val="0"/>
          <w:divBdr>
            <w:top w:val="none" w:sz="0" w:space="0" w:color="auto"/>
            <w:left w:val="none" w:sz="0" w:space="0" w:color="auto"/>
            <w:bottom w:val="none" w:sz="0" w:space="0" w:color="auto"/>
            <w:right w:val="none" w:sz="0" w:space="0" w:color="auto"/>
          </w:divBdr>
        </w:div>
        <w:div w:id="105855298">
          <w:marLeft w:val="640"/>
          <w:marRight w:val="0"/>
          <w:marTop w:val="0"/>
          <w:marBottom w:val="0"/>
          <w:divBdr>
            <w:top w:val="none" w:sz="0" w:space="0" w:color="auto"/>
            <w:left w:val="none" w:sz="0" w:space="0" w:color="auto"/>
            <w:bottom w:val="none" w:sz="0" w:space="0" w:color="auto"/>
            <w:right w:val="none" w:sz="0" w:space="0" w:color="auto"/>
          </w:divBdr>
        </w:div>
        <w:div w:id="888759656">
          <w:marLeft w:val="640"/>
          <w:marRight w:val="0"/>
          <w:marTop w:val="0"/>
          <w:marBottom w:val="0"/>
          <w:divBdr>
            <w:top w:val="none" w:sz="0" w:space="0" w:color="auto"/>
            <w:left w:val="none" w:sz="0" w:space="0" w:color="auto"/>
            <w:bottom w:val="none" w:sz="0" w:space="0" w:color="auto"/>
            <w:right w:val="none" w:sz="0" w:space="0" w:color="auto"/>
          </w:divBdr>
        </w:div>
        <w:div w:id="1841893935">
          <w:marLeft w:val="640"/>
          <w:marRight w:val="0"/>
          <w:marTop w:val="0"/>
          <w:marBottom w:val="0"/>
          <w:divBdr>
            <w:top w:val="none" w:sz="0" w:space="0" w:color="auto"/>
            <w:left w:val="none" w:sz="0" w:space="0" w:color="auto"/>
            <w:bottom w:val="none" w:sz="0" w:space="0" w:color="auto"/>
            <w:right w:val="none" w:sz="0" w:space="0" w:color="auto"/>
          </w:divBdr>
        </w:div>
        <w:div w:id="390814846">
          <w:marLeft w:val="640"/>
          <w:marRight w:val="0"/>
          <w:marTop w:val="0"/>
          <w:marBottom w:val="0"/>
          <w:divBdr>
            <w:top w:val="none" w:sz="0" w:space="0" w:color="auto"/>
            <w:left w:val="none" w:sz="0" w:space="0" w:color="auto"/>
            <w:bottom w:val="none" w:sz="0" w:space="0" w:color="auto"/>
            <w:right w:val="none" w:sz="0" w:space="0" w:color="auto"/>
          </w:divBdr>
        </w:div>
        <w:div w:id="36975386">
          <w:marLeft w:val="640"/>
          <w:marRight w:val="0"/>
          <w:marTop w:val="0"/>
          <w:marBottom w:val="0"/>
          <w:divBdr>
            <w:top w:val="none" w:sz="0" w:space="0" w:color="auto"/>
            <w:left w:val="none" w:sz="0" w:space="0" w:color="auto"/>
            <w:bottom w:val="none" w:sz="0" w:space="0" w:color="auto"/>
            <w:right w:val="none" w:sz="0" w:space="0" w:color="auto"/>
          </w:divBdr>
        </w:div>
        <w:div w:id="1925188259">
          <w:marLeft w:val="640"/>
          <w:marRight w:val="0"/>
          <w:marTop w:val="0"/>
          <w:marBottom w:val="0"/>
          <w:divBdr>
            <w:top w:val="none" w:sz="0" w:space="0" w:color="auto"/>
            <w:left w:val="none" w:sz="0" w:space="0" w:color="auto"/>
            <w:bottom w:val="none" w:sz="0" w:space="0" w:color="auto"/>
            <w:right w:val="none" w:sz="0" w:space="0" w:color="auto"/>
          </w:divBdr>
        </w:div>
        <w:div w:id="607279648">
          <w:marLeft w:val="640"/>
          <w:marRight w:val="0"/>
          <w:marTop w:val="0"/>
          <w:marBottom w:val="0"/>
          <w:divBdr>
            <w:top w:val="none" w:sz="0" w:space="0" w:color="auto"/>
            <w:left w:val="none" w:sz="0" w:space="0" w:color="auto"/>
            <w:bottom w:val="none" w:sz="0" w:space="0" w:color="auto"/>
            <w:right w:val="none" w:sz="0" w:space="0" w:color="auto"/>
          </w:divBdr>
        </w:div>
        <w:div w:id="278224682">
          <w:marLeft w:val="640"/>
          <w:marRight w:val="0"/>
          <w:marTop w:val="0"/>
          <w:marBottom w:val="0"/>
          <w:divBdr>
            <w:top w:val="none" w:sz="0" w:space="0" w:color="auto"/>
            <w:left w:val="none" w:sz="0" w:space="0" w:color="auto"/>
            <w:bottom w:val="none" w:sz="0" w:space="0" w:color="auto"/>
            <w:right w:val="none" w:sz="0" w:space="0" w:color="auto"/>
          </w:divBdr>
        </w:div>
        <w:div w:id="1886523175">
          <w:marLeft w:val="640"/>
          <w:marRight w:val="0"/>
          <w:marTop w:val="0"/>
          <w:marBottom w:val="0"/>
          <w:divBdr>
            <w:top w:val="none" w:sz="0" w:space="0" w:color="auto"/>
            <w:left w:val="none" w:sz="0" w:space="0" w:color="auto"/>
            <w:bottom w:val="none" w:sz="0" w:space="0" w:color="auto"/>
            <w:right w:val="none" w:sz="0" w:space="0" w:color="auto"/>
          </w:divBdr>
        </w:div>
        <w:div w:id="1469666690">
          <w:marLeft w:val="640"/>
          <w:marRight w:val="0"/>
          <w:marTop w:val="0"/>
          <w:marBottom w:val="0"/>
          <w:divBdr>
            <w:top w:val="none" w:sz="0" w:space="0" w:color="auto"/>
            <w:left w:val="none" w:sz="0" w:space="0" w:color="auto"/>
            <w:bottom w:val="none" w:sz="0" w:space="0" w:color="auto"/>
            <w:right w:val="none" w:sz="0" w:space="0" w:color="auto"/>
          </w:divBdr>
        </w:div>
        <w:div w:id="1852717125">
          <w:marLeft w:val="640"/>
          <w:marRight w:val="0"/>
          <w:marTop w:val="0"/>
          <w:marBottom w:val="0"/>
          <w:divBdr>
            <w:top w:val="none" w:sz="0" w:space="0" w:color="auto"/>
            <w:left w:val="none" w:sz="0" w:space="0" w:color="auto"/>
            <w:bottom w:val="none" w:sz="0" w:space="0" w:color="auto"/>
            <w:right w:val="none" w:sz="0" w:space="0" w:color="auto"/>
          </w:divBdr>
        </w:div>
        <w:div w:id="1112239081">
          <w:marLeft w:val="640"/>
          <w:marRight w:val="0"/>
          <w:marTop w:val="0"/>
          <w:marBottom w:val="0"/>
          <w:divBdr>
            <w:top w:val="none" w:sz="0" w:space="0" w:color="auto"/>
            <w:left w:val="none" w:sz="0" w:space="0" w:color="auto"/>
            <w:bottom w:val="none" w:sz="0" w:space="0" w:color="auto"/>
            <w:right w:val="none" w:sz="0" w:space="0" w:color="auto"/>
          </w:divBdr>
        </w:div>
        <w:div w:id="1772431011">
          <w:marLeft w:val="640"/>
          <w:marRight w:val="0"/>
          <w:marTop w:val="0"/>
          <w:marBottom w:val="0"/>
          <w:divBdr>
            <w:top w:val="none" w:sz="0" w:space="0" w:color="auto"/>
            <w:left w:val="none" w:sz="0" w:space="0" w:color="auto"/>
            <w:bottom w:val="none" w:sz="0" w:space="0" w:color="auto"/>
            <w:right w:val="none" w:sz="0" w:space="0" w:color="auto"/>
          </w:divBdr>
        </w:div>
      </w:divsChild>
    </w:div>
    <w:div w:id="1493570717">
      <w:bodyDiv w:val="1"/>
      <w:marLeft w:val="0"/>
      <w:marRight w:val="0"/>
      <w:marTop w:val="0"/>
      <w:marBottom w:val="0"/>
      <w:divBdr>
        <w:top w:val="none" w:sz="0" w:space="0" w:color="auto"/>
        <w:left w:val="none" w:sz="0" w:space="0" w:color="auto"/>
        <w:bottom w:val="none" w:sz="0" w:space="0" w:color="auto"/>
        <w:right w:val="none" w:sz="0" w:space="0" w:color="auto"/>
      </w:divBdr>
      <w:divsChild>
        <w:div w:id="980883256">
          <w:marLeft w:val="640"/>
          <w:marRight w:val="0"/>
          <w:marTop w:val="0"/>
          <w:marBottom w:val="0"/>
          <w:divBdr>
            <w:top w:val="none" w:sz="0" w:space="0" w:color="auto"/>
            <w:left w:val="none" w:sz="0" w:space="0" w:color="auto"/>
            <w:bottom w:val="none" w:sz="0" w:space="0" w:color="auto"/>
            <w:right w:val="none" w:sz="0" w:space="0" w:color="auto"/>
          </w:divBdr>
        </w:div>
        <w:div w:id="1415317284">
          <w:marLeft w:val="640"/>
          <w:marRight w:val="0"/>
          <w:marTop w:val="0"/>
          <w:marBottom w:val="0"/>
          <w:divBdr>
            <w:top w:val="none" w:sz="0" w:space="0" w:color="auto"/>
            <w:left w:val="none" w:sz="0" w:space="0" w:color="auto"/>
            <w:bottom w:val="none" w:sz="0" w:space="0" w:color="auto"/>
            <w:right w:val="none" w:sz="0" w:space="0" w:color="auto"/>
          </w:divBdr>
        </w:div>
        <w:div w:id="39282447">
          <w:marLeft w:val="640"/>
          <w:marRight w:val="0"/>
          <w:marTop w:val="0"/>
          <w:marBottom w:val="0"/>
          <w:divBdr>
            <w:top w:val="none" w:sz="0" w:space="0" w:color="auto"/>
            <w:left w:val="none" w:sz="0" w:space="0" w:color="auto"/>
            <w:bottom w:val="none" w:sz="0" w:space="0" w:color="auto"/>
            <w:right w:val="none" w:sz="0" w:space="0" w:color="auto"/>
          </w:divBdr>
        </w:div>
        <w:div w:id="1390764578">
          <w:marLeft w:val="640"/>
          <w:marRight w:val="0"/>
          <w:marTop w:val="0"/>
          <w:marBottom w:val="0"/>
          <w:divBdr>
            <w:top w:val="none" w:sz="0" w:space="0" w:color="auto"/>
            <w:left w:val="none" w:sz="0" w:space="0" w:color="auto"/>
            <w:bottom w:val="none" w:sz="0" w:space="0" w:color="auto"/>
            <w:right w:val="none" w:sz="0" w:space="0" w:color="auto"/>
          </w:divBdr>
        </w:div>
        <w:div w:id="1726563795">
          <w:marLeft w:val="640"/>
          <w:marRight w:val="0"/>
          <w:marTop w:val="0"/>
          <w:marBottom w:val="0"/>
          <w:divBdr>
            <w:top w:val="none" w:sz="0" w:space="0" w:color="auto"/>
            <w:left w:val="none" w:sz="0" w:space="0" w:color="auto"/>
            <w:bottom w:val="none" w:sz="0" w:space="0" w:color="auto"/>
            <w:right w:val="none" w:sz="0" w:space="0" w:color="auto"/>
          </w:divBdr>
        </w:div>
        <w:div w:id="1161967546">
          <w:marLeft w:val="640"/>
          <w:marRight w:val="0"/>
          <w:marTop w:val="0"/>
          <w:marBottom w:val="0"/>
          <w:divBdr>
            <w:top w:val="none" w:sz="0" w:space="0" w:color="auto"/>
            <w:left w:val="none" w:sz="0" w:space="0" w:color="auto"/>
            <w:bottom w:val="none" w:sz="0" w:space="0" w:color="auto"/>
            <w:right w:val="none" w:sz="0" w:space="0" w:color="auto"/>
          </w:divBdr>
        </w:div>
        <w:div w:id="1885942920">
          <w:marLeft w:val="640"/>
          <w:marRight w:val="0"/>
          <w:marTop w:val="0"/>
          <w:marBottom w:val="0"/>
          <w:divBdr>
            <w:top w:val="none" w:sz="0" w:space="0" w:color="auto"/>
            <w:left w:val="none" w:sz="0" w:space="0" w:color="auto"/>
            <w:bottom w:val="none" w:sz="0" w:space="0" w:color="auto"/>
            <w:right w:val="none" w:sz="0" w:space="0" w:color="auto"/>
          </w:divBdr>
        </w:div>
        <w:div w:id="1490099156">
          <w:marLeft w:val="640"/>
          <w:marRight w:val="0"/>
          <w:marTop w:val="0"/>
          <w:marBottom w:val="0"/>
          <w:divBdr>
            <w:top w:val="none" w:sz="0" w:space="0" w:color="auto"/>
            <w:left w:val="none" w:sz="0" w:space="0" w:color="auto"/>
            <w:bottom w:val="none" w:sz="0" w:space="0" w:color="auto"/>
            <w:right w:val="none" w:sz="0" w:space="0" w:color="auto"/>
          </w:divBdr>
        </w:div>
        <w:div w:id="591356746">
          <w:marLeft w:val="640"/>
          <w:marRight w:val="0"/>
          <w:marTop w:val="0"/>
          <w:marBottom w:val="0"/>
          <w:divBdr>
            <w:top w:val="none" w:sz="0" w:space="0" w:color="auto"/>
            <w:left w:val="none" w:sz="0" w:space="0" w:color="auto"/>
            <w:bottom w:val="none" w:sz="0" w:space="0" w:color="auto"/>
            <w:right w:val="none" w:sz="0" w:space="0" w:color="auto"/>
          </w:divBdr>
        </w:div>
        <w:div w:id="859902642">
          <w:marLeft w:val="640"/>
          <w:marRight w:val="0"/>
          <w:marTop w:val="0"/>
          <w:marBottom w:val="0"/>
          <w:divBdr>
            <w:top w:val="none" w:sz="0" w:space="0" w:color="auto"/>
            <w:left w:val="none" w:sz="0" w:space="0" w:color="auto"/>
            <w:bottom w:val="none" w:sz="0" w:space="0" w:color="auto"/>
            <w:right w:val="none" w:sz="0" w:space="0" w:color="auto"/>
          </w:divBdr>
        </w:div>
        <w:div w:id="880096184">
          <w:marLeft w:val="640"/>
          <w:marRight w:val="0"/>
          <w:marTop w:val="0"/>
          <w:marBottom w:val="0"/>
          <w:divBdr>
            <w:top w:val="none" w:sz="0" w:space="0" w:color="auto"/>
            <w:left w:val="none" w:sz="0" w:space="0" w:color="auto"/>
            <w:bottom w:val="none" w:sz="0" w:space="0" w:color="auto"/>
            <w:right w:val="none" w:sz="0" w:space="0" w:color="auto"/>
          </w:divBdr>
        </w:div>
        <w:div w:id="939410155">
          <w:marLeft w:val="640"/>
          <w:marRight w:val="0"/>
          <w:marTop w:val="0"/>
          <w:marBottom w:val="0"/>
          <w:divBdr>
            <w:top w:val="none" w:sz="0" w:space="0" w:color="auto"/>
            <w:left w:val="none" w:sz="0" w:space="0" w:color="auto"/>
            <w:bottom w:val="none" w:sz="0" w:space="0" w:color="auto"/>
            <w:right w:val="none" w:sz="0" w:space="0" w:color="auto"/>
          </w:divBdr>
        </w:div>
        <w:div w:id="1354264110">
          <w:marLeft w:val="640"/>
          <w:marRight w:val="0"/>
          <w:marTop w:val="0"/>
          <w:marBottom w:val="0"/>
          <w:divBdr>
            <w:top w:val="none" w:sz="0" w:space="0" w:color="auto"/>
            <w:left w:val="none" w:sz="0" w:space="0" w:color="auto"/>
            <w:bottom w:val="none" w:sz="0" w:space="0" w:color="auto"/>
            <w:right w:val="none" w:sz="0" w:space="0" w:color="auto"/>
          </w:divBdr>
        </w:div>
        <w:div w:id="2037192530">
          <w:marLeft w:val="640"/>
          <w:marRight w:val="0"/>
          <w:marTop w:val="0"/>
          <w:marBottom w:val="0"/>
          <w:divBdr>
            <w:top w:val="none" w:sz="0" w:space="0" w:color="auto"/>
            <w:left w:val="none" w:sz="0" w:space="0" w:color="auto"/>
            <w:bottom w:val="none" w:sz="0" w:space="0" w:color="auto"/>
            <w:right w:val="none" w:sz="0" w:space="0" w:color="auto"/>
          </w:divBdr>
        </w:div>
        <w:div w:id="681585809">
          <w:marLeft w:val="640"/>
          <w:marRight w:val="0"/>
          <w:marTop w:val="0"/>
          <w:marBottom w:val="0"/>
          <w:divBdr>
            <w:top w:val="none" w:sz="0" w:space="0" w:color="auto"/>
            <w:left w:val="none" w:sz="0" w:space="0" w:color="auto"/>
            <w:bottom w:val="none" w:sz="0" w:space="0" w:color="auto"/>
            <w:right w:val="none" w:sz="0" w:space="0" w:color="auto"/>
          </w:divBdr>
        </w:div>
        <w:div w:id="1056197387">
          <w:marLeft w:val="640"/>
          <w:marRight w:val="0"/>
          <w:marTop w:val="0"/>
          <w:marBottom w:val="0"/>
          <w:divBdr>
            <w:top w:val="none" w:sz="0" w:space="0" w:color="auto"/>
            <w:left w:val="none" w:sz="0" w:space="0" w:color="auto"/>
            <w:bottom w:val="none" w:sz="0" w:space="0" w:color="auto"/>
            <w:right w:val="none" w:sz="0" w:space="0" w:color="auto"/>
          </w:divBdr>
        </w:div>
        <w:div w:id="229733334">
          <w:marLeft w:val="640"/>
          <w:marRight w:val="0"/>
          <w:marTop w:val="0"/>
          <w:marBottom w:val="0"/>
          <w:divBdr>
            <w:top w:val="none" w:sz="0" w:space="0" w:color="auto"/>
            <w:left w:val="none" w:sz="0" w:space="0" w:color="auto"/>
            <w:bottom w:val="none" w:sz="0" w:space="0" w:color="auto"/>
            <w:right w:val="none" w:sz="0" w:space="0" w:color="auto"/>
          </w:divBdr>
        </w:div>
        <w:div w:id="1984266089">
          <w:marLeft w:val="640"/>
          <w:marRight w:val="0"/>
          <w:marTop w:val="0"/>
          <w:marBottom w:val="0"/>
          <w:divBdr>
            <w:top w:val="none" w:sz="0" w:space="0" w:color="auto"/>
            <w:left w:val="none" w:sz="0" w:space="0" w:color="auto"/>
            <w:bottom w:val="none" w:sz="0" w:space="0" w:color="auto"/>
            <w:right w:val="none" w:sz="0" w:space="0" w:color="auto"/>
          </w:divBdr>
        </w:div>
        <w:div w:id="194974311">
          <w:marLeft w:val="640"/>
          <w:marRight w:val="0"/>
          <w:marTop w:val="0"/>
          <w:marBottom w:val="0"/>
          <w:divBdr>
            <w:top w:val="none" w:sz="0" w:space="0" w:color="auto"/>
            <w:left w:val="none" w:sz="0" w:space="0" w:color="auto"/>
            <w:bottom w:val="none" w:sz="0" w:space="0" w:color="auto"/>
            <w:right w:val="none" w:sz="0" w:space="0" w:color="auto"/>
          </w:divBdr>
        </w:div>
        <w:div w:id="55013928">
          <w:marLeft w:val="640"/>
          <w:marRight w:val="0"/>
          <w:marTop w:val="0"/>
          <w:marBottom w:val="0"/>
          <w:divBdr>
            <w:top w:val="none" w:sz="0" w:space="0" w:color="auto"/>
            <w:left w:val="none" w:sz="0" w:space="0" w:color="auto"/>
            <w:bottom w:val="none" w:sz="0" w:space="0" w:color="auto"/>
            <w:right w:val="none" w:sz="0" w:space="0" w:color="auto"/>
          </w:divBdr>
        </w:div>
        <w:div w:id="587423592">
          <w:marLeft w:val="640"/>
          <w:marRight w:val="0"/>
          <w:marTop w:val="0"/>
          <w:marBottom w:val="0"/>
          <w:divBdr>
            <w:top w:val="none" w:sz="0" w:space="0" w:color="auto"/>
            <w:left w:val="none" w:sz="0" w:space="0" w:color="auto"/>
            <w:bottom w:val="none" w:sz="0" w:space="0" w:color="auto"/>
            <w:right w:val="none" w:sz="0" w:space="0" w:color="auto"/>
          </w:divBdr>
        </w:div>
        <w:div w:id="1054892870">
          <w:marLeft w:val="640"/>
          <w:marRight w:val="0"/>
          <w:marTop w:val="0"/>
          <w:marBottom w:val="0"/>
          <w:divBdr>
            <w:top w:val="none" w:sz="0" w:space="0" w:color="auto"/>
            <w:left w:val="none" w:sz="0" w:space="0" w:color="auto"/>
            <w:bottom w:val="none" w:sz="0" w:space="0" w:color="auto"/>
            <w:right w:val="none" w:sz="0" w:space="0" w:color="auto"/>
          </w:divBdr>
        </w:div>
        <w:div w:id="518009596">
          <w:marLeft w:val="640"/>
          <w:marRight w:val="0"/>
          <w:marTop w:val="0"/>
          <w:marBottom w:val="0"/>
          <w:divBdr>
            <w:top w:val="none" w:sz="0" w:space="0" w:color="auto"/>
            <w:left w:val="none" w:sz="0" w:space="0" w:color="auto"/>
            <w:bottom w:val="none" w:sz="0" w:space="0" w:color="auto"/>
            <w:right w:val="none" w:sz="0" w:space="0" w:color="auto"/>
          </w:divBdr>
        </w:div>
        <w:div w:id="224993902">
          <w:marLeft w:val="640"/>
          <w:marRight w:val="0"/>
          <w:marTop w:val="0"/>
          <w:marBottom w:val="0"/>
          <w:divBdr>
            <w:top w:val="none" w:sz="0" w:space="0" w:color="auto"/>
            <w:left w:val="none" w:sz="0" w:space="0" w:color="auto"/>
            <w:bottom w:val="none" w:sz="0" w:space="0" w:color="auto"/>
            <w:right w:val="none" w:sz="0" w:space="0" w:color="auto"/>
          </w:divBdr>
        </w:div>
        <w:div w:id="2051221340">
          <w:marLeft w:val="640"/>
          <w:marRight w:val="0"/>
          <w:marTop w:val="0"/>
          <w:marBottom w:val="0"/>
          <w:divBdr>
            <w:top w:val="none" w:sz="0" w:space="0" w:color="auto"/>
            <w:left w:val="none" w:sz="0" w:space="0" w:color="auto"/>
            <w:bottom w:val="none" w:sz="0" w:space="0" w:color="auto"/>
            <w:right w:val="none" w:sz="0" w:space="0" w:color="auto"/>
          </w:divBdr>
        </w:div>
        <w:div w:id="209920806">
          <w:marLeft w:val="640"/>
          <w:marRight w:val="0"/>
          <w:marTop w:val="0"/>
          <w:marBottom w:val="0"/>
          <w:divBdr>
            <w:top w:val="none" w:sz="0" w:space="0" w:color="auto"/>
            <w:left w:val="none" w:sz="0" w:space="0" w:color="auto"/>
            <w:bottom w:val="none" w:sz="0" w:space="0" w:color="auto"/>
            <w:right w:val="none" w:sz="0" w:space="0" w:color="auto"/>
          </w:divBdr>
        </w:div>
        <w:div w:id="2015566717">
          <w:marLeft w:val="640"/>
          <w:marRight w:val="0"/>
          <w:marTop w:val="0"/>
          <w:marBottom w:val="0"/>
          <w:divBdr>
            <w:top w:val="none" w:sz="0" w:space="0" w:color="auto"/>
            <w:left w:val="none" w:sz="0" w:space="0" w:color="auto"/>
            <w:bottom w:val="none" w:sz="0" w:space="0" w:color="auto"/>
            <w:right w:val="none" w:sz="0" w:space="0" w:color="auto"/>
          </w:divBdr>
        </w:div>
        <w:div w:id="449395197">
          <w:marLeft w:val="640"/>
          <w:marRight w:val="0"/>
          <w:marTop w:val="0"/>
          <w:marBottom w:val="0"/>
          <w:divBdr>
            <w:top w:val="none" w:sz="0" w:space="0" w:color="auto"/>
            <w:left w:val="none" w:sz="0" w:space="0" w:color="auto"/>
            <w:bottom w:val="none" w:sz="0" w:space="0" w:color="auto"/>
            <w:right w:val="none" w:sz="0" w:space="0" w:color="auto"/>
          </w:divBdr>
        </w:div>
        <w:div w:id="735513386">
          <w:marLeft w:val="640"/>
          <w:marRight w:val="0"/>
          <w:marTop w:val="0"/>
          <w:marBottom w:val="0"/>
          <w:divBdr>
            <w:top w:val="none" w:sz="0" w:space="0" w:color="auto"/>
            <w:left w:val="none" w:sz="0" w:space="0" w:color="auto"/>
            <w:bottom w:val="none" w:sz="0" w:space="0" w:color="auto"/>
            <w:right w:val="none" w:sz="0" w:space="0" w:color="auto"/>
          </w:divBdr>
        </w:div>
        <w:div w:id="1191798463">
          <w:marLeft w:val="640"/>
          <w:marRight w:val="0"/>
          <w:marTop w:val="0"/>
          <w:marBottom w:val="0"/>
          <w:divBdr>
            <w:top w:val="none" w:sz="0" w:space="0" w:color="auto"/>
            <w:left w:val="none" w:sz="0" w:space="0" w:color="auto"/>
            <w:bottom w:val="none" w:sz="0" w:space="0" w:color="auto"/>
            <w:right w:val="none" w:sz="0" w:space="0" w:color="auto"/>
          </w:divBdr>
        </w:div>
        <w:div w:id="1410079529">
          <w:marLeft w:val="640"/>
          <w:marRight w:val="0"/>
          <w:marTop w:val="0"/>
          <w:marBottom w:val="0"/>
          <w:divBdr>
            <w:top w:val="none" w:sz="0" w:space="0" w:color="auto"/>
            <w:left w:val="none" w:sz="0" w:space="0" w:color="auto"/>
            <w:bottom w:val="none" w:sz="0" w:space="0" w:color="auto"/>
            <w:right w:val="none" w:sz="0" w:space="0" w:color="auto"/>
          </w:divBdr>
        </w:div>
        <w:div w:id="2112773127">
          <w:marLeft w:val="640"/>
          <w:marRight w:val="0"/>
          <w:marTop w:val="0"/>
          <w:marBottom w:val="0"/>
          <w:divBdr>
            <w:top w:val="none" w:sz="0" w:space="0" w:color="auto"/>
            <w:left w:val="none" w:sz="0" w:space="0" w:color="auto"/>
            <w:bottom w:val="none" w:sz="0" w:space="0" w:color="auto"/>
            <w:right w:val="none" w:sz="0" w:space="0" w:color="auto"/>
          </w:divBdr>
        </w:div>
        <w:div w:id="650907980">
          <w:marLeft w:val="640"/>
          <w:marRight w:val="0"/>
          <w:marTop w:val="0"/>
          <w:marBottom w:val="0"/>
          <w:divBdr>
            <w:top w:val="none" w:sz="0" w:space="0" w:color="auto"/>
            <w:left w:val="none" w:sz="0" w:space="0" w:color="auto"/>
            <w:bottom w:val="none" w:sz="0" w:space="0" w:color="auto"/>
            <w:right w:val="none" w:sz="0" w:space="0" w:color="auto"/>
          </w:divBdr>
        </w:div>
        <w:div w:id="490486682">
          <w:marLeft w:val="640"/>
          <w:marRight w:val="0"/>
          <w:marTop w:val="0"/>
          <w:marBottom w:val="0"/>
          <w:divBdr>
            <w:top w:val="none" w:sz="0" w:space="0" w:color="auto"/>
            <w:left w:val="none" w:sz="0" w:space="0" w:color="auto"/>
            <w:bottom w:val="none" w:sz="0" w:space="0" w:color="auto"/>
            <w:right w:val="none" w:sz="0" w:space="0" w:color="auto"/>
          </w:divBdr>
        </w:div>
        <w:div w:id="699401569">
          <w:marLeft w:val="640"/>
          <w:marRight w:val="0"/>
          <w:marTop w:val="0"/>
          <w:marBottom w:val="0"/>
          <w:divBdr>
            <w:top w:val="none" w:sz="0" w:space="0" w:color="auto"/>
            <w:left w:val="none" w:sz="0" w:space="0" w:color="auto"/>
            <w:bottom w:val="none" w:sz="0" w:space="0" w:color="auto"/>
            <w:right w:val="none" w:sz="0" w:space="0" w:color="auto"/>
          </w:divBdr>
        </w:div>
        <w:div w:id="1663121144">
          <w:marLeft w:val="640"/>
          <w:marRight w:val="0"/>
          <w:marTop w:val="0"/>
          <w:marBottom w:val="0"/>
          <w:divBdr>
            <w:top w:val="none" w:sz="0" w:space="0" w:color="auto"/>
            <w:left w:val="none" w:sz="0" w:space="0" w:color="auto"/>
            <w:bottom w:val="none" w:sz="0" w:space="0" w:color="auto"/>
            <w:right w:val="none" w:sz="0" w:space="0" w:color="auto"/>
          </w:divBdr>
        </w:div>
        <w:div w:id="1485512372">
          <w:marLeft w:val="640"/>
          <w:marRight w:val="0"/>
          <w:marTop w:val="0"/>
          <w:marBottom w:val="0"/>
          <w:divBdr>
            <w:top w:val="none" w:sz="0" w:space="0" w:color="auto"/>
            <w:left w:val="none" w:sz="0" w:space="0" w:color="auto"/>
            <w:bottom w:val="none" w:sz="0" w:space="0" w:color="auto"/>
            <w:right w:val="none" w:sz="0" w:space="0" w:color="auto"/>
          </w:divBdr>
        </w:div>
        <w:div w:id="1721244053">
          <w:marLeft w:val="640"/>
          <w:marRight w:val="0"/>
          <w:marTop w:val="0"/>
          <w:marBottom w:val="0"/>
          <w:divBdr>
            <w:top w:val="none" w:sz="0" w:space="0" w:color="auto"/>
            <w:left w:val="none" w:sz="0" w:space="0" w:color="auto"/>
            <w:bottom w:val="none" w:sz="0" w:space="0" w:color="auto"/>
            <w:right w:val="none" w:sz="0" w:space="0" w:color="auto"/>
          </w:divBdr>
        </w:div>
        <w:div w:id="1758358480">
          <w:marLeft w:val="640"/>
          <w:marRight w:val="0"/>
          <w:marTop w:val="0"/>
          <w:marBottom w:val="0"/>
          <w:divBdr>
            <w:top w:val="none" w:sz="0" w:space="0" w:color="auto"/>
            <w:left w:val="none" w:sz="0" w:space="0" w:color="auto"/>
            <w:bottom w:val="none" w:sz="0" w:space="0" w:color="auto"/>
            <w:right w:val="none" w:sz="0" w:space="0" w:color="auto"/>
          </w:divBdr>
        </w:div>
        <w:div w:id="632174418">
          <w:marLeft w:val="640"/>
          <w:marRight w:val="0"/>
          <w:marTop w:val="0"/>
          <w:marBottom w:val="0"/>
          <w:divBdr>
            <w:top w:val="none" w:sz="0" w:space="0" w:color="auto"/>
            <w:left w:val="none" w:sz="0" w:space="0" w:color="auto"/>
            <w:bottom w:val="none" w:sz="0" w:space="0" w:color="auto"/>
            <w:right w:val="none" w:sz="0" w:space="0" w:color="auto"/>
          </w:divBdr>
        </w:div>
        <w:div w:id="1246764453">
          <w:marLeft w:val="640"/>
          <w:marRight w:val="0"/>
          <w:marTop w:val="0"/>
          <w:marBottom w:val="0"/>
          <w:divBdr>
            <w:top w:val="none" w:sz="0" w:space="0" w:color="auto"/>
            <w:left w:val="none" w:sz="0" w:space="0" w:color="auto"/>
            <w:bottom w:val="none" w:sz="0" w:space="0" w:color="auto"/>
            <w:right w:val="none" w:sz="0" w:space="0" w:color="auto"/>
          </w:divBdr>
        </w:div>
        <w:div w:id="1158300163">
          <w:marLeft w:val="640"/>
          <w:marRight w:val="0"/>
          <w:marTop w:val="0"/>
          <w:marBottom w:val="0"/>
          <w:divBdr>
            <w:top w:val="none" w:sz="0" w:space="0" w:color="auto"/>
            <w:left w:val="none" w:sz="0" w:space="0" w:color="auto"/>
            <w:bottom w:val="none" w:sz="0" w:space="0" w:color="auto"/>
            <w:right w:val="none" w:sz="0" w:space="0" w:color="auto"/>
          </w:divBdr>
        </w:div>
        <w:div w:id="388455807">
          <w:marLeft w:val="640"/>
          <w:marRight w:val="0"/>
          <w:marTop w:val="0"/>
          <w:marBottom w:val="0"/>
          <w:divBdr>
            <w:top w:val="none" w:sz="0" w:space="0" w:color="auto"/>
            <w:left w:val="none" w:sz="0" w:space="0" w:color="auto"/>
            <w:bottom w:val="none" w:sz="0" w:space="0" w:color="auto"/>
            <w:right w:val="none" w:sz="0" w:space="0" w:color="auto"/>
          </w:divBdr>
        </w:div>
        <w:div w:id="1686637935">
          <w:marLeft w:val="640"/>
          <w:marRight w:val="0"/>
          <w:marTop w:val="0"/>
          <w:marBottom w:val="0"/>
          <w:divBdr>
            <w:top w:val="none" w:sz="0" w:space="0" w:color="auto"/>
            <w:left w:val="none" w:sz="0" w:space="0" w:color="auto"/>
            <w:bottom w:val="none" w:sz="0" w:space="0" w:color="auto"/>
            <w:right w:val="none" w:sz="0" w:space="0" w:color="auto"/>
          </w:divBdr>
        </w:div>
        <w:div w:id="1628973975">
          <w:marLeft w:val="640"/>
          <w:marRight w:val="0"/>
          <w:marTop w:val="0"/>
          <w:marBottom w:val="0"/>
          <w:divBdr>
            <w:top w:val="none" w:sz="0" w:space="0" w:color="auto"/>
            <w:left w:val="none" w:sz="0" w:space="0" w:color="auto"/>
            <w:bottom w:val="none" w:sz="0" w:space="0" w:color="auto"/>
            <w:right w:val="none" w:sz="0" w:space="0" w:color="auto"/>
          </w:divBdr>
        </w:div>
        <w:div w:id="1244529030">
          <w:marLeft w:val="640"/>
          <w:marRight w:val="0"/>
          <w:marTop w:val="0"/>
          <w:marBottom w:val="0"/>
          <w:divBdr>
            <w:top w:val="none" w:sz="0" w:space="0" w:color="auto"/>
            <w:left w:val="none" w:sz="0" w:space="0" w:color="auto"/>
            <w:bottom w:val="none" w:sz="0" w:space="0" w:color="auto"/>
            <w:right w:val="none" w:sz="0" w:space="0" w:color="auto"/>
          </w:divBdr>
        </w:div>
        <w:div w:id="1730883745">
          <w:marLeft w:val="640"/>
          <w:marRight w:val="0"/>
          <w:marTop w:val="0"/>
          <w:marBottom w:val="0"/>
          <w:divBdr>
            <w:top w:val="none" w:sz="0" w:space="0" w:color="auto"/>
            <w:left w:val="none" w:sz="0" w:space="0" w:color="auto"/>
            <w:bottom w:val="none" w:sz="0" w:space="0" w:color="auto"/>
            <w:right w:val="none" w:sz="0" w:space="0" w:color="auto"/>
          </w:divBdr>
        </w:div>
        <w:div w:id="792404583">
          <w:marLeft w:val="640"/>
          <w:marRight w:val="0"/>
          <w:marTop w:val="0"/>
          <w:marBottom w:val="0"/>
          <w:divBdr>
            <w:top w:val="none" w:sz="0" w:space="0" w:color="auto"/>
            <w:left w:val="none" w:sz="0" w:space="0" w:color="auto"/>
            <w:bottom w:val="none" w:sz="0" w:space="0" w:color="auto"/>
            <w:right w:val="none" w:sz="0" w:space="0" w:color="auto"/>
          </w:divBdr>
        </w:div>
        <w:div w:id="1522209180">
          <w:marLeft w:val="640"/>
          <w:marRight w:val="0"/>
          <w:marTop w:val="0"/>
          <w:marBottom w:val="0"/>
          <w:divBdr>
            <w:top w:val="none" w:sz="0" w:space="0" w:color="auto"/>
            <w:left w:val="none" w:sz="0" w:space="0" w:color="auto"/>
            <w:bottom w:val="none" w:sz="0" w:space="0" w:color="auto"/>
            <w:right w:val="none" w:sz="0" w:space="0" w:color="auto"/>
          </w:divBdr>
        </w:div>
        <w:div w:id="652098969">
          <w:marLeft w:val="640"/>
          <w:marRight w:val="0"/>
          <w:marTop w:val="0"/>
          <w:marBottom w:val="0"/>
          <w:divBdr>
            <w:top w:val="none" w:sz="0" w:space="0" w:color="auto"/>
            <w:left w:val="none" w:sz="0" w:space="0" w:color="auto"/>
            <w:bottom w:val="none" w:sz="0" w:space="0" w:color="auto"/>
            <w:right w:val="none" w:sz="0" w:space="0" w:color="auto"/>
          </w:divBdr>
        </w:div>
        <w:div w:id="668796405">
          <w:marLeft w:val="640"/>
          <w:marRight w:val="0"/>
          <w:marTop w:val="0"/>
          <w:marBottom w:val="0"/>
          <w:divBdr>
            <w:top w:val="none" w:sz="0" w:space="0" w:color="auto"/>
            <w:left w:val="none" w:sz="0" w:space="0" w:color="auto"/>
            <w:bottom w:val="none" w:sz="0" w:space="0" w:color="auto"/>
            <w:right w:val="none" w:sz="0" w:space="0" w:color="auto"/>
          </w:divBdr>
        </w:div>
        <w:div w:id="307832191">
          <w:marLeft w:val="640"/>
          <w:marRight w:val="0"/>
          <w:marTop w:val="0"/>
          <w:marBottom w:val="0"/>
          <w:divBdr>
            <w:top w:val="none" w:sz="0" w:space="0" w:color="auto"/>
            <w:left w:val="none" w:sz="0" w:space="0" w:color="auto"/>
            <w:bottom w:val="none" w:sz="0" w:space="0" w:color="auto"/>
            <w:right w:val="none" w:sz="0" w:space="0" w:color="auto"/>
          </w:divBdr>
        </w:div>
        <w:div w:id="2035761060">
          <w:marLeft w:val="640"/>
          <w:marRight w:val="0"/>
          <w:marTop w:val="0"/>
          <w:marBottom w:val="0"/>
          <w:divBdr>
            <w:top w:val="none" w:sz="0" w:space="0" w:color="auto"/>
            <w:left w:val="none" w:sz="0" w:space="0" w:color="auto"/>
            <w:bottom w:val="none" w:sz="0" w:space="0" w:color="auto"/>
            <w:right w:val="none" w:sz="0" w:space="0" w:color="auto"/>
          </w:divBdr>
        </w:div>
        <w:div w:id="244077596">
          <w:marLeft w:val="640"/>
          <w:marRight w:val="0"/>
          <w:marTop w:val="0"/>
          <w:marBottom w:val="0"/>
          <w:divBdr>
            <w:top w:val="none" w:sz="0" w:space="0" w:color="auto"/>
            <w:left w:val="none" w:sz="0" w:space="0" w:color="auto"/>
            <w:bottom w:val="none" w:sz="0" w:space="0" w:color="auto"/>
            <w:right w:val="none" w:sz="0" w:space="0" w:color="auto"/>
          </w:divBdr>
        </w:div>
        <w:div w:id="1758163867">
          <w:marLeft w:val="640"/>
          <w:marRight w:val="0"/>
          <w:marTop w:val="0"/>
          <w:marBottom w:val="0"/>
          <w:divBdr>
            <w:top w:val="none" w:sz="0" w:space="0" w:color="auto"/>
            <w:left w:val="none" w:sz="0" w:space="0" w:color="auto"/>
            <w:bottom w:val="none" w:sz="0" w:space="0" w:color="auto"/>
            <w:right w:val="none" w:sz="0" w:space="0" w:color="auto"/>
          </w:divBdr>
        </w:div>
        <w:div w:id="508642541">
          <w:marLeft w:val="640"/>
          <w:marRight w:val="0"/>
          <w:marTop w:val="0"/>
          <w:marBottom w:val="0"/>
          <w:divBdr>
            <w:top w:val="none" w:sz="0" w:space="0" w:color="auto"/>
            <w:left w:val="none" w:sz="0" w:space="0" w:color="auto"/>
            <w:bottom w:val="none" w:sz="0" w:space="0" w:color="auto"/>
            <w:right w:val="none" w:sz="0" w:space="0" w:color="auto"/>
          </w:divBdr>
        </w:div>
        <w:div w:id="1349673640">
          <w:marLeft w:val="640"/>
          <w:marRight w:val="0"/>
          <w:marTop w:val="0"/>
          <w:marBottom w:val="0"/>
          <w:divBdr>
            <w:top w:val="none" w:sz="0" w:space="0" w:color="auto"/>
            <w:left w:val="none" w:sz="0" w:space="0" w:color="auto"/>
            <w:bottom w:val="none" w:sz="0" w:space="0" w:color="auto"/>
            <w:right w:val="none" w:sz="0" w:space="0" w:color="auto"/>
          </w:divBdr>
        </w:div>
        <w:div w:id="1702321572">
          <w:marLeft w:val="640"/>
          <w:marRight w:val="0"/>
          <w:marTop w:val="0"/>
          <w:marBottom w:val="0"/>
          <w:divBdr>
            <w:top w:val="none" w:sz="0" w:space="0" w:color="auto"/>
            <w:left w:val="none" w:sz="0" w:space="0" w:color="auto"/>
            <w:bottom w:val="none" w:sz="0" w:space="0" w:color="auto"/>
            <w:right w:val="none" w:sz="0" w:space="0" w:color="auto"/>
          </w:divBdr>
        </w:div>
        <w:div w:id="220101595">
          <w:marLeft w:val="640"/>
          <w:marRight w:val="0"/>
          <w:marTop w:val="0"/>
          <w:marBottom w:val="0"/>
          <w:divBdr>
            <w:top w:val="none" w:sz="0" w:space="0" w:color="auto"/>
            <w:left w:val="none" w:sz="0" w:space="0" w:color="auto"/>
            <w:bottom w:val="none" w:sz="0" w:space="0" w:color="auto"/>
            <w:right w:val="none" w:sz="0" w:space="0" w:color="auto"/>
          </w:divBdr>
        </w:div>
        <w:div w:id="590089356">
          <w:marLeft w:val="640"/>
          <w:marRight w:val="0"/>
          <w:marTop w:val="0"/>
          <w:marBottom w:val="0"/>
          <w:divBdr>
            <w:top w:val="none" w:sz="0" w:space="0" w:color="auto"/>
            <w:left w:val="none" w:sz="0" w:space="0" w:color="auto"/>
            <w:bottom w:val="none" w:sz="0" w:space="0" w:color="auto"/>
            <w:right w:val="none" w:sz="0" w:space="0" w:color="auto"/>
          </w:divBdr>
        </w:div>
        <w:div w:id="1530221446">
          <w:marLeft w:val="640"/>
          <w:marRight w:val="0"/>
          <w:marTop w:val="0"/>
          <w:marBottom w:val="0"/>
          <w:divBdr>
            <w:top w:val="none" w:sz="0" w:space="0" w:color="auto"/>
            <w:left w:val="none" w:sz="0" w:space="0" w:color="auto"/>
            <w:bottom w:val="none" w:sz="0" w:space="0" w:color="auto"/>
            <w:right w:val="none" w:sz="0" w:space="0" w:color="auto"/>
          </w:divBdr>
        </w:div>
        <w:div w:id="1579442138">
          <w:marLeft w:val="640"/>
          <w:marRight w:val="0"/>
          <w:marTop w:val="0"/>
          <w:marBottom w:val="0"/>
          <w:divBdr>
            <w:top w:val="none" w:sz="0" w:space="0" w:color="auto"/>
            <w:left w:val="none" w:sz="0" w:space="0" w:color="auto"/>
            <w:bottom w:val="none" w:sz="0" w:space="0" w:color="auto"/>
            <w:right w:val="none" w:sz="0" w:space="0" w:color="auto"/>
          </w:divBdr>
        </w:div>
        <w:div w:id="1343237768">
          <w:marLeft w:val="640"/>
          <w:marRight w:val="0"/>
          <w:marTop w:val="0"/>
          <w:marBottom w:val="0"/>
          <w:divBdr>
            <w:top w:val="none" w:sz="0" w:space="0" w:color="auto"/>
            <w:left w:val="none" w:sz="0" w:space="0" w:color="auto"/>
            <w:bottom w:val="none" w:sz="0" w:space="0" w:color="auto"/>
            <w:right w:val="none" w:sz="0" w:space="0" w:color="auto"/>
          </w:divBdr>
        </w:div>
        <w:div w:id="551308953">
          <w:marLeft w:val="640"/>
          <w:marRight w:val="0"/>
          <w:marTop w:val="0"/>
          <w:marBottom w:val="0"/>
          <w:divBdr>
            <w:top w:val="none" w:sz="0" w:space="0" w:color="auto"/>
            <w:left w:val="none" w:sz="0" w:space="0" w:color="auto"/>
            <w:bottom w:val="none" w:sz="0" w:space="0" w:color="auto"/>
            <w:right w:val="none" w:sz="0" w:space="0" w:color="auto"/>
          </w:divBdr>
        </w:div>
      </w:divsChild>
    </w:div>
    <w:div w:id="1507555921">
      <w:bodyDiv w:val="1"/>
      <w:marLeft w:val="0"/>
      <w:marRight w:val="0"/>
      <w:marTop w:val="0"/>
      <w:marBottom w:val="0"/>
      <w:divBdr>
        <w:top w:val="none" w:sz="0" w:space="0" w:color="auto"/>
        <w:left w:val="none" w:sz="0" w:space="0" w:color="auto"/>
        <w:bottom w:val="none" w:sz="0" w:space="0" w:color="auto"/>
        <w:right w:val="none" w:sz="0" w:space="0" w:color="auto"/>
      </w:divBdr>
      <w:divsChild>
        <w:div w:id="280384304">
          <w:marLeft w:val="640"/>
          <w:marRight w:val="0"/>
          <w:marTop w:val="0"/>
          <w:marBottom w:val="0"/>
          <w:divBdr>
            <w:top w:val="none" w:sz="0" w:space="0" w:color="auto"/>
            <w:left w:val="none" w:sz="0" w:space="0" w:color="auto"/>
            <w:bottom w:val="none" w:sz="0" w:space="0" w:color="auto"/>
            <w:right w:val="none" w:sz="0" w:space="0" w:color="auto"/>
          </w:divBdr>
        </w:div>
        <w:div w:id="1791165295">
          <w:marLeft w:val="640"/>
          <w:marRight w:val="0"/>
          <w:marTop w:val="0"/>
          <w:marBottom w:val="0"/>
          <w:divBdr>
            <w:top w:val="none" w:sz="0" w:space="0" w:color="auto"/>
            <w:left w:val="none" w:sz="0" w:space="0" w:color="auto"/>
            <w:bottom w:val="none" w:sz="0" w:space="0" w:color="auto"/>
            <w:right w:val="none" w:sz="0" w:space="0" w:color="auto"/>
          </w:divBdr>
        </w:div>
        <w:div w:id="1053502621">
          <w:marLeft w:val="640"/>
          <w:marRight w:val="0"/>
          <w:marTop w:val="0"/>
          <w:marBottom w:val="0"/>
          <w:divBdr>
            <w:top w:val="none" w:sz="0" w:space="0" w:color="auto"/>
            <w:left w:val="none" w:sz="0" w:space="0" w:color="auto"/>
            <w:bottom w:val="none" w:sz="0" w:space="0" w:color="auto"/>
            <w:right w:val="none" w:sz="0" w:space="0" w:color="auto"/>
          </w:divBdr>
        </w:div>
        <w:div w:id="540480092">
          <w:marLeft w:val="640"/>
          <w:marRight w:val="0"/>
          <w:marTop w:val="0"/>
          <w:marBottom w:val="0"/>
          <w:divBdr>
            <w:top w:val="none" w:sz="0" w:space="0" w:color="auto"/>
            <w:left w:val="none" w:sz="0" w:space="0" w:color="auto"/>
            <w:bottom w:val="none" w:sz="0" w:space="0" w:color="auto"/>
            <w:right w:val="none" w:sz="0" w:space="0" w:color="auto"/>
          </w:divBdr>
        </w:div>
        <w:div w:id="1406688566">
          <w:marLeft w:val="640"/>
          <w:marRight w:val="0"/>
          <w:marTop w:val="0"/>
          <w:marBottom w:val="0"/>
          <w:divBdr>
            <w:top w:val="none" w:sz="0" w:space="0" w:color="auto"/>
            <w:left w:val="none" w:sz="0" w:space="0" w:color="auto"/>
            <w:bottom w:val="none" w:sz="0" w:space="0" w:color="auto"/>
            <w:right w:val="none" w:sz="0" w:space="0" w:color="auto"/>
          </w:divBdr>
        </w:div>
        <w:div w:id="83303818">
          <w:marLeft w:val="640"/>
          <w:marRight w:val="0"/>
          <w:marTop w:val="0"/>
          <w:marBottom w:val="0"/>
          <w:divBdr>
            <w:top w:val="none" w:sz="0" w:space="0" w:color="auto"/>
            <w:left w:val="none" w:sz="0" w:space="0" w:color="auto"/>
            <w:bottom w:val="none" w:sz="0" w:space="0" w:color="auto"/>
            <w:right w:val="none" w:sz="0" w:space="0" w:color="auto"/>
          </w:divBdr>
        </w:div>
        <w:div w:id="902568262">
          <w:marLeft w:val="640"/>
          <w:marRight w:val="0"/>
          <w:marTop w:val="0"/>
          <w:marBottom w:val="0"/>
          <w:divBdr>
            <w:top w:val="none" w:sz="0" w:space="0" w:color="auto"/>
            <w:left w:val="none" w:sz="0" w:space="0" w:color="auto"/>
            <w:bottom w:val="none" w:sz="0" w:space="0" w:color="auto"/>
            <w:right w:val="none" w:sz="0" w:space="0" w:color="auto"/>
          </w:divBdr>
        </w:div>
        <w:div w:id="268241744">
          <w:marLeft w:val="640"/>
          <w:marRight w:val="0"/>
          <w:marTop w:val="0"/>
          <w:marBottom w:val="0"/>
          <w:divBdr>
            <w:top w:val="none" w:sz="0" w:space="0" w:color="auto"/>
            <w:left w:val="none" w:sz="0" w:space="0" w:color="auto"/>
            <w:bottom w:val="none" w:sz="0" w:space="0" w:color="auto"/>
            <w:right w:val="none" w:sz="0" w:space="0" w:color="auto"/>
          </w:divBdr>
        </w:div>
        <w:div w:id="70398947">
          <w:marLeft w:val="640"/>
          <w:marRight w:val="0"/>
          <w:marTop w:val="0"/>
          <w:marBottom w:val="0"/>
          <w:divBdr>
            <w:top w:val="none" w:sz="0" w:space="0" w:color="auto"/>
            <w:left w:val="none" w:sz="0" w:space="0" w:color="auto"/>
            <w:bottom w:val="none" w:sz="0" w:space="0" w:color="auto"/>
            <w:right w:val="none" w:sz="0" w:space="0" w:color="auto"/>
          </w:divBdr>
        </w:div>
        <w:div w:id="722292852">
          <w:marLeft w:val="640"/>
          <w:marRight w:val="0"/>
          <w:marTop w:val="0"/>
          <w:marBottom w:val="0"/>
          <w:divBdr>
            <w:top w:val="none" w:sz="0" w:space="0" w:color="auto"/>
            <w:left w:val="none" w:sz="0" w:space="0" w:color="auto"/>
            <w:bottom w:val="none" w:sz="0" w:space="0" w:color="auto"/>
            <w:right w:val="none" w:sz="0" w:space="0" w:color="auto"/>
          </w:divBdr>
        </w:div>
        <w:div w:id="303048880">
          <w:marLeft w:val="640"/>
          <w:marRight w:val="0"/>
          <w:marTop w:val="0"/>
          <w:marBottom w:val="0"/>
          <w:divBdr>
            <w:top w:val="none" w:sz="0" w:space="0" w:color="auto"/>
            <w:left w:val="none" w:sz="0" w:space="0" w:color="auto"/>
            <w:bottom w:val="none" w:sz="0" w:space="0" w:color="auto"/>
            <w:right w:val="none" w:sz="0" w:space="0" w:color="auto"/>
          </w:divBdr>
        </w:div>
        <w:div w:id="2007632444">
          <w:marLeft w:val="640"/>
          <w:marRight w:val="0"/>
          <w:marTop w:val="0"/>
          <w:marBottom w:val="0"/>
          <w:divBdr>
            <w:top w:val="none" w:sz="0" w:space="0" w:color="auto"/>
            <w:left w:val="none" w:sz="0" w:space="0" w:color="auto"/>
            <w:bottom w:val="none" w:sz="0" w:space="0" w:color="auto"/>
            <w:right w:val="none" w:sz="0" w:space="0" w:color="auto"/>
          </w:divBdr>
        </w:div>
        <w:div w:id="436871159">
          <w:marLeft w:val="640"/>
          <w:marRight w:val="0"/>
          <w:marTop w:val="0"/>
          <w:marBottom w:val="0"/>
          <w:divBdr>
            <w:top w:val="none" w:sz="0" w:space="0" w:color="auto"/>
            <w:left w:val="none" w:sz="0" w:space="0" w:color="auto"/>
            <w:bottom w:val="none" w:sz="0" w:space="0" w:color="auto"/>
            <w:right w:val="none" w:sz="0" w:space="0" w:color="auto"/>
          </w:divBdr>
        </w:div>
        <w:div w:id="1241521035">
          <w:marLeft w:val="640"/>
          <w:marRight w:val="0"/>
          <w:marTop w:val="0"/>
          <w:marBottom w:val="0"/>
          <w:divBdr>
            <w:top w:val="none" w:sz="0" w:space="0" w:color="auto"/>
            <w:left w:val="none" w:sz="0" w:space="0" w:color="auto"/>
            <w:bottom w:val="none" w:sz="0" w:space="0" w:color="auto"/>
            <w:right w:val="none" w:sz="0" w:space="0" w:color="auto"/>
          </w:divBdr>
        </w:div>
        <w:div w:id="953099127">
          <w:marLeft w:val="640"/>
          <w:marRight w:val="0"/>
          <w:marTop w:val="0"/>
          <w:marBottom w:val="0"/>
          <w:divBdr>
            <w:top w:val="none" w:sz="0" w:space="0" w:color="auto"/>
            <w:left w:val="none" w:sz="0" w:space="0" w:color="auto"/>
            <w:bottom w:val="none" w:sz="0" w:space="0" w:color="auto"/>
            <w:right w:val="none" w:sz="0" w:space="0" w:color="auto"/>
          </w:divBdr>
        </w:div>
        <w:div w:id="437485242">
          <w:marLeft w:val="640"/>
          <w:marRight w:val="0"/>
          <w:marTop w:val="0"/>
          <w:marBottom w:val="0"/>
          <w:divBdr>
            <w:top w:val="none" w:sz="0" w:space="0" w:color="auto"/>
            <w:left w:val="none" w:sz="0" w:space="0" w:color="auto"/>
            <w:bottom w:val="none" w:sz="0" w:space="0" w:color="auto"/>
            <w:right w:val="none" w:sz="0" w:space="0" w:color="auto"/>
          </w:divBdr>
        </w:div>
        <w:div w:id="1301954715">
          <w:marLeft w:val="640"/>
          <w:marRight w:val="0"/>
          <w:marTop w:val="0"/>
          <w:marBottom w:val="0"/>
          <w:divBdr>
            <w:top w:val="none" w:sz="0" w:space="0" w:color="auto"/>
            <w:left w:val="none" w:sz="0" w:space="0" w:color="auto"/>
            <w:bottom w:val="none" w:sz="0" w:space="0" w:color="auto"/>
            <w:right w:val="none" w:sz="0" w:space="0" w:color="auto"/>
          </w:divBdr>
        </w:div>
        <w:div w:id="373501688">
          <w:marLeft w:val="640"/>
          <w:marRight w:val="0"/>
          <w:marTop w:val="0"/>
          <w:marBottom w:val="0"/>
          <w:divBdr>
            <w:top w:val="none" w:sz="0" w:space="0" w:color="auto"/>
            <w:left w:val="none" w:sz="0" w:space="0" w:color="auto"/>
            <w:bottom w:val="none" w:sz="0" w:space="0" w:color="auto"/>
            <w:right w:val="none" w:sz="0" w:space="0" w:color="auto"/>
          </w:divBdr>
        </w:div>
        <w:div w:id="1751996785">
          <w:marLeft w:val="640"/>
          <w:marRight w:val="0"/>
          <w:marTop w:val="0"/>
          <w:marBottom w:val="0"/>
          <w:divBdr>
            <w:top w:val="none" w:sz="0" w:space="0" w:color="auto"/>
            <w:left w:val="none" w:sz="0" w:space="0" w:color="auto"/>
            <w:bottom w:val="none" w:sz="0" w:space="0" w:color="auto"/>
            <w:right w:val="none" w:sz="0" w:space="0" w:color="auto"/>
          </w:divBdr>
        </w:div>
        <w:div w:id="1583947834">
          <w:marLeft w:val="640"/>
          <w:marRight w:val="0"/>
          <w:marTop w:val="0"/>
          <w:marBottom w:val="0"/>
          <w:divBdr>
            <w:top w:val="none" w:sz="0" w:space="0" w:color="auto"/>
            <w:left w:val="none" w:sz="0" w:space="0" w:color="auto"/>
            <w:bottom w:val="none" w:sz="0" w:space="0" w:color="auto"/>
            <w:right w:val="none" w:sz="0" w:space="0" w:color="auto"/>
          </w:divBdr>
        </w:div>
        <w:div w:id="1918783285">
          <w:marLeft w:val="640"/>
          <w:marRight w:val="0"/>
          <w:marTop w:val="0"/>
          <w:marBottom w:val="0"/>
          <w:divBdr>
            <w:top w:val="none" w:sz="0" w:space="0" w:color="auto"/>
            <w:left w:val="none" w:sz="0" w:space="0" w:color="auto"/>
            <w:bottom w:val="none" w:sz="0" w:space="0" w:color="auto"/>
            <w:right w:val="none" w:sz="0" w:space="0" w:color="auto"/>
          </w:divBdr>
        </w:div>
        <w:div w:id="921447774">
          <w:marLeft w:val="640"/>
          <w:marRight w:val="0"/>
          <w:marTop w:val="0"/>
          <w:marBottom w:val="0"/>
          <w:divBdr>
            <w:top w:val="none" w:sz="0" w:space="0" w:color="auto"/>
            <w:left w:val="none" w:sz="0" w:space="0" w:color="auto"/>
            <w:bottom w:val="none" w:sz="0" w:space="0" w:color="auto"/>
            <w:right w:val="none" w:sz="0" w:space="0" w:color="auto"/>
          </w:divBdr>
        </w:div>
        <w:div w:id="2050101444">
          <w:marLeft w:val="640"/>
          <w:marRight w:val="0"/>
          <w:marTop w:val="0"/>
          <w:marBottom w:val="0"/>
          <w:divBdr>
            <w:top w:val="none" w:sz="0" w:space="0" w:color="auto"/>
            <w:left w:val="none" w:sz="0" w:space="0" w:color="auto"/>
            <w:bottom w:val="none" w:sz="0" w:space="0" w:color="auto"/>
            <w:right w:val="none" w:sz="0" w:space="0" w:color="auto"/>
          </w:divBdr>
        </w:div>
        <w:div w:id="1294824324">
          <w:marLeft w:val="640"/>
          <w:marRight w:val="0"/>
          <w:marTop w:val="0"/>
          <w:marBottom w:val="0"/>
          <w:divBdr>
            <w:top w:val="none" w:sz="0" w:space="0" w:color="auto"/>
            <w:left w:val="none" w:sz="0" w:space="0" w:color="auto"/>
            <w:bottom w:val="none" w:sz="0" w:space="0" w:color="auto"/>
            <w:right w:val="none" w:sz="0" w:space="0" w:color="auto"/>
          </w:divBdr>
        </w:div>
        <w:div w:id="1076898129">
          <w:marLeft w:val="640"/>
          <w:marRight w:val="0"/>
          <w:marTop w:val="0"/>
          <w:marBottom w:val="0"/>
          <w:divBdr>
            <w:top w:val="none" w:sz="0" w:space="0" w:color="auto"/>
            <w:left w:val="none" w:sz="0" w:space="0" w:color="auto"/>
            <w:bottom w:val="none" w:sz="0" w:space="0" w:color="auto"/>
            <w:right w:val="none" w:sz="0" w:space="0" w:color="auto"/>
          </w:divBdr>
        </w:div>
        <w:div w:id="362681655">
          <w:marLeft w:val="640"/>
          <w:marRight w:val="0"/>
          <w:marTop w:val="0"/>
          <w:marBottom w:val="0"/>
          <w:divBdr>
            <w:top w:val="none" w:sz="0" w:space="0" w:color="auto"/>
            <w:left w:val="none" w:sz="0" w:space="0" w:color="auto"/>
            <w:bottom w:val="none" w:sz="0" w:space="0" w:color="auto"/>
            <w:right w:val="none" w:sz="0" w:space="0" w:color="auto"/>
          </w:divBdr>
        </w:div>
        <w:div w:id="1950890967">
          <w:marLeft w:val="640"/>
          <w:marRight w:val="0"/>
          <w:marTop w:val="0"/>
          <w:marBottom w:val="0"/>
          <w:divBdr>
            <w:top w:val="none" w:sz="0" w:space="0" w:color="auto"/>
            <w:left w:val="none" w:sz="0" w:space="0" w:color="auto"/>
            <w:bottom w:val="none" w:sz="0" w:space="0" w:color="auto"/>
            <w:right w:val="none" w:sz="0" w:space="0" w:color="auto"/>
          </w:divBdr>
        </w:div>
        <w:div w:id="1190297265">
          <w:marLeft w:val="640"/>
          <w:marRight w:val="0"/>
          <w:marTop w:val="0"/>
          <w:marBottom w:val="0"/>
          <w:divBdr>
            <w:top w:val="none" w:sz="0" w:space="0" w:color="auto"/>
            <w:left w:val="none" w:sz="0" w:space="0" w:color="auto"/>
            <w:bottom w:val="none" w:sz="0" w:space="0" w:color="auto"/>
            <w:right w:val="none" w:sz="0" w:space="0" w:color="auto"/>
          </w:divBdr>
        </w:div>
        <w:div w:id="1769539404">
          <w:marLeft w:val="640"/>
          <w:marRight w:val="0"/>
          <w:marTop w:val="0"/>
          <w:marBottom w:val="0"/>
          <w:divBdr>
            <w:top w:val="none" w:sz="0" w:space="0" w:color="auto"/>
            <w:left w:val="none" w:sz="0" w:space="0" w:color="auto"/>
            <w:bottom w:val="none" w:sz="0" w:space="0" w:color="auto"/>
            <w:right w:val="none" w:sz="0" w:space="0" w:color="auto"/>
          </w:divBdr>
        </w:div>
        <w:div w:id="1807551074">
          <w:marLeft w:val="640"/>
          <w:marRight w:val="0"/>
          <w:marTop w:val="0"/>
          <w:marBottom w:val="0"/>
          <w:divBdr>
            <w:top w:val="none" w:sz="0" w:space="0" w:color="auto"/>
            <w:left w:val="none" w:sz="0" w:space="0" w:color="auto"/>
            <w:bottom w:val="none" w:sz="0" w:space="0" w:color="auto"/>
            <w:right w:val="none" w:sz="0" w:space="0" w:color="auto"/>
          </w:divBdr>
        </w:div>
        <w:div w:id="1557276686">
          <w:marLeft w:val="640"/>
          <w:marRight w:val="0"/>
          <w:marTop w:val="0"/>
          <w:marBottom w:val="0"/>
          <w:divBdr>
            <w:top w:val="none" w:sz="0" w:space="0" w:color="auto"/>
            <w:left w:val="none" w:sz="0" w:space="0" w:color="auto"/>
            <w:bottom w:val="none" w:sz="0" w:space="0" w:color="auto"/>
            <w:right w:val="none" w:sz="0" w:space="0" w:color="auto"/>
          </w:divBdr>
        </w:div>
        <w:div w:id="680811786">
          <w:marLeft w:val="640"/>
          <w:marRight w:val="0"/>
          <w:marTop w:val="0"/>
          <w:marBottom w:val="0"/>
          <w:divBdr>
            <w:top w:val="none" w:sz="0" w:space="0" w:color="auto"/>
            <w:left w:val="none" w:sz="0" w:space="0" w:color="auto"/>
            <w:bottom w:val="none" w:sz="0" w:space="0" w:color="auto"/>
            <w:right w:val="none" w:sz="0" w:space="0" w:color="auto"/>
          </w:divBdr>
        </w:div>
        <w:div w:id="1750540784">
          <w:marLeft w:val="640"/>
          <w:marRight w:val="0"/>
          <w:marTop w:val="0"/>
          <w:marBottom w:val="0"/>
          <w:divBdr>
            <w:top w:val="none" w:sz="0" w:space="0" w:color="auto"/>
            <w:left w:val="none" w:sz="0" w:space="0" w:color="auto"/>
            <w:bottom w:val="none" w:sz="0" w:space="0" w:color="auto"/>
            <w:right w:val="none" w:sz="0" w:space="0" w:color="auto"/>
          </w:divBdr>
        </w:div>
        <w:div w:id="2132355272">
          <w:marLeft w:val="640"/>
          <w:marRight w:val="0"/>
          <w:marTop w:val="0"/>
          <w:marBottom w:val="0"/>
          <w:divBdr>
            <w:top w:val="none" w:sz="0" w:space="0" w:color="auto"/>
            <w:left w:val="none" w:sz="0" w:space="0" w:color="auto"/>
            <w:bottom w:val="none" w:sz="0" w:space="0" w:color="auto"/>
            <w:right w:val="none" w:sz="0" w:space="0" w:color="auto"/>
          </w:divBdr>
        </w:div>
        <w:div w:id="440223143">
          <w:marLeft w:val="640"/>
          <w:marRight w:val="0"/>
          <w:marTop w:val="0"/>
          <w:marBottom w:val="0"/>
          <w:divBdr>
            <w:top w:val="none" w:sz="0" w:space="0" w:color="auto"/>
            <w:left w:val="none" w:sz="0" w:space="0" w:color="auto"/>
            <w:bottom w:val="none" w:sz="0" w:space="0" w:color="auto"/>
            <w:right w:val="none" w:sz="0" w:space="0" w:color="auto"/>
          </w:divBdr>
        </w:div>
        <w:div w:id="636879729">
          <w:marLeft w:val="640"/>
          <w:marRight w:val="0"/>
          <w:marTop w:val="0"/>
          <w:marBottom w:val="0"/>
          <w:divBdr>
            <w:top w:val="none" w:sz="0" w:space="0" w:color="auto"/>
            <w:left w:val="none" w:sz="0" w:space="0" w:color="auto"/>
            <w:bottom w:val="none" w:sz="0" w:space="0" w:color="auto"/>
            <w:right w:val="none" w:sz="0" w:space="0" w:color="auto"/>
          </w:divBdr>
        </w:div>
        <w:div w:id="100226197">
          <w:marLeft w:val="640"/>
          <w:marRight w:val="0"/>
          <w:marTop w:val="0"/>
          <w:marBottom w:val="0"/>
          <w:divBdr>
            <w:top w:val="none" w:sz="0" w:space="0" w:color="auto"/>
            <w:left w:val="none" w:sz="0" w:space="0" w:color="auto"/>
            <w:bottom w:val="none" w:sz="0" w:space="0" w:color="auto"/>
            <w:right w:val="none" w:sz="0" w:space="0" w:color="auto"/>
          </w:divBdr>
        </w:div>
        <w:div w:id="1975597702">
          <w:marLeft w:val="640"/>
          <w:marRight w:val="0"/>
          <w:marTop w:val="0"/>
          <w:marBottom w:val="0"/>
          <w:divBdr>
            <w:top w:val="none" w:sz="0" w:space="0" w:color="auto"/>
            <w:left w:val="none" w:sz="0" w:space="0" w:color="auto"/>
            <w:bottom w:val="none" w:sz="0" w:space="0" w:color="auto"/>
            <w:right w:val="none" w:sz="0" w:space="0" w:color="auto"/>
          </w:divBdr>
        </w:div>
        <w:div w:id="1209755785">
          <w:marLeft w:val="640"/>
          <w:marRight w:val="0"/>
          <w:marTop w:val="0"/>
          <w:marBottom w:val="0"/>
          <w:divBdr>
            <w:top w:val="none" w:sz="0" w:space="0" w:color="auto"/>
            <w:left w:val="none" w:sz="0" w:space="0" w:color="auto"/>
            <w:bottom w:val="none" w:sz="0" w:space="0" w:color="auto"/>
            <w:right w:val="none" w:sz="0" w:space="0" w:color="auto"/>
          </w:divBdr>
        </w:div>
        <w:div w:id="52236647">
          <w:marLeft w:val="640"/>
          <w:marRight w:val="0"/>
          <w:marTop w:val="0"/>
          <w:marBottom w:val="0"/>
          <w:divBdr>
            <w:top w:val="none" w:sz="0" w:space="0" w:color="auto"/>
            <w:left w:val="none" w:sz="0" w:space="0" w:color="auto"/>
            <w:bottom w:val="none" w:sz="0" w:space="0" w:color="auto"/>
            <w:right w:val="none" w:sz="0" w:space="0" w:color="auto"/>
          </w:divBdr>
        </w:div>
        <w:div w:id="989363276">
          <w:marLeft w:val="640"/>
          <w:marRight w:val="0"/>
          <w:marTop w:val="0"/>
          <w:marBottom w:val="0"/>
          <w:divBdr>
            <w:top w:val="none" w:sz="0" w:space="0" w:color="auto"/>
            <w:left w:val="none" w:sz="0" w:space="0" w:color="auto"/>
            <w:bottom w:val="none" w:sz="0" w:space="0" w:color="auto"/>
            <w:right w:val="none" w:sz="0" w:space="0" w:color="auto"/>
          </w:divBdr>
        </w:div>
        <w:div w:id="204217496">
          <w:marLeft w:val="640"/>
          <w:marRight w:val="0"/>
          <w:marTop w:val="0"/>
          <w:marBottom w:val="0"/>
          <w:divBdr>
            <w:top w:val="none" w:sz="0" w:space="0" w:color="auto"/>
            <w:left w:val="none" w:sz="0" w:space="0" w:color="auto"/>
            <w:bottom w:val="none" w:sz="0" w:space="0" w:color="auto"/>
            <w:right w:val="none" w:sz="0" w:space="0" w:color="auto"/>
          </w:divBdr>
        </w:div>
        <w:div w:id="2012098071">
          <w:marLeft w:val="640"/>
          <w:marRight w:val="0"/>
          <w:marTop w:val="0"/>
          <w:marBottom w:val="0"/>
          <w:divBdr>
            <w:top w:val="none" w:sz="0" w:space="0" w:color="auto"/>
            <w:left w:val="none" w:sz="0" w:space="0" w:color="auto"/>
            <w:bottom w:val="none" w:sz="0" w:space="0" w:color="auto"/>
            <w:right w:val="none" w:sz="0" w:space="0" w:color="auto"/>
          </w:divBdr>
        </w:div>
        <w:div w:id="908535339">
          <w:marLeft w:val="640"/>
          <w:marRight w:val="0"/>
          <w:marTop w:val="0"/>
          <w:marBottom w:val="0"/>
          <w:divBdr>
            <w:top w:val="none" w:sz="0" w:space="0" w:color="auto"/>
            <w:left w:val="none" w:sz="0" w:space="0" w:color="auto"/>
            <w:bottom w:val="none" w:sz="0" w:space="0" w:color="auto"/>
            <w:right w:val="none" w:sz="0" w:space="0" w:color="auto"/>
          </w:divBdr>
        </w:div>
        <w:div w:id="1342584276">
          <w:marLeft w:val="640"/>
          <w:marRight w:val="0"/>
          <w:marTop w:val="0"/>
          <w:marBottom w:val="0"/>
          <w:divBdr>
            <w:top w:val="none" w:sz="0" w:space="0" w:color="auto"/>
            <w:left w:val="none" w:sz="0" w:space="0" w:color="auto"/>
            <w:bottom w:val="none" w:sz="0" w:space="0" w:color="auto"/>
            <w:right w:val="none" w:sz="0" w:space="0" w:color="auto"/>
          </w:divBdr>
        </w:div>
        <w:div w:id="252012724">
          <w:marLeft w:val="640"/>
          <w:marRight w:val="0"/>
          <w:marTop w:val="0"/>
          <w:marBottom w:val="0"/>
          <w:divBdr>
            <w:top w:val="none" w:sz="0" w:space="0" w:color="auto"/>
            <w:left w:val="none" w:sz="0" w:space="0" w:color="auto"/>
            <w:bottom w:val="none" w:sz="0" w:space="0" w:color="auto"/>
            <w:right w:val="none" w:sz="0" w:space="0" w:color="auto"/>
          </w:divBdr>
        </w:div>
        <w:div w:id="2035960344">
          <w:marLeft w:val="640"/>
          <w:marRight w:val="0"/>
          <w:marTop w:val="0"/>
          <w:marBottom w:val="0"/>
          <w:divBdr>
            <w:top w:val="none" w:sz="0" w:space="0" w:color="auto"/>
            <w:left w:val="none" w:sz="0" w:space="0" w:color="auto"/>
            <w:bottom w:val="none" w:sz="0" w:space="0" w:color="auto"/>
            <w:right w:val="none" w:sz="0" w:space="0" w:color="auto"/>
          </w:divBdr>
        </w:div>
        <w:div w:id="211699388">
          <w:marLeft w:val="640"/>
          <w:marRight w:val="0"/>
          <w:marTop w:val="0"/>
          <w:marBottom w:val="0"/>
          <w:divBdr>
            <w:top w:val="none" w:sz="0" w:space="0" w:color="auto"/>
            <w:left w:val="none" w:sz="0" w:space="0" w:color="auto"/>
            <w:bottom w:val="none" w:sz="0" w:space="0" w:color="auto"/>
            <w:right w:val="none" w:sz="0" w:space="0" w:color="auto"/>
          </w:divBdr>
        </w:div>
        <w:div w:id="623073882">
          <w:marLeft w:val="640"/>
          <w:marRight w:val="0"/>
          <w:marTop w:val="0"/>
          <w:marBottom w:val="0"/>
          <w:divBdr>
            <w:top w:val="none" w:sz="0" w:space="0" w:color="auto"/>
            <w:left w:val="none" w:sz="0" w:space="0" w:color="auto"/>
            <w:bottom w:val="none" w:sz="0" w:space="0" w:color="auto"/>
            <w:right w:val="none" w:sz="0" w:space="0" w:color="auto"/>
          </w:divBdr>
        </w:div>
        <w:div w:id="1264411763">
          <w:marLeft w:val="640"/>
          <w:marRight w:val="0"/>
          <w:marTop w:val="0"/>
          <w:marBottom w:val="0"/>
          <w:divBdr>
            <w:top w:val="none" w:sz="0" w:space="0" w:color="auto"/>
            <w:left w:val="none" w:sz="0" w:space="0" w:color="auto"/>
            <w:bottom w:val="none" w:sz="0" w:space="0" w:color="auto"/>
            <w:right w:val="none" w:sz="0" w:space="0" w:color="auto"/>
          </w:divBdr>
        </w:div>
        <w:div w:id="624166970">
          <w:marLeft w:val="640"/>
          <w:marRight w:val="0"/>
          <w:marTop w:val="0"/>
          <w:marBottom w:val="0"/>
          <w:divBdr>
            <w:top w:val="none" w:sz="0" w:space="0" w:color="auto"/>
            <w:left w:val="none" w:sz="0" w:space="0" w:color="auto"/>
            <w:bottom w:val="none" w:sz="0" w:space="0" w:color="auto"/>
            <w:right w:val="none" w:sz="0" w:space="0" w:color="auto"/>
          </w:divBdr>
        </w:div>
        <w:div w:id="603344725">
          <w:marLeft w:val="640"/>
          <w:marRight w:val="0"/>
          <w:marTop w:val="0"/>
          <w:marBottom w:val="0"/>
          <w:divBdr>
            <w:top w:val="none" w:sz="0" w:space="0" w:color="auto"/>
            <w:left w:val="none" w:sz="0" w:space="0" w:color="auto"/>
            <w:bottom w:val="none" w:sz="0" w:space="0" w:color="auto"/>
            <w:right w:val="none" w:sz="0" w:space="0" w:color="auto"/>
          </w:divBdr>
        </w:div>
        <w:div w:id="260375068">
          <w:marLeft w:val="640"/>
          <w:marRight w:val="0"/>
          <w:marTop w:val="0"/>
          <w:marBottom w:val="0"/>
          <w:divBdr>
            <w:top w:val="none" w:sz="0" w:space="0" w:color="auto"/>
            <w:left w:val="none" w:sz="0" w:space="0" w:color="auto"/>
            <w:bottom w:val="none" w:sz="0" w:space="0" w:color="auto"/>
            <w:right w:val="none" w:sz="0" w:space="0" w:color="auto"/>
          </w:divBdr>
        </w:div>
        <w:div w:id="1985499312">
          <w:marLeft w:val="640"/>
          <w:marRight w:val="0"/>
          <w:marTop w:val="0"/>
          <w:marBottom w:val="0"/>
          <w:divBdr>
            <w:top w:val="none" w:sz="0" w:space="0" w:color="auto"/>
            <w:left w:val="none" w:sz="0" w:space="0" w:color="auto"/>
            <w:bottom w:val="none" w:sz="0" w:space="0" w:color="auto"/>
            <w:right w:val="none" w:sz="0" w:space="0" w:color="auto"/>
          </w:divBdr>
        </w:div>
        <w:div w:id="90392003">
          <w:marLeft w:val="640"/>
          <w:marRight w:val="0"/>
          <w:marTop w:val="0"/>
          <w:marBottom w:val="0"/>
          <w:divBdr>
            <w:top w:val="none" w:sz="0" w:space="0" w:color="auto"/>
            <w:left w:val="none" w:sz="0" w:space="0" w:color="auto"/>
            <w:bottom w:val="none" w:sz="0" w:space="0" w:color="auto"/>
            <w:right w:val="none" w:sz="0" w:space="0" w:color="auto"/>
          </w:divBdr>
        </w:div>
        <w:div w:id="1545605650">
          <w:marLeft w:val="640"/>
          <w:marRight w:val="0"/>
          <w:marTop w:val="0"/>
          <w:marBottom w:val="0"/>
          <w:divBdr>
            <w:top w:val="none" w:sz="0" w:space="0" w:color="auto"/>
            <w:left w:val="none" w:sz="0" w:space="0" w:color="auto"/>
            <w:bottom w:val="none" w:sz="0" w:space="0" w:color="auto"/>
            <w:right w:val="none" w:sz="0" w:space="0" w:color="auto"/>
          </w:divBdr>
        </w:div>
        <w:div w:id="1401367746">
          <w:marLeft w:val="640"/>
          <w:marRight w:val="0"/>
          <w:marTop w:val="0"/>
          <w:marBottom w:val="0"/>
          <w:divBdr>
            <w:top w:val="none" w:sz="0" w:space="0" w:color="auto"/>
            <w:left w:val="none" w:sz="0" w:space="0" w:color="auto"/>
            <w:bottom w:val="none" w:sz="0" w:space="0" w:color="auto"/>
            <w:right w:val="none" w:sz="0" w:space="0" w:color="auto"/>
          </w:divBdr>
        </w:div>
        <w:div w:id="859856372">
          <w:marLeft w:val="640"/>
          <w:marRight w:val="0"/>
          <w:marTop w:val="0"/>
          <w:marBottom w:val="0"/>
          <w:divBdr>
            <w:top w:val="none" w:sz="0" w:space="0" w:color="auto"/>
            <w:left w:val="none" w:sz="0" w:space="0" w:color="auto"/>
            <w:bottom w:val="none" w:sz="0" w:space="0" w:color="auto"/>
            <w:right w:val="none" w:sz="0" w:space="0" w:color="auto"/>
          </w:divBdr>
        </w:div>
        <w:div w:id="107243764">
          <w:marLeft w:val="640"/>
          <w:marRight w:val="0"/>
          <w:marTop w:val="0"/>
          <w:marBottom w:val="0"/>
          <w:divBdr>
            <w:top w:val="none" w:sz="0" w:space="0" w:color="auto"/>
            <w:left w:val="none" w:sz="0" w:space="0" w:color="auto"/>
            <w:bottom w:val="none" w:sz="0" w:space="0" w:color="auto"/>
            <w:right w:val="none" w:sz="0" w:space="0" w:color="auto"/>
          </w:divBdr>
        </w:div>
        <w:div w:id="293872497">
          <w:marLeft w:val="640"/>
          <w:marRight w:val="0"/>
          <w:marTop w:val="0"/>
          <w:marBottom w:val="0"/>
          <w:divBdr>
            <w:top w:val="none" w:sz="0" w:space="0" w:color="auto"/>
            <w:left w:val="none" w:sz="0" w:space="0" w:color="auto"/>
            <w:bottom w:val="none" w:sz="0" w:space="0" w:color="auto"/>
            <w:right w:val="none" w:sz="0" w:space="0" w:color="auto"/>
          </w:divBdr>
        </w:div>
        <w:div w:id="940380077">
          <w:marLeft w:val="640"/>
          <w:marRight w:val="0"/>
          <w:marTop w:val="0"/>
          <w:marBottom w:val="0"/>
          <w:divBdr>
            <w:top w:val="none" w:sz="0" w:space="0" w:color="auto"/>
            <w:left w:val="none" w:sz="0" w:space="0" w:color="auto"/>
            <w:bottom w:val="none" w:sz="0" w:space="0" w:color="auto"/>
            <w:right w:val="none" w:sz="0" w:space="0" w:color="auto"/>
          </w:divBdr>
        </w:div>
        <w:div w:id="1810122710">
          <w:marLeft w:val="640"/>
          <w:marRight w:val="0"/>
          <w:marTop w:val="0"/>
          <w:marBottom w:val="0"/>
          <w:divBdr>
            <w:top w:val="none" w:sz="0" w:space="0" w:color="auto"/>
            <w:left w:val="none" w:sz="0" w:space="0" w:color="auto"/>
            <w:bottom w:val="none" w:sz="0" w:space="0" w:color="auto"/>
            <w:right w:val="none" w:sz="0" w:space="0" w:color="auto"/>
          </w:divBdr>
        </w:div>
        <w:div w:id="1890142639">
          <w:marLeft w:val="640"/>
          <w:marRight w:val="0"/>
          <w:marTop w:val="0"/>
          <w:marBottom w:val="0"/>
          <w:divBdr>
            <w:top w:val="none" w:sz="0" w:space="0" w:color="auto"/>
            <w:left w:val="none" w:sz="0" w:space="0" w:color="auto"/>
            <w:bottom w:val="none" w:sz="0" w:space="0" w:color="auto"/>
            <w:right w:val="none" w:sz="0" w:space="0" w:color="auto"/>
          </w:divBdr>
        </w:div>
        <w:div w:id="1719165625">
          <w:marLeft w:val="640"/>
          <w:marRight w:val="0"/>
          <w:marTop w:val="0"/>
          <w:marBottom w:val="0"/>
          <w:divBdr>
            <w:top w:val="none" w:sz="0" w:space="0" w:color="auto"/>
            <w:left w:val="none" w:sz="0" w:space="0" w:color="auto"/>
            <w:bottom w:val="none" w:sz="0" w:space="0" w:color="auto"/>
            <w:right w:val="none" w:sz="0" w:space="0" w:color="auto"/>
          </w:divBdr>
        </w:div>
        <w:div w:id="2008903043">
          <w:marLeft w:val="640"/>
          <w:marRight w:val="0"/>
          <w:marTop w:val="0"/>
          <w:marBottom w:val="0"/>
          <w:divBdr>
            <w:top w:val="none" w:sz="0" w:space="0" w:color="auto"/>
            <w:left w:val="none" w:sz="0" w:space="0" w:color="auto"/>
            <w:bottom w:val="none" w:sz="0" w:space="0" w:color="auto"/>
            <w:right w:val="none" w:sz="0" w:space="0" w:color="auto"/>
          </w:divBdr>
        </w:div>
        <w:div w:id="1936667160">
          <w:marLeft w:val="640"/>
          <w:marRight w:val="0"/>
          <w:marTop w:val="0"/>
          <w:marBottom w:val="0"/>
          <w:divBdr>
            <w:top w:val="none" w:sz="0" w:space="0" w:color="auto"/>
            <w:left w:val="none" w:sz="0" w:space="0" w:color="auto"/>
            <w:bottom w:val="none" w:sz="0" w:space="0" w:color="auto"/>
            <w:right w:val="none" w:sz="0" w:space="0" w:color="auto"/>
          </w:divBdr>
        </w:div>
        <w:div w:id="1824081311">
          <w:marLeft w:val="640"/>
          <w:marRight w:val="0"/>
          <w:marTop w:val="0"/>
          <w:marBottom w:val="0"/>
          <w:divBdr>
            <w:top w:val="none" w:sz="0" w:space="0" w:color="auto"/>
            <w:left w:val="none" w:sz="0" w:space="0" w:color="auto"/>
            <w:bottom w:val="none" w:sz="0" w:space="0" w:color="auto"/>
            <w:right w:val="none" w:sz="0" w:space="0" w:color="auto"/>
          </w:divBdr>
        </w:div>
        <w:div w:id="62485628">
          <w:marLeft w:val="640"/>
          <w:marRight w:val="0"/>
          <w:marTop w:val="0"/>
          <w:marBottom w:val="0"/>
          <w:divBdr>
            <w:top w:val="none" w:sz="0" w:space="0" w:color="auto"/>
            <w:left w:val="none" w:sz="0" w:space="0" w:color="auto"/>
            <w:bottom w:val="none" w:sz="0" w:space="0" w:color="auto"/>
            <w:right w:val="none" w:sz="0" w:space="0" w:color="auto"/>
          </w:divBdr>
        </w:div>
        <w:div w:id="1395736411">
          <w:marLeft w:val="640"/>
          <w:marRight w:val="0"/>
          <w:marTop w:val="0"/>
          <w:marBottom w:val="0"/>
          <w:divBdr>
            <w:top w:val="none" w:sz="0" w:space="0" w:color="auto"/>
            <w:left w:val="none" w:sz="0" w:space="0" w:color="auto"/>
            <w:bottom w:val="none" w:sz="0" w:space="0" w:color="auto"/>
            <w:right w:val="none" w:sz="0" w:space="0" w:color="auto"/>
          </w:divBdr>
        </w:div>
        <w:div w:id="302393448">
          <w:marLeft w:val="640"/>
          <w:marRight w:val="0"/>
          <w:marTop w:val="0"/>
          <w:marBottom w:val="0"/>
          <w:divBdr>
            <w:top w:val="none" w:sz="0" w:space="0" w:color="auto"/>
            <w:left w:val="none" w:sz="0" w:space="0" w:color="auto"/>
            <w:bottom w:val="none" w:sz="0" w:space="0" w:color="auto"/>
            <w:right w:val="none" w:sz="0" w:space="0" w:color="auto"/>
          </w:divBdr>
        </w:div>
        <w:div w:id="611860610">
          <w:marLeft w:val="640"/>
          <w:marRight w:val="0"/>
          <w:marTop w:val="0"/>
          <w:marBottom w:val="0"/>
          <w:divBdr>
            <w:top w:val="none" w:sz="0" w:space="0" w:color="auto"/>
            <w:left w:val="none" w:sz="0" w:space="0" w:color="auto"/>
            <w:bottom w:val="none" w:sz="0" w:space="0" w:color="auto"/>
            <w:right w:val="none" w:sz="0" w:space="0" w:color="auto"/>
          </w:divBdr>
        </w:div>
        <w:div w:id="1684160149">
          <w:marLeft w:val="640"/>
          <w:marRight w:val="0"/>
          <w:marTop w:val="0"/>
          <w:marBottom w:val="0"/>
          <w:divBdr>
            <w:top w:val="none" w:sz="0" w:space="0" w:color="auto"/>
            <w:left w:val="none" w:sz="0" w:space="0" w:color="auto"/>
            <w:bottom w:val="none" w:sz="0" w:space="0" w:color="auto"/>
            <w:right w:val="none" w:sz="0" w:space="0" w:color="auto"/>
          </w:divBdr>
        </w:div>
        <w:div w:id="128787939">
          <w:marLeft w:val="640"/>
          <w:marRight w:val="0"/>
          <w:marTop w:val="0"/>
          <w:marBottom w:val="0"/>
          <w:divBdr>
            <w:top w:val="none" w:sz="0" w:space="0" w:color="auto"/>
            <w:left w:val="none" w:sz="0" w:space="0" w:color="auto"/>
            <w:bottom w:val="none" w:sz="0" w:space="0" w:color="auto"/>
            <w:right w:val="none" w:sz="0" w:space="0" w:color="auto"/>
          </w:divBdr>
        </w:div>
        <w:div w:id="145633095">
          <w:marLeft w:val="640"/>
          <w:marRight w:val="0"/>
          <w:marTop w:val="0"/>
          <w:marBottom w:val="0"/>
          <w:divBdr>
            <w:top w:val="none" w:sz="0" w:space="0" w:color="auto"/>
            <w:left w:val="none" w:sz="0" w:space="0" w:color="auto"/>
            <w:bottom w:val="none" w:sz="0" w:space="0" w:color="auto"/>
            <w:right w:val="none" w:sz="0" w:space="0" w:color="auto"/>
          </w:divBdr>
        </w:div>
      </w:divsChild>
    </w:div>
    <w:div w:id="1521431189">
      <w:bodyDiv w:val="1"/>
      <w:marLeft w:val="0"/>
      <w:marRight w:val="0"/>
      <w:marTop w:val="0"/>
      <w:marBottom w:val="0"/>
      <w:divBdr>
        <w:top w:val="none" w:sz="0" w:space="0" w:color="auto"/>
        <w:left w:val="none" w:sz="0" w:space="0" w:color="auto"/>
        <w:bottom w:val="none" w:sz="0" w:space="0" w:color="auto"/>
        <w:right w:val="none" w:sz="0" w:space="0" w:color="auto"/>
      </w:divBdr>
      <w:divsChild>
        <w:div w:id="923219550">
          <w:marLeft w:val="640"/>
          <w:marRight w:val="0"/>
          <w:marTop w:val="0"/>
          <w:marBottom w:val="0"/>
          <w:divBdr>
            <w:top w:val="none" w:sz="0" w:space="0" w:color="auto"/>
            <w:left w:val="none" w:sz="0" w:space="0" w:color="auto"/>
            <w:bottom w:val="none" w:sz="0" w:space="0" w:color="auto"/>
            <w:right w:val="none" w:sz="0" w:space="0" w:color="auto"/>
          </w:divBdr>
        </w:div>
        <w:div w:id="1012563830">
          <w:marLeft w:val="640"/>
          <w:marRight w:val="0"/>
          <w:marTop w:val="0"/>
          <w:marBottom w:val="0"/>
          <w:divBdr>
            <w:top w:val="none" w:sz="0" w:space="0" w:color="auto"/>
            <w:left w:val="none" w:sz="0" w:space="0" w:color="auto"/>
            <w:bottom w:val="none" w:sz="0" w:space="0" w:color="auto"/>
            <w:right w:val="none" w:sz="0" w:space="0" w:color="auto"/>
          </w:divBdr>
        </w:div>
        <w:div w:id="1935627191">
          <w:marLeft w:val="640"/>
          <w:marRight w:val="0"/>
          <w:marTop w:val="0"/>
          <w:marBottom w:val="0"/>
          <w:divBdr>
            <w:top w:val="none" w:sz="0" w:space="0" w:color="auto"/>
            <w:left w:val="none" w:sz="0" w:space="0" w:color="auto"/>
            <w:bottom w:val="none" w:sz="0" w:space="0" w:color="auto"/>
            <w:right w:val="none" w:sz="0" w:space="0" w:color="auto"/>
          </w:divBdr>
        </w:div>
        <w:div w:id="1104224778">
          <w:marLeft w:val="640"/>
          <w:marRight w:val="0"/>
          <w:marTop w:val="0"/>
          <w:marBottom w:val="0"/>
          <w:divBdr>
            <w:top w:val="none" w:sz="0" w:space="0" w:color="auto"/>
            <w:left w:val="none" w:sz="0" w:space="0" w:color="auto"/>
            <w:bottom w:val="none" w:sz="0" w:space="0" w:color="auto"/>
            <w:right w:val="none" w:sz="0" w:space="0" w:color="auto"/>
          </w:divBdr>
        </w:div>
        <w:div w:id="1501581710">
          <w:marLeft w:val="640"/>
          <w:marRight w:val="0"/>
          <w:marTop w:val="0"/>
          <w:marBottom w:val="0"/>
          <w:divBdr>
            <w:top w:val="none" w:sz="0" w:space="0" w:color="auto"/>
            <w:left w:val="none" w:sz="0" w:space="0" w:color="auto"/>
            <w:bottom w:val="none" w:sz="0" w:space="0" w:color="auto"/>
            <w:right w:val="none" w:sz="0" w:space="0" w:color="auto"/>
          </w:divBdr>
        </w:div>
        <w:div w:id="1509519005">
          <w:marLeft w:val="640"/>
          <w:marRight w:val="0"/>
          <w:marTop w:val="0"/>
          <w:marBottom w:val="0"/>
          <w:divBdr>
            <w:top w:val="none" w:sz="0" w:space="0" w:color="auto"/>
            <w:left w:val="none" w:sz="0" w:space="0" w:color="auto"/>
            <w:bottom w:val="none" w:sz="0" w:space="0" w:color="auto"/>
            <w:right w:val="none" w:sz="0" w:space="0" w:color="auto"/>
          </w:divBdr>
        </w:div>
        <w:div w:id="439419005">
          <w:marLeft w:val="640"/>
          <w:marRight w:val="0"/>
          <w:marTop w:val="0"/>
          <w:marBottom w:val="0"/>
          <w:divBdr>
            <w:top w:val="none" w:sz="0" w:space="0" w:color="auto"/>
            <w:left w:val="none" w:sz="0" w:space="0" w:color="auto"/>
            <w:bottom w:val="none" w:sz="0" w:space="0" w:color="auto"/>
            <w:right w:val="none" w:sz="0" w:space="0" w:color="auto"/>
          </w:divBdr>
        </w:div>
        <w:div w:id="1005402591">
          <w:marLeft w:val="640"/>
          <w:marRight w:val="0"/>
          <w:marTop w:val="0"/>
          <w:marBottom w:val="0"/>
          <w:divBdr>
            <w:top w:val="none" w:sz="0" w:space="0" w:color="auto"/>
            <w:left w:val="none" w:sz="0" w:space="0" w:color="auto"/>
            <w:bottom w:val="none" w:sz="0" w:space="0" w:color="auto"/>
            <w:right w:val="none" w:sz="0" w:space="0" w:color="auto"/>
          </w:divBdr>
        </w:div>
        <w:div w:id="802307398">
          <w:marLeft w:val="640"/>
          <w:marRight w:val="0"/>
          <w:marTop w:val="0"/>
          <w:marBottom w:val="0"/>
          <w:divBdr>
            <w:top w:val="none" w:sz="0" w:space="0" w:color="auto"/>
            <w:left w:val="none" w:sz="0" w:space="0" w:color="auto"/>
            <w:bottom w:val="none" w:sz="0" w:space="0" w:color="auto"/>
            <w:right w:val="none" w:sz="0" w:space="0" w:color="auto"/>
          </w:divBdr>
        </w:div>
        <w:div w:id="1095709264">
          <w:marLeft w:val="640"/>
          <w:marRight w:val="0"/>
          <w:marTop w:val="0"/>
          <w:marBottom w:val="0"/>
          <w:divBdr>
            <w:top w:val="none" w:sz="0" w:space="0" w:color="auto"/>
            <w:left w:val="none" w:sz="0" w:space="0" w:color="auto"/>
            <w:bottom w:val="none" w:sz="0" w:space="0" w:color="auto"/>
            <w:right w:val="none" w:sz="0" w:space="0" w:color="auto"/>
          </w:divBdr>
        </w:div>
        <w:div w:id="920410263">
          <w:marLeft w:val="640"/>
          <w:marRight w:val="0"/>
          <w:marTop w:val="0"/>
          <w:marBottom w:val="0"/>
          <w:divBdr>
            <w:top w:val="none" w:sz="0" w:space="0" w:color="auto"/>
            <w:left w:val="none" w:sz="0" w:space="0" w:color="auto"/>
            <w:bottom w:val="none" w:sz="0" w:space="0" w:color="auto"/>
            <w:right w:val="none" w:sz="0" w:space="0" w:color="auto"/>
          </w:divBdr>
        </w:div>
        <w:div w:id="821236999">
          <w:marLeft w:val="640"/>
          <w:marRight w:val="0"/>
          <w:marTop w:val="0"/>
          <w:marBottom w:val="0"/>
          <w:divBdr>
            <w:top w:val="none" w:sz="0" w:space="0" w:color="auto"/>
            <w:left w:val="none" w:sz="0" w:space="0" w:color="auto"/>
            <w:bottom w:val="none" w:sz="0" w:space="0" w:color="auto"/>
            <w:right w:val="none" w:sz="0" w:space="0" w:color="auto"/>
          </w:divBdr>
        </w:div>
        <w:div w:id="1227644613">
          <w:marLeft w:val="640"/>
          <w:marRight w:val="0"/>
          <w:marTop w:val="0"/>
          <w:marBottom w:val="0"/>
          <w:divBdr>
            <w:top w:val="none" w:sz="0" w:space="0" w:color="auto"/>
            <w:left w:val="none" w:sz="0" w:space="0" w:color="auto"/>
            <w:bottom w:val="none" w:sz="0" w:space="0" w:color="auto"/>
            <w:right w:val="none" w:sz="0" w:space="0" w:color="auto"/>
          </w:divBdr>
        </w:div>
        <w:div w:id="1456832372">
          <w:marLeft w:val="640"/>
          <w:marRight w:val="0"/>
          <w:marTop w:val="0"/>
          <w:marBottom w:val="0"/>
          <w:divBdr>
            <w:top w:val="none" w:sz="0" w:space="0" w:color="auto"/>
            <w:left w:val="none" w:sz="0" w:space="0" w:color="auto"/>
            <w:bottom w:val="none" w:sz="0" w:space="0" w:color="auto"/>
            <w:right w:val="none" w:sz="0" w:space="0" w:color="auto"/>
          </w:divBdr>
        </w:div>
        <w:div w:id="604925810">
          <w:marLeft w:val="640"/>
          <w:marRight w:val="0"/>
          <w:marTop w:val="0"/>
          <w:marBottom w:val="0"/>
          <w:divBdr>
            <w:top w:val="none" w:sz="0" w:space="0" w:color="auto"/>
            <w:left w:val="none" w:sz="0" w:space="0" w:color="auto"/>
            <w:bottom w:val="none" w:sz="0" w:space="0" w:color="auto"/>
            <w:right w:val="none" w:sz="0" w:space="0" w:color="auto"/>
          </w:divBdr>
        </w:div>
        <w:div w:id="273901664">
          <w:marLeft w:val="640"/>
          <w:marRight w:val="0"/>
          <w:marTop w:val="0"/>
          <w:marBottom w:val="0"/>
          <w:divBdr>
            <w:top w:val="none" w:sz="0" w:space="0" w:color="auto"/>
            <w:left w:val="none" w:sz="0" w:space="0" w:color="auto"/>
            <w:bottom w:val="none" w:sz="0" w:space="0" w:color="auto"/>
            <w:right w:val="none" w:sz="0" w:space="0" w:color="auto"/>
          </w:divBdr>
        </w:div>
        <w:div w:id="1603799005">
          <w:marLeft w:val="640"/>
          <w:marRight w:val="0"/>
          <w:marTop w:val="0"/>
          <w:marBottom w:val="0"/>
          <w:divBdr>
            <w:top w:val="none" w:sz="0" w:space="0" w:color="auto"/>
            <w:left w:val="none" w:sz="0" w:space="0" w:color="auto"/>
            <w:bottom w:val="none" w:sz="0" w:space="0" w:color="auto"/>
            <w:right w:val="none" w:sz="0" w:space="0" w:color="auto"/>
          </w:divBdr>
        </w:div>
        <w:div w:id="931667649">
          <w:marLeft w:val="640"/>
          <w:marRight w:val="0"/>
          <w:marTop w:val="0"/>
          <w:marBottom w:val="0"/>
          <w:divBdr>
            <w:top w:val="none" w:sz="0" w:space="0" w:color="auto"/>
            <w:left w:val="none" w:sz="0" w:space="0" w:color="auto"/>
            <w:bottom w:val="none" w:sz="0" w:space="0" w:color="auto"/>
            <w:right w:val="none" w:sz="0" w:space="0" w:color="auto"/>
          </w:divBdr>
        </w:div>
        <w:div w:id="1530602565">
          <w:marLeft w:val="640"/>
          <w:marRight w:val="0"/>
          <w:marTop w:val="0"/>
          <w:marBottom w:val="0"/>
          <w:divBdr>
            <w:top w:val="none" w:sz="0" w:space="0" w:color="auto"/>
            <w:left w:val="none" w:sz="0" w:space="0" w:color="auto"/>
            <w:bottom w:val="none" w:sz="0" w:space="0" w:color="auto"/>
            <w:right w:val="none" w:sz="0" w:space="0" w:color="auto"/>
          </w:divBdr>
        </w:div>
        <w:div w:id="2068146320">
          <w:marLeft w:val="640"/>
          <w:marRight w:val="0"/>
          <w:marTop w:val="0"/>
          <w:marBottom w:val="0"/>
          <w:divBdr>
            <w:top w:val="none" w:sz="0" w:space="0" w:color="auto"/>
            <w:left w:val="none" w:sz="0" w:space="0" w:color="auto"/>
            <w:bottom w:val="none" w:sz="0" w:space="0" w:color="auto"/>
            <w:right w:val="none" w:sz="0" w:space="0" w:color="auto"/>
          </w:divBdr>
        </w:div>
        <w:div w:id="1914073963">
          <w:marLeft w:val="640"/>
          <w:marRight w:val="0"/>
          <w:marTop w:val="0"/>
          <w:marBottom w:val="0"/>
          <w:divBdr>
            <w:top w:val="none" w:sz="0" w:space="0" w:color="auto"/>
            <w:left w:val="none" w:sz="0" w:space="0" w:color="auto"/>
            <w:bottom w:val="none" w:sz="0" w:space="0" w:color="auto"/>
            <w:right w:val="none" w:sz="0" w:space="0" w:color="auto"/>
          </w:divBdr>
        </w:div>
        <w:div w:id="216480113">
          <w:marLeft w:val="640"/>
          <w:marRight w:val="0"/>
          <w:marTop w:val="0"/>
          <w:marBottom w:val="0"/>
          <w:divBdr>
            <w:top w:val="none" w:sz="0" w:space="0" w:color="auto"/>
            <w:left w:val="none" w:sz="0" w:space="0" w:color="auto"/>
            <w:bottom w:val="none" w:sz="0" w:space="0" w:color="auto"/>
            <w:right w:val="none" w:sz="0" w:space="0" w:color="auto"/>
          </w:divBdr>
        </w:div>
        <w:div w:id="1083721176">
          <w:marLeft w:val="640"/>
          <w:marRight w:val="0"/>
          <w:marTop w:val="0"/>
          <w:marBottom w:val="0"/>
          <w:divBdr>
            <w:top w:val="none" w:sz="0" w:space="0" w:color="auto"/>
            <w:left w:val="none" w:sz="0" w:space="0" w:color="auto"/>
            <w:bottom w:val="none" w:sz="0" w:space="0" w:color="auto"/>
            <w:right w:val="none" w:sz="0" w:space="0" w:color="auto"/>
          </w:divBdr>
        </w:div>
        <w:div w:id="374155890">
          <w:marLeft w:val="640"/>
          <w:marRight w:val="0"/>
          <w:marTop w:val="0"/>
          <w:marBottom w:val="0"/>
          <w:divBdr>
            <w:top w:val="none" w:sz="0" w:space="0" w:color="auto"/>
            <w:left w:val="none" w:sz="0" w:space="0" w:color="auto"/>
            <w:bottom w:val="none" w:sz="0" w:space="0" w:color="auto"/>
            <w:right w:val="none" w:sz="0" w:space="0" w:color="auto"/>
          </w:divBdr>
        </w:div>
        <w:div w:id="1953826345">
          <w:marLeft w:val="640"/>
          <w:marRight w:val="0"/>
          <w:marTop w:val="0"/>
          <w:marBottom w:val="0"/>
          <w:divBdr>
            <w:top w:val="none" w:sz="0" w:space="0" w:color="auto"/>
            <w:left w:val="none" w:sz="0" w:space="0" w:color="auto"/>
            <w:bottom w:val="none" w:sz="0" w:space="0" w:color="auto"/>
            <w:right w:val="none" w:sz="0" w:space="0" w:color="auto"/>
          </w:divBdr>
        </w:div>
        <w:div w:id="1628076762">
          <w:marLeft w:val="640"/>
          <w:marRight w:val="0"/>
          <w:marTop w:val="0"/>
          <w:marBottom w:val="0"/>
          <w:divBdr>
            <w:top w:val="none" w:sz="0" w:space="0" w:color="auto"/>
            <w:left w:val="none" w:sz="0" w:space="0" w:color="auto"/>
            <w:bottom w:val="none" w:sz="0" w:space="0" w:color="auto"/>
            <w:right w:val="none" w:sz="0" w:space="0" w:color="auto"/>
          </w:divBdr>
        </w:div>
        <w:div w:id="708651316">
          <w:marLeft w:val="640"/>
          <w:marRight w:val="0"/>
          <w:marTop w:val="0"/>
          <w:marBottom w:val="0"/>
          <w:divBdr>
            <w:top w:val="none" w:sz="0" w:space="0" w:color="auto"/>
            <w:left w:val="none" w:sz="0" w:space="0" w:color="auto"/>
            <w:bottom w:val="none" w:sz="0" w:space="0" w:color="auto"/>
            <w:right w:val="none" w:sz="0" w:space="0" w:color="auto"/>
          </w:divBdr>
        </w:div>
        <w:div w:id="857933048">
          <w:marLeft w:val="640"/>
          <w:marRight w:val="0"/>
          <w:marTop w:val="0"/>
          <w:marBottom w:val="0"/>
          <w:divBdr>
            <w:top w:val="none" w:sz="0" w:space="0" w:color="auto"/>
            <w:left w:val="none" w:sz="0" w:space="0" w:color="auto"/>
            <w:bottom w:val="none" w:sz="0" w:space="0" w:color="auto"/>
            <w:right w:val="none" w:sz="0" w:space="0" w:color="auto"/>
          </w:divBdr>
        </w:div>
        <w:div w:id="845753593">
          <w:marLeft w:val="640"/>
          <w:marRight w:val="0"/>
          <w:marTop w:val="0"/>
          <w:marBottom w:val="0"/>
          <w:divBdr>
            <w:top w:val="none" w:sz="0" w:space="0" w:color="auto"/>
            <w:left w:val="none" w:sz="0" w:space="0" w:color="auto"/>
            <w:bottom w:val="none" w:sz="0" w:space="0" w:color="auto"/>
            <w:right w:val="none" w:sz="0" w:space="0" w:color="auto"/>
          </w:divBdr>
        </w:div>
        <w:div w:id="1501121565">
          <w:marLeft w:val="640"/>
          <w:marRight w:val="0"/>
          <w:marTop w:val="0"/>
          <w:marBottom w:val="0"/>
          <w:divBdr>
            <w:top w:val="none" w:sz="0" w:space="0" w:color="auto"/>
            <w:left w:val="none" w:sz="0" w:space="0" w:color="auto"/>
            <w:bottom w:val="none" w:sz="0" w:space="0" w:color="auto"/>
            <w:right w:val="none" w:sz="0" w:space="0" w:color="auto"/>
          </w:divBdr>
        </w:div>
        <w:div w:id="20054752">
          <w:marLeft w:val="640"/>
          <w:marRight w:val="0"/>
          <w:marTop w:val="0"/>
          <w:marBottom w:val="0"/>
          <w:divBdr>
            <w:top w:val="none" w:sz="0" w:space="0" w:color="auto"/>
            <w:left w:val="none" w:sz="0" w:space="0" w:color="auto"/>
            <w:bottom w:val="none" w:sz="0" w:space="0" w:color="auto"/>
            <w:right w:val="none" w:sz="0" w:space="0" w:color="auto"/>
          </w:divBdr>
        </w:div>
        <w:div w:id="1386954922">
          <w:marLeft w:val="640"/>
          <w:marRight w:val="0"/>
          <w:marTop w:val="0"/>
          <w:marBottom w:val="0"/>
          <w:divBdr>
            <w:top w:val="none" w:sz="0" w:space="0" w:color="auto"/>
            <w:left w:val="none" w:sz="0" w:space="0" w:color="auto"/>
            <w:bottom w:val="none" w:sz="0" w:space="0" w:color="auto"/>
            <w:right w:val="none" w:sz="0" w:space="0" w:color="auto"/>
          </w:divBdr>
        </w:div>
        <w:div w:id="1223639638">
          <w:marLeft w:val="640"/>
          <w:marRight w:val="0"/>
          <w:marTop w:val="0"/>
          <w:marBottom w:val="0"/>
          <w:divBdr>
            <w:top w:val="none" w:sz="0" w:space="0" w:color="auto"/>
            <w:left w:val="none" w:sz="0" w:space="0" w:color="auto"/>
            <w:bottom w:val="none" w:sz="0" w:space="0" w:color="auto"/>
            <w:right w:val="none" w:sz="0" w:space="0" w:color="auto"/>
          </w:divBdr>
        </w:div>
        <w:div w:id="1888301863">
          <w:marLeft w:val="640"/>
          <w:marRight w:val="0"/>
          <w:marTop w:val="0"/>
          <w:marBottom w:val="0"/>
          <w:divBdr>
            <w:top w:val="none" w:sz="0" w:space="0" w:color="auto"/>
            <w:left w:val="none" w:sz="0" w:space="0" w:color="auto"/>
            <w:bottom w:val="none" w:sz="0" w:space="0" w:color="auto"/>
            <w:right w:val="none" w:sz="0" w:space="0" w:color="auto"/>
          </w:divBdr>
        </w:div>
        <w:div w:id="126123895">
          <w:marLeft w:val="640"/>
          <w:marRight w:val="0"/>
          <w:marTop w:val="0"/>
          <w:marBottom w:val="0"/>
          <w:divBdr>
            <w:top w:val="none" w:sz="0" w:space="0" w:color="auto"/>
            <w:left w:val="none" w:sz="0" w:space="0" w:color="auto"/>
            <w:bottom w:val="none" w:sz="0" w:space="0" w:color="auto"/>
            <w:right w:val="none" w:sz="0" w:space="0" w:color="auto"/>
          </w:divBdr>
        </w:div>
        <w:div w:id="348721189">
          <w:marLeft w:val="640"/>
          <w:marRight w:val="0"/>
          <w:marTop w:val="0"/>
          <w:marBottom w:val="0"/>
          <w:divBdr>
            <w:top w:val="none" w:sz="0" w:space="0" w:color="auto"/>
            <w:left w:val="none" w:sz="0" w:space="0" w:color="auto"/>
            <w:bottom w:val="none" w:sz="0" w:space="0" w:color="auto"/>
            <w:right w:val="none" w:sz="0" w:space="0" w:color="auto"/>
          </w:divBdr>
        </w:div>
        <w:div w:id="1693066597">
          <w:marLeft w:val="640"/>
          <w:marRight w:val="0"/>
          <w:marTop w:val="0"/>
          <w:marBottom w:val="0"/>
          <w:divBdr>
            <w:top w:val="none" w:sz="0" w:space="0" w:color="auto"/>
            <w:left w:val="none" w:sz="0" w:space="0" w:color="auto"/>
            <w:bottom w:val="none" w:sz="0" w:space="0" w:color="auto"/>
            <w:right w:val="none" w:sz="0" w:space="0" w:color="auto"/>
          </w:divBdr>
        </w:div>
        <w:div w:id="968895249">
          <w:marLeft w:val="640"/>
          <w:marRight w:val="0"/>
          <w:marTop w:val="0"/>
          <w:marBottom w:val="0"/>
          <w:divBdr>
            <w:top w:val="none" w:sz="0" w:space="0" w:color="auto"/>
            <w:left w:val="none" w:sz="0" w:space="0" w:color="auto"/>
            <w:bottom w:val="none" w:sz="0" w:space="0" w:color="auto"/>
            <w:right w:val="none" w:sz="0" w:space="0" w:color="auto"/>
          </w:divBdr>
        </w:div>
        <w:div w:id="1130779870">
          <w:marLeft w:val="640"/>
          <w:marRight w:val="0"/>
          <w:marTop w:val="0"/>
          <w:marBottom w:val="0"/>
          <w:divBdr>
            <w:top w:val="none" w:sz="0" w:space="0" w:color="auto"/>
            <w:left w:val="none" w:sz="0" w:space="0" w:color="auto"/>
            <w:bottom w:val="none" w:sz="0" w:space="0" w:color="auto"/>
            <w:right w:val="none" w:sz="0" w:space="0" w:color="auto"/>
          </w:divBdr>
        </w:div>
        <w:div w:id="1640040377">
          <w:marLeft w:val="640"/>
          <w:marRight w:val="0"/>
          <w:marTop w:val="0"/>
          <w:marBottom w:val="0"/>
          <w:divBdr>
            <w:top w:val="none" w:sz="0" w:space="0" w:color="auto"/>
            <w:left w:val="none" w:sz="0" w:space="0" w:color="auto"/>
            <w:bottom w:val="none" w:sz="0" w:space="0" w:color="auto"/>
            <w:right w:val="none" w:sz="0" w:space="0" w:color="auto"/>
          </w:divBdr>
        </w:div>
        <w:div w:id="1433428017">
          <w:marLeft w:val="640"/>
          <w:marRight w:val="0"/>
          <w:marTop w:val="0"/>
          <w:marBottom w:val="0"/>
          <w:divBdr>
            <w:top w:val="none" w:sz="0" w:space="0" w:color="auto"/>
            <w:left w:val="none" w:sz="0" w:space="0" w:color="auto"/>
            <w:bottom w:val="none" w:sz="0" w:space="0" w:color="auto"/>
            <w:right w:val="none" w:sz="0" w:space="0" w:color="auto"/>
          </w:divBdr>
        </w:div>
        <w:div w:id="1328823963">
          <w:marLeft w:val="640"/>
          <w:marRight w:val="0"/>
          <w:marTop w:val="0"/>
          <w:marBottom w:val="0"/>
          <w:divBdr>
            <w:top w:val="none" w:sz="0" w:space="0" w:color="auto"/>
            <w:left w:val="none" w:sz="0" w:space="0" w:color="auto"/>
            <w:bottom w:val="none" w:sz="0" w:space="0" w:color="auto"/>
            <w:right w:val="none" w:sz="0" w:space="0" w:color="auto"/>
          </w:divBdr>
        </w:div>
        <w:div w:id="1611819806">
          <w:marLeft w:val="640"/>
          <w:marRight w:val="0"/>
          <w:marTop w:val="0"/>
          <w:marBottom w:val="0"/>
          <w:divBdr>
            <w:top w:val="none" w:sz="0" w:space="0" w:color="auto"/>
            <w:left w:val="none" w:sz="0" w:space="0" w:color="auto"/>
            <w:bottom w:val="none" w:sz="0" w:space="0" w:color="auto"/>
            <w:right w:val="none" w:sz="0" w:space="0" w:color="auto"/>
          </w:divBdr>
        </w:div>
        <w:div w:id="2138135020">
          <w:marLeft w:val="640"/>
          <w:marRight w:val="0"/>
          <w:marTop w:val="0"/>
          <w:marBottom w:val="0"/>
          <w:divBdr>
            <w:top w:val="none" w:sz="0" w:space="0" w:color="auto"/>
            <w:left w:val="none" w:sz="0" w:space="0" w:color="auto"/>
            <w:bottom w:val="none" w:sz="0" w:space="0" w:color="auto"/>
            <w:right w:val="none" w:sz="0" w:space="0" w:color="auto"/>
          </w:divBdr>
        </w:div>
        <w:div w:id="1702509017">
          <w:marLeft w:val="640"/>
          <w:marRight w:val="0"/>
          <w:marTop w:val="0"/>
          <w:marBottom w:val="0"/>
          <w:divBdr>
            <w:top w:val="none" w:sz="0" w:space="0" w:color="auto"/>
            <w:left w:val="none" w:sz="0" w:space="0" w:color="auto"/>
            <w:bottom w:val="none" w:sz="0" w:space="0" w:color="auto"/>
            <w:right w:val="none" w:sz="0" w:space="0" w:color="auto"/>
          </w:divBdr>
        </w:div>
        <w:div w:id="1272937589">
          <w:marLeft w:val="640"/>
          <w:marRight w:val="0"/>
          <w:marTop w:val="0"/>
          <w:marBottom w:val="0"/>
          <w:divBdr>
            <w:top w:val="none" w:sz="0" w:space="0" w:color="auto"/>
            <w:left w:val="none" w:sz="0" w:space="0" w:color="auto"/>
            <w:bottom w:val="none" w:sz="0" w:space="0" w:color="auto"/>
            <w:right w:val="none" w:sz="0" w:space="0" w:color="auto"/>
          </w:divBdr>
        </w:div>
        <w:div w:id="1275138535">
          <w:marLeft w:val="640"/>
          <w:marRight w:val="0"/>
          <w:marTop w:val="0"/>
          <w:marBottom w:val="0"/>
          <w:divBdr>
            <w:top w:val="none" w:sz="0" w:space="0" w:color="auto"/>
            <w:left w:val="none" w:sz="0" w:space="0" w:color="auto"/>
            <w:bottom w:val="none" w:sz="0" w:space="0" w:color="auto"/>
            <w:right w:val="none" w:sz="0" w:space="0" w:color="auto"/>
          </w:divBdr>
        </w:div>
        <w:div w:id="1278105635">
          <w:marLeft w:val="640"/>
          <w:marRight w:val="0"/>
          <w:marTop w:val="0"/>
          <w:marBottom w:val="0"/>
          <w:divBdr>
            <w:top w:val="none" w:sz="0" w:space="0" w:color="auto"/>
            <w:left w:val="none" w:sz="0" w:space="0" w:color="auto"/>
            <w:bottom w:val="none" w:sz="0" w:space="0" w:color="auto"/>
            <w:right w:val="none" w:sz="0" w:space="0" w:color="auto"/>
          </w:divBdr>
        </w:div>
        <w:div w:id="1720936398">
          <w:marLeft w:val="640"/>
          <w:marRight w:val="0"/>
          <w:marTop w:val="0"/>
          <w:marBottom w:val="0"/>
          <w:divBdr>
            <w:top w:val="none" w:sz="0" w:space="0" w:color="auto"/>
            <w:left w:val="none" w:sz="0" w:space="0" w:color="auto"/>
            <w:bottom w:val="none" w:sz="0" w:space="0" w:color="auto"/>
            <w:right w:val="none" w:sz="0" w:space="0" w:color="auto"/>
          </w:divBdr>
        </w:div>
        <w:div w:id="1770082413">
          <w:marLeft w:val="640"/>
          <w:marRight w:val="0"/>
          <w:marTop w:val="0"/>
          <w:marBottom w:val="0"/>
          <w:divBdr>
            <w:top w:val="none" w:sz="0" w:space="0" w:color="auto"/>
            <w:left w:val="none" w:sz="0" w:space="0" w:color="auto"/>
            <w:bottom w:val="none" w:sz="0" w:space="0" w:color="auto"/>
            <w:right w:val="none" w:sz="0" w:space="0" w:color="auto"/>
          </w:divBdr>
        </w:div>
        <w:div w:id="2115783270">
          <w:marLeft w:val="640"/>
          <w:marRight w:val="0"/>
          <w:marTop w:val="0"/>
          <w:marBottom w:val="0"/>
          <w:divBdr>
            <w:top w:val="none" w:sz="0" w:space="0" w:color="auto"/>
            <w:left w:val="none" w:sz="0" w:space="0" w:color="auto"/>
            <w:bottom w:val="none" w:sz="0" w:space="0" w:color="auto"/>
            <w:right w:val="none" w:sz="0" w:space="0" w:color="auto"/>
          </w:divBdr>
        </w:div>
        <w:div w:id="1113327766">
          <w:marLeft w:val="640"/>
          <w:marRight w:val="0"/>
          <w:marTop w:val="0"/>
          <w:marBottom w:val="0"/>
          <w:divBdr>
            <w:top w:val="none" w:sz="0" w:space="0" w:color="auto"/>
            <w:left w:val="none" w:sz="0" w:space="0" w:color="auto"/>
            <w:bottom w:val="none" w:sz="0" w:space="0" w:color="auto"/>
            <w:right w:val="none" w:sz="0" w:space="0" w:color="auto"/>
          </w:divBdr>
        </w:div>
        <w:div w:id="1750737492">
          <w:marLeft w:val="640"/>
          <w:marRight w:val="0"/>
          <w:marTop w:val="0"/>
          <w:marBottom w:val="0"/>
          <w:divBdr>
            <w:top w:val="none" w:sz="0" w:space="0" w:color="auto"/>
            <w:left w:val="none" w:sz="0" w:space="0" w:color="auto"/>
            <w:bottom w:val="none" w:sz="0" w:space="0" w:color="auto"/>
            <w:right w:val="none" w:sz="0" w:space="0" w:color="auto"/>
          </w:divBdr>
        </w:div>
        <w:div w:id="1950156684">
          <w:marLeft w:val="640"/>
          <w:marRight w:val="0"/>
          <w:marTop w:val="0"/>
          <w:marBottom w:val="0"/>
          <w:divBdr>
            <w:top w:val="none" w:sz="0" w:space="0" w:color="auto"/>
            <w:left w:val="none" w:sz="0" w:space="0" w:color="auto"/>
            <w:bottom w:val="none" w:sz="0" w:space="0" w:color="auto"/>
            <w:right w:val="none" w:sz="0" w:space="0" w:color="auto"/>
          </w:divBdr>
        </w:div>
        <w:div w:id="308945338">
          <w:marLeft w:val="640"/>
          <w:marRight w:val="0"/>
          <w:marTop w:val="0"/>
          <w:marBottom w:val="0"/>
          <w:divBdr>
            <w:top w:val="none" w:sz="0" w:space="0" w:color="auto"/>
            <w:left w:val="none" w:sz="0" w:space="0" w:color="auto"/>
            <w:bottom w:val="none" w:sz="0" w:space="0" w:color="auto"/>
            <w:right w:val="none" w:sz="0" w:space="0" w:color="auto"/>
          </w:divBdr>
        </w:div>
        <w:div w:id="2073918433">
          <w:marLeft w:val="640"/>
          <w:marRight w:val="0"/>
          <w:marTop w:val="0"/>
          <w:marBottom w:val="0"/>
          <w:divBdr>
            <w:top w:val="none" w:sz="0" w:space="0" w:color="auto"/>
            <w:left w:val="none" w:sz="0" w:space="0" w:color="auto"/>
            <w:bottom w:val="none" w:sz="0" w:space="0" w:color="auto"/>
            <w:right w:val="none" w:sz="0" w:space="0" w:color="auto"/>
          </w:divBdr>
        </w:div>
        <w:div w:id="10955701">
          <w:marLeft w:val="640"/>
          <w:marRight w:val="0"/>
          <w:marTop w:val="0"/>
          <w:marBottom w:val="0"/>
          <w:divBdr>
            <w:top w:val="none" w:sz="0" w:space="0" w:color="auto"/>
            <w:left w:val="none" w:sz="0" w:space="0" w:color="auto"/>
            <w:bottom w:val="none" w:sz="0" w:space="0" w:color="auto"/>
            <w:right w:val="none" w:sz="0" w:space="0" w:color="auto"/>
          </w:divBdr>
        </w:div>
        <w:div w:id="1138836931">
          <w:marLeft w:val="640"/>
          <w:marRight w:val="0"/>
          <w:marTop w:val="0"/>
          <w:marBottom w:val="0"/>
          <w:divBdr>
            <w:top w:val="none" w:sz="0" w:space="0" w:color="auto"/>
            <w:left w:val="none" w:sz="0" w:space="0" w:color="auto"/>
            <w:bottom w:val="none" w:sz="0" w:space="0" w:color="auto"/>
            <w:right w:val="none" w:sz="0" w:space="0" w:color="auto"/>
          </w:divBdr>
        </w:div>
        <w:div w:id="2037537561">
          <w:marLeft w:val="640"/>
          <w:marRight w:val="0"/>
          <w:marTop w:val="0"/>
          <w:marBottom w:val="0"/>
          <w:divBdr>
            <w:top w:val="none" w:sz="0" w:space="0" w:color="auto"/>
            <w:left w:val="none" w:sz="0" w:space="0" w:color="auto"/>
            <w:bottom w:val="none" w:sz="0" w:space="0" w:color="auto"/>
            <w:right w:val="none" w:sz="0" w:space="0" w:color="auto"/>
          </w:divBdr>
        </w:div>
        <w:div w:id="2013143289">
          <w:marLeft w:val="640"/>
          <w:marRight w:val="0"/>
          <w:marTop w:val="0"/>
          <w:marBottom w:val="0"/>
          <w:divBdr>
            <w:top w:val="none" w:sz="0" w:space="0" w:color="auto"/>
            <w:left w:val="none" w:sz="0" w:space="0" w:color="auto"/>
            <w:bottom w:val="none" w:sz="0" w:space="0" w:color="auto"/>
            <w:right w:val="none" w:sz="0" w:space="0" w:color="auto"/>
          </w:divBdr>
        </w:div>
        <w:div w:id="1882357222">
          <w:marLeft w:val="640"/>
          <w:marRight w:val="0"/>
          <w:marTop w:val="0"/>
          <w:marBottom w:val="0"/>
          <w:divBdr>
            <w:top w:val="none" w:sz="0" w:space="0" w:color="auto"/>
            <w:left w:val="none" w:sz="0" w:space="0" w:color="auto"/>
            <w:bottom w:val="none" w:sz="0" w:space="0" w:color="auto"/>
            <w:right w:val="none" w:sz="0" w:space="0" w:color="auto"/>
          </w:divBdr>
        </w:div>
        <w:div w:id="506599790">
          <w:marLeft w:val="640"/>
          <w:marRight w:val="0"/>
          <w:marTop w:val="0"/>
          <w:marBottom w:val="0"/>
          <w:divBdr>
            <w:top w:val="none" w:sz="0" w:space="0" w:color="auto"/>
            <w:left w:val="none" w:sz="0" w:space="0" w:color="auto"/>
            <w:bottom w:val="none" w:sz="0" w:space="0" w:color="auto"/>
            <w:right w:val="none" w:sz="0" w:space="0" w:color="auto"/>
          </w:divBdr>
        </w:div>
        <w:div w:id="574433403">
          <w:marLeft w:val="640"/>
          <w:marRight w:val="0"/>
          <w:marTop w:val="0"/>
          <w:marBottom w:val="0"/>
          <w:divBdr>
            <w:top w:val="none" w:sz="0" w:space="0" w:color="auto"/>
            <w:left w:val="none" w:sz="0" w:space="0" w:color="auto"/>
            <w:bottom w:val="none" w:sz="0" w:space="0" w:color="auto"/>
            <w:right w:val="none" w:sz="0" w:space="0" w:color="auto"/>
          </w:divBdr>
        </w:div>
        <w:div w:id="2117484209">
          <w:marLeft w:val="640"/>
          <w:marRight w:val="0"/>
          <w:marTop w:val="0"/>
          <w:marBottom w:val="0"/>
          <w:divBdr>
            <w:top w:val="none" w:sz="0" w:space="0" w:color="auto"/>
            <w:left w:val="none" w:sz="0" w:space="0" w:color="auto"/>
            <w:bottom w:val="none" w:sz="0" w:space="0" w:color="auto"/>
            <w:right w:val="none" w:sz="0" w:space="0" w:color="auto"/>
          </w:divBdr>
        </w:div>
        <w:div w:id="571428298">
          <w:marLeft w:val="640"/>
          <w:marRight w:val="0"/>
          <w:marTop w:val="0"/>
          <w:marBottom w:val="0"/>
          <w:divBdr>
            <w:top w:val="none" w:sz="0" w:space="0" w:color="auto"/>
            <w:left w:val="none" w:sz="0" w:space="0" w:color="auto"/>
            <w:bottom w:val="none" w:sz="0" w:space="0" w:color="auto"/>
            <w:right w:val="none" w:sz="0" w:space="0" w:color="auto"/>
          </w:divBdr>
        </w:div>
        <w:div w:id="1306546709">
          <w:marLeft w:val="640"/>
          <w:marRight w:val="0"/>
          <w:marTop w:val="0"/>
          <w:marBottom w:val="0"/>
          <w:divBdr>
            <w:top w:val="none" w:sz="0" w:space="0" w:color="auto"/>
            <w:left w:val="none" w:sz="0" w:space="0" w:color="auto"/>
            <w:bottom w:val="none" w:sz="0" w:space="0" w:color="auto"/>
            <w:right w:val="none" w:sz="0" w:space="0" w:color="auto"/>
          </w:divBdr>
        </w:div>
        <w:div w:id="226694051">
          <w:marLeft w:val="640"/>
          <w:marRight w:val="0"/>
          <w:marTop w:val="0"/>
          <w:marBottom w:val="0"/>
          <w:divBdr>
            <w:top w:val="none" w:sz="0" w:space="0" w:color="auto"/>
            <w:left w:val="none" w:sz="0" w:space="0" w:color="auto"/>
            <w:bottom w:val="none" w:sz="0" w:space="0" w:color="auto"/>
            <w:right w:val="none" w:sz="0" w:space="0" w:color="auto"/>
          </w:divBdr>
        </w:div>
        <w:div w:id="1813060448">
          <w:marLeft w:val="640"/>
          <w:marRight w:val="0"/>
          <w:marTop w:val="0"/>
          <w:marBottom w:val="0"/>
          <w:divBdr>
            <w:top w:val="none" w:sz="0" w:space="0" w:color="auto"/>
            <w:left w:val="none" w:sz="0" w:space="0" w:color="auto"/>
            <w:bottom w:val="none" w:sz="0" w:space="0" w:color="auto"/>
            <w:right w:val="none" w:sz="0" w:space="0" w:color="auto"/>
          </w:divBdr>
        </w:div>
        <w:div w:id="921791119">
          <w:marLeft w:val="640"/>
          <w:marRight w:val="0"/>
          <w:marTop w:val="0"/>
          <w:marBottom w:val="0"/>
          <w:divBdr>
            <w:top w:val="none" w:sz="0" w:space="0" w:color="auto"/>
            <w:left w:val="none" w:sz="0" w:space="0" w:color="auto"/>
            <w:bottom w:val="none" w:sz="0" w:space="0" w:color="auto"/>
            <w:right w:val="none" w:sz="0" w:space="0" w:color="auto"/>
          </w:divBdr>
        </w:div>
        <w:div w:id="259604575">
          <w:marLeft w:val="640"/>
          <w:marRight w:val="0"/>
          <w:marTop w:val="0"/>
          <w:marBottom w:val="0"/>
          <w:divBdr>
            <w:top w:val="none" w:sz="0" w:space="0" w:color="auto"/>
            <w:left w:val="none" w:sz="0" w:space="0" w:color="auto"/>
            <w:bottom w:val="none" w:sz="0" w:space="0" w:color="auto"/>
            <w:right w:val="none" w:sz="0" w:space="0" w:color="auto"/>
          </w:divBdr>
        </w:div>
        <w:div w:id="306516099">
          <w:marLeft w:val="640"/>
          <w:marRight w:val="0"/>
          <w:marTop w:val="0"/>
          <w:marBottom w:val="0"/>
          <w:divBdr>
            <w:top w:val="none" w:sz="0" w:space="0" w:color="auto"/>
            <w:left w:val="none" w:sz="0" w:space="0" w:color="auto"/>
            <w:bottom w:val="none" w:sz="0" w:space="0" w:color="auto"/>
            <w:right w:val="none" w:sz="0" w:space="0" w:color="auto"/>
          </w:divBdr>
        </w:div>
        <w:div w:id="1985549611">
          <w:marLeft w:val="640"/>
          <w:marRight w:val="0"/>
          <w:marTop w:val="0"/>
          <w:marBottom w:val="0"/>
          <w:divBdr>
            <w:top w:val="none" w:sz="0" w:space="0" w:color="auto"/>
            <w:left w:val="none" w:sz="0" w:space="0" w:color="auto"/>
            <w:bottom w:val="none" w:sz="0" w:space="0" w:color="auto"/>
            <w:right w:val="none" w:sz="0" w:space="0" w:color="auto"/>
          </w:divBdr>
        </w:div>
        <w:div w:id="430591863">
          <w:marLeft w:val="640"/>
          <w:marRight w:val="0"/>
          <w:marTop w:val="0"/>
          <w:marBottom w:val="0"/>
          <w:divBdr>
            <w:top w:val="none" w:sz="0" w:space="0" w:color="auto"/>
            <w:left w:val="none" w:sz="0" w:space="0" w:color="auto"/>
            <w:bottom w:val="none" w:sz="0" w:space="0" w:color="auto"/>
            <w:right w:val="none" w:sz="0" w:space="0" w:color="auto"/>
          </w:divBdr>
        </w:div>
        <w:div w:id="570434331">
          <w:marLeft w:val="640"/>
          <w:marRight w:val="0"/>
          <w:marTop w:val="0"/>
          <w:marBottom w:val="0"/>
          <w:divBdr>
            <w:top w:val="none" w:sz="0" w:space="0" w:color="auto"/>
            <w:left w:val="none" w:sz="0" w:space="0" w:color="auto"/>
            <w:bottom w:val="none" w:sz="0" w:space="0" w:color="auto"/>
            <w:right w:val="none" w:sz="0" w:space="0" w:color="auto"/>
          </w:divBdr>
        </w:div>
      </w:divsChild>
    </w:div>
    <w:div w:id="1558512246">
      <w:bodyDiv w:val="1"/>
      <w:marLeft w:val="0"/>
      <w:marRight w:val="0"/>
      <w:marTop w:val="0"/>
      <w:marBottom w:val="0"/>
      <w:divBdr>
        <w:top w:val="none" w:sz="0" w:space="0" w:color="auto"/>
        <w:left w:val="none" w:sz="0" w:space="0" w:color="auto"/>
        <w:bottom w:val="none" w:sz="0" w:space="0" w:color="auto"/>
        <w:right w:val="none" w:sz="0" w:space="0" w:color="auto"/>
      </w:divBdr>
      <w:divsChild>
        <w:div w:id="1616864694">
          <w:marLeft w:val="640"/>
          <w:marRight w:val="0"/>
          <w:marTop w:val="0"/>
          <w:marBottom w:val="0"/>
          <w:divBdr>
            <w:top w:val="none" w:sz="0" w:space="0" w:color="auto"/>
            <w:left w:val="none" w:sz="0" w:space="0" w:color="auto"/>
            <w:bottom w:val="none" w:sz="0" w:space="0" w:color="auto"/>
            <w:right w:val="none" w:sz="0" w:space="0" w:color="auto"/>
          </w:divBdr>
        </w:div>
        <w:div w:id="707726959">
          <w:marLeft w:val="640"/>
          <w:marRight w:val="0"/>
          <w:marTop w:val="0"/>
          <w:marBottom w:val="0"/>
          <w:divBdr>
            <w:top w:val="none" w:sz="0" w:space="0" w:color="auto"/>
            <w:left w:val="none" w:sz="0" w:space="0" w:color="auto"/>
            <w:bottom w:val="none" w:sz="0" w:space="0" w:color="auto"/>
            <w:right w:val="none" w:sz="0" w:space="0" w:color="auto"/>
          </w:divBdr>
        </w:div>
        <w:div w:id="1379547826">
          <w:marLeft w:val="640"/>
          <w:marRight w:val="0"/>
          <w:marTop w:val="0"/>
          <w:marBottom w:val="0"/>
          <w:divBdr>
            <w:top w:val="none" w:sz="0" w:space="0" w:color="auto"/>
            <w:left w:val="none" w:sz="0" w:space="0" w:color="auto"/>
            <w:bottom w:val="none" w:sz="0" w:space="0" w:color="auto"/>
            <w:right w:val="none" w:sz="0" w:space="0" w:color="auto"/>
          </w:divBdr>
        </w:div>
        <w:div w:id="1286280142">
          <w:marLeft w:val="640"/>
          <w:marRight w:val="0"/>
          <w:marTop w:val="0"/>
          <w:marBottom w:val="0"/>
          <w:divBdr>
            <w:top w:val="none" w:sz="0" w:space="0" w:color="auto"/>
            <w:left w:val="none" w:sz="0" w:space="0" w:color="auto"/>
            <w:bottom w:val="none" w:sz="0" w:space="0" w:color="auto"/>
            <w:right w:val="none" w:sz="0" w:space="0" w:color="auto"/>
          </w:divBdr>
        </w:div>
        <w:div w:id="1438402709">
          <w:marLeft w:val="640"/>
          <w:marRight w:val="0"/>
          <w:marTop w:val="0"/>
          <w:marBottom w:val="0"/>
          <w:divBdr>
            <w:top w:val="none" w:sz="0" w:space="0" w:color="auto"/>
            <w:left w:val="none" w:sz="0" w:space="0" w:color="auto"/>
            <w:bottom w:val="none" w:sz="0" w:space="0" w:color="auto"/>
            <w:right w:val="none" w:sz="0" w:space="0" w:color="auto"/>
          </w:divBdr>
        </w:div>
        <w:div w:id="150295925">
          <w:marLeft w:val="640"/>
          <w:marRight w:val="0"/>
          <w:marTop w:val="0"/>
          <w:marBottom w:val="0"/>
          <w:divBdr>
            <w:top w:val="none" w:sz="0" w:space="0" w:color="auto"/>
            <w:left w:val="none" w:sz="0" w:space="0" w:color="auto"/>
            <w:bottom w:val="none" w:sz="0" w:space="0" w:color="auto"/>
            <w:right w:val="none" w:sz="0" w:space="0" w:color="auto"/>
          </w:divBdr>
        </w:div>
        <w:div w:id="223758828">
          <w:marLeft w:val="640"/>
          <w:marRight w:val="0"/>
          <w:marTop w:val="0"/>
          <w:marBottom w:val="0"/>
          <w:divBdr>
            <w:top w:val="none" w:sz="0" w:space="0" w:color="auto"/>
            <w:left w:val="none" w:sz="0" w:space="0" w:color="auto"/>
            <w:bottom w:val="none" w:sz="0" w:space="0" w:color="auto"/>
            <w:right w:val="none" w:sz="0" w:space="0" w:color="auto"/>
          </w:divBdr>
        </w:div>
        <w:div w:id="2102096076">
          <w:marLeft w:val="640"/>
          <w:marRight w:val="0"/>
          <w:marTop w:val="0"/>
          <w:marBottom w:val="0"/>
          <w:divBdr>
            <w:top w:val="none" w:sz="0" w:space="0" w:color="auto"/>
            <w:left w:val="none" w:sz="0" w:space="0" w:color="auto"/>
            <w:bottom w:val="none" w:sz="0" w:space="0" w:color="auto"/>
            <w:right w:val="none" w:sz="0" w:space="0" w:color="auto"/>
          </w:divBdr>
        </w:div>
        <w:div w:id="1531529563">
          <w:marLeft w:val="640"/>
          <w:marRight w:val="0"/>
          <w:marTop w:val="0"/>
          <w:marBottom w:val="0"/>
          <w:divBdr>
            <w:top w:val="none" w:sz="0" w:space="0" w:color="auto"/>
            <w:left w:val="none" w:sz="0" w:space="0" w:color="auto"/>
            <w:bottom w:val="none" w:sz="0" w:space="0" w:color="auto"/>
            <w:right w:val="none" w:sz="0" w:space="0" w:color="auto"/>
          </w:divBdr>
        </w:div>
        <w:div w:id="1438602769">
          <w:marLeft w:val="640"/>
          <w:marRight w:val="0"/>
          <w:marTop w:val="0"/>
          <w:marBottom w:val="0"/>
          <w:divBdr>
            <w:top w:val="none" w:sz="0" w:space="0" w:color="auto"/>
            <w:left w:val="none" w:sz="0" w:space="0" w:color="auto"/>
            <w:bottom w:val="none" w:sz="0" w:space="0" w:color="auto"/>
            <w:right w:val="none" w:sz="0" w:space="0" w:color="auto"/>
          </w:divBdr>
        </w:div>
        <w:div w:id="1618754245">
          <w:marLeft w:val="640"/>
          <w:marRight w:val="0"/>
          <w:marTop w:val="0"/>
          <w:marBottom w:val="0"/>
          <w:divBdr>
            <w:top w:val="none" w:sz="0" w:space="0" w:color="auto"/>
            <w:left w:val="none" w:sz="0" w:space="0" w:color="auto"/>
            <w:bottom w:val="none" w:sz="0" w:space="0" w:color="auto"/>
            <w:right w:val="none" w:sz="0" w:space="0" w:color="auto"/>
          </w:divBdr>
        </w:div>
        <w:div w:id="1123571284">
          <w:marLeft w:val="640"/>
          <w:marRight w:val="0"/>
          <w:marTop w:val="0"/>
          <w:marBottom w:val="0"/>
          <w:divBdr>
            <w:top w:val="none" w:sz="0" w:space="0" w:color="auto"/>
            <w:left w:val="none" w:sz="0" w:space="0" w:color="auto"/>
            <w:bottom w:val="none" w:sz="0" w:space="0" w:color="auto"/>
            <w:right w:val="none" w:sz="0" w:space="0" w:color="auto"/>
          </w:divBdr>
        </w:div>
        <w:div w:id="1664745951">
          <w:marLeft w:val="640"/>
          <w:marRight w:val="0"/>
          <w:marTop w:val="0"/>
          <w:marBottom w:val="0"/>
          <w:divBdr>
            <w:top w:val="none" w:sz="0" w:space="0" w:color="auto"/>
            <w:left w:val="none" w:sz="0" w:space="0" w:color="auto"/>
            <w:bottom w:val="none" w:sz="0" w:space="0" w:color="auto"/>
            <w:right w:val="none" w:sz="0" w:space="0" w:color="auto"/>
          </w:divBdr>
        </w:div>
        <w:div w:id="1072462506">
          <w:marLeft w:val="640"/>
          <w:marRight w:val="0"/>
          <w:marTop w:val="0"/>
          <w:marBottom w:val="0"/>
          <w:divBdr>
            <w:top w:val="none" w:sz="0" w:space="0" w:color="auto"/>
            <w:left w:val="none" w:sz="0" w:space="0" w:color="auto"/>
            <w:bottom w:val="none" w:sz="0" w:space="0" w:color="auto"/>
            <w:right w:val="none" w:sz="0" w:space="0" w:color="auto"/>
          </w:divBdr>
        </w:div>
        <w:div w:id="158085607">
          <w:marLeft w:val="640"/>
          <w:marRight w:val="0"/>
          <w:marTop w:val="0"/>
          <w:marBottom w:val="0"/>
          <w:divBdr>
            <w:top w:val="none" w:sz="0" w:space="0" w:color="auto"/>
            <w:left w:val="none" w:sz="0" w:space="0" w:color="auto"/>
            <w:bottom w:val="none" w:sz="0" w:space="0" w:color="auto"/>
            <w:right w:val="none" w:sz="0" w:space="0" w:color="auto"/>
          </w:divBdr>
        </w:div>
        <w:div w:id="107355776">
          <w:marLeft w:val="640"/>
          <w:marRight w:val="0"/>
          <w:marTop w:val="0"/>
          <w:marBottom w:val="0"/>
          <w:divBdr>
            <w:top w:val="none" w:sz="0" w:space="0" w:color="auto"/>
            <w:left w:val="none" w:sz="0" w:space="0" w:color="auto"/>
            <w:bottom w:val="none" w:sz="0" w:space="0" w:color="auto"/>
            <w:right w:val="none" w:sz="0" w:space="0" w:color="auto"/>
          </w:divBdr>
        </w:div>
        <w:div w:id="360666502">
          <w:marLeft w:val="640"/>
          <w:marRight w:val="0"/>
          <w:marTop w:val="0"/>
          <w:marBottom w:val="0"/>
          <w:divBdr>
            <w:top w:val="none" w:sz="0" w:space="0" w:color="auto"/>
            <w:left w:val="none" w:sz="0" w:space="0" w:color="auto"/>
            <w:bottom w:val="none" w:sz="0" w:space="0" w:color="auto"/>
            <w:right w:val="none" w:sz="0" w:space="0" w:color="auto"/>
          </w:divBdr>
        </w:div>
        <w:div w:id="342899227">
          <w:marLeft w:val="640"/>
          <w:marRight w:val="0"/>
          <w:marTop w:val="0"/>
          <w:marBottom w:val="0"/>
          <w:divBdr>
            <w:top w:val="none" w:sz="0" w:space="0" w:color="auto"/>
            <w:left w:val="none" w:sz="0" w:space="0" w:color="auto"/>
            <w:bottom w:val="none" w:sz="0" w:space="0" w:color="auto"/>
            <w:right w:val="none" w:sz="0" w:space="0" w:color="auto"/>
          </w:divBdr>
        </w:div>
        <w:div w:id="1238321784">
          <w:marLeft w:val="640"/>
          <w:marRight w:val="0"/>
          <w:marTop w:val="0"/>
          <w:marBottom w:val="0"/>
          <w:divBdr>
            <w:top w:val="none" w:sz="0" w:space="0" w:color="auto"/>
            <w:left w:val="none" w:sz="0" w:space="0" w:color="auto"/>
            <w:bottom w:val="none" w:sz="0" w:space="0" w:color="auto"/>
            <w:right w:val="none" w:sz="0" w:space="0" w:color="auto"/>
          </w:divBdr>
        </w:div>
        <w:div w:id="17972190">
          <w:marLeft w:val="640"/>
          <w:marRight w:val="0"/>
          <w:marTop w:val="0"/>
          <w:marBottom w:val="0"/>
          <w:divBdr>
            <w:top w:val="none" w:sz="0" w:space="0" w:color="auto"/>
            <w:left w:val="none" w:sz="0" w:space="0" w:color="auto"/>
            <w:bottom w:val="none" w:sz="0" w:space="0" w:color="auto"/>
            <w:right w:val="none" w:sz="0" w:space="0" w:color="auto"/>
          </w:divBdr>
        </w:div>
        <w:div w:id="1313020488">
          <w:marLeft w:val="640"/>
          <w:marRight w:val="0"/>
          <w:marTop w:val="0"/>
          <w:marBottom w:val="0"/>
          <w:divBdr>
            <w:top w:val="none" w:sz="0" w:space="0" w:color="auto"/>
            <w:left w:val="none" w:sz="0" w:space="0" w:color="auto"/>
            <w:bottom w:val="none" w:sz="0" w:space="0" w:color="auto"/>
            <w:right w:val="none" w:sz="0" w:space="0" w:color="auto"/>
          </w:divBdr>
        </w:div>
        <w:div w:id="1111900867">
          <w:marLeft w:val="640"/>
          <w:marRight w:val="0"/>
          <w:marTop w:val="0"/>
          <w:marBottom w:val="0"/>
          <w:divBdr>
            <w:top w:val="none" w:sz="0" w:space="0" w:color="auto"/>
            <w:left w:val="none" w:sz="0" w:space="0" w:color="auto"/>
            <w:bottom w:val="none" w:sz="0" w:space="0" w:color="auto"/>
            <w:right w:val="none" w:sz="0" w:space="0" w:color="auto"/>
          </w:divBdr>
        </w:div>
        <w:div w:id="1338651661">
          <w:marLeft w:val="640"/>
          <w:marRight w:val="0"/>
          <w:marTop w:val="0"/>
          <w:marBottom w:val="0"/>
          <w:divBdr>
            <w:top w:val="none" w:sz="0" w:space="0" w:color="auto"/>
            <w:left w:val="none" w:sz="0" w:space="0" w:color="auto"/>
            <w:bottom w:val="none" w:sz="0" w:space="0" w:color="auto"/>
            <w:right w:val="none" w:sz="0" w:space="0" w:color="auto"/>
          </w:divBdr>
        </w:div>
        <w:div w:id="1948392767">
          <w:marLeft w:val="640"/>
          <w:marRight w:val="0"/>
          <w:marTop w:val="0"/>
          <w:marBottom w:val="0"/>
          <w:divBdr>
            <w:top w:val="none" w:sz="0" w:space="0" w:color="auto"/>
            <w:left w:val="none" w:sz="0" w:space="0" w:color="auto"/>
            <w:bottom w:val="none" w:sz="0" w:space="0" w:color="auto"/>
            <w:right w:val="none" w:sz="0" w:space="0" w:color="auto"/>
          </w:divBdr>
        </w:div>
        <w:div w:id="9768984">
          <w:marLeft w:val="640"/>
          <w:marRight w:val="0"/>
          <w:marTop w:val="0"/>
          <w:marBottom w:val="0"/>
          <w:divBdr>
            <w:top w:val="none" w:sz="0" w:space="0" w:color="auto"/>
            <w:left w:val="none" w:sz="0" w:space="0" w:color="auto"/>
            <w:bottom w:val="none" w:sz="0" w:space="0" w:color="auto"/>
            <w:right w:val="none" w:sz="0" w:space="0" w:color="auto"/>
          </w:divBdr>
        </w:div>
        <w:div w:id="1756125273">
          <w:marLeft w:val="640"/>
          <w:marRight w:val="0"/>
          <w:marTop w:val="0"/>
          <w:marBottom w:val="0"/>
          <w:divBdr>
            <w:top w:val="none" w:sz="0" w:space="0" w:color="auto"/>
            <w:left w:val="none" w:sz="0" w:space="0" w:color="auto"/>
            <w:bottom w:val="none" w:sz="0" w:space="0" w:color="auto"/>
            <w:right w:val="none" w:sz="0" w:space="0" w:color="auto"/>
          </w:divBdr>
        </w:div>
        <w:div w:id="2109806762">
          <w:marLeft w:val="640"/>
          <w:marRight w:val="0"/>
          <w:marTop w:val="0"/>
          <w:marBottom w:val="0"/>
          <w:divBdr>
            <w:top w:val="none" w:sz="0" w:space="0" w:color="auto"/>
            <w:left w:val="none" w:sz="0" w:space="0" w:color="auto"/>
            <w:bottom w:val="none" w:sz="0" w:space="0" w:color="auto"/>
            <w:right w:val="none" w:sz="0" w:space="0" w:color="auto"/>
          </w:divBdr>
        </w:div>
        <w:div w:id="1192184819">
          <w:marLeft w:val="640"/>
          <w:marRight w:val="0"/>
          <w:marTop w:val="0"/>
          <w:marBottom w:val="0"/>
          <w:divBdr>
            <w:top w:val="none" w:sz="0" w:space="0" w:color="auto"/>
            <w:left w:val="none" w:sz="0" w:space="0" w:color="auto"/>
            <w:bottom w:val="none" w:sz="0" w:space="0" w:color="auto"/>
            <w:right w:val="none" w:sz="0" w:space="0" w:color="auto"/>
          </w:divBdr>
        </w:div>
        <w:div w:id="1338120738">
          <w:marLeft w:val="640"/>
          <w:marRight w:val="0"/>
          <w:marTop w:val="0"/>
          <w:marBottom w:val="0"/>
          <w:divBdr>
            <w:top w:val="none" w:sz="0" w:space="0" w:color="auto"/>
            <w:left w:val="none" w:sz="0" w:space="0" w:color="auto"/>
            <w:bottom w:val="none" w:sz="0" w:space="0" w:color="auto"/>
            <w:right w:val="none" w:sz="0" w:space="0" w:color="auto"/>
          </w:divBdr>
        </w:div>
        <w:div w:id="150565072">
          <w:marLeft w:val="640"/>
          <w:marRight w:val="0"/>
          <w:marTop w:val="0"/>
          <w:marBottom w:val="0"/>
          <w:divBdr>
            <w:top w:val="none" w:sz="0" w:space="0" w:color="auto"/>
            <w:left w:val="none" w:sz="0" w:space="0" w:color="auto"/>
            <w:bottom w:val="none" w:sz="0" w:space="0" w:color="auto"/>
            <w:right w:val="none" w:sz="0" w:space="0" w:color="auto"/>
          </w:divBdr>
        </w:div>
        <w:div w:id="60253592">
          <w:marLeft w:val="640"/>
          <w:marRight w:val="0"/>
          <w:marTop w:val="0"/>
          <w:marBottom w:val="0"/>
          <w:divBdr>
            <w:top w:val="none" w:sz="0" w:space="0" w:color="auto"/>
            <w:left w:val="none" w:sz="0" w:space="0" w:color="auto"/>
            <w:bottom w:val="none" w:sz="0" w:space="0" w:color="auto"/>
            <w:right w:val="none" w:sz="0" w:space="0" w:color="auto"/>
          </w:divBdr>
        </w:div>
        <w:div w:id="333536570">
          <w:marLeft w:val="640"/>
          <w:marRight w:val="0"/>
          <w:marTop w:val="0"/>
          <w:marBottom w:val="0"/>
          <w:divBdr>
            <w:top w:val="none" w:sz="0" w:space="0" w:color="auto"/>
            <w:left w:val="none" w:sz="0" w:space="0" w:color="auto"/>
            <w:bottom w:val="none" w:sz="0" w:space="0" w:color="auto"/>
            <w:right w:val="none" w:sz="0" w:space="0" w:color="auto"/>
          </w:divBdr>
        </w:div>
        <w:div w:id="282424864">
          <w:marLeft w:val="640"/>
          <w:marRight w:val="0"/>
          <w:marTop w:val="0"/>
          <w:marBottom w:val="0"/>
          <w:divBdr>
            <w:top w:val="none" w:sz="0" w:space="0" w:color="auto"/>
            <w:left w:val="none" w:sz="0" w:space="0" w:color="auto"/>
            <w:bottom w:val="none" w:sz="0" w:space="0" w:color="auto"/>
            <w:right w:val="none" w:sz="0" w:space="0" w:color="auto"/>
          </w:divBdr>
        </w:div>
        <w:div w:id="1283851921">
          <w:marLeft w:val="640"/>
          <w:marRight w:val="0"/>
          <w:marTop w:val="0"/>
          <w:marBottom w:val="0"/>
          <w:divBdr>
            <w:top w:val="none" w:sz="0" w:space="0" w:color="auto"/>
            <w:left w:val="none" w:sz="0" w:space="0" w:color="auto"/>
            <w:bottom w:val="none" w:sz="0" w:space="0" w:color="auto"/>
            <w:right w:val="none" w:sz="0" w:space="0" w:color="auto"/>
          </w:divBdr>
        </w:div>
        <w:div w:id="1609459329">
          <w:marLeft w:val="640"/>
          <w:marRight w:val="0"/>
          <w:marTop w:val="0"/>
          <w:marBottom w:val="0"/>
          <w:divBdr>
            <w:top w:val="none" w:sz="0" w:space="0" w:color="auto"/>
            <w:left w:val="none" w:sz="0" w:space="0" w:color="auto"/>
            <w:bottom w:val="none" w:sz="0" w:space="0" w:color="auto"/>
            <w:right w:val="none" w:sz="0" w:space="0" w:color="auto"/>
          </w:divBdr>
        </w:div>
        <w:div w:id="228543691">
          <w:marLeft w:val="640"/>
          <w:marRight w:val="0"/>
          <w:marTop w:val="0"/>
          <w:marBottom w:val="0"/>
          <w:divBdr>
            <w:top w:val="none" w:sz="0" w:space="0" w:color="auto"/>
            <w:left w:val="none" w:sz="0" w:space="0" w:color="auto"/>
            <w:bottom w:val="none" w:sz="0" w:space="0" w:color="auto"/>
            <w:right w:val="none" w:sz="0" w:space="0" w:color="auto"/>
          </w:divBdr>
        </w:div>
        <w:div w:id="967929036">
          <w:marLeft w:val="640"/>
          <w:marRight w:val="0"/>
          <w:marTop w:val="0"/>
          <w:marBottom w:val="0"/>
          <w:divBdr>
            <w:top w:val="none" w:sz="0" w:space="0" w:color="auto"/>
            <w:left w:val="none" w:sz="0" w:space="0" w:color="auto"/>
            <w:bottom w:val="none" w:sz="0" w:space="0" w:color="auto"/>
            <w:right w:val="none" w:sz="0" w:space="0" w:color="auto"/>
          </w:divBdr>
        </w:div>
        <w:div w:id="1873302701">
          <w:marLeft w:val="640"/>
          <w:marRight w:val="0"/>
          <w:marTop w:val="0"/>
          <w:marBottom w:val="0"/>
          <w:divBdr>
            <w:top w:val="none" w:sz="0" w:space="0" w:color="auto"/>
            <w:left w:val="none" w:sz="0" w:space="0" w:color="auto"/>
            <w:bottom w:val="none" w:sz="0" w:space="0" w:color="auto"/>
            <w:right w:val="none" w:sz="0" w:space="0" w:color="auto"/>
          </w:divBdr>
        </w:div>
        <w:div w:id="242379236">
          <w:marLeft w:val="640"/>
          <w:marRight w:val="0"/>
          <w:marTop w:val="0"/>
          <w:marBottom w:val="0"/>
          <w:divBdr>
            <w:top w:val="none" w:sz="0" w:space="0" w:color="auto"/>
            <w:left w:val="none" w:sz="0" w:space="0" w:color="auto"/>
            <w:bottom w:val="none" w:sz="0" w:space="0" w:color="auto"/>
            <w:right w:val="none" w:sz="0" w:space="0" w:color="auto"/>
          </w:divBdr>
        </w:div>
        <w:div w:id="76833876">
          <w:marLeft w:val="640"/>
          <w:marRight w:val="0"/>
          <w:marTop w:val="0"/>
          <w:marBottom w:val="0"/>
          <w:divBdr>
            <w:top w:val="none" w:sz="0" w:space="0" w:color="auto"/>
            <w:left w:val="none" w:sz="0" w:space="0" w:color="auto"/>
            <w:bottom w:val="none" w:sz="0" w:space="0" w:color="auto"/>
            <w:right w:val="none" w:sz="0" w:space="0" w:color="auto"/>
          </w:divBdr>
        </w:div>
        <w:div w:id="261963525">
          <w:marLeft w:val="640"/>
          <w:marRight w:val="0"/>
          <w:marTop w:val="0"/>
          <w:marBottom w:val="0"/>
          <w:divBdr>
            <w:top w:val="none" w:sz="0" w:space="0" w:color="auto"/>
            <w:left w:val="none" w:sz="0" w:space="0" w:color="auto"/>
            <w:bottom w:val="none" w:sz="0" w:space="0" w:color="auto"/>
            <w:right w:val="none" w:sz="0" w:space="0" w:color="auto"/>
          </w:divBdr>
        </w:div>
        <w:div w:id="1016231812">
          <w:marLeft w:val="640"/>
          <w:marRight w:val="0"/>
          <w:marTop w:val="0"/>
          <w:marBottom w:val="0"/>
          <w:divBdr>
            <w:top w:val="none" w:sz="0" w:space="0" w:color="auto"/>
            <w:left w:val="none" w:sz="0" w:space="0" w:color="auto"/>
            <w:bottom w:val="none" w:sz="0" w:space="0" w:color="auto"/>
            <w:right w:val="none" w:sz="0" w:space="0" w:color="auto"/>
          </w:divBdr>
        </w:div>
        <w:div w:id="992176655">
          <w:marLeft w:val="640"/>
          <w:marRight w:val="0"/>
          <w:marTop w:val="0"/>
          <w:marBottom w:val="0"/>
          <w:divBdr>
            <w:top w:val="none" w:sz="0" w:space="0" w:color="auto"/>
            <w:left w:val="none" w:sz="0" w:space="0" w:color="auto"/>
            <w:bottom w:val="none" w:sz="0" w:space="0" w:color="auto"/>
            <w:right w:val="none" w:sz="0" w:space="0" w:color="auto"/>
          </w:divBdr>
        </w:div>
        <w:div w:id="1965113778">
          <w:marLeft w:val="640"/>
          <w:marRight w:val="0"/>
          <w:marTop w:val="0"/>
          <w:marBottom w:val="0"/>
          <w:divBdr>
            <w:top w:val="none" w:sz="0" w:space="0" w:color="auto"/>
            <w:left w:val="none" w:sz="0" w:space="0" w:color="auto"/>
            <w:bottom w:val="none" w:sz="0" w:space="0" w:color="auto"/>
            <w:right w:val="none" w:sz="0" w:space="0" w:color="auto"/>
          </w:divBdr>
        </w:div>
        <w:div w:id="1698236362">
          <w:marLeft w:val="640"/>
          <w:marRight w:val="0"/>
          <w:marTop w:val="0"/>
          <w:marBottom w:val="0"/>
          <w:divBdr>
            <w:top w:val="none" w:sz="0" w:space="0" w:color="auto"/>
            <w:left w:val="none" w:sz="0" w:space="0" w:color="auto"/>
            <w:bottom w:val="none" w:sz="0" w:space="0" w:color="auto"/>
            <w:right w:val="none" w:sz="0" w:space="0" w:color="auto"/>
          </w:divBdr>
        </w:div>
        <w:div w:id="1659192995">
          <w:marLeft w:val="640"/>
          <w:marRight w:val="0"/>
          <w:marTop w:val="0"/>
          <w:marBottom w:val="0"/>
          <w:divBdr>
            <w:top w:val="none" w:sz="0" w:space="0" w:color="auto"/>
            <w:left w:val="none" w:sz="0" w:space="0" w:color="auto"/>
            <w:bottom w:val="none" w:sz="0" w:space="0" w:color="auto"/>
            <w:right w:val="none" w:sz="0" w:space="0" w:color="auto"/>
          </w:divBdr>
        </w:div>
        <w:div w:id="2139489320">
          <w:marLeft w:val="640"/>
          <w:marRight w:val="0"/>
          <w:marTop w:val="0"/>
          <w:marBottom w:val="0"/>
          <w:divBdr>
            <w:top w:val="none" w:sz="0" w:space="0" w:color="auto"/>
            <w:left w:val="none" w:sz="0" w:space="0" w:color="auto"/>
            <w:bottom w:val="none" w:sz="0" w:space="0" w:color="auto"/>
            <w:right w:val="none" w:sz="0" w:space="0" w:color="auto"/>
          </w:divBdr>
        </w:div>
        <w:div w:id="247347729">
          <w:marLeft w:val="640"/>
          <w:marRight w:val="0"/>
          <w:marTop w:val="0"/>
          <w:marBottom w:val="0"/>
          <w:divBdr>
            <w:top w:val="none" w:sz="0" w:space="0" w:color="auto"/>
            <w:left w:val="none" w:sz="0" w:space="0" w:color="auto"/>
            <w:bottom w:val="none" w:sz="0" w:space="0" w:color="auto"/>
            <w:right w:val="none" w:sz="0" w:space="0" w:color="auto"/>
          </w:divBdr>
        </w:div>
        <w:div w:id="1135634123">
          <w:marLeft w:val="640"/>
          <w:marRight w:val="0"/>
          <w:marTop w:val="0"/>
          <w:marBottom w:val="0"/>
          <w:divBdr>
            <w:top w:val="none" w:sz="0" w:space="0" w:color="auto"/>
            <w:left w:val="none" w:sz="0" w:space="0" w:color="auto"/>
            <w:bottom w:val="none" w:sz="0" w:space="0" w:color="auto"/>
            <w:right w:val="none" w:sz="0" w:space="0" w:color="auto"/>
          </w:divBdr>
        </w:div>
        <w:div w:id="484903490">
          <w:marLeft w:val="640"/>
          <w:marRight w:val="0"/>
          <w:marTop w:val="0"/>
          <w:marBottom w:val="0"/>
          <w:divBdr>
            <w:top w:val="none" w:sz="0" w:space="0" w:color="auto"/>
            <w:left w:val="none" w:sz="0" w:space="0" w:color="auto"/>
            <w:bottom w:val="none" w:sz="0" w:space="0" w:color="auto"/>
            <w:right w:val="none" w:sz="0" w:space="0" w:color="auto"/>
          </w:divBdr>
        </w:div>
        <w:div w:id="550843801">
          <w:marLeft w:val="640"/>
          <w:marRight w:val="0"/>
          <w:marTop w:val="0"/>
          <w:marBottom w:val="0"/>
          <w:divBdr>
            <w:top w:val="none" w:sz="0" w:space="0" w:color="auto"/>
            <w:left w:val="none" w:sz="0" w:space="0" w:color="auto"/>
            <w:bottom w:val="none" w:sz="0" w:space="0" w:color="auto"/>
            <w:right w:val="none" w:sz="0" w:space="0" w:color="auto"/>
          </w:divBdr>
        </w:div>
        <w:div w:id="900797940">
          <w:marLeft w:val="640"/>
          <w:marRight w:val="0"/>
          <w:marTop w:val="0"/>
          <w:marBottom w:val="0"/>
          <w:divBdr>
            <w:top w:val="none" w:sz="0" w:space="0" w:color="auto"/>
            <w:left w:val="none" w:sz="0" w:space="0" w:color="auto"/>
            <w:bottom w:val="none" w:sz="0" w:space="0" w:color="auto"/>
            <w:right w:val="none" w:sz="0" w:space="0" w:color="auto"/>
          </w:divBdr>
        </w:div>
        <w:div w:id="963192659">
          <w:marLeft w:val="640"/>
          <w:marRight w:val="0"/>
          <w:marTop w:val="0"/>
          <w:marBottom w:val="0"/>
          <w:divBdr>
            <w:top w:val="none" w:sz="0" w:space="0" w:color="auto"/>
            <w:left w:val="none" w:sz="0" w:space="0" w:color="auto"/>
            <w:bottom w:val="none" w:sz="0" w:space="0" w:color="auto"/>
            <w:right w:val="none" w:sz="0" w:space="0" w:color="auto"/>
          </w:divBdr>
        </w:div>
        <w:div w:id="687484620">
          <w:marLeft w:val="640"/>
          <w:marRight w:val="0"/>
          <w:marTop w:val="0"/>
          <w:marBottom w:val="0"/>
          <w:divBdr>
            <w:top w:val="none" w:sz="0" w:space="0" w:color="auto"/>
            <w:left w:val="none" w:sz="0" w:space="0" w:color="auto"/>
            <w:bottom w:val="none" w:sz="0" w:space="0" w:color="auto"/>
            <w:right w:val="none" w:sz="0" w:space="0" w:color="auto"/>
          </w:divBdr>
        </w:div>
        <w:div w:id="1272081035">
          <w:marLeft w:val="640"/>
          <w:marRight w:val="0"/>
          <w:marTop w:val="0"/>
          <w:marBottom w:val="0"/>
          <w:divBdr>
            <w:top w:val="none" w:sz="0" w:space="0" w:color="auto"/>
            <w:left w:val="none" w:sz="0" w:space="0" w:color="auto"/>
            <w:bottom w:val="none" w:sz="0" w:space="0" w:color="auto"/>
            <w:right w:val="none" w:sz="0" w:space="0" w:color="auto"/>
          </w:divBdr>
        </w:div>
        <w:div w:id="141041719">
          <w:marLeft w:val="640"/>
          <w:marRight w:val="0"/>
          <w:marTop w:val="0"/>
          <w:marBottom w:val="0"/>
          <w:divBdr>
            <w:top w:val="none" w:sz="0" w:space="0" w:color="auto"/>
            <w:left w:val="none" w:sz="0" w:space="0" w:color="auto"/>
            <w:bottom w:val="none" w:sz="0" w:space="0" w:color="auto"/>
            <w:right w:val="none" w:sz="0" w:space="0" w:color="auto"/>
          </w:divBdr>
        </w:div>
        <w:div w:id="1873571619">
          <w:marLeft w:val="640"/>
          <w:marRight w:val="0"/>
          <w:marTop w:val="0"/>
          <w:marBottom w:val="0"/>
          <w:divBdr>
            <w:top w:val="none" w:sz="0" w:space="0" w:color="auto"/>
            <w:left w:val="none" w:sz="0" w:space="0" w:color="auto"/>
            <w:bottom w:val="none" w:sz="0" w:space="0" w:color="auto"/>
            <w:right w:val="none" w:sz="0" w:space="0" w:color="auto"/>
          </w:divBdr>
        </w:div>
        <w:div w:id="886843037">
          <w:marLeft w:val="640"/>
          <w:marRight w:val="0"/>
          <w:marTop w:val="0"/>
          <w:marBottom w:val="0"/>
          <w:divBdr>
            <w:top w:val="none" w:sz="0" w:space="0" w:color="auto"/>
            <w:left w:val="none" w:sz="0" w:space="0" w:color="auto"/>
            <w:bottom w:val="none" w:sz="0" w:space="0" w:color="auto"/>
            <w:right w:val="none" w:sz="0" w:space="0" w:color="auto"/>
          </w:divBdr>
        </w:div>
        <w:div w:id="1692217101">
          <w:marLeft w:val="640"/>
          <w:marRight w:val="0"/>
          <w:marTop w:val="0"/>
          <w:marBottom w:val="0"/>
          <w:divBdr>
            <w:top w:val="none" w:sz="0" w:space="0" w:color="auto"/>
            <w:left w:val="none" w:sz="0" w:space="0" w:color="auto"/>
            <w:bottom w:val="none" w:sz="0" w:space="0" w:color="auto"/>
            <w:right w:val="none" w:sz="0" w:space="0" w:color="auto"/>
          </w:divBdr>
        </w:div>
        <w:div w:id="231694086">
          <w:marLeft w:val="640"/>
          <w:marRight w:val="0"/>
          <w:marTop w:val="0"/>
          <w:marBottom w:val="0"/>
          <w:divBdr>
            <w:top w:val="none" w:sz="0" w:space="0" w:color="auto"/>
            <w:left w:val="none" w:sz="0" w:space="0" w:color="auto"/>
            <w:bottom w:val="none" w:sz="0" w:space="0" w:color="auto"/>
            <w:right w:val="none" w:sz="0" w:space="0" w:color="auto"/>
          </w:divBdr>
        </w:div>
        <w:div w:id="351147667">
          <w:marLeft w:val="640"/>
          <w:marRight w:val="0"/>
          <w:marTop w:val="0"/>
          <w:marBottom w:val="0"/>
          <w:divBdr>
            <w:top w:val="none" w:sz="0" w:space="0" w:color="auto"/>
            <w:left w:val="none" w:sz="0" w:space="0" w:color="auto"/>
            <w:bottom w:val="none" w:sz="0" w:space="0" w:color="auto"/>
            <w:right w:val="none" w:sz="0" w:space="0" w:color="auto"/>
          </w:divBdr>
        </w:div>
        <w:div w:id="235676246">
          <w:marLeft w:val="640"/>
          <w:marRight w:val="0"/>
          <w:marTop w:val="0"/>
          <w:marBottom w:val="0"/>
          <w:divBdr>
            <w:top w:val="none" w:sz="0" w:space="0" w:color="auto"/>
            <w:left w:val="none" w:sz="0" w:space="0" w:color="auto"/>
            <w:bottom w:val="none" w:sz="0" w:space="0" w:color="auto"/>
            <w:right w:val="none" w:sz="0" w:space="0" w:color="auto"/>
          </w:divBdr>
        </w:div>
        <w:div w:id="1298802488">
          <w:marLeft w:val="640"/>
          <w:marRight w:val="0"/>
          <w:marTop w:val="0"/>
          <w:marBottom w:val="0"/>
          <w:divBdr>
            <w:top w:val="none" w:sz="0" w:space="0" w:color="auto"/>
            <w:left w:val="none" w:sz="0" w:space="0" w:color="auto"/>
            <w:bottom w:val="none" w:sz="0" w:space="0" w:color="auto"/>
            <w:right w:val="none" w:sz="0" w:space="0" w:color="auto"/>
          </w:divBdr>
        </w:div>
        <w:div w:id="676228995">
          <w:marLeft w:val="640"/>
          <w:marRight w:val="0"/>
          <w:marTop w:val="0"/>
          <w:marBottom w:val="0"/>
          <w:divBdr>
            <w:top w:val="none" w:sz="0" w:space="0" w:color="auto"/>
            <w:left w:val="none" w:sz="0" w:space="0" w:color="auto"/>
            <w:bottom w:val="none" w:sz="0" w:space="0" w:color="auto"/>
            <w:right w:val="none" w:sz="0" w:space="0" w:color="auto"/>
          </w:divBdr>
        </w:div>
        <w:div w:id="346060002">
          <w:marLeft w:val="640"/>
          <w:marRight w:val="0"/>
          <w:marTop w:val="0"/>
          <w:marBottom w:val="0"/>
          <w:divBdr>
            <w:top w:val="none" w:sz="0" w:space="0" w:color="auto"/>
            <w:left w:val="none" w:sz="0" w:space="0" w:color="auto"/>
            <w:bottom w:val="none" w:sz="0" w:space="0" w:color="auto"/>
            <w:right w:val="none" w:sz="0" w:space="0" w:color="auto"/>
          </w:divBdr>
        </w:div>
        <w:div w:id="567499241">
          <w:marLeft w:val="640"/>
          <w:marRight w:val="0"/>
          <w:marTop w:val="0"/>
          <w:marBottom w:val="0"/>
          <w:divBdr>
            <w:top w:val="none" w:sz="0" w:space="0" w:color="auto"/>
            <w:left w:val="none" w:sz="0" w:space="0" w:color="auto"/>
            <w:bottom w:val="none" w:sz="0" w:space="0" w:color="auto"/>
            <w:right w:val="none" w:sz="0" w:space="0" w:color="auto"/>
          </w:divBdr>
        </w:div>
        <w:div w:id="1755855322">
          <w:marLeft w:val="640"/>
          <w:marRight w:val="0"/>
          <w:marTop w:val="0"/>
          <w:marBottom w:val="0"/>
          <w:divBdr>
            <w:top w:val="none" w:sz="0" w:space="0" w:color="auto"/>
            <w:left w:val="none" w:sz="0" w:space="0" w:color="auto"/>
            <w:bottom w:val="none" w:sz="0" w:space="0" w:color="auto"/>
            <w:right w:val="none" w:sz="0" w:space="0" w:color="auto"/>
          </w:divBdr>
        </w:div>
        <w:div w:id="17661759">
          <w:marLeft w:val="640"/>
          <w:marRight w:val="0"/>
          <w:marTop w:val="0"/>
          <w:marBottom w:val="0"/>
          <w:divBdr>
            <w:top w:val="none" w:sz="0" w:space="0" w:color="auto"/>
            <w:left w:val="none" w:sz="0" w:space="0" w:color="auto"/>
            <w:bottom w:val="none" w:sz="0" w:space="0" w:color="auto"/>
            <w:right w:val="none" w:sz="0" w:space="0" w:color="auto"/>
          </w:divBdr>
        </w:div>
        <w:div w:id="1262184224">
          <w:marLeft w:val="640"/>
          <w:marRight w:val="0"/>
          <w:marTop w:val="0"/>
          <w:marBottom w:val="0"/>
          <w:divBdr>
            <w:top w:val="none" w:sz="0" w:space="0" w:color="auto"/>
            <w:left w:val="none" w:sz="0" w:space="0" w:color="auto"/>
            <w:bottom w:val="none" w:sz="0" w:space="0" w:color="auto"/>
            <w:right w:val="none" w:sz="0" w:space="0" w:color="auto"/>
          </w:divBdr>
        </w:div>
        <w:div w:id="1682732407">
          <w:marLeft w:val="640"/>
          <w:marRight w:val="0"/>
          <w:marTop w:val="0"/>
          <w:marBottom w:val="0"/>
          <w:divBdr>
            <w:top w:val="none" w:sz="0" w:space="0" w:color="auto"/>
            <w:left w:val="none" w:sz="0" w:space="0" w:color="auto"/>
            <w:bottom w:val="none" w:sz="0" w:space="0" w:color="auto"/>
            <w:right w:val="none" w:sz="0" w:space="0" w:color="auto"/>
          </w:divBdr>
        </w:div>
        <w:div w:id="2127193400">
          <w:marLeft w:val="640"/>
          <w:marRight w:val="0"/>
          <w:marTop w:val="0"/>
          <w:marBottom w:val="0"/>
          <w:divBdr>
            <w:top w:val="none" w:sz="0" w:space="0" w:color="auto"/>
            <w:left w:val="none" w:sz="0" w:space="0" w:color="auto"/>
            <w:bottom w:val="none" w:sz="0" w:space="0" w:color="auto"/>
            <w:right w:val="none" w:sz="0" w:space="0" w:color="auto"/>
          </w:divBdr>
        </w:div>
        <w:div w:id="922110957">
          <w:marLeft w:val="640"/>
          <w:marRight w:val="0"/>
          <w:marTop w:val="0"/>
          <w:marBottom w:val="0"/>
          <w:divBdr>
            <w:top w:val="none" w:sz="0" w:space="0" w:color="auto"/>
            <w:left w:val="none" w:sz="0" w:space="0" w:color="auto"/>
            <w:bottom w:val="none" w:sz="0" w:space="0" w:color="auto"/>
            <w:right w:val="none" w:sz="0" w:space="0" w:color="auto"/>
          </w:divBdr>
        </w:div>
        <w:div w:id="1777290067">
          <w:marLeft w:val="640"/>
          <w:marRight w:val="0"/>
          <w:marTop w:val="0"/>
          <w:marBottom w:val="0"/>
          <w:divBdr>
            <w:top w:val="none" w:sz="0" w:space="0" w:color="auto"/>
            <w:left w:val="none" w:sz="0" w:space="0" w:color="auto"/>
            <w:bottom w:val="none" w:sz="0" w:space="0" w:color="auto"/>
            <w:right w:val="none" w:sz="0" w:space="0" w:color="auto"/>
          </w:divBdr>
        </w:div>
        <w:div w:id="1183973496">
          <w:marLeft w:val="640"/>
          <w:marRight w:val="0"/>
          <w:marTop w:val="0"/>
          <w:marBottom w:val="0"/>
          <w:divBdr>
            <w:top w:val="none" w:sz="0" w:space="0" w:color="auto"/>
            <w:left w:val="none" w:sz="0" w:space="0" w:color="auto"/>
            <w:bottom w:val="none" w:sz="0" w:space="0" w:color="auto"/>
            <w:right w:val="none" w:sz="0" w:space="0" w:color="auto"/>
          </w:divBdr>
        </w:div>
        <w:div w:id="239408892">
          <w:marLeft w:val="640"/>
          <w:marRight w:val="0"/>
          <w:marTop w:val="0"/>
          <w:marBottom w:val="0"/>
          <w:divBdr>
            <w:top w:val="none" w:sz="0" w:space="0" w:color="auto"/>
            <w:left w:val="none" w:sz="0" w:space="0" w:color="auto"/>
            <w:bottom w:val="none" w:sz="0" w:space="0" w:color="auto"/>
            <w:right w:val="none" w:sz="0" w:space="0" w:color="auto"/>
          </w:divBdr>
        </w:div>
        <w:div w:id="1056664909">
          <w:marLeft w:val="640"/>
          <w:marRight w:val="0"/>
          <w:marTop w:val="0"/>
          <w:marBottom w:val="0"/>
          <w:divBdr>
            <w:top w:val="none" w:sz="0" w:space="0" w:color="auto"/>
            <w:left w:val="none" w:sz="0" w:space="0" w:color="auto"/>
            <w:bottom w:val="none" w:sz="0" w:space="0" w:color="auto"/>
            <w:right w:val="none" w:sz="0" w:space="0" w:color="auto"/>
          </w:divBdr>
        </w:div>
        <w:div w:id="1558123619">
          <w:marLeft w:val="640"/>
          <w:marRight w:val="0"/>
          <w:marTop w:val="0"/>
          <w:marBottom w:val="0"/>
          <w:divBdr>
            <w:top w:val="none" w:sz="0" w:space="0" w:color="auto"/>
            <w:left w:val="none" w:sz="0" w:space="0" w:color="auto"/>
            <w:bottom w:val="none" w:sz="0" w:space="0" w:color="auto"/>
            <w:right w:val="none" w:sz="0" w:space="0" w:color="auto"/>
          </w:divBdr>
        </w:div>
        <w:div w:id="573587201">
          <w:marLeft w:val="640"/>
          <w:marRight w:val="0"/>
          <w:marTop w:val="0"/>
          <w:marBottom w:val="0"/>
          <w:divBdr>
            <w:top w:val="none" w:sz="0" w:space="0" w:color="auto"/>
            <w:left w:val="none" w:sz="0" w:space="0" w:color="auto"/>
            <w:bottom w:val="none" w:sz="0" w:space="0" w:color="auto"/>
            <w:right w:val="none" w:sz="0" w:space="0" w:color="auto"/>
          </w:divBdr>
        </w:div>
        <w:div w:id="567345732">
          <w:marLeft w:val="640"/>
          <w:marRight w:val="0"/>
          <w:marTop w:val="0"/>
          <w:marBottom w:val="0"/>
          <w:divBdr>
            <w:top w:val="none" w:sz="0" w:space="0" w:color="auto"/>
            <w:left w:val="none" w:sz="0" w:space="0" w:color="auto"/>
            <w:bottom w:val="none" w:sz="0" w:space="0" w:color="auto"/>
            <w:right w:val="none" w:sz="0" w:space="0" w:color="auto"/>
          </w:divBdr>
        </w:div>
        <w:div w:id="1717512721">
          <w:marLeft w:val="640"/>
          <w:marRight w:val="0"/>
          <w:marTop w:val="0"/>
          <w:marBottom w:val="0"/>
          <w:divBdr>
            <w:top w:val="none" w:sz="0" w:space="0" w:color="auto"/>
            <w:left w:val="none" w:sz="0" w:space="0" w:color="auto"/>
            <w:bottom w:val="none" w:sz="0" w:space="0" w:color="auto"/>
            <w:right w:val="none" w:sz="0" w:space="0" w:color="auto"/>
          </w:divBdr>
        </w:div>
        <w:div w:id="1638100012">
          <w:marLeft w:val="640"/>
          <w:marRight w:val="0"/>
          <w:marTop w:val="0"/>
          <w:marBottom w:val="0"/>
          <w:divBdr>
            <w:top w:val="none" w:sz="0" w:space="0" w:color="auto"/>
            <w:left w:val="none" w:sz="0" w:space="0" w:color="auto"/>
            <w:bottom w:val="none" w:sz="0" w:space="0" w:color="auto"/>
            <w:right w:val="none" w:sz="0" w:space="0" w:color="auto"/>
          </w:divBdr>
        </w:div>
        <w:div w:id="18703409">
          <w:marLeft w:val="640"/>
          <w:marRight w:val="0"/>
          <w:marTop w:val="0"/>
          <w:marBottom w:val="0"/>
          <w:divBdr>
            <w:top w:val="none" w:sz="0" w:space="0" w:color="auto"/>
            <w:left w:val="none" w:sz="0" w:space="0" w:color="auto"/>
            <w:bottom w:val="none" w:sz="0" w:space="0" w:color="auto"/>
            <w:right w:val="none" w:sz="0" w:space="0" w:color="auto"/>
          </w:divBdr>
        </w:div>
      </w:divsChild>
    </w:div>
    <w:div w:id="1606186060">
      <w:bodyDiv w:val="1"/>
      <w:marLeft w:val="0"/>
      <w:marRight w:val="0"/>
      <w:marTop w:val="0"/>
      <w:marBottom w:val="0"/>
      <w:divBdr>
        <w:top w:val="none" w:sz="0" w:space="0" w:color="auto"/>
        <w:left w:val="none" w:sz="0" w:space="0" w:color="auto"/>
        <w:bottom w:val="none" w:sz="0" w:space="0" w:color="auto"/>
        <w:right w:val="none" w:sz="0" w:space="0" w:color="auto"/>
      </w:divBdr>
      <w:divsChild>
        <w:div w:id="728841125">
          <w:marLeft w:val="640"/>
          <w:marRight w:val="0"/>
          <w:marTop w:val="0"/>
          <w:marBottom w:val="0"/>
          <w:divBdr>
            <w:top w:val="none" w:sz="0" w:space="0" w:color="auto"/>
            <w:left w:val="none" w:sz="0" w:space="0" w:color="auto"/>
            <w:bottom w:val="none" w:sz="0" w:space="0" w:color="auto"/>
            <w:right w:val="none" w:sz="0" w:space="0" w:color="auto"/>
          </w:divBdr>
        </w:div>
        <w:div w:id="886718976">
          <w:marLeft w:val="640"/>
          <w:marRight w:val="0"/>
          <w:marTop w:val="0"/>
          <w:marBottom w:val="0"/>
          <w:divBdr>
            <w:top w:val="none" w:sz="0" w:space="0" w:color="auto"/>
            <w:left w:val="none" w:sz="0" w:space="0" w:color="auto"/>
            <w:bottom w:val="none" w:sz="0" w:space="0" w:color="auto"/>
            <w:right w:val="none" w:sz="0" w:space="0" w:color="auto"/>
          </w:divBdr>
        </w:div>
        <w:div w:id="515312456">
          <w:marLeft w:val="640"/>
          <w:marRight w:val="0"/>
          <w:marTop w:val="0"/>
          <w:marBottom w:val="0"/>
          <w:divBdr>
            <w:top w:val="none" w:sz="0" w:space="0" w:color="auto"/>
            <w:left w:val="none" w:sz="0" w:space="0" w:color="auto"/>
            <w:bottom w:val="none" w:sz="0" w:space="0" w:color="auto"/>
            <w:right w:val="none" w:sz="0" w:space="0" w:color="auto"/>
          </w:divBdr>
        </w:div>
        <w:div w:id="1463617019">
          <w:marLeft w:val="640"/>
          <w:marRight w:val="0"/>
          <w:marTop w:val="0"/>
          <w:marBottom w:val="0"/>
          <w:divBdr>
            <w:top w:val="none" w:sz="0" w:space="0" w:color="auto"/>
            <w:left w:val="none" w:sz="0" w:space="0" w:color="auto"/>
            <w:bottom w:val="none" w:sz="0" w:space="0" w:color="auto"/>
            <w:right w:val="none" w:sz="0" w:space="0" w:color="auto"/>
          </w:divBdr>
        </w:div>
        <w:div w:id="1786341628">
          <w:marLeft w:val="640"/>
          <w:marRight w:val="0"/>
          <w:marTop w:val="0"/>
          <w:marBottom w:val="0"/>
          <w:divBdr>
            <w:top w:val="none" w:sz="0" w:space="0" w:color="auto"/>
            <w:left w:val="none" w:sz="0" w:space="0" w:color="auto"/>
            <w:bottom w:val="none" w:sz="0" w:space="0" w:color="auto"/>
            <w:right w:val="none" w:sz="0" w:space="0" w:color="auto"/>
          </w:divBdr>
        </w:div>
        <w:div w:id="607276009">
          <w:marLeft w:val="640"/>
          <w:marRight w:val="0"/>
          <w:marTop w:val="0"/>
          <w:marBottom w:val="0"/>
          <w:divBdr>
            <w:top w:val="none" w:sz="0" w:space="0" w:color="auto"/>
            <w:left w:val="none" w:sz="0" w:space="0" w:color="auto"/>
            <w:bottom w:val="none" w:sz="0" w:space="0" w:color="auto"/>
            <w:right w:val="none" w:sz="0" w:space="0" w:color="auto"/>
          </w:divBdr>
        </w:div>
        <w:div w:id="1454251627">
          <w:marLeft w:val="640"/>
          <w:marRight w:val="0"/>
          <w:marTop w:val="0"/>
          <w:marBottom w:val="0"/>
          <w:divBdr>
            <w:top w:val="none" w:sz="0" w:space="0" w:color="auto"/>
            <w:left w:val="none" w:sz="0" w:space="0" w:color="auto"/>
            <w:bottom w:val="none" w:sz="0" w:space="0" w:color="auto"/>
            <w:right w:val="none" w:sz="0" w:space="0" w:color="auto"/>
          </w:divBdr>
        </w:div>
        <w:div w:id="1910992335">
          <w:marLeft w:val="640"/>
          <w:marRight w:val="0"/>
          <w:marTop w:val="0"/>
          <w:marBottom w:val="0"/>
          <w:divBdr>
            <w:top w:val="none" w:sz="0" w:space="0" w:color="auto"/>
            <w:left w:val="none" w:sz="0" w:space="0" w:color="auto"/>
            <w:bottom w:val="none" w:sz="0" w:space="0" w:color="auto"/>
            <w:right w:val="none" w:sz="0" w:space="0" w:color="auto"/>
          </w:divBdr>
        </w:div>
        <w:div w:id="1099251921">
          <w:marLeft w:val="640"/>
          <w:marRight w:val="0"/>
          <w:marTop w:val="0"/>
          <w:marBottom w:val="0"/>
          <w:divBdr>
            <w:top w:val="none" w:sz="0" w:space="0" w:color="auto"/>
            <w:left w:val="none" w:sz="0" w:space="0" w:color="auto"/>
            <w:bottom w:val="none" w:sz="0" w:space="0" w:color="auto"/>
            <w:right w:val="none" w:sz="0" w:space="0" w:color="auto"/>
          </w:divBdr>
        </w:div>
        <w:div w:id="1070612161">
          <w:marLeft w:val="640"/>
          <w:marRight w:val="0"/>
          <w:marTop w:val="0"/>
          <w:marBottom w:val="0"/>
          <w:divBdr>
            <w:top w:val="none" w:sz="0" w:space="0" w:color="auto"/>
            <w:left w:val="none" w:sz="0" w:space="0" w:color="auto"/>
            <w:bottom w:val="none" w:sz="0" w:space="0" w:color="auto"/>
            <w:right w:val="none" w:sz="0" w:space="0" w:color="auto"/>
          </w:divBdr>
        </w:div>
        <w:div w:id="244847508">
          <w:marLeft w:val="640"/>
          <w:marRight w:val="0"/>
          <w:marTop w:val="0"/>
          <w:marBottom w:val="0"/>
          <w:divBdr>
            <w:top w:val="none" w:sz="0" w:space="0" w:color="auto"/>
            <w:left w:val="none" w:sz="0" w:space="0" w:color="auto"/>
            <w:bottom w:val="none" w:sz="0" w:space="0" w:color="auto"/>
            <w:right w:val="none" w:sz="0" w:space="0" w:color="auto"/>
          </w:divBdr>
        </w:div>
        <w:div w:id="509374333">
          <w:marLeft w:val="640"/>
          <w:marRight w:val="0"/>
          <w:marTop w:val="0"/>
          <w:marBottom w:val="0"/>
          <w:divBdr>
            <w:top w:val="none" w:sz="0" w:space="0" w:color="auto"/>
            <w:left w:val="none" w:sz="0" w:space="0" w:color="auto"/>
            <w:bottom w:val="none" w:sz="0" w:space="0" w:color="auto"/>
            <w:right w:val="none" w:sz="0" w:space="0" w:color="auto"/>
          </w:divBdr>
        </w:div>
        <w:div w:id="724912173">
          <w:marLeft w:val="640"/>
          <w:marRight w:val="0"/>
          <w:marTop w:val="0"/>
          <w:marBottom w:val="0"/>
          <w:divBdr>
            <w:top w:val="none" w:sz="0" w:space="0" w:color="auto"/>
            <w:left w:val="none" w:sz="0" w:space="0" w:color="auto"/>
            <w:bottom w:val="none" w:sz="0" w:space="0" w:color="auto"/>
            <w:right w:val="none" w:sz="0" w:space="0" w:color="auto"/>
          </w:divBdr>
        </w:div>
        <w:div w:id="132187075">
          <w:marLeft w:val="640"/>
          <w:marRight w:val="0"/>
          <w:marTop w:val="0"/>
          <w:marBottom w:val="0"/>
          <w:divBdr>
            <w:top w:val="none" w:sz="0" w:space="0" w:color="auto"/>
            <w:left w:val="none" w:sz="0" w:space="0" w:color="auto"/>
            <w:bottom w:val="none" w:sz="0" w:space="0" w:color="auto"/>
            <w:right w:val="none" w:sz="0" w:space="0" w:color="auto"/>
          </w:divBdr>
        </w:div>
        <w:div w:id="1537963565">
          <w:marLeft w:val="640"/>
          <w:marRight w:val="0"/>
          <w:marTop w:val="0"/>
          <w:marBottom w:val="0"/>
          <w:divBdr>
            <w:top w:val="none" w:sz="0" w:space="0" w:color="auto"/>
            <w:left w:val="none" w:sz="0" w:space="0" w:color="auto"/>
            <w:bottom w:val="none" w:sz="0" w:space="0" w:color="auto"/>
            <w:right w:val="none" w:sz="0" w:space="0" w:color="auto"/>
          </w:divBdr>
        </w:div>
        <w:div w:id="1387487296">
          <w:marLeft w:val="640"/>
          <w:marRight w:val="0"/>
          <w:marTop w:val="0"/>
          <w:marBottom w:val="0"/>
          <w:divBdr>
            <w:top w:val="none" w:sz="0" w:space="0" w:color="auto"/>
            <w:left w:val="none" w:sz="0" w:space="0" w:color="auto"/>
            <w:bottom w:val="none" w:sz="0" w:space="0" w:color="auto"/>
            <w:right w:val="none" w:sz="0" w:space="0" w:color="auto"/>
          </w:divBdr>
        </w:div>
        <w:div w:id="596451671">
          <w:marLeft w:val="640"/>
          <w:marRight w:val="0"/>
          <w:marTop w:val="0"/>
          <w:marBottom w:val="0"/>
          <w:divBdr>
            <w:top w:val="none" w:sz="0" w:space="0" w:color="auto"/>
            <w:left w:val="none" w:sz="0" w:space="0" w:color="auto"/>
            <w:bottom w:val="none" w:sz="0" w:space="0" w:color="auto"/>
            <w:right w:val="none" w:sz="0" w:space="0" w:color="auto"/>
          </w:divBdr>
        </w:div>
        <w:div w:id="352269110">
          <w:marLeft w:val="640"/>
          <w:marRight w:val="0"/>
          <w:marTop w:val="0"/>
          <w:marBottom w:val="0"/>
          <w:divBdr>
            <w:top w:val="none" w:sz="0" w:space="0" w:color="auto"/>
            <w:left w:val="none" w:sz="0" w:space="0" w:color="auto"/>
            <w:bottom w:val="none" w:sz="0" w:space="0" w:color="auto"/>
            <w:right w:val="none" w:sz="0" w:space="0" w:color="auto"/>
          </w:divBdr>
        </w:div>
        <w:div w:id="1038511970">
          <w:marLeft w:val="640"/>
          <w:marRight w:val="0"/>
          <w:marTop w:val="0"/>
          <w:marBottom w:val="0"/>
          <w:divBdr>
            <w:top w:val="none" w:sz="0" w:space="0" w:color="auto"/>
            <w:left w:val="none" w:sz="0" w:space="0" w:color="auto"/>
            <w:bottom w:val="none" w:sz="0" w:space="0" w:color="auto"/>
            <w:right w:val="none" w:sz="0" w:space="0" w:color="auto"/>
          </w:divBdr>
        </w:div>
        <w:div w:id="919218965">
          <w:marLeft w:val="640"/>
          <w:marRight w:val="0"/>
          <w:marTop w:val="0"/>
          <w:marBottom w:val="0"/>
          <w:divBdr>
            <w:top w:val="none" w:sz="0" w:space="0" w:color="auto"/>
            <w:left w:val="none" w:sz="0" w:space="0" w:color="auto"/>
            <w:bottom w:val="none" w:sz="0" w:space="0" w:color="auto"/>
            <w:right w:val="none" w:sz="0" w:space="0" w:color="auto"/>
          </w:divBdr>
        </w:div>
        <w:div w:id="1733388413">
          <w:marLeft w:val="640"/>
          <w:marRight w:val="0"/>
          <w:marTop w:val="0"/>
          <w:marBottom w:val="0"/>
          <w:divBdr>
            <w:top w:val="none" w:sz="0" w:space="0" w:color="auto"/>
            <w:left w:val="none" w:sz="0" w:space="0" w:color="auto"/>
            <w:bottom w:val="none" w:sz="0" w:space="0" w:color="auto"/>
            <w:right w:val="none" w:sz="0" w:space="0" w:color="auto"/>
          </w:divBdr>
        </w:div>
        <w:div w:id="885603797">
          <w:marLeft w:val="640"/>
          <w:marRight w:val="0"/>
          <w:marTop w:val="0"/>
          <w:marBottom w:val="0"/>
          <w:divBdr>
            <w:top w:val="none" w:sz="0" w:space="0" w:color="auto"/>
            <w:left w:val="none" w:sz="0" w:space="0" w:color="auto"/>
            <w:bottom w:val="none" w:sz="0" w:space="0" w:color="auto"/>
            <w:right w:val="none" w:sz="0" w:space="0" w:color="auto"/>
          </w:divBdr>
        </w:div>
        <w:div w:id="792939925">
          <w:marLeft w:val="640"/>
          <w:marRight w:val="0"/>
          <w:marTop w:val="0"/>
          <w:marBottom w:val="0"/>
          <w:divBdr>
            <w:top w:val="none" w:sz="0" w:space="0" w:color="auto"/>
            <w:left w:val="none" w:sz="0" w:space="0" w:color="auto"/>
            <w:bottom w:val="none" w:sz="0" w:space="0" w:color="auto"/>
            <w:right w:val="none" w:sz="0" w:space="0" w:color="auto"/>
          </w:divBdr>
        </w:div>
        <w:div w:id="2071027295">
          <w:marLeft w:val="640"/>
          <w:marRight w:val="0"/>
          <w:marTop w:val="0"/>
          <w:marBottom w:val="0"/>
          <w:divBdr>
            <w:top w:val="none" w:sz="0" w:space="0" w:color="auto"/>
            <w:left w:val="none" w:sz="0" w:space="0" w:color="auto"/>
            <w:bottom w:val="none" w:sz="0" w:space="0" w:color="auto"/>
            <w:right w:val="none" w:sz="0" w:space="0" w:color="auto"/>
          </w:divBdr>
        </w:div>
        <w:div w:id="234631334">
          <w:marLeft w:val="640"/>
          <w:marRight w:val="0"/>
          <w:marTop w:val="0"/>
          <w:marBottom w:val="0"/>
          <w:divBdr>
            <w:top w:val="none" w:sz="0" w:space="0" w:color="auto"/>
            <w:left w:val="none" w:sz="0" w:space="0" w:color="auto"/>
            <w:bottom w:val="none" w:sz="0" w:space="0" w:color="auto"/>
            <w:right w:val="none" w:sz="0" w:space="0" w:color="auto"/>
          </w:divBdr>
        </w:div>
        <w:div w:id="1415936475">
          <w:marLeft w:val="640"/>
          <w:marRight w:val="0"/>
          <w:marTop w:val="0"/>
          <w:marBottom w:val="0"/>
          <w:divBdr>
            <w:top w:val="none" w:sz="0" w:space="0" w:color="auto"/>
            <w:left w:val="none" w:sz="0" w:space="0" w:color="auto"/>
            <w:bottom w:val="none" w:sz="0" w:space="0" w:color="auto"/>
            <w:right w:val="none" w:sz="0" w:space="0" w:color="auto"/>
          </w:divBdr>
        </w:div>
        <w:div w:id="1791169872">
          <w:marLeft w:val="640"/>
          <w:marRight w:val="0"/>
          <w:marTop w:val="0"/>
          <w:marBottom w:val="0"/>
          <w:divBdr>
            <w:top w:val="none" w:sz="0" w:space="0" w:color="auto"/>
            <w:left w:val="none" w:sz="0" w:space="0" w:color="auto"/>
            <w:bottom w:val="none" w:sz="0" w:space="0" w:color="auto"/>
            <w:right w:val="none" w:sz="0" w:space="0" w:color="auto"/>
          </w:divBdr>
        </w:div>
        <w:div w:id="477305725">
          <w:marLeft w:val="640"/>
          <w:marRight w:val="0"/>
          <w:marTop w:val="0"/>
          <w:marBottom w:val="0"/>
          <w:divBdr>
            <w:top w:val="none" w:sz="0" w:space="0" w:color="auto"/>
            <w:left w:val="none" w:sz="0" w:space="0" w:color="auto"/>
            <w:bottom w:val="none" w:sz="0" w:space="0" w:color="auto"/>
            <w:right w:val="none" w:sz="0" w:space="0" w:color="auto"/>
          </w:divBdr>
        </w:div>
        <w:div w:id="214704557">
          <w:marLeft w:val="640"/>
          <w:marRight w:val="0"/>
          <w:marTop w:val="0"/>
          <w:marBottom w:val="0"/>
          <w:divBdr>
            <w:top w:val="none" w:sz="0" w:space="0" w:color="auto"/>
            <w:left w:val="none" w:sz="0" w:space="0" w:color="auto"/>
            <w:bottom w:val="none" w:sz="0" w:space="0" w:color="auto"/>
            <w:right w:val="none" w:sz="0" w:space="0" w:color="auto"/>
          </w:divBdr>
        </w:div>
        <w:div w:id="2032878001">
          <w:marLeft w:val="640"/>
          <w:marRight w:val="0"/>
          <w:marTop w:val="0"/>
          <w:marBottom w:val="0"/>
          <w:divBdr>
            <w:top w:val="none" w:sz="0" w:space="0" w:color="auto"/>
            <w:left w:val="none" w:sz="0" w:space="0" w:color="auto"/>
            <w:bottom w:val="none" w:sz="0" w:space="0" w:color="auto"/>
            <w:right w:val="none" w:sz="0" w:space="0" w:color="auto"/>
          </w:divBdr>
        </w:div>
        <w:div w:id="979460022">
          <w:marLeft w:val="640"/>
          <w:marRight w:val="0"/>
          <w:marTop w:val="0"/>
          <w:marBottom w:val="0"/>
          <w:divBdr>
            <w:top w:val="none" w:sz="0" w:space="0" w:color="auto"/>
            <w:left w:val="none" w:sz="0" w:space="0" w:color="auto"/>
            <w:bottom w:val="none" w:sz="0" w:space="0" w:color="auto"/>
            <w:right w:val="none" w:sz="0" w:space="0" w:color="auto"/>
          </w:divBdr>
        </w:div>
        <w:div w:id="2057924920">
          <w:marLeft w:val="640"/>
          <w:marRight w:val="0"/>
          <w:marTop w:val="0"/>
          <w:marBottom w:val="0"/>
          <w:divBdr>
            <w:top w:val="none" w:sz="0" w:space="0" w:color="auto"/>
            <w:left w:val="none" w:sz="0" w:space="0" w:color="auto"/>
            <w:bottom w:val="none" w:sz="0" w:space="0" w:color="auto"/>
            <w:right w:val="none" w:sz="0" w:space="0" w:color="auto"/>
          </w:divBdr>
        </w:div>
        <w:div w:id="457265056">
          <w:marLeft w:val="640"/>
          <w:marRight w:val="0"/>
          <w:marTop w:val="0"/>
          <w:marBottom w:val="0"/>
          <w:divBdr>
            <w:top w:val="none" w:sz="0" w:space="0" w:color="auto"/>
            <w:left w:val="none" w:sz="0" w:space="0" w:color="auto"/>
            <w:bottom w:val="none" w:sz="0" w:space="0" w:color="auto"/>
            <w:right w:val="none" w:sz="0" w:space="0" w:color="auto"/>
          </w:divBdr>
        </w:div>
        <w:div w:id="1293943918">
          <w:marLeft w:val="640"/>
          <w:marRight w:val="0"/>
          <w:marTop w:val="0"/>
          <w:marBottom w:val="0"/>
          <w:divBdr>
            <w:top w:val="none" w:sz="0" w:space="0" w:color="auto"/>
            <w:left w:val="none" w:sz="0" w:space="0" w:color="auto"/>
            <w:bottom w:val="none" w:sz="0" w:space="0" w:color="auto"/>
            <w:right w:val="none" w:sz="0" w:space="0" w:color="auto"/>
          </w:divBdr>
        </w:div>
        <w:div w:id="1848400324">
          <w:marLeft w:val="640"/>
          <w:marRight w:val="0"/>
          <w:marTop w:val="0"/>
          <w:marBottom w:val="0"/>
          <w:divBdr>
            <w:top w:val="none" w:sz="0" w:space="0" w:color="auto"/>
            <w:left w:val="none" w:sz="0" w:space="0" w:color="auto"/>
            <w:bottom w:val="none" w:sz="0" w:space="0" w:color="auto"/>
            <w:right w:val="none" w:sz="0" w:space="0" w:color="auto"/>
          </w:divBdr>
        </w:div>
        <w:div w:id="1534806401">
          <w:marLeft w:val="640"/>
          <w:marRight w:val="0"/>
          <w:marTop w:val="0"/>
          <w:marBottom w:val="0"/>
          <w:divBdr>
            <w:top w:val="none" w:sz="0" w:space="0" w:color="auto"/>
            <w:left w:val="none" w:sz="0" w:space="0" w:color="auto"/>
            <w:bottom w:val="none" w:sz="0" w:space="0" w:color="auto"/>
            <w:right w:val="none" w:sz="0" w:space="0" w:color="auto"/>
          </w:divBdr>
        </w:div>
        <w:div w:id="170072020">
          <w:marLeft w:val="640"/>
          <w:marRight w:val="0"/>
          <w:marTop w:val="0"/>
          <w:marBottom w:val="0"/>
          <w:divBdr>
            <w:top w:val="none" w:sz="0" w:space="0" w:color="auto"/>
            <w:left w:val="none" w:sz="0" w:space="0" w:color="auto"/>
            <w:bottom w:val="none" w:sz="0" w:space="0" w:color="auto"/>
            <w:right w:val="none" w:sz="0" w:space="0" w:color="auto"/>
          </w:divBdr>
        </w:div>
        <w:div w:id="519710195">
          <w:marLeft w:val="640"/>
          <w:marRight w:val="0"/>
          <w:marTop w:val="0"/>
          <w:marBottom w:val="0"/>
          <w:divBdr>
            <w:top w:val="none" w:sz="0" w:space="0" w:color="auto"/>
            <w:left w:val="none" w:sz="0" w:space="0" w:color="auto"/>
            <w:bottom w:val="none" w:sz="0" w:space="0" w:color="auto"/>
            <w:right w:val="none" w:sz="0" w:space="0" w:color="auto"/>
          </w:divBdr>
        </w:div>
        <w:div w:id="2095928666">
          <w:marLeft w:val="640"/>
          <w:marRight w:val="0"/>
          <w:marTop w:val="0"/>
          <w:marBottom w:val="0"/>
          <w:divBdr>
            <w:top w:val="none" w:sz="0" w:space="0" w:color="auto"/>
            <w:left w:val="none" w:sz="0" w:space="0" w:color="auto"/>
            <w:bottom w:val="none" w:sz="0" w:space="0" w:color="auto"/>
            <w:right w:val="none" w:sz="0" w:space="0" w:color="auto"/>
          </w:divBdr>
        </w:div>
        <w:div w:id="44305086">
          <w:marLeft w:val="640"/>
          <w:marRight w:val="0"/>
          <w:marTop w:val="0"/>
          <w:marBottom w:val="0"/>
          <w:divBdr>
            <w:top w:val="none" w:sz="0" w:space="0" w:color="auto"/>
            <w:left w:val="none" w:sz="0" w:space="0" w:color="auto"/>
            <w:bottom w:val="none" w:sz="0" w:space="0" w:color="auto"/>
            <w:right w:val="none" w:sz="0" w:space="0" w:color="auto"/>
          </w:divBdr>
        </w:div>
        <w:div w:id="670303968">
          <w:marLeft w:val="640"/>
          <w:marRight w:val="0"/>
          <w:marTop w:val="0"/>
          <w:marBottom w:val="0"/>
          <w:divBdr>
            <w:top w:val="none" w:sz="0" w:space="0" w:color="auto"/>
            <w:left w:val="none" w:sz="0" w:space="0" w:color="auto"/>
            <w:bottom w:val="none" w:sz="0" w:space="0" w:color="auto"/>
            <w:right w:val="none" w:sz="0" w:space="0" w:color="auto"/>
          </w:divBdr>
        </w:div>
        <w:div w:id="1039549247">
          <w:marLeft w:val="640"/>
          <w:marRight w:val="0"/>
          <w:marTop w:val="0"/>
          <w:marBottom w:val="0"/>
          <w:divBdr>
            <w:top w:val="none" w:sz="0" w:space="0" w:color="auto"/>
            <w:left w:val="none" w:sz="0" w:space="0" w:color="auto"/>
            <w:bottom w:val="none" w:sz="0" w:space="0" w:color="auto"/>
            <w:right w:val="none" w:sz="0" w:space="0" w:color="auto"/>
          </w:divBdr>
        </w:div>
        <w:div w:id="1969580275">
          <w:marLeft w:val="640"/>
          <w:marRight w:val="0"/>
          <w:marTop w:val="0"/>
          <w:marBottom w:val="0"/>
          <w:divBdr>
            <w:top w:val="none" w:sz="0" w:space="0" w:color="auto"/>
            <w:left w:val="none" w:sz="0" w:space="0" w:color="auto"/>
            <w:bottom w:val="none" w:sz="0" w:space="0" w:color="auto"/>
            <w:right w:val="none" w:sz="0" w:space="0" w:color="auto"/>
          </w:divBdr>
        </w:div>
        <w:div w:id="1465343412">
          <w:marLeft w:val="640"/>
          <w:marRight w:val="0"/>
          <w:marTop w:val="0"/>
          <w:marBottom w:val="0"/>
          <w:divBdr>
            <w:top w:val="none" w:sz="0" w:space="0" w:color="auto"/>
            <w:left w:val="none" w:sz="0" w:space="0" w:color="auto"/>
            <w:bottom w:val="none" w:sz="0" w:space="0" w:color="auto"/>
            <w:right w:val="none" w:sz="0" w:space="0" w:color="auto"/>
          </w:divBdr>
        </w:div>
        <w:div w:id="1590193254">
          <w:marLeft w:val="640"/>
          <w:marRight w:val="0"/>
          <w:marTop w:val="0"/>
          <w:marBottom w:val="0"/>
          <w:divBdr>
            <w:top w:val="none" w:sz="0" w:space="0" w:color="auto"/>
            <w:left w:val="none" w:sz="0" w:space="0" w:color="auto"/>
            <w:bottom w:val="none" w:sz="0" w:space="0" w:color="auto"/>
            <w:right w:val="none" w:sz="0" w:space="0" w:color="auto"/>
          </w:divBdr>
        </w:div>
        <w:div w:id="902720413">
          <w:marLeft w:val="640"/>
          <w:marRight w:val="0"/>
          <w:marTop w:val="0"/>
          <w:marBottom w:val="0"/>
          <w:divBdr>
            <w:top w:val="none" w:sz="0" w:space="0" w:color="auto"/>
            <w:left w:val="none" w:sz="0" w:space="0" w:color="auto"/>
            <w:bottom w:val="none" w:sz="0" w:space="0" w:color="auto"/>
            <w:right w:val="none" w:sz="0" w:space="0" w:color="auto"/>
          </w:divBdr>
        </w:div>
        <w:div w:id="350844419">
          <w:marLeft w:val="640"/>
          <w:marRight w:val="0"/>
          <w:marTop w:val="0"/>
          <w:marBottom w:val="0"/>
          <w:divBdr>
            <w:top w:val="none" w:sz="0" w:space="0" w:color="auto"/>
            <w:left w:val="none" w:sz="0" w:space="0" w:color="auto"/>
            <w:bottom w:val="none" w:sz="0" w:space="0" w:color="auto"/>
            <w:right w:val="none" w:sz="0" w:space="0" w:color="auto"/>
          </w:divBdr>
        </w:div>
        <w:div w:id="2019117197">
          <w:marLeft w:val="640"/>
          <w:marRight w:val="0"/>
          <w:marTop w:val="0"/>
          <w:marBottom w:val="0"/>
          <w:divBdr>
            <w:top w:val="none" w:sz="0" w:space="0" w:color="auto"/>
            <w:left w:val="none" w:sz="0" w:space="0" w:color="auto"/>
            <w:bottom w:val="none" w:sz="0" w:space="0" w:color="auto"/>
            <w:right w:val="none" w:sz="0" w:space="0" w:color="auto"/>
          </w:divBdr>
        </w:div>
        <w:div w:id="1464159120">
          <w:marLeft w:val="640"/>
          <w:marRight w:val="0"/>
          <w:marTop w:val="0"/>
          <w:marBottom w:val="0"/>
          <w:divBdr>
            <w:top w:val="none" w:sz="0" w:space="0" w:color="auto"/>
            <w:left w:val="none" w:sz="0" w:space="0" w:color="auto"/>
            <w:bottom w:val="none" w:sz="0" w:space="0" w:color="auto"/>
            <w:right w:val="none" w:sz="0" w:space="0" w:color="auto"/>
          </w:divBdr>
        </w:div>
        <w:div w:id="1621063888">
          <w:marLeft w:val="640"/>
          <w:marRight w:val="0"/>
          <w:marTop w:val="0"/>
          <w:marBottom w:val="0"/>
          <w:divBdr>
            <w:top w:val="none" w:sz="0" w:space="0" w:color="auto"/>
            <w:left w:val="none" w:sz="0" w:space="0" w:color="auto"/>
            <w:bottom w:val="none" w:sz="0" w:space="0" w:color="auto"/>
            <w:right w:val="none" w:sz="0" w:space="0" w:color="auto"/>
          </w:divBdr>
        </w:div>
        <w:div w:id="1924990209">
          <w:marLeft w:val="640"/>
          <w:marRight w:val="0"/>
          <w:marTop w:val="0"/>
          <w:marBottom w:val="0"/>
          <w:divBdr>
            <w:top w:val="none" w:sz="0" w:space="0" w:color="auto"/>
            <w:left w:val="none" w:sz="0" w:space="0" w:color="auto"/>
            <w:bottom w:val="none" w:sz="0" w:space="0" w:color="auto"/>
            <w:right w:val="none" w:sz="0" w:space="0" w:color="auto"/>
          </w:divBdr>
        </w:div>
        <w:div w:id="146476568">
          <w:marLeft w:val="640"/>
          <w:marRight w:val="0"/>
          <w:marTop w:val="0"/>
          <w:marBottom w:val="0"/>
          <w:divBdr>
            <w:top w:val="none" w:sz="0" w:space="0" w:color="auto"/>
            <w:left w:val="none" w:sz="0" w:space="0" w:color="auto"/>
            <w:bottom w:val="none" w:sz="0" w:space="0" w:color="auto"/>
            <w:right w:val="none" w:sz="0" w:space="0" w:color="auto"/>
          </w:divBdr>
        </w:div>
        <w:div w:id="996569375">
          <w:marLeft w:val="640"/>
          <w:marRight w:val="0"/>
          <w:marTop w:val="0"/>
          <w:marBottom w:val="0"/>
          <w:divBdr>
            <w:top w:val="none" w:sz="0" w:space="0" w:color="auto"/>
            <w:left w:val="none" w:sz="0" w:space="0" w:color="auto"/>
            <w:bottom w:val="none" w:sz="0" w:space="0" w:color="auto"/>
            <w:right w:val="none" w:sz="0" w:space="0" w:color="auto"/>
          </w:divBdr>
        </w:div>
        <w:div w:id="1586109405">
          <w:marLeft w:val="640"/>
          <w:marRight w:val="0"/>
          <w:marTop w:val="0"/>
          <w:marBottom w:val="0"/>
          <w:divBdr>
            <w:top w:val="none" w:sz="0" w:space="0" w:color="auto"/>
            <w:left w:val="none" w:sz="0" w:space="0" w:color="auto"/>
            <w:bottom w:val="none" w:sz="0" w:space="0" w:color="auto"/>
            <w:right w:val="none" w:sz="0" w:space="0" w:color="auto"/>
          </w:divBdr>
        </w:div>
        <w:div w:id="116486106">
          <w:marLeft w:val="640"/>
          <w:marRight w:val="0"/>
          <w:marTop w:val="0"/>
          <w:marBottom w:val="0"/>
          <w:divBdr>
            <w:top w:val="none" w:sz="0" w:space="0" w:color="auto"/>
            <w:left w:val="none" w:sz="0" w:space="0" w:color="auto"/>
            <w:bottom w:val="none" w:sz="0" w:space="0" w:color="auto"/>
            <w:right w:val="none" w:sz="0" w:space="0" w:color="auto"/>
          </w:divBdr>
        </w:div>
        <w:div w:id="746612162">
          <w:marLeft w:val="640"/>
          <w:marRight w:val="0"/>
          <w:marTop w:val="0"/>
          <w:marBottom w:val="0"/>
          <w:divBdr>
            <w:top w:val="none" w:sz="0" w:space="0" w:color="auto"/>
            <w:left w:val="none" w:sz="0" w:space="0" w:color="auto"/>
            <w:bottom w:val="none" w:sz="0" w:space="0" w:color="auto"/>
            <w:right w:val="none" w:sz="0" w:space="0" w:color="auto"/>
          </w:divBdr>
        </w:div>
        <w:div w:id="1977030302">
          <w:marLeft w:val="640"/>
          <w:marRight w:val="0"/>
          <w:marTop w:val="0"/>
          <w:marBottom w:val="0"/>
          <w:divBdr>
            <w:top w:val="none" w:sz="0" w:space="0" w:color="auto"/>
            <w:left w:val="none" w:sz="0" w:space="0" w:color="auto"/>
            <w:bottom w:val="none" w:sz="0" w:space="0" w:color="auto"/>
            <w:right w:val="none" w:sz="0" w:space="0" w:color="auto"/>
          </w:divBdr>
        </w:div>
        <w:div w:id="865100199">
          <w:marLeft w:val="640"/>
          <w:marRight w:val="0"/>
          <w:marTop w:val="0"/>
          <w:marBottom w:val="0"/>
          <w:divBdr>
            <w:top w:val="none" w:sz="0" w:space="0" w:color="auto"/>
            <w:left w:val="none" w:sz="0" w:space="0" w:color="auto"/>
            <w:bottom w:val="none" w:sz="0" w:space="0" w:color="auto"/>
            <w:right w:val="none" w:sz="0" w:space="0" w:color="auto"/>
          </w:divBdr>
        </w:div>
        <w:div w:id="1655135126">
          <w:marLeft w:val="640"/>
          <w:marRight w:val="0"/>
          <w:marTop w:val="0"/>
          <w:marBottom w:val="0"/>
          <w:divBdr>
            <w:top w:val="none" w:sz="0" w:space="0" w:color="auto"/>
            <w:left w:val="none" w:sz="0" w:space="0" w:color="auto"/>
            <w:bottom w:val="none" w:sz="0" w:space="0" w:color="auto"/>
            <w:right w:val="none" w:sz="0" w:space="0" w:color="auto"/>
          </w:divBdr>
        </w:div>
        <w:div w:id="678653408">
          <w:marLeft w:val="640"/>
          <w:marRight w:val="0"/>
          <w:marTop w:val="0"/>
          <w:marBottom w:val="0"/>
          <w:divBdr>
            <w:top w:val="none" w:sz="0" w:space="0" w:color="auto"/>
            <w:left w:val="none" w:sz="0" w:space="0" w:color="auto"/>
            <w:bottom w:val="none" w:sz="0" w:space="0" w:color="auto"/>
            <w:right w:val="none" w:sz="0" w:space="0" w:color="auto"/>
          </w:divBdr>
        </w:div>
        <w:div w:id="1609120030">
          <w:marLeft w:val="640"/>
          <w:marRight w:val="0"/>
          <w:marTop w:val="0"/>
          <w:marBottom w:val="0"/>
          <w:divBdr>
            <w:top w:val="none" w:sz="0" w:space="0" w:color="auto"/>
            <w:left w:val="none" w:sz="0" w:space="0" w:color="auto"/>
            <w:bottom w:val="none" w:sz="0" w:space="0" w:color="auto"/>
            <w:right w:val="none" w:sz="0" w:space="0" w:color="auto"/>
          </w:divBdr>
        </w:div>
        <w:div w:id="1122723813">
          <w:marLeft w:val="640"/>
          <w:marRight w:val="0"/>
          <w:marTop w:val="0"/>
          <w:marBottom w:val="0"/>
          <w:divBdr>
            <w:top w:val="none" w:sz="0" w:space="0" w:color="auto"/>
            <w:left w:val="none" w:sz="0" w:space="0" w:color="auto"/>
            <w:bottom w:val="none" w:sz="0" w:space="0" w:color="auto"/>
            <w:right w:val="none" w:sz="0" w:space="0" w:color="auto"/>
          </w:divBdr>
        </w:div>
        <w:div w:id="1507017062">
          <w:marLeft w:val="640"/>
          <w:marRight w:val="0"/>
          <w:marTop w:val="0"/>
          <w:marBottom w:val="0"/>
          <w:divBdr>
            <w:top w:val="none" w:sz="0" w:space="0" w:color="auto"/>
            <w:left w:val="none" w:sz="0" w:space="0" w:color="auto"/>
            <w:bottom w:val="none" w:sz="0" w:space="0" w:color="auto"/>
            <w:right w:val="none" w:sz="0" w:space="0" w:color="auto"/>
          </w:divBdr>
        </w:div>
        <w:div w:id="2052802484">
          <w:marLeft w:val="640"/>
          <w:marRight w:val="0"/>
          <w:marTop w:val="0"/>
          <w:marBottom w:val="0"/>
          <w:divBdr>
            <w:top w:val="none" w:sz="0" w:space="0" w:color="auto"/>
            <w:left w:val="none" w:sz="0" w:space="0" w:color="auto"/>
            <w:bottom w:val="none" w:sz="0" w:space="0" w:color="auto"/>
            <w:right w:val="none" w:sz="0" w:space="0" w:color="auto"/>
          </w:divBdr>
        </w:div>
        <w:div w:id="1444569525">
          <w:marLeft w:val="640"/>
          <w:marRight w:val="0"/>
          <w:marTop w:val="0"/>
          <w:marBottom w:val="0"/>
          <w:divBdr>
            <w:top w:val="none" w:sz="0" w:space="0" w:color="auto"/>
            <w:left w:val="none" w:sz="0" w:space="0" w:color="auto"/>
            <w:bottom w:val="none" w:sz="0" w:space="0" w:color="auto"/>
            <w:right w:val="none" w:sz="0" w:space="0" w:color="auto"/>
          </w:divBdr>
        </w:div>
        <w:div w:id="270167589">
          <w:marLeft w:val="640"/>
          <w:marRight w:val="0"/>
          <w:marTop w:val="0"/>
          <w:marBottom w:val="0"/>
          <w:divBdr>
            <w:top w:val="none" w:sz="0" w:space="0" w:color="auto"/>
            <w:left w:val="none" w:sz="0" w:space="0" w:color="auto"/>
            <w:bottom w:val="none" w:sz="0" w:space="0" w:color="auto"/>
            <w:right w:val="none" w:sz="0" w:space="0" w:color="auto"/>
          </w:divBdr>
        </w:div>
        <w:div w:id="534729691">
          <w:marLeft w:val="640"/>
          <w:marRight w:val="0"/>
          <w:marTop w:val="0"/>
          <w:marBottom w:val="0"/>
          <w:divBdr>
            <w:top w:val="none" w:sz="0" w:space="0" w:color="auto"/>
            <w:left w:val="none" w:sz="0" w:space="0" w:color="auto"/>
            <w:bottom w:val="none" w:sz="0" w:space="0" w:color="auto"/>
            <w:right w:val="none" w:sz="0" w:space="0" w:color="auto"/>
          </w:divBdr>
        </w:div>
        <w:div w:id="580989637">
          <w:marLeft w:val="640"/>
          <w:marRight w:val="0"/>
          <w:marTop w:val="0"/>
          <w:marBottom w:val="0"/>
          <w:divBdr>
            <w:top w:val="none" w:sz="0" w:space="0" w:color="auto"/>
            <w:left w:val="none" w:sz="0" w:space="0" w:color="auto"/>
            <w:bottom w:val="none" w:sz="0" w:space="0" w:color="auto"/>
            <w:right w:val="none" w:sz="0" w:space="0" w:color="auto"/>
          </w:divBdr>
        </w:div>
        <w:div w:id="1393889849">
          <w:marLeft w:val="640"/>
          <w:marRight w:val="0"/>
          <w:marTop w:val="0"/>
          <w:marBottom w:val="0"/>
          <w:divBdr>
            <w:top w:val="none" w:sz="0" w:space="0" w:color="auto"/>
            <w:left w:val="none" w:sz="0" w:space="0" w:color="auto"/>
            <w:bottom w:val="none" w:sz="0" w:space="0" w:color="auto"/>
            <w:right w:val="none" w:sz="0" w:space="0" w:color="auto"/>
          </w:divBdr>
        </w:div>
        <w:div w:id="538665909">
          <w:marLeft w:val="640"/>
          <w:marRight w:val="0"/>
          <w:marTop w:val="0"/>
          <w:marBottom w:val="0"/>
          <w:divBdr>
            <w:top w:val="none" w:sz="0" w:space="0" w:color="auto"/>
            <w:left w:val="none" w:sz="0" w:space="0" w:color="auto"/>
            <w:bottom w:val="none" w:sz="0" w:space="0" w:color="auto"/>
            <w:right w:val="none" w:sz="0" w:space="0" w:color="auto"/>
          </w:divBdr>
        </w:div>
        <w:div w:id="998534368">
          <w:marLeft w:val="640"/>
          <w:marRight w:val="0"/>
          <w:marTop w:val="0"/>
          <w:marBottom w:val="0"/>
          <w:divBdr>
            <w:top w:val="none" w:sz="0" w:space="0" w:color="auto"/>
            <w:left w:val="none" w:sz="0" w:space="0" w:color="auto"/>
            <w:bottom w:val="none" w:sz="0" w:space="0" w:color="auto"/>
            <w:right w:val="none" w:sz="0" w:space="0" w:color="auto"/>
          </w:divBdr>
        </w:div>
        <w:div w:id="1883587632">
          <w:marLeft w:val="640"/>
          <w:marRight w:val="0"/>
          <w:marTop w:val="0"/>
          <w:marBottom w:val="0"/>
          <w:divBdr>
            <w:top w:val="none" w:sz="0" w:space="0" w:color="auto"/>
            <w:left w:val="none" w:sz="0" w:space="0" w:color="auto"/>
            <w:bottom w:val="none" w:sz="0" w:space="0" w:color="auto"/>
            <w:right w:val="none" w:sz="0" w:space="0" w:color="auto"/>
          </w:divBdr>
        </w:div>
        <w:div w:id="1934511822">
          <w:marLeft w:val="640"/>
          <w:marRight w:val="0"/>
          <w:marTop w:val="0"/>
          <w:marBottom w:val="0"/>
          <w:divBdr>
            <w:top w:val="none" w:sz="0" w:space="0" w:color="auto"/>
            <w:left w:val="none" w:sz="0" w:space="0" w:color="auto"/>
            <w:bottom w:val="none" w:sz="0" w:space="0" w:color="auto"/>
            <w:right w:val="none" w:sz="0" w:space="0" w:color="auto"/>
          </w:divBdr>
        </w:div>
        <w:div w:id="1423140314">
          <w:marLeft w:val="640"/>
          <w:marRight w:val="0"/>
          <w:marTop w:val="0"/>
          <w:marBottom w:val="0"/>
          <w:divBdr>
            <w:top w:val="none" w:sz="0" w:space="0" w:color="auto"/>
            <w:left w:val="none" w:sz="0" w:space="0" w:color="auto"/>
            <w:bottom w:val="none" w:sz="0" w:space="0" w:color="auto"/>
            <w:right w:val="none" w:sz="0" w:space="0" w:color="auto"/>
          </w:divBdr>
        </w:div>
        <w:div w:id="270404130">
          <w:marLeft w:val="640"/>
          <w:marRight w:val="0"/>
          <w:marTop w:val="0"/>
          <w:marBottom w:val="0"/>
          <w:divBdr>
            <w:top w:val="none" w:sz="0" w:space="0" w:color="auto"/>
            <w:left w:val="none" w:sz="0" w:space="0" w:color="auto"/>
            <w:bottom w:val="none" w:sz="0" w:space="0" w:color="auto"/>
            <w:right w:val="none" w:sz="0" w:space="0" w:color="auto"/>
          </w:divBdr>
        </w:div>
        <w:div w:id="1434548115">
          <w:marLeft w:val="640"/>
          <w:marRight w:val="0"/>
          <w:marTop w:val="0"/>
          <w:marBottom w:val="0"/>
          <w:divBdr>
            <w:top w:val="none" w:sz="0" w:space="0" w:color="auto"/>
            <w:left w:val="none" w:sz="0" w:space="0" w:color="auto"/>
            <w:bottom w:val="none" w:sz="0" w:space="0" w:color="auto"/>
            <w:right w:val="none" w:sz="0" w:space="0" w:color="auto"/>
          </w:divBdr>
        </w:div>
        <w:div w:id="1566332513">
          <w:marLeft w:val="640"/>
          <w:marRight w:val="0"/>
          <w:marTop w:val="0"/>
          <w:marBottom w:val="0"/>
          <w:divBdr>
            <w:top w:val="none" w:sz="0" w:space="0" w:color="auto"/>
            <w:left w:val="none" w:sz="0" w:space="0" w:color="auto"/>
            <w:bottom w:val="none" w:sz="0" w:space="0" w:color="auto"/>
            <w:right w:val="none" w:sz="0" w:space="0" w:color="auto"/>
          </w:divBdr>
        </w:div>
        <w:div w:id="1614631503">
          <w:marLeft w:val="640"/>
          <w:marRight w:val="0"/>
          <w:marTop w:val="0"/>
          <w:marBottom w:val="0"/>
          <w:divBdr>
            <w:top w:val="none" w:sz="0" w:space="0" w:color="auto"/>
            <w:left w:val="none" w:sz="0" w:space="0" w:color="auto"/>
            <w:bottom w:val="none" w:sz="0" w:space="0" w:color="auto"/>
            <w:right w:val="none" w:sz="0" w:space="0" w:color="auto"/>
          </w:divBdr>
        </w:div>
        <w:div w:id="1218935580">
          <w:marLeft w:val="640"/>
          <w:marRight w:val="0"/>
          <w:marTop w:val="0"/>
          <w:marBottom w:val="0"/>
          <w:divBdr>
            <w:top w:val="none" w:sz="0" w:space="0" w:color="auto"/>
            <w:left w:val="none" w:sz="0" w:space="0" w:color="auto"/>
            <w:bottom w:val="none" w:sz="0" w:space="0" w:color="auto"/>
            <w:right w:val="none" w:sz="0" w:space="0" w:color="auto"/>
          </w:divBdr>
        </w:div>
        <w:div w:id="2118257038">
          <w:marLeft w:val="640"/>
          <w:marRight w:val="0"/>
          <w:marTop w:val="0"/>
          <w:marBottom w:val="0"/>
          <w:divBdr>
            <w:top w:val="none" w:sz="0" w:space="0" w:color="auto"/>
            <w:left w:val="none" w:sz="0" w:space="0" w:color="auto"/>
            <w:bottom w:val="none" w:sz="0" w:space="0" w:color="auto"/>
            <w:right w:val="none" w:sz="0" w:space="0" w:color="auto"/>
          </w:divBdr>
        </w:div>
        <w:div w:id="446969392">
          <w:marLeft w:val="640"/>
          <w:marRight w:val="0"/>
          <w:marTop w:val="0"/>
          <w:marBottom w:val="0"/>
          <w:divBdr>
            <w:top w:val="none" w:sz="0" w:space="0" w:color="auto"/>
            <w:left w:val="none" w:sz="0" w:space="0" w:color="auto"/>
            <w:bottom w:val="none" w:sz="0" w:space="0" w:color="auto"/>
            <w:right w:val="none" w:sz="0" w:space="0" w:color="auto"/>
          </w:divBdr>
        </w:div>
        <w:div w:id="1805390122">
          <w:marLeft w:val="640"/>
          <w:marRight w:val="0"/>
          <w:marTop w:val="0"/>
          <w:marBottom w:val="0"/>
          <w:divBdr>
            <w:top w:val="none" w:sz="0" w:space="0" w:color="auto"/>
            <w:left w:val="none" w:sz="0" w:space="0" w:color="auto"/>
            <w:bottom w:val="none" w:sz="0" w:space="0" w:color="auto"/>
            <w:right w:val="none" w:sz="0" w:space="0" w:color="auto"/>
          </w:divBdr>
        </w:div>
        <w:div w:id="36202796">
          <w:marLeft w:val="640"/>
          <w:marRight w:val="0"/>
          <w:marTop w:val="0"/>
          <w:marBottom w:val="0"/>
          <w:divBdr>
            <w:top w:val="none" w:sz="0" w:space="0" w:color="auto"/>
            <w:left w:val="none" w:sz="0" w:space="0" w:color="auto"/>
            <w:bottom w:val="none" w:sz="0" w:space="0" w:color="auto"/>
            <w:right w:val="none" w:sz="0" w:space="0" w:color="auto"/>
          </w:divBdr>
        </w:div>
        <w:div w:id="1468548324">
          <w:marLeft w:val="640"/>
          <w:marRight w:val="0"/>
          <w:marTop w:val="0"/>
          <w:marBottom w:val="0"/>
          <w:divBdr>
            <w:top w:val="none" w:sz="0" w:space="0" w:color="auto"/>
            <w:left w:val="none" w:sz="0" w:space="0" w:color="auto"/>
            <w:bottom w:val="none" w:sz="0" w:space="0" w:color="auto"/>
            <w:right w:val="none" w:sz="0" w:space="0" w:color="auto"/>
          </w:divBdr>
        </w:div>
        <w:div w:id="1762877098">
          <w:marLeft w:val="640"/>
          <w:marRight w:val="0"/>
          <w:marTop w:val="0"/>
          <w:marBottom w:val="0"/>
          <w:divBdr>
            <w:top w:val="none" w:sz="0" w:space="0" w:color="auto"/>
            <w:left w:val="none" w:sz="0" w:space="0" w:color="auto"/>
            <w:bottom w:val="none" w:sz="0" w:space="0" w:color="auto"/>
            <w:right w:val="none" w:sz="0" w:space="0" w:color="auto"/>
          </w:divBdr>
        </w:div>
        <w:div w:id="879364450">
          <w:marLeft w:val="640"/>
          <w:marRight w:val="0"/>
          <w:marTop w:val="0"/>
          <w:marBottom w:val="0"/>
          <w:divBdr>
            <w:top w:val="none" w:sz="0" w:space="0" w:color="auto"/>
            <w:left w:val="none" w:sz="0" w:space="0" w:color="auto"/>
            <w:bottom w:val="none" w:sz="0" w:space="0" w:color="auto"/>
            <w:right w:val="none" w:sz="0" w:space="0" w:color="auto"/>
          </w:divBdr>
        </w:div>
        <w:div w:id="1863323541">
          <w:marLeft w:val="640"/>
          <w:marRight w:val="0"/>
          <w:marTop w:val="0"/>
          <w:marBottom w:val="0"/>
          <w:divBdr>
            <w:top w:val="none" w:sz="0" w:space="0" w:color="auto"/>
            <w:left w:val="none" w:sz="0" w:space="0" w:color="auto"/>
            <w:bottom w:val="none" w:sz="0" w:space="0" w:color="auto"/>
            <w:right w:val="none" w:sz="0" w:space="0" w:color="auto"/>
          </w:divBdr>
        </w:div>
        <w:div w:id="1344670022">
          <w:marLeft w:val="640"/>
          <w:marRight w:val="0"/>
          <w:marTop w:val="0"/>
          <w:marBottom w:val="0"/>
          <w:divBdr>
            <w:top w:val="none" w:sz="0" w:space="0" w:color="auto"/>
            <w:left w:val="none" w:sz="0" w:space="0" w:color="auto"/>
            <w:bottom w:val="none" w:sz="0" w:space="0" w:color="auto"/>
            <w:right w:val="none" w:sz="0" w:space="0" w:color="auto"/>
          </w:divBdr>
        </w:div>
      </w:divsChild>
    </w:div>
    <w:div w:id="1662929904">
      <w:bodyDiv w:val="1"/>
      <w:marLeft w:val="0"/>
      <w:marRight w:val="0"/>
      <w:marTop w:val="0"/>
      <w:marBottom w:val="0"/>
      <w:divBdr>
        <w:top w:val="none" w:sz="0" w:space="0" w:color="auto"/>
        <w:left w:val="none" w:sz="0" w:space="0" w:color="auto"/>
        <w:bottom w:val="none" w:sz="0" w:space="0" w:color="auto"/>
        <w:right w:val="none" w:sz="0" w:space="0" w:color="auto"/>
      </w:divBdr>
      <w:divsChild>
        <w:div w:id="454562053">
          <w:marLeft w:val="640"/>
          <w:marRight w:val="0"/>
          <w:marTop w:val="0"/>
          <w:marBottom w:val="0"/>
          <w:divBdr>
            <w:top w:val="none" w:sz="0" w:space="0" w:color="auto"/>
            <w:left w:val="none" w:sz="0" w:space="0" w:color="auto"/>
            <w:bottom w:val="none" w:sz="0" w:space="0" w:color="auto"/>
            <w:right w:val="none" w:sz="0" w:space="0" w:color="auto"/>
          </w:divBdr>
        </w:div>
        <w:div w:id="2093547965">
          <w:marLeft w:val="640"/>
          <w:marRight w:val="0"/>
          <w:marTop w:val="0"/>
          <w:marBottom w:val="0"/>
          <w:divBdr>
            <w:top w:val="none" w:sz="0" w:space="0" w:color="auto"/>
            <w:left w:val="none" w:sz="0" w:space="0" w:color="auto"/>
            <w:bottom w:val="none" w:sz="0" w:space="0" w:color="auto"/>
            <w:right w:val="none" w:sz="0" w:space="0" w:color="auto"/>
          </w:divBdr>
        </w:div>
        <w:div w:id="981235562">
          <w:marLeft w:val="640"/>
          <w:marRight w:val="0"/>
          <w:marTop w:val="0"/>
          <w:marBottom w:val="0"/>
          <w:divBdr>
            <w:top w:val="none" w:sz="0" w:space="0" w:color="auto"/>
            <w:left w:val="none" w:sz="0" w:space="0" w:color="auto"/>
            <w:bottom w:val="none" w:sz="0" w:space="0" w:color="auto"/>
            <w:right w:val="none" w:sz="0" w:space="0" w:color="auto"/>
          </w:divBdr>
        </w:div>
        <w:div w:id="1269773442">
          <w:marLeft w:val="640"/>
          <w:marRight w:val="0"/>
          <w:marTop w:val="0"/>
          <w:marBottom w:val="0"/>
          <w:divBdr>
            <w:top w:val="none" w:sz="0" w:space="0" w:color="auto"/>
            <w:left w:val="none" w:sz="0" w:space="0" w:color="auto"/>
            <w:bottom w:val="none" w:sz="0" w:space="0" w:color="auto"/>
            <w:right w:val="none" w:sz="0" w:space="0" w:color="auto"/>
          </w:divBdr>
        </w:div>
        <w:div w:id="1752460037">
          <w:marLeft w:val="640"/>
          <w:marRight w:val="0"/>
          <w:marTop w:val="0"/>
          <w:marBottom w:val="0"/>
          <w:divBdr>
            <w:top w:val="none" w:sz="0" w:space="0" w:color="auto"/>
            <w:left w:val="none" w:sz="0" w:space="0" w:color="auto"/>
            <w:bottom w:val="none" w:sz="0" w:space="0" w:color="auto"/>
            <w:right w:val="none" w:sz="0" w:space="0" w:color="auto"/>
          </w:divBdr>
        </w:div>
        <w:div w:id="1133332617">
          <w:marLeft w:val="640"/>
          <w:marRight w:val="0"/>
          <w:marTop w:val="0"/>
          <w:marBottom w:val="0"/>
          <w:divBdr>
            <w:top w:val="none" w:sz="0" w:space="0" w:color="auto"/>
            <w:left w:val="none" w:sz="0" w:space="0" w:color="auto"/>
            <w:bottom w:val="none" w:sz="0" w:space="0" w:color="auto"/>
            <w:right w:val="none" w:sz="0" w:space="0" w:color="auto"/>
          </w:divBdr>
        </w:div>
        <w:div w:id="1158157748">
          <w:marLeft w:val="640"/>
          <w:marRight w:val="0"/>
          <w:marTop w:val="0"/>
          <w:marBottom w:val="0"/>
          <w:divBdr>
            <w:top w:val="none" w:sz="0" w:space="0" w:color="auto"/>
            <w:left w:val="none" w:sz="0" w:space="0" w:color="auto"/>
            <w:bottom w:val="none" w:sz="0" w:space="0" w:color="auto"/>
            <w:right w:val="none" w:sz="0" w:space="0" w:color="auto"/>
          </w:divBdr>
        </w:div>
        <w:div w:id="381710051">
          <w:marLeft w:val="640"/>
          <w:marRight w:val="0"/>
          <w:marTop w:val="0"/>
          <w:marBottom w:val="0"/>
          <w:divBdr>
            <w:top w:val="none" w:sz="0" w:space="0" w:color="auto"/>
            <w:left w:val="none" w:sz="0" w:space="0" w:color="auto"/>
            <w:bottom w:val="none" w:sz="0" w:space="0" w:color="auto"/>
            <w:right w:val="none" w:sz="0" w:space="0" w:color="auto"/>
          </w:divBdr>
        </w:div>
        <w:div w:id="302590287">
          <w:marLeft w:val="640"/>
          <w:marRight w:val="0"/>
          <w:marTop w:val="0"/>
          <w:marBottom w:val="0"/>
          <w:divBdr>
            <w:top w:val="none" w:sz="0" w:space="0" w:color="auto"/>
            <w:left w:val="none" w:sz="0" w:space="0" w:color="auto"/>
            <w:bottom w:val="none" w:sz="0" w:space="0" w:color="auto"/>
            <w:right w:val="none" w:sz="0" w:space="0" w:color="auto"/>
          </w:divBdr>
        </w:div>
        <w:div w:id="1562327341">
          <w:marLeft w:val="640"/>
          <w:marRight w:val="0"/>
          <w:marTop w:val="0"/>
          <w:marBottom w:val="0"/>
          <w:divBdr>
            <w:top w:val="none" w:sz="0" w:space="0" w:color="auto"/>
            <w:left w:val="none" w:sz="0" w:space="0" w:color="auto"/>
            <w:bottom w:val="none" w:sz="0" w:space="0" w:color="auto"/>
            <w:right w:val="none" w:sz="0" w:space="0" w:color="auto"/>
          </w:divBdr>
        </w:div>
        <w:div w:id="2058310128">
          <w:marLeft w:val="640"/>
          <w:marRight w:val="0"/>
          <w:marTop w:val="0"/>
          <w:marBottom w:val="0"/>
          <w:divBdr>
            <w:top w:val="none" w:sz="0" w:space="0" w:color="auto"/>
            <w:left w:val="none" w:sz="0" w:space="0" w:color="auto"/>
            <w:bottom w:val="none" w:sz="0" w:space="0" w:color="auto"/>
            <w:right w:val="none" w:sz="0" w:space="0" w:color="auto"/>
          </w:divBdr>
        </w:div>
        <w:div w:id="397481554">
          <w:marLeft w:val="640"/>
          <w:marRight w:val="0"/>
          <w:marTop w:val="0"/>
          <w:marBottom w:val="0"/>
          <w:divBdr>
            <w:top w:val="none" w:sz="0" w:space="0" w:color="auto"/>
            <w:left w:val="none" w:sz="0" w:space="0" w:color="auto"/>
            <w:bottom w:val="none" w:sz="0" w:space="0" w:color="auto"/>
            <w:right w:val="none" w:sz="0" w:space="0" w:color="auto"/>
          </w:divBdr>
        </w:div>
        <w:div w:id="1152328352">
          <w:marLeft w:val="640"/>
          <w:marRight w:val="0"/>
          <w:marTop w:val="0"/>
          <w:marBottom w:val="0"/>
          <w:divBdr>
            <w:top w:val="none" w:sz="0" w:space="0" w:color="auto"/>
            <w:left w:val="none" w:sz="0" w:space="0" w:color="auto"/>
            <w:bottom w:val="none" w:sz="0" w:space="0" w:color="auto"/>
            <w:right w:val="none" w:sz="0" w:space="0" w:color="auto"/>
          </w:divBdr>
        </w:div>
        <w:div w:id="1464231633">
          <w:marLeft w:val="640"/>
          <w:marRight w:val="0"/>
          <w:marTop w:val="0"/>
          <w:marBottom w:val="0"/>
          <w:divBdr>
            <w:top w:val="none" w:sz="0" w:space="0" w:color="auto"/>
            <w:left w:val="none" w:sz="0" w:space="0" w:color="auto"/>
            <w:bottom w:val="none" w:sz="0" w:space="0" w:color="auto"/>
            <w:right w:val="none" w:sz="0" w:space="0" w:color="auto"/>
          </w:divBdr>
        </w:div>
        <w:div w:id="345912543">
          <w:marLeft w:val="640"/>
          <w:marRight w:val="0"/>
          <w:marTop w:val="0"/>
          <w:marBottom w:val="0"/>
          <w:divBdr>
            <w:top w:val="none" w:sz="0" w:space="0" w:color="auto"/>
            <w:left w:val="none" w:sz="0" w:space="0" w:color="auto"/>
            <w:bottom w:val="none" w:sz="0" w:space="0" w:color="auto"/>
            <w:right w:val="none" w:sz="0" w:space="0" w:color="auto"/>
          </w:divBdr>
        </w:div>
        <w:div w:id="1850827363">
          <w:marLeft w:val="640"/>
          <w:marRight w:val="0"/>
          <w:marTop w:val="0"/>
          <w:marBottom w:val="0"/>
          <w:divBdr>
            <w:top w:val="none" w:sz="0" w:space="0" w:color="auto"/>
            <w:left w:val="none" w:sz="0" w:space="0" w:color="auto"/>
            <w:bottom w:val="none" w:sz="0" w:space="0" w:color="auto"/>
            <w:right w:val="none" w:sz="0" w:space="0" w:color="auto"/>
          </w:divBdr>
        </w:div>
        <w:div w:id="466969394">
          <w:marLeft w:val="640"/>
          <w:marRight w:val="0"/>
          <w:marTop w:val="0"/>
          <w:marBottom w:val="0"/>
          <w:divBdr>
            <w:top w:val="none" w:sz="0" w:space="0" w:color="auto"/>
            <w:left w:val="none" w:sz="0" w:space="0" w:color="auto"/>
            <w:bottom w:val="none" w:sz="0" w:space="0" w:color="auto"/>
            <w:right w:val="none" w:sz="0" w:space="0" w:color="auto"/>
          </w:divBdr>
        </w:div>
        <w:div w:id="647634067">
          <w:marLeft w:val="640"/>
          <w:marRight w:val="0"/>
          <w:marTop w:val="0"/>
          <w:marBottom w:val="0"/>
          <w:divBdr>
            <w:top w:val="none" w:sz="0" w:space="0" w:color="auto"/>
            <w:left w:val="none" w:sz="0" w:space="0" w:color="auto"/>
            <w:bottom w:val="none" w:sz="0" w:space="0" w:color="auto"/>
            <w:right w:val="none" w:sz="0" w:space="0" w:color="auto"/>
          </w:divBdr>
        </w:div>
        <w:div w:id="841899047">
          <w:marLeft w:val="640"/>
          <w:marRight w:val="0"/>
          <w:marTop w:val="0"/>
          <w:marBottom w:val="0"/>
          <w:divBdr>
            <w:top w:val="none" w:sz="0" w:space="0" w:color="auto"/>
            <w:left w:val="none" w:sz="0" w:space="0" w:color="auto"/>
            <w:bottom w:val="none" w:sz="0" w:space="0" w:color="auto"/>
            <w:right w:val="none" w:sz="0" w:space="0" w:color="auto"/>
          </w:divBdr>
        </w:div>
        <w:div w:id="1983461389">
          <w:marLeft w:val="640"/>
          <w:marRight w:val="0"/>
          <w:marTop w:val="0"/>
          <w:marBottom w:val="0"/>
          <w:divBdr>
            <w:top w:val="none" w:sz="0" w:space="0" w:color="auto"/>
            <w:left w:val="none" w:sz="0" w:space="0" w:color="auto"/>
            <w:bottom w:val="none" w:sz="0" w:space="0" w:color="auto"/>
            <w:right w:val="none" w:sz="0" w:space="0" w:color="auto"/>
          </w:divBdr>
        </w:div>
        <w:div w:id="1787042241">
          <w:marLeft w:val="640"/>
          <w:marRight w:val="0"/>
          <w:marTop w:val="0"/>
          <w:marBottom w:val="0"/>
          <w:divBdr>
            <w:top w:val="none" w:sz="0" w:space="0" w:color="auto"/>
            <w:left w:val="none" w:sz="0" w:space="0" w:color="auto"/>
            <w:bottom w:val="none" w:sz="0" w:space="0" w:color="auto"/>
            <w:right w:val="none" w:sz="0" w:space="0" w:color="auto"/>
          </w:divBdr>
        </w:div>
        <w:div w:id="396127696">
          <w:marLeft w:val="640"/>
          <w:marRight w:val="0"/>
          <w:marTop w:val="0"/>
          <w:marBottom w:val="0"/>
          <w:divBdr>
            <w:top w:val="none" w:sz="0" w:space="0" w:color="auto"/>
            <w:left w:val="none" w:sz="0" w:space="0" w:color="auto"/>
            <w:bottom w:val="none" w:sz="0" w:space="0" w:color="auto"/>
            <w:right w:val="none" w:sz="0" w:space="0" w:color="auto"/>
          </w:divBdr>
        </w:div>
        <w:div w:id="2141142896">
          <w:marLeft w:val="640"/>
          <w:marRight w:val="0"/>
          <w:marTop w:val="0"/>
          <w:marBottom w:val="0"/>
          <w:divBdr>
            <w:top w:val="none" w:sz="0" w:space="0" w:color="auto"/>
            <w:left w:val="none" w:sz="0" w:space="0" w:color="auto"/>
            <w:bottom w:val="none" w:sz="0" w:space="0" w:color="auto"/>
            <w:right w:val="none" w:sz="0" w:space="0" w:color="auto"/>
          </w:divBdr>
        </w:div>
        <w:div w:id="1350721962">
          <w:marLeft w:val="640"/>
          <w:marRight w:val="0"/>
          <w:marTop w:val="0"/>
          <w:marBottom w:val="0"/>
          <w:divBdr>
            <w:top w:val="none" w:sz="0" w:space="0" w:color="auto"/>
            <w:left w:val="none" w:sz="0" w:space="0" w:color="auto"/>
            <w:bottom w:val="none" w:sz="0" w:space="0" w:color="auto"/>
            <w:right w:val="none" w:sz="0" w:space="0" w:color="auto"/>
          </w:divBdr>
        </w:div>
        <w:div w:id="1840149609">
          <w:marLeft w:val="640"/>
          <w:marRight w:val="0"/>
          <w:marTop w:val="0"/>
          <w:marBottom w:val="0"/>
          <w:divBdr>
            <w:top w:val="none" w:sz="0" w:space="0" w:color="auto"/>
            <w:left w:val="none" w:sz="0" w:space="0" w:color="auto"/>
            <w:bottom w:val="none" w:sz="0" w:space="0" w:color="auto"/>
            <w:right w:val="none" w:sz="0" w:space="0" w:color="auto"/>
          </w:divBdr>
        </w:div>
        <w:div w:id="469596347">
          <w:marLeft w:val="640"/>
          <w:marRight w:val="0"/>
          <w:marTop w:val="0"/>
          <w:marBottom w:val="0"/>
          <w:divBdr>
            <w:top w:val="none" w:sz="0" w:space="0" w:color="auto"/>
            <w:left w:val="none" w:sz="0" w:space="0" w:color="auto"/>
            <w:bottom w:val="none" w:sz="0" w:space="0" w:color="auto"/>
            <w:right w:val="none" w:sz="0" w:space="0" w:color="auto"/>
          </w:divBdr>
        </w:div>
        <w:div w:id="1102841815">
          <w:marLeft w:val="640"/>
          <w:marRight w:val="0"/>
          <w:marTop w:val="0"/>
          <w:marBottom w:val="0"/>
          <w:divBdr>
            <w:top w:val="none" w:sz="0" w:space="0" w:color="auto"/>
            <w:left w:val="none" w:sz="0" w:space="0" w:color="auto"/>
            <w:bottom w:val="none" w:sz="0" w:space="0" w:color="auto"/>
            <w:right w:val="none" w:sz="0" w:space="0" w:color="auto"/>
          </w:divBdr>
        </w:div>
        <w:div w:id="1523087950">
          <w:marLeft w:val="640"/>
          <w:marRight w:val="0"/>
          <w:marTop w:val="0"/>
          <w:marBottom w:val="0"/>
          <w:divBdr>
            <w:top w:val="none" w:sz="0" w:space="0" w:color="auto"/>
            <w:left w:val="none" w:sz="0" w:space="0" w:color="auto"/>
            <w:bottom w:val="none" w:sz="0" w:space="0" w:color="auto"/>
            <w:right w:val="none" w:sz="0" w:space="0" w:color="auto"/>
          </w:divBdr>
        </w:div>
        <w:div w:id="577593860">
          <w:marLeft w:val="640"/>
          <w:marRight w:val="0"/>
          <w:marTop w:val="0"/>
          <w:marBottom w:val="0"/>
          <w:divBdr>
            <w:top w:val="none" w:sz="0" w:space="0" w:color="auto"/>
            <w:left w:val="none" w:sz="0" w:space="0" w:color="auto"/>
            <w:bottom w:val="none" w:sz="0" w:space="0" w:color="auto"/>
            <w:right w:val="none" w:sz="0" w:space="0" w:color="auto"/>
          </w:divBdr>
        </w:div>
        <w:div w:id="1576090544">
          <w:marLeft w:val="640"/>
          <w:marRight w:val="0"/>
          <w:marTop w:val="0"/>
          <w:marBottom w:val="0"/>
          <w:divBdr>
            <w:top w:val="none" w:sz="0" w:space="0" w:color="auto"/>
            <w:left w:val="none" w:sz="0" w:space="0" w:color="auto"/>
            <w:bottom w:val="none" w:sz="0" w:space="0" w:color="auto"/>
            <w:right w:val="none" w:sz="0" w:space="0" w:color="auto"/>
          </w:divBdr>
        </w:div>
        <w:div w:id="1772357267">
          <w:marLeft w:val="640"/>
          <w:marRight w:val="0"/>
          <w:marTop w:val="0"/>
          <w:marBottom w:val="0"/>
          <w:divBdr>
            <w:top w:val="none" w:sz="0" w:space="0" w:color="auto"/>
            <w:left w:val="none" w:sz="0" w:space="0" w:color="auto"/>
            <w:bottom w:val="none" w:sz="0" w:space="0" w:color="auto"/>
            <w:right w:val="none" w:sz="0" w:space="0" w:color="auto"/>
          </w:divBdr>
        </w:div>
        <w:div w:id="1227036859">
          <w:marLeft w:val="640"/>
          <w:marRight w:val="0"/>
          <w:marTop w:val="0"/>
          <w:marBottom w:val="0"/>
          <w:divBdr>
            <w:top w:val="none" w:sz="0" w:space="0" w:color="auto"/>
            <w:left w:val="none" w:sz="0" w:space="0" w:color="auto"/>
            <w:bottom w:val="none" w:sz="0" w:space="0" w:color="auto"/>
            <w:right w:val="none" w:sz="0" w:space="0" w:color="auto"/>
          </w:divBdr>
        </w:div>
        <w:div w:id="1119109403">
          <w:marLeft w:val="640"/>
          <w:marRight w:val="0"/>
          <w:marTop w:val="0"/>
          <w:marBottom w:val="0"/>
          <w:divBdr>
            <w:top w:val="none" w:sz="0" w:space="0" w:color="auto"/>
            <w:left w:val="none" w:sz="0" w:space="0" w:color="auto"/>
            <w:bottom w:val="none" w:sz="0" w:space="0" w:color="auto"/>
            <w:right w:val="none" w:sz="0" w:space="0" w:color="auto"/>
          </w:divBdr>
        </w:div>
        <w:div w:id="1000548873">
          <w:marLeft w:val="640"/>
          <w:marRight w:val="0"/>
          <w:marTop w:val="0"/>
          <w:marBottom w:val="0"/>
          <w:divBdr>
            <w:top w:val="none" w:sz="0" w:space="0" w:color="auto"/>
            <w:left w:val="none" w:sz="0" w:space="0" w:color="auto"/>
            <w:bottom w:val="none" w:sz="0" w:space="0" w:color="auto"/>
            <w:right w:val="none" w:sz="0" w:space="0" w:color="auto"/>
          </w:divBdr>
        </w:div>
        <w:div w:id="701439679">
          <w:marLeft w:val="640"/>
          <w:marRight w:val="0"/>
          <w:marTop w:val="0"/>
          <w:marBottom w:val="0"/>
          <w:divBdr>
            <w:top w:val="none" w:sz="0" w:space="0" w:color="auto"/>
            <w:left w:val="none" w:sz="0" w:space="0" w:color="auto"/>
            <w:bottom w:val="none" w:sz="0" w:space="0" w:color="auto"/>
            <w:right w:val="none" w:sz="0" w:space="0" w:color="auto"/>
          </w:divBdr>
        </w:div>
        <w:div w:id="353577511">
          <w:marLeft w:val="640"/>
          <w:marRight w:val="0"/>
          <w:marTop w:val="0"/>
          <w:marBottom w:val="0"/>
          <w:divBdr>
            <w:top w:val="none" w:sz="0" w:space="0" w:color="auto"/>
            <w:left w:val="none" w:sz="0" w:space="0" w:color="auto"/>
            <w:bottom w:val="none" w:sz="0" w:space="0" w:color="auto"/>
            <w:right w:val="none" w:sz="0" w:space="0" w:color="auto"/>
          </w:divBdr>
        </w:div>
        <w:div w:id="1024404261">
          <w:marLeft w:val="640"/>
          <w:marRight w:val="0"/>
          <w:marTop w:val="0"/>
          <w:marBottom w:val="0"/>
          <w:divBdr>
            <w:top w:val="none" w:sz="0" w:space="0" w:color="auto"/>
            <w:left w:val="none" w:sz="0" w:space="0" w:color="auto"/>
            <w:bottom w:val="none" w:sz="0" w:space="0" w:color="auto"/>
            <w:right w:val="none" w:sz="0" w:space="0" w:color="auto"/>
          </w:divBdr>
        </w:div>
        <w:div w:id="1250576463">
          <w:marLeft w:val="640"/>
          <w:marRight w:val="0"/>
          <w:marTop w:val="0"/>
          <w:marBottom w:val="0"/>
          <w:divBdr>
            <w:top w:val="none" w:sz="0" w:space="0" w:color="auto"/>
            <w:left w:val="none" w:sz="0" w:space="0" w:color="auto"/>
            <w:bottom w:val="none" w:sz="0" w:space="0" w:color="auto"/>
            <w:right w:val="none" w:sz="0" w:space="0" w:color="auto"/>
          </w:divBdr>
        </w:div>
        <w:div w:id="716128268">
          <w:marLeft w:val="640"/>
          <w:marRight w:val="0"/>
          <w:marTop w:val="0"/>
          <w:marBottom w:val="0"/>
          <w:divBdr>
            <w:top w:val="none" w:sz="0" w:space="0" w:color="auto"/>
            <w:left w:val="none" w:sz="0" w:space="0" w:color="auto"/>
            <w:bottom w:val="none" w:sz="0" w:space="0" w:color="auto"/>
            <w:right w:val="none" w:sz="0" w:space="0" w:color="auto"/>
          </w:divBdr>
        </w:div>
        <w:div w:id="940769790">
          <w:marLeft w:val="640"/>
          <w:marRight w:val="0"/>
          <w:marTop w:val="0"/>
          <w:marBottom w:val="0"/>
          <w:divBdr>
            <w:top w:val="none" w:sz="0" w:space="0" w:color="auto"/>
            <w:left w:val="none" w:sz="0" w:space="0" w:color="auto"/>
            <w:bottom w:val="none" w:sz="0" w:space="0" w:color="auto"/>
            <w:right w:val="none" w:sz="0" w:space="0" w:color="auto"/>
          </w:divBdr>
        </w:div>
        <w:div w:id="2100830146">
          <w:marLeft w:val="640"/>
          <w:marRight w:val="0"/>
          <w:marTop w:val="0"/>
          <w:marBottom w:val="0"/>
          <w:divBdr>
            <w:top w:val="none" w:sz="0" w:space="0" w:color="auto"/>
            <w:left w:val="none" w:sz="0" w:space="0" w:color="auto"/>
            <w:bottom w:val="none" w:sz="0" w:space="0" w:color="auto"/>
            <w:right w:val="none" w:sz="0" w:space="0" w:color="auto"/>
          </w:divBdr>
        </w:div>
        <w:div w:id="1567185646">
          <w:marLeft w:val="640"/>
          <w:marRight w:val="0"/>
          <w:marTop w:val="0"/>
          <w:marBottom w:val="0"/>
          <w:divBdr>
            <w:top w:val="none" w:sz="0" w:space="0" w:color="auto"/>
            <w:left w:val="none" w:sz="0" w:space="0" w:color="auto"/>
            <w:bottom w:val="none" w:sz="0" w:space="0" w:color="auto"/>
            <w:right w:val="none" w:sz="0" w:space="0" w:color="auto"/>
          </w:divBdr>
        </w:div>
        <w:div w:id="1838614888">
          <w:marLeft w:val="640"/>
          <w:marRight w:val="0"/>
          <w:marTop w:val="0"/>
          <w:marBottom w:val="0"/>
          <w:divBdr>
            <w:top w:val="none" w:sz="0" w:space="0" w:color="auto"/>
            <w:left w:val="none" w:sz="0" w:space="0" w:color="auto"/>
            <w:bottom w:val="none" w:sz="0" w:space="0" w:color="auto"/>
            <w:right w:val="none" w:sz="0" w:space="0" w:color="auto"/>
          </w:divBdr>
        </w:div>
        <w:div w:id="1834569022">
          <w:marLeft w:val="640"/>
          <w:marRight w:val="0"/>
          <w:marTop w:val="0"/>
          <w:marBottom w:val="0"/>
          <w:divBdr>
            <w:top w:val="none" w:sz="0" w:space="0" w:color="auto"/>
            <w:left w:val="none" w:sz="0" w:space="0" w:color="auto"/>
            <w:bottom w:val="none" w:sz="0" w:space="0" w:color="auto"/>
            <w:right w:val="none" w:sz="0" w:space="0" w:color="auto"/>
          </w:divBdr>
        </w:div>
        <w:div w:id="1886943338">
          <w:marLeft w:val="640"/>
          <w:marRight w:val="0"/>
          <w:marTop w:val="0"/>
          <w:marBottom w:val="0"/>
          <w:divBdr>
            <w:top w:val="none" w:sz="0" w:space="0" w:color="auto"/>
            <w:left w:val="none" w:sz="0" w:space="0" w:color="auto"/>
            <w:bottom w:val="none" w:sz="0" w:space="0" w:color="auto"/>
            <w:right w:val="none" w:sz="0" w:space="0" w:color="auto"/>
          </w:divBdr>
        </w:div>
        <w:div w:id="419062756">
          <w:marLeft w:val="640"/>
          <w:marRight w:val="0"/>
          <w:marTop w:val="0"/>
          <w:marBottom w:val="0"/>
          <w:divBdr>
            <w:top w:val="none" w:sz="0" w:space="0" w:color="auto"/>
            <w:left w:val="none" w:sz="0" w:space="0" w:color="auto"/>
            <w:bottom w:val="none" w:sz="0" w:space="0" w:color="auto"/>
            <w:right w:val="none" w:sz="0" w:space="0" w:color="auto"/>
          </w:divBdr>
        </w:div>
        <w:div w:id="1147894571">
          <w:marLeft w:val="640"/>
          <w:marRight w:val="0"/>
          <w:marTop w:val="0"/>
          <w:marBottom w:val="0"/>
          <w:divBdr>
            <w:top w:val="none" w:sz="0" w:space="0" w:color="auto"/>
            <w:left w:val="none" w:sz="0" w:space="0" w:color="auto"/>
            <w:bottom w:val="none" w:sz="0" w:space="0" w:color="auto"/>
            <w:right w:val="none" w:sz="0" w:space="0" w:color="auto"/>
          </w:divBdr>
        </w:div>
        <w:div w:id="988946566">
          <w:marLeft w:val="640"/>
          <w:marRight w:val="0"/>
          <w:marTop w:val="0"/>
          <w:marBottom w:val="0"/>
          <w:divBdr>
            <w:top w:val="none" w:sz="0" w:space="0" w:color="auto"/>
            <w:left w:val="none" w:sz="0" w:space="0" w:color="auto"/>
            <w:bottom w:val="none" w:sz="0" w:space="0" w:color="auto"/>
            <w:right w:val="none" w:sz="0" w:space="0" w:color="auto"/>
          </w:divBdr>
        </w:div>
        <w:div w:id="940795442">
          <w:marLeft w:val="640"/>
          <w:marRight w:val="0"/>
          <w:marTop w:val="0"/>
          <w:marBottom w:val="0"/>
          <w:divBdr>
            <w:top w:val="none" w:sz="0" w:space="0" w:color="auto"/>
            <w:left w:val="none" w:sz="0" w:space="0" w:color="auto"/>
            <w:bottom w:val="none" w:sz="0" w:space="0" w:color="auto"/>
            <w:right w:val="none" w:sz="0" w:space="0" w:color="auto"/>
          </w:divBdr>
        </w:div>
        <w:div w:id="1098599160">
          <w:marLeft w:val="640"/>
          <w:marRight w:val="0"/>
          <w:marTop w:val="0"/>
          <w:marBottom w:val="0"/>
          <w:divBdr>
            <w:top w:val="none" w:sz="0" w:space="0" w:color="auto"/>
            <w:left w:val="none" w:sz="0" w:space="0" w:color="auto"/>
            <w:bottom w:val="none" w:sz="0" w:space="0" w:color="auto"/>
            <w:right w:val="none" w:sz="0" w:space="0" w:color="auto"/>
          </w:divBdr>
        </w:div>
        <w:div w:id="505562851">
          <w:marLeft w:val="640"/>
          <w:marRight w:val="0"/>
          <w:marTop w:val="0"/>
          <w:marBottom w:val="0"/>
          <w:divBdr>
            <w:top w:val="none" w:sz="0" w:space="0" w:color="auto"/>
            <w:left w:val="none" w:sz="0" w:space="0" w:color="auto"/>
            <w:bottom w:val="none" w:sz="0" w:space="0" w:color="auto"/>
            <w:right w:val="none" w:sz="0" w:space="0" w:color="auto"/>
          </w:divBdr>
        </w:div>
        <w:div w:id="2092770557">
          <w:marLeft w:val="640"/>
          <w:marRight w:val="0"/>
          <w:marTop w:val="0"/>
          <w:marBottom w:val="0"/>
          <w:divBdr>
            <w:top w:val="none" w:sz="0" w:space="0" w:color="auto"/>
            <w:left w:val="none" w:sz="0" w:space="0" w:color="auto"/>
            <w:bottom w:val="none" w:sz="0" w:space="0" w:color="auto"/>
            <w:right w:val="none" w:sz="0" w:space="0" w:color="auto"/>
          </w:divBdr>
        </w:div>
        <w:div w:id="219680047">
          <w:marLeft w:val="640"/>
          <w:marRight w:val="0"/>
          <w:marTop w:val="0"/>
          <w:marBottom w:val="0"/>
          <w:divBdr>
            <w:top w:val="none" w:sz="0" w:space="0" w:color="auto"/>
            <w:left w:val="none" w:sz="0" w:space="0" w:color="auto"/>
            <w:bottom w:val="none" w:sz="0" w:space="0" w:color="auto"/>
            <w:right w:val="none" w:sz="0" w:space="0" w:color="auto"/>
          </w:divBdr>
        </w:div>
        <w:div w:id="1099327975">
          <w:marLeft w:val="640"/>
          <w:marRight w:val="0"/>
          <w:marTop w:val="0"/>
          <w:marBottom w:val="0"/>
          <w:divBdr>
            <w:top w:val="none" w:sz="0" w:space="0" w:color="auto"/>
            <w:left w:val="none" w:sz="0" w:space="0" w:color="auto"/>
            <w:bottom w:val="none" w:sz="0" w:space="0" w:color="auto"/>
            <w:right w:val="none" w:sz="0" w:space="0" w:color="auto"/>
          </w:divBdr>
        </w:div>
        <w:div w:id="1668440403">
          <w:marLeft w:val="640"/>
          <w:marRight w:val="0"/>
          <w:marTop w:val="0"/>
          <w:marBottom w:val="0"/>
          <w:divBdr>
            <w:top w:val="none" w:sz="0" w:space="0" w:color="auto"/>
            <w:left w:val="none" w:sz="0" w:space="0" w:color="auto"/>
            <w:bottom w:val="none" w:sz="0" w:space="0" w:color="auto"/>
            <w:right w:val="none" w:sz="0" w:space="0" w:color="auto"/>
          </w:divBdr>
        </w:div>
        <w:div w:id="1317034379">
          <w:marLeft w:val="640"/>
          <w:marRight w:val="0"/>
          <w:marTop w:val="0"/>
          <w:marBottom w:val="0"/>
          <w:divBdr>
            <w:top w:val="none" w:sz="0" w:space="0" w:color="auto"/>
            <w:left w:val="none" w:sz="0" w:space="0" w:color="auto"/>
            <w:bottom w:val="none" w:sz="0" w:space="0" w:color="auto"/>
            <w:right w:val="none" w:sz="0" w:space="0" w:color="auto"/>
          </w:divBdr>
        </w:div>
        <w:div w:id="1439135745">
          <w:marLeft w:val="640"/>
          <w:marRight w:val="0"/>
          <w:marTop w:val="0"/>
          <w:marBottom w:val="0"/>
          <w:divBdr>
            <w:top w:val="none" w:sz="0" w:space="0" w:color="auto"/>
            <w:left w:val="none" w:sz="0" w:space="0" w:color="auto"/>
            <w:bottom w:val="none" w:sz="0" w:space="0" w:color="auto"/>
            <w:right w:val="none" w:sz="0" w:space="0" w:color="auto"/>
          </w:divBdr>
        </w:div>
        <w:div w:id="2061976618">
          <w:marLeft w:val="640"/>
          <w:marRight w:val="0"/>
          <w:marTop w:val="0"/>
          <w:marBottom w:val="0"/>
          <w:divBdr>
            <w:top w:val="none" w:sz="0" w:space="0" w:color="auto"/>
            <w:left w:val="none" w:sz="0" w:space="0" w:color="auto"/>
            <w:bottom w:val="none" w:sz="0" w:space="0" w:color="auto"/>
            <w:right w:val="none" w:sz="0" w:space="0" w:color="auto"/>
          </w:divBdr>
        </w:div>
        <w:div w:id="655034742">
          <w:marLeft w:val="640"/>
          <w:marRight w:val="0"/>
          <w:marTop w:val="0"/>
          <w:marBottom w:val="0"/>
          <w:divBdr>
            <w:top w:val="none" w:sz="0" w:space="0" w:color="auto"/>
            <w:left w:val="none" w:sz="0" w:space="0" w:color="auto"/>
            <w:bottom w:val="none" w:sz="0" w:space="0" w:color="auto"/>
            <w:right w:val="none" w:sz="0" w:space="0" w:color="auto"/>
          </w:divBdr>
        </w:div>
        <w:div w:id="118257188">
          <w:marLeft w:val="640"/>
          <w:marRight w:val="0"/>
          <w:marTop w:val="0"/>
          <w:marBottom w:val="0"/>
          <w:divBdr>
            <w:top w:val="none" w:sz="0" w:space="0" w:color="auto"/>
            <w:left w:val="none" w:sz="0" w:space="0" w:color="auto"/>
            <w:bottom w:val="none" w:sz="0" w:space="0" w:color="auto"/>
            <w:right w:val="none" w:sz="0" w:space="0" w:color="auto"/>
          </w:divBdr>
        </w:div>
        <w:div w:id="1788696549">
          <w:marLeft w:val="640"/>
          <w:marRight w:val="0"/>
          <w:marTop w:val="0"/>
          <w:marBottom w:val="0"/>
          <w:divBdr>
            <w:top w:val="none" w:sz="0" w:space="0" w:color="auto"/>
            <w:left w:val="none" w:sz="0" w:space="0" w:color="auto"/>
            <w:bottom w:val="none" w:sz="0" w:space="0" w:color="auto"/>
            <w:right w:val="none" w:sz="0" w:space="0" w:color="auto"/>
          </w:divBdr>
        </w:div>
        <w:div w:id="2108843788">
          <w:marLeft w:val="640"/>
          <w:marRight w:val="0"/>
          <w:marTop w:val="0"/>
          <w:marBottom w:val="0"/>
          <w:divBdr>
            <w:top w:val="none" w:sz="0" w:space="0" w:color="auto"/>
            <w:left w:val="none" w:sz="0" w:space="0" w:color="auto"/>
            <w:bottom w:val="none" w:sz="0" w:space="0" w:color="auto"/>
            <w:right w:val="none" w:sz="0" w:space="0" w:color="auto"/>
          </w:divBdr>
        </w:div>
        <w:div w:id="1624533527">
          <w:marLeft w:val="640"/>
          <w:marRight w:val="0"/>
          <w:marTop w:val="0"/>
          <w:marBottom w:val="0"/>
          <w:divBdr>
            <w:top w:val="none" w:sz="0" w:space="0" w:color="auto"/>
            <w:left w:val="none" w:sz="0" w:space="0" w:color="auto"/>
            <w:bottom w:val="none" w:sz="0" w:space="0" w:color="auto"/>
            <w:right w:val="none" w:sz="0" w:space="0" w:color="auto"/>
          </w:divBdr>
        </w:div>
        <w:div w:id="627510858">
          <w:marLeft w:val="640"/>
          <w:marRight w:val="0"/>
          <w:marTop w:val="0"/>
          <w:marBottom w:val="0"/>
          <w:divBdr>
            <w:top w:val="none" w:sz="0" w:space="0" w:color="auto"/>
            <w:left w:val="none" w:sz="0" w:space="0" w:color="auto"/>
            <w:bottom w:val="none" w:sz="0" w:space="0" w:color="auto"/>
            <w:right w:val="none" w:sz="0" w:space="0" w:color="auto"/>
          </w:divBdr>
        </w:div>
        <w:div w:id="1165971721">
          <w:marLeft w:val="640"/>
          <w:marRight w:val="0"/>
          <w:marTop w:val="0"/>
          <w:marBottom w:val="0"/>
          <w:divBdr>
            <w:top w:val="none" w:sz="0" w:space="0" w:color="auto"/>
            <w:left w:val="none" w:sz="0" w:space="0" w:color="auto"/>
            <w:bottom w:val="none" w:sz="0" w:space="0" w:color="auto"/>
            <w:right w:val="none" w:sz="0" w:space="0" w:color="auto"/>
          </w:divBdr>
        </w:div>
        <w:div w:id="1848979371">
          <w:marLeft w:val="640"/>
          <w:marRight w:val="0"/>
          <w:marTop w:val="0"/>
          <w:marBottom w:val="0"/>
          <w:divBdr>
            <w:top w:val="none" w:sz="0" w:space="0" w:color="auto"/>
            <w:left w:val="none" w:sz="0" w:space="0" w:color="auto"/>
            <w:bottom w:val="none" w:sz="0" w:space="0" w:color="auto"/>
            <w:right w:val="none" w:sz="0" w:space="0" w:color="auto"/>
          </w:divBdr>
        </w:div>
        <w:div w:id="1480926610">
          <w:marLeft w:val="640"/>
          <w:marRight w:val="0"/>
          <w:marTop w:val="0"/>
          <w:marBottom w:val="0"/>
          <w:divBdr>
            <w:top w:val="none" w:sz="0" w:space="0" w:color="auto"/>
            <w:left w:val="none" w:sz="0" w:space="0" w:color="auto"/>
            <w:bottom w:val="none" w:sz="0" w:space="0" w:color="auto"/>
            <w:right w:val="none" w:sz="0" w:space="0" w:color="auto"/>
          </w:divBdr>
        </w:div>
      </w:divsChild>
    </w:div>
    <w:div w:id="1679233245">
      <w:bodyDiv w:val="1"/>
      <w:marLeft w:val="0"/>
      <w:marRight w:val="0"/>
      <w:marTop w:val="0"/>
      <w:marBottom w:val="0"/>
      <w:divBdr>
        <w:top w:val="none" w:sz="0" w:space="0" w:color="auto"/>
        <w:left w:val="none" w:sz="0" w:space="0" w:color="auto"/>
        <w:bottom w:val="none" w:sz="0" w:space="0" w:color="auto"/>
        <w:right w:val="none" w:sz="0" w:space="0" w:color="auto"/>
      </w:divBdr>
    </w:div>
    <w:div w:id="1683121625">
      <w:bodyDiv w:val="1"/>
      <w:marLeft w:val="0"/>
      <w:marRight w:val="0"/>
      <w:marTop w:val="0"/>
      <w:marBottom w:val="0"/>
      <w:divBdr>
        <w:top w:val="none" w:sz="0" w:space="0" w:color="auto"/>
        <w:left w:val="none" w:sz="0" w:space="0" w:color="auto"/>
        <w:bottom w:val="none" w:sz="0" w:space="0" w:color="auto"/>
        <w:right w:val="none" w:sz="0" w:space="0" w:color="auto"/>
      </w:divBdr>
    </w:div>
    <w:div w:id="1715887064">
      <w:bodyDiv w:val="1"/>
      <w:marLeft w:val="0"/>
      <w:marRight w:val="0"/>
      <w:marTop w:val="0"/>
      <w:marBottom w:val="0"/>
      <w:divBdr>
        <w:top w:val="none" w:sz="0" w:space="0" w:color="auto"/>
        <w:left w:val="none" w:sz="0" w:space="0" w:color="auto"/>
        <w:bottom w:val="none" w:sz="0" w:space="0" w:color="auto"/>
        <w:right w:val="none" w:sz="0" w:space="0" w:color="auto"/>
      </w:divBdr>
      <w:divsChild>
        <w:div w:id="1758361232">
          <w:marLeft w:val="640"/>
          <w:marRight w:val="0"/>
          <w:marTop w:val="0"/>
          <w:marBottom w:val="0"/>
          <w:divBdr>
            <w:top w:val="none" w:sz="0" w:space="0" w:color="auto"/>
            <w:left w:val="none" w:sz="0" w:space="0" w:color="auto"/>
            <w:bottom w:val="none" w:sz="0" w:space="0" w:color="auto"/>
            <w:right w:val="none" w:sz="0" w:space="0" w:color="auto"/>
          </w:divBdr>
        </w:div>
        <w:div w:id="670448429">
          <w:marLeft w:val="640"/>
          <w:marRight w:val="0"/>
          <w:marTop w:val="0"/>
          <w:marBottom w:val="0"/>
          <w:divBdr>
            <w:top w:val="none" w:sz="0" w:space="0" w:color="auto"/>
            <w:left w:val="none" w:sz="0" w:space="0" w:color="auto"/>
            <w:bottom w:val="none" w:sz="0" w:space="0" w:color="auto"/>
            <w:right w:val="none" w:sz="0" w:space="0" w:color="auto"/>
          </w:divBdr>
        </w:div>
        <w:div w:id="1289818524">
          <w:marLeft w:val="640"/>
          <w:marRight w:val="0"/>
          <w:marTop w:val="0"/>
          <w:marBottom w:val="0"/>
          <w:divBdr>
            <w:top w:val="none" w:sz="0" w:space="0" w:color="auto"/>
            <w:left w:val="none" w:sz="0" w:space="0" w:color="auto"/>
            <w:bottom w:val="none" w:sz="0" w:space="0" w:color="auto"/>
            <w:right w:val="none" w:sz="0" w:space="0" w:color="auto"/>
          </w:divBdr>
        </w:div>
        <w:div w:id="653994364">
          <w:marLeft w:val="640"/>
          <w:marRight w:val="0"/>
          <w:marTop w:val="0"/>
          <w:marBottom w:val="0"/>
          <w:divBdr>
            <w:top w:val="none" w:sz="0" w:space="0" w:color="auto"/>
            <w:left w:val="none" w:sz="0" w:space="0" w:color="auto"/>
            <w:bottom w:val="none" w:sz="0" w:space="0" w:color="auto"/>
            <w:right w:val="none" w:sz="0" w:space="0" w:color="auto"/>
          </w:divBdr>
        </w:div>
        <w:div w:id="479999694">
          <w:marLeft w:val="640"/>
          <w:marRight w:val="0"/>
          <w:marTop w:val="0"/>
          <w:marBottom w:val="0"/>
          <w:divBdr>
            <w:top w:val="none" w:sz="0" w:space="0" w:color="auto"/>
            <w:left w:val="none" w:sz="0" w:space="0" w:color="auto"/>
            <w:bottom w:val="none" w:sz="0" w:space="0" w:color="auto"/>
            <w:right w:val="none" w:sz="0" w:space="0" w:color="auto"/>
          </w:divBdr>
        </w:div>
        <w:div w:id="381638886">
          <w:marLeft w:val="640"/>
          <w:marRight w:val="0"/>
          <w:marTop w:val="0"/>
          <w:marBottom w:val="0"/>
          <w:divBdr>
            <w:top w:val="none" w:sz="0" w:space="0" w:color="auto"/>
            <w:left w:val="none" w:sz="0" w:space="0" w:color="auto"/>
            <w:bottom w:val="none" w:sz="0" w:space="0" w:color="auto"/>
            <w:right w:val="none" w:sz="0" w:space="0" w:color="auto"/>
          </w:divBdr>
        </w:div>
        <w:div w:id="189535019">
          <w:marLeft w:val="640"/>
          <w:marRight w:val="0"/>
          <w:marTop w:val="0"/>
          <w:marBottom w:val="0"/>
          <w:divBdr>
            <w:top w:val="none" w:sz="0" w:space="0" w:color="auto"/>
            <w:left w:val="none" w:sz="0" w:space="0" w:color="auto"/>
            <w:bottom w:val="none" w:sz="0" w:space="0" w:color="auto"/>
            <w:right w:val="none" w:sz="0" w:space="0" w:color="auto"/>
          </w:divBdr>
        </w:div>
        <w:div w:id="1791973672">
          <w:marLeft w:val="640"/>
          <w:marRight w:val="0"/>
          <w:marTop w:val="0"/>
          <w:marBottom w:val="0"/>
          <w:divBdr>
            <w:top w:val="none" w:sz="0" w:space="0" w:color="auto"/>
            <w:left w:val="none" w:sz="0" w:space="0" w:color="auto"/>
            <w:bottom w:val="none" w:sz="0" w:space="0" w:color="auto"/>
            <w:right w:val="none" w:sz="0" w:space="0" w:color="auto"/>
          </w:divBdr>
        </w:div>
        <w:div w:id="1727139381">
          <w:marLeft w:val="640"/>
          <w:marRight w:val="0"/>
          <w:marTop w:val="0"/>
          <w:marBottom w:val="0"/>
          <w:divBdr>
            <w:top w:val="none" w:sz="0" w:space="0" w:color="auto"/>
            <w:left w:val="none" w:sz="0" w:space="0" w:color="auto"/>
            <w:bottom w:val="none" w:sz="0" w:space="0" w:color="auto"/>
            <w:right w:val="none" w:sz="0" w:space="0" w:color="auto"/>
          </w:divBdr>
        </w:div>
        <w:div w:id="213934765">
          <w:marLeft w:val="640"/>
          <w:marRight w:val="0"/>
          <w:marTop w:val="0"/>
          <w:marBottom w:val="0"/>
          <w:divBdr>
            <w:top w:val="none" w:sz="0" w:space="0" w:color="auto"/>
            <w:left w:val="none" w:sz="0" w:space="0" w:color="auto"/>
            <w:bottom w:val="none" w:sz="0" w:space="0" w:color="auto"/>
            <w:right w:val="none" w:sz="0" w:space="0" w:color="auto"/>
          </w:divBdr>
        </w:div>
        <w:div w:id="1019812431">
          <w:marLeft w:val="640"/>
          <w:marRight w:val="0"/>
          <w:marTop w:val="0"/>
          <w:marBottom w:val="0"/>
          <w:divBdr>
            <w:top w:val="none" w:sz="0" w:space="0" w:color="auto"/>
            <w:left w:val="none" w:sz="0" w:space="0" w:color="auto"/>
            <w:bottom w:val="none" w:sz="0" w:space="0" w:color="auto"/>
            <w:right w:val="none" w:sz="0" w:space="0" w:color="auto"/>
          </w:divBdr>
        </w:div>
        <w:div w:id="1787114420">
          <w:marLeft w:val="640"/>
          <w:marRight w:val="0"/>
          <w:marTop w:val="0"/>
          <w:marBottom w:val="0"/>
          <w:divBdr>
            <w:top w:val="none" w:sz="0" w:space="0" w:color="auto"/>
            <w:left w:val="none" w:sz="0" w:space="0" w:color="auto"/>
            <w:bottom w:val="none" w:sz="0" w:space="0" w:color="auto"/>
            <w:right w:val="none" w:sz="0" w:space="0" w:color="auto"/>
          </w:divBdr>
        </w:div>
        <w:div w:id="394864015">
          <w:marLeft w:val="640"/>
          <w:marRight w:val="0"/>
          <w:marTop w:val="0"/>
          <w:marBottom w:val="0"/>
          <w:divBdr>
            <w:top w:val="none" w:sz="0" w:space="0" w:color="auto"/>
            <w:left w:val="none" w:sz="0" w:space="0" w:color="auto"/>
            <w:bottom w:val="none" w:sz="0" w:space="0" w:color="auto"/>
            <w:right w:val="none" w:sz="0" w:space="0" w:color="auto"/>
          </w:divBdr>
        </w:div>
        <w:div w:id="1931154465">
          <w:marLeft w:val="640"/>
          <w:marRight w:val="0"/>
          <w:marTop w:val="0"/>
          <w:marBottom w:val="0"/>
          <w:divBdr>
            <w:top w:val="none" w:sz="0" w:space="0" w:color="auto"/>
            <w:left w:val="none" w:sz="0" w:space="0" w:color="auto"/>
            <w:bottom w:val="none" w:sz="0" w:space="0" w:color="auto"/>
            <w:right w:val="none" w:sz="0" w:space="0" w:color="auto"/>
          </w:divBdr>
        </w:div>
        <w:div w:id="1374234456">
          <w:marLeft w:val="640"/>
          <w:marRight w:val="0"/>
          <w:marTop w:val="0"/>
          <w:marBottom w:val="0"/>
          <w:divBdr>
            <w:top w:val="none" w:sz="0" w:space="0" w:color="auto"/>
            <w:left w:val="none" w:sz="0" w:space="0" w:color="auto"/>
            <w:bottom w:val="none" w:sz="0" w:space="0" w:color="auto"/>
            <w:right w:val="none" w:sz="0" w:space="0" w:color="auto"/>
          </w:divBdr>
        </w:div>
        <w:div w:id="1881698649">
          <w:marLeft w:val="640"/>
          <w:marRight w:val="0"/>
          <w:marTop w:val="0"/>
          <w:marBottom w:val="0"/>
          <w:divBdr>
            <w:top w:val="none" w:sz="0" w:space="0" w:color="auto"/>
            <w:left w:val="none" w:sz="0" w:space="0" w:color="auto"/>
            <w:bottom w:val="none" w:sz="0" w:space="0" w:color="auto"/>
            <w:right w:val="none" w:sz="0" w:space="0" w:color="auto"/>
          </w:divBdr>
        </w:div>
        <w:div w:id="483008291">
          <w:marLeft w:val="640"/>
          <w:marRight w:val="0"/>
          <w:marTop w:val="0"/>
          <w:marBottom w:val="0"/>
          <w:divBdr>
            <w:top w:val="none" w:sz="0" w:space="0" w:color="auto"/>
            <w:left w:val="none" w:sz="0" w:space="0" w:color="auto"/>
            <w:bottom w:val="none" w:sz="0" w:space="0" w:color="auto"/>
            <w:right w:val="none" w:sz="0" w:space="0" w:color="auto"/>
          </w:divBdr>
        </w:div>
        <w:div w:id="240722452">
          <w:marLeft w:val="640"/>
          <w:marRight w:val="0"/>
          <w:marTop w:val="0"/>
          <w:marBottom w:val="0"/>
          <w:divBdr>
            <w:top w:val="none" w:sz="0" w:space="0" w:color="auto"/>
            <w:left w:val="none" w:sz="0" w:space="0" w:color="auto"/>
            <w:bottom w:val="none" w:sz="0" w:space="0" w:color="auto"/>
            <w:right w:val="none" w:sz="0" w:space="0" w:color="auto"/>
          </w:divBdr>
        </w:div>
        <w:div w:id="2070835162">
          <w:marLeft w:val="640"/>
          <w:marRight w:val="0"/>
          <w:marTop w:val="0"/>
          <w:marBottom w:val="0"/>
          <w:divBdr>
            <w:top w:val="none" w:sz="0" w:space="0" w:color="auto"/>
            <w:left w:val="none" w:sz="0" w:space="0" w:color="auto"/>
            <w:bottom w:val="none" w:sz="0" w:space="0" w:color="auto"/>
            <w:right w:val="none" w:sz="0" w:space="0" w:color="auto"/>
          </w:divBdr>
        </w:div>
        <w:div w:id="789083143">
          <w:marLeft w:val="640"/>
          <w:marRight w:val="0"/>
          <w:marTop w:val="0"/>
          <w:marBottom w:val="0"/>
          <w:divBdr>
            <w:top w:val="none" w:sz="0" w:space="0" w:color="auto"/>
            <w:left w:val="none" w:sz="0" w:space="0" w:color="auto"/>
            <w:bottom w:val="none" w:sz="0" w:space="0" w:color="auto"/>
            <w:right w:val="none" w:sz="0" w:space="0" w:color="auto"/>
          </w:divBdr>
        </w:div>
        <w:div w:id="1512262408">
          <w:marLeft w:val="640"/>
          <w:marRight w:val="0"/>
          <w:marTop w:val="0"/>
          <w:marBottom w:val="0"/>
          <w:divBdr>
            <w:top w:val="none" w:sz="0" w:space="0" w:color="auto"/>
            <w:left w:val="none" w:sz="0" w:space="0" w:color="auto"/>
            <w:bottom w:val="none" w:sz="0" w:space="0" w:color="auto"/>
            <w:right w:val="none" w:sz="0" w:space="0" w:color="auto"/>
          </w:divBdr>
        </w:div>
        <w:div w:id="546531635">
          <w:marLeft w:val="640"/>
          <w:marRight w:val="0"/>
          <w:marTop w:val="0"/>
          <w:marBottom w:val="0"/>
          <w:divBdr>
            <w:top w:val="none" w:sz="0" w:space="0" w:color="auto"/>
            <w:left w:val="none" w:sz="0" w:space="0" w:color="auto"/>
            <w:bottom w:val="none" w:sz="0" w:space="0" w:color="auto"/>
            <w:right w:val="none" w:sz="0" w:space="0" w:color="auto"/>
          </w:divBdr>
        </w:div>
        <w:div w:id="1717049285">
          <w:marLeft w:val="640"/>
          <w:marRight w:val="0"/>
          <w:marTop w:val="0"/>
          <w:marBottom w:val="0"/>
          <w:divBdr>
            <w:top w:val="none" w:sz="0" w:space="0" w:color="auto"/>
            <w:left w:val="none" w:sz="0" w:space="0" w:color="auto"/>
            <w:bottom w:val="none" w:sz="0" w:space="0" w:color="auto"/>
            <w:right w:val="none" w:sz="0" w:space="0" w:color="auto"/>
          </w:divBdr>
        </w:div>
        <w:div w:id="1761677090">
          <w:marLeft w:val="640"/>
          <w:marRight w:val="0"/>
          <w:marTop w:val="0"/>
          <w:marBottom w:val="0"/>
          <w:divBdr>
            <w:top w:val="none" w:sz="0" w:space="0" w:color="auto"/>
            <w:left w:val="none" w:sz="0" w:space="0" w:color="auto"/>
            <w:bottom w:val="none" w:sz="0" w:space="0" w:color="auto"/>
            <w:right w:val="none" w:sz="0" w:space="0" w:color="auto"/>
          </w:divBdr>
        </w:div>
        <w:div w:id="498546193">
          <w:marLeft w:val="640"/>
          <w:marRight w:val="0"/>
          <w:marTop w:val="0"/>
          <w:marBottom w:val="0"/>
          <w:divBdr>
            <w:top w:val="none" w:sz="0" w:space="0" w:color="auto"/>
            <w:left w:val="none" w:sz="0" w:space="0" w:color="auto"/>
            <w:bottom w:val="none" w:sz="0" w:space="0" w:color="auto"/>
            <w:right w:val="none" w:sz="0" w:space="0" w:color="auto"/>
          </w:divBdr>
        </w:div>
        <w:div w:id="1105229435">
          <w:marLeft w:val="640"/>
          <w:marRight w:val="0"/>
          <w:marTop w:val="0"/>
          <w:marBottom w:val="0"/>
          <w:divBdr>
            <w:top w:val="none" w:sz="0" w:space="0" w:color="auto"/>
            <w:left w:val="none" w:sz="0" w:space="0" w:color="auto"/>
            <w:bottom w:val="none" w:sz="0" w:space="0" w:color="auto"/>
            <w:right w:val="none" w:sz="0" w:space="0" w:color="auto"/>
          </w:divBdr>
        </w:div>
        <w:div w:id="2135975954">
          <w:marLeft w:val="640"/>
          <w:marRight w:val="0"/>
          <w:marTop w:val="0"/>
          <w:marBottom w:val="0"/>
          <w:divBdr>
            <w:top w:val="none" w:sz="0" w:space="0" w:color="auto"/>
            <w:left w:val="none" w:sz="0" w:space="0" w:color="auto"/>
            <w:bottom w:val="none" w:sz="0" w:space="0" w:color="auto"/>
            <w:right w:val="none" w:sz="0" w:space="0" w:color="auto"/>
          </w:divBdr>
        </w:div>
        <w:div w:id="592277459">
          <w:marLeft w:val="640"/>
          <w:marRight w:val="0"/>
          <w:marTop w:val="0"/>
          <w:marBottom w:val="0"/>
          <w:divBdr>
            <w:top w:val="none" w:sz="0" w:space="0" w:color="auto"/>
            <w:left w:val="none" w:sz="0" w:space="0" w:color="auto"/>
            <w:bottom w:val="none" w:sz="0" w:space="0" w:color="auto"/>
            <w:right w:val="none" w:sz="0" w:space="0" w:color="auto"/>
          </w:divBdr>
        </w:div>
        <w:div w:id="199247479">
          <w:marLeft w:val="640"/>
          <w:marRight w:val="0"/>
          <w:marTop w:val="0"/>
          <w:marBottom w:val="0"/>
          <w:divBdr>
            <w:top w:val="none" w:sz="0" w:space="0" w:color="auto"/>
            <w:left w:val="none" w:sz="0" w:space="0" w:color="auto"/>
            <w:bottom w:val="none" w:sz="0" w:space="0" w:color="auto"/>
            <w:right w:val="none" w:sz="0" w:space="0" w:color="auto"/>
          </w:divBdr>
        </w:div>
        <w:div w:id="1297100618">
          <w:marLeft w:val="640"/>
          <w:marRight w:val="0"/>
          <w:marTop w:val="0"/>
          <w:marBottom w:val="0"/>
          <w:divBdr>
            <w:top w:val="none" w:sz="0" w:space="0" w:color="auto"/>
            <w:left w:val="none" w:sz="0" w:space="0" w:color="auto"/>
            <w:bottom w:val="none" w:sz="0" w:space="0" w:color="auto"/>
            <w:right w:val="none" w:sz="0" w:space="0" w:color="auto"/>
          </w:divBdr>
        </w:div>
        <w:div w:id="1384212352">
          <w:marLeft w:val="640"/>
          <w:marRight w:val="0"/>
          <w:marTop w:val="0"/>
          <w:marBottom w:val="0"/>
          <w:divBdr>
            <w:top w:val="none" w:sz="0" w:space="0" w:color="auto"/>
            <w:left w:val="none" w:sz="0" w:space="0" w:color="auto"/>
            <w:bottom w:val="none" w:sz="0" w:space="0" w:color="auto"/>
            <w:right w:val="none" w:sz="0" w:space="0" w:color="auto"/>
          </w:divBdr>
        </w:div>
        <w:div w:id="1254322012">
          <w:marLeft w:val="640"/>
          <w:marRight w:val="0"/>
          <w:marTop w:val="0"/>
          <w:marBottom w:val="0"/>
          <w:divBdr>
            <w:top w:val="none" w:sz="0" w:space="0" w:color="auto"/>
            <w:left w:val="none" w:sz="0" w:space="0" w:color="auto"/>
            <w:bottom w:val="none" w:sz="0" w:space="0" w:color="auto"/>
            <w:right w:val="none" w:sz="0" w:space="0" w:color="auto"/>
          </w:divBdr>
        </w:div>
        <w:div w:id="861746804">
          <w:marLeft w:val="640"/>
          <w:marRight w:val="0"/>
          <w:marTop w:val="0"/>
          <w:marBottom w:val="0"/>
          <w:divBdr>
            <w:top w:val="none" w:sz="0" w:space="0" w:color="auto"/>
            <w:left w:val="none" w:sz="0" w:space="0" w:color="auto"/>
            <w:bottom w:val="none" w:sz="0" w:space="0" w:color="auto"/>
            <w:right w:val="none" w:sz="0" w:space="0" w:color="auto"/>
          </w:divBdr>
        </w:div>
        <w:div w:id="673728982">
          <w:marLeft w:val="640"/>
          <w:marRight w:val="0"/>
          <w:marTop w:val="0"/>
          <w:marBottom w:val="0"/>
          <w:divBdr>
            <w:top w:val="none" w:sz="0" w:space="0" w:color="auto"/>
            <w:left w:val="none" w:sz="0" w:space="0" w:color="auto"/>
            <w:bottom w:val="none" w:sz="0" w:space="0" w:color="auto"/>
            <w:right w:val="none" w:sz="0" w:space="0" w:color="auto"/>
          </w:divBdr>
        </w:div>
        <w:div w:id="1059551226">
          <w:marLeft w:val="640"/>
          <w:marRight w:val="0"/>
          <w:marTop w:val="0"/>
          <w:marBottom w:val="0"/>
          <w:divBdr>
            <w:top w:val="none" w:sz="0" w:space="0" w:color="auto"/>
            <w:left w:val="none" w:sz="0" w:space="0" w:color="auto"/>
            <w:bottom w:val="none" w:sz="0" w:space="0" w:color="auto"/>
            <w:right w:val="none" w:sz="0" w:space="0" w:color="auto"/>
          </w:divBdr>
        </w:div>
        <w:div w:id="1331524972">
          <w:marLeft w:val="640"/>
          <w:marRight w:val="0"/>
          <w:marTop w:val="0"/>
          <w:marBottom w:val="0"/>
          <w:divBdr>
            <w:top w:val="none" w:sz="0" w:space="0" w:color="auto"/>
            <w:left w:val="none" w:sz="0" w:space="0" w:color="auto"/>
            <w:bottom w:val="none" w:sz="0" w:space="0" w:color="auto"/>
            <w:right w:val="none" w:sz="0" w:space="0" w:color="auto"/>
          </w:divBdr>
        </w:div>
        <w:div w:id="1618637611">
          <w:marLeft w:val="640"/>
          <w:marRight w:val="0"/>
          <w:marTop w:val="0"/>
          <w:marBottom w:val="0"/>
          <w:divBdr>
            <w:top w:val="none" w:sz="0" w:space="0" w:color="auto"/>
            <w:left w:val="none" w:sz="0" w:space="0" w:color="auto"/>
            <w:bottom w:val="none" w:sz="0" w:space="0" w:color="auto"/>
            <w:right w:val="none" w:sz="0" w:space="0" w:color="auto"/>
          </w:divBdr>
        </w:div>
        <w:div w:id="1444572538">
          <w:marLeft w:val="640"/>
          <w:marRight w:val="0"/>
          <w:marTop w:val="0"/>
          <w:marBottom w:val="0"/>
          <w:divBdr>
            <w:top w:val="none" w:sz="0" w:space="0" w:color="auto"/>
            <w:left w:val="none" w:sz="0" w:space="0" w:color="auto"/>
            <w:bottom w:val="none" w:sz="0" w:space="0" w:color="auto"/>
            <w:right w:val="none" w:sz="0" w:space="0" w:color="auto"/>
          </w:divBdr>
        </w:div>
        <w:div w:id="296687862">
          <w:marLeft w:val="640"/>
          <w:marRight w:val="0"/>
          <w:marTop w:val="0"/>
          <w:marBottom w:val="0"/>
          <w:divBdr>
            <w:top w:val="none" w:sz="0" w:space="0" w:color="auto"/>
            <w:left w:val="none" w:sz="0" w:space="0" w:color="auto"/>
            <w:bottom w:val="none" w:sz="0" w:space="0" w:color="auto"/>
            <w:right w:val="none" w:sz="0" w:space="0" w:color="auto"/>
          </w:divBdr>
        </w:div>
        <w:div w:id="592250493">
          <w:marLeft w:val="640"/>
          <w:marRight w:val="0"/>
          <w:marTop w:val="0"/>
          <w:marBottom w:val="0"/>
          <w:divBdr>
            <w:top w:val="none" w:sz="0" w:space="0" w:color="auto"/>
            <w:left w:val="none" w:sz="0" w:space="0" w:color="auto"/>
            <w:bottom w:val="none" w:sz="0" w:space="0" w:color="auto"/>
            <w:right w:val="none" w:sz="0" w:space="0" w:color="auto"/>
          </w:divBdr>
        </w:div>
        <w:div w:id="1720087550">
          <w:marLeft w:val="640"/>
          <w:marRight w:val="0"/>
          <w:marTop w:val="0"/>
          <w:marBottom w:val="0"/>
          <w:divBdr>
            <w:top w:val="none" w:sz="0" w:space="0" w:color="auto"/>
            <w:left w:val="none" w:sz="0" w:space="0" w:color="auto"/>
            <w:bottom w:val="none" w:sz="0" w:space="0" w:color="auto"/>
            <w:right w:val="none" w:sz="0" w:space="0" w:color="auto"/>
          </w:divBdr>
        </w:div>
        <w:div w:id="140387708">
          <w:marLeft w:val="640"/>
          <w:marRight w:val="0"/>
          <w:marTop w:val="0"/>
          <w:marBottom w:val="0"/>
          <w:divBdr>
            <w:top w:val="none" w:sz="0" w:space="0" w:color="auto"/>
            <w:left w:val="none" w:sz="0" w:space="0" w:color="auto"/>
            <w:bottom w:val="none" w:sz="0" w:space="0" w:color="auto"/>
            <w:right w:val="none" w:sz="0" w:space="0" w:color="auto"/>
          </w:divBdr>
        </w:div>
        <w:div w:id="165439343">
          <w:marLeft w:val="640"/>
          <w:marRight w:val="0"/>
          <w:marTop w:val="0"/>
          <w:marBottom w:val="0"/>
          <w:divBdr>
            <w:top w:val="none" w:sz="0" w:space="0" w:color="auto"/>
            <w:left w:val="none" w:sz="0" w:space="0" w:color="auto"/>
            <w:bottom w:val="none" w:sz="0" w:space="0" w:color="auto"/>
            <w:right w:val="none" w:sz="0" w:space="0" w:color="auto"/>
          </w:divBdr>
        </w:div>
        <w:div w:id="991640933">
          <w:marLeft w:val="640"/>
          <w:marRight w:val="0"/>
          <w:marTop w:val="0"/>
          <w:marBottom w:val="0"/>
          <w:divBdr>
            <w:top w:val="none" w:sz="0" w:space="0" w:color="auto"/>
            <w:left w:val="none" w:sz="0" w:space="0" w:color="auto"/>
            <w:bottom w:val="none" w:sz="0" w:space="0" w:color="auto"/>
            <w:right w:val="none" w:sz="0" w:space="0" w:color="auto"/>
          </w:divBdr>
        </w:div>
        <w:div w:id="1763333078">
          <w:marLeft w:val="640"/>
          <w:marRight w:val="0"/>
          <w:marTop w:val="0"/>
          <w:marBottom w:val="0"/>
          <w:divBdr>
            <w:top w:val="none" w:sz="0" w:space="0" w:color="auto"/>
            <w:left w:val="none" w:sz="0" w:space="0" w:color="auto"/>
            <w:bottom w:val="none" w:sz="0" w:space="0" w:color="auto"/>
            <w:right w:val="none" w:sz="0" w:space="0" w:color="auto"/>
          </w:divBdr>
        </w:div>
        <w:div w:id="1503470078">
          <w:marLeft w:val="640"/>
          <w:marRight w:val="0"/>
          <w:marTop w:val="0"/>
          <w:marBottom w:val="0"/>
          <w:divBdr>
            <w:top w:val="none" w:sz="0" w:space="0" w:color="auto"/>
            <w:left w:val="none" w:sz="0" w:space="0" w:color="auto"/>
            <w:bottom w:val="none" w:sz="0" w:space="0" w:color="auto"/>
            <w:right w:val="none" w:sz="0" w:space="0" w:color="auto"/>
          </w:divBdr>
        </w:div>
        <w:div w:id="563564360">
          <w:marLeft w:val="640"/>
          <w:marRight w:val="0"/>
          <w:marTop w:val="0"/>
          <w:marBottom w:val="0"/>
          <w:divBdr>
            <w:top w:val="none" w:sz="0" w:space="0" w:color="auto"/>
            <w:left w:val="none" w:sz="0" w:space="0" w:color="auto"/>
            <w:bottom w:val="none" w:sz="0" w:space="0" w:color="auto"/>
            <w:right w:val="none" w:sz="0" w:space="0" w:color="auto"/>
          </w:divBdr>
        </w:div>
        <w:div w:id="307714517">
          <w:marLeft w:val="640"/>
          <w:marRight w:val="0"/>
          <w:marTop w:val="0"/>
          <w:marBottom w:val="0"/>
          <w:divBdr>
            <w:top w:val="none" w:sz="0" w:space="0" w:color="auto"/>
            <w:left w:val="none" w:sz="0" w:space="0" w:color="auto"/>
            <w:bottom w:val="none" w:sz="0" w:space="0" w:color="auto"/>
            <w:right w:val="none" w:sz="0" w:space="0" w:color="auto"/>
          </w:divBdr>
        </w:div>
        <w:div w:id="1849372439">
          <w:marLeft w:val="640"/>
          <w:marRight w:val="0"/>
          <w:marTop w:val="0"/>
          <w:marBottom w:val="0"/>
          <w:divBdr>
            <w:top w:val="none" w:sz="0" w:space="0" w:color="auto"/>
            <w:left w:val="none" w:sz="0" w:space="0" w:color="auto"/>
            <w:bottom w:val="none" w:sz="0" w:space="0" w:color="auto"/>
            <w:right w:val="none" w:sz="0" w:space="0" w:color="auto"/>
          </w:divBdr>
        </w:div>
        <w:div w:id="766195389">
          <w:marLeft w:val="640"/>
          <w:marRight w:val="0"/>
          <w:marTop w:val="0"/>
          <w:marBottom w:val="0"/>
          <w:divBdr>
            <w:top w:val="none" w:sz="0" w:space="0" w:color="auto"/>
            <w:left w:val="none" w:sz="0" w:space="0" w:color="auto"/>
            <w:bottom w:val="none" w:sz="0" w:space="0" w:color="auto"/>
            <w:right w:val="none" w:sz="0" w:space="0" w:color="auto"/>
          </w:divBdr>
        </w:div>
        <w:div w:id="230967512">
          <w:marLeft w:val="640"/>
          <w:marRight w:val="0"/>
          <w:marTop w:val="0"/>
          <w:marBottom w:val="0"/>
          <w:divBdr>
            <w:top w:val="none" w:sz="0" w:space="0" w:color="auto"/>
            <w:left w:val="none" w:sz="0" w:space="0" w:color="auto"/>
            <w:bottom w:val="none" w:sz="0" w:space="0" w:color="auto"/>
            <w:right w:val="none" w:sz="0" w:space="0" w:color="auto"/>
          </w:divBdr>
        </w:div>
        <w:div w:id="734815996">
          <w:marLeft w:val="640"/>
          <w:marRight w:val="0"/>
          <w:marTop w:val="0"/>
          <w:marBottom w:val="0"/>
          <w:divBdr>
            <w:top w:val="none" w:sz="0" w:space="0" w:color="auto"/>
            <w:left w:val="none" w:sz="0" w:space="0" w:color="auto"/>
            <w:bottom w:val="none" w:sz="0" w:space="0" w:color="auto"/>
            <w:right w:val="none" w:sz="0" w:space="0" w:color="auto"/>
          </w:divBdr>
        </w:div>
        <w:div w:id="36391628">
          <w:marLeft w:val="640"/>
          <w:marRight w:val="0"/>
          <w:marTop w:val="0"/>
          <w:marBottom w:val="0"/>
          <w:divBdr>
            <w:top w:val="none" w:sz="0" w:space="0" w:color="auto"/>
            <w:left w:val="none" w:sz="0" w:space="0" w:color="auto"/>
            <w:bottom w:val="none" w:sz="0" w:space="0" w:color="auto"/>
            <w:right w:val="none" w:sz="0" w:space="0" w:color="auto"/>
          </w:divBdr>
        </w:div>
        <w:div w:id="563952668">
          <w:marLeft w:val="640"/>
          <w:marRight w:val="0"/>
          <w:marTop w:val="0"/>
          <w:marBottom w:val="0"/>
          <w:divBdr>
            <w:top w:val="none" w:sz="0" w:space="0" w:color="auto"/>
            <w:left w:val="none" w:sz="0" w:space="0" w:color="auto"/>
            <w:bottom w:val="none" w:sz="0" w:space="0" w:color="auto"/>
            <w:right w:val="none" w:sz="0" w:space="0" w:color="auto"/>
          </w:divBdr>
        </w:div>
        <w:div w:id="130440109">
          <w:marLeft w:val="640"/>
          <w:marRight w:val="0"/>
          <w:marTop w:val="0"/>
          <w:marBottom w:val="0"/>
          <w:divBdr>
            <w:top w:val="none" w:sz="0" w:space="0" w:color="auto"/>
            <w:left w:val="none" w:sz="0" w:space="0" w:color="auto"/>
            <w:bottom w:val="none" w:sz="0" w:space="0" w:color="auto"/>
            <w:right w:val="none" w:sz="0" w:space="0" w:color="auto"/>
          </w:divBdr>
        </w:div>
        <w:div w:id="270091992">
          <w:marLeft w:val="640"/>
          <w:marRight w:val="0"/>
          <w:marTop w:val="0"/>
          <w:marBottom w:val="0"/>
          <w:divBdr>
            <w:top w:val="none" w:sz="0" w:space="0" w:color="auto"/>
            <w:left w:val="none" w:sz="0" w:space="0" w:color="auto"/>
            <w:bottom w:val="none" w:sz="0" w:space="0" w:color="auto"/>
            <w:right w:val="none" w:sz="0" w:space="0" w:color="auto"/>
          </w:divBdr>
        </w:div>
        <w:div w:id="1514034856">
          <w:marLeft w:val="640"/>
          <w:marRight w:val="0"/>
          <w:marTop w:val="0"/>
          <w:marBottom w:val="0"/>
          <w:divBdr>
            <w:top w:val="none" w:sz="0" w:space="0" w:color="auto"/>
            <w:left w:val="none" w:sz="0" w:space="0" w:color="auto"/>
            <w:bottom w:val="none" w:sz="0" w:space="0" w:color="auto"/>
            <w:right w:val="none" w:sz="0" w:space="0" w:color="auto"/>
          </w:divBdr>
        </w:div>
        <w:div w:id="461000994">
          <w:marLeft w:val="640"/>
          <w:marRight w:val="0"/>
          <w:marTop w:val="0"/>
          <w:marBottom w:val="0"/>
          <w:divBdr>
            <w:top w:val="none" w:sz="0" w:space="0" w:color="auto"/>
            <w:left w:val="none" w:sz="0" w:space="0" w:color="auto"/>
            <w:bottom w:val="none" w:sz="0" w:space="0" w:color="auto"/>
            <w:right w:val="none" w:sz="0" w:space="0" w:color="auto"/>
          </w:divBdr>
        </w:div>
        <w:div w:id="432630227">
          <w:marLeft w:val="640"/>
          <w:marRight w:val="0"/>
          <w:marTop w:val="0"/>
          <w:marBottom w:val="0"/>
          <w:divBdr>
            <w:top w:val="none" w:sz="0" w:space="0" w:color="auto"/>
            <w:left w:val="none" w:sz="0" w:space="0" w:color="auto"/>
            <w:bottom w:val="none" w:sz="0" w:space="0" w:color="auto"/>
            <w:right w:val="none" w:sz="0" w:space="0" w:color="auto"/>
          </w:divBdr>
        </w:div>
        <w:div w:id="1505319171">
          <w:marLeft w:val="640"/>
          <w:marRight w:val="0"/>
          <w:marTop w:val="0"/>
          <w:marBottom w:val="0"/>
          <w:divBdr>
            <w:top w:val="none" w:sz="0" w:space="0" w:color="auto"/>
            <w:left w:val="none" w:sz="0" w:space="0" w:color="auto"/>
            <w:bottom w:val="none" w:sz="0" w:space="0" w:color="auto"/>
            <w:right w:val="none" w:sz="0" w:space="0" w:color="auto"/>
          </w:divBdr>
        </w:div>
        <w:div w:id="1974359317">
          <w:marLeft w:val="640"/>
          <w:marRight w:val="0"/>
          <w:marTop w:val="0"/>
          <w:marBottom w:val="0"/>
          <w:divBdr>
            <w:top w:val="none" w:sz="0" w:space="0" w:color="auto"/>
            <w:left w:val="none" w:sz="0" w:space="0" w:color="auto"/>
            <w:bottom w:val="none" w:sz="0" w:space="0" w:color="auto"/>
            <w:right w:val="none" w:sz="0" w:space="0" w:color="auto"/>
          </w:divBdr>
        </w:div>
        <w:div w:id="862670964">
          <w:marLeft w:val="640"/>
          <w:marRight w:val="0"/>
          <w:marTop w:val="0"/>
          <w:marBottom w:val="0"/>
          <w:divBdr>
            <w:top w:val="none" w:sz="0" w:space="0" w:color="auto"/>
            <w:left w:val="none" w:sz="0" w:space="0" w:color="auto"/>
            <w:bottom w:val="none" w:sz="0" w:space="0" w:color="auto"/>
            <w:right w:val="none" w:sz="0" w:space="0" w:color="auto"/>
          </w:divBdr>
        </w:div>
        <w:div w:id="175969561">
          <w:marLeft w:val="640"/>
          <w:marRight w:val="0"/>
          <w:marTop w:val="0"/>
          <w:marBottom w:val="0"/>
          <w:divBdr>
            <w:top w:val="none" w:sz="0" w:space="0" w:color="auto"/>
            <w:left w:val="none" w:sz="0" w:space="0" w:color="auto"/>
            <w:bottom w:val="none" w:sz="0" w:space="0" w:color="auto"/>
            <w:right w:val="none" w:sz="0" w:space="0" w:color="auto"/>
          </w:divBdr>
        </w:div>
        <w:div w:id="1559508813">
          <w:marLeft w:val="640"/>
          <w:marRight w:val="0"/>
          <w:marTop w:val="0"/>
          <w:marBottom w:val="0"/>
          <w:divBdr>
            <w:top w:val="none" w:sz="0" w:space="0" w:color="auto"/>
            <w:left w:val="none" w:sz="0" w:space="0" w:color="auto"/>
            <w:bottom w:val="none" w:sz="0" w:space="0" w:color="auto"/>
            <w:right w:val="none" w:sz="0" w:space="0" w:color="auto"/>
          </w:divBdr>
        </w:div>
        <w:div w:id="202985039">
          <w:marLeft w:val="640"/>
          <w:marRight w:val="0"/>
          <w:marTop w:val="0"/>
          <w:marBottom w:val="0"/>
          <w:divBdr>
            <w:top w:val="none" w:sz="0" w:space="0" w:color="auto"/>
            <w:left w:val="none" w:sz="0" w:space="0" w:color="auto"/>
            <w:bottom w:val="none" w:sz="0" w:space="0" w:color="auto"/>
            <w:right w:val="none" w:sz="0" w:space="0" w:color="auto"/>
          </w:divBdr>
        </w:div>
        <w:div w:id="1092555043">
          <w:marLeft w:val="640"/>
          <w:marRight w:val="0"/>
          <w:marTop w:val="0"/>
          <w:marBottom w:val="0"/>
          <w:divBdr>
            <w:top w:val="none" w:sz="0" w:space="0" w:color="auto"/>
            <w:left w:val="none" w:sz="0" w:space="0" w:color="auto"/>
            <w:bottom w:val="none" w:sz="0" w:space="0" w:color="auto"/>
            <w:right w:val="none" w:sz="0" w:space="0" w:color="auto"/>
          </w:divBdr>
        </w:div>
        <w:div w:id="142695653">
          <w:marLeft w:val="640"/>
          <w:marRight w:val="0"/>
          <w:marTop w:val="0"/>
          <w:marBottom w:val="0"/>
          <w:divBdr>
            <w:top w:val="none" w:sz="0" w:space="0" w:color="auto"/>
            <w:left w:val="none" w:sz="0" w:space="0" w:color="auto"/>
            <w:bottom w:val="none" w:sz="0" w:space="0" w:color="auto"/>
            <w:right w:val="none" w:sz="0" w:space="0" w:color="auto"/>
          </w:divBdr>
        </w:div>
        <w:div w:id="1365136389">
          <w:marLeft w:val="640"/>
          <w:marRight w:val="0"/>
          <w:marTop w:val="0"/>
          <w:marBottom w:val="0"/>
          <w:divBdr>
            <w:top w:val="none" w:sz="0" w:space="0" w:color="auto"/>
            <w:left w:val="none" w:sz="0" w:space="0" w:color="auto"/>
            <w:bottom w:val="none" w:sz="0" w:space="0" w:color="auto"/>
            <w:right w:val="none" w:sz="0" w:space="0" w:color="auto"/>
          </w:divBdr>
        </w:div>
      </w:divsChild>
    </w:div>
    <w:div w:id="1783648322">
      <w:bodyDiv w:val="1"/>
      <w:marLeft w:val="0"/>
      <w:marRight w:val="0"/>
      <w:marTop w:val="0"/>
      <w:marBottom w:val="0"/>
      <w:divBdr>
        <w:top w:val="none" w:sz="0" w:space="0" w:color="auto"/>
        <w:left w:val="none" w:sz="0" w:space="0" w:color="auto"/>
        <w:bottom w:val="none" w:sz="0" w:space="0" w:color="auto"/>
        <w:right w:val="none" w:sz="0" w:space="0" w:color="auto"/>
      </w:divBdr>
    </w:div>
    <w:div w:id="1789734322">
      <w:bodyDiv w:val="1"/>
      <w:marLeft w:val="0"/>
      <w:marRight w:val="0"/>
      <w:marTop w:val="0"/>
      <w:marBottom w:val="0"/>
      <w:divBdr>
        <w:top w:val="none" w:sz="0" w:space="0" w:color="auto"/>
        <w:left w:val="none" w:sz="0" w:space="0" w:color="auto"/>
        <w:bottom w:val="none" w:sz="0" w:space="0" w:color="auto"/>
        <w:right w:val="none" w:sz="0" w:space="0" w:color="auto"/>
      </w:divBdr>
      <w:divsChild>
        <w:div w:id="395325608">
          <w:marLeft w:val="640"/>
          <w:marRight w:val="0"/>
          <w:marTop w:val="0"/>
          <w:marBottom w:val="0"/>
          <w:divBdr>
            <w:top w:val="none" w:sz="0" w:space="0" w:color="auto"/>
            <w:left w:val="none" w:sz="0" w:space="0" w:color="auto"/>
            <w:bottom w:val="none" w:sz="0" w:space="0" w:color="auto"/>
            <w:right w:val="none" w:sz="0" w:space="0" w:color="auto"/>
          </w:divBdr>
        </w:div>
        <w:div w:id="680622756">
          <w:marLeft w:val="640"/>
          <w:marRight w:val="0"/>
          <w:marTop w:val="0"/>
          <w:marBottom w:val="0"/>
          <w:divBdr>
            <w:top w:val="none" w:sz="0" w:space="0" w:color="auto"/>
            <w:left w:val="none" w:sz="0" w:space="0" w:color="auto"/>
            <w:bottom w:val="none" w:sz="0" w:space="0" w:color="auto"/>
            <w:right w:val="none" w:sz="0" w:space="0" w:color="auto"/>
          </w:divBdr>
        </w:div>
        <w:div w:id="309991485">
          <w:marLeft w:val="640"/>
          <w:marRight w:val="0"/>
          <w:marTop w:val="0"/>
          <w:marBottom w:val="0"/>
          <w:divBdr>
            <w:top w:val="none" w:sz="0" w:space="0" w:color="auto"/>
            <w:left w:val="none" w:sz="0" w:space="0" w:color="auto"/>
            <w:bottom w:val="none" w:sz="0" w:space="0" w:color="auto"/>
            <w:right w:val="none" w:sz="0" w:space="0" w:color="auto"/>
          </w:divBdr>
        </w:div>
        <w:div w:id="1911115093">
          <w:marLeft w:val="640"/>
          <w:marRight w:val="0"/>
          <w:marTop w:val="0"/>
          <w:marBottom w:val="0"/>
          <w:divBdr>
            <w:top w:val="none" w:sz="0" w:space="0" w:color="auto"/>
            <w:left w:val="none" w:sz="0" w:space="0" w:color="auto"/>
            <w:bottom w:val="none" w:sz="0" w:space="0" w:color="auto"/>
            <w:right w:val="none" w:sz="0" w:space="0" w:color="auto"/>
          </w:divBdr>
        </w:div>
        <w:div w:id="1695841493">
          <w:marLeft w:val="640"/>
          <w:marRight w:val="0"/>
          <w:marTop w:val="0"/>
          <w:marBottom w:val="0"/>
          <w:divBdr>
            <w:top w:val="none" w:sz="0" w:space="0" w:color="auto"/>
            <w:left w:val="none" w:sz="0" w:space="0" w:color="auto"/>
            <w:bottom w:val="none" w:sz="0" w:space="0" w:color="auto"/>
            <w:right w:val="none" w:sz="0" w:space="0" w:color="auto"/>
          </w:divBdr>
        </w:div>
        <w:div w:id="760419968">
          <w:marLeft w:val="640"/>
          <w:marRight w:val="0"/>
          <w:marTop w:val="0"/>
          <w:marBottom w:val="0"/>
          <w:divBdr>
            <w:top w:val="none" w:sz="0" w:space="0" w:color="auto"/>
            <w:left w:val="none" w:sz="0" w:space="0" w:color="auto"/>
            <w:bottom w:val="none" w:sz="0" w:space="0" w:color="auto"/>
            <w:right w:val="none" w:sz="0" w:space="0" w:color="auto"/>
          </w:divBdr>
        </w:div>
        <w:div w:id="957487502">
          <w:marLeft w:val="640"/>
          <w:marRight w:val="0"/>
          <w:marTop w:val="0"/>
          <w:marBottom w:val="0"/>
          <w:divBdr>
            <w:top w:val="none" w:sz="0" w:space="0" w:color="auto"/>
            <w:left w:val="none" w:sz="0" w:space="0" w:color="auto"/>
            <w:bottom w:val="none" w:sz="0" w:space="0" w:color="auto"/>
            <w:right w:val="none" w:sz="0" w:space="0" w:color="auto"/>
          </w:divBdr>
        </w:div>
        <w:div w:id="1826504945">
          <w:marLeft w:val="640"/>
          <w:marRight w:val="0"/>
          <w:marTop w:val="0"/>
          <w:marBottom w:val="0"/>
          <w:divBdr>
            <w:top w:val="none" w:sz="0" w:space="0" w:color="auto"/>
            <w:left w:val="none" w:sz="0" w:space="0" w:color="auto"/>
            <w:bottom w:val="none" w:sz="0" w:space="0" w:color="auto"/>
            <w:right w:val="none" w:sz="0" w:space="0" w:color="auto"/>
          </w:divBdr>
        </w:div>
        <w:div w:id="2107845299">
          <w:marLeft w:val="640"/>
          <w:marRight w:val="0"/>
          <w:marTop w:val="0"/>
          <w:marBottom w:val="0"/>
          <w:divBdr>
            <w:top w:val="none" w:sz="0" w:space="0" w:color="auto"/>
            <w:left w:val="none" w:sz="0" w:space="0" w:color="auto"/>
            <w:bottom w:val="none" w:sz="0" w:space="0" w:color="auto"/>
            <w:right w:val="none" w:sz="0" w:space="0" w:color="auto"/>
          </w:divBdr>
        </w:div>
        <w:div w:id="466095255">
          <w:marLeft w:val="640"/>
          <w:marRight w:val="0"/>
          <w:marTop w:val="0"/>
          <w:marBottom w:val="0"/>
          <w:divBdr>
            <w:top w:val="none" w:sz="0" w:space="0" w:color="auto"/>
            <w:left w:val="none" w:sz="0" w:space="0" w:color="auto"/>
            <w:bottom w:val="none" w:sz="0" w:space="0" w:color="auto"/>
            <w:right w:val="none" w:sz="0" w:space="0" w:color="auto"/>
          </w:divBdr>
        </w:div>
        <w:div w:id="401148800">
          <w:marLeft w:val="640"/>
          <w:marRight w:val="0"/>
          <w:marTop w:val="0"/>
          <w:marBottom w:val="0"/>
          <w:divBdr>
            <w:top w:val="none" w:sz="0" w:space="0" w:color="auto"/>
            <w:left w:val="none" w:sz="0" w:space="0" w:color="auto"/>
            <w:bottom w:val="none" w:sz="0" w:space="0" w:color="auto"/>
            <w:right w:val="none" w:sz="0" w:space="0" w:color="auto"/>
          </w:divBdr>
        </w:div>
        <w:div w:id="1031225546">
          <w:marLeft w:val="640"/>
          <w:marRight w:val="0"/>
          <w:marTop w:val="0"/>
          <w:marBottom w:val="0"/>
          <w:divBdr>
            <w:top w:val="none" w:sz="0" w:space="0" w:color="auto"/>
            <w:left w:val="none" w:sz="0" w:space="0" w:color="auto"/>
            <w:bottom w:val="none" w:sz="0" w:space="0" w:color="auto"/>
            <w:right w:val="none" w:sz="0" w:space="0" w:color="auto"/>
          </w:divBdr>
        </w:div>
        <w:div w:id="357584159">
          <w:marLeft w:val="640"/>
          <w:marRight w:val="0"/>
          <w:marTop w:val="0"/>
          <w:marBottom w:val="0"/>
          <w:divBdr>
            <w:top w:val="none" w:sz="0" w:space="0" w:color="auto"/>
            <w:left w:val="none" w:sz="0" w:space="0" w:color="auto"/>
            <w:bottom w:val="none" w:sz="0" w:space="0" w:color="auto"/>
            <w:right w:val="none" w:sz="0" w:space="0" w:color="auto"/>
          </w:divBdr>
        </w:div>
        <w:div w:id="878710400">
          <w:marLeft w:val="640"/>
          <w:marRight w:val="0"/>
          <w:marTop w:val="0"/>
          <w:marBottom w:val="0"/>
          <w:divBdr>
            <w:top w:val="none" w:sz="0" w:space="0" w:color="auto"/>
            <w:left w:val="none" w:sz="0" w:space="0" w:color="auto"/>
            <w:bottom w:val="none" w:sz="0" w:space="0" w:color="auto"/>
            <w:right w:val="none" w:sz="0" w:space="0" w:color="auto"/>
          </w:divBdr>
        </w:div>
        <w:div w:id="1130365419">
          <w:marLeft w:val="640"/>
          <w:marRight w:val="0"/>
          <w:marTop w:val="0"/>
          <w:marBottom w:val="0"/>
          <w:divBdr>
            <w:top w:val="none" w:sz="0" w:space="0" w:color="auto"/>
            <w:left w:val="none" w:sz="0" w:space="0" w:color="auto"/>
            <w:bottom w:val="none" w:sz="0" w:space="0" w:color="auto"/>
            <w:right w:val="none" w:sz="0" w:space="0" w:color="auto"/>
          </w:divBdr>
        </w:div>
        <w:div w:id="758795843">
          <w:marLeft w:val="640"/>
          <w:marRight w:val="0"/>
          <w:marTop w:val="0"/>
          <w:marBottom w:val="0"/>
          <w:divBdr>
            <w:top w:val="none" w:sz="0" w:space="0" w:color="auto"/>
            <w:left w:val="none" w:sz="0" w:space="0" w:color="auto"/>
            <w:bottom w:val="none" w:sz="0" w:space="0" w:color="auto"/>
            <w:right w:val="none" w:sz="0" w:space="0" w:color="auto"/>
          </w:divBdr>
        </w:div>
        <w:div w:id="97256691">
          <w:marLeft w:val="640"/>
          <w:marRight w:val="0"/>
          <w:marTop w:val="0"/>
          <w:marBottom w:val="0"/>
          <w:divBdr>
            <w:top w:val="none" w:sz="0" w:space="0" w:color="auto"/>
            <w:left w:val="none" w:sz="0" w:space="0" w:color="auto"/>
            <w:bottom w:val="none" w:sz="0" w:space="0" w:color="auto"/>
            <w:right w:val="none" w:sz="0" w:space="0" w:color="auto"/>
          </w:divBdr>
        </w:div>
        <w:div w:id="1476219671">
          <w:marLeft w:val="640"/>
          <w:marRight w:val="0"/>
          <w:marTop w:val="0"/>
          <w:marBottom w:val="0"/>
          <w:divBdr>
            <w:top w:val="none" w:sz="0" w:space="0" w:color="auto"/>
            <w:left w:val="none" w:sz="0" w:space="0" w:color="auto"/>
            <w:bottom w:val="none" w:sz="0" w:space="0" w:color="auto"/>
            <w:right w:val="none" w:sz="0" w:space="0" w:color="auto"/>
          </w:divBdr>
        </w:div>
        <w:div w:id="1077096617">
          <w:marLeft w:val="640"/>
          <w:marRight w:val="0"/>
          <w:marTop w:val="0"/>
          <w:marBottom w:val="0"/>
          <w:divBdr>
            <w:top w:val="none" w:sz="0" w:space="0" w:color="auto"/>
            <w:left w:val="none" w:sz="0" w:space="0" w:color="auto"/>
            <w:bottom w:val="none" w:sz="0" w:space="0" w:color="auto"/>
            <w:right w:val="none" w:sz="0" w:space="0" w:color="auto"/>
          </w:divBdr>
        </w:div>
        <w:div w:id="1584335118">
          <w:marLeft w:val="640"/>
          <w:marRight w:val="0"/>
          <w:marTop w:val="0"/>
          <w:marBottom w:val="0"/>
          <w:divBdr>
            <w:top w:val="none" w:sz="0" w:space="0" w:color="auto"/>
            <w:left w:val="none" w:sz="0" w:space="0" w:color="auto"/>
            <w:bottom w:val="none" w:sz="0" w:space="0" w:color="auto"/>
            <w:right w:val="none" w:sz="0" w:space="0" w:color="auto"/>
          </w:divBdr>
        </w:div>
        <w:div w:id="1530756719">
          <w:marLeft w:val="640"/>
          <w:marRight w:val="0"/>
          <w:marTop w:val="0"/>
          <w:marBottom w:val="0"/>
          <w:divBdr>
            <w:top w:val="none" w:sz="0" w:space="0" w:color="auto"/>
            <w:left w:val="none" w:sz="0" w:space="0" w:color="auto"/>
            <w:bottom w:val="none" w:sz="0" w:space="0" w:color="auto"/>
            <w:right w:val="none" w:sz="0" w:space="0" w:color="auto"/>
          </w:divBdr>
        </w:div>
        <w:div w:id="112218452">
          <w:marLeft w:val="640"/>
          <w:marRight w:val="0"/>
          <w:marTop w:val="0"/>
          <w:marBottom w:val="0"/>
          <w:divBdr>
            <w:top w:val="none" w:sz="0" w:space="0" w:color="auto"/>
            <w:left w:val="none" w:sz="0" w:space="0" w:color="auto"/>
            <w:bottom w:val="none" w:sz="0" w:space="0" w:color="auto"/>
            <w:right w:val="none" w:sz="0" w:space="0" w:color="auto"/>
          </w:divBdr>
        </w:div>
        <w:div w:id="370888853">
          <w:marLeft w:val="640"/>
          <w:marRight w:val="0"/>
          <w:marTop w:val="0"/>
          <w:marBottom w:val="0"/>
          <w:divBdr>
            <w:top w:val="none" w:sz="0" w:space="0" w:color="auto"/>
            <w:left w:val="none" w:sz="0" w:space="0" w:color="auto"/>
            <w:bottom w:val="none" w:sz="0" w:space="0" w:color="auto"/>
            <w:right w:val="none" w:sz="0" w:space="0" w:color="auto"/>
          </w:divBdr>
        </w:div>
        <w:div w:id="164245941">
          <w:marLeft w:val="640"/>
          <w:marRight w:val="0"/>
          <w:marTop w:val="0"/>
          <w:marBottom w:val="0"/>
          <w:divBdr>
            <w:top w:val="none" w:sz="0" w:space="0" w:color="auto"/>
            <w:left w:val="none" w:sz="0" w:space="0" w:color="auto"/>
            <w:bottom w:val="none" w:sz="0" w:space="0" w:color="auto"/>
            <w:right w:val="none" w:sz="0" w:space="0" w:color="auto"/>
          </w:divBdr>
        </w:div>
        <w:div w:id="216162543">
          <w:marLeft w:val="640"/>
          <w:marRight w:val="0"/>
          <w:marTop w:val="0"/>
          <w:marBottom w:val="0"/>
          <w:divBdr>
            <w:top w:val="none" w:sz="0" w:space="0" w:color="auto"/>
            <w:left w:val="none" w:sz="0" w:space="0" w:color="auto"/>
            <w:bottom w:val="none" w:sz="0" w:space="0" w:color="auto"/>
            <w:right w:val="none" w:sz="0" w:space="0" w:color="auto"/>
          </w:divBdr>
        </w:div>
        <w:div w:id="1217545980">
          <w:marLeft w:val="640"/>
          <w:marRight w:val="0"/>
          <w:marTop w:val="0"/>
          <w:marBottom w:val="0"/>
          <w:divBdr>
            <w:top w:val="none" w:sz="0" w:space="0" w:color="auto"/>
            <w:left w:val="none" w:sz="0" w:space="0" w:color="auto"/>
            <w:bottom w:val="none" w:sz="0" w:space="0" w:color="auto"/>
            <w:right w:val="none" w:sz="0" w:space="0" w:color="auto"/>
          </w:divBdr>
        </w:div>
        <w:div w:id="1034044233">
          <w:marLeft w:val="640"/>
          <w:marRight w:val="0"/>
          <w:marTop w:val="0"/>
          <w:marBottom w:val="0"/>
          <w:divBdr>
            <w:top w:val="none" w:sz="0" w:space="0" w:color="auto"/>
            <w:left w:val="none" w:sz="0" w:space="0" w:color="auto"/>
            <w:bottom w:val="none" w:sz="0" w:space="0" w:color="auto"/>
            <w:right w:val="none" w:sz="0" w:space="0" w:color="auto"/>
          </w:divBdr>
        </w:div>
        <w:div w:id="1968537440">
          <w:marLeft w:val="640"/>
          <w:marRight w:val="0"/>
          <w:marTop w:val="0"/>
          <w:marBottom w:val="0"/>
          <w:divBdr>
            <w:top w:val="none" w:sz="0" w:space="0" w:color="auto"/>
            <w:left w:val="none" w:sz="0" w:space="0" w:color="auto"/>
            <w:bottom w:val="none" w:sz="0" w:space="0" w:color="auto"/>
            <w:right w:val="none" w:sz="0" w:space="0" w:color="auto"/>
          </w:divBdr>
        </w:div>
        <w:div w:id="1068919256">
          <w:marLeft w:val="640"/>
          <w:marRight w:val="0"/>
          <w:marTop w:val="0"/>
          <w:marBottom w:val="0"/>
          <w:divBdr>
            <w:top w:val="none" w:sz="0" w:space="0" w:color="auto"/>
            <w:left w:val="none" w:sz="0" w:space="0" w:color="auto"/>
            <w:bottom w:val="none" w:sz="0" w:space="0" w:color="auto"/>
            <w:right w:val="none" w:sz="0" w:space="0" w:color="auto"/>
          </w:divBdr>
        </w:div>
        <w:div w:id="414862209">
          <w:marLeft w:val="640"/>
          <w:marRight w:val="0"/>
          <w:marTop w:val="0"/>
          <w:marBottom w:val="0"/>
          <w:divBdr>
            <w:top w:val="none" w:sz="0" w:space="0" w:color="auto"/>
            <w:left w:val="none" w:sz="0" w:space="0" w:color="auto"/>
            <w:bottom w:val="none" w:sz="0" w:space="0" w:color="auto"/>
            <w:right w:val="none" w:sz="0" w:space="0" w:color="auto"/>
          </w:divBdr>
        </w:div>
        <w:div w:id="638657059">
          <w:marLeft w:val="640"/>
          <w:marRight w:val="0"/>
          <w:marTop w:val="0"/>
          <w:marBottom w:val="0"/>
          <w:divBdr>
            <w:top w:val="none" w:sz="0" w:space="0" w:color="auto"/>
            <w:left w:val="none" w:sz="0" w:space="0" w:color="auto"/>
            <w:bottom w:val="none" w:sz="0" w:space="0" w:color="auto"/>
            <w:right w:val="none" w:sz="0" w:space="0" w:color="auto"/>
          </w:divBdr>
        </w:div>
        <w:div w:id="448085738">
          <w:marLeft w:val="640"/>
          <w:marRight w:val="0"/>
          <w:marTop w:val="0"/>
          <w:marBottom w:val="0"/>
          <w:divBdr>
            <w:top w:val="none" w:sz="0" w:space="0" w:color="auto"/>
            <w:left w:val="none" w:sz="0" w:space="0" w:color="auto"/>
            <w:bottom w:val="none" w:sz="0" w:space="0" w:color="auto"/>
            <w:right w:val="none" w:sz="0" w:space="0" w:color="auto"/>
          </w:divBdr>
        </w:div>
        <w:div w:id="957640514">
          <w:marLeft w:val="640"/>
          <w:marRight w:val="0"/>
          <w:marTop w:val="0"/>
          <w:marBottom w:val="0"/>
          <w:divBdr>
            <w:top w:val="none" w:sz="0" w:space="0" w:color="auto"/>
            <w:left w:val="none" w:sz="0" w:space="0" w:color="auto"/>
            <w:bottom w:val="none" w:sz="0" w:space="0" w:color="auto"/>
            <w:right w:val="none" w:sz="0" w:space="0" w:color="auto"/>
          </w:divBdr>
        </w:div>
        <w:div w:id="1657493069">
          <w:marLeft w:val="640"/>
          <w:marRight w:val="0"/>
          <w:marTop w:val="0"/>
          <w:marBottom w:val="0"/>
          <w:divBdr>
            <w:top w:val="none" w:sz="0" w:space="0" w:color="auto"/>
            <w:left w:val="none" w:sz="0" w:space="0" w:color="auto"/>
            <w:bottom w:val="none" w:sz="0" w:space="0" w:color="auto"/>
            <w:right w:val="none" w:sz="0" w:space="0" w:color="auto"/>
          </w:divBdr>
        </w:div>
        <w:div w:id="1570771916">
          <w:marLeft w:val="640"/>
          <w:marRight w:val="0"/>
          <w:marTop w:val="0"/>
          <w:marBottom w:val="0"/>
          <w:divBdr>
            <w:top w:val="none" w:sz="0" w:space="0" w:color="auto"/>
            <w:left w:val="none" w:sz="0" w:space="0" w:color="auto"/>
            <w:bottom w:val="none" w:sz="0" w:space="0" w:color="auto"/>
            <w:right w:val="none" w:sz="0" w:space="0" w:color="auto"/>
          </w:divBdr>
        </w:div>
        <w:div w:id="113601159">
          <w:marLeft w:val="640"/>
          <w:marRight w:val="0"/>
          <w:marTop w:val="0"/>
          <w:marBottom w:val="0"/>
          <w:divBdr>
            <w:top w:val="none" w:sz="0" w:space="0" w:color="auto"/>
            <w:left w:val="none" w:sz="0" w:space="0" w:color="auto"/>
            <w:bottom w:val="none" w:sz="0" w:space="0" w:color="auto"/>
            <w:right w:val="none" w:sz="0" w:space="0" w:color="auto"/>
          </w:divBdr>
        </w:div>
        <w:div w:id="1441953911">
          <w:marLeft w:val="640"/>
          <w:marRight w:val="0"/>
          <w:marTop w:val="0"/>
          <w:marBottom w:val="0"/>
          <w:divBdr>
            <w:top w:val="none" w:sz="0" w:space="0" w:color="auto"/>
            <w:left w:val="none" w:sz="0" w:space="0" w:color="auto"/>
            <w:bottom w:val="none" w:sz="0" w:space="0" w:color="auto"/>
            <w:right w:val="none" w:sz="0" w:space="0" w:color="auto"/>
          </w:divBdr>
        </w:div>
        <w:div w:id="134643560">
          <w:marLeft w:val="640"/>
          <w:marRight w:val="0"/>
          <w:marTop w:val="0"/>
          <w:marBottom w:val="0"/>
          <w:divBdr>
            <w:top w:val="none" w:sz="0" w:space="0" w:color="auto"/>
            <w:left w:val="none" w:sz="0" w:space="0" w:color="auto"/>
            <w:bottom w:val="none" w:sz="0" w:space="0" w:color="auto"/>
            <w:right w:val="none" w:sz="0" w:space="0" w:color="auto"/>
          </w:divBdr>
        </w:div>
        <w:div w:id="1989355946">
          <w:marLeft w:val="640"/>
          <w:marRight w:val="0"/>
          <w:marTop w:val="0"/>
          <w:marBottom w:val="0"/>
          <w:divBdr>
            <w:top w:val="none" w:sz="0" w:space="0" w:color="auto"/>
            <w:left w:val="none" w:sz="0" w:space="0" w:color="auto"/>
            <w:bottom w:val="none" w:sz="0" w:space="0" w:color="auto"/>
            <w:right w:val="none" w:sz="0" w:space="0" w:color="auto"/>
          </w:divBdr>
        </w:div>
        <w:div w:id="1967619053">
          <w:marLeft w:val="640"/>
          <w:marRight w:val="0"/>
          <w:marTop w:val="0"/>
          <w:marBottom w:val="0"/>
          <w:divBdr>
            <w:top w:val="none" w:sz="0" w:space="0" w:color="auto"/>
            <w:left w:val="none" w:sz="0" w:space="0" w:color="auto"/>
            <w:bottom w:val="none" w:sz="0" w:space="0" w:color="auto"/>
            <w:right w:val="none" w:sz="0" w:space="0" w:color="auto"/>
          </w:divBdr>
        </w:div>
        <w:div w:id="1674184358">
          <w:marLeft w:val="640"/>
          <w:marRight w:val="0"/>
          <w:marTop w:val="0"/>
          <w:marBottom w:val="0"/>
          <w:divBdr>
            <w:top w:val="none" w:sz="0" w:space="0" w:color="auto"/>
            <w:left w:val="none" w:sz="0" w:space="0" w:color="auto"/>
            <w:bottom w:val="none" w:sz="0" w:space="0" w:color="auto"/>
            <w:right w:val="none" w:sz="0" w:space="0" w:color="auto"/>
          </w:divBdr>
        </w:div>
        <w:div w:id="355890872">
          <w:marLeft w:val="640"/>
          <w:marRight w:val="0"/>
          <w:marTop w:val="0"/>
          <w:marBottom w:val="0"/>
          <w:divBdr>
            <w:top w:val="none" w:sz="0" w:space="0" w:color="auto"/>
            <w:left w:val="none" w:sz="0" w:space="0" w:color="auto"/>
            <w:bottom w:val="none" w:sz="0" w:space="0" w:color="auto"/>
            <w:right w:val="none" w:sz="0" w:space="0" w:color="auto"/>
          </w:divBdr>
        </w:div>
        <w:div w:id="275985002">
          <w:marLeft w:val="640"/>
          <w:marRight w:val="0"/>
          <w:marTop w:val="0"/>
          <w:marBottom w:val="0"/>
          <w:divBdr>
            <w:top w:val="none" w:sz="0" w:space="0" w:color="auto"/>
            <w:left w:val="none" w:sz="0" w:space="0" w:color="auto"/>
            <w:bottom w:val="none" w:sz="0" w:space="0" w:color="auto"/>
            <w:right w:val="none" w:sz="0" w:space="0" w:color="auto"/>
          </w:divBdr>
        </w:div>
        <w:div w:id="313678664">
          <w:marLeft w:val="640"/>
          <w:marRight w:val="0"/>
          <w:marTop w:val="0"/>
          <w:marBottom w:val="0"/>
          <w:divBdr>
            <w:top w:val="none" w:sz="0" w:space="0" w:color="auto"/>
            <w:left w:val="none" w:sz="0" w:space="0" w:color="auto"/>
            <w:bottom w:val="none" w:sz="0" w:space="0" w:color="auto"/>
            <w:right w:val="none" w:sz="0" w:space="0" w:color="auto"/>
          </w:divBdr>
        </w:div>
        <w:div w:id="26376126">
          <w:marLeft w:val="640"/>
          <w:marRight w:val="0"/>
          <w:marTop w:val="0"/>
          <w:marBottom w:val="0"/>
          <w:divBdr>
            <w:top w:val="none" w:sz="0" w:space="0" w:color="auto"/>
            <w:left w:val="none" w:sz="0" w:space="0" w:color="auto"/>
            <w:bottom w:val="none" w:sz="0" w:space="0" w:color="auto"/>
            <w:right w:val="none" w:sz="0" w:space="0" w:color="auto"/>
          </w:divBdr>
        </w:div>
        <w:div w:id="1312949639">
          <w:marLeft w:val="640"/>
          <w:marRight w:val="0"/>
          <w:marTop w:val="0"/>
          <w:marBottom w:val="0"/>
          <w:divBdr>
            <w:top w:val="none" w:sz="0" w:space="0" w:color="auto"/>
            <w:left w:val="none" w:sz="0" w:space="0" w:color="auto"/>
            <w:bottom w:val="none" w:sz="0" w:space="0" w:color="auto"/>
            <w:right w:val="none" w:sz="0" w:space="0" w:color="auto"/>
          </w:divBdr>
        </w:div>
        <w:div w:id="227231593">
          <w:marLeft w:val="640"/>
          <w:marRight w:val="0"/>
          <w:marTop w:val="0"/>
          <w:marBottom w:val="0"/>
          <w:divBdr>
            <w:top w:val="none" w:sz="0" w:space="0" w:color="auto"/>
            <w:left w:val="none" w:sz="0" w:space="0" w:color="auto"/>
            <w:bottom w:val="none" w:sz="0" w:space="0" w:color="auto"/>
            <w:right w:val="none" w:sz="0" w:space="0" w:color="auto"/>
          </w:divBdr>
        </w:div>
        <w:div w:id="306402660">
          <w:marLeft w:val="640"/>
          <w:marRight w:val="0"/>
          <w:marTop w:val="0"/>
          <w:marBottom w:val="0"/>
          <w:divBdr>
            <w:top w:val="none" w:sz="0" w:space="0" w:color="auto"/>
            <w:left w:val="none" w:sz="0" w:space="0" w:color="auto"/>
            <w:bottom w:val="none" w:sz="0" w:space="0" w:color="auto"/>
            <w:right w:val="none" w:sz="0" w:space="0" w:color="auto"/>
          </w:divBdr>
        </w:div>
        <w:div w:id="266695987">
          <w:marLeft w:val="640"/>
          <w:marRight w:val="0"/>
          <w:marTop w:val="0"/>
          <w:marBottom w:val="0"/>
          <w:divBdr>
            <w:top w:val="none" w:sz="0" w:space="0" w:color="auto"/>
            <w:left w:val="none" w:sz="0" w:space="0" w:color="auto"/>
            <w:bottom w:val="none" w:sz="0" w:space="0" w:color="auto"/>
            <w:right w:val="none" w:sz="0" w:space="0" w:color="auto"/>
          </w:divBdr>
        </w:div>
        <w:div w:id="1249575594">
          <w:marLeft w:val="640"/>
          <w:marRight w:val="0"/>
          <w:marTop w:val="0"/>
          <w:marBottom w:val="0"/>
          <w:divBdr>
            <w:top w:val="none" w:sz="0" w:space="0" w:color="auto"/>
            <w:left w:val="none" w:sz="0" w:space="0" w:color="auto"/>
            <w:bottom w:val="none" w:sz="0" w:space="0" w:color="auto"/>
            <w:right w:val="none" w:sz="0" w:space="0" w:color="auto"/>
          </w:divBdr>
        </w:div>
        <w:div w:id="716048649">
          <w:marLeft w:val="640"/>
          <w:marRight w:val="0"/>
          <w:marTop w:val="0"/>
          <w:marBottom w:val="0"/>
          <w:divBdr>
            <w:top w:val="none" w:sz="0" w:space="0" w:color="auto"/>
            <w:left w:val="none" w:sz="0" w:space="0" w:color="auto"/>
            <w:bottom w:val="none" w:sz="0" w:space="0" w:color="auto"/>
            <w:right w:val="none" w:sz="0" w:space="0" w:color="auto"/>
          </w:divBdr>
        </w:div>
        <w:div w:id="867714526">
          <w:marLeft w:val="640"/>
          <w:marRight w:val="0"/>
          <w:marTop w:val="0"/>
          <w:marBottom w:val="0"/>
          <w:divBdr>
            <w:top w:val="none" w:sz="0" w:space="0" w:color="auto"/>
            <w:left w:val="none" w:sz="0" w:space="0" w:color="auto"/>
            <w:bottom w:val="none" w:sz="0" w:space="0" w:color="auto"/>
            <w:right w:val="none" w:sz="0" w:space="0" w:color="auto"/>
          </w:divBdr>
        </w:div>
        <w:div w:id="1843465956">
          <w:marLeft w:val="640"/>
          <w:marRight w:val="0"/>
          <w:marTop w:val="0"/>
          <w:marBottom w:val="0"/>
          <w:divBdr>
            <w:top w:val="none" w:sz="0" w:space="0" w:color="auto"/>
            <w:left w:val="none" w:sz="0" w:space="0" w:color="auto"/>
            <w:bottom w:val="none" w:sz="0" w:space="0" w:color="auto"/>
            <w:right w:val="none" w:sz="0" w:space="0" w:color="auto"/>
          </w:divBdr>
        </w:div>
        <w:div w:id="1510679555">
          <w:marLeft w:val="640"/>
          <w:marRight w:val="0"/>
          <w:marTop w:val="0"/>
          <w:marBottom w:val="0"/>
          <w:divBdr>
            <w:top w:val="none" w:sz="0" w:space="0" w:color="auto"/>
            <w:left w:val="none" w:sz="0" w:space="0" w:color="auto"/>
            <w:bottom w:val="none" w:sz="0" w:space="0" w:color="auto"/>
            <w:right w:val="none" w:sz="0" w:space="0" w:color="auto"/>
          </w:divBdr>
        </w:div>
        <w:div w:id="654920719">
          <w:marLeft w:val="640"/>
          <w:marRight w:val="0"/>
          <w:marTop w:val="0"/>
          <w:marBottom w:val="0"/>
          <w:divBdr>
            <w:top w:val="none" w:sz="0" w:space="0" w:color="auto"/>
            <w:left w:val="none" w:sz="0" w:space="0" w:color="auto"/>
            <w:bottom w:val="none" w:sz="0" w:space="0" w:color="auto"/>
            <w:right w:val="none" w:sz="0" w:space="0" w:color="auto"/>
          </w:divBdr>
        </w:div>
        <w:div w:id="2102526433">
          <w:marLeft w:val="640"/>
          <w:marRight w:val="0"/>
          <w:marTop w:val="0"/>
          <w:marBottom w:val="0"/>
          <w:divBdr>
            <w:top w:val="none" w:sz="0" w:space="0" w:color="auto"/>
            <w:left w:val="none" w:sz="0" w:space="0" w:color="auto"/>
            <w:bottom w:val="none" w:sz="0" w:space="0" w:color="auto"/>
            <w:right w:val="none" w:sz="0" w:space="0" w:color="auto"/>
          </w:divBdr>
        </w:div>
        <w:div w:id="598222926">
          <w:marLeft w:val="640"/>
          <w:marRight w:val="0"/>
          <w:marTop w:val="0"/>
          <w:marBottom w:val="0"/>
          <w:divBdr>
            <w:top w:val="none" w:sz="0" w:space="0" w:color="auto"/>
            <w:left w:val="none" w:sz="0" w:space="0" w:color="auto"/>
            <w:bottom w:val="none" w:sz="0" w:space="0" w:color="auto"/>
            <w:right w:val="none" w:sz="0" w:space="0" w:color="auto"/>
          </w:divBdr>
        </w:div>
        <w:div w:id="1527478400">
          <w:marLeft w:val="640"/>
          <w:marRight w:val="0"/>
          <w:marTop w:val="0"/>
          <w:marBottom w:val="0"/>
          <w:divBdr>
            <w:top w:val="none" w:sz="0" w:space="0" w:color="auto"/>
            <w:left w:val="none" w:sz="0" w:space="0" w:color="auto"/>
            <w:bottom w:val="none" w:sz="0" w:space="0" w:color="auto"/>
            <w:right w:val="none" w:sz="0" w:space="0" w:color="auto"/>
          </w:divBdr>
        </w:div>
        <w:div w:id="2097945577">
          <w:marLeft w:val="640"/>
          <w:marRight w:val="0"/>
          <w:marTop w:val="0"/>
          <w:marBottom w:val="0"/>
          <w:divBdr>
            <w:top w:val="none" w:sz="0" w:space="0" w:color="auto"/>
            <w:left w:val="none" w:sz="0" w:space="0" w:color="auto"/>
            <w:bottom w:val="none" w:sz="0" w:space="0" w:color="auto"/>
            <w:right w:val="none" w:sz="0" w:space="0" w:color="auto"/>
          </w:divBdr>
        </w:div>
        <w:div w:id="1138182694">
          <w:marLeft w:val="640"/>
          <w:marRight w:val="0"/>
          <w:marTop w:val="0"/>
          <w:marBottom w:val="0"/>
          <w:divBdr>
            <w:top w:val="none" w:sz="0" w:space="0" w:color="auto"/>
            <w:left w:val="none" w:sz="0" w:space="0" w:color="auto"/>
            <w:bottom w:val="none" w:sz="0" w:space="0" w:color="auto"/>
            <w:right w:val="none" w:sz="0" w:space="0" w:color="auto"/>
          </w:divBdr>
        </w:div>
        <w:div w:id="685250763">
          <w:marLeft w:val="640"/>
          <w:marRight w:val="0"/>
          <w:marTop w:val="0"/>
          <w:marBottom w:val="0"/>
          <w:divBdr>
            <w:top w:val="none" w:sz="0" w:space="0" w:color="auto"/>
            <w:left w:val="none" w:sz="0" w:space="0" w:color="auto"/>
            <w:bottom w:val="none" w:sz="0" w:space="0" w:color="auto"/>
            <w:right w:val="none" w:sz="0" w:space="0" w:color="auto"/>
          </w:divBdr>
        </w:div>
        <w:div w:id="810638065">
          <w:marLeft w:val="640"/>
          <w:marRight w:val="0"/>
          <w:marTop w:val="0"/>
          <w:marBottom w:val="0"/>
          <w:divBdr>
            <w:top w:val="none" w:sz="0" w:space="0" w:color="auto"/>
            <w:left w:val="none" w:sz="0" w:space="0" w:color="auto"/>
            <w:bottom w:val="none" w:sz="0" w:space="0" w:color="auto"/>
            <w:right w:val="none" w:sz="0" w:space="0" w:color="auto"/>
          </w:divBdr>
        </w:div>
        <w:div w:id="2031057160">
          <w:marLeft w:val="640"/>
          <w:marRight w:val="0"/>
          <w:marTop w:val="0"/>
          <w:marBottom w:val="0"/>
          <w:divBdr>
            <w:top w:val="none" w:sz="0" w:space="0" w:color="auto"/>
            <w:left w:val="none" w:sz="0" w:space="0" w:color="auto"/>
            <w:bottom w:val="none" w:sz="0" w:space="0" w:color="auto"/>
            <w:right w:val="none" w:sz="0" w:space="0" w:color="auto"/>
          </w:divBdr>
        </w:div>
        <w:div w:id="1178495225">
          <w:marLeft w:val="640"/>
          <w:marRight w:val="0"/>
          <w:marTop w:val="0"/>
          <w:marBottom w:val="0"/>
          <w:divBdr>
            <w:top w:val="none" w:sz="0" w:space="0" w:color="auto"/>
            <w:left w:val="none" w:sz="0" w:space="0" w:color="auto"/>
            <w:bottom w:val="none" w:sz="0" w:space="0" w:color="auto"/>
            <w:right w:val="none" w:sz="0" w:space="0" w:color="auto"/>
          </w:divBdr>
        </w:div>
        <w:div w:id="920989439">
          <w:marLeft w:val="640"/>
          <w:marRight w:val="0"/>
          <w:marTop w:val="0"/>
          <w:marBottom w:val="0"/>
          <w:divBdr>
            <w:top w:val="none" w:sz="0" w:space="0" w:color="auto"/>
            <w:left w:val="none" w:sz="0" w:space="0" w:color="auto"/>
            <w:bottom w:val="none" w:sz="0" w:space="0" w:color="auto"/>
            <w:right w:val="none" w:sz="0" w:space="0" w:color="auto"/>
          </w:divBdr>
        </w:div>
        <w:div w:id="2048796848">
          <w:marLeft w:val="640"/>
          <w:marRight w:val="0"/>
          <w:marTop w:val="0"/>
          <w:marBottom w:val="0"/>
          <w:divBdr>
            <w:top w:val="none" w:sz="0" w:space="0" w:color="auto"/>
            <w:left w:val="none" w:sz="0" w:space="0" w:color="auto"/>
            <w:bottom w:val="none" w:sz="0" w:space="0" w:color="auto"/>
            <w:right w:val="none" w:sz="0" w:space="0" w:color="auto"/>
          </w:divBdr>
        </w:div>
        <w:div w:id="2109347675">
          <w:marLeft w:val="640"/>
          <w:marRight w:val="0"/>
          <w:marTop w:val="0"/>
          <w:marBottom w:val="0"/>
          <w:divBdr>
            <w:top w:val="none" w:sz="0" w:space="0" w:color="auto"/>
            <w:left w:val="none" w:sz="0" w:space="0" w:color="auto"/>
            <w:bottom w:val="none" w:sz="0" w:space="0" w:color="auto"/>
            <w:right w:val="none" w:sz="0" w:space="0" w:color="auto"/>
          </w:divBdr>
        </w:div>
        <w:div w:id="228879934">
          <w:marLeft w:val="640"/>
          <w:marRight w:val="0"/>
          <w:marTop w:val="0"/>
          <w:marBottom w:val="0"/>
          <w:divBdr>
            <w:top w:val="none" w:sz="0" w:space="0" w:color="auto"/>
            <w:left w:val="none" w:sz="0" w:space="0" w:color="auto"/>
            <w:bottom w:val="none" w:sz="0" w:space="0" w:color="auto"/>
            <w:right w:val="none" w:sz="0" w:space="0" w:color="auto"/>
          </w:divBdr>
        </w:div>
        <w:div w:id="2075277122">
          <w:marLeft w:val="640"/>
          <w:marRight w:val="0"/>
          <w:marTop w:val="0"/>
          <w:marBottom w:val="0"/>
          <w:divBdr>
            <w:top w:val="none" w:sz="0" w:space="0" w:color="auto"/>
            <w:left w:val="none" w:sz="0" w:space="0" w:color="auto"/>
            <w:bottom w:val="none" w:sz="0" w:space="0" w:color="auto"/>
            <w:right w:val="none" w:sz="0" w:space="0" w:color="auto"/>
          </w:divBdr>
        </w:div>
      </w:divsChild>
    </w:div>
    <w:div w:id="1801263845">
      <w:bodyDiv w:val="1"/>
      <w:marLeft w:val="0"/>
      <w:marRight w:val="0"/>
      <w:marTop w:val="0"/>
      <w:marBottom w:val="0"/>
      <w:divBdr>
        <w:top w:val="none" w:sz="0" w:space="0" w:color="auto"/>
        <w:left w:val="none" w:sz="0" w:space="0" w:color="auto"/>
        <w:bottom w:val="none" w:sz="0" w:space="0" w:color="auto"/>
        <w:right w:val="none" w:sz="0" w:space="0" w:color="auto"/>
      </w:divBdr>
      <w:divsChild>
        <w:div w:id="1429352222">
          <w:marLeft w:val="640"/>
          <w:marRight w:val="0"/>
          <w:marTop w:val="0"/>
          <w:marBottom w:val="0"/>
          <w:divBdr>
            <w:top w:val="none" w:sz="0" w:space="0" w:color="auto"/>
            <w:left w:val="none" w:sz="0" w:space="0" w:color="auto"/>
            <w:bottom w:val="none" w:sz="0" w:space="0" w:color="auto"/>
            <w:right w:val="none" w:sz="0" w:space="0" w:color="auto"/>
          </w:divBdr>
        </w:div>
        <w:div w:id="503205001">
          <w:marLeft w:val="640"/>
          <w:marRight w:val="0"/>
          <w:marTop w:val="0"/>
          <w:marBottom w:val="0"/>
          <w:divBdr>
            <w:top w:val="none" w:sz="0" w:space="0" w:color="auto"/>
            <w:left w:val="none" w:sz="0" w:space="0" w:color="auto"/>
            <w:bottom w:val="none" w:sz="0" w:space="0" w:color="auto"/>
            <w:right w:val="none" w:sz="0" w:space="0" w:color="auto"/>
          </w:divBdr>
        </w:div>
        <w:div w:id="1365790718">
          <w:marLeft w:val="640"/>
          <w:marRight w:val="0"/>
          <w:marTop w:val="0"/>
          <w:marBottom w:val="0"/>
          <w:divBdr>
            <w:top w:val="none" w:sz="0" w:space="0" w:color="auto"/>
            <w:left w:val="none" w:sz="0" w:space="0" w:color="auto"/>
            <w:bottom w:val="none" w:sz="0" w:space="0" w:color="auto"/>
            <w:right w:val="none" w:sz="0" w:space="0" w:color="auto"/>
          </w:divBdr>
        </w:div>
        <w:div w:id="1547331124">
          <w:marLeft w:val="640"/>
          <w:marRight w:val="0"/>
          <w:marTop w:val="0"/>
          <w:marBottom w:val="0"/>
          <w:divBdr>
            <w:top w:val="none" w:sz="0" w:space="0" w:color="auto"/>
            <w:left w:val="none" w:sz="0" w:space="0" w:color="auto"/>
            <w:bottom w:val="none" w:sz="0" w:space="0" w:color="auto"/>
            <w:right w:val="none" w:sz="0" w:space="0" w:color="auto"/>
          </w:divBdr>
        </w:div>
        <w:div w:id="1960606280">
          <w:marLeft w:val="640"/>
          <w:marRight w:val="0"/>
          <w:marTop w:val="0"/>
          <w:marBottom w:val="0"/>
          <w:divBdr>
            <w:top w:val="none" w:sz="0" w:space="0" w:color="auto"/>
            <w:left w:val="none" w:sz="0" w:space="0" w:color="auto"/>
            <w:bottom w:val="none" w:sz="0" w:space="0" w:color="auto"/>
            <w:right w:val="none" w:sz="0" w:space="0" w:color="auto"/>
          </w:divBdr>
        </w:div>
        <w:div w:id="1151868402">
          <w:marLeft w:val="640"/>
          <w:marRight w:val="0"/>
          <w:marTop w:val="0"/>
          <w:marBottom w:val="0"/>
          <w:divBdr>
            <w:top w:val="none" w:sz="0" w:space="0" w:color="auto"/>
            <w:left w:val="none" w:sz="0" w:space="0" w:color="auto"/>
            <w:bottom w:val="none" w:sz="0" w:space="0" w:color="auto"/>
            <w:right w:val="none" w:sz="0" w:space="0" w:color="auto"/>
          </w:divBdr>
        </w:div>
        <w:div w:id="1414549415">
          <w:marLeft w:val="640"/>
          <w:marRight w:val="0"/>
          <w:marTop w:val="0"/>
          <w:marBottom w:val="0"/>
          <w:divBdr>
            <w:top w:val="none" w:sz="0" w:space="0" w:color="auto"/>
            <w:left w:val="none" w:sz="0" w:space="0" w:color="auto"/>
            <w:bottom w:val="none" w:sz="0" w:space="0" w:color="auto"/>
            <w:right w:val="none" w:sz="0" w:space="0" w:color="auto"/>
          </w:divBdr>
        </w:div>
        <w:div w:id="1357926967">
          <w:marLeft w:val="640"/>
          <w:marRight w:val="0"/>
          <w:marTop w:val="0"/>
          <w:marBottom w:val="0"/>
          <w:divBdr>
            <w:top w:val="none" w:sz="0" w:space="0" w:color="auto"/>
            <w:left w:val="none" w:sz="0" w:space="0" w:color="auto"/>
            <w:bottom w:val="none" w:sz="0" w:space="0" w:color="auto"/>
            <w:right w:val="none" w:sz="0" w:space="0" w:color="auto"/>
          </w:divBdr>
        </w:div>
        <w:div w:id="647440323">
          <w:marLeft w:val="640"/>
          <w:marRight w:val="0"/>
          <w:marTop w:val="0"/>
          <w:marBottom w:val="0"/>
          <w:divBdr>
            <w:top w:val="none" w:sz="0" w:space="0" w:color="auto"/>
            <w:left w:val="none" w:sz="0" w:space="0" w:color="auto"/>
            <w:bottom w:val="none" w:sz="0" w:space="0" w:color="auto"/>
            <w:right w:val="none" w:sz="0" w:space="0" w:color="auto"/>
          </w:divBdr>
        </w:div>
        <w:div w:id="1815369847">
          <w:marLeft w:val="640"/>
          <w:marRight w:val="0"/>
          <w:marTop w:val="0"/>
          <w:marBottom w:val="0"/>
          <w:divBdr>
            <w:top w:val="none" w:sz="0" w:space="0" w:color="auto"/>
            <w:left w:val="none" w:sz="0" w:space="0" w:color="auto"/>
            <w:bottom w:val="none" w:sz="0" w:space="0" w:color="auto"/>
            <w:right w:val="none" w:sz="0" w:space="0" w:color="auto"/>
          </w:divBdr>
        </w:div>
        <w:div w:id="1554152377">
          <w:marLeft w:val="640"/>
          <w:marRight w:val="0"/>
          <w:marTop w:val="0"/>
          <w:marBottom w:val="0"/>
          <w:divBdr>
            <w:top w:val="none" w:sz="0" w:space="0" w:color="auto"/>
            <w:left w:val="none" w:sz="0" w:space="0" w:color="auto"/>
            <w:bottom w:val="none" w:sz="0" w:space="0" w:color="auto"/>
            <w:right w:val="none" w:sz="0" w:space="0" w:color="auto"/>
          </w:divBdr>
        </w:div>
        <w:div w:id="356735405">
          <w:marLeft w:val="640"/>
          <w:marRight w:val="0"/>
          <w:marTop w:val="0"/>
          <w:marBottom w:val="0"/>
          <w:divBdr>
            <w:top w:val="none" w:sz="0" w:space="0" w:color="auto"/>
            <w:left w:val="none" w:sz="0" w:space="0" w:color="auto"/>
            <w:bottom w:val="none" w:sz="0" w:space="0" w:color="auto"/>
            <w:right w:val="none" w:sz="0" w:space="0" w:color="auto"/>
          </w:divBdr>
        </w:div>
        <w:div w:id="1805074392">
          <w:marLeft w:val="640"/>
          <w:marRight w:val="0"/>
          <w:marTop w:val="0"/>
          <w:marBottom w:val="0"/>
          <w:divBdr>
            <w:top w:val="none" w:sz="0" w:space="0" w:color="auto"/>
            <w:left w:val="none" w:sz="0" w:space="0" w:color="auto"/>
            <w:bottom w:val="none" w:sz="0" w:space="0" w:color="auto"/>
            <w:right w:val="none" w:sz="0" w:space="0" w:color="auto"/>
          </w:divBdr>
        </w:div>
        <w:div w:id="1782333595">
          <w:marLeft w:val="640"/>
          <w:marRight w:val="0"/>
          <w:marTop w:val="0"/>
          <w:marBottom w:val="0"/>
          <w:divBdr>
            <w:top w:val="none" w:sz="0" w:space="0" w:color="auto"/>
            <w:left w:val="none" w:sz="0" w:space="0" w:color="auto"/>
            <w:bottom w:val="none" w:sz="0" w:space="0" w:color="auto"/>
            <w:right w:val="none" w:sz="0" w:space="0" w:color="auto"/>
          </w:divBdr>
        </w:div>
        <w:div w:id="644429920">
          <w:marLeft w:val="640"/>
          <w:marRight w:val="0"/>
          <w:marTop w:val="0"/>
          <w:marBottom w:val="0"/>
          <w:divBdr>
            <w:top w:val="none" w:sz="0" w:space="0" w:color="auto"/>
            <w:left w:val="none" w:sz="0" w:space="0" w:color="auto"/>
            <w:bottom w:val="none" w:sz="0" w:space="0" w:color="auto"/>
            <w:right w:val="none" w:sz="0" w:space="0" w:color="auto"/>
          </w:divBdr>
        </w:div>
        <w:div w:id="1461143305">
          <w:marLeft w:val="640"/>
          <w:marRight w:val="0"/>
          <w:marTop w:val="0"/>
          <w:marBottom w:val="0"/>
          <w:divBdr>
            <w:top w:val="none" w:sz="0" w:space="0" w:color="auto"/>
            <w:left w:val="none" w:sz="0" w:space="0" w:color="auto"/>
            <w:bottom w:val="none" w:sz="0" w:space="0" w:color="auto"/>
            <w:right w:val="none" w:sz="0" w:space="0" w:color="auto"/>
          </w:divBdr>
        </w:div>
        <w:div w:id="990404490">
          <w:marLeft w:val="640"/>
          <w:marRight w:val="0"/>
          <w:marTop w:val="0"/>
          <w:marBottom w:val="0"/>
          <w:divBdr>
            <w:top w:val="none" w:sz="0" w:space="0" w:color="auto"/>
            <w:left w:val="none" w:sz="0" w:space="0" w:color="auto"/>
            <w:bottom w:val="none" w:sz="0" w:space="0" w:color="auto"/>
            <w:right w:val="none" w:sz="0" w:space="0" w:color="auto"/>
          </w:divBdr>
        </w:div>
        <w:div w:id="1245839660">
          <w:marLeft w:val="640"/>
          <w:marRight w:val="0"/>
          <w:marTop w:val="0"/>
          <w:marBottom w:val="0"/>
          <w:divBdr>
            <w:top w:val="none" w:sz="0" w:space="0" w:color="auto"/>
            <w:left w:val="none" w:sz="0" w:space="0" w:color="auto"/>
            <w:bottom w:val="none" w:sz="0" w:space="0" w:color="auto"/>
            <w:right w:val="none" w:sz="0" w:space="0" w:color="auto"/>
          </w:divBdr>
        </w:div>
        <w:div w:id="277973">
          <w:marLeft w:val="640"/>
          <w:marRight w:val="0"/>
          <w:marTop w:val="0"/>
          <w:marBottom w:val="0"/>
          <w:divBdr>
            <w:top w:val="none" w:sz="0" w:space="0" w:color="auto"/>
            <w:left w:val="none" w:sz="0" w:space="0" w:color="auto"/>
            <w:bottom w:val="none" w:sz="0" w:space="0" w:color="auto"/>
            <w:right w:val="none" w:sz="0" w:space="0" w:color="auto"/>
          </w:divBdr>
        </w:div>
        <w:div w:id="634801967">
          <w:marLeft w:val="640"/>
          <w:marRight w:val="0"/>
          <w:marTop w:val="0"/>
          <w:marBottom w:val="0"/>
          <w:divBdr>
            <w:top w:val="none" w:sz="0" w:space="0" w:color="auto"/>
            <w:left w:val="none" w:sz="0" w:space="0" w:color="auto"/>
            <w:bottom w:val="none" w:sz="0" w:space="0" w:color="auto"/>
            <w:right w:val="none" w:sz="0" w:space="0" w:color="auto"/>
          </w:divBdr>
        </w:div>
        <w:div w:id="1280992941">
          <w:marLeft w:val="640"/>
          <w:marRight w:val="0"/>
          <w:marTop w:val="0"/>
          <w:marBottom w:val="0"/>
          <w:divBdr>
            <w:top w:val="none" w:sz="0" w:space="0" w:color="auto"/>
            <w:left w:val="none" w:sz="0" w:space="0" w:color="auto"/>
            <w:bottom w:val="none" w:sz="0" w:space="0" w:color="auto"/>
            <w:right w:val="none" w:sz="0" w:space="0" w:color="auto"/>
          </w:divBdr>
        </w:div>
        <w:div w:id="416438266">
          <w:marLeft w:val="640"/>
          <w:marRight w:val="0"/>
          <w:marTop w:val="0"/>
          <w:marBottom w:val="0"/>
          <w:divBdr>
            <w:top w:val="none" w:sz="0" w:space="0" w:color="auto"/>
            <w:left w:val="none" w:sz="0" w:space="0" w:color="auto"/>
            <w:bottom w:val="none" w:sz="0" w:space="0" w:color="auto"/>
            <w:right w:val="none" w:sz="0" w:space="0" w:color="auto"/>
          </w:divBdr>
        </w:div>
        <w:div w:id="1074400207">
          <w:marLeft w:val="640"/>
          <w:marRight w:val="0"/>
          <w:marTop w:val="0"/>
          <w:marBottom w:val="0"/>
          <w:divBdr>
            <w:top w:val="none" w:sz="0" w:space="0" w:color="auto"/>
            <w:left w:val="none" w:sz="0" w:space="0" w:color="auto"/>
            <w:bottom w:val="none" w:sz="0" w:space="0" w:color="auto"/>
            <w:right w:val="none" w:sz="0" w:space="0" w:color="auto"/>
          </w:divBdr>
        </w:div>
        <w:div w:id="5374485">
          <w:marLeft w:val="640"/>
          <w:marRight w:val="0"/>
          <w:marTop w:val="0"/>
          <w:marBottom w:val="0"/>
          <w:divBdr>
            <w:top w:val="none" w:sz="0" w:space="0" w:color="auto"/>
            <w:left w:val="none" w:sz="0" w:space="0" w:color="auto"/>
            <w:bottom w:val="none" w:sz="0" w:space="0" w:color="auto"/>
            <w:right w:val="none" w:sz="0" w:space="0" w:color="auto"/>
          </w:divBdr>
        </w:div>
        <w:div w:id="1883243792">
          <w:marLeft w:val="640"/>
          <w:marRight w:val="0"/>
          <w:marTop w:val="0"/>
          <w:marBottom w:val="0"/>
          <w:divBdr>
            <w:top w:val="none" w:sz="0" w:space="0" w:color="auto"/>
            <w:left w:val="none" w:sz="0" w:space="0" w:color="auto"/>
            <w:bottom w:val="none" w:sz="0" w:space="0" w:color="auto"/>
            <w:right w:val="none" w:sz="0" w:space="0" w:color="auto"/>
          </w:divBdr>
        </w:div>
        <w:div w:id="898830512">
          <w:marLeft w:val="640"/>
          <w:marRight w:val="0"/>
          <w:marTop w:val="0"/>
          <w:marBottom w:val="0"/>
          <w:divBdr>
            <w:top w:val="none" w:sz="0" w:space="0" w:color="auto"/>
            <w:left w:val="none" w:sz="0" w:space="0" w:color="auto"/>
            <w:bottom w:val="none" w:sz="0" w:space="0" w:color="auto"/>
            <w:right w:val="none" w:sz="0" w:space="0" w:color="auto"/>
          </w:divBdr>
        </w:div>
        <w:div w:id="927159336">
          <w:marLeft w:val="640"/>
          <w:marRight w:val="0"/>
          <w:marTop w:val="0"/>
          <w:marBottom w:val="0"/>
          <w:divBdr>
            <w:top w:val="none" w:sz="0" w:space="0" w:color="auto"/>
            <w:left w:val="none" w:sz="0" w:space="0" w:color="auto"/>
            <w:bottom w:val="none" w:sz="0" w:space="0" w:color="auto"/>
            <w:right w:val="none" w:sz="0" w:space="0" w:color="auto"/>
          </w:divBdr>
        </w:div>
        <w:div w:id="856777526">
          <w:marLeft w:val="640"/>
          <w:marRight w:val="0"/>
          <w:marTop w:val="0"/>
          <w:marBottom w:val="0"/>
          <w:divBdr>
            <w:top w:val="none" w:sz="0" w:space="0" w:color="auto"/>
            <w:left w:val="none" w:sz="0" w:space="0" w:color="auto"/>
            <w:bottom w:val="none" w:sz="0" w:space="0" w:color="auto"/>
            <w:right w:val="none" w:sz="0" w:space="0" w:color="auto"/>
          </w:divBdr>
        </w:div>
        <w:div w:id="702169462">
          <w:marLeft w:val="640"/>
          <w:marRight w:val="0"/>
          <w:marTop w:val="0"/>
          <w:marBottom w:val="0"/>
          <w:divBdr>
            <w:top w:val="none" w:sz="0" w:space="0" w:color="auto"/>
            <w:left w:val="none" w:sz="0" w:space="0" w:color="auto"/>
            <w:bottom w:val="none" w:sz="0" w:space="0" w:color="auto"/>
            <w:right w:val="none" w:sz="0" w:space="0" w:color="auto"/>
          </w:divBdr>
        </w:div>
        <w:div w:id="1721243465">
          <w:marLeft w:val="640"/>
          <w:marRight w:val="0"/>
          <w:marTop w:val="0"/>
          <w:marBottom w:val="0"/>
          <w:divBdr>
            <w:top w:val="none" w:sz="0" w:space="0" w:color="auto"/>
            <w:left w:val="none" w:sz="0" w:space="0" w:color="auto"/>
            <w:bottom w:val="none" w:sz="0" w:space="0" w:color="auto"/>
            <w:right w:val="none" w:sz="0" w:space="0" w:color="auto"/>
          </w:divBdr>
        </w:div>
        <w:div w:id="1312252550">
          <w:marLeft w:val="640"/>
          <w:marRight w:val="0"/>
          <w:marTop w:val="0"/>
          <w:marBottom w:val="0"/>
          <w:divBdr>
            <w:top w:val="none" w:sz="0" w:space="0" w:color="auto"/>
            <w:left w:val="none" w:sz="0" w:space="0" w:color="auto"/>
            <w:bottom w:val="none" w:sz="0" w:space="0" w:color="auto"/>
            <w:right w:val="none" w:sz="0" w:space="0" w:color="auto"/>
          </w:divBdr>
        </w:div>
        <w:div w:id="1157770679">
          <w:marLeft w:val="640"/>
          <w:marRight w:val="0"/>
          <w:marTop w:val="0"/>
          <w:marBottom w:val="0"/>
          <w:divBdr>
            <w:top w:val="none" w:sz="0" w:space="0" w:color="auto"/>
            <w:left w:val="none" w:sz="0" w:space="0" w:color="auto"/>
            <w:bottom w:val="none" w:sz="0" w:space="0" w:color="auto"/>
            <w:right w:val="none" w:sz="0" w:space="0" w:color="auto"/>
          </w:divBdr>
        </w:div>
        <w:div w:id="1432580283">
          <w:marLeft w:val="640"/>
          <w:marRight w:val="0"/>
          <w:marTop w:val="0"/>
          <w:marBottom w:val="0"/>
          <w:divBdr>
            <w:top w:val="none" w:sz="0" w:space="0" w:color="auto"/>
            <w:left w:val="none" w:sz="0" w:space="0" w:color="auto"/>
            <w:bottom w:val="none" w:sz="0" w:space="0" w:color="auto"/>
            <w:right w:val="none" w:sz="0" w:space="0" w:color="auto"/>
          </w:divBdr>
        </w:div>
        <w:div w:id="1355810393">
          <w:marLeft w:val="640"/>
          <w:marRight w:val="0"/>
          <w:marTop w:val="0"/>
          <w:marBottom w:val="0"/>
          <w:divBdr>
            <w:top w:val="none" w:sz="0" w:space="0" w:color="auto"/>
            <w:left w:val="none" w:sz="0" w:space="0" w:color="auto"/>
            <w:bottom w:val="none" w:sz="0" w:space="0" w:color="auto"/>
            <w:right w:val="none" w:sz="0" w:space="0" w:color="auto"/>
          </w:divBdr>
        </w:div>
        <w:div w:id="307319686">
          <w:marLeft w:val="640"/>
          <w:marRight w:val="0"/>
          <w:marTop w:val="0"/>
          <w:marBottom w:val="0"/>
          <w:divBdr>
            <w:top w:val="none" w:sz="0" w:space="0" w:color="auto"/>
            <w:left w:val="none" w:sz="0" w:space="0" w:color="auto"/>
            <w:bottom w:val="none" w:sz="0" w:space="0" w:color="auto"/>
            <w:right w:val="none" w:sz="0" w:space="0" w:color="auto"/>
          </w:divBdr>
        </w:div>
        <w:div w:id="1419789080">
          <w:marLeft w:val="640"/>
          <w:marRight w:val="0"/>
          <w:marTop w:val="0"/>
          <w:marBottom w:val="0"/>
          <w:divBdr>
            <w:top w:val="none" w:sz="0" w:space="0" w:color="auto"/>
            <w:left w:val="none" w:sz="0" w:space="0" w:color="auto"/>
            <w:bottom w:val="none" w:sz="0" w:space="0" w:color="auto"/>
            <w:right w:val="none" w:sz="0" w:space="0" w:color="auto"/>
          </w:divBdr>
        </w:div>
        <w:div w:id="285820111">
          <w:marLeft w:val="640"/>
          <w:marRight w:val="0"/>
          <w:marTop w:val="0"/>
          <w:marBottom w:val="0"/>
          <w:divBdr>
            <w:top w:val="none" w:sz="0" w:space="0" w:color="auto"/>
            <w:left w:val="none" w:sz="0" w:space="0" w:color="auto"/>
            <w:bottom w:val="none" w:sz="0" w:space="0" w:color="auto"/>
            <w:right w:val="none" w:sz="0" w:space="0" w:color="auto"/>
          </w:divBdr>
        </w:div>
        <w:div w:id="1667438724">
          <w:marLeft w:val="640"/>
          <w:marRight w:val="0"/>
          <w:marTop w:val="0"/>
          <w:marBottom w:val="0"/>
          <w:divBdr>
            <w:top w:val="none" w:sz="0" w:space="0" w:color="auto"/>
            <w:left w:val="none" w:sz="0" w:space="0" w:color="auto"/>
            <w:bottom w:val="none" w:sz="0" w:space="0" w:color="auto"/>
            <w:right w:val="none" w:sz="0" w:space="0" w:color="auto"/>
          </w:divBdr>
        </w:div>
        <w:div w:id="339743102">
          <w:marLeft w:val="640"/>
          <w:marRight w:val="0"/>
          <w:marTop w:val="0"/>
          <w:marBottom w:val="0"/>
          <w:divBdr>
            <w:top w:val="none" w:sz="0" w:space="0" w:color="auto"/>
            <w:left w:val="none" w:sz="0" w:space="0" w:color="auto"/>
            <w:bottom w:val="none" w:sz="0" w:space="0" w:color="auto"/>
            <w:right w:val="none" w:sz="0" w:space="0" w:color="auto"/>
          </w:divBdr>
        </w:div>
        <w:div w:id="708409521">
          <w:marLeft w:val="640"/>
          <w:marRight w:val="0"/>
          <w:marTop w:val="0"/>
          <w:marBottom w:val="0"/>
          <w:divBdr>
            <w:top w:val="none" w:sz="0" w:space="0" w:color="auto"/>
            <w:left w:val="none" w:sz="0" w:space="0" w:color="auto"/>
            <w:bottom w:val="none" w:sz="0" w:space="0" w:color="auto"/>
            <w:right w:val="none" w:sz="0" w:space="0" w:color="auto"/>
          </w:divBdr>
        </w:div>
        <w:div w:id="1557083545">
          <w:marLeft w:val="640"/>
          <w:marRight w:val="0"/>
          <w:marTop w:val="0"/>
          <w:marBottom w:val="0"/>
          <w:divBdr>
            <w:top w:val="none" w:sz="0" w:space="0" w:color="auto"/>
            <w:left w:val="none" w:sz="0" w:space="0" w:color="auto"/>
            <w:bottom w:val="none" w:sz="0" w:space="0" w:color="auto"/>
            <w:right w:val="none" w:sz="0" w:space="0" w:color="auto"/>
          </w:divBdr>
        </w:div>
        <w:div w:id="1086077757">
          <w:marLeft w:val="640"/>
          <w:marRight w:val="0"/>
          <w:marTop w:val="0"/>
          <w:marBottom w:val="0"/>
          <w:divBdr>
            <w:top w:val="none" w:sz="0" w:space="0" w:color="auto"/>
            <w:left w:val="none" w:sz="0" w:space="0" w:color="auto"/>
            <w:bottom w:val="none" w:sz="0" w:space="0" w:color="auto"/>
            <w:right w:val="none" w:sz="0" w:space="0" w:color="auto"/>
          </w:divBdr>
        </w:div>
        <w:div w:id="595480466">
          <w:marLeft w:val="640"/>
          <w:marRight w:val="0"/>
          <w:marTop w:val="0"/>
          <w:marBottom w:val="0"/>
          <w:divBdr>
            <w:top w:val="none" w:sz="0" w:space="0" w:color="auto"/>
            <w:left w:val="none" w:sz="0" w:space="0" w:color="auto"/>
            <w:bottom w:val="none" w:sz="0" w:space="0" w:color="auto"/>
            <w:right w:val="none" w:sz="0" w:space="0" w:color="auto"/>
          </w:divBdr>
        </w:div>
        <w:div w:id="706831800">
          <w:marLeft w:val="640"/>
          <w:marRight w:val="0"/>
          <w:marTop w:val="0"/>
          <w:marBottom w:val="0"/>
          <w:divBdr>
            <w:top w:val="none" w:sz="0" w:space="0" w:color="auto"/>
            <w:left w:val="none" w:sz="0" w:space="0" w:color="auto"/>
            <w:bottom w:val="none" w:sz="0" w:space="0" w:color="auto"/>
            <w:right w:val="none" w:sz="0" w:space="0" w:color="auto"/>
          </w:divBdr>
        </w:div>
        <w:div w:id="2062749641">
          <w:marLeft w:val="640"/>
          <w:marRight w:val="0"/>
          <w:marTop w:val="0"/>
          <w:marBottom w:val="0"/>
          <w:divBdr>
            <w:top w:val="none" w:sz="0" w:space="0" w:color="auto"/>
            <w:left w:val="none" w:sz="0" w:space="0" w:color="auto"/>
            <w:bottom w:val="none" w:sz="0" w:space="0" w:color="auto"/>
            <w:right w:val="none" w:sz="0" w:space="0" w:color="auto"/>
          </w:divBdr>
        </w:div>
        <w:div w:id="659237904">
          <w:marLeft w:val="640"/>
          <w:marRight w:val="0"/>
          <w:marTop w:val="0"/>
          <w:marBottom w:val="0"/>
          <w:divBdr>
            <w:top w:val="none" w:sz="0" w:space="0" w:color="auto"/>
            <w:left w:val="none" w:sz="0" w:space="0" w:color="auto"/>
            <w:bottom w:val="none" w:sz="0" w:space="0" w:color="auto"/>
            <w:right w:val="none" w:sz="0" w:space="0" w:color="auto"/>
          </w:divBdr>
        </w:div>
        <w:div w:id="2111462788">
          <w:marLeft w:val="640"/>
          <w:marRight w:val="0"/>
          <w:marTop w:val="0"/>
          <w:marBottom w:val="0"/>
          <w:divBdr>
            <w:top w:val="none" w:sz="0" w:space="0" w:color="auto"/>
            <w:left w:val="none" w:sz="0" w:space="0" w:color="auto"/>
            <w:bottom w:val="none" w:sz="0" w:space="0" w:color="auto"/>
            <w:right w:val="none" w:sz="0" w:space="0" w:color="auto"/>
          </w:divBdr>
        </w:div>
        <w:div w:id="805393326">
          <w:marLeft w:val="640"/>
          <w:marRight w:val="0"/>
          <w:marTop w:val="0"/>
          <w:marBottom w:val="0"/>
          <w:divBdr>
            <w:top w:val="none" w:sz="0" w:space="0" w:color="auto"/>
            <w:left w:val="none" w:sz="0" w:space="0" w:color="auto"/>
            <w:bottom w:val="none" w:sz="0" w:space="0" w:color="auto"/>
            <w:right w:val="none" w:sz="0" w:space="0" w:color="auto"/>
          </w:divBdr>
        </w:div>
        <w:div w:id="1849950790">
          <w:marLeft w:val="640"/>
          <w:marRight w:val="0"/>
          <w:marTop w:val="0"/>
          <w:marBottom w:val="0"/>
          <w:divBdr>
            <w:top w:val="none" w:sz="0" w:space="0" w:color="auto"/>
            <w:left w:val="none" w:sz="0" w:space="0" w:color="auto"/>
            <w:bottom w:val="none" w:sz="0" w:space="0" w:color="auto"/>
            <w:right w:val="none" w:sz="0" w:space="0" w:color="auto"/>
          </w:divBdr>
        </w:div>
        <w:div w:id="974526599">
          <w:marLeft w:val="640"/>
          <w:marRight w:val="0"/>
          <w:marTop w:val="0"/>
          <w:marBottom w:val="0"/>
          <w:divBdr>
            <w:top w:val="none" w:sz="0" w:space="0" w:color="auto"/>
            <w:left w:val="none" w:sz="0" w:space="0" w:color="auto"/>
            <w:bottom w:val="none" w:sz="0" w:space="0" w:color="auto"/>
            <w:right w:val="none" w:sz="0" w:space="0" w:color="auto"/>
          </w:divBdr>
        </w:div>
        <w:div w:id="2086024360">
          <w:marLeft w:val="640"/>
          <w:marRight w:val="0"/>
          <w:marTop w:val="0"/>
          <w:marBottom w:val="0"/>
          <w:divBdr>
            <w:top w:val="none" w:sz="0" w:space="0" w:color="auto"/>
            <w:left w:val="none" w:sz="0" w:space="0" w:color="auto"/>
            <w:bottom w:val="none" w:sz="0" w:space="0" w:color="auto"/>
            <w:right w:val="none" w:sz="0" w:space="0" w:color="auto"/>
          </w:divBdr>
        </w:div>
        <w:div w:id="711618620">
          <w:marLeft w:val="640"/>
          <w:marRight w:val="0"/>
          <w:marTop w:val="0"/>
          <w:marBottom w:val="0"/>
          <w:divBdr>
            <w:top w:val="none" w:sz="0" w:space="0" w:color="auto"/>
            <w:left w:val="none" w:sz="0" w:space="0" w:color="auto"/>
            <w:bottom w:val="none" w:sz="0" w:space="0" w:color="auto"/>
            <w:right w:val="none" w:sz="0" w:space="0" w:color="auto"/>
          </w:divBdr>
        </w:div>
        <w:div w:id="1172529206">
          <w:marLeft w:val="640"/>
          <w:marRight w:val="0"/>
          <w:marTop w:val="0"/>
          <w:marBottom w:val="0"/>
          <w:divBdr>
            <w:top w:val="none" w:sz="0" w:space="0" w:color="auto"/>
            <w:left w:val="none" w:sz="0" w:space="0" w:color="auto"/>
            <w:bottom w:val="none" w:sz="0" w:space="0" w:color="auto"/>
            <w:right w:val="none" w:sz="0" w:space="0" w:color="auto"/>
          </w:divBdr>
        </w:div>
        <w:div w:id="327177201">
          <w:marLeft w:val="640"/>
          <w:marRight w:val="0"/>
          <w:marTop w:val="0"/>
          <w:marBottom w:val="0"/>
          <w:divBdr>
            <w:top w:val="none" w:sz="0" w:space="0" w:color="auto"/>
            <w:left w:val="none" w:sz="0" w:space="0" w:color="auto"/>
            <w:bottom w:val="none" w:sz="0" w:space="0" w:color="auto"/>
            <w:right w:val="none" w:sz="0" w:space="0" w:color="auto"/>
          </w:divBdr>
        </w:div>
        <w:div w:id="1448544634">
          <w:marLeft w:val="640"/>
          <w:marRight w:val="0"/>
          <w:marTop w:val="0"/>
          <w:marBottom w:val="0"/>
          <w:divBdr>
            <w:top w:val="none" w:sz="0" w:space="0" w:color="auto"/>
            <w:left w:val="none" w:sz="0" w:space="0" w:color="auto"/>
            <w:bottom w:val="none" w:sz="0" w:space="0" w:color="auto"/>
            <w:right w:val="none" w:sz="0" w:space="0" w:color="auto"/>
          </w:divBdr>
        </w:div>
        <w:div w:id="243691346">
          <w:marLeft w:val="640"/>
          <w:marRight w:val="0"/>
          <w:marTop w:val="0"/>
          <w:marBottom w:val="0"/>
          <w:divBdr>
            <w:top w:val="none" w:sz="0" w:space="0" w:color="auto"/>
            <w:left w:val="none" w:sz="0" w:space="0" w:color="auto"/>
            <w:bottom w:val="none" w:sz="0" w:space="0" w:color="auto"/>
            <w:right w:val="none" w:sz="0" w:space="0" w:color="auto"/>
          </w:divBdr>
        </w:div>
        <w:div w:id="1276403157">
          <w:marLeft w:val="640"/>
          <w:marRight w:val="0"/>
          <w:marTop w:val="0"/>
          <w:marBottom w:val="0"/>
          <w:divBdr>
            <w:top w:val="none" w:sz="0" w:space="0" w:color="auto"/>
            <w:left w:val="none" w:sz="0" w:space="0" w:color="auto"/>
            <w:bottom w:val="none" w:sz="0" w:space="0" w:color="auto"/>
            <w:right w:val="none" w:sz="0" w:space="0" w:color="auto"/>
          </w:divBdr>
        </w:div>
        <w:div w:id="1383360049">
          <w:marLeft w:val="640"/>
          <w:marRight w:val="0"/>
          <w:marTop w:val="0"/>
          <w:marBottom w:val="0"/>
          <w:divBdr>
            <w:top w:val="none" w:sz="0" w:space="0" w:color="auto"/>
            <w:left w:val="none" w:sz="0" w:space="0" w:color="auto"/>
            <w:bottom w:val="none" w:sz="0" w:space="0" w:color="auto"/>
            <w:right w:val="none" w:sz="0" w:space="0" w:color="auto"/>
          </w:divBdr>
        </w:div>
        <w:div w:id="286354576">
          <w:marLeft w:val="640"/>
          <w:marRight w:val="0"/>
          <w:marTop w:val="0"/>
          <w:marBottom w:val="0"/>
          <w:divBdr>
            <w:top w:val="none" w:sz="0" w:space="0" w:color="auto"/>
            <w:left w:val="none" w:sz="0" w:space="0" w:color="auto"/>
            <w:bottom w:val="none" w:sz="0" w:space="0" w:color="auto"/>
            <w:right w:val="none" w:sz="0" w:space="0" w:color="auto"/>
          </w:divBdr>
        </w:div>
        <w:div w:id="159852235">
          <w:marLeft w:val="640"/>
          <w:marRight w:val="0"/>
          <w:marTop w:val="0"/>
          <w:marBottom w:val="0"/>
          <w:divBdr>
            <w:top w:val="none" w:sz="0" w:space="0" w:color="auto"/>
            <w:left w:val="none" w:sz="0" w:space="0" w:color="auto"/>
            <w:bottom w:val="none" w:sz="0" w:space="0" w:color="auto"/>
            <w:right w:val="none" w:sz="0" w:space="0" w:color="auto"/>
          </w:divBdr>
        </w:div>
        <w:div w:id="1149908550">
          <w:marLeft w:val="640"/>
          <w:marRight w:val="0"/>
          <w:marTop w:val="0"/>
          <w:marBottom w:val="0"/>
          <w:divBdr>
            <w:top w:val="none" w:sz="0" w:space="0" w:color="auto"/>
            <w:left w:val="none" w:sz="0" w:space="0" w:color="auto"/>
            <w:bottom w:val="none" w:sz="0" w:space="0" w:color="auto"/>
            <w:right w:val="none" w:sz="0" w:space="0" w:color="auto"/>
          </w:divBdr>
        </w:div>
        <w:div w:id="760759479">
          <w:marLeft w:val="640"/>
          <w:marRight w:val="0"/>
          <w:marTop w:val="0"/>
          <w:marBottom w:val="0"/>
          <w:divBdr>
            <w:top w:val="none" w:sz="0" w:space="0" w:color="auto"/>
            <w:left w:val="none" w:sz="0" w:space="0" w:color="auto"/>
            <w:bottom w:val="none" w:sz="0" w:space="0" w:color="auto"/>
            <w:right w:val="none" w:sz="0" w:space="0" w:color="auto"/>
          </w:divBdr>
        </w:div>
        <w:div w:id="1075932337">
          <w:marLeft w:val="640"/>
          <w:marRight w:val="0"/>
          <w:marTop w:val="0"/>
          <w:marBottom w:val="0"/>
          <w:divBdr>
            <w:top w:val="none" w:sz="0" w:space="0" w:color="auto"/>
            <w:left w:val="none" w:sz="0" w:space="0" w:color="auto"/>
            <w:bottom w:val="none" w:sz="0" w:space="0" w:color="auto"/>
            <w:right w:val="none" w:sz="0" w:space="0" w:color="auto"/>
          </w:divBdr>
        </w:div>
        <w:div w:id="1770346397">
          <w:marLeft w:val="640"/>
          <w:marRight w:val="0"/>
          <w:marTop w:val="0"/>
          <w:marBottom w:val="0"/>
          <w:divBdr>
            <w:top w:val="none" w:sz="0" w:space="0" w:color="auto"/>
            <w:left w:val="none" w:sz="0" w:space="0" w:color="auto"/>
            <w:bottom w:val="none" w:sz="0" w:space="0" w:color="auto"/>
            <w:right w:val="none" w:sz="0" w:space="0" w:color="auto"/>
          </w:divBdr>
        </w:div>
        <w:div w:id="1447429203">
          <w:marLeft w:val="640"/>
          <w:marRight w:val="0"/>
          <w:marTop w:val="0"/>
          <w:marBottom w:val="0"/>
          <w:divBdr>
            <w:top w:val="none" w:sz="0" w:space="0" w:color="auto"/>
            <w:left w:val="none" w:sz="0" w:space="0" w:color="auto"/>
            <w:bottom w:val="none" w:sz="0" w:space="0" w:color="auto"/>
            <w:right w:val="none" w:sz="0" w:space="0" w:color="auto"/>
          </w:divBdr>
        </w:div>
        <w:div w:id="1784959901">
          <w:marLeft w:val="640"/>
          <w:marRight w:val="0"/>
          <w:marTop w:val="0"/>
          <w:marBottom w:val="0"/>
          <w:divBdr>
            <w:top w:val="none" w:sz="0" w:space="0" w:color="auto"/>
            <w:left w:val="none" w:sz="0" w:space="0" w:color="auto"/>
            <w:bottom w:val="none" w:sz="0" w:space="0" w:color="auto"/>
            <w:right w:val="none" w:sz="0" w:space="0" w:color="auto"/>
          </w:divBdr>
        </w:div>
        <w:div w:id="1207379016">
          <w:marLeft w:val="640"/>
          <w:marRight w:val="0"/>
          <w:marTop w:val="0"/>
          <w:marBottom w:val="0"/>
          <w:divBdr>
            <w:top w:val="none" w:sz="0" w:space="0" w:color="auto"/>
            <w:left w:val="none" w:sz="0" w:space="0" w:color="auto"/>
            <w:bottom w:val="none" w:sz="0" w:space="0" w:color="auto"/>
            <w:right w:val="none" w:sz="0" w:space="0" w:color="auto"/>
          </w:divBdr>
        </w:div>
        <w:div w:id="2011911904">
          <w:marLeft w:val="640"/>
          <w:marRight w:val="0"/>
          <w:marTop w:val="0"/>
          <w:marBottom w:val="0"/>
          <w:divBdr>
            <w:top w:val="none" w:sz="0" w:space="0" w:color="auto"/>
            <w:left w:val="none" w:sz="0" w:space="0" w:color="auto"/>
            <w:bottom w:val="none" w:sz="0" w:space="0" w:color="auto"/>
            <w:right w:val="none" w:sz="0" w:space="0" w:color="auto"/>
          </w:divBdr>
        </w:div>
        <w:div w:id="1953853356">
          <w:marLeft w:val="640"/>
          <w:marRight w:val="0"/>
          <w:marTop w:val="0"/>
          <w:marBottom w:val="0"/>
          <w:divBdr>
            <w:top w:val="none" w:sz="0" w:space="0" w:color="auto"/>
            <w:left w:val="none" w:sz="0" w:space="0" w:color="auto"/>
            <w:bottom w:val="none" w:sz="0" w:space="0" w:color="auto"/>
            <w:right w:val="none" w:sz="0" w:space="0" w:color="auto"/>
          </w:divBdr>
        </w:div>
        <w:div w:id="1172187578">
          <w:marLeft w:val="640"/>
          <w:marRight w:val="0"/>
          <w:marTop w:val="0"/>
          <w:marBottom w:val="0"/>
          <w:divBdr>
            <w:top w:val="none" w:sz="0" w:space="0" w:color="auto"/>
            <w:left w:val="none" w:sz="0" w:space="0" w:color="auto"/>
            <w:bottom w:val="none" w:sz="0" w:space="0" w:color="auto"/>
            <w:right w:val="none" w:sz="0" w:space="0" w:color="auto"/>
          </w:divBdr>
        </w:div>
      </w:divsChild>
    </w:div>
    <w:div w:id="1811746553">
      <w:bodyDiv w:val="1"/>
      <w:marLeft w:val="0"/>
      <w:marRight w:val="0"/>
      <w:marTop w:val="0"/>
      <w:marBottom w:val="0"/>
      <w:divBdr>
        <w:top w:val="none" w:sz="0" w:space="0" w:color="auto"/>
        <w:left w:val="none" w:sz="0" w:space="0" w:color="auto"/>
        <w:bottom w:val="none" w:sz="0" w:space="0" w:color="auto"/>
        <w:right w:val="none" w:sz="0" w:space="0" w:color="auto"/>
      </w:divBdr>
      <w:divsChild>
        <w:div w:id="807822312">
          <w:marLeft w:val="640"/>
          <w:marRight w:val="0"/>
          <w:marTop w:val="0"/>
          <w:marBottom w:val="0"/>
          <w:divBdr>
            <w:top w:val="none" w:sz="0" w:space="0" w:color="auto"/>
            <w:left w:val="none" w:sz="0" w:space="0" w:color="auto"/>
            <w:bottom w:val="none" w:sz="0" w:space="0" w:color="auto"/>
            <w:right w:val="none" w:sz="0" w:space="0" w:color="auto"/>
          </w:divBdr>
        </w:div>
        <w:div w:id="1453789818">
          <w:marLeft w:val="640"/>
          <w:marRight w:val="0"/>
          <w:marTop w:val="0"/>
          <w:marBottom w:val="0"/>
          <w:divBdr>
            <w:top w:val="none" w:sz="0" w:space="0" w:color="auto"/>
            <w:left w:val="none" w:sz="0" w:space="0" w:color="auto"/>
            <w:bottom w:val="none" w:sz="0" w:space="0" w:color="auto"/>
            <w:right w:val="none" w:sz="0" w:space="0" w:color="auto"/>
          </w:divBdr>
        </w:div>
        <w:div w:id="1785076819">
          <w:marLeft w:val="640"/>
          <w:marRight w:val="0"/>
          <w:marTop w:val="0"/>
          <w:marBottom w:val="0"/>
          <w:divBdr>
            <w:top w:val="none" w:sz="0" w:space="0" w:color="auto"/>
            <w:left w:val="none" w:sz="0" w:space="0" w:color="auto"/>
            <w:bottom w:val="none" w:sz="0" w:space="0" w:color="auto"/>
            <w:right w:val="none" w:sz="0" w:space="0" w:color="auto"/>
          </w:divBdr>
        </w:div>
        <w:div w:id="624311031">
          <w:marLeft w:val="640"/>
          <w:marRight w:val="0"/>
          <w:marTop w:val="0"/>
          <w:marBottom w:val="0"/>
          <w:divBdr>
            <w:top w:val="none" w:sz="0" w:space="0" w:color="auto"/>
            <w:left w:val="none" w:sz="0" w:space="0" w:color="auto"/>
            <w:bottom w:val="none" w:sz="0" w:space="0" w:color="auto"/>
            <w:right w:val="none" w:sz="0" w:space="0" w:color="auto"/>
          </w:divBdr>
        </w:div>
        <w:div w:id="898251913">
          <w:marLeft w:val="640"/>
          <w:marRight w:val="0"/>
          <w:marTop w:val="0"/>
          <w:marBottom w:val="0"/>
          <w:divBdr>
            <w:top w:val="none" w:sz="0" w:space="0" w:color="auto"/>
            <w:left w:val="none" w:sz="0" w:space="0" w:color="auto"/>
            <w:bottom w:val="none" w:sz="0" w:space="0" w:color="auto"/>
            <w:right w:val="none" w:sz="0" w:space="0" w:color="auto"/>
          </w:divBdr>
        </w:div>
        <w:div w:id="7947822">
          <w:marLeft w:val="640"/>
          <w:marRight w:val="0"/>
          <w:marTop w:val="0"/>
          <w:marBottom w:val="0"/>
          <w:divBdr>
            <w:top w:val="none" w:sz="0" w:space="0" w:color="auto"/>
            <w:left w:val="none" w:sz="0" w:space="0" w:color="auto"/>
            <w:bottom w:val="none" w:sz="0" w:space="0" w:color="auto"/>
            <w:right w:val="none" w:sz="0" w:space="0" w:color="auto"/>
          </w:divBdr>
        </w:div>
        <w:div w:id="1553419828">
          <w:marLeft w:val="640"/>
          <w:marRight w:val="0"/>
          <w:marTop w:val="0"/>
          <w:marBottom w:val="0"/>
          <w:divBdr>
            <w:top w:val="none" w:sz="0" w:space="0" w:color="auto"/>
            <w:left w:val="none" w:sz="0" w:space="0" w:color="auto"/>
            <w:bottom w:val="none" w:sz="0" w:space="0" w:color="auto"/>
            <w:right w:val="none" w:sz="0" w:space="0" w:color="auto"/>
          </w:divBdr>
        </w:div>
        <w:div w:id="1189029731">
          <w:marLeft w:val="640"/>
          <w:marRight w:val="0"/>
          <w:marTop w:val="0"/>
          <w:marBottom w:val="0"/>
          <w:divBdr>
            <w:top w:val="none" w:sz="0" w:space="0" w:color="auto"/>
            <w:left w:val="none" w:sz="0" w:space="0" w:color="auto"/>
            <w:bottom w:val="none" w:sz="0" w:space="0" w:color="auto"/>
            <w:right w:val="none" w:sz="0" w:space="0" w:color="auto"/>
          </w:divBdr>
        </w:div>
        <w:div w:id="449975856">
          <w:marLeft w:val="640"/>
          <w:marRight w:val="0"/>
          <w:marTop w:val="0"/>
          <w:marBottom w:val="0"/>
          <w:divBdr>
            <w:top w:val="none" w:sz="0" w:space="0" w:color="auto"/>
            <w:left w:val="none" w:sz="0" w:space="0" w:color="auto"/>
            <w:bottom w:val="none" w:sz="0" w:space="0" w:color="auto"/>
            <w:right w:val="none" w:sz="0" w:space="0" w:color="auto"/>
          </w:divBdr>
        </w:div>
        <w:div w:id="1094863231">
          <w:marLeft w:val="640"/>
          <w:marRight w:val="0"/>
          <w:marTop w:val="0"/>
          <w:marBottom w:val="0"/>
          <w:divBdr>
            <w:top w:val="none" w:sz="0" w:space="0" w:color="auto"/>
            <w:left w:val="none" w:sz="0" w:space="0" w:color="auto"/>
            <w:bottom w:val="none" w:sz="0" w:space="0" w:color="auto"/>
            <w:right w:val="none" w:sz="0" w:space="0" w:color="auto"/>
          </w:divBdr>
        </w:div>
        <w:div w:id="413016362">
          <w:marLeft w:val="640"/>
          <w:marRight w:val="0"/>
          <w:marTop w:val="0"/>
          <w:marBottom w:val="0"/>
          <w:divBdr>
            <w:top w:val="none" w:sz="0" w:space="0" w:color="auto"/>
            <w:left w:val="none" w:sz="0" w:space="0" w:color="auto"/>
            <w:bottom w:val="none" w:sz="0" w:space="0" w:color="auto"/>
            <w:right w:val="none" w:sz="0" w:space="0" w:color="auto"/>
          </w:divBdr>
        </w:div>
        <w:div w:id="1800143069">
          <w:marLeft w:val="640"/>
          <w:marRight w:val="0"/>
          <w:marTop w:val="0"/>
          <w:marBottom w:val="0"/>
          <w:divBdr>
            <w:top w:val="none" w:sz="0" w:space="0" w:color="auto"/>
            <w:left w:val="none" w:sz="0" w:space="0" w:color="auto"/>
            <w:bottom w:val="none" w:sz="0" w:space="0" w:color="auto"/>
            <w:right w:val="none" w:sz="0" w:space="0" w:color="auto"/>
          </w:divBdr>
        </w:div>
        <w:div w:id="555626547">
          <w:marLeft w:val="640"/>
          <w:marRight w:val="0"/>
          <w:marTop w:val="0"/>
          <w:marBottom w:val="0"/>
          <w:divBdr>
            <w:top w:val="none" w:sz="0" w:space="0" w:color="auto"/>
            <w:left w:val="none" w:sz="0" w:space="0" w:color="auto"/>
            <w:bottom w:val="none" w:sz="0" w:space="0" w:color="auto"/>
            <w:right w:val="none" w:sz="0" w:space="0" w:color="auto"/>
          </w:divBdr>
        </w:div>
        <w:div w:id="893347727">
          <w:marLeft w:val="640"/>
          <w:marRight w:val="0"/>
          <w:marTop w:val="0"/>
          <w:marBottom w:val="0"/>
          <w:divBdr>
            <w:top w:val="none" w:sz="0" w:space="0" w:color="auto"/>
            <w:left w:val="none" w:sz="0" w:space="0" w:color="auto"/>
            <w:bottom w:val="none" w:sz="0" w:space="0" w:color="auto"/>
            <w:right w:val="none" w:sz="0" w:space="0" w:color="auto"/>
          </w:divBdr>
        </w:div>
        <w:div w:id="158010508">
          <w:marLeft w:val="640"/>
          <w:marRight w:val="0"/>
          <w:marTop w:val="0"/>
          <w:marBottom w:val="0"/>
          <w:divBdr>
            <w:top w:val="none" w:sz="0" w:space="0" w:color="auto"/>
            <w:left w:val="none" w:sz="0" w:space="0" w:color="auto"/>
            <w:bottom w:val="none" w:sz="0" w:space="0" w:color="auto"/>
            <w:right w:val="none" w:sz="0" w:space="0" w:color="auto"/>
          </w:divBdr>
        </w:div>
        <w:div w:id="1390038017">
          <w:marLeft w:val="640"/>
          <w:marRight w:val="0"/>
          <w:marTop w:val="0"/>
          <w:marBottom w:val="0"/>
          <w:divBdr>
            <w:top w:val="none" w:sz="0" w:space="0" w:color="auto"/>
            <w:left w:val="none" w:sz="0" w:space="0" w:color="auto"/>
            <w:bottom w:val="none" w:sz="0" w:space="0" w:color="auto"/>
            <w:right w:val="none" w:sz="0" w:space="0" w:color="auto"/>
          </w:divBdr>
        </w:div>
        <w:div w:id="1607737485">
          <w:marLeft w:val="640"/>
          <w:marRight w:val="0"/>
          <w:marTop w:val="0"/>
          <w:marBottom w:val="0"/>
          <w:divBdr>
            <w:top w:val="none" w:sz="0" w:space="0" w:color="auto"/>
            <w:left w:val="none" w:sz="0" w:space="0" w:color="auto"/>
            <w:bottom w:val="none" w:sz="0" w:space="0" w:color="auto"/>
            <w:right w:val="none" w:sz="0" w:space="0" w:color="auto"/>
          </w:divBdr>
        </w:div>
        <w:div w:id="1343123237">
          <w:marLeft w:val="640"/>
          <w:marRight w:val="0"/>
          <w:marTop w:val="0"/>
          <w:marBottom w:val="0"/>
          <w:divBdr>
            <w:top w:val="none" w:sz="0" w:space="0" w:color="auto"/>
            <w:left w:val="none" w:sz="0" w:space="0" w:color="auto"/>
            <w:bottom w:val="none" w:sz="0" w:space="0" w:color="auto"/>
            <w:right w:val="none" w:sz="0" w:space="0" w:color="auto"/>
          </w:divBdr>
        </w:div>
        <w:div w:id="432169543">
          <w:marLeft w:val="640"/>
          <w:marRight w:val="0"/>
          <w:marTop w:val="0"/>
          <w:marBottom w:val="0"/>
          <w:divBdr>
            <w:top w:val="none" w:sz="0" w:space="0" w:color="auto"/>
            <w:left w:val="none" w:sz="0" w:space="0" w:color="auto"/>
            <w:bottom w:val="none" w:sz="0" w:space="0" w:color="auto"/>
            <w:right w:val="none" w:sz="0" w:space="0" w:color="auto"/>
          </w:divBdr>
        </w:div>
        <w:div w:id="1788697264">
          <w:marLeft w:val="640"/>
          <w:marRight w:val="0"/>
          <w:marTop w:val="0"/>
          <w:marBottom w:val="0"/>
          <w:divBdr>
            <w:top w:val="none" w:sz="0" w:space="0" w:color="auto"/>
            <w:left w:val="none" w:sz="0" w:space="0" w:color="auto"/>
            <w:bottom w:val="none" w:sz="0" w:space="0" w:color="auto"/>
            <w:right w:val="none" w:sz="0" w:space="0" w:color="auto"/>
          </w:divBdr>
        </w:div>
        <w:div w:id="580137206">
          <w:marLeft w:val="640"/>
          <w:marRight w:val="0"/>
          <w:marTop w:val="0"/>
          <w:marBottom w:val="0"/>
          <w:divBdr>
            <w:top w:val="none" w:sz="0" w:space="0" w:color="auto"/>
            <w:left w:val="none" w:sz="0" w:space="0" w:color="auto"/>
            <w:bottom w:val="none" w:sz="0" w:space="0" w:color="auto"/>
            <w:right w:val="none" w:sz="0" w:space="0" w:color="auto"/>
          </w:divBdr>
        </w:div>
        <w:div w:id="1513033410">
          <w:marLeft w:val="640"/>
          <w:marRight w:val="0"/>
          <w:marTop w:val="0"/>
          <w:marBottom w:val="0"/>
          <w:divBdr>
            <w:top w:val="none" w:sz="0" w:space="0" w:color="auto"/>
            <w:left w:val="none" w:sz="0" w:space="0" w:color="auto"/>
            <w:bottom w:val="none" w:sz="0" w:space="0" w:color="auto"/>
            <w:right w:val="none" w:sz="0" w:space="0" w:color="auto"/>
          </w:divBdr>
        </w:div>
        <w:div w:id="686831742">
          <w:marLeft w:val="640"/>
          <w:marRight w:val="0"/>
          <w:marTop w:val="0"/>
          <w:marBottom w:val="0"/>
          <w:divBdr>
            <w:top w:val="none" w:sz="0" w:space="0" w:color="auto"/>
            <w:left w:val="none" w:sz="0" w:space="0" w:color="auto"/>
            <w:bottom w:val="none" w:sz="0" w:space="0" w:color="auto"/>
            <w:right w:val="none" w:sz="0" w:space="0" w:color="auto"/>
          </w:divBdr>
        </w:div>
        <w:div w:id="1086420097">
          <w:marLeft w:val="640"/>
          <w:marRight w:val="0"/>
          <w:marTop w:val="0"/>
          <w:marBottom w:val="0"/>
          <w:divBdr>
            <w:top w:val="none" w:sz="0" w:space="0" w:color="auto"/>
            <w:left w:val="none" w:sz="0" w:space="0" w:color="auto"/>
            <w:bottom w:val="none" w:sz="0" w:space="0" w:color="auto"/>
            <w:right w:val="none" w:sz="0" w:space="0" w:color="auto"/>
          </w:divBdr>
        </w:div>
        <w:div w:id="888761394">
          <w:marLeft w:val="640"/>
          <w:marRight w:val="0"/>
          <w:marTop w:val="0"/>
          <w:marBottom w:val="0"/>
          <w:divBdr>
            <w:top w:val="none" w:sz="0" w:space="0" w:color="auto"/>
            <w:left w:val="none" w:sz="0" w:space="0" w:color="auto"/>
            <w:bottom w:val="none" w:sz="0" w:space="0" w:color="auto"/>
            <w:right w:val="none" w:sz="0" w:space="0" w:color="auto"/>
          </w:divBdr>
        </w:div>
        <w:div w:id="1493250694">
          <w:marLeft w:val="640"/>
          <w:marRight w:val="0"/>
          <w:marTop w:val="0"/>
          <w:marBottom w:val="0"/>
          <w:divBdr>
            <w:top w:val="none" w:sz="0" w:space="0" w:color="auto"/>
            <w:left w:val="none" w:sz="0" w:space="0" w:color="auto"/>
            <w:bottom w:val="none" w:sz="0" w:space="0" w:color="auto"/>
            <w:right w:val="none" w:sz="0" w:space="0" w:color="auto"/>
          </w:divBdr>
        </w:div>
        <w:div w:id="1349870639">
          <w:marLeft w:val="640"/>
          <w:marRight w:val="0"/>
          <w:marTop w:val="0"/>
          <w:marBottom w:val="0"/>
          <w:divBdr>
            <w:top w:val="none" w:sz="0" w:space="0" w:color="auto"/>
            <w:left w:val="none" w:sz="0" w:space="0" w:color="auto"/>
            <w:bottom w:val="none" w:sz="0" w:space="0" w:color="auto"/>
            <w:right w:val="none" w:sz="0" w:space="0" w:color="auto"/>
          </w:divBdr>
        </w:div>
        <w:div w:id="2089307902">
          <w:marLeft w:val="640"/>
          <w:marRight w:val="0"/>
          <w:marTop w:val="0"/>
          <w:marBottom w:val="0"/>
          <w:divBdr>
            <w:top w:val="none" w:sz="0" w:space="0" w:color="auto"/>
            <w:left w:val="none" w:sz="0" w:space="0" w:color="auto"/>
            <w:bottom w:val="none" w:sz="0" w:space="0" w:color="auto"/>
            <w:right w:val="none" w:sz="0" w:space="0" w:color="auto"/>
          </w:divBdr>
        </w:div>
        <w:div w:id="87427347">
          <w:marLeft w:val="640"/>
          <w:marRight w:val="0"/>
          <w:marTop w:val="0"/>
          <w:marBottom w:val="0"/>
          <w:divBdr>
            <w:top w:val="none" w:sz="0" w:space="0" w:color="auto"/>
            <w:left w:val="none" w:sz="0" w:space="0" w:color="auto"/>
            <w:bottom w:val="none" w:sz="0" w:space="0" w:color="auto"/>
            <w:right w:val="none" w:sz="0" w:space="0" w:color="auto"/>
          </w:divBdr>
        </w:div>
        <w:div w:id="636494473">
          <w:marLeft w:val="640"/>
          <w:marRight w:val="0"/>
          <w:marTop w:val="0"/>
          <w:marBottom w:val="0"/>
          <w:divBdr>
            <w:top w:val="none" w:sz="0" w:space="0" w:color="auto"/>
            <w:left w:val="none" w:sz="0" w:space="0" w:color="auto"/>
            <w:bottom w:val="none" w:sz="0" w:space="0" w:color="auto"/>
            <w:right w:val="none" w:sz="0" w:space="0" w:color="auto"/>
          </w:divBdr>
        </w:div>
        <w:div w:id="1836650418">
          <w:marLeft w:val="640"/>
          <w:marRight w:val="0"/>
          <w:marTop w:val="0"/>
          <w:marBottom w:val="0"/>
          <w:divBdr>
            <w:top w:val="none" w:sz="0" w:space="0" w:color="auto"/>
            <w:left w:val="none" w:sz="0" w:space="0" w:color="auto"/>
            <w:bottom w:val="none" w:sz="0" w:space="0" w:color="auto"/>
            <w:right w:val="none" w:sz="0" w:space="0" w:color="auto"/>
          </w:divBdr>
        </w:div>
        <w:div w:id="633098897">
          <w:marLeft w:val="640"/>
          <w:marRight w:val="0"/>
          <w:marTop w:val="0"/>
          <w:marBottom w:val="0"/>
          <w:divBdr>
            <w:top w:val="none" w:sz="0" w:space="0" w:color="auto"/>
            <w:left w:val="none" w:sz="0" w:space="0" w:color="auto"/>
            <w:bottom w:val="none" w:sz="0" w:space="0" w:color="auto"/>
            <w:right w:val="none" w:sz="0" w:space="0" w:color="auto"/>
          </w:divBdr>
        </w:div>
        <w:div w:id="695808531">
          <w:marLeft w:val="640"/>
          <w:marRight w:val="0"/>
          <w:marTop w:val="0"/>
          <w:marBottom w:val="0"/>
          <w:divBdr>
            <w:top w:val="none" w:sz="0" w:space="0" w:color="auto"/>
            <w:left w:val="none" w:sz="0" w:space="0" w:color="auto"/>
            <w:bottom w:val="none" w:sz="0" w:space="0" w:color="auto"/>
            <w:right w:val="none" w:sz="0" w:space="0" w:color="auto"/>
          </w:divBdr>
        </w:div>
        <w:div w:id="362023492">
          <w:marLeft w:val="640"/>
          <w:marRight w:val="0"/>
          <w:marTop w:val="0"/>
          <w:marBottom w:val="0"/>
          <w:divBdr>
            <w:top w:val="none" w:sz="0" w:space="0" w:color="auto"/>
            <w:left w:val="none" w:sz="0" w:space="0" w:color="auto"/>
            <w:bottom w:val="none" w:sz="0" w:space="0" w:color="auto"/>
            <w:right w:val="none" w:sz="0" w:space="0" w:color="auto"/>
          </w:divBdr>
        </w:div>
        <w:div w:id="1639871730">
          <w:marLeft w:val="640"/>
          <w:marRight w:val="0"/>
          <w:marTop w:val="0"/>
          <w:marBottom w:val="0"/>
          <w:divBdr>
            <w:top w:val="none" w:sz="0" w:space="0" w:color="auto"/>
            <w:left w:val="none" w:sz="0" w:space="0" w:color="auto"/>
            <w:bottom w:val="none" w:sz="0" w:space="0" w:color="auto"/>
            <w:right w:val="none" w:sz="0" w:space="0" w:color="auto"/>
          </w:divBdr>
        </w:div>
        <w:div w:id="168494035">
          <w:marLeft w:val="640"/>
          <w:marRight w:val="0"/>
          <w:marTop w:val="0"/>
          <w:marBottom w:val="0"/>
          <w:divBdr>
            <w:top w:val="none" w:sz="0" w:space="0" w:color="auto"/>
            <w:left w:val="none" w:sz="0" w:space="0" w:color="auto"/>
            <w:bottom w:val="none" w:sz="0" w:space="0" w:color="auto"/>
            <w:right w:val="none" w:sz="0" w:space="0" w:color="auto"/>
          </w:divBdr>
        </w:div>
        <w:div w:id="797265262">
          <w:marLeft w:val="640"/>
          <w:marRight w:val="0"/>
          <w:marTop w:val="0"/>
          <w:marBottom w:val="0"/>
          <w:divBdr>
            <w:top w:val="none" w:sz="0" w:space="0" w:color="auto"/>
            <w:left w:val="none" w:sz="0" w:space="0" w:color="auto"/>
            <w:bottom w:val="none" w:sz="0" w:space="0" w:color="auto"/>
            <w:right w:val="none" w:sz="0" w:space="0" w:color="auto"/>
          </w:divBdr>
        </w:div>
        <w:div w:id="500773391">
          <w:marLeft w:val="640"/>
          <w:marRight w:val="0"/>
          <w:marTop w:val="0"/>
          <w:marBottom w:val="0"/>
          <w:divBdr>
            <w:top w:val="none" w:sz="0" w:space="0" w:color="auto"/>
            <w:left w:val="none" w:sz="0" w:space="0" w:color="auto"/>
            <w:bottom w:val="none" w:sz="0" w:space="0" w:color="auto"/>
            <w:right w:val="none" w:sz="0" w:space="0" w:color="auto"/>
          </w:divBdr>
        </w:div>
        <w:div w:id="139617026">
          <w:marLeft w:val="640"/>
          <w:marRight w:val="0"/>
          <w:marTop w:val="0"/>
          <w:marBottom w:val="0"/>
          <w:divBdr>
            <w:top w:val="none" w:sz="0" w:space="0" w:color="auto"/>
            <w:left w:val="none" w:sz="0" w:space="0" w:color="auto"/>
            <w:bottom w:val="none" w:sz="0" w:space="0" w:color="auto"/>
            <w:right w:val="none" w:sz="0" w:space="0" w:color="auto"/>
          </w:divBdr>
        </w:div>
        <w:div w:id="2051493453">
          <w:marLeft w:val="640"/>
          <w:marRight w:val="0"/>
          <w:marTop w:val="0"/>
          <w:marBottom w:val="0"/>
          <w:divBdr>
            <w:top w:val="none" w:sz="0" w:space="0" w:color="auto"/>
            <w:left w:val="none" w:sz="0" w:space="0" w:color="auto"/>
            <w:bottom w:val="none" w:sz="0" w:space="0" w:color="auto"/>
            <w:right w:val="none" w:sz="0" w:space="0" w:color="auto"/>
          </w:divBdr>
        </w:div>
        <w:div w:id="1881085802">
          <w:marLeft w:val="640"/>
          <w:marRight w:val="0"/>
          <w:marTop w:val="0"/>
          <w:marBottom w:val="0"/>
          <w:divBdr>
            <w:top w:val="none" w:sz="0" w:space="0" w:color="auto"/>
            <w:left w:val="none" w:sz="0" w:space="0" w:color="auto"/>
            <w:bottom w:val="none" w:sz="0" w:space="0" w:color="auto"/>
            <w:right w:val="none" w:sz="0" w:space="0" w:color="auto"/>
          </w:divBdr>
        </w:div>
        <w:div w:id="1232544635">
          <w:marLeft w:val="640"/>
          <w:marRight w:val="0"/>
          <w:marTop w:val="0"/>
          <w:marBottom w:val="0"/>
          <w:divBdr>
            <w:top w:val="none" w:sz="0" w:space="0" w:color="auto"/>
            <w:left w:val="none" w:sz="0" w:space="0" w:color="auto"/>
            <w:bottom w:val="none" w:sz="0" w:space="0" w:color="auto"/>
            <w:right w:val="none" w:sz="0" w:space="0" w:color="auto"/>
          </w:divBdr>
        </w:div>
        <w:div w:id="944582084">
          <w:marLeft w:val="640"/>
          <w:marRight w:val="0"/>
          <w:marTop w:val="0"/>
          <w:marBottom w:val="0"/>
          <w:divBdr>
            <w:top w:val="none" w:sz="0" w:space="0" w:color="auto"/>
            <w:left w:val="none" w:sz="0" w:space="0" w:color="auto"/>
            <w:bottom w:val="none" w:sz="0" w:space="0" w:color="auto"/>
            <w:right w:val="none" w:sz="0" w:space="0" w:color="auto"/>
          </w:divBdr>
        </w:div>
        <w:div w:id="1135367201">
          <w:marLeft w:val="640"/>
          <w:marRight w:val="0"/>
          <w:marTop w:val="0"/>
          <w:marBottom w:val="0"/>
          <w:divBdr>
            <w:top w:val="none" w:sz="0" w:space="0" w:color="auto"/>
            <w:left w:val="none" w:sz="0" w:space="0" w:color="auto"/>
            <w:bottom w:val="none" w:sz="0" w:space="0" w:color="auto"/>
            <w:right w:val="none" w:sz="0" w:space="0" w:color="auto"/>
          </w:divBdr>
        </w:div>
        <w:div w:id="200094399">
          <w:marLeft w:val="640"/>
          <w:marRight w:val="0"/>
          <w:marTop w:val="0"/>
          <w:marBottom w:val="0"/>
          <w:divBdr>
            <w:top w:val="none" w:sz="0" w:space="0" w:color="auto"/>
            <w:left w:val="none" w:sz="0" w:space="0" w:color="auto"/>
            <w:bottom w:val="none" w:sz="0" w:space="0" w:color="auto"/>
            <w:right w:val="none" w:sz="0" w:space="0" w:color="auto"/>
          </w:divBdr>
        </w:div>
        <w:div w:id="1854883408">
          <w:marLeft w:val="640"/>
          <w:marRight w:val="0"/>
          <w:marTop w:val="0"/>
          <w:marBottom w:val="0"/>
          <w:divBdr>
            <w:top w:val="none" w:sz="0" w:space="0" w:color="auto"/>
            <w:left w:val="none" w:sz="0" w:space="0" w:color="auto"/>
            <w:bottom w:val="none" w:sz="0" w:space="0" w:color="auto"/>
            <w:right w:val="none" w:sz="0" w:space="0" w:color="auto"/>
          </w:divBdr>
        </w:div>
        <w:div w:id="328143131">
          <w:marLeft w:val="640"/>
          <w:marRight w:val="0"/>
          <w:marTop w:val="0"/>
          <w:marBottom w:val="0"/>
          <w:divBdr>
            <w:top w:val="none" w:sz="0" w:space="0" w:color="auto"/>
            <w:left w:val="none" w:sz="0" w:space="0" w:color="auto"/>
            <w:bottom w:val="none" w:sz="0" w:space="0" w:color="auto"/>
            <w:right w:val="none" w:sz="0" w:space="0" w:color="auto"/>
          </w:divBdr>
        </w:div>
        <w:div w:id="1244416341">
          <w:marLeft w:val="640"/>
          <w:marRight w:val="0"/>
          <w:marTop w:val="0"/>
          <w:marBottom w:val="0"/>
          <w:divBdr>
            <w:top w:val="none" w:sz="0" w:space="0" w:color="auto"/>
            <w:left w:val="none" w:sz="0" w:space="0" w:color="auto"/>
            <w:bottom w:val="none" w:sz="0" w:space="0" w:color="auto"/>
            <w:right w:val="none" w:sz="0" w:space="0" w:color="auto"/>
          </w:divBdr>
        </w:div>
        <w:div w:id="1545169063">
          <w:marLeft w:val="640"/>
          <w:marRight w:val="0"/>
          <w:marTop w:val="0"/>
          <w:marBottom w:val="0"/>
          <w:divBdr>
            <w:top w:val="none" w:sz="0" w:space="0" w:color="auto"/>
            <w:left w:val="none" w:sz="0" w:space="0" w:color="auto"/>
            <w:bottom w:val="none" w:sz="0" w:space="0" w:color="auto"/>
            <w:right w:val="none" w:sz="0" w:space="0" w:color="auto"/>
          </w:divBdr>
        </w:div>
        <w:div w:id="74593376">
          <w:marLeft w:val="640"/>
          <w:marRight w:val="0"/>
          <w:marTop w:val="0"/>
          <w:marBottom w:val="0"/>
          <w:divBdr>
            <w:top w:val="none" w:sz="0" w:space="0" w:color="auto"/>
            <w:left w:val="none" w:sz="0" w:space="0" w:color="auto"/>
            <w:bottom w:val="none" w:sz="0" w:space="0" w:color="auto"/>
            <w:right w:val="none" w:sz="0" w:space="0" w:color="auto"/>
          </w:divBdr>
        </w:div>
        <w:div w:id="1891959823">
          <w:marLeft w:val="640"/>
          <w:marRight w:val="0"/>
          <w:marTop w:val="0"/>
          <w:marBottom w:val="0"/>
          <w:divBdr>
            <w:top w:val="none" w:sz="0" w:space="0" w:color="auto"/>
            <w:left w:val="none" w:sz="0" w:space="0" w:color="auto"/>
            <w:bottom w:val="none" w:sz="0" w:space="0" w:color="auto"/>
            <w:right w:val="none" w:sz="0" w:space="0" w:color="auto"/>
          </w:divBdr>
        </w:div>
        <w:div w:id="1327439020">
          <w:marLeft w:val="640"/>
          <w:marRight w:val="0"/>
          <w:marTop w:val="0"/>
          <w:marBottom w:val="0"/>
          <w:divBdr>
            <w:top w:val="none" w:sz="0" w:space="0" w:color="auto"/>
            <w:left w:val="none" w:sz="0" w:space="0" w:color="auto"/>
            <w:bottom w:val="none" w:sz="0" w:space="0" w:color="auto"/>
            <w:right w:val="none" w:sz="0" w:space="0" w:color="auto"/>
          </w:divBdr>
        </w:div>
        <w:div w:id="1936133604">
          <w:marLeft w:val="640"/>
          <w:marRight w:val="0"/>
          <w:marTop w:val="0"/>
          <w:marBottom w:val="0"/>
          <w:divBdr>
            <w:top w:val="none" w:sz="0" w:space="0" w:color="auto"/>
            <w:left w:val="none" w:sz="0" w:space="0" w:color="auto"/>
            <w:bottom w:val="none" w:sz="0" w:space="0" w:color="auto"/>
            <w:right w:val="none" w:sz="0" w:space="0" w:color="auto"/>
          </w:divBdr>
        </w:div>
        <w:div w:id="1841039654">
          <w:marLeft w:val="640"/>
          <w:marRight w:val="0"/>
          <w:marTop w:val="0"/>
          <w:marBottom w:val="0"/>
          <w:divBdr>
            <w:top w:val="none" w:sz="0" w:space="0" w:color="auto"/>
            <w:left w:val="none" w:sz="0" w:space="0" w:color="auto"/>
            <w:bottom w:val="none" w:sz="0" w:space="0" w:color="auto"/>
            <w:right w:val="none" w:sz="0" w:space="0" w:color="auto"/>
          </w:divBdr>
        </w:div>
        <w:div w:id="87622072">
          <w:marLeft w:val="640"/>
          <w:marRight w:val="0"/>
          <w:marTop w:val="0"/>
          <w:marBottom w:val="0"/>
          <w:divBdr>
            <w:top w:val="none" w:sz="0" w:space="0" w:color="auto"/>
            <w:left w:val="none" w:sz="0" w:space="0" w:color="auto"/>
            <w:bottom w:val="none" w:sz="0" w:space="0" w:color="auto"/>
            <w:right w:val="none" w:sz="0" w:space="0" w:color="auto"/>
          </w:divBdr>
        </w:div>
        <w:div w:id="175458804">
          <w:marLeft w:val="640"/>
          <w:marRight w:val="0"/>
          <w:marTop w:val="0"/>
          <w:marBottom w:val="0"/>
          <w:divBdr>
            <w:top w:val="none" w:sz="0" w:space="0" w:color="auto"/>
            <w:left w:val="none" w:sz="0" w:space="0" w:color="auto"/>
            <w:bottom w:val="none" w:sz="0" w:space="0" w:color="auto"/>
            <w:right w:val="none" w:sz="0" w:space="0" w:color="auto"/>
          </w:divBdr>
        </w:div>
        <w:div w:id="1123497699">
          <w:marLeft w:val="640"/>
          <w:marRight w:val="0"/>
          <w:marTop w:val="0"/>
          <w:marBottom w:val="0"/>
          <w:divBdr>
            <w:top w:val="none" w:sz="0" w:space="0" w:color="auto"/>
            <w:left w:val="none" w:sz="0" w:space="0" w:color="auto"/>
            <w:bottom w:val="none" w:sz="0" w:space="0" w:color="auto"/>
            <w:right w:val="none" w:sz="0" w:space="0" w:color="auto"/>
          </w:divBdr>
        </w:div>
        <w:div w:id="914818213">
          <w:marLeft w:val="640"/>
          <w:marRight w:val="0"/>
          <w:marTop w:val="0"/>
          <w:marBottom w:val="0"/>
          <w:divBdr>
            <w:top w:val="none" w:sz="0" w:space="0" w:color="auto"/>
            <w:left w:val="none" w:sz="0" w:space="0" w:color="auto"/>
            <w:bottom w:val="none" w:sz="0" w:space="0" w:color="auto"/>
            <w:right w:val="none" w:sz="0" w:space="0" w:color="auto"/>
          </w:divBdr>
        </w:div>
        <w:div w:id="612517272">
          <w:marLeft w:val="640"/>
          <w:marRight w:val="0"/>
          <w:marTop w:val="0"/>
          <w:marBottom w:val="0"/>
          <w:divBdr>
            <w:top w:val="none" w:sz="0" w:space="0" w:color="auto"/>
            <w:left w:val="none" w:sz="0" w:space="0" w:color="auto"/>
            <w:bottom w:val="none" w:sz="0" w:space="0" w:color="auto"/>
            <w:right w:val="none" w:sz="0" w:space="0" w:color="auto"/>
          </w:divBdr>
        </w:div>
        <w:div w:id="2130199248">
          <w:marLeft w:val="640"/>
          <w:marRight w:val="0"/>
          <w:marTop w:val="0"/>
          <w:marBottom w:val="0"/>
          <w:divBdr>
            <w:top w:val="none" w:sz="0" w:space="0" w:color="auto"/>
            <w:left w:val="none" w:sz="0" w:space="0" w:color="auto"/>
            <w:bottom w:val="none" w:sz="0" w:space="0" w:color="auto"/>
            <w:right w:val="none" w:sz="0" w:space="0" w:color="auto"/>
          </w:divBdr>
        </w:div>
        <w:div w:id="844173968">
          <w:marLeft w:val="640"/>
          <w:marRight w:val="0"/>
          <w:marTop w:val="0"/>
          <w:marBottom w:val="0"/>
          <w:divBdr>
            <w:top w:val="none" w:sz="0" w:space="0" w:color="auto"/>
            <w:left w:val="none" w:sz="0" w:space="0" w:color="auto"/>
            <w:bottom w:val="none" w:sz="0" w:space="0" w:color="auto"/>
            <w:right w:val="none" w:sz="0" w:space="0" w:color="auto"/>
          </w:divBdr>
        </w:div>
        <w:div w:id="551966623">
          <w:marLeft w:val="640"/>
          <w:marRight w:val="0"/>
          <w:marTop w:val="0"/>
          <w:marBottom w:val="0"/>
          <w:divBdr>
            <w:top w:val="none" w:sz="0" w:space="0" w:color="auto"/>
            <w:left w:val="none" w:sz="0" w:space="0" w:color="auto"/>
            <w:bottom w:val="none" w:sz="0" w:space="0" w:color="auto"/>
            <w:right w:val="none" w:sz="0" w:space="0" w:color="auto"/>
          </w:divBdr>
        </w:div>
        <w:div w:id="232935375">
          <w:marLeft w:val="640"/>
          <w:marRight w:val="0"/>
          <w:marTop w:val="0"/>
          <w:marBottom w:val="0"/>
          <w:divBdr>
            <w:top w:val="none" w:sz="0" w:space="0" w:color="auto"/>
            <w:left w:val="none" w:sz="0" w:space="0" w:color="auto"/>
            <w:bottom w:val="none" w:sz="0" w:space="0" w:color="auto"/>
            <w:right w:val="none" w:sz="0" w:space="0" w:color="auto"/>
          </w:divBdr>
        </w:div>
        <w:div w:id="1262490003">
          <w:marLeft w:val="640"/>
          <w:marRight w:val="0"/>
          <w:marTop w:val="0"/>
          <w:marBottom w:val="0"/>
          <w:divBdr>
            <w:top w:val="none" w:sz="0" w:space="0" w:color="auto"/>
            <w:left w:val="none" w:sz="0" w:space="0" w:color="auto"/>
            <w:bottom w:val="none" w:sz="0" w:space="0" w:color="auto"/>
            <w:right w:val="none" w:sz="0" w:space="0" w:color="auto"/>
          </w:divBdr>
        </w:div>
        <w:div w:id="1171605319">
          <w:marLeft w:val="640"/>
          <w:marRight w:val="0"/>
          <w:marTop w:val="0"/>
          <w:marBottom w:val="0"/>
          <w:divBdr>
            <w:top w:val="none" w:sz="0" w:space="0" w:color="auto"/>
            <w:left w:val="none" w:sz="0" w:space="0" w:color="auto"/>
            <w:bottom w:val="none" w:sz="0" w:space="0" w:color="auto"/>
            <w:right w:val="none" w:sz="0" w:space="0" w:color="auto"/>
          </w:divBdr>
        </w:div>
        <w:div w:id="220872896">
          <w:marLeft w:val="640"/>
          <w:marRight w:val="0"/>
          <w:marTop w:val="0"/>
          <w:marBottom w:val="0"/>
          <w:divBdr>
            <w:top w:val="none" w:sz="0" w:space="0" w:color="auto"/>
            <w:left w:val="none" w:sz="0" w:space="0" w:color="auto"/>
            <w:bottom w:val="none" w:sz="0" w:space="0" w:color="auto"/>
            <w:right w:val="none" w:sz="0" w:space="0" w:color="auto"/>
          </w:divBdr>
        </w:div>
        <w:div w:id="719090496">
          <w:marLeft w:val="640"/>
          <w:marRight w:val="0"/>
          <w:marTop w:val="0"/>
          <w:marBottom w:val="0"/>
          <w:divBdr>
            <w:top w:val="none" w:sz="0" w:space="0" w:color="auto"/>
            <w:left w:val="none" w:sz="0" w:space="0" w:color="auto"/>
            <w:bottom w:val="none" w:sz="0" w:space="0" w:color="auto"/>
            <w:right w:val="none" w:sz="0" w:space="0" w:color="auto"/>
          </w:divBdr>
        </w:div>
        <w:div w:id="410586567">
          <w:marLeft w:val="640"/>
          <w:marRight w:val="0"/>
          <w:marTop w:val="0"/>
          <w:marBottom w:val="0"/>
          <w:divBdr>
            <w:top w:val="none" w:sz="0" w:space="0" w:color="auto"/>
            <w:left w:val="none" w:sz="0" w:space="0" w:color="auto"/>
            <w:bottom w:val="none" w:sz="0" w:space="0" w:color="auto"/>
            <w:right w:val="none" w:sz="0" w:space="0" w:color="auto"/>
          </w:divBdr>
        </w:div>
        <w:div w:id="518545073">
          <w:marLeft w:val="640"/>
          <w:marRight w:val="0"/>
          <w:marTop w:val="0"/>
          <w:marBottom w:val="0"/>
          <w:divBdr>
            <w:top w:val="none" w:sz="0" w:space="0" w:color="auto"/>
            <w:left w:val="none" w:sz="0" w:space="0" w:color="auto"/>
            <w:bottom w:val="none" w:sz="0" w:space="0" w:color="auto"/>
            <w:right w:val="none" w:sz="0" w:space="0" w:color="auto"/>
          </w:divBdr>
        </w:div>
        <w:div w:id="1610162699">
          <w:marLeft w:val="640"/>
          <w:marRight w:val="0"/>
          <w:marTop w:val="0"/>
          <w:marBottom w:val="0"/>
          <w:divBdr>
            <w:top w:val="none" w:sz="0" w:space="0" w:color="auto"/>
            <w:left w:val="none" w:sz="0" w:space="0" w:color="auto"/>
            <w:bottom w:val="none" w:sz="0" w:space="0" w:color="auto"/>
            <w:right w:val="none" w:sz="0" w:space="0" w:color="auto"/>
          </w:divBdr>
        </w:div>
        <w:div w:id="434979289">
          <w:marLeft w:val="640"/>
          <w:marRight w:val="0"/>
          <w:marTop w:val="0"/>
          <w:marBottom w:val="0"/>
          <w:divBdr>
            <w:top w:val="none" w:sz="0" w:space="0" w:color="auto"/>
            <w:left w:val="none" w:sz="0" w:space="0" w:color="auto"/>
            <w:bottom w:val="none" w:sz="0" w:space="0" w:color="auto"/>
            <w:right w:val="none" w:sz="0" w:space="0" w:color="auto"/>
          </w:divBdr>
        </w:div>
        <w:div w:id="849099076">
          <w:marLeft w:val="640"/>
          <w:marRight w:val="0"/>
          <w:marTop w:val="0"/>
          <w:marBottom w:val="0"/>
          <w:divBdr>
            <w:top w:val="none" w:sz="0" w:space="0" w:color="auto"/>
            <w:left w:val="none" w:sz="0" w:space="0" w:color="auto"/>
            <w:bottom w:val="none" w:sz="0" w:space="0" w:color="auto"/>
            <w:right w:val="none" w:sz="0" w:space="0" w:color="auto"/>
          </w:divBdr>
        </w:div>
        <w:div w:id="158273169">
          <w:marLeft w:val="640"/>
          <w:marRight w:val="0"/>
          <w:marTop w:val="0"/>
          <w:marBottom w:val="0"/>
          <w:divBdr>
            <w:top w:val="none" w:sz="0" w:space="0" w:color="auto"/>
            <w:left w:val="none" w:sz="0" w:space="0" w:color="auto"/>
            <w:bottom w:val="none" w:sz="0" w:space="0" w:color="auto"/>
            <w:right w:val="none" w:sz="0" w:space="0" w:color="auto"/>
          </w:divBdr>
        </w:div>
        <w:div w:id="1664312133">
          <w:marLeft w:val="640"/>
          <w:marRight w:val="0"/>
          <w:marTop w:val="0"/>
          <w:marBottom w:val="0"/>
          <w:divBdr>
            <w:top w:val="none" w:sz="0" w:space="0" w:color="auto"/>
            <w:left w:val="none" w:sz="0" w:space="0" w:color="auto"/>
            <w:bottom w:val="none" w:sz="0" w:space="0" w:color="auto"/>
            <w:right w:val="none" w:sz="0" w:space="0" w:color="auto"/>
          </w:divBdr>
        </w:div>
      </w:divsChild>
    </w:div>
    <w:div w:id="1819489787">
      <w:bodyDiv w:val="1"/>
      <w:marLeft w:val="0"/>
      <w:marRight w:val="0"/>
      <w:marTop w:val="0"/>
      <w:marBottom w:val="0"/>
      <w:divBdr>
        <w:top w:val="none" w:sz="0" w:space="0" w:color="auto"/>
        <w:left w:val="none" w:sz="0" w:space="0" w:color="auto"/>
        <w:bottom w:val="none" w:sz="0" w:space="0" w:color="auto"/>
        <w:right w:val="none" w:sz="0" w:space="0" w:color="auto"/>
      </w:divBdr>
      <w:divsChild>
        <w:div w:id="1190141359">
          <w:marLeft w:val="640"/>
          <w:marRight w:val="0"/>
          <w:marTop w:val="0"/>
          <w:marBottom w:val="0"/>
          <w:divBdr>
            <w:top w:val="none" w:sz="0" w:space="0" w:color="auto"/>
            <w:left w:val="none" w:sz="0" w:space="0" w:color="auto"/>
            <w:bottom w:val="none" w:sz="0" w:space="0" w:color="auto"/>
            <w:right w:val="none" w:sz="0" w:space="0" w:color="auto"/>
          </w:divBdr>
        </w:div>
        <w:div w:id="1438520159">
          <w:marLeft w:val="640"/>
          <w:marRight w:val="0"/>
          <w:marTop w:val="0"/>
          <w:marBottom w:val="0"/>
          <w:divBdr>
            <w:top w:val="none" w:sz="0" w:space="0" w:color="auto"/>
            <w:left w:val="none" w:sz="0" w:space="0" w:color="auto"/>
            <w:bottom w:val="none" w:sz="0" w:space="0" w:color="auto"/>
            <w:right w:val="none" w:sz="0" w:space="0" w:color="auto"/>
          </w:divBdr>
        </w:div>
        <w:div w:id="926234424">
          <w:marLeft w:val="640"/>
          <w:marRight w:val="0"/>
          <w:marTop w:val="0"/>
          <w:marBottom w:val="0"/>
          <w:divBdr>
            <w:top w:val="none" w:sz="0" w:space="0" w:color="auto"/>
            <w:left w:val="none" w:sz="0" w:space="0" w:color="auto"/>
            <w:bottom w:val="none" w:sz="0" w:space="0" w:color="auto"/>
            <w:right w:val="none" w:sz="0" w:space="0" w:color="auto"/>
          </w:divBdr>
        </w:div>
        <w:div w:id="1896551683">
          <w:marLeft w:val="640"/>
          <w:marRight w:val="0"/>
          <w:marTop w:val="0"/>
          <w:marBottom w:val="0"/>
          <w:divBdr>
            <w:top w:val="none" w:sz="0" w:space="0" w:color="auto"/>
            <w:left w:val="none" w:sz="0" w:space="0" w:color="auto"/>
            <w:bottom w:val="none" w:sz="0" w:space="0" w:color="auto"/>
            <w:right w:val="none" w:sz="0" w:space="0" w:color="auto"/>
          </w:divBdr>
        </w:div>
        <w:div w:id="438766738">
          <w:marLeft w:val="640"/>
          <w:marRight w:val="0"/>
          <w:marTop w:val="0"/>
          <w:marBottom w:val="0"/>
          <w:divBdr>
            <w:top w:val="none" w:sz="0" w:space="0" w:color="auto"/>
            <w:left w:val="none" w:sz="0" w:space="0" w:color="auto"/>
            <w:bottom w:val="none" w:sz="0" w:space="0" w:color="auto"/>
            <w:right w:val="none" w:sz="0" w:space="0" w:color="auto"/>
          </w:divBdr>
        </w:div>
        <w:div w:id="908535749">
          <w:marLeft w:val="640"/>
          <w:marRight w:val="0"/>
          <w:marTop w:val="0"/>
          <w:marBottom w:val="0"/>
          <w:divBdr>
            <w:top w:val="none" w:sz="0" w:space="0" w:color="auto"/>
            <w:left w:val="none" w:sz="0" w:space="0" w:color="auto"/>
            <w:bottom w:val="none" w:sz="0" w:space="0" w:color="auto"/>
            <w:right w:val="none" w:sz="0" w:space="0" w:color="auto"/>
          </w:divBdr>
        </w:div>
        <w:div w:id="1458833573">
          <w:marLeft w:val="640"/>
          <w:marRight w:val="0"/>
          <w:marTop w:val="0"/>
          <w:marBottom w:val="0"/>
          <w:divBdr>
            <w:top w:val="none" w:sz="0" w:space="0" w:color="auto"/>
            <w:left w:val="none" w:sz="0" w:space="0" w:color="auto"/>
            <w:bottom w:val="none" w:sz="0" w:space="0" w:color="auto"/>
            <w:right w:val="none" w:sz="0" w:space="0" w:color="auto"/>
          </w:divBdr>
        </w:div>
        <w:div w:id="625502737">
          <w:marLeft w:val="640"/>
          <w:marRight w:val="0"/>
          <w:marTop w:val="0"/>
          <w:marBottom w:val="0"/>
          <w:divBdr>
            <w:top w:val="none" w:sz="0" w:space="0" w:color="auto"/>
            <w:left w:val="none" w:sz="0" w:space="0" w:color="auto"/>
            <w:bottom w:val="none" w:sz="0" w:space="0" w:color="auto"/>
            <w:right w:val="none" w:sz="0" w:space="0" w:color="auto"/>
          </w:divBdr>
        </w:div>
        <w:div w:id="859583999">
          <w:marLeft w:val="640"/>
          <w:marRight w:val="0"/>
          <w:marTop w:val="0"/>
          <w:marBottom w:val="0"/>
          <w:divBdr>
            <w:top w:val="none" w:sz="0" w:space="0" w:color="auto"/>
            <w:left w:val="none" w:sz="0" w:space="0" w:color="auto"/>
            <w:bottom w:val="none" w:sz="0" w:space="0" w:color="auto"/>
            <w:right w:val="none" w:sz="0" w:space="0" w:color="auto"/>
          </w:divBdr>
        </w:div>
        <w:div w:id="388387770">
          <w:marLeft w:val="640"/>
          <w:marRight w:val="0"/>
          <w:marTop w:val="0"/>
          <w:marBottom w:val="0"/>
          <w:divBdr>
            <w:top w:val="none" w:sz="0" w:space="0" w:color="auto"/>
            <w:left w:val="none" w:sz="0" w:space="0" w:color="auto"/>
            <w:bottom w:val="none" w:sz="0" w:space="0" w:color="auto"/>
            <w:right w:val="none" w:sz="0" w:space="0" w:color="auto"/>
          </w:divBdr>
        </w:div>
        <w:div w:id="436877767">
          <w:marLeft w:val="640"/>
          <w:marRight w:val="0"/>
          <w:marTop w:val="0"/>
          <w:marBottom w:val="0"/>
          <w:divBdr>
            <w:top w:val="none" w:sz="0" w:space="0" w:color="auto"/>
            <w:left w:val="none" w:sz="0" w:space="0" w:color="auto"/>
            <w:bottom w:val="none" w:sz="0" w:space="0" w:color="auto"/>
            <w:right w:val="none" w:sz="0" w:space="0" w:color="auto"/>
          </w:divBdr>
        </w:div>
        <w:div w:id="409470804">
          <w:marLeft w:val="640"/>
          <w:marRight w:val="0"/>
          <w:marTop w:val="0"/>
          <w:marBottom w:val="0"/>
          <w:divBdr>
            <w:top w:val="none" w:sz="0" w:space="0" w:color="auto"/>
            <w:left w:val="none" w:sz="0" w:space="0" w:color="auto"/>
            <w:bottom w:val="none" w:sz="0" w:space="0" w:color="auto"/>
            <w:right w:val="none" w:sz="0" w:space="0" w:color="auto"/>
          </w:divBdr>
        </w:div>
        <w:div w:id="966474570">
          <w:marLeft w:val="640"/>
          <w:marRight w:val="0"/>
          <w:marTop w:val="0"/>
          <w:marBottom w:val="0"/>
          <w:divBdr>
            <w:top w:val="none" w:sz="0" w:space="0" w:color="auto"/>
            <w:left w:val="none" w:sz="0" w:space="0" w:color="auto"/>
            <w:bottom w:val="none" w:sz="0" w:space="0" w:color="auto"/>
            <w:right w:val="none" w:sz="0" w:space="0" w:color="auto"/>
          </w:divBdr>
        </w:div>
        <w:div w:id="691491597">
          <w:marLeft w:val="640"/>
          <w:marRight w:val="0"/>
          <w:marTop w:val="0"/>
          <w:marBottom w:val="0"/>
          <w:divBdr>
            <w:top w:val="none" w:sz="0" w:space="0" w:color="auto"/>
            <w:left w:val="none" w:sz="0" w:space="0" w:color="auto"/>
            <w:bottom w:val="none" w:sz="0" w:space="0" w:color="auto"/>
            <w:right w:val="none" w:sz="0" w:space="0" w:color="auto"/>
          </w:divBdr>
        </w:div>
        <w:div w:id="761225249">
          <w:marLeft w:val="640"/>
          <w:marRight w:val="0"/>
          <w:marTop w:val="0"/>
          <w:marBottom w:val="0"/>
          <w:divBdr>
            <w:top w:val="none" w:sz="0" w:space="0" w:color="auto"/>
            <w:left w:val="none" w:sz="0" w:space="0" w:color="auto"/>
            <w:bottom w:val="none" w:sz="0" w:space="0" w:color="auto"/>
            <w:right w:val="none" w:sz="0" w:space="0" w:color="auto"/>
          </w:divBdr>
        </w:div>
        <w:div w:id="1979874066">
          <w:marLeft w:val="640"/>
          <w:marRight w:val="0"/>
          <w:marTop w:val="0"/>
          <w:marBottom w:val="0"/>
          <w:divBdr>
            <w:top w:val="none" w:sz="0" w:space="0" w:color="auto"/>
            <w:left w:val="none" w:sz="0" w:space="0" w:color="auto"/>
            <w:bottom w:val="none" w:sz="0" w:space="0" w:color="auto"/>
            <w:right w:val="none" w:sz="0" w:space="0" w:color="auto"/>
          </w:divBdr>
        </w:div>
        <w:div w:id="2141679298">
          <w:marLeft w:val="640"/>
          <w:marRight w:val="0"/>
          <w:marTop w:val="0"/>
          <w:marBottom w:val="0"/>
          <w:divBdr>
            <w:top w:val="none" w:sz="0" w:space="0" w:color="auto"/>
            <w:left w:val="none" w:sz="0" w:space="0" w:color="auto"/>
            <w:bottom w:val="none" w:sz="0" w:space="0" w:color="auto"/>
            <w:right w:val="none" w:sz="0" w:space="0" w:color="auto"/>
          </w:divBdr>
        </w:div>
        <w:div w:id="622729607">
          <w:marLeft w:val="640"/>
          <w:marRight w:val="0"/>
          <w:marTop w:val="0"/>
          <w:marBottom w:val="0"/>
          <w:divBdr>
            <w:top w:val="none" w:sz="0" w:space="0" w:color="auto"/>
            <w:left w:val="none" w:sz="0" w:space="0" w:color="auto"/>
            <w:bottom w:val="none" w:sz="0" w:space="0" w:color="auto"/>
            <w:right w:val="none" w:sz="0" w:space="0" w:color="auto"/>
          </w:divBdr>
        </w:div>
        <w:div w:id="1781992068">
          <w:marLeft w:val="640"/>
          <w:marRight w:val="0"/>
          <w:marTop w:val="0"/>
          <w:marBottom w:val="0"/>
          <w:divBdr>
            <w:top w:val="none" w:sz="0" w:space="0" w:color="auto"/>
            <w:left w:val="none" w:sz="0" w:space="0" w:color="auto"/>
            <w:bottom w:val="none" w:sz="0" w:space="0" w:color="auto"/>
            <w:right w:val="none" w:sz="0" w:space="0" w:color="auto"/>
          </w:divBdr>
        </w:div>
        <w:div w:id="1877767795">
          <w:marLeft w:val="640"/>
          <w:marRight w:val="0"/>
          <w:marTop w:val="0"/>
          <w:marBottom w:val="0"/>
          <w:divBdr>
            <w:top w:val="none" w:sz="0" w:space="0" w:color="auto"/>
            <w:left w:val="none" w:sz="0" w:space="0" w:color="auto"/>
            <w:bottom w:val="none" w:sz="0" w:space="0" w:color="auto"/>
            <w:right w:val="none" w:sz="0" w:space="0" w:color="auto"/>
          </w:divBdr>
        </w:div>
        <w:div w:id="1056859272">
          <w:marLeft w:val="640"/>
          <w:marRight w:val="0"/>
          <w:marTop w:val="0"/>
          <w:marBottom w:val="0"/>
          <w:divBdr>
            <w:top w:val="none" w:sz="0" w:space="0" w:color="auto"/>
            <w:left w:val="none" w:sz="0" w:space="0" w:color="auto"/>
            <w:bottom w:val="none" w:sz="0" w:space="0" w:color="auto"/>
            <w:right w:val="none" w:sz="0" w:space="0" w:color="auto"/>
          </w:divBdr>
        </w:div>
        <w:div w:id="1523207901">
          <w:marLeft w:val="640"/>
          <w:marRight w:val="0"/>
          <w:marTop w:val="0"/>
          <w:marBottom w:val="0"/>
          <w:divBdr>
            <w:top w:val="none" w:sz="0" w:space="0" w:color="auto"/>
            <w:left w:val="none" w:sz="0" w:space="0" w:color="auto"/>
            <w:bottom w:val="none" w:sz="0" w:space="0" w:color="auto"/>
            <w:right w:val="none" w:sz="0" w:space="0" w:color="auto"/>
          </w:divBdr>
        </w:div>
        <w:div w:id="103841627">
          <w:marLeft w:val="640"/>
          <w:marRight w:val="0"/>
          <w:marTop w:val="0"/>
          <w:marBottom w:val="0"/>
          <w:divBdr>
            <w:top w:val="none" w:sz="0" w:space="0" w:color="auto"/>
            <w:left w:val="none" w:sz="0" w:space="0" w:color="auto"/>
            <w:bottom w:val="none" w:sz="0" w:space="0" w:color="auto"/>
            <w:right w:val="none" w:sz="0" w:space="0" w:color="auto"/>
          </w:divBdr>
        </w:div>
        <w:div w:id="1983071941">
          <w:marLeft w:val="640"/>
          <w:marRight w:val="0"/>
          <w:marTop w:val="0"/>
          <w:marBottom w:val="0"/>
          <w:divBdr>
            <w:top w:val="none" w:sz="0" w:space="0" w:color="auto"/>
            <w:left w:val="none" w:sz="0" w:space="0" w:color="auto"/>
            <w:bottom w:val="none" w:sz="0" w:space="0" w:color="auto"/>
            <w:right w:val="none" w:sz="0" w:space="0" w:color="auto"/>
          </w:divBdr>
        </w:div>
        <w:div w:id="75640478">
          <w:marLeft w:val="640"/>
          <w:marRight w:val="0"/>
          <w:marTop w:val="0"/>
          <w:marBottom w:val="0"/>
          <w:divBdr>
            <w:top w:val="none" w:sz="0" w:space="0" w:color="auto"/>
            <w:left w:val="none" w:sz="0" w:space="0" w:color="auto"/>
            <w:bottom w:val="none" w:sz="0" w:space="0" w:color="auto"/>
            <w:right w:val="none" w:sz="0" w:space="0" w:color="auto"/>
          </w:divBdr>
        </w:div>
        <w:div w:id="2027290746">
          <w:marLeft w:val="640"/>
          <w:marRight w:val="0"/>
          <w:marTop w:val="0"/>
          <w:marBottom w:val="0"/>
          <w:divBdr>
            <w:top w:val="none" w:sz="0" w:space="0" w:color="auto"/>
            <w:left w:val="none" w:sz="0" w:space="0" w:color="auto"/>
            <w:bottom w:val="none" w:sz="0" w:space="0" w:color="auto"/>
            <w:right w:val="none" w:sz="0" w:space="0" w:color="auto"/>
          </w:divBdr>
        </w:div>
        <w:div w:id="1623926014">
          <w:marLeft w:val="640"/>
          <w:marRight w:val="0"/>
          <w:marTop w:val="0"/>
          <w:marBottom w:val="0"/>
          <w:divBdr>
            <w:top w:val="none" w:sz="0" w:space="0" w:color="auto"/>
            <w:left w:val="none" w:sz="0" w:space="0" w:color="auto"/>
            <w:bottom w:val="none" w:sz="0" w:space="0" w:color="auto"/>
            <w:right w:val="none" w:sz="0" w:space="0" w:color="auto"/>
          </w:divBdr>
        </w:div>
        <w:div w:id="722362975">
          <w:marLeft w:val="640"/>
          <w:marRight w:val="0"/>
          <w:marTop w:val="0"/>
          <w:marBottom w:val="0"/>
          <w:divBdr>
            <w:top w:val="none" w:sz="0" w:space="0" w:color="auto"/>
            <w:left w:val="none" w:sz="0" w:space="0" w:color="auto"/>
            <w:bottom w:val="none" w:sz="0" w:space="0" w:color="auto"/>
            <w:right w:val="none" w:sz="0" w:space="0" w:color="auto"/>
          </w:divBdr>
        </w:div>
        <w:div w:id="2061048492">
          <w:marLeft w:val="640"/>
          <w:marRight w:val="0"/>
          <w:marTop w:val="0"/>
          <w:marBottom w:val="0"/>
          <w:divBdr>
            <w:top w:val="none" w:sz="0" w:space="0" w:color="auto"/>
            <w:left w:val="none" w:sz="0" w:space="0" w:color="auto"/>
            <w:bottom w:val="none" w:sz="0" w:space="0" w:color="auto"/>
            <w:right w:val="none" w:sz="0" w:space="0" w:color="auto"/>
          </w:divBdr>
        </w:div>
        <w:div w:id="1376925608">
          <w:marLeft w:val="640"/>
          <w:marRight w:val="0"/>
          <w:marTop w:val="0"/>
          <w:marBottom w:val="0"/>
          <w:divBdr>
            <w:top w:val="none" w:sz="0" w:space="0" w:color="auto"/>
            <w:left w:val="none" w:sz="0" w:space="0" w:color="auto"/>
            <w:bottom w:val="none" w:sz="0" w:space="0" w:color="auto"/>
            <w:right w:val="none" w:sz="0" w:space="0" w:color="auto"/>
          </w:divBdr>
        </w:div>
        <w:div w:id="1072895415">
          <w:marLeft w:val="640"/>
          <w:marRight w:val="0"/>
          <w:marTop w:val="0"/>
          <w:marBottom w:val="0"/>
          <w:divBdr>
            <w:top w:val="none" w:sz="0" w:space="0" w:color="auto"/>
            <w:left w:val="none" w:sz="0" w:space="0" w:color="auto"/>
            <w:bottom w:val="none" w:sz="0" w:space="0" w:color="auto"/>
            <w:right w:val="none" w:sz="0" w:space="0" w:color="auto"/>
          </w:divBdr>
        </w:div>
        <w:div w:id="724452925">
          <w:marLeft w:val="640"/>
          <w:marRight w:val="0"/>
          <w:marTop w:val="0"/>
          <w:marBottom w:val="0"/>
          <w:divBdr>
            <w:top w:val="none" w:sz="0" w:space="0" w:color="auto"/>
            <w:left w:val="none" w:sz="0" w:space="0" w:color="auto"/>
            <w:bottom w:val="none" w:sz="0" w:space="0" w:color="auto"/>
            <w:right w:val="none" w:sz="0" w:space="0" w:color="auto"/>
          </w:divBdr>
        </w:div>
        <w:div w:id="508761990">
          <w:marLeft w:val="640"/>
          <w:marRight w:val="0"/>
          <w:marTop w:val="0"/>
          <w:marBottom w:val="0"/>
          <w:divBdr>
            <w:top w:val="none" w:sz="0" w:space="0" w:color="auto"/>
            <w:left w:val="none" w:sz="0" w:space="0" w:color="auto"/>
            <w:bottom w:val="none" w:sz="0" w:space="0" w:color="auto"/>
            <w:right w:val="none" w:sz="0" w:space="0" w:color="auto"/>
          </w:divBdr>
        </w:div>
        <w:div w:id="1945838974">
          <w:marLeft w:val="640"/>
          <w:marRight w:val="0"/>
          <w:marTop w:val="0"/>
          <w:marBottom w:val="0"/>
          <w:divBdr>
            <w:top w:val="none" w:sz="0" w:space="0" w:color="auto"/>
            <w:left w:val="none" w:sz="0" w:space="0" w:color="auto"/>
            <w:bottom w:val="none" w:sz="0" w:space="0" w:color="auto"/>
            <w:right w:val="none" w:sz="0" w:space="0" w:color="auto"/>
          </w:divBdr>
        </w:div>
        <w:div w:id="1577589828">
          <w:marLeft w:val="640"/>
          <w:marRight w:val="0"/>
          <w:marTop w:val="0"/>
          <w:marBottom w:val="0"/>
          <w:divBdr>
            <w:top w:val="none" w:sz="0" w:space="0" w:color="auto"/>
            <w:left w:val="none" w:sz="0" w:space="0" w:color="auto"/>
            <w:bottom w:val="none" w:sz="0" w:space="0" w:color="auto"/>
            <w:right w:val="none" w:sz="0" w:space="0" w:color="auto"/>
          </w:divBdr>
        </w:div>
        <w:div w:id="2008053506">
          <w:marLeft w:val="640"/>
          <w:marRight w:val="0"/>
          <w:marTop w:val="0"/>
          <w:marBottom w:val="0"/>
          <w:divBdr>
            <w:top w:val="none" w:sz="0" w:space="0" w:color="auto"/>
            <w:left w:val="none" w:sz="0" w:space="0" w:color="auto"/>
            <w:bottom w:val="none" w:sz="0" w:space="0" w:color="auto"/>
            <w:right w:val="none" w:sz="0" w:space="0" w:color="auto"/>
          </w:divBdr>
        </w:div>
        <w:div w:id="1085036847">
          <w:marLeft w:val="640"/>
          <w:marRight w:val="0"/>
          <w:marTop w:val="0"/>
          <w:marBottom w:val="0"/>
          <w:divBdr>
            <w:top w:val="none" w:sz="0" w:space="0" w:color="auto"/>
            <w:left w:val="none" w:sz="0" w:space="0" w:color="auto"/>
            <w:bottom w:val="none" w:sz="0" w:space="0" w:color="auto"/>
            <w:right w:val="none" w:sz="0" w:space="0" w:color="auto"/>
          </w:divBdr>
        </w:div>
        <w:div w:id="283276166">
          <w:marLeft w:val="640"/>
          <w:marRight w:val="0"/>
          <w:marTop w:val="0"/>
          <w:marBottom w:val="0"/>
          <w:divBdr>
            <w:top w:val="none" w:sz="0" w:space="0" w:color="auto"/>
            <w:left w:val="none" w:sz="0" w:space="0" w:color="auto"/>
            <w:bottom w:val="none" w:sz="0" w:space="0" w:color="auto"/>
            <w:right w:val="none" w:sz="0" w:space="0" w:color="auto"/>
          </w:divBdr>
        </w:div>
        <w:div w:id="190458977">
          <w:marLeft w:val="640"/>
          <w:marRight w:val="0"/>
          <w:marTop w:val="0"/>
          <w:marBottom w:val="0"/>
          <w:divBdr>
            <w:top w:val="none" w:sz="0" w:space="0" w:color="auto"/>
            <w:left w:val="none" w:sz="0" w:space="0" w:color="auto"/>
            <w:bottom w:val="none" w:sz="0" w:space="0" w:color="auto"/>
            <w:right w:val="none" w:sz="0" w:space="0" w:color="auto"/>
          </w:divBdr>
        </w:div>
        <w:div w:id="210502337">
          <w:marLeft w:val="640"/>
          <w:marRight w:val="0"/>
          <w:marTop w:val="0"/>
          <w:marBottom w:val="0"/>
          <w:divBdr>
            <w:top w:val="none" w:sz="0" w:space="0" w:color="auto"/>
            <w:left w:val="none" w:sz="0" w:space="0" w:color="auto"/>
            <w:bottom w:val="none" w:sz="0" w:space="0" w:color="auto"/>
            <w:right w:val="none" w:sz="0" w:space="0" w:color="auto"/>
          </w:divBdr>
        </w:div>
        <w:div w:id="552931715">
          <w:marLeft w:val="640"/>
          <w:marRight w:val="0"/>
          <w:marTop w:val="0"/>
          <w:marBottom w:val="0"/>
          <w:divBdr>
            <w:top w:val="none" w:sz="0" w:space="0" w:color="auto"/>
            <w:left w:val="none" w:sz="0" w:space="0" w:color="auto"/>
            <w:bottom w:val="none" w:sz="0" w:space="0" w:color="auto"/>
            <w:right w:val="none" w:sz="0" w:space="0" w:color="auto"/>
          </w:divBdr>
        </w:div>
        <w:div w:id="1710494587">
          <w:marLeft w:val="640"/>
          <w:marRight w:val="0"/>
          <w:marTop w:val="0"/>
          <w:marBottom w:val="0"/>
          <w:divBdr>
            <w:top w:val="none" w:sz="0" w:space="0" w:color="auto"/>
            <w:left w:val="none" w:sz="0" w:space="0" w:color="auto"/>
            <w:bottom w:val="none" w:sz="0" w:space="0" w:color="auto"/>
            <w:right w:val="none" w:sz="0" w:space="0" w:color="auto"/>
          </w:divBdr>
        </w:div>
        <w:div w:id="1722361810">
          <w:marLeft w:val="640"/>
          <w:marRight w:val="0"/>
          <w:marTop w:val="0"/>
          <w:marBottom w:val="0"/>
          <w:divBdr>
            <w:top w:val="none" w:sz="0" w:space="0" w:color="auto"/>
            <w:left w:val="none" w:sz="0" w:space="0" w:color="auto"/>
            <w:bottom w:val="none" w:sz="0" w:space="0" w:color="auto"/>
            <w:right w:val="none" w:sz="0" w:space="0" w:color="auto"/>
          </w:divBdr>
        </w:div>
        <w:div w:id="1047991350">
          <w:marLeft w:val="640"/>
          <w:marRight w:val="0"/>
          <w:marTop w:val="0"/>
          <w:marBottom w:val="0"/>
          <w:divBdr>
            <w:top w:val="none" w:sz="0" w:space="0" w:color="auto"/>
            <w:left w:val="none" w:sz="0" w:space="0" w:color="auto"/>
            <w:bottom w:val="none" w:sz="0" w:space="0" w:color="auto"/>
            <w:right w:val="none" w:sz="0" w:space="0" w:color="auto"/>
          </w:divBdr>
        </w:div>
        <w:div w:id="1852143659">
          <w:marLeft w:val="640"/>
          <w:marRight w:val="0"/>
          <w:marTop w:val="0"/>
          <w:marBottom w:val="0"/>
          <w:divBdr>
            <w:top w:val="none" w:sz="0" w:space="0" w:color="auto"/>
            <w:left w:val="none" w:sz="0" w:space="0" w:color="auto"/>
            <w:bottom w:val="none" w:sz="0" w:space="0" w:color="auto"/>
            <w:right w:val="none" w:sz="0" w:space="0" w:color="auto"/>
          </w:divBdr>
        </w:div>
        <w:div w:id="1060790365">
          <w:marLeft w:val="640"/>
          <w:marRight w:val="0"/>
          <w:marTop w:val="0"/>
          <w:marBottom w:val="0"/>
          <w:divBdr>
            <w:top w:val="none" w:sz="0" w:space="0" w:color="auto"/>
            <w:left w:val="none" w:sz="0" w:space="0" w:color="auto"/>
            <w:bottom w:val="none" w:sz="0" w:space="0" w:color="auto"/>
            <w:right w:val="none" w:sz="0" w:space="0" w:color="auto"/>
          </w:divBdr>
        </w:div>
        <w:div w:id="1844853418">
          <w:marLeft w:val="640"/>
          <w:marRight w:val="0"/>
          <w:marTop w:val="0"/>
          <w:marBottom w:val="0"/>
          <w:divBdr>
            <w:top w:val="none" w:sz="0" w:space="0" w:color="auto"/>
            <w:left w:val="none" w:sz="0" w:space="0" w:color="auto"/>
            <w:bottom w:val="none" w:sz="0" w:space="0" w:color="auto"/>
            <w:right w:val="none" w:sz="0" w:space="0" w:color="auto"/>
          </w:divBdr>
        </w:div>
        <w:div w:id="706373167">
          <w:marLeft w:val="640"/>
          <w:marRight w:val="0"/>
          <w:marTop w:val="0"/>
          <w:marBottom w:val="0"/>
          <w:divBdr>
            <w:top w:val="none" w:sz="0" w:space="0" w:color="auto"/>
            <w:left w:val="none" w:sz="0" w:space="0" w:color="auto"/>
            <w:bottom w:val="none" w:sz="0" w:space="0" w:color="auto"/>
            <w:right w:val="none" w:sz="0" w:space="0" w:color="auto"/>
          </w:divBdr>
        </w:div>
        <w:div w:id="1352757853">
          <w:marLeft w:val="640"/>
          <w:marRight w:val="0"/>
          <w:marTop w:val="0"/>
          <w:marBottom w:val="0"/>
          <w:divBdr>
            <w:top w:val="none" w:sz="0" w:space="0" w:color="auto"/>
            <w:left w:val="none" w:sz="0" w:space="0" w:color="auto"/>
            <w:bottom w:val="none" w:sz="0" w:space="0" w:color="auto"/>
            <w:right w:val="none" w:sz="0" w:space="0" w:color="auto"/>
          </w:divBdr>
        </w:div>
        <w:div w:id="313532644">
          <w:marLeft w:val="640"/>
          <w:marRight w:val="0"/>
          <w:marTop w:val="0"/>
          <w:marBottom w:val="0"/>
          <w:divBdr>
            <w:top w:val="none" w:sz="0" w:space="0" w:color="auto"/>
            <w:left w:val="none" w:sz="0" w:space="0" w:color="auto"/>
            <w:bottom w:val="none" w:sz="0" w:space="0" w:color="auto"/>
            <w:right w:val="none" w:sz="0" w:space="0" w:color="auto"/>
          </w:divBdr>
        </w:div>
        <w:div w:id="1420640197">
          <w:marLeft w:val="640"/>
          <w:marRight w:val="0"/>
          <w:marTop w:val="0"/>
          <w:marBottom w:val="0"/>
          <w:divBdr>
            <w:top w:val="none" w:sz="0" w:space="0" w:color="auto"/>
            <w:left w:val="none" w:sz="0" w:space="0" w:color="auto"/>
            <w:bottom w:val="none" w:sz="0" w:space="0" w:color="auto"/>
            <w:right w:val="none" w:sz="0" w:space="0" w:color="auto"/>
          </w:divBdr>
        </w:div>
        <w:div w:id="20478043">
          <w:marLeft w:val="640"/>
          <w:marRight w:val="0"/>
          <w:marTop w:val="0"/>
          <w:marBottom w:val="0"/>
          <w:divBdr>
            <w:top w:val="none" w:sz="0" w:space="0" w:color="auto"/>
            <w:left w:val="none" w:sz="0" w:space="0" w:color="auto"/>
            <w:bottom w:val="none" w:sz="0" w:space="0" w:color="auto"/>
            <w:right w:val="none" w:sz="0" w:space="0" w:color="auto"/>
          </w:divBdr>
        </w:div>
        <w:div w:id="1599748194">
          <w:marLeft w:val="640"/>
          <w:marRight w:val="0"/>
          <w:marTop w:val="0"/>
          <w:marBottom w:val="0"/>
          <w:divBdr>
            <w:top w:val="none" w:sz="0" w:space="0" w:color="auto"/>
            <w:left w:val="none" w:sz="0" w:space="0" w:color="auto"/>
            <w:bottom w:val="none" w:sz="0" w:space="0" w:color="auto"/>
            <w:right w:val="none" w:sz="0" w:space="0" w:color="auto"/>
          </w:divBdr>
        </w:div>
        <w:div w:id="256141639">
          <w:marLeft w:val="640"/>
          <w:marRight w:val="0"/>
          <w:marTop w:val="0"/>
          <w:marBottom w:val="0"/>
          <w:divBdr>
            <w:top w:val="none" w:sz="0" w:space="0" w:color="auto"/>
            <w:left w:val="none" w:sz="0" w:space="0" w:color="auto"/>
            <w:bottom w:val="none" w:sz="0" w:space="0" w:color="auto"/>
            <w:right w:val="none" w:sz="0" w:space="0" w:color="auto"/>
          </w:divBdr>
        </w:div>
        <w:div w:id="1796948806">
          <w:marLeft w:val="640"/>
          <w:marRight w:val="0"/>
          <w:marTop w:val="0"/>
          <w:marBottom w:val="0"/>
          <w:divBdr>
            <w:top w:val="none" w:sz="0" w:space="0" w:color="auto"/>
            <w:left w:val="none" w:sz="0" w:space="0" w:color="auto"/>
            <w:bottom w:val="none" w:sz="0" w:space="0" w:color="auto"/>
            <w:right w:val="none" w:sz="0" w:space="0" w:color="auto"/>
          </w:divBdr>
        </w:div>
        <w:div w:id="2095198648">
          <w:marLeft w:val="640"/>
          <w:marRight w:val="0"/>
          <w:marTop w:val="0"/>
          <w:marBottom w:val="0"/>
          <w:divBdr>
            <w:top w:val="none" w:sz="0" w:space="0" w:color="auto"/>
            <w:left w:val="none" w:sz="0" w:space="0" w:color="auto"/>
            <w:bottom w:val="none" w:sz="0" w:space="0" w:color="auto"/>
            <w:right w:val="none" w:sz="0" w:space="0" w:color="auto"/>
          </w:divBdr>
        </w:div>
        <w:div w:id="1719353108">
          <w:marLeft w:val="640"/>
          <w:marRight w:val="0"/>
          <w:marTop w:val="0"/>
          <w:marBottom w:val="0"/>
          <w:divBdr>
            <w:top w:val="none" w:sz="0" w:space="0" w:color="auto"/>
            <w:left w:val="none" w:sz="0" w:space="0" w:color="auto"/>
            <w:bottom w:val="none" w:sz="0" w:space="0" w:color="auto"/>
            <w:right w:val="none" w:sz="0" w:space="0" w:color="auto"/>
          </w:divBdr>
        </w:div>
        <w:div w:id="208691118">
          <w:marLeft w:val="640"/>
          <w:marRight w:val="0"/>
          <w:marTop w:val="0"/>
          <w:marBottom w:val="0"/>
          <w:divBdr>
            <w:top w:val="none" w:sz="0" w:space="0" w:color="auto"/>
            <w:left w:val="none" w:sz="0" w:space="0" w:color="auto"/>
            <w:bottom w:val="none" w:sz="0" w:space="0" w:color="auto"/>
            <w:right w:val="none" w:sz="0" w:space="0" w:color="auto"/>
          </w:divBdr>
        </w:div>
        <w:div w:id="889460304">
          <w:marLeft w:val="640"/>
          <w:marRight w:val="0"/>
          <w:marTop w:val="0"/>
          <w:marBottom w:val="0"/>
          <w:divBdr>
            <w:top w:val="none" w:sz="0" w:space="0" w:color="auto"/>
            <w:left w:val="none" w:sz="0" w:space="0" w:color="auto"/>
            <w:bottom w:val="none" w:sz="0" w:space="0" w:color="auto"/>
            <w:right w:val="none" w:sz="0" w:space="0" w:color="auto"/>
          </w:divBdr>
        </w:div>
        <w:div w:id="20476219">
          <w:marLeft w:val="640"/>
          <w:marRight w:val="0"/>
          <w:marTop w:val="0"/>
          <w:marBottom w:val="0"/>
          <w:divBdr>
            <w:top w:val="none" w:sz="0" w:space="0" w:color="auto"/>
            <w:left w:val="none" w:sz="0" w:space="0" w:color="auto"/>
            <w:bottom w:val="none" w:sz="0" w:space="0" w:color="auto"/>
            <w:right w:val="none" w:sz="0" w:space="0" w:color="auto"/>
          </w:divBdr>
        </w:div>
        <w:div w:id="489643231">
          <w:marLeft w:val="640"/>
          <w:marRight w:val="0"/>
          <w:marTop w:val="0"/>
          <w:marBottom w:val="0"/>
          <w:divBdr>
            <w:top w:val="none" w:sz="0" w:space="0" w:color="auto"/>
            <w:left w:val="none" w:sz="0" w:space="0" w:color="auto"/>
            <w:bottom w:val="none" w:sz="0" w:space="0" w:color="auto"/>
            <w:right w:val="none" w:sz="0" w:space="0" w:color="auto"/>
          </w:divBdr>
        </w:div>
        <w:div w:id="2143768135">
          <w:marLeft w:val="640"/>
          <w:marRight w:val="0"/>
          <w:marTop w:val="0"/>
          <w:marBottom w:val="0"/>
          <w:divBdr>
            <w:top w:val="none" w:sz="0" w:space="0" w:color="auto"/>
            <w:left w:val="none" w:sz="0" w:space="0" w:color="auto"/>
            <w:bottom w:val="none" w:sz="0" w:space="0" w:color="auto"/>
            <w:right w:val="none" w:sz="0" w:space="0" w:color="auto"/>
          </w:divBdr>
        </w:div>
        <w:div w:id="498890984">
          <w:marLeft w:val="640"/>
          <w:marRight w:val="0"/>
          <w:marTop w:val="0"/>
          <w:marBottom w:val="0"/>
          <w:divBdr>
            <w:top w:val="none" w:sz="0" w:space="0" w:color="auto"/>
            <w:left w:val="none" w:sz="0" w:space="0" w:color="auto"/>
            <w:bottom w:val="none" w:sz="0" w:space="0" w:color="auto"/>
            <w:right w:val="none" w:sz="0" w:space="0" w:color="auto"/>
          </w:divBdr>
        </w:div>
        <w:div w:id="126628877">
          <w:marLeft w:val="640"/>
          <w:marRight w:val="0"/>
          <w:marTop w:val="0"/>
          <w:marBottom w:val="0"/>
          <w:divBdr>
            <w:top w:val="none" w:sz="0" w:space="0" w:color="auto"/>
            <w:left w:val="none" w:sz="0" w:space="0" w:color="auto"/>
            <w:bottom w:val="none" w:sz="0" w:space="0" w:color="auto"/>
            <w:right w:val="none" w:sz="0" w:space="0" w:color="auto"/>
          </w:divBdr>
        </w:div>
        <w:div w:id="1841432179">
          <w:marLeft w:val="640"/>
          <w:marRight w:val="0"/>
          <w:marTop w:val="0"/>
          <w:marBottom w:val="0"/>
          <w:divBdr>
            <w:top w:val="none" w:sz="0" w:space="0" w:color="auto"/>
            <w:left w:val="none" w:sz="0" w:space="0" w:color="auto"/>
            <w:bottom w:val="none" w:sz="0" w:space="0" w:color="auto"/>
            <w:right w:val="none" w:sz="0" w:space="0" w:color="auto"/>
          </w:divBdr>
        </w:div>
        <w:div w:id="39285576">
          <w:marLeft w:val="640"/>
          <w:marRight w:val="0"/>
          <w:marTop w:val="0"/>
          <w:marBottom w:val="0"/>
          <w:divBdr>
            <w:top w:val="none" w:sz="0" w:space="0" w:color="auto"/>
            <w:left w:val="none" w:sz="0" w:space="0" w:color="auto"/>
            <w:bottom w:val="none" w:sz="0" w:space="0" w:color="auto"/>
            <w:right w:val="none" w:sz="0" w:space="0" w:color="auto"/>
          </w:divBdr>
        </w:div>
        <w:div w:id="1155998100">
          <w:marLeft w:val="640"/>
          <w:marRight w:val="0"/>
          <w:marTop w:val="0"/>
          <w:marBottom w:val="0"/>
          <w:divBdr>
            <w:top w:val="none" w:sz="0" w:space="0" w:color="auto"/>
            <w:left w:val="none" w:sz="0" w:space="0" w:color="auto"/>
            <w:bottom w:val="none" w:sz="0" w:space="0" w:color="auto"/>
            <w:right w:val="none" w:sz="0" w:space="0" w:color="auto"/>
          </w:divBdr>
        </w:div>
        <w:div w:id="1070538052">
          <w:marLeft w:val="640"/>
          <w:marRight w:val="0"/>
          <w:marTop w:val="0"/>
          <w:marBottom w:val="0"/>
          <w:divBdr>
            <w:top w:val="none" w:sz="0" w:space="0" w:color="auto"/>
            <w:left w:val="none" w:sz="0" w:space="0" w:color="auto"/>
            <w:bottom w:val="none" w:sz="0" w:space="0" w:color="auto"/>
            <w:right w:val="none" w:sz="0" w:space="0" w:color="auto"/>
          </w:divBdr>
        </w:div>
        <w:div w:id="1517234199">
          <w:marLeft w:val="640"/>
          <w:marRight w:val="0"/>
          <w:marTop w:val="0"/>
          <w:marBottom w:val="0"/>
          <w:divBdr>
            <w:top w:val="none" w:sz="0" w:space="0" w:color="auto"/>
            <w:left w:val="none" w:sz="0" w:space="0" w:color="auto"/>
            <w:bottom w:val="none" w:sz="0" w:space="0" w:color="auto"/>
            <w:right w:val="none" w:sz="0" w:space="0" w:color="auto"/>
          </w:divBdr>
        </w:div>
        <w:div w:id="2081243441">
          <w:marLeft w:val="640"/>
          <w:marRight w:val="0"/>
          <w:marTop w:val="0"/>
          <w:marBottom w:val="0"/>
          <w:divBdr>
            <w:top w:val="none" w:sz="0" w:space="0" w:color="auto"/>
            <w:left w:val="none" w:sz="0" w:space="0" w:color="auto"/>
            <w:bottom w:val="none" w:sz="0" w:space="0" w:color="auto"/>
            <w:right w:val="none" w:sz="0" w:space="0" w:color="auto"/>
          </w:divBdr>
        </w:div>
        <w:div w:id="201598038">
          <w:marLeft w:val="640"/>
          <w:marRight w:val="0"/>
          <w:marTop w:val="0"/>
          <w:marBottom w:val="0"/>
          <w:divBdr>
            <w:top w:val="none" w:sz="0" w:space="0" w:color="auto"/>
            <w:left w:val="none" w:sz="0" w:space="0" w:color="auto"/>
            <w:bottom w:val="none" w:sz="0" w:space="0" w:color="auto"/>
            <w:right w:val="none" w:sz="0" w:space="0" w:color="auto"/>
          </w:divBdr>
        </w:div>
        <w:div w:id="241260654">
          <w:marLeft w:val="640"/>
          <w:marRight w:val="0"/>
          <w:marTop w:val="0"/>
          <w:marBottom w:val="0"/>
          <w:divBdr>
            <w:top w:val="none" w:sz="0" w:space="0" w:color="auto"/>
            <w:left w:val="none" w:sz="0" w:space="0" w:color="auto"/>
            <w:bottom w:val="none" w:sz="0" w:space="0" w:color="auto"/>
            <w:right w:val="none" w:sz="0" w:space="0" w:color="auto"/>
          </w:divBdr>
        </w:div>
        <w:div w:id="61418139">
          <w:marLeft w:val="640"/>
          <w:marRight w:val="0"/>
          <w:marTop w:val="0"/>
          <w:marBottom w:val="0"/>
          <w:divBdr>
            <w:top w:val="none" w:sz="0" w:space="0" w:color="auto"/>
            <w:left w:val="none" w:sz="0" w:space="0" w:color="auto"/>
            <w:bottom w:val="none" w:sz="0" w:space="0" w:color="auto"/>
            <w:right w:val="none" w:sz="0" w:space="0" w:color="auto"/>
          </w:divBdr>
        </w:div>
        <w:div w:id="27265057">
          <w:marLeft w:val="640"/>
          <w:marRight w:val="0"/>
          <w:marTop w:val="0"/>
          <w:marBottom w:val="0"/>
          <w:divBdr>
            <w:top w:val="none" w:sz="0" w:space="0" w:color="auto"/>
            <w:left w:val="none" w:sz="0" w:space="0" w:color="auto"/>
            <w:bottom w:val="none" w:sz="0" w:space="0" w:color="auto"/>
            <w:right w:val="none" w:sz="0" w:space="0" w:color="auto"/>
          </w:divBdr>
        </w:div>
        <w:div w:id="1682393211">
          <w:marLeft w:val="640"/>
          <w:marRight w:val="0"/>
          <w:marTop w:val="0"/>
          <w:marBottom w:val="0"/>
          <w:divBdr>
            <w:top w:val="none" w:sz="0" w:space="0" w:color="auto"/>
            <w:left w:val="none" w:sz="0" w:space="0" w:color="auto"/>
            <w:bottom w:val="none" w:sz="0" w:space="0" w:color="auto"/>
            <w:right w:val="none" w:sz="0" w:space="0" w:color="auto"/>
          </w:divBdr>
        </w:div>
        <w:div w:id="667440631">
          <w:marLeft w:val="640"/>
          <w:marRight w:val="0"/>
          <w:marTop w:val="0"/>
          <w:marBottom w:val="0"/>
          <w:divBdr>
            <w:top w:val="none" w:sz="0" w:space="0" w:color="auto"/>
            <w:left w:val="none" w:sz="0" w:space="0" w:color="auto"/>
            <w:bottom w:val="none" w:sz="0" w:space="0" w:color="auto"/>
            <w:right w:val="none" w:sz="0" w:space="0" w:color="auto"/>
          </w:divBdr>
        </w:div>
        <w:div w:id="14043431">
          <w:marLeft w:val="640"/>
          <w:marRight w:val="0"/>
          <w:marTop w:val="0"/>
          <w:marBottom w:val="0"/>
          <w:divBdr>
            <w:top w:val="none" w:sz="0" w:space="0" w:color="auto"/>
            <w:left w:val="none" w:sz="0" w:space="0" w:color="auto"/>
            <w:bottom w:val="none" w:sz="0" w:space="0" w:color="auto"/>
            <w:right w:val="none" w:sz="0" w:space="0" w:color="auto"/>
          </w:divBdr>
        </w:div>
      </w:divsChild>
    </w:div>
    <w:div w:id="1825001188">
      <w:bodyDiv w:val="1"/>
      <w:marLeft w:val="0"/>
      <w:marRight w:val="0"/>
      <w:marTop w:val="0"/>
      <w:marBottom w:val="0"/>
      <w:divBdr>
        <w:top w:val="none" w:sz="0" w:space="0" w:color="auto"/>
        <w:left w:val="none" w:sz="0" w:space="0" w:color="auto"/>
        <w:bottom w:val="none" w:sz="0" w:space="0" w:color="auto"/>
        <w:right w:val="none" w:sz="0" w:space="0" w:color="auto"/>
      </w:divBdr>
      <w:divsChild>
        <w:div w:id="78141396">
          <w:marLeft w:val="640"/>
          <w:marRight w:val="0"/>
          <w:marTop w:val="0"/>
          <w:marBottom w:val="0"/>
          <w:divBdr>
            <w:top w:val="none" w:sz="0" w:space="0" w:color="auto"/>
            <w:left w:val="none" w:sz="0" w:space="0" w:color="auto"/>
            <w:bottom w:val="none" w:sz="0" w:space="0" w:color="auto"/>
            <w:right w:val="none" w:sz="0" w:space="0" w:color="auto"/>
          </w:divBdr>
        </w:div>
        <w:div w:id="2069766795">
          <w:marLeft w:val="640"/>
          <w:marRight w:val="0"/>
          <w:marTop w:val="0"/>
          <w:marBottom w:val="0"/>
          <w:divBdr>
            <w:top w:val="none" w:sz="0" w:space="0" w:color="auto"/>
            <w:left w:val="none" w:sz="0" w:space="0" w:color="auto"/>
            <w:bottom w:val="none" w:sz="0" w:space="0" w:color="auto"/>
            <w:right w:val="none" w:sz="0" w:space="0" w:color="auto"/>
          </w:divBdr>
        </w:div>
        <w:div w:id="1057751132">
          <w:marLeft w:val="640"/>
          <w:marRight w:val="0"/>
          <w:marTop w:val="0"/>
          <w:marBottom w:val="0"/>
          <w:divBdr>
            <w:top w:val="none" w:sz="0" w:space="0" w:color="auto"/>
            <w:left w:val="none" w:sz="0" w:space="0" w:color="auto"/>
            <w:bottom w:val="none" w:sz="0" w:space="0" w:color="auto"/>
            <w:right w:val="none" w:sz="0" w:space="0" w:color="auto"/>
          </w:divBdr>
        </w:div>
        <w:div w:id="1145708060">
          <w:marLeft w:val="640"/>
          <w:marRight w:val="0"/>
          <w:marTop w:val="0"/>
          <w:marBottom w:val="0"/>
          <w:divBdr>
            <w:top w:val="none" w:sz="0" w:space="0" w:color="auto"/>
            <w:left w:val="none" w:sz="0" w:space="0" w:color="auto"/>
            <w:bottom w:val="none" w:sz="0" w:space="0" w:color="auto"/>
            <w:right w:val="none" w:sz="0" w:space="0" w:color="auto"/>
          </w:divBdr>
        </w:div>
        <w:div w:id="737636575">
          <w:marLeft w:val="640"/>
          <w:marRight w:val="0"/>
          <w:marTop w:val="0"/>
          <w:marBottom w:val="0"/>
          <w:divBdr>
            <w:top w:val="none" w:sz="0" w:space="0" w:color="auto"/>
            <w:left w:val="none" w:sz="0" w:space="0" w:color="auto"/>
            <w:bottom w:val="none" w:sz="0" w:space="0" w:color="auto"/>
            <w:right w:val="none" w:sz="0" w:space="0" w:color="auto"/>
          </w:divBdr>
        </w:div>
        <w:div w:id="1044477128">
          <w:marLeft w:val="640"/>
          <w:marRight w:val="0"/>
          <w:marTop w:val="0"/>
          <w:marBottom w:val="0"/>
          <w:divBdr>
            <w:top w:val="none" w:sz="0" w:space="0" w:color="auto"/>
            <w:left w:val="none" w:sz="0" w:space="0" w:color="auto"/>
            <w:bottom w:val="none" w:sz="0" w:space="0" w:color="auto"/>
            <w:right w:val="none" w:sz="0" w:space="0" w:color="auto"/>
          </w:divBdr>
        </w:div>
        <w:div w:id="906190864">
          <w:marLeft w:val="640"/>
          <w:marRight w:val="0"/>
          <w:marTop w:val="0"/>
          <w:marBottom w:val="0"/>
          <w:divBdr>
            <w:top w:val="none" w:sz="0" w:space="0" w:color="auto"/>
            <w:left w:val="none" w:sz="0" w:space="0" w:color="auto"/>
            <w:bottom w:val="none" w:sz="0" w:space="0" w:color="auto"/>
            <w:right w:val="none" w:sz="0" w:space="0" w:color="auto"/>
          </w:divBdr>
        </w:div>
        <w:div w:id="1775515176">
          <w:marLeft w:val="640"/>
          <w:marRight w:val="0"/>
          <w:marTop w:val="0"/>
          <w:marBottom w:val="0"/>
          <w:divBdr>
            <w:top w:val="none" w:sz="0" w:space="0" w:color="auto"/>
            <w:left w:val="none" w:sz="0" w:space="0" w:color="auto"/>
            <w:bottom w:val="none" w:sz="0" w:space="0" w:color="auto"/>
            <w:right w:val="none" w:sz="0" w:space="0" w:color="auto"/>
          </w:divBdr>
        </w:div>
        <w:div w:id="848835273">
          <w:marLeft w:val="640"/>
          <w:marRight w:val="0"/>
          <w:marTop w:val="0"/>
          <w:marBottom w:val="0"/>
          <w:divBdr>
            <w:top w:val="none" w:sz="0" w:space="0" w:color="auto"/>
            <w:left w:val="none" w:sz="0" w:space="0" w:color="auto"/>
            <w:bottom w:val="none" w:sz="0" w:space="0" w:color="auto"/>
            <w:right w:val="none" w:sz="0" w:space="0" w:color="auto"/>
          </w:divBdr>
        </w:div>
        <w:div w:id="1904752444">
          <w:marLeft w:val="640"/>
          <w:marRight w:val="0"/>
          <w:marTop w:val="0"/>
          <w:marBottom w:val="0"/>
          <w:divBdr>
            <w:top w:val="none" w:sz="0" w:space="0" w:color="auto"/>
            <w:left w:val="none" w:sz="0" w:space="0" w:color="auto"/>
            <w:bottom w:val="none" w:sz="0" w:space="0" w:color="auto"/>
            <w:right w:val="none" w:sz="0" w:space="0" w:color="auto"/>
          </w:divBdr>
        </w:div>
        <w:div w:id="267592320">
          <w:marLeft w:val="640"/>
          <w:marRight w:val="0"/>
          <w:marTop w:val="0"/>
          <w:marBottom w:val="0"/>
          <w:divBdr>
            <w:top w:val="none" w:sz="0" w:space="0" w:color="auto"/>
            <w:left w:val="none" w:sz="0" w:space="0" w:color="auto"/>
            <w:bottom w:val="none" w:sz="0" w:space="0" w:color="auto"/>
            <w:right w:val="none" w:sz="0" w:space="0" w:color="auto"/>
          </w:divBdr>
        </w:div>
        <w:div w:id="602079682">
          <w:marLeft w:val="640"/>
          <w:marRight w:val="0"/>
          <w:marTop w:val="0"/>
          <w:marBottom w:val="0"/>
          <w:divBdr>
            <w:top w:val="none" w:sz="0" w:space="0" w:color="auto"/>
            <w:left w:val="none" w:sz="0" w:space="0" w:color="auto"/>
            <w:bottom w:val="none" w:sz="0" w:space="0" w:color="auto"/>
            <w:right w:val="none" w:sz="0" w:space="0" w:color="auto"/>
          </w:divBdr>
        </w:div>
        <w:div w:id="4018126">
          <w:marLeft w:val="640"/>
          <w:marRight w:val="0"/>
          <w:marTop w:val="0"/>
          <w:marBottom w:val="0"/>
          <w:divBdr>
            <w:top w:val="none" w:sz="0" w:space="0" w:color="auto"/>
            <w:left w:val="none" w:sz="0" w:space="0" w:color="auto"/>
            <w:bottom w:val="none" w:sz="0" w:space="0" w:color="auto"/>
            <w:right w:val="none" w:sz="0" w:space="0" w:color="auto"/>
          </w:divBdr>
        </w:div>
        <w:div w:id="1002703621">
          <w:marLeft w:val="640"/>
          <w:marRight w:val="0"/>
          <w:marTop w:val="0"/>
          <w:marBottom w:val="0"/>
          <w:divBdr>
            <w:top w:val="none" w:sz="0" w:space="0" w:color="auto"/>
            <w:left w:val="none" w:sz="0" w:space="0" w:color="auto"/>
            <w:bottom w:val="none" w:sz="0" w:space="0" w:color="auto"/>
            <w:right w:val="none" w:sz="0" w:space="0" w:color="auto"/>
          </w:divBdr>
        </w:div>
        <w:div w:id="985864953">
          <w:marLeft w:val="640"/>
          <w:marRight w:val="0"/>
          <w:marTop w:val="0"/>
          <w:marBottom w:val="0"/>
          <w:divBdr>
            <w:top w:val="none" w:sz="0" w:space="0" w:color="auto"/>
            <w:left w:val="none" w:sz="0" w:space="0" w:color="auto"/>
            <w:bottom w:val="none" w:sz="0" w:space="0" w:color="auto"/>
            <w:right w:val="none" w:sz="0" w:space="0" w:color="auto"/>
          </w:divBdr>
        </w:div>
        <w:div w:id="1134637879">
          <w:marLeft w:val="640"/>
          <w:marRight w:val="0"/>
          <w:marTop w:val="0"/>
          <w:marBottom w:val="0"/>
          <w:divBdr>
            <w:top w:val="none" w:sz="0" w:space="0" w:color="auto"/>
            <w:left w:val="none" w:sz="0" w:space="0" w:color="auto"/>
            <w:bottom w:val="none" w:sz="0" w:space="0" w:color="auto"/>
            <w:right w:val="none" w:sz="0" w:space="0" w:color="auto"/>
          </w:divBdr>
        </w:div>
        <w:div w:id="1361273316">
          <w:marLeft w:val="640"/>
          <w:marRight w:val="0"/>
          <w:marTop w:val="0"/>
          <w:marBottom w:val="0"/>
          <w:divBdr>
            <w:top w:val="none" w:sz="0" w:space="0" w:color="auto"/>
            <w:left w:val="none" w:sz="0" w:space="0" w:color="auto"/>
            <w:bottom w:val="none" w:sz="0" w:space="0" w:color="auto"/>
            <w:right w:val="none" w:sz="0" w:space="0" w:color="auto"/>
          </w:divBdr>
        </w:div>
        <w:div w:id="120804218">
          <w:marLeft w:val="640"/>
          <w:marRight w:val="0"/>
          <w:marTop w:val="0"/>
          <w:marBottom w:val="0"/>
          <w:divBdr>
            <w:top w:val="none" w:sz="0" w:space="0" w:color="auto"/>
            <w:left w:val="none" w:sz="0" w:space="0" w:color="auto"/>
            <w:bottom w:val="none" w:sz="0" w:space="0" w:color="auto"/>
            <w:right w:val="none" w:sz="0" w:space="0" w:color="auto"/>
          </w:divBdr>
        </w:div>
        <w:div w:id="503281893">
          <w:marLeft w:val="640"/>
          <w:marRight w:val="0"/>
          <w:marTop w:val="0"/>
          <w:marBottom w:val="0"/>
          <w:divBdr>
            <w:top w:val="none" w:sz="0" w:space="0" w:color="auto"/>
            <w:left w:val="none" w:sz="0" w:space="0" w:color="auto"/>
            <w:bottom w:val="none" w:sz="0" w:space="0" w:color="auto"/>
            <w:right w:val="none" w:sz="0" w:space="0" w:color="auto"/>
          </w:divBdr>
        </w:div>
        <w:div w:id="620304433">
          <w:marLeft w:val="640"/>
          <w:marRight w:val="0"/>
          <w:marTop w:val="0"/>
          <w:marBottom w:val="0"/>
          <w:divBdr>
            <w:top w:val="none" w:sz="0" w:space="0" w:color="auto"/>
            <w:left w:val="none" w:sz="0" w:space="0" w:color="auto"/>
            <w:bottom w:val="none" w:sz="0" w:space="0" w:color="auto"/>
            <w:right w:val="none" w:sz="0" w:space="0" w:color="auto"/>
          </w:divBdr>
        </w:div>
        <w:div w:id="807629427">
          <w:marLeft w:val="640"/>
          <w:marRight w:val="0"/>
          <w:marTop w:val="0"/>
          <w:marBottom w:val="0"/>
          <w:divBdr>
            <w:top w:val="none" w:sz="0" w:space="0" w:color="auto"/>
            <w:left w:val="none" w:sz="0" w:space="0" w:color="auto"/>
            <w:bottom w:val="none" w:sz="0" w:space="0" w:color="auto"/>
            <w:right w:val="none" w:sz="0" w:space="0" w:color="auto"/>
          </w:divBdr>
        </w:div>
        <w:div w:id="1335911233">
          <w:marLeft w:val="640"/>
          <w:marRight w:val="0"/>
          <w:marTop w:val="0"/>
          <w:marBottom w:val="0"/>
          <w:divBdr>
            <w:top w:val="none" w:sz="0" w:space="0" w:color="auto"/>
            <w:left w:val="none" w:sz="0" w:space="0" w:color="auto"/>
            <w:bottom w:val="none" w:sz="0" w:space="0" w:color="auto"/>
            <w:right w:val="none" w:sz="0" w:space="0" w:color="auto"/>
          </w:divBdr>
        </w:div>
        <w:div w:id="1304241173">
          <w:marLeft w:val="640"/>
          <w:marRight w:val="0"/>
          <w:marTop w:val="0"/>
          <w:marBottom w:val="0"/>
          <w:divBdr>
            <w:top w:val="none" w:sz="0" w:space="0" w:color="auto"/>
            <w:left w:val="none" w:sz="0" w:space="0" w:color="auto"/>
            <w:bottom w:val="none" w:sz="0" w:space="0" w:color="auto"/>
            <w:right w:val="none" w:sz="0" w:space="0" w:color="auto"/>
          </w:divBdr>
        </w:div>
        <w:div w:id="1351446575">
          <w:marLeft w:val="640"/>
          <w:marRight w:val="0"/>
          <w:marTop w:val="0"/>
          <w:marBottom w:val="0"/>
          <w:divBdr>
            <w:top w:val="none" w:sz="0" w:space="0" w:color="auto"/>
            <w:left w:val="none" w:sz="0" w:space="0" w:color="auto"/>
            <w:bottom w:val="none" w:sz="0" w:space="0" w:color="auto"/>
            <w:right w:val="none" w:sz="0" w:space="0" w:color="auto"/>
          </w:divBdr>
        </w:div>
        <w:div w:id="1605304863">
          <w:marLeft w:val="640"/>
          <w:marRight w:val="0"/>
          <w:marTop w:val="0"/>
          <w:marBottom w:val="0"/>
          <w:divBdr>
            <w:top w:val="none" w:sz="0" w:space="0" w:color="auto"/>
            <w:left w:val="none" w:sz="0" w:space="0" w:color="auto"/>
            <w:bottom w:val="none" w:sz="0" w:space="0" w:color="auto"/>
            <w:right w:val="none" w:sz="0" w:space="0" w:color="auto"/>
          </w:divBdr>
        </w:div>
        <w:div w:id="1933585465">
          <w:marLeft w:val="640"/>
          <w:marRight w:val="0"/>
          <w:marTop w:val="0"/>
          <w:marBottom w:val="0"/>
          <w:divBdr>
            <w:top w:val="none" w:sz="0" w:space="0" w:color="auto"/>
            <w:left w:val="none" w:sz="0" w:space="0" w:color="auto"/>
            <w:bottom w:val="none" w:sz="0" w:space="0" w:color="auto"/>
            <w:right w:val="none" w:sz="0" w:space="0" w:color="auto"/>
          </w:divBdr>
        </w:div>
        <w:div w:id="596211820">
          <w:marLeft w:val="640"/>
          <w:marRight w:val="0"/>
          <w:marTop w:val="0"/>
          <w:marBottom w:val="0"/>
          <w:divBdr>
            <w:top w:val="none" w:sz="0" w:space="0" w:color="auto"/>
            <w:left w:val="none" w:sz="0" w:space="0" w:color="auto"/>
            <w:bottom w:val="none" w:sz="0" w:space="0" w:color="auto"/>
            <w:right w:val="none" w:sz="0" w:space="0" w:color="auto"/>
          </w:divBdr>
        </w:div>
        <w:div w:id="1911577622">
          <w:marLeft w:val="640"/>
          <w:marRight w:val="0"/>
          <w:marTop w:val="0"/>
          <w:marBottom w:val="0"/>
          <w:divBdr>
            <w:top w:val="none" w:sz="0" w:space="0" w:color="auto"/>
            <w:left w:val="none" w:sz="0" w:space="0" w:color="auto"/>
            <w:bottom w:val="none" w:sz="0" w:space="0" w:color="auto"/>
            <w:right w:val="none" w:sz="0" w:space="0" w:color="auto"/>
          </w:divBdr>
        </w:div>
        <w:div w:id="1433284285">
          <w:marLeft w:val="640"/>
          <w:marRight w:val="0"/>
          <w:marTop w:val="0"/>
          <w:marBottom w:val="0"/>
          <w:divBdr>
            <w:top w:val="none" w:sz="0" w:space="0" w:color="auto"/>
            <w:left w:val="none" w:sz="0" w:space="0" w:color="auto"/>
            <w:bottom w:val="none" w:sz="0" w:space="0" w:color="auto"/>
            <w:right w:val="none" w:sz="0" w:space="0" w:color="auto"/>
          </w:divBdr>
        </w:div>
        <w:div w:id="481698946">
          <w:marLeft w:val="640"/>
          <w:marRight w:val="0"/>
          <w:marTop w:val="0"/>
          <w:marBottom w:val="0"/>
          <w:divBdr>
            <w:top w:val="none" w:sz="0" w:space="0" w:color="auto"/>
            <w:left w:val="none" w:sz="0" w:space="0" w:color="auto"/>
            <w:bottom w:val="none" w:sz="0" w:space="0" w:color="auto"/>
            <w:right w:val="none" w:sz="0" w:space="0" w:color="auto"/>
          </w:divBdr>
        </w:div>
        <w:div w:id="417403497">
          <w:marLeft w:val="640"/>
          <w:marRight w:val="0"/>
          <w:marTop w:val="0"/>
          <w:marBottom w:val="0"/>
          <w:divBdr>
            <w:top w:val="none" w:sz="0" w:space="0" w:color="auto"/>
            <w:left w:val="none" w:sz="0" w:space="0" w:color="auto"/>
            <w:bottom w:val="none" w:sz="0" w:space="0" w:color="auto"/>
            <w:right w:val="none" w:sz="0" w:space="0" w:color="auto"/>
          </w:divBdr>
        </w:div>
        <w:div w:id="1375232595">
          <w:marLeft w:val="640"/>
          <w:marRight w:val="0"/>
          <w:marTop w:val="0"/>
          <w:marBottom w:val="0"/>
          <w:divBdr>
            <w:top w:val="none" w:sz="0" w:space="0" w:color="auto"/>
            <w:left w:val="none" w:sz="0" w:space="0" w:color="auto"/>
            <w:bottom w:val="none" w:sz="0" w:space="0" w:color="auto"/>
            <w:right w:val="none" w:sz="0" w:space="0" w:color="auto"/>
          </w:divBdr>
        </w:div>
        <w:div w:id="543712528">
          <w:marLeft w:val="640"/>
          <w:marRight w:val="0"/>
          <w:marTop w:val="0"/>
          <w:marBottom w:val="0"/>
          <w:divBdr>
            <w:top w:val="none" w:sz="0" w:space="0" w:color="auto"/>
            <w:left w:val="none" w:sz="0" w:space="0" w:color="auto"/>
            <w:bottom w:val="none" w:sz="0" w:space="0" w:color="auto"/>
            <w:right w:val="none" w:sz="0" w:space="0" w:color="auto"/>
          </w:divBdr>
        </w:div>
        <w:div w:id="1142188710">
          <w:marLeft w:val="640"/>
          <w:marRight w:val="0"/>
          <w:marTop w:val="0"/>
          <w:marBottom w:val="0"/>
          <w:divBdr>
            <w:top w:val="none" w:sz="0" w:space="0" w:color="auto"/>
            <w:left w:val="none" w:sz="0" w:space="0" w:color="auto"/>
            <w:bottom w:val="none" w:sz="0" w:space="0" w:color="auto"/>
            <w:right w:val="none" w:sz="0" w:space="0" w:color="auto"/>
          </w:divBdr>
        </w:div>
        <w:div w:id="2117212903">
          <w:marLeft w:val="640"/>
          <w:marRight w:val="0"/>
          <w:marTop w:val="0"/>
          <w:marBottom w:val="0"/>
          <w:divBdr>
            <w:top w:val="none" w:sz="0" w:space="0" w:color="auto"/>
            <w:left w:val="none" w:sz="0" w:space="0" w:color="auto"/>
            <w:bottom w:val="none" w:sz="0" w:space="0" w:color="auto"/>
            <w:right w:val="none" w:sz="0" w:space="0" w:color="auto"/>
          </w:divBdr>
        </w:div>
        <w:div w:id="456067048">
          <w:marLeft w:val="640"/>
          <w:marRight w:val="0"/>
          <w:marTop w:val="0"/>
          <w:marBottom w:val="0"/>
          <w:divBdr>
            <w:top w:val="none" w:sz="0" w:space="0" w:color="auto"/>
            <w:left w:val="none" w:sz="0" w:space="0" w:color="auto"/>
            <w:bottom w:val="none" w:sz="0" w:space="0" w:color="auto"/>
            <w:right w:val="none" w:sz="0" w:space="0" w:color="auto"/>
          </w:divBdr>
        </w:div>
        <w:div w:id="1793549872">
          <w:marLeft w:val="640"/>
          <w:marRight w:val="0"/>
          <w:marTop w:val="0"/>
          <w:marBottom w:val="0"/>
          <w:divBdr>
            <w:top w:val="none" w:sz="0" w:space="0" w:color="auto"/>
            <w:left w:val="none" w:sz="0" w:space="0" w:color="auto"/>
            <w:bottom w:val="none" w:sz="0" w:space="0" w:color="auto"/>
            <w:right w:val="none" w:sz="0" w:space="0" w:color="auto"/>
          </w:divBdr>
        </w:div>
        <w:div w:id="1468623917">
          <w:marLeft w:val="640"/>
          <w:marRight w:val="0"/>
          <w:marTop w:val="0"/>
          <w:marBottom w:val="0"/>
          <w:divBdr>
            <w:top w:val="none" w:sz="0" w:space="0" w:color="auto"/>
            <w:left w:val="none" w:sz="0" w:space="0" w:color="auto"/>
            <w:bottom w:val="none" w:sz="0" w:space="0" w:color="auto"/>
            <w:right w:val="none" w:sz="0" w:space="0" w:color="auto"/>
          </w:divBdr>
        </w:div>
        <w:div w:id="603348302">
          <w:marLeft w:val="640"/>
          <w:marRight w:val="0"/>
          <w:marTop w:val="0"/>
          <w:marBottom w:val="0"/>
          <w:divBdr>
            <w:top w:val="none" w:sz="0" w:space="0" w:color="auto"/>
            <w:left w:val="none" w:sz="0" w:space="0" w:color="auto"/>
            <w:bottom w:val="none" w:sz="0" w:space="0" w:color="auto"/>
            <w:right w:val="none" w:sz="0" w:space="0" w:color="auto"/>
          </w:divBdr>
        </w:div>
        <w:div w:id="205684713">
          <w:marLeft w:val="640"/>
          <w:marRight w:val="0"/>
          <w:marTop w:val="0"/>
          <w:marBottom w:val="0"/>
          <w:divBdr>
            <w:top w:val="none" w:sz="0" w:space="0" w:color="auto"/>
            <w:left w:val="none" w:sz="0" w:space="0" w:color="auto"/>
            <w:bottom w:val="none" w:sz="0" w:space="0" w:color="auto"/>
            <w:right w:val="none" w:sz="0" w:space="0" w:color="auto"/>
          </w:divBdr>
        </w:div>
        <w:div w:id="1084760688">
          <w:marLeft w:val="640"/>
          <w:marRight w:val="0"/>
          <w:marTop w:val="0"/>
          <w:marBottom w:val="0"/>
          <w:divBdr>
            <w:top w:val="none" w:sz="0" w:space="0" w:color="auto"/>
            <w:left w:val="none" w:sz="0" w:space="0" w:color="auto"/>
            <w:bottom w:val="none" w:sz="0" w:space="0" w:color="auto"/>
            <w:right w:val="none" w:sz="0" w:space="0" w:color="auto"/>
          </w:divBdr>
        </w:div>
        <w:div w:id="905383103">
          <w:marLeft w:val="640"/>
          <w:marRight w:val="0"/>
          <w:marTop w:val="0"/>
          <w:marBottom w:val="0"/>
          <w:divBdr>
            <w:top w:val="none" w:sz="0" w:space="0" w:color="auto"/>
            <w:left w:val="none" w:sz="0" w:space="0" w:color="auto"/>
            <w:bottom w:val="none" w:sz="0" w:space="0" w:color="auto"/>
            <w:right w:val="none" w:sz="0" w:space="0" w:color="auto"/>
          </w:divBdr>
        </w:div>
        <w:div w:id="19598265">
          <w:marLeft w:val="640"/>
          <w:marRight w:val="0"/>
          <w:marTop w:val="0"/>
          <w:marBottom w:val="0"/>
          <w:divBdr>
            <w:top w:val="none" w:sz="0" w:space="0" w:color="auto"/>
            <w:left w:val="none" w:sz="0" w:space="0" w:color="auto"/>
            <w:bottom w:val="none" w:sz="0" w:space="0" w:color="auto"/>
            <w:right w:val="none" w:sz="0" w:space="0" w:color="auto"/>
          </w:divBdr>
        </w:div>
        <w:div w:id="1397048253">
          <w:marLeft w:val="640"/>
          <w:marRight w:val="0"/>
          <w:marTop w:val="0"/>
          <w:marBottom w:val="0"/>
          <w:divBdr>
            <w:top w:val="none" w:sz="0" w:space="0" w:color="auto"/>
            <w:left w:val="none" w:sz="0" w:space="0" w:color="auto"/>
            <w:bottom w:val="none" w:sz="0" w:space="0" w:color="auto"/>
            <w:right w:val="none" w:sz="0" w:space="0" w:color="auto"/>
          </w:divBdr>
        </w:div>
        <w:div w:id="1273244650">
          <w:marLeft w:val="640"/>
          <w:marRight w:val="0"/>
          <w:marTop w:val="0"/>
          <w:marBottom w:val="0"/>
          <w:divBdr>
            <w:top w:val="none" w:sz="0" w:space="0" w:color="auto"/>
            <w:left w:val="none" w:sz="0" w:space="0" w:color="auto"/>
            <w:bottom w:val="none" w:sz="0" w:space="0" w:color="auto"/>
            <w:right w:val="none" w:sz="0" w:space="0" w:color="auto"/>
          </w:divBdr>
        </w:div>
        <w:div w:id="842431907">
          <w:marLeft w:val="640"/>
          <w:marRight w:val="0"/>
          <w:marTop w:val="0"/>
          <w:marBottom w:val="0"/>
          <w:divBdr>
            <w:top w:val="none" w:sz="0" w:space="0" w:color="auto"/>
            <w:left w:val="none" w:sz="0" w:space="0" w:color="auto"/>
            <w:bottom w:val="none" w:sz="0" w:space="0" w:color="auto"/>
            <w:right w:val="none" w:sz="0" w:space="0" w:color="auto"/>
          </w:divBdr>
        </w:div>
        <w:div w:id="274559089">
          <w:marLeft w:val="640"/>
          <w:marRight w:val="0"/>
          <w:marTop w:val="0"/>
          <w:marBottom w:val="0"/>
          <w:divBdr>
            <w:top w:val="none" w:sz="0" w:space="0" w:color="auto"/>
            <w:left w:val="none" w:sz="0" w:space="0" w:color="auto"/>
            <w:bottom w:val="none" w:sz="0" w:space="0" w:color="auto"/>
            <w:right w:val="none" w:sz="0" w:space="0" w:color="auto"/>
          </w:divBdr>
        </w:div>
        <w:div w:id="1210994200">
          <w:marLeft w:val="640"/>
          <w:marRight w:val="0"/>
          <w:marTop w:val="0"/>
          <w:marBottom w:val="0"/>
          <w:divBdr>
            <w:top w:val="none" w:sz="0" w:space="0" w:color="auto"/>
            <w:left w:val="none" w:sz="0" w:space="0" w:color="auto"/>
            <w:bottom w:val="none" w:sz="0" w:space="0" w:color="auto"/>
            <w:right w:val="none" w:sz="0" w:space="0" w:color="auto"/>
          </w:divBdr>
        </w:div>
        <w:div w:id="502859813">
          <w:marLeft w:val="640"/>
          <w:marRight w:val="0"/>
          <w:marTop w:val="0"/>
          <w:marBottom w:val="0"/>
          <w:divBdr>
            <w:top w:val="none" w:sz="0" w:space="0" w:color="auto"/>
            <w:left w:val="none" w:sz="0" w:space="0" w:color="auto"/>
            <w:bottom w:val="none" w:sz="0" w:space="0" w:color="auto"/>
            <w:right w:val="none" w:sz="0" w:space="0" w:color="auto"/>
          </w:divBdr>
        </w:div>
        <w:div w:id="2073042207">
          <w:marLeft w:val="640"/>
          <w:marRight w:val="0"/>
          <w:marTop w:val="0"/>
          <w:marBottom w:val="0"/>
          <w:divBdr>
            <w:top w:val="none" w:sz="0" w:space="0" w:color="auto"/>
            <w:left w:val="none" w:sz="0" w:space="0" w:color="auto"/>
            <w:bottom w:val="none" w:sz="0" w:space="0" w:color="auto"/>
            <w:right w:val="none" w:sz="0" w:space="0" w:color="auto"/>
          </w:divBdr>
        </w:div>
        <w:div w:id="803734085">
          <w:marLeft w:val="640"/>
          <w:marRight w:val="0"/>
          <w:marTop w:val="0"/>
          <w:marBottom w:val="0"/>
          <w:divBdr>
            <w:top w:val="none" w:sz="0" w:space="0" w:color="auto"/>
            <w:left w:val="none" w:sz="0" w:space="0" w:color="auto"/>
            <w:bottom w:val="none" w:sz="0" w:space="0" w:color="auto"/>
            <w:right w:val="none" w:sz="0" w:space="0" w:color="auto"/>
          </w:divBdr>
        </w:div>
        <w:div w:id="591740717">
          <w:marLeft w:val="640"/>
          <w:marRight w:val="0"/>
          <w:marTop w:val="0"/>
          <w:marBottom w:val="0"/>
          <w:divBdr>
            <w:top w:val="none" w:sz="0" w:space="0" w:color="auto"/>
            <w:left w:val="none" w:sz="0" w:space="0" w:color="auto"/>
            <w:bottom w:val="none" w:sz="0" w:space="0" w:color="auto"/>
            <w:right w:val="none" w:sz="0" w:space="0" w:color="auto"/>
          </w:divBdr>
        </w:div>
        <w:div w:id="852303039">
          <w:marLeft w:val="640"/>
          <w:marRight w:val="0"/>
          <w:marTop w:val="0"/>
          <w:marBottom w:val="0"/>
          <w:divBdr>
            <w:top w:val="none" w:sz="0" w:space="0" w:color="auto"/>
            <w:left w:val="none" w:sz="0" w:space="0" w:color="auto"/>
            <w:bottom w:val="none" w:sz="0" w:space="0" w:color="auto"/>
            <w:right w:val="none" w:sz="0" w:space="0" w:color="auto"/>
          </w:divBdr>
        </w:div>
        <w:div w:id="1785231364">
          <w:marLeft w:val="640"/>
          <w:marRight w:val="0"/>
          <w:marTop w:val="0"/>
          <w:marBottom w:val="0"/>
          <w:divBdr>
            <w:top w:val="none" w:sz="0" w:space="0" w:color="auto"/>
            <w:left w:val="none" w:sz="0" w:space="0" w:color="auto"/>
            <w:bottom w:val="none" w:sz="0" w:space="0" w:color="auto"/>
            <w:right w:val="none" w:sz="0" w:space="0" w:color="auto"/>
          </w:divBdr>
        </w:div>
        <w:div w:id="1775127703">
          <w:marLeft w:val="640"/>
          <w:marRight w:val="0"/>
          <w:marTop w:val="0"/>
          <w:marBottom w:val="0"/>
          <w:divBdr>
            <w:top w:val="none" w:sz="0" w:space="0" w:color="auto"/>
            <w:left w:val="none" w:sz="0" w:space="0" w:color="auto"/>
            <w:bottom w:val="none" w:sz="0" w:space="0" w:color="auto"/>
            <w:right w:val="none" w:sz="0" w:space="0" w:color="auto"/>
          </w:divBdr>
        </w:div>
        <w:div w:id="1790971330">
          <w:marLeft w:val="640"/>
          <w:marRight w:val="0"/>
          <w:marTop w:val="0"/>
          <w:marBottom w:val="0"/>
          <w:divBdr>
            <w:top w:val="none" w:sz="0" w:space="0" w:color="auto"/>
            <w:left w:val="none" w:sz="0" w:space="0" w:color="auto"/>
            <w:bottom w:val="none" w:sz="0" w:space="0" w:color="auto"/>
            <w:right w:val="none" w:sz="0" w:space="0" w:color="auto"/>
          </w:divBdr>
        </w:div>
        <w:div w:id="1465150039">
          <w:marLeft w:val="640"/>
          <w:marRight w:val="0"/>
          <w:marTop w:val="0"/>
          <w:marBottom w:val="0"/>
          <w:divBdr>
            <w:top w:val="none" w:sz="0" w:space="0" w:color="auto"/>
            <w:left w:val="none" w:sz="0" w:space="0" w:color="auto"/>
            <w:bottom w:val="none" w:sz="0" w:space="0" w:color="auto"/>
            <w:right w:val="none" w:sz="0" w:space="0" w:color="auto"/>
          </w:divBdr>
        </w:div>
        <w:div w:id="646014840">
          <w:marLeft w:val="640"/>
          <w:marRight w:val="0"/>
          <w:marTop w:val="0"/>
          <w:marBottom w:val="0"/>
          <w:divBdr>
            <w:top w:val="none" w:sz="0" w:space="0" w:color="auto"/>
            <w:left w:val="none" w:sz="0" w:space="0" w:color="auto"/>
            <w:bottom w:val="none" w:sz="0" w:space="0" w:color="auto"/>
            <w:right w:val="none" w:sz="0" w:space="0" w:color="auto"/>
          </w:divBdr>
        </w:div>
        <w:div w:id="466514195">
          <w:marLeft w:val="640"/>
          <w:marRight w:val="0"/>
          <w:marTop w:val="0"/>
          <w:marBottom w:val="0"/>
          <w:divBdr>
            <w:top w:val="none" w:sz="0" w:space="0" w:color="auto"/>
            <w:left w:val="none" w:sz="0" w:space="0" w:color="auto"/>
            <w:bottom w:val="none" w:sz="0" w:space="0" w:color="auto"/>
            <w:right w:val="none" w:sz="0" w:space="0" w:color="auto"/>
          </w:divBdr>
        </w:div>
        <w:div w:id="137695475">
          <w:marLeft w:val="640"/>
          <w:marRight w:val="0"/>
          <w:marTop w:val="0"/>
          <w:marBottom w:val="0"/>
          <w:divBdr>
            <w:top w:val="none" w:sz="0" w:space="0" w:color="auto"/>
            <w:left w:val="none" w:sz="0" w:space="0" w:color="auto"/>
            <w:bottom w:val="none" w:sz="0" w:space="0" w:color="auto"/>
            <w:right w:val="none" w:sz="0" w:space="0" w:color="auto"/>
          </w:divBdr>
        </w:div>
        <w:div w:id="965893310">
          <w:marLeft w:val="640"/>
          <w:marRight w:val="0"/>
          <w:marTop w:val="0"/>
          <w:marBottom w:val="0"/>
          <w:divBdr>
            <w:top w:val="none" w:sz="0" w:space="0" w:color="auto"/>
            <w:left w:val="none" w:sz="0" w:space="0" w:color="auto"/>
            <w:bottom w:val="none" w:sz="0" w:space="0" w:color="auto"/>
            <w:right w:val="none" w:sz="0" w:space="0" w:color="auto"/>
          </w:divBdr>
        </w:div>
        <w:div w:id="127751281">
          <w:marLeft w:val="640"/>
          <w:marRight w:val="0"/>
          <w:marTop w:val="0"/>
          <w:marBottom w:val="0"/>
          <w:divBdr>
            <w:top w:val="none" w:sz="0" w:space="0" w:color="auto"/>
            <w:left w:val="none" w:sz="0" w:space="0" w:color="auto"/>
            <w:bottom w:val="none" w:sz="0" w:space="0" w:color="auto"/>
            <w:right w:val="none" w:sz="0" w:space="0" w:color="auto"/>
          </w:divBdr>
        </w:div>
        <w:div w:id="266352538">
          <w:marLeft w:val="640"/>
          <w:marRight w:val="0"/>
          <w:marTop w:val="0"/>
          <w:marBottom w:val="0"/>
          <w:divBdr>
            <w:top w:val="none" w:sz="0" w:space="0" w:color="auto"/>
            <w:left w:val="none" w:sz="0" w:space="0" w:color="auto"/>
            <w:bottom w:val="none" w:sz="0" w:space="0" w:color="auto"/>
            <w:right w:val="none" w:sz="0" w:space="0" w:color="auto"/>
          </w:divBdr>
        </w:div>
        <w:div w:id="735663536">
          <w:marLeft w:val="640"/>
          <w:marRight w:val="0"/>
          <w:marTop w:val="0"/>
          <w:marBottom w:val="0"/>
          <w:divBdr>
            <w:top w:val="none" w:sz="0" w:space="0" w:color="auto"/>
            <w:left w:val="none" w:sz="0" w:space="0" w:color="auto"/>
            <w:bottom w:val="none" w:sz="0" w:space="0" w:color="auto"/>
            <w:right w:val="none" w:sz="0" w:space="0" w:color="auto"/>
          </w:divBdr>
        </w:div>
        <w:div w:id="1762069627">
          <w:marLeft w:val="640"/>
          <w:marRight w:val="0"/>
          <w:marTop w:val="0"/>
          <w:marBottom w:val="0"/>
          <w:divBdr>
            <w:top w:val="none" w:sz="0" w:space="0" w:color="auto"/>
            <w:left w:val="none" w:sz="0" w:space="0" w:color="auto"/>
            <w:bottom w:val="none" w:sz="0" w:space="0" w:color="auto"/>
            <w:right w:val="none" w:sz="0" w:space="0" w:color="auto"/>
          </w:divBdr>
        </w:div>
        <w:div w:id="1701055115">
          <w:marLeft w:val="640"/>
          <w:marRight w:val="0"/>
          <w:marTop w:val="0"/>
          <w:marBottom w:val="0"/>
          <w:divBdr>
            <w:top w:val="none" w:sz="0" w:space="0" w:color="auto"/>
            <w:left w:val="none" w:sz="0" w:space="0" w:color="auto"/>
            <w:bottom w:val="none" w:sz="0" w:space="0" w:color="auto"/>
            <w:right w:val="none" w:sz="0" w:space="0" w:color="auto"/>
          </w:divBdr>
        </w:div>
        <w:div w:id="229193213">
          <w:marLeft w:val="640"/>
          <w:marRight w:val="0"/>
          <w:marTop w:val="0"/>
          <w:marBottom w:val="0"/>
          <w:divBdr>
            <w:top w:val="none" w:sz="0" w:space="0" w:color="auto"/>
            <w:left w:val="none" w:sz="0" w:space="0" w:color="auto"/>
            <w:bottom w:val="none" w:sz="0" w:space="0" w:color="auto"/>
            <w:right w:val="none" w:sz="0" w:space="0" w:color="auto"/>
          </w:divBdr>
        </w:div>
        <w:div w:id="819078949">
          <w:marLeft w:val="640"/>
          <w:marRight w:val="0"/>
          <w:marTop w:val="0"/>
          <w:marBottom w:val="0"/>
          <w:divBdr>
            <w:top w:val="none" w:sz="0" w:space="0" w:color="auto"/>
            <w:left w:val="none" w:sz="0" w:space="0" w:color="auto"/>
            <w:bottom w:val="none" w:sz="0" w:space="0" w:color="auto"/>
            <w:right w:val="none" w:sz="0" w:space="0" w:color="auto"/>
          </w:divBdr>
        </w:div>
        <w:div w:id="1343779303">
          <w:marLeft w:val="640"/>
          <w:marRight w:val="0"/>
          <w:marTop w:val="0"/>
          <w:marBottom w:val="0"/>
          <w:divBdr>
            <w:top w:val="none" w:sz="0" w:space="0" w:color="auto"/>
            <w:left w:val="none" w:sz="0" w:space="0" w:color="auto"/>
            <w:bottom w:val="none" w:sz="0" w:space="0" w:color="auto"/>
            <w:right w:val="none" w:sz="0" w:space="0" w:color="auto"/>
          </w:divBdr>
        </w:div>
        <w:div w:id="1218011185">
          <w:marLeft w:val="640"/>
          <w:marRight w:val="0"/>
          <w:marTop w:val="0"/>
          <w:marBottom w:val="0"/>
          <w:divBdr>
            <w:top w:val="none" w:sz="0" w:space="0" w:color="auto"/>
            <w:left w:val="none" w:sz="0" w:space="0" w:color="auto"/>
            <w:bottom w:val="none" w:sz="0" w:space="0" w:color="auto"/>
            <w:right w:val="none" w:sz="0" w:space="0" w:color="auto"/>
          </w:divBdr>
        </w:div>
        <w:div w:id="1552964587">
          <w:marLeft w:val="640"/>
          <w:marRight w:val="0"/>
          <w:marTop w:val="0"/>
          <w:marBottom w:val="0"/>
          <w:divBdr>
            <w:top w:val="none" w:sz="0" w:space="0" w:color="auto"/>
            <w:left w:val="none" w:sz="0" w:space="0" w:color="auto"/>
            <w:bottom w:val="none" w:sz="0" w:space="0" w:color="auto"/>
            <w:right w:val="none" w:sz="0" w:space="0" w:color="auto"/>
          </w:divBdr>
        </w:div>
        <w:div w:id="1640302040">
          <w:marLeft w:val="640"/>
          <w:marRight w:val="0"/>
          <w:marTop w:val="0"/>
          <w:marBottom w:val="0"/>
          <w:divBdr>
            <w:top w:val="none" w:sz="0" w:space="0" w:color="auto"/>
            <w:left w:val="none" w:sz="0" w:space="0" w:color="auto"/>
            <w:bottom w:val="none" w:sz="0" w:space="0" w:color="auto"/>
            <w:right w:val="none" w:sz="0" w:space="0" w:color="auto"/>
          </w:divBdr>
        </w:div>
        <w:div w:id="648172412">
          <w:marLeft w:val="640"/>
          <w:marRight w:val="0"/>
          <w:marTop w:val="0"/>
          <w:marBottom w:val="0"/>
          <w:divBdr>
            <w:top w:val="none" w:sz="0" w:space="0" w:color="auto"/>
            <w:left w:val="none" w:sz="0" w:space="0" w:color="auto"/>
            <w:bottom w:val="none" w:sz="0" w:space="0" w:color="auto"/>
            <w:right w:val="none" w:sz="0" w:space="0" w:color="auto"/>
          </w:divBdr>
        </w:div>
        <w:div w:id="1690258947">
          <w:marLeft w:val="640"/>
          <w:marRight w:val="0"/>
          <w:marTop w:val="0"/>
          <w:marBottom w:val="0"/>
          <w:divBdr>
            <w:top w:val="none" w:sz="0" w:space="0" w:color="auto"/>
            <w:left w:val="none" w:sz="0" w:space="0" w:color="auto"/>
            <w:bottom w:val="none" w:sz="0" w:space="0" w:color="auto"/>
            <w:right w:val="none" w:sz="0" w:space="0" w:color="auto"/>
          </w:divBdr>
        </w:div>
        <w:div w:id="2001736556">
          <w:marLeft w:val="640"/>
          <w:marRight w:val="0"/>
          <w:marTop w:val="0"/>
          <w:marBottom w:val="0"/>
          <w:divBdr>
            <w:top w:val="none" w:sz="0" w:space="0" w:color="auto"/>
            <w:left w:val="none" w:sz="0" w:space="0" w:color="auto"/>
            <w:bottom w:val="none" w:sz="0" w:space="0" w:color="auto"/>
            <w:right w:val="none" w:sz="0" w:space="0" w:color="auto"/>
          </w:divBdr>
        </w:div>
        <w:div w:id="607809298">
          <w:marLeft w:val="640"/>
          <w:marRight w:val="0"/>
          <w:marTop w:val="0"/>
          <w:marBottom w:val="0"/>
          <w:divBdr>
            <w:top w:val="none" w:sz="0" w:space="0" w:color="auto"/>
            <w:left w:val="none" w:sz="0" w:space="0" w:color="auto"/>
            <w:bottom w:val="none" w:sz="0" w:space="0" w:color="auto"/>
            <w:right w:val="none" w:sz="0" w:space="0" w:color="auto"/>
          </w:divBdr>
        </w:div>
        <w:div w:id="992417857">
          <w:marLeft w:val="640"/>
          <w:marRight w:val="0"/>
          <w:marTop w:val="0"/>
          <w:marBottom w:val="0"/>
          <w:divBdr>
            <w:top w:val="none" w:sz="0" w:space="0" w:color="auto"/>
            <w:left w:val="none" w:sz="0" w:space="0" w:color="auto"/>
            <w:bottom w:val="none" w:sz="0" w:space="0" w:color="auto"/>
            <w:right w:val="none" w:sz="0" w:space="0" w:color="auto"/>
          </w:divBdr>
        </w:div>
        <w:div w:id="224151156">
          <w:marLeft w:val="640"/>
          <w:marRight w:val="0"/>
          <w:marTop w:val="0"/>
          <w:marBottom w:val="0"/>
          <w:divBdr>
            <w:top w:val="none" w:sz="0" w:space="0" w:color="auto"/>
            <w:left w:val="none" w:sz="0" w:space="0" w:color="auto"/>
            <w:bottom w:val="none" w:sz="0" w:space="0" w:color="auto"/>
            <w:right w:val="none" w:sz="0" w:space="0" w:color="auto"/>
          </w:divBdr>
        </w:div>
        <w:div w:id="1531995853">
          <w:marLeft w:val="640"/>
          <w:marRight w:val="0"/>
          <w:marTop w:val="0"/>
          <w:marBottom w:val="0"/>
          <w:divBdr>
            <w:top w:val="none" w:sz="0" w:space="0" w:color="auto"/>
            <w:left w:val="none" w:sz="0" w:space="0" w:color="auto"/>
            <w:bottom w:val="none" w:sz="0" w:space="0" w:color="auto"/>
            <w:right w:val="none" w:sz="0" w:space="0" w:color="auto"/>
          </w:divBdr>
        </w:div>
      </w:divsChild>
    </w:div>
    <w:div w:id="1832788675">
      <w:bodyDiv w:val="1"/>
      <w:marLeft w:val="0"/>
      <w:marRight w:val="0"/>
      <w:marTop w:val="0"/>
      <w:marBottom w:val="0"/>
      <w:divBdr>
        <w:top w:val="none" w:sz="0" w:space="0" w:color="auto"/>
        <w:left w:val="none" w:sz="0" w:space="0" w:color="auto"/>
        <w:bottom w:val="none" w:sz="0" w:space="0" w:color="auto"/>
        <w:right w:val="none" w:sz="0" w:space="0" w:color="auto"/>
      </w:divBdr>
      <w:divsChild>
        <w:div w:id="1179738484">
          <w:marLeft w:val="640"/>
          <w:marRight w:val="0"/>
          <w:marTop w:val="0"/>
          <w:marBottom w:val="0"/>
          <w:divBdr>
            <w:top w:val="none" w:sz="0" w:space="0" w:color="auto"/>
            <w:left w:val="none" w:sz="0" w:space="0" w:color="auto"/>
            <w:bottom w:val="none" w:sz="0" w:space="0" w:color="auto"/>
            <w:right w:val="none" w:sz="0" w:space="0" w:color="auto"/>
          </w:divBdr>
        </w:div>
        <w:div w:id="1157961990">
          <w:marLeft w:val="640"/>
          <w:marRight w:val="0"/>
          <w:marTop w:val="0"/>
          <w:marBottom w:val="0"/>
          <w:divBdr>
            <w:top w:val="none" w:sz="0" w:space="0" w:color="auto"/>
            <w:left w:val="none" w:sz="0" w:space="0" w:color="auto"/>
            <w:bottom w:val="none" w:sz="0" w:space="0" w:color="auto"/>
            <w:right w:val="none" w:sz="0" w:space="0" w:color="auto"/>
          </w:divBdr>
        </w:div>
        <w:div w:id="210307602">
          <w:marLeft w:val="640"/>
          <w:marRight w:val="0"/>
          <w:marTop w:val="0"/>
          <w:marBottom w:val="0"/>
          <w:divBdr>
            <w:top w:val="none" w:sz="0" w:space="0" w:color="auto"/>
            <w:left w:val="none" w:sz="0" w:space="0" w:color="auto"/>
            <w:bottom w:val="none" w:sz="0" w:space="0" w:color="auto"/>
            <w:right w:val="none" w:sz="0" w:space="0" w:color="auto"/>
          </w:divBdr>
        </w:div>
        <w:div w:id="1487358656">
          <w:marLeft w:val="640"/>
          <w:marRight w:val="0"/>
          <w:marTop w:val="0"/>
          <w:marBottom w:val="0"/>
          <w:divBdr>
            <w:top w:val="none" w:sz="0" w:space="0" w:color="auto"/>
            <w:left w:val="none" w:sz="0" w:space="0" w:color="auto"/>
            <w:bottom w:val="none" w:sz="0" w:space="0" w:color="auto"/>
            <w:right w:val="none" w:sz="0" w:space="0" w:color="auto"/>
          </w:divBdr>
        </w:div>
        <w:div w:id="1491600489">
          <w:marLeft w:val="640"/>
          <w:marRight w:val="0"/>
          <w:marTop w:val="0"/>
          <w:marBottom w:val="0"/>
          <w:divBdr>
            <w:top w:val="none" w:sz="0" w:space="0" w:color="auto"/>
            <w:left w:val="none" w:sz="0" w:space="0" w:color="auto"/>
            <w:bottom w:val="none" w:sz="0" w:space="0" w:color="auto"/>
            <w:right w:val="none" w:sz="0" w:space="0" w:color="auto"/>
          </w:divBdr>
        </w:div>
        <w:div w:id="651645334">
          <w:marLeft w:val="640"/>
          <w:marRight w:val="0"/>
          <w:marTop w:val="0"/>
          <w:marBottom w:val="0"/>
          <w:divBdr>
            <w:top w:val="none" w:sz="0" w:space="0" w:color="auto"/>
            <w:left w:val="none" w:sz="0" w:space="0" w:color="auto"/>
            <w:bottom w:val="none" w:sz="0" w:space="0" w:color="auto"/>
            <w:right w:val="none" w:sz="0" w:space="0" w:color="auto"/>
          </w:divBdr>
        </w:div>
        <w:div w:id="2124035148">
          <w:marLeft w:val="640"/>
          <w:marRight w:val="0"/>
          <w:marTop w:val="0"/>
          <w:marBottom w:val="0"/>
          <w:divBdr>
            <w:top w:val="none" w:sz="0" w:space="0" w:color="auto"/>
            <w:left w:val="none" w:sz="0" w:space="0" w:color="auto"/>
            <w:bottom w:val="none" w:sz="0" w:space="0" w:color="auto"/>
            <w:right w:val="none" w:sz="0" w:space="0" w:color="auto"/>
          </w:divBdr>
        </w:div>
        <w:div w:id="1442335186">
          <w:marLeft w:val="640"/>
          <w:marRight w:val="0"/>
          <w:marTop w:val="0"/>
          <w:marBottom w:val="0"/>
          <w:divBdr>
            <w:top w:val="none" w:sz="0" w:space="0" w:color="auto"/>
            <w:left w:val="none" w:sz="0" w:space="0" w:color="auto"/>
            <w:bottom w:val="none" w:sz="0" w:space="0" w:color="auto"/>
            <w:right w:val="none" w:sz="0" w:space="0" w:color="auto"/>
          </w:divBdr>
        </w:div>
        <w:div w:id="258173140">
          <w:marLeft w:val="640"/>
          <w:marRight w:val="0"/>
          <w:marTop w:val="0"/>
          <w:marBottom w:val="0"/>
          <w:divBdr>
            <w:top w:val="none" w:sz="0" w:space="0" w:color="auto"/>
            <w:left w:val="none" w:sz="0" w:space="0" w:color="auto"/>
            <w:bottom w:val="none" w:sz="0" w:space="0" w:color="auto"/>
            <w:right w:val="none" w:sz="0" w:space="0" w:color="auto"/>
          </w:divBdr>
        </w:div>
        <w:div w:id="754254212">
          <w:marLeft w:val="640"/>
          <w:marRight w:val="0"/>
          <w:marTop w:val="0"/>
          <w:marBottom w:val="0"/>
          <w:divBdr>
            <w:top w:val="none" w:sz="0" w:space="0" w:color="auto"/>
            <w:left w:val="none" w:sz="0" w:space="0" w:color="auto"/>
            <w:bottom w:val="none" w:sz="0" w:space="0" w:color="auto"/>
            <w:right w:val="none" w:sz="0" w:space="0" w:color="auto"/>
          </w:divBdr>
        </w:div>
        <w:div w:id="978221430">
          <w:marLeft w:val="640"/>
          <w:marRight w:val="0"/>
          <w:marTop w:val="0"/>
          <w:marBottom w:val="0"/>
          <w:divBdr>
            <w:top w:val="none" w:sz="0" w:space="0" w:color="auto"/>
            <w:left w:val="none" w:sz="0" w:space="0" w:color="auto"/>
            <w:bottom w:val="none" w:sz="0" w:space="0" w:color="auto"/>
            <w:right w:val="none" w:sz="0" w:space="0" w:color="auto"/>
          </w:divBdr>
        </w:div>
        <w:div w:id="1587690685">
          <w:marLeft w:val="640"/>
          <w:marRight w:val="0"/>
          <w:marTop w:val="0"/>
          <w:marBottom w:val="0"/>
          <w:divBdr>
            <w:top w:val="none" w:sz="0" w:space="0" w:color="auto"/>
            <w:left w:val="none" w:sz="0" w:space="0" w:color="auto"/>
            <w:bottom w:val="none" w:sz="0" w:space="0" w:color="auto"/>
            <w:right w:val="none" w:sz="0" w:space="0" w:color="auto"/>
          </w:divBdr>
        </w:div>
        <w:div w:id="810370037">
          <w:marLeft w:val="640"/>
          <w:marRight w:val="0"/>
          <w:marTop w:val="0"/>
          <w:marBottom w:val="0"/>
          <w:divBdr>
            <w:top w:val="none" w:sz="0" w:space="0" w:color="auto"/>
            <w:left w:val="none" w:sz="0" w:space="0" w:color="auto"/>
            <w:bottom w:val="none" w:sz="0" w:space="0" w:color="auto"/>
            <w:right w:val="none" w:sz="0" w:space="0" w:color="auto"/>
          </w:divBdr>
        </w:div>
        <w:div w:id="720322286">
          <w:marLeft w:val="640"/>
          <w:marRight w:val="0"/>
          <w:marTop w:val="0"/>
          <w:marBottom w:val="0"/>
          <w:divBdr>
            <w:top w:val="none" w:sz="0" w:space="0" w:color="auto"/>
            <w:left w:val="none" w:sz="0" w:space="0" w:color="auto"/>
            <w:bottom w:val="none" w:sz="0" w:space="0" w:color="auto"/>
            <w:right w:val="none" w:sz="0" w:space="0" w:color="auto"/>
          </w:divBdr>
        </w:div>
        <w:div w:id="1277641850">
          <w:marLeft w:val="640"/>
          <w:marRight w:val="0"/>
          <w:marTop w:val="0"/>
          <w:marBottom w:val="0"/>
          <w:divBdr>
            <w:top w:val="none" w:sz="0" w:space="0" w:color="auto"/>
            <w:left w:val="none" w:sz="0" w:space="0" w:color="auto"/>
            <w:bottom w:val="none" w:sz="0" w:space="0" w:color="auto"/>
            <w:right w:val="none" w:sz="0" w:space="0" w:color="auto"/>
          </w:divBdr>
        </w:div>
        <w:div w:id="571282523">
          <w:marLeft w:val="640"/>
          <w:marRight w:val="0"/>
          <w:marTop w:val="0"/>
          <w:marBottom w:val="0"/>
          <w:divBdr>
            <w:top w:val="none" w:sz="0" w:space="0" w:color="auto"/>
            <w:left w:val="none" w:sz="0" w:space="0" w:color="auto"/>
            <w:bottom w:val="none" w:sz="0" w:space="0" w:color="auto"/>
            <w:right w:val="none" w:sz="0" w:space="0" w:color="auto"/>
          </w:divBdr>
        </w:div>
        <w:div w:id="1932394573">
          <w:marLeft w:val="640"/>
          <w:marRight w:val="0"/>
          <w:marTop w:val="0"/>
          <w:marBottom w:val="0"/>
          <w:divBdr>
            <w:top w:val="none" w:sz="0" w:space="0" w:color="auto"/>
            <w:left w:val="none" w:sz="0" w:space="0" w:color="auto"/>
            <w:bottom w:val="none" w:sz="0" w:space="0" w:color="auto"/>
            <w:right w:val="none" w:sz="0" w:space="0" w:color="auto"/>
          </w:divBdr>
        </w:div>
        <w:div w:id="237132772">
          <w:marLeft w:val="640"/>
          <w:marRight w:val="0"/>
          <w:marTop w:val="0"/>
          <w:marBottom w:val="0"/>
          <w:divBdr>
            <w:top w:val="none" w:sz="0" w:space="0" w:color="auto"/>
            <w:left w:val="none" w:sz="0" w:space="0" w:color="auto"/>
            <w:bottom w:val="none" w:sz="0" w:space="0" w:color="auto"/>
            <w:right w:val="none" w:sz="0" w:space="0" w:color="auto"/>
          </w:divBdr>
        </w:div>
        <w:div w:id="1658024358">
          <w:marLeft w:val="640"/>
          <w:marRight w:val="0"/>
          <w:marTop w:val="0"/>
          <w:marBottom w:val="0"/>
          <w:divBdr>
            <w:top w:val="none" w:sz="0" w:space="0" w:color="auto"/>
            <w:left w:val="none" w:sz="0" w:space="0" w:color="auto"/>
            <w:bottom w:val="none" w:sz="0" w:space="0" w:color="auto"/>
            <w:right w:val="none" w:sz="0" w:space="0" w:color="auto"/>
          </w:divBdr>
        </w:div>
        <w:div w:id="618755122">
          <w:marLeft w:val="640"/>
          <w:marRight w:val="0"/>
          <w:marTop w:val="0"/>
          <w:marBottom w:val="0"/>
          <w:divBdr>
            <w:top w:val="none" w:sz="0" w:space="0" w:color="auto"/>
            <w:left w:val="none" w:sz="0" w:space="0" w:color="auto"/>
            <w:bottom w:val="none" w:sz="0" w:space="0" w:color="auto"/>
            <w:right w:val="none" w:sz="0" w:space="0" w:color="auto"/>
          </w:divBdr>
        </w:div>
        <w:div w:id="973874462">
          <w:marLeft w:val="640"/>
          <w:marRight w:val="0"/>
          <w:marTop w:val="0"/>
          <w:marBottom w:val="0"/>
          <w:divBdr>
            <w:top w:val="none" w:sz="0" w:space="0" w:color="auto"/>
            <w:left w:val="none" w:sz="0" w:space="0" w:color="auto"/>
            <w:bottom w:val="none" w:sz="0" w:space="0" w:color="auto"/>
            <w:right w:val="none" w:sz="0" w:space="0" w:color="auto"/>
          </w:divBdr>
        </w:div>
        <w:div w:id="218562944">
          <w:marLeft w:val="640"/>
          <w:marRight w:val="0"/>
          <w:marTop w:val="0"/>
          <w:marBottom w:val="0"/>
          <w:divBdr>
            <w:top w:val="none" w:sz="0" w:space="0" w:color="auto"/>
            <w:left w:val="none" w:sz="0" w:space="0" w:color="auto"/>
            <w:bottom w:val="none" w:sz="0" w:space="0" w:color="auto"/>
            <w:right w:val="none" w:sz="0" w:space="0" w:color="auto"/>
          </w:divBdr>
        </w:div>
        <w:div w:id="21176164">
          <w:marLeft w:val="640"/>
          <w:marRight w:val="0"/>
          <w:marTop w:val="0"/>
          <w:marBottom w:val="0"/>
          <w:divBdr>
            <w:top w:val="none" w:sz="0" w:space="0" w:color="auto"/>
            <w:left w:val="none" w:sz="0" w:space="0" w:color="auto"/>
            <w:bottom w:val="none" w:sz="0" w:space="0" w:color="auto"/>
            <w:right w:val="none" w:sz="0" w:space="0" w:color="auto"/>
          </w:divBdr>
        </w:div>
        <w:div w:id="1216695077">
          <w:marLeft w:val="640"/>
          <w:marRight w:val="0"/>
          <w:marTop w:val="0"/>
          <w:marBottom w:val="0"/>
          <w:divBdr>
            <w:top w:val="none" w:sz="0" w:space="0" w:color="auto"/>
            <w:left w:val="none" w:sz="0" w:space="0" w:color="auto"/>
            <w:bottom w:val="none" w:sz="0" w:space="0" w:color="auto"/>
            <w:right w:val="none" w:sz="0" w:space="0" w:color="auto"/>
          </w:divBdr>
        </w:div>
        <w:div w:id="2057502937">
          <w:marLeft w:val="640"/>
          <w:marRight w:val="0"/>
          <w:marTop w:val="0"/>
          <w:marBottom w:val="0"/>
          <w:divBdr>
            <w:top w:val="none" w:sz="0" w:space="0" w:color="auto"/>
            <w:left w:val="none" w:sz="0" w:space="0" w:color="auto"/>
            <w:bottom w:val="none" w:sz="0" w:space="0" w:color="auto"/>
            <w:right w:val="none" w:sz="0" w:space="0" w:color="auto"/>
          </w:divBdr>
        </w:div>
        <w:div w:id="335033724">
          <w:marLeft w:val="640"/>
          <w:marRight w:val="0"/>
          <w:marTop w:val="0"/>
          <w:marBottom w:val="0"/>
          <w:divBdr>
            <w:top w:val="none" w:sz="0" w:space="0" w:color="auto"/>
            <w:left w:val="none" w:sz="0" w:space="0" w:color="auto"/>
            <w:bottom w:val="none" w:sz="0" w:space="0" w:color="auto"/>
            <w:right w:val="none" w:sz="0" w:space="0" w:color="auto"/>
          </w:divBdr>
        </w:div>
        <w:div w:id="1722630628">
          <w:marLeft w:val="640"/>
          <w:marRight w:val="0"/>
          <w:marTop w:val="0"/>
          <w:marBottom w:val="0"/>
          <w:divBdr>
            <w:top w:val="none" w:sz="0" w:space="0" w:color="auto"/>
            <w:left w:val="none" w:sz="0" w:space="0" w:color="auto"/>
            <w:bottom w:val="none" w:sz="0" w:space="0" w:color="auto"/>
            <w:right w:val="none" w:sz="0" w:space="0" w:color="auto"/>
          </w:divBdr>
        </w:div>
        <w:div w:id="1595698412">
          <w:marLeft w:val="640"/>
          <w:marRight w:val="0"/>
          <w:marTop w:val="0"/>
          <w:marBottom w:val="0"/>
          <w:divBdr>
            <w:top w:val="none" w:sz="0" w:space="0" w:color="auto"/>
            <w:left w:val="none" w:sz="0" w:space="0" w:color="auto"/>
            <w:bottom w:val="none" w:sz="0" w:space="0" w:color="auto"/>
            <w:right w:val="none" w:sz="0" w:space="0" w:color="auto"/>
          </w:divBdr>
        </w:div>
        <w:div w:id="986670397">
          <w:marLeft w:val="640"/>
          <w:marRight w:val="0"/>
          <w:marTop w:val="0"/>
          <w:marBottom w:val="0"/>
          <w:divBdr>
            <w:top w:val="none" w:sz="0" w:space="0" w:color="auto"/>
            <w:left w:val="none" w:sz="0" w:space="0" w:color="auto"/>
            <w:bottom w:val="none" w:sz="0" w:space="0" w:color="auto"/>
            <w:right w:val="none" w:sz="0" w:space="0" w:color="auto"/>
          </w:divBdr>
        </w:div>
        <w:div w:id="1775974214">
          <w:marLeft w:val="640"/>
          <w:marRight w:val="0"/>
          <w:marTop w:val="0"/>
          <w:marBottom w:val="0"/>
          <w:divBdr>
            <w:top w:val="none" w:sz="0" w:space="0" w:color="auto"/>
            <w:left w:val="none" w:sz="0" w:space="0" w:color="auto"/>
            <w:bottom w:val="none" w:sz="0" w:space="0" w:color="auto"/>
            <w:right w:val="none" w:sz="0" w:space="0" w:color="auto"/>
          </w:divBdr>
        </w:div>
        <w:div w:id="479806515">
          <w:marLeft w:val="640"/>
          <w:marRight w:val="0"/>
          <w:marTop w:val="0"/>
          <w:marBottom w:val="0"/>
          <w:divBdr>
            <w:top w:val="none" w:sz="0" w:space="0" w:color="auto"/>
            <w:left w:val="none" w:sz="0" w:space="0" w:color="auto"/>
            <w:bottom w:val="none" w:sz="0" w:space="0" w:color="auto"/>
            <w:right w:val="none" w:sz="0" w:space="0" w:color="auto"/>
          </w:divBdr>
        </w:div>
        <w:div w:id="2141343953">
          <w:marLeft w:val="640"/>
          <w:marRight w:val="0"/>
          <w:marTop w:val="0"/>
          <w:marBottom w:val="0"/>
          <w:divBdr>
            <w:top w:val="none" w:sz="0" w:space="0" w:color="auto"/>
            <w:left w:val="none" w:sz="0" w:space="0" w:color="auto"/>
            <w:bottom w:val="none" w:sz="0" w:space="0" w:color="auto"/>
            <w:right w:val="none" w:sz="0" w:space="0" w:color="auto"/>
          </w:divBdr>
        </w:div>
        <w:div w:id="207228358">
          <w:marLeft w:val="640"/>
          <w:marRight w:val="0"/>
          <w:marTop w:val="0"/>
          <w:marBottom w:val="0"/>
          <w:divBdr>
            <w:top w:val="none" w:sz="0" w:space="0" w:color="auto"/>
            <w:left w:val="none" w:sz="0" w:space="0" w:color="auto"/>
            <w:bottom w:val="none" w:sz="0" w:space="0" w:color="auto"/>
            <w:right w:val="none" w:sz="0" w:space="0" w:color="auto"/>
          </w:divBdr>
        </w:div>
        <w:div w:id="1615751423">
          <w:marLeft w:val="640"/>
          <w:marRight w:val="0"/>
          <w:marTop w:val="0"/>
          <w:marBottom w:val="0"/>
          <w:divBdr>
            <w:top w:val="none" w:sz="0" w:space="0" w:color="auto"/>
            <w:left w:val="none" w:sz="0" w:space="0" w:color="auto"/>
            <w:bottom w:val="none" w:sz="0" w:space="0" w:color="auto"/>
            <w:right w:val="none" w:sz="0" w:space="0" w:color="auto"/>
          </w:divBdr>
        </w:div>
        <w:div w:id="390427008">
          <w:marLeft w:val="640"/>
          <w:marRight w:val="0"/>
          <w:marTop w:val="0"/>
          <w:marBottom w:val="0"/>
          <w:divBdr>
            <w:top w:val="none" w:sz="0" w:space="0" w:color="auto"/>
            <w:left w:val="none" w:sz="0" w:space="0" w:color="auto"/>
            <w:bottom w:val="none" w:sz="0" w:space="0" w:color="auto"/>
            <w:right w:val="none" w:sz="0" w:space="0" w:color="auto"/>
          </w:divBdr>
        </w:div>
        <w:div w:id="1527401186">
          <w:marLeft w:val="640"/>
          <w:marRight w:val="0"/>
          <w:marTop w:val="0"/>
          <w:marBottom w:val="0"/>
          <w:divBdr>
            <w:top w:val="none" w:sz="0" w:space="0" w:color="auto"/>
            <w:left w:val="none" w:sz="0" w:space="0" w:color="auto"/>
            <w:bottom w:val="none" w:sz="0" w:space="0" w:color="auto"/>
            <w:right w:val="none" w:sz="0" w:space="0" w:color="auto"/>
          </w:divBdr>
        </w:div>
        <w:div w:id="1819345794">
          <w:marLeft w:val="640"/>
          <w:marRight w:val="0"/>
          <w:marTop w:val="0"/>
          <w:marBottom w:val="0"/>
          <w:divBdr>
            <w:top w:val="none" w:sz="0" w:space="0" w:color="auto"/>
            <w:left w:val="none" w:sz="0" w:space="0" w:color="auto"/>
            <w:bottom w:val="none" w:sz="0" w:space="0" w:color="auto"/>
            <w:right w:val="none" w:sz="0" w:space="0" w:color="auto"/>
          </w:divBdr>
        </w:div>
        <w:div w:id="257569671">
          <w:marLeft w:val="640"/>
          <w:marRight w:val="0"/>
          <w:marTop w:val="0"/>
          <w:marBottom w:val="0"/>
          <w:divBdr>
            <w:top w:val="none" w:sz="0" w:space="0" w:color="auto"/>
            <w:left w:val="none" w:sz="0" w:space="0" w:color="auto"/>
            <w:bottom w:val="none" w:sz="0" w:space="0" w:color="auto"/>
            <w:right w:val="none" w:sz="0" w:space="0" w:color="auto"/>
          </w:divBdr>
        </w:div>
        <w:div w:id="1483427343">
          <w:marLeft w:val="640"/>
          <w:marRight w:val="0"/>
          <w:marTop w:val="0"/>
          <w:marBottom w:val="0"/>
          <w:divBdr>
            <w:top w:val="none" w:sz="0" w:space="0" w:color="auto"/>
            <w:left w:val="none" w:sz="0" w:space="0" w:color="auto"/>
            <w:bottom w:val="none" w:sz="0" w:space="0" w:color="auto"/>
            <w:right w:val="none" w:sz="0" w:space="0" w:color="auto"/>
          </w:divBdr>
        </w:div>
        <w:div w:id="1054045970">
          <w:marLeft w:val="640"/>
          <w:marRight w:val="0"/>
          <w:marTop w:val="0"/>
          <w:marBottom w:val="0"/>
          <w:divBdr>
            <w:top w:val="none" w:sz="0" w:space="0" w:color="auto"/>
            <w:left w:val="none" w:sz="0" w:space="0" w:color="auto"/>
            <w:bottom w:val="none" w:sz="0" w:space="0" w:color="auto"/>
            <w:right w:val="none" w:sz="0" w:space="0" w:color="auto"/>
          </w:divBdr>
        </w:div>
        <w:div w:id="560481632">
          <w:marLeft w:val="640"/>
          <w:marRight w:val="0"/>
          <w:marTop w:val="0"/>
          <w:marBottom w:val="0"/>
          <w:divBdr>
            <w:top w:val="none" w:sz="0" w:space="0" w:color="auto"/>
            <w:left w:val="none" w:sz="0" w:space="0" w:color="auto"/>
            <w:bottom w:val="none" w:sz="0" w:space="0" w:color="auto"/>
            <w:right w:val="none" w:sz="0" w:space="0" w:color="auto"/>
          </w:divBdr>
        </w:div>
        <w:div w:id="125392479">
          <w:marLeft w:val="640"/>
          <w:marRight w:val="0"/>
          <w:marTop w:val="0"/>
          <w:marBottom w:val="0"/>
          <w:divBdr>
            <w:top w:val="none" w:sz="0" w:space="0" w:color="auto"/>
            <w:left w:val="none" w:sz="0" w:space="0" w:color="auto"/>
            <w:bottom w:val="none" w:sz="0" w:space="0" w:color="auto"/>
            <w:right w:val="none" w:sz="0" w:space="0" w:color="auto"/>
          </w:divBdr>
        </w:div>
        <w:div w:id="227108095">
          <w:marLeft w:val="640"/>
          <w:marRight w:val="0"/>
          <w:marTop w:val="0"/>
          <w:marBottom w:val="0"/>
          <w:divBdr>
            <w:top w:val="none" w:sz="0" w:space="0" w:color="auto"/>
            <w:left w:val="none" w:sz="0" w:space="0" w:color="auto"/>
            <w:bottom w:val="none" w:sz="0" w:space="0" w:color="auto"/>
            <w:right w:val="none" w:sz="0" w:space="0" w:color="auto"/>
          </w:divBdr>
        </w:div>
        <w:div w:id="951088466">
          <w:marLeft w:val="640"/>
          <w:marRight w:val="0"/>
          <w:marTop w:val="0"/>
          <w:marBottom w:val="0"/>
          <w:divBdr>
            <w:top w:val="none" w:sz="0" w:space="0" w:color="auto"/>
            <w:left w:val="none" w:sz="0" w:space="0" w:color="auto"/>
            <w:bottom w:val="none" w:sz="0" w:space="0" w:color="auto"/>
            <w:right w:val="none" w:sz="0" w:space="0" w:color="auto"/>
          </w:divBdr>
        </w:div>
        <w:div w:id="1677686190">
          <w:marLeft w:val="640"/>
          <w:marRight w:val="0"/>
          <w:marTop w:val="0"/>
          <w:marBottom w:val="0"/>
          <w:divBdr>
            <w:top w:val="none" w:sz="0" w:space="0" w:color="auto"/>
            <w:left w:val="none" w:sz="0" w:space="0" w:color="auto"/>
            <w:bottom w:val="none" w:sz="0" w:space="0" w:color="auto"/>
            <w:right w:val="none" w:sz="0" w:space="0" w:color="auto"/>
          </w:divBdr>
        </w:div>
        <w:div w:id="878712430">
          <w:marLeft w:val="640"/>
          <w:marRight w:val="0"/>
          <w:marTop w:val="0"/>
          <w:marBottom w:val="0"/>
          <w:divBdr>
            <w:top w:val="none" w:sz="0" w:space="0" w:color="auto"/>
            <w:left w:val="none" w:sz="0" w:space="0" w:color="auto"/>
            <w:bottom w:val="none" w:sz="0" w:space="0" w:color="auto"/>
            <w:right w:val="none" w:sz="0" w:space="0" w:color="auto"/>
          </w:divBdr>
        </w:div>
        <w:div w:id="61878339">
          <w:marLeft w:val="640"/>
          <w:marRight w:val="0"/>
          <w:marTop w:val="0"/>
          <w:marBottom w:val="0"/>
          <w:divBdr>
            <w:top w:val="none" w:sz="0" w:space="0" w:color="auto"/>
            <w:left w:val="none" w:sz="0" w:space="0" w:color="auto"/>
            <w:bottom w:val="none" w:sz="0" w:space="0" w:color="auto"/>
            <w:right w:val="none" w:sz="0" w:space="0" w:color="auto"/>
          </w:divBdr>
        </w:div>
        <w:div w:id="465053605">
          <w:marLeft w:val="640"/>
          <w:marRight w:val="0"/>
          <w:marTop w:val="0"/>
          <w:marBottom w:val="0"/>
          <w:divBdr>
            <w:top w:val="none" w:sz="0" w:space="0" w:color="auto"/>
            <w:left w:val="none" w:sz="0" w:space="0" w:color="auto"/>
            <w:bottom w:val="none" w:sz="0" w:space="0" w:color="auto"/>
            <w:right w:val="none" w:sz="0" w:space="0" w:color="auto"/>
          </w:divBdr>
        </w:div>
        <w:div w:id="1794711056">
          <w:marLeft w:val="640"/>
          <w:marRight w:val="0"/>
          <w:marTop w:val="0"/>
          <w:marBottom w:val="0"/>
          <w:divBdr>
            <w:top w:val="none" w:sz="0" w:space="0" w:color="auto"/>
            <w:left w:val="none" w:sz="0" w:space="0" w:color="auto"/>
            <w:bottom w:val="none" w:sz="0" w:space="0" w:color="auto"/>
            <w:right w:val="none" w:sz="0" w:space="0" w:color="auto"/>
          </w:divBdr>
        </w:div>
        <w:div w:id="1490319755">
          <w:marLeft w:val="640"/>
          <w:marRight w:val="0"/>
          <w:marTop w:val="0"/>
          <w:marBottom w:val="0"/>
          <w:divBdr>
            <w:top w:val="none" w:sz="0" w:space="0" w:color="auto"/>
            <w:left w:val="none" w:sz="0" w:space="0" w:color="auto"/>
            <w:bottom w:val="none" w:sz="0" w:space="0" w:color="auto"/>
            <w:right w:val="none" w:sz="0" w:space="0" w:color="auto"/>
          </w:divBdr>
        </w:div>
        <w:div w:id="91510507">
          <w:marLeft w:val="640"/>
          <w:marRight w:val="0"/>
          <w:marTop w:val="0"/>
          <w:marBottom w:val="0"/>
          <w:divBdr>
            <w:top w:val="none" w:sz="0" w:space="0" w:color="auto"/>
            <w:left w:val="none" w:sz="0" w:space="0" w:color="auto"/>
            <w:bottom w:val="none" w:sz="0" w:space="0" w:color="auto"/>
            <w:right w:val="none" w:sz="0" w:space="0" w:color="auto"/>
          </w:divBdr>
        </w:div>
        <w:div w:id="556086828">
          <w:marLeft w:val="640"/>
          <w:marRight w:val="0"/>
          <w:marTop w:val="0"/>
          <w:marBottom w:val="0"/>
          <w:divBdr>
            <w:top w:val="none" w:sz="0" w:space="0" w:color="auto"/>
            <w:left w:val="none" w:sz="0" w:space="0" w:color="auto"/>
            <w:bottom w:val="none" w:sz="0" w:space="0" w:color="auto"/>
            <w:right w:val="none" w:sz="0" w:space="0" w:color="auto"/>
          </w:divBdr>
        </w:div>
        <w:div w:id="1302541150">
          <w:marLeft w:val="640"/>
          <w:marRight w:val="0"/>
          <w:marTop w:val="0"/>
          <w:marBottom w:val="0"/>
          <w:divBdr>
            <w:top w:val="none" w:sz="0" w:space="0" w:color="auto"/>
            <w:left w:val="none" w:sz="0" w:space="0" w:color="auto"/>
            <w:bottom w:val="none" w:sz="0" w:space="0" w:color="auto"/>
            <w:right w:val="none" w:sz="0" w:space="0" w:color="auto"/>
          </w:divBdr>
        </w:div>
        <w:div w:id="846098741">
          <w:marLeft w:val="640"/>
          <w:marRight w:val="0"/>
          <w:marTop w:val="0"/>
          <w:marBottom w:val="0"/>
          <w:divBdr>
            <w:top w:val="none" w:sz="0" w:space="0" w:color="auto"/>
            <w:left w:val="none" w:sz="0" w:space="0" w:color="auto"/>
            <w:bottom w:val="none" w:sz="0" w:space="0" w:color="auto"/>
            <w:right w:val="none" w:sz="0" w:space="0" w:color="auto"/>
          </w:divBdr>
        </w:div>
        <w:div w:id="659188841">
          <w:marLeft w:val="640"/>
          <w:marRight w:val="0"/>
          <w:marTop w:val="0"/>
          <w:marBottom w:val="0"/>
          <w:divBdr>
            <w:top w:val="none" w:sz="0" w:space="0" w:color="auto"/>
            <w:left w:val="none" w:sz="0" w:space="0" w:color="auto"/>
            <w:bottom w:val="none" w:sz="0" w:space="0" w:color="auto"/>
            <w:right w:val="none" w:sz="0" w:space="0" w:color="auto"/>
          </w:divBdr>
        </w:div>
        <w:div w:id="468977453">
          <w:marLeft w:val="640"/>
          <w:marRight w:val="0"/>
          <w:marTop w:val="0"/>
          <w:marBottom w:val="0"/>
          <w:divBdr>
            <w:top w:val="none" w:sz="0" w:space="0" w:color="auto"/>
            <w:left w:val="none" w:sz="0" w:space="0" w:color="auto"/>
            <w:bottom w:val="none" w:sz="0" w:space="0" w:color="auto"/>
            <w:right w:val="none" w:sz="0" w:space="0" w:color="auto"/>
          </w:divBdr>
        </w:div>
        <w:div w:id="1359548279">
          <w:marLeft w:val="640"/>
          <w:marRight w:val="0"/>
          <w:marTop w:val="0"/>
          <w:marBottom w:val="0"/>
          <w:divBdr>
            <w:top w:val="none" w:sz="0" w:space="0" w:color="auto"/>
            <w:left w:val="none" w:sz="0" w:space="0" w:color="auto"/>
            <w:bottom w:val="none" w:sz="0" w:space="0" w:color="auto"/>
            <w:right w:val="none" w:sz="0" w:space="0" w:color="auto"/>
          </w:divBdr>
        </w:div>
        <w:div w:id="1614480645">
          <w:marLeft w:val="640"/>
          <w:marRight w:val="0"/>
          <w:marTop w:val="0"/>
          <w:marBottom w:val="0"/>
          <w:divBdr>
            <w:top w:val="none" w:sz="0" w:space="0" w:color="auto"/>
            <w:left w:val="none" w:sz="0" w:space="0" w:color="auto"/>
            <w:bottom w:val="none" w:sz="0" w:space="0" w:color="auto"/>
            <w:right w:val="none" w:sz="0" w:space="0" w:color="auto"/>
          </w:divBdr>
        </w:div>
        <w:div w:id="553582862">
          <w:marLeft w:val="640"/>
          <w:marRight w:val="0"/>
          <w:marTop w:val="0"/>
          <w:marBottom w:val="0"/>
          <w:divBdr>
            <w:top w:val="none" w:sz="0" w:space="0" w:color="auto"/>
            <w:left w:val="none" w:sz="0" w:space="0" w:color="auto"/>
            <w:bottom w:val="none" w:sz="0" w:space="0" w:color="auto"/>
            <w:right w:val="none" w:sz="0" w:space="0" w:color="auto"/>
          </w:divBdr>
        </w:div>
        <w:div w:id="2107653742">
          <w:marLeft w:val="640"/>
          <w:marRight w:val="0"/>
          <w:marTop w:val="0"/>
          <w:marBottom w:val="0"/>
          <w:divBdr>
            <w:top w:val="none" w:sz="0" w:space="0" w:color="auto"/>
            <w:left w:val="none" w:sz="0" w:space="0" w:color="auto"/>
            <w:bottom w:val="none" w:sz="0" w:space="0" w:color="auto"/>
            <w:right w:val="none" w:sz="0" w:space="0" w:color="auto"/>
          </w:divBdr>
        </w:div>
        <w:div w:id="450441938">
          <w:marLeft w:val="640"/>
          <w:marRight w:val="0"/>
          <w:marTop w:val="0"/>
          <w:marBottom w:val="0"/>
          <w:divBdr>
            <w:top w:val="none" w:sz="0" w:space="0" w:color="auto"/>
            <w:left w:val="none" w:sz="0" w:space="0" w:color="auto"/>
            <w:bottom w:val="none" w:sz="0" w:space="0" w:color="auto"/>
            <w:right w:val="none" w:sz="0" w:space="0" w:color="auto"/>
          </w:divBdr>
        </w:div>
        <w:div w:id="760370553">
          <w:marLeft w:val="640"/>
          <w:marRight w:val="0"/>
          <w:marTop w:val="0"/>
          <w:marBottom w:val="0"/>
          <w:divBdr>
            <w:top w:val="none" w:sz="0" w:space="0" w:color="auto"/>
            <w:left w:val="none" w:sz="0" w:space="0" w:color="auto"/>
            <w:bottom w:val="none" w:sz="0" w:space="0" w:color="auto"/>
            <w:right w:val="none" w:sz="0" w:space="0" w:color="auto"/>
          </w:divBdr>
        </w:div>
        <w:div w:id="411044291">
          <w:marLeft w:val="640"/>
          <w:marRight w:val="0"/>
          <w:marTop w:val="0"/>
          <w:marBottom w:val="0"/>
          <w:divBdr>
            <w:top w:val="none" w:sz="0" w:space="0" w:color="auto"/>
            <w:left w:val="none" w:sz="0" w:space="0" w:color="auto"/>
            <w:bottom w:val="none" w:sz="0" w:space="0" w:color="auto"/>
            <w:right w:val="none" w:sz="0" w:space="0" w:color="auto"/>
          </w:divBdr>
        </w:div>
        <w:div w:id="190340945">
          <w:marLeft w:val="640"/>
          <w:marRight w:val="0"/>
          <w:marTop w:val="0"/>
          <w:marBottom w:val="0"/>
          <w:divBdr>
            <w:top w:val="none" w:sz="0" w:space="0" w:color="auto"/>
            <w:left w:val="none" w:sz="0" w:space="0" w:color="auto"/>
            <w:bottom w:val="none" w:sz="0" w:space="0" w:color="auto"/>
            <w:right w:val="none" w:sz="0" w:space="0" w:color="auto"/>
          </w:divBdr>
        </w:div>
        <w:div w:id="1038313001">
          <w:marLeft w:val="640"/>
          <w:marRight w:val="0"/>
          <w:marTop w:val="0"/>
          <w:marBottom w:val="0"/>
          <w:divBdr>
            <w:top w:val="none" w:sz="0" w:space="0" w:color="auto"/>
            <w:left w:val="none" w:sz="0" w:space="0" w:color="auto"/>
            <w:bottom w:val="none" w:sz="0" w:space="0" w:color="auto"/>
            <w:right w:val="none" w:sz="0" w:space="0" w:color="auto"/>
          </w:divBdr>
        </w:div>
        <w:div w:id="1770201515">
          <w:marLeft w:val="640"/>
          <w:marRight w:val="0"/>
          <w:marTop w:val="0"/>
          <w:marBottom w:val="0"/>
          <w:divBdr>
            <w:top w:val="none" w:sz="0" w:space="0" w:color="auto"/>
            <w:left w:val="none" w:sz="0" w:space="0" w:color="auto"/>
            <w:bottom w:val="none" w:sz="0" w:space="0" w:color="auto"/>
            <w:right w:val="none" w:sz="0" w:space="0" w:color="auto"/>
          </w:divBdr>
        </w:div>
        <w:div w:id="545527470">
          <w:marLeft w:val="640"/>
          <w:marRight w:val="0"/>
          <w:marTop w:val="0"/>
          <w:marBottom w:val="0"/>
          <w:divBdr>
            <w:top w:val="none" w:sz="0" w:space="0" w:color="auto"/>
            <w:left w:val="none" w:sz="0" w:space="0" w:color="auto"/>
            <w:bottom w:val="none" w:sz="0" w:space="0" w:color="auto"/>
            <w:right w:val="none" w:sz="0" w:space="0" w:color="auto"/>
          </w:divBdr>
        </w:div>
        <w:div w:id="810292170">
          <w:marLeft w:val="640"/>
          <w:marRight w:val="0"/>
          <w:marTop w:val="0"/>
          <w:marBottom w:val="0"/>
          <w:divBdr>
            <w:top w:val="none" w:sz="0" w:space="0" w:color="auto"/>
            <w:left w:val="none" w:sz="0" w:space="0" w:color="auto"/>
            <w:bottom w:val="none" w:sz="0" w:space="0" w:color="auto"/>
            <w:right w:val="none" w:sz="0" w:space="0" w:color="auto"/>
          </w:divBdr>
        </w:div>
        <w:div w:id="869728721">
          <w:marLeft w:val="640"/>
          <w:marRight w:val="0"/>
          <w:marTop w:val="0"/>
          <w:marBottom w:val="0"/>
          <w:divBdr>
            <w:top w:val="none" w:sz="0" w:space="0" w:color="auto"/>
            <w:left w:val="none" w:sz="0" w:space="0" w:color="auto"/>
            <w:bottom w:val="none" w:sz="0" w:space="0" w:color="auto"/>
            <w:right w:val="none" w:sz="0" w:space="0" w:color="auto"/>
          </w:divBdr>
        </w:div>
        <w:div w:id="1029377648">
          <w:marLeft w:val="640"/>
          <w:marRight w:val="0"/>
          <w:marTop w:val="0"/>
          <w:marBottom w:val="0"/>
          <w:divBdr>
            <w:top w:val="none" w:sz="0" w:space="0" w:color="auto"/>
            <w:left w:val="none" w:sz="0" w:space="0" w:color="auto"/>
            <w:bottom w:val="none" w:sz="0" w:space="0" w:color="auto"/>
            <w:right w:val="none" w:sz="0" w:space="0" w:color="auto"/>
          </w:divBdr>
        </w:div>
        <w:div w:id="1742681733">
          <w:marLeft w:val="640"/>
          <w:marRight w:val="0"/>
          <w:marTop w:val="0"/>
          <w:marBottom w:val="0"/>
          <w:divBdr>
            <w:top w:val="none" w:sz="0" w:space="0" w:color="auto"/>
            <w:left w:val="none" w:sz="0" w:space="0" w:color="auto"/>
            <w:bottom w:val="none" w:sz="0" w:space="0" w:color="auto"/>
            <w:right w:val="none" w:sz="0" w:space="0" w:color="auto"/>
          </w:divBdr>
        </w:div>
        <w:div w:id="380833827">
          <w:marLeft w:val="640"/>
          <w:marRight w:val="0"/>
          <w:marTop w:val="0"/>
          <w:marBottom w:val="0"/>
          <w:divBdr>
            <w:top w:val="none" w:sz="0" w:space="0" w:color="auto"/>
            <w:left w:val="none" w:sz="0" w:space="0" w:color="auto"/>
            <w:bottom w:val="none" w:sz="0" w:space="0" w:color="auto"/>
            <w:right w:val="none" w:sz="0" w:space="0" w:color="auto"/>
          </w:divBdr>
        </w:div>
        <w:div w:id="660541023">
          <w:marLeft w:val="640"/>
          <w:marRight w:val="0"/>
          <w:marTop w:val="0"/>
          <w:marBottom w:val="0"/>
          <w:divBdr>
            <w:top w:val="none" w:sz="0" w:space="0" w:color="auto"/>
            <w:left w:val="none" w:sz="0" w:space="0" w:color="auto"/>
            <w:bottom w:val="none" w:sz="0" w:space="0" w:color="auto"/>
            <w:right w:val="none" w:sz="0" w:space="0" w:color="auto"/>
          </w:divBdr>
        </w:div>
      </w:divsChild>
    </w:div>
    <w:div w:id="1840924140">
      <w:bodyDiv w:val="1"/>
      <w:marLeft w:val="0"/>
      <w:marRight w:val="0"/>
      <w:marTop w:val="0"/>
      <w:marBottom w:val="0"/>
      <w:divBdr>
        <w:top w:val="none" w:sz="0" w:space="0" w:color="auto"/>
        <w:left w:val="none" w:sz="0" w:space="0" w:color="auto"/>
        <w:bottom w:val="none" w:sz="0" w:space="0" w:color="auto"/>
        <w:right w:val="none" w:sz="0" w:space="0" w:color="auto"/>
      </w:divBdr>
      <w:divsChild>
        <w:div w:id="974867373">
          <w:marLeft w:val="640"/>
          <w:marRight w:val="0"/>
          <w:marTop w:val="0"/>
          <w:marBottom w:val="0"/>
          <w:divBdr>
            <w:top w:val="none" w:sz="0" w:space="0" w:color="auto"/>
            <w:left w:val="none" w:sz="0" w:space="0" w:color="auto"/>
            <w:bottom w:val="none" w:sz="0" w:space="0" w:color="auto"/>
            <w:right w:val="none" w:sz="0" w:space="0" w:color="auto"/>
          </w:divBdr>
        </w:div>
        <w:div w:id="1362895797">
          <w:marLeft w:val="640"/>
          <w:marRight w:val="0"/>
          <w:marTop w:val="0"/>
          <w:marBottom w:val="0"/>
          <w:divBdr>
            <w:top w:val="none" w:sz="0" w:space="0" w:color="auto"/>
            <w:left w:val="none" w:sz="0" w:space="0" w:color="auto"/>
            <w:bottom w:val="none" w:sz="0" w:space="0" w:color="auto"/>
            <w:right w:val="none" w:sz="0" w:space="0" w:color="auto"/>
          </w:divBdr>
        </w:div>
        <w:div w:id="1691027570">
          <w:marLeft w:val="640"/>
          <w:marRight w:val="0"/>
          <w:marTop w:val="0"/>
          <w:marBottom w:val="0"/>
          <w:divBdr>
            <w:top w:val="none" w:sz="0" w:space="0" w:color="auto"/>
            <w:left w:val="none" w:sz="0" w:space="0" w:color="auto"/>
            <w:bottom w:val="none" w:sz="0" w:space="0" w:color="auto"/>
            <w:right w:val="none" w:sz="0" w:space="0" w:color="auto"/>
          </w:divBdr>
        </w:div>
        <w:div w:id="394014363">
          <w:marLeft w:val="640"/>
          <w:marRight w:val="0"/>
          <w:marTop w:val="0"/>
          <w:marBottom w:val="0"/>
          <w:divBdr>
            <w:top w:val="none" w:sz="0" w:space="0" w:color="auto"/>
            <w:left w:val="none" w:sz="0" w:space="0" w:color="auto"/>
            <w:bottom w:val="none" w:sz="0" w:space="0" w:color="auto"/>
            <w:right w:val="none" w:sz="0" w:space="0" w:color="auto"/>
          </w:divBdr>
        </w:div>
        <w:div w:id="264660178">
          <w:marLeft w:val="640"/>
          <w:marRight w:val="0"/>
          <w:marTop w:val="0"/>
          <w:marBottom w:val="0"/>
          <w:divBdr>
            <w:top w:val="none" w:sz="0" w:space="0" w:color="auto"/>
            <w:left w:val="none" w:sz="0" w:space="0" w:color="auto"/>
            <w:bottom w:val="none" w:sz="0" w:space="0" w:color="auto"/>
            <w:right w:val="none" w:sz="0" w:space="0" w:color="auto"/>
          </w:divBdr>
        </w:div>
        <w:div w:id="1692340982">
          <w:marLeft w:val="640"/>
          <w:marRight w:val="0"/>
          <w:marTop w:val="0"/>
          <w:marBottom w:val="0"/>
          <w:divBdr>
            <w:top w:val="none" w:sz="0" w:space="0" w:color="auto"/>
            <w:left w:val="none" w:sz="0" w:space="0" w:color="auto"/>
            <w:bottom w:val="none" w:sz="0" w:space="0" w:color="auto"/>
            <w:right w:val="none" w:sz="0" w:space="0" w:color="auto"/>
          </w:divBdr>
        </w:div>
        <w:div w:id="1709840491">
          <w:marLeft w:val="640"/>
          <w:marRight w:val="0"/>
          <w:marTop w:val="0"/>
          <w:marBottom w:val="0"/>
          <w:divBdr>
            <w:top w:val="none" w:sz="0" w:space="0" w:color="auto"/>
            <w:left w:val="none" w:sz="0" w:space="0" w:color="auto"/>
            <w:bottom w:val="none" w:sz="0" w:space="0" w:color="auto"/>
            <w:right w:val="none" w:sz="0" w:space="0" w:color="auto"/>
          </w:divBdr>
        </w:div>
        <w:div w:id="1320157262">
          <w:marLeft w:val="640"/>
          <w:marRight w:val="0"/>
          <w:marTop w:val="0"/>
          <w:marBottom w:val="0"/>
          <w:divBdr>
            <w:top w:val="none" w:sz="0" w:space="0" w:color="auto"/>
            <w:left w:val="none" w:sz="0" w:space="0" w:color="auto"/>
            <w:bottom w:val="none" w:sz="0" w:space="0" w:color="auto"/>
            <w:right w:val="none" w:sz="0" w:space="0" w:color="auto"/>
          </w:divBdr>
        </w:div>
        <w:div w:id="641344963">
          <w:marLeft w:val="640"/>
          <w:marRight w:val="0"/>
          <w:marTop w:val="0"/>
          <w:marBottom w:val="0"/>
          <w:divBdr>
            <w:top w:val="none" w:sz="0" w:space="0" w:color="auto"/>
            <w:left w:val="none" w:sz="0" w:space="0" w:color="auto"/>
            <w:bottom w:val="none" w:sz="0" w:space="0" w:color="auto"/>
            <w:right w:val="none" w:sz="0" w:space="0" w:color="auto"/>
          </w:divBdr>
        </w:div>
        <w:div w:id="1225021169">
          <w:marLeft w:val="640"/>
          <w:marRight w:val="0"/>
          <w:marTop w:val="0"/>
          <w:marBottom w:val="0"/>
          <w:divBdr>
            <w:top w:val="none" w:sz="0" w:space="0" w:color="auto"/>
            <w:left w:val="none" w:sz="0" w:space="0" w:color="auto"/>
            <w:bottom w:val="none" w:sz="0" w:space="0" w:color="auto"/>
            <w:right w:val="none" w:sz="0" w:space="0" w:color="auto"/>
          </w:divBdr>
        </w:div>
        <w:div w:id="1997755638">
          <w:marLeft w:val="640"/>
          <w:marRight w:val="0"/>
          <w:marTop w:val="0"/>
          <w:marBottom w:val="0"/>
          <w:divBdr>
            <w:top w:val="none" w:sz="0" w:space="0" w:color="auto"/>
            <w:left w:val="none" w:sz="0" w:space="0" w:color="auto"/>
            <w:bottom w:val="none" w:sz="0" w:space="0" w:color="auto"/>
            <w:right w:val="none" w:sz="0" w:space="0" w:color="auto"/>
          </w:divBdr>
        </w:div>
        <w:div w:id="57289756">
          <w:marLeft w:val="640"/>
          <w:marRight w:val="0"/>
          <w:marTop w:val="0"/>
          <w:marBottom w:val="0"/>
          <w:divBdr>
            <w:top w:val="none" w:sz="0" w:space="0" w:color="auto"/>
            <w:left w:val="none" w:sz="0" w:space="0" w:color="auto"/>
            <w:bottom w:val="none" w:sz="0" w:space="0" w:color="auto"/>
            <w:right w:val="none" w:sz="0" w:space="0" w:color="auto"/>
          </w:divBdr>
        </w:div>
        <w:div w:id="1257860964">
          <w:marLeft w:val="640"/>
          <w:marRight w:val="0"/>
          <w:marTop w:val="0"/>
          <w:marBottom w:val="0"/>
          <w:divBdr>
            <w:top w:val="none" w:sz="0" w:space="0" w:color="auto"/>
            <w:left w:val="none" w:sz="0" w:space="0" w:color="auto"/>
            <w:bottom w:val="none" w:sz="0" w:space="0" w:color="auto"/>
            <w:right w:val="none" w:sz="0" w:space="0" w:color="auto"/>
          </w:divBdr>
        </w:div>
        <w:div w:id="2005090080">
          <w:marLeft w:val="640"/>
          <w:marRight w:val="0"/>
          <w:marTop w:val="0"/>
          <w:marBottom w:val="0"/>
          <w:divBdr>
            <w:top w:val="none" w:sz="0" w:space="0" w:color="auto"/>
            <w:left w:val="none" w:sz="0" w:space="0" w:color="auto"/>
            <w:bottom w:val="none" w:sz="0" w:space="0" w:color="auto"/>
            <w:right w:val="none" w:sz="0" w:space="0" w:color="auto"/>
          </w:divBdr>
        </w:div>
        <w:div w:id="1140031257">
          <w:marLeft w:val="640"/>
          <w:marRight w:val="0"/>
          <w:marTop w:val="0"/>
          <w:marBottom w:val="0"/>
          <w:divBdr>
            <w:top w:val="none" w:sz="0" w:space="0" w:color="auto"/>
            <w:left w:val="none" w:sz="0" w:space="0" w:color="auto"/>
            <w:bottom w:val="none" w:sz="0" w:space="0" w:color="auto"/>
            <w:right w:val="none" w:sz="0" w:space="0" w:color="auto"/>
          </w:divBdr>
        </w:div>
        <w:div w:id="342973367">
          <w:marLeft w:val="640"/>
          <w:marRight w:val="0"/>
          <w:marTop w:val="0"/>
          <w:marBottom w:val="0"/>
          <w:divBdr>
            <w:top w:val="none" w:sz="0" w:space="0" w:color="auto"/>
            <w:left w:val="none" w:sz="0" w:space="0" w:color="auto"/>
            <w:bottom w:val="none" w:sz="0" w:space="0" w:color="auto"/>
            <w:right w:val="none" w:sz="0" w:space="0" w:color="auto"/>
          </w:divBdr>
        </w:div>
        <w:div w:id="369384061">
          <w:marLeft w:val="640"/>
          <w:marRight w:val="0"/>
          <w:marTop w:val="0"/>
          <w:marBottom w:val="0"/>
          <w:divBdr>
            <w:top w:val="none" w:sz="0" w:space="0" w:color="auto"/>
            <w:left w:val="none" w:sz="0" w:space="0" w:color="auto"/>
            <w:bottom w:val="none" w:sz="0" w:space="0" w:color="auto"/>
            <w:right w:val="none" w:sz="0" w:space="0" w:color="auto"/>
          </w:divBdr>
        </w:div>
        <w:div w:id="2141537181">
          <w:marLeft w:val="640"/>
          <w:marRight w:val="0"/>
          <w:marTop w:val="0"/>
          <w:marBottom w:val="0"/>
          <w:divBdr>
            <w:top w:val="none" w:sz="0" w:space="0" w:color="auto"/>
            <w:left w:val="none" w:sz="0" w:space="0" w:color="auto"/>
            <w:bottom w:val="none" w:sz="0" w:space="0" w:color="auto"/>
            <w:right w:val="none" w:sz="0" w:space="0" w:color="auto"/>
          </w:divBdr>
        </w:div>
        <w:div w:id="1810709989">
          <w:marLeft w:val="640"/>
          <w:marRight w:val="0"/>
          <w:marTop w:val="0"/>
          <w:marBottom w:val="0"/>
          <w:divBdr>
            <w:top w:val="none" w:sz="0" w:space="0" w:color="auto"/>
            <w:left w:val="none" w:sz="0" w:space="0" w:color="auto"/>
            <w:bottom w:val="none" w:sz="0" w:space="0" w:color="auto"/>
            <w:right w:val="none" w:sz="0" w:space="0" w:color="auto"/>
          </w:divBdr>
        </w:div>
        <w:div w:id="435565595">
          <w:marLeft w:val="640"/>
          <w:marRight w:val="0"/>
          <w:marTop w:val="0"/>
          <w:marBottom w:val="0"/>
          <w:divBdr>
            <w:top w:val="none" w:sz="0" w:space="0" w:color="auto"/>
            <w:left w:val="none" w:sz="0" w:space="0" w:color="auto"/>
            <w:bottom w:val="none" w:sz="0" w:space="0" w:color="auto"/>
            <w:right w:val="none" w:sz="0" w:space="0" w:color="auto"/>
          </w:divBdr>
        </w:div>
        <w:div w:id="98524906">
          <w:marLeft w:val="640"/>
          <w:marRight w:val="0"/>
          <w:marTop w:val="0"/>
          <w:marBottom w:val="0"/>
          <w:divBdr>
            <w:top w:val="none" w:sz="0" w:space="0" w:color="auto"/>
            <w:left w:val="none" w:sz="0" w:space="0" w:color="auto"/>
            <w:bottom w:val="none" w:sz="0" w:space="0" w:color="auto"/>
            <w:right w:val="none" w:sz="0" w:space="0" w:color="auto"/>
          </w:divBdr>
        </w:div>
        <w:div w:id="1444618372">
          <w:marLeft w:val="640"/>
          <w:marRight w:val="0"/>
          <w:marTop w:val="0"/>
          <w:marBottom w:val="0"/>
          <w:divBdr>
            <w:top w:val="none" w:sz="0" w:space="0" w:color="auto"/>
            <w:left w:val="none" w:sz="0" w:space="0" w:color="auto"/>
            <w:bottom w:val="none" w:sz="0" w:space="0" w:color="auto"/>
            <w:right w:val="none" w:sz="0" w:space="0" w:color="auto"/>
          </w:divBdr>
        </w:div>
        <w:div w:id="1745880141">
          <w:marLeft w:val="640"/>
          <w:marRight w:val="0"/>
          <w:marTop w:val="0"/>
          <w:marBottom w:val="0"/>
          <w:divBdr>
            <w:top w:val="none" w:sz="0" w:space="0" w:color="auto"/>
            <w:left w:val="none" w:sz="0" w:space="0" w:color="auto"/>
            <w:bottom w:val="none" w:sz="0" w:space="0" w:color="auto"/>
            <w:right w:val="none" w:sz="0" w:space="0" w:color="auto"/>
          </w:divBdr>
        </w:div>
        <w:div w:id="19823630">
          <w:marLeft w:val="640"/>
          <w:marRight w:val="0"/>
          <w:marTop w:val="0"/>
          <w:marBottom w:val="0"/>
          <w:divBdr>
            <w:top w:val="none" w:sz="0" w:space="0" w:color="auto"/>
            <w:left w:val="none" w:sz="0" w:space="0" w:color="auto"/>
            <w:bottom w:val="none" w:sz="0" w:space="0" w:color="auto"/>
            <w:right w:val="none" w:sz="0" w:space="0" w:color="auto"/>
          </w:divBdr>
        </w:div>
        <w:div w:id="1513836357">
          <w:marLeft w:val="640"/>
          <w:marRight w:val="0"/>
          <w:marTop w:val="0"/>
          <w:marBottom w:val="0"/>
          <w:divBdr>
            <w:top w:val="none" w:sz="0" w:space="0" w:color="auto"/>
            <w:left w:val="none" w:sz="0" w:space="0" w:color="auto"/>
            <w:bottom w:val="none" w:sz="0" w:space="0" w:color="auto"/>
            <w:right w:val="none" w:sz="0" w:space="0" w:color="auto"/>
          </w:divBdr>
        </w:div>
        <w:div w:id="516239290">
          <w:marLeft w:val="640"/>
          <w:marRight w:val="0"/>
          <w:marTop w:val="0"/>
          <w:marBottom w:val="0"/>
          <w:divBdr>
            <w:top w:val="none" w:sz="0" w:space="0" w:color="auto"/>
            <w:left w:val="none" w:sz="0" w:space="0" w:color="auto"/>
            <w:bottom w:val="none" w:sz="0" w:space="0" w:color="auto"/>
            <w:right w:val="none" w:sz="0" w:space="0" w:color="auto"/>
          </w:divBdr>
        </w:div>
        <w:div w:id="312609065">
          <w:marLeft w:val="640"/>
          <w:marRight w:val="0"/>
          <w:marTop w:val="0"/>
          <w:marBottom w:val="0"/>
          <w:divBdr>
            <w:top w:val="none" w:sz="0" w:space="0" w:color="auto"/>
            <w:left w:val="none" w:sz="0" w:space="0" w:color="auto"/>
            <w:bottom w:val="none" w:sz="0" w:space="0" w:color="auto"/>
            <w:right w:val="none" w:sz="0" w:space="0" w:color="auto"/>
          </w:divBdr>
        </w:div>
        <w:div w:id="1728147387">
          <w:marLeft w:val="640"/>
          <w:marRight w:val="0"/>
          <w:marTop w:val="0"/>
          <w:marBottom w:val="0"/>
          <w:divBdr>
            <w:top w:val="none" w:sz="0" w:space="0" w:color="auto"/>
            <w:left w:val="none" w:sz="0" w:space="0" w:color="auto"/>
            <w:bottom w:val="none" w:sz="0" w:space="0" w:color="auto"/>
            <w:right w:val="none" w:sz="0" w:space="0" w:color="auto"/>
          </w:divBdr>
        </w:div>
        <w:div w:id="96566781">
          <w:marLeft w:val="640"/>
          <w:marRight w:val="0"/>
          <w:marTop w:val="0"/>
          <w:marBottom w:val="0"/>
          <w:divBdr>
            <w:top w:val="none" w:sz="0" w:space="0" w:color="auto"/>
            <w:left w:val="none" w:sz="0" w:space="0" w:color="auto"/>
            <w:bottom w:val="none" w:sz="0" w:space="0" w:color="auto"/>
            <w:right w:val="none" w:sz="0" w:space="0" w:color="auto"/>
          </w:divBdr>
        </w:div>
        <w:div w:id="1994987854">
          <w:marLeft w:val="640"/>
          <w:marRight w:val="0"/>
          <w:marTop w:val="0"/>
          <w:marBottom w:val="0"/>
          <w:divBdr>
            <w:top w:val="none" w:sz="0" w:space="0" w:color="auto"/>
            <w:left w:val="none" w:sz="0" w:space="0" w:color="auto"/>
            <w:bottom w:val="none" w:sz="0" w:space="0" w:color="auto"/>
            <w:right w:val="none" w:sz="0" w:space="0" w:color="auto"/>
          </w:divBdr>
        </w:div>
        <w:div w:id="1341159130">
          <w:marLeft w:val="640"/>
          <w:marRight w:val="0"/>
          <w:marTop w:val="0"/>
          <w:marBottom w:val="0"/>
          <w:divBdr>
            <w:top w:val="none" w:sz="0" w:space="0" w:color="auto"/>
            <w:left w:val="none" w:sz="0" w:space="0" w:color="auto"/>
            <w:bottom w:val="none" w:sz="0" w:space="0" w:color="auto"/>
            <w:right w:val="none" w:sz="0" w:space="0" w:color="auto"/>
          </w:divBdr>
        </w:div>
        <w:div w:id="960041349">
          <w:marLeft w:val="640"/>
          <w:marRight w:val="0"/>
          <w:marTop w:val="0"/>
          <w:marBottom w:val="0"/>
          <w:divBdr>
            <w:top w:val="none" w:sz="0" w:space="0" w:color="auto"/>
            <w:left w:val="none" w:sz="0" w:space="0" w:color="auto"/>
            <w:bottom w:val="none" w:sz="0" w:space="0" w:color="auto"/>
            <w:right w:val="none" w:sz="0" w:space="0" w:color="auto"/>
          </w:divBdr>
        </w:div>
        <w:div w:id="464616752">
          <w:marLeft w:val="640"/>
          <w:marRight w:val="0"/>
          <w:marTop w:val="0"/>
          <w:marBottom w:val="0"/>
          <w:divBdr>
            <w:top w:val="none" w:sz="0" w:space="0" w:color="auto"/>
            <w:left w:val="none" w:sz="0" w:space="0" w:color="auto"/>
            <w:bottom w:val="none" w:sz="0" w:space="0" w:color="auto"/>
            <w:right w:val="none" w:sz="0" w:space="0" w:color="auto"/>
          </w:divBdr>
        </w:div>
        <w:div w:id="1368674754">
          <w:marLeft w:val="640"/>
          <w:marRight w:val="0"/>
          <w:marTop w:val="0"/>
          <w:marBottom w:val="0"/>
          <w:divBdr>
            <w:top w:val="none" w:sz="0" w:space="0" w:color="auto"/>
            <w:left w:val="none" w:sz="0" w:space="0" w:color="auto"/>
            <w:bottom w:val="none" w:sz="0" w:space="0" w:color="auto"/>
            <w:right w:val="none" w:sz="0" w:space="0" w:color="auto"/>
          </w:divBdr>
        </w:div>
        <w:div w:id="669673712">
          <w:marLeft w:val="640"/>
          <w:marRight w:val="0"/>
          <w:marTop w:val="0"/>
          <w:marBottom w:val="0"/>
          <w:divBdr>
            <w:top w:val="none" w:sz="0" w:space="0" w:color="auto"/>
            <w:left w:val="none" w:sz="0" w:space="0" w:color="auto"/>
            <w:bottom w:val="none" w:sz="0" w:space="0" w:color="auto"/>
            <w:right w:val="none" w:sz="0" w:space="0" w:color="auto"/>
          </w:divBdr>
        </w:div>
        <w:div w:id="1480148714">
          <w:marLeft w:val="640"/>
          <w:marRight w:val="0"/>
          <w:marTop w:val="0"/>
          <w:marBottom w:val="0"/>
          <w:divBdr>
            <w:top w:val="none" w:sz="0" w:space="0" w:color="auto"/>
            <w:left w:val="none" w:sz="0" w:space="0" w:color="auto"/>
            <w:bottom w:val="none" w:sz="0" w:space="0" w:color="auto"/>
            <w:right w:val="none" w:sz="0" w:space="0" w:color="auto"/>
          </w:divBdr>
        </w:div>
        <w:div w:id="597911879">
          <w:marLeft w:val="640"/>
          <w:marRight w:val="0"/>
          <w:marTop w:val="0"/>
          <w:marBottom w:val="0"/>
          <w:divBdr>
            <w:top w:val="none" w:sz="0" w:space="0" w:color="auto"/>
            <w:left w:val="none" w:sz="0" w:space="0" w:color="auto"/>
            <w:bottom w:val="none" w:sz="0" w:space="0" w:color="auto"/>
            <w:right w:val="none" w:sz="0" w:space="0" w:color="auto"/>
          </w:divBdr>
        </w:div>
        <w:div w:id="1808425713">
          <w:marLeft w:val="640"/>
          <w:marRight w:val="0"/>
          <w:marTop w:val="0"/>
          <w:marBottom w:val="0"/>
          <w:divBdr>
            <w:top w:val="none" w:sz="0" w:space="0" w:color="auto"/>
            <w:left w:val="none" w:sz="0" w:space="0" w:color="auto"/>
            <w:bottom w:val="none" w:sz="0" w:space="0" w:color="auto"/>
            <w:right w:val="none" w:sz="0" w:space="0" w:color="auto"/>
          </w:divBdr>
        </w:div>
        <w:div w:id="1846437571">
          <w:marLeft w:val="640"/>
          <w:marRight w:val="0"/>
          <w:marTop w:val="0"/>
          <w:marBottom w:val="0"/>
          <w:divBdr>
            <w:top w:val="none" w:sz="0" w:space="0" w:color="auto"/>
            <w:left w:val="none" w:sz="0" w:space="0" w:color="auto"/>
            <w:bottom w:val="none" w:sz="0" w:space="0" w:color="auto"/>
            <w:right w:val="none" w:sz="0" w:space="0" w:color="auto"/>
          </w:divBdr>
        </w:div>
        <w:div w:id="2022050748">
          <w:marLeft w:val="640"/>
          <w:marRight w:val="0"/>
          <w:marTop w:val="0"/>
          <w:marBottom w:val="0"/>
          <w:divBdr>
            <w:top w:val="none" w:sz="0" w:space="0" w:color="auto"/>
            <w:left w:val="none" w:sz="0" w:space="0" w:color="auto"/>
            <w:bottom w:val="none" w:sz="0" w:space="0" w:color="auto"/>
            <w:right w:val="none" w:sz="0" w:space="0" w:color="auto"/>
          </w:divBdr>
        </w:div>
        <w:div w:id="946304553">
          <w:marLeft w:val="640"/>
          <w:marRight w:val="0"/>
          <w:marTop w:val="0"/>
          <w:marBottom w:val="0"/>
          <w:divBdr>
            <w:top w:val="none" w:sz="0" w:space="0" w:color="auto"/>
            <w:left w:val="none" w:sz="0" w:space="0" w:color="auto"/>
            <w:bottom w:val="none" w:sz="0" w:space="0" w:color="auto"/>
            <w:right w:val="none" w:sz="0" w:space="0" w:color="auto"/>
          </w:divBdr>
        </w:div>
        <w:div w:id="843588986">
          <w:marLeft w:val="640"/>
          <w:marRight w:val="0"/>
          <w:marTop w:val="0"/>
          <w:marBottom w:val="0"/>
          <w:divBdr>
            <w:top w:val="none" w:sz="0" w:space="0" w:color="auto"/>
            <w:left w:val="none" w:sz="0" w:space="0" w:color="auto"/>
            <w:bottom w:val="none" w:sz="0" w:space="0" w:color="auto"/>
            <w:right w:val="none" w:sz="0" w:space="0" w:color="auto"/>
          </w:divBdr>
        </w:div>
        <w:div w:id="1305817005">
          <w:marLeft w:val="640"/>
          <w:marRight w:val="0"/>
          <w:marTop w:val="0"/>
          <w:marBottom w:val="0"/>
          <w:divBdr>
            <w:top w:val="none" w:sz="0" w:space="0" w:color="auto"/>
            <w:left w:val="none" w:sz="0" w:space="0" w:color="auto"/>
            <w:bottom w:val="none" w:sz="0" w:space="0" w:color="auto"/>
            <w:right w:val="none" w:sz="0" w:space="0" w:color="auto"/>
          </w:divBdr>
        </w:div>
        <w:div w:id="215358235">
          <w:marLeft w:val="640"/>
          <w:marRight w:val="0"/>
          <w:marTop w:val="0"/>
          <w:marBottom w:val="0"/>
          <w:divBdr>
            <w:top w:val="none" w:sz="0" w:space="0" w:color="auto"/>
            <w:left w:val="none" w:sz="0" w:space="0" w:color="auto"/>
            <w:bottom w:val="none" w:sz="0" w:space="0" w:color="auto"/>
            <w:right w:val="none" w:sz="0" w:space="0" w:color="auto"/>
          </w:divBdr>
        </w:div>
        <w:div w:id="1975410184">
          <w:marLeft w:val="640"/>
          <w:marRight w:val="0"/>
          <w:marTop w:val="0"/>
          <w:marBottom w:val="0"/>
          <w:divBdr>
            <w:top w:val="none" w:sz="0" w:space="0" w:color="auto"/>
            <w:left w:val="none" w:sz="0" w:space="0" w:color="auto"/>
            <w:bottom w:val="none" w:sz="0" w:space="0" w:color="auto"/>
            <w:right w:val="none" w:sz="0" w:space="0" w:color="auto"/>
          </w:divBdr>
        </w:div>
        <w:div w:id="110250784">
          <w:marLeft w:val="640"/>
          <w:marRight w:val="0"/>
          <w:marTop w:val="0"/>
          <w:marBottom w:val="0"/>
          <w:divBdr>
            <w:top w:val="none" w:sz="0" w:space="0" w:color="auto"/>
            <w:left w:val="none" w:sz="0" w:space="0" w:color="auto"/>
            <w:bottom w:val="none" w:sz="0" w:space="0" w:color="auto"/>
            <w:right w:val="none" w:sz="0" w:space="0" w:color="auto"/>
          </w:divBdr>
        </w:div>
        <w:div w:id="476921758">
          <w:marLeft w:val="640"/>
          <w:marRight w:val="0"/>
          <w:marTop w:val="0"/>
          <w:marBottom w:val="0"/>
          <w:divBdr>
            <w:top w:val="none" w:sz="0" w:space="0" w:color="auto"/>
            <w:left w:val="none" w:sz="0" w:space="0" w:color="auto"/>
            <w:bottom w:val="none" w:sz="0" w:space="0" w:color="auto"/>
            <w:right w:val="none" w:sz="0" w:space="0" w:color="auto"/>
          </w:divBdr>
        </w:div>
        <w:div w:id="694503413">
          <w:marLeft w:val="640"/>
          <w:marRight w:val="0"/>
          <w:marTop w:val="0"/>
          <w:marBottom w:val="0"/>
          <w:divBdr>
            <w:top w:val="none" w:sz="0" w:space="0" w:color="auto"/>
            <w:left w:val="none" w:sz="0" w:space="0" w:color="auto"/>
            <w:bottom w:val="none" w:sz="0" w:space="0" w:color="auto"/>
            <w:right w:val="none" w:sz="0" w:space="0" w:color="auto"/>
          </w:divBdr>
        </w:div>
        <w:div w:id="688291547">
          <w:marLeft w:val="640"/>
          <w:marRight w:val="0"/>
          <w:marTop w:val="0"/>
          <w:marBottom w:val="0"/>
          <w:divBdr>
            <w:top w:val="none" w:sz="0" w:space="0" w:color="auto"/>
            <w:left w:val="none" w:sz="0" w:space="0" w:color="auto"/>
            <w:bottom w:val="none" w:sz="0" w:space="0" w:color="auto"/>
            <w:right w:val="none" w:sz="0" w:space="0" w:color="auto"/>
          </w:divBdr>
        </w:div>
        <w:div w:id="1045525972">
          <w:marLeft w:val="640"/>
          <w:marRight w:val="0"/>
          <w:marTop w:val="0"/>
          <w:marBottom w:val="0"/>
          <w:divBdr>
            <w:top w:val="none" w:sz="0" w:space="0" w:color="auto"/>
            <w:left w:val="none" w:sz="0" w:space="0" w:color="auto"/>
            <w:bottom w:val="none" w:sz="0" w:space="0" w:color="auto"/>
            <w:right w:val="none" w:sz="0" w:space="0" w:color="auto"/>
          </w:divBdr>
        </w:div>
        <w:div w:id="2004778982">
          <w:marLeft w:val="640"/>
          <w:marRight w:val="0"/>
          <w:marTop w:val="0"/>
          <w:marBottom w:val="0"/>
          <w:divBdr>
            <w:top w:val="none" w:sz="0" w:space="0" w:color="auto"/>
            <w:left w:val="none" w:sz="0" w:space="0" w:color="auto"/>
            <w:bottom w:val="none" w:sz="0" w:space="0" w:color="auto"/>
            <w:right w:val="none" w:sz="0" w:space="0" w:color="auto"/>
          </w:divBdr>
        </w:div>
        <w:div w:id="1257521167">
          <w:marLeft w:val="640"/>
          <w:marRight w:val="0"/>
          <w:marTop w:val="0"/>
          <w:marBottom w:val="0"/>
          <w:divBdr>
            <w:top w:val="none" w:sz="0" w:space="0" w:color="auto"/>
            <w:left w:val="none" w:sz="0" w:space="0" w:color="auto"/>
            <w:bottom w:val="none" w:sz="0" w:space="0" w:color="auto"/>
            <w:right w:val="none" w:sz="0" w:space="0" w:color="auto"/>
          </w:divBdr>
        </w:div>
        <w:div w:id="626475378">
          <w:marLeft w:val="640"/>
          <w:marRight w:val="0"/>
          <w:marTop w:val="0"/>
          <w:marBottom w:val="0"/>
          <w:divBdr>
            <w:top w:val="none" w:sz="0" w:space="0" w:color="auto"/>
            <w:left w:val="none" w:sz="0" w:space="0" w:color="auto"/>
            <w:bottom w:val="none" w:sz="0" w:space="0" w:color="auto"/>
            <w:right w:val="none" w:sz="0" w:space="0" w:color="auto"/>
          </w:divBdr>
        </w:div>
        <w:div w:id="1062018754">
          <w:marLeft w:val="640"/>
          <w:marRight w:val="0"/>
          <w:marTop w:val="0"/>
          <w:marBottom w:val="0"/>
          <w:divBdr>
            <w:top w:val="none" w:sz="0" w:space="0" w:color="auto"/>
            <w:left w:val="none" w:sz="0" w:space="0" w:color="auto"/>
            <w:bottom w:val="none" w:sz="0" w:space="0" w:color="auto"/>
            <w:right w:val="none" w:sz="0" w:space="0" w:color="auto"/>
          </w:divBdr>
        </w:div>
        <w:div w:id="2104378779">
          <w:marLeft w:val="640"/>
          <w:marRight w:val="0"/>
          <w:marTop w:val="0"/>
          <w:marBottom w:val="0"/>
          <w:divBdr>
            <w:top w:val="none" w:sz="0" w:space="0" w:color="auto"/>
            <w:left w:val="none" w:sz="0" w:space="0" w:color="auto"/>
            <w:bottom w:val="none" w:sz="0" w:space="0" w:color="auto"/>
            <w:right w:val="none" w:sz="0" w:space="0" w:color="auto"/>
          </w:divBdr>
        </w:div>
        <w:div w:id="1435592719">
          <w:marLeft w:val="640"/>
          <w:marRight w:val="0"/>
          <w:marTop w:val="0"/>
          <w:marBottom w:val="0"/>
          <w:divBdr>
            <w:top w:val="none" w:sz="0" w:space="0" w:color="auto"/>
            <w:left w:val="none" w:sz="0" w:space="0" w:color="auto"/>
            <w:bottom w:val="none" w:sz="0" w:space="0" w:color="auto"/>
            <w:right w:val="none" w:sz="0" w:space="0" w:color="auto"/>
          </w:divBdr>
        </w:div>
        <w:div w:id="705719102">
          <w:marLeft w:val="640"/>
          <w:marRight w:val="0"/>
          <w:marTop w:val="0"/>
          <w:marBottom w:val="0"/>
          <w:divBdr>
            <w:top w:val="none" w:sz="0" w:space="0" w:color="auto"/>
            <w:left w:val="none" w:sz="0" w:space="0" w:color="auto"/>
            <w:bottom w:val="none" w:sz="0" w:space="0" w:color="auto"/>
            <w:right w:val="none" w:sz="0" w:space="0" w:color="auto"/>
          </w:divBdr>
        </w:div>
        <w:div w:id="1645499106">
          <w:marLeft w:val="640"/>
          <w:marRight w:val="0"/>
          <w:marTop w:val="0"/>
          <w:marBottom w:val="0"/>
          <w:divBdr>
            <w:top w:val="none" w:sz="0" w:space="0" w:color="auto"/>
            <w:left w:val="none" w:sz="0" w:space="0" w:color="auto"/>
            <w:bottom w:val="none" w:sz="0" w:space="0" w:color="auto"/>
            <w:right w:val="none" w:sz="0" w:space="0" w:color="auto"/>
          </w:divBdr>
        </w:div>
        <w:div w:id="1155729440">
          <w:marLeft w:val="640"/>
          <w:marRight w:val="0"/>
          <w:marTop w:val="0"/>
          <w:marBottom w:val="0"/>
          <w:divBdr>
            <w:top w:val="none" w:sz="0" w:space="0" w:color="auto"/>
            <w:left w:val="none" w:sz="0" w:space="0" w:color="auto"/>
            <w:bottom w:val="none" w:sz="0" w:space="0" w:color="auto"/>
            <w:right w:val="none" w:sz="0" w:space="0" w:color="auto"/>
          </w:divBdr>
        </w:div>
        <w:div w:id="855997154">
          <w:marLeft w:val="640"/>
          <w:marRight w:val="0"/>
          <w:marTop w:val="0"/>
          <w:marBottom w:val="0"/>
          <w:divBdr>
            <w:top w:val="none" w:sz="0" w:space="0" w:color="auto"/>
            <w:left w:val="none" w:sz="0" w:space="0" w:color="auto"/>
            <w:bottom w:val="none" w:sz="0" w:space="0" w:color="auto"/>
            <w:right w:val="none" w:sz="0" w:space="0" w:color="auto"/>
          </w:divBdr>
        </w:div>
        <w:div w:id="1685014796">
          <w:marLeft w:val="640"/>
          <w:marRight w:val="0"/>
          <w:marTop w:val="0"/>
          <w:marBottom w:val="0"/>
          <w:divBdr>
            <w:top w:val="none" w:sz="0" w:space="0" w:color="auto"/>
            <w:left w:val="none" w:sz="0" w:space="0" w:color="auto"/>
            <w:bottom w:val="none" w:sz="0" w:space="0" w:color="auto"/>
            <w:right w:val="none" w:sz="0" w:space="0" w:color="auto"/>
          </w:divBdr>
        </w:div>
        <w:div w:id="2038501526">
          <w:marLeft w:val="640"/>
          <w:marRight w:val="0"/>
          <w:marTop w:val="0"/>
          <w:marBottom w:val="0"/>
          <w:divBdr>
            <w:top w:val="none" w:sz="0" w:space="0" w:color="auto"/>
            <w:left w:val="none" w:sz="0" w:space="0" w:color="auto"/>
            <w:bottom w:val="none" w:sz="0" w:space="0" w:color="auto"/>
            <w:right w:val="none" w:sz="0" w:space="0" w:color="auto"/>
          </w:divBdr>
        </w:div>
        <w:div w:id="1534150335">
          <w:marLeft w:val="640"/>
          <w:marRight w:val="0"/>
          <w:marTop w:val="0"/>
          <w:marBottom w:val="0"/>
          <w:divBdr>
            <w:top w:val="none" w:sz="0" w:space="0" w:color="auto"/>
            <w:left w:val="none" w:sz="0" w:space="0" w:color="auto"/>
            <w:bottom w:val="none" w:sz="0" w:space="0" w:color="auto"/>
            <w:right w:val="none" w:sz="0" w:space="0" w:color="auto"/>
          </w:divBdr>
        </w:div>
        <w:div w:id="828444964">
          <w:marLeft w:val="640"/>
          <w:marRight w:val="0"/>
          <w:marTop w:val="0"/>
          <w:marBottom w:val="0"/>
          <w:divBdr>
            <w:top w:val="none" w:sz="0" w:space="0" w:color="auto"/>
            <w:left w:val="none" w:sz="0" w:space="0" w:color="auto"/>
            <w:bottom w:val="none" w:sz="0" w:space="0" w:color="auto"/>
            <w:right w:val="none" w:sz="0" w:space="0" w:color="auto"/>
          </w:divBdr>
        </w:div>
        <w:div w:id="355929869">
          <w:marLeft w:val="640"/>
          <w:marRight w:val="0"/>
          <w:marTop w:val="0"/>
          <w:marBottom w:val="0"/>
          <w:divBdr>
            <w:top w:val="none" w:sz="0" w:space="0" w:color="auto"/>
            <w:left w:val="none" w:sz="0" w:space="0" w:color="auto"/>
            <w:bottom w:val="none" w:sz="0" w:space="0" w:color="auto"/>
            <w:right w:val="none" w:sz="0" w:space="0" w:color="auto"/>
          </w:divBdr>
        </w:div>
        <w:div w:id="2134979650">
          <w:marLeft w:val="640"/>
          <w:marRight w:val="0"/>
          <w:marTop w:val="0"/>
          <w:marBottom w:val="0"/>
          <w:divBdr>
            <w:top w:val="none" w:sz="0" w:space="0" w:color="auto"/>
            <w:left w:val="none" w:sz="0" w:space="0" w:color="auto"/>
            <w:bottom w:val="none" w:sz="0" w:space="0" w:color="auto"/>
            <w:right w:val="none" w:sz="0" w:space="0" w:color="auto"/>
          </w:divBdr>
        </w:div>
        <w:div w:id="1647708241">
          <w:marLeft w:val="640"/>
          <w:marRight w:val="0"/>
          <w:marTop w:val="0"/>
          <w:marBottom w:val="0"/>
          <w:divBdr>
            <w:top w:val="none" w:sz="0" w:space="0" w:color="auto"/>
            <w:left w:val="none" w:sz="0" w:space="0" w:color="auto"/>
            <w:bottom w:val="none" w:sz="0" w:space="0" w:color="auto"/>
            <w:right w:val="none" w:sz="0" w:space="0" w:color="auto"/>
          </w:divBdr>
        </w:div>
        <w:div w:id="428163028">
          <w:marLeft w:val="640"/>
          <w:marRight w:val="0"/>
          <w:marTop w:val="0"/>
          <w:marBottom w:val="0"/>
          <w:divBdr>
            <w:top w:val="none" w:sz="0" w:space="0" w:color="auto"/>
            <w:left w:val="none" w:sz="0" w:space="0" w:color="auto"/>
            <w:bottom w:val="none" w:sz="0" w:space="0" w:color="auto"/>
            <w:right w:val="none" w:sz="0" w:space="0" w:color="auto"/>
          </w:divBdr>
        </w:div>
        <w:div w:id="1114789424">
          <w:marLeft w:val="640"/>
          <w:marRight w:val="0"/>
          <w:marTop w:val="0"/>
          <w:marBottom w:val="0"/>
          <w:divBdr>
            <w:top w:val="none" w:sz="0" w:space="0" w:color="auto"/>
            <w:left w:val="none" w:sz="0" w:space="0" w:color="auto"/>
            <w:bottom w:val="none" w:sz="0" w:space="0" w:color="auto"/>
            <w:right w:val="none" w:sz="0" w:space="0" w:color="auto"/>
          </w:divBdr>
        </w:div>
        <w:div w:id="548536714">
          <w:marLeft w:val="640"/>
          <w:marRight w:val="0"/>
          <w:marTop w:val="0"/>
          <w:marBottom w:val="0"/>
          <w:divBdr>
            <w:top w:val="none" w:sz="0" w:space="0" w:color="auto"/>
            <w:left w:val="none" w:sz="0" w:space="0" w:color="auto"/>
            <w:bottom w:val="none" w:sz="0" w:space="0" w:color="auto"/>
            <w:right w:val="none" w:sz="0" w:space="0" w:color="auto"/>
          </w:divBdr>
        </w:div>
        <w:div w:id="265818239">
          <w:marLeft w:val="640"/>
          <w:marRight w:val="0"/>
          <w:marTop w:val="0"/>
          <w:marBottom w:val="0"/>
          <w:divBdr>
            <w:top w:val="none" w:sz="0" w:space="0" w:color="auto"/>
            <w:left w:val="none" w:sz="0" w:space="0" w:color="auto"/>
            <w:bottom w:val="none" w:sz="0" w:space="0" w:color="auto"/>
            <w:right w:val="none" w:sz="0" w:space="0" w:color="auto"/>
          </w:divBdr>
        </w:div>
        <w:div w:id="1907714963">
          <w:marLeft w:val="640"/>
          <w:marRight w:val="0"/>
          <w:marTop w:val="0"/>
          <w:marBottom w:val="0"/>
          <w:divBdr>
            <w:top w:val="none" w:sz="0" w:space="0" w:color="auto"/>
            <w:left w:val="none" w:sz="0" w:space="0" w:color="auto"/>
            <w:bottom w:val="none" w:sz="0" w:space="0" w:color="auto"/>
            <w:right w:val="none" w:sz="0" w:space="0" w:color="auto"/>
          </w:divBdr>
        </w:div>
        <w:div w:id="164829924">
          <w:marLeft w:val="640"/>
          <w:marRight w:val="0"/>
          <w:marTop w:val="0"/>
          <w:marBottom w:val="0"/>
          <w:divBdr>
            <w:top w:val="none" w:sz="0" w:space="0" w:color="auto"/>
            <w:left w:val="none" w:sz="0" w:space="0" w:color="auto"/>
            <w:bottom w:val="none" w:sz="0" w:space="0" w:color="auto"/>
            <w:right w:val="none" w:sz="0" w:space="0" w:color="auto"/>
          </w:divBdr>
        </w:div>
        <w:div w:id="478688356">
          <w:marLeft w:val="640"/>
          <w:marRight w:val="0"/>
          <w:marTop w:val="0"/>
          <w:marBottom w:val="0"/>
          <w:divBdr>
            <w:top w:val="none" w:sz="0" w:space="0" w:color="auto"/>
            <w:left w:val="none" w:sz="0" w:space="0" w:color="auto"/>
            <w:bottom w:val="none" w:sz="0" w:space="0" w:color="auto"/>
            <w:right w:val="none" w:sz="0" w:space="0" w:color="auto"/>
          </w:divBdr>
        </w:div>
      </w:divsChild>
    </w:div>
    <w:div w:id="1846901235">
      <w:bodyDiv w:val="1"/>
      <w:marLeft w:val="0"/>
      <w:marRight w:val="0"/>
      <w:marTop w:val="0"/>
      <w:marBottom w:val="0"/>
      <w:divBdr>
        <w:top w:val="none" w:sz="0" w:space="0" w:color="auto"/>
        <w:left w:val="none" w:sz="0" w:space="0" w:color="auto"/>
        <w:bottom w:val="none" w:sz="0" w:space="0" w:color="auto"/>
        <w:right w:val="none" w:sz="0" w:space="0" w:color="auto"/>
      </w:divBdr>
      <w:divsChild>
        <w:div w:id="1541166830">
          <w:marLeft w:val="640"/>
          <w:marRight w:val="0"/>
          <w:marTop w:val="0"/>
          <w:marBottom w:val="0"/>
          <w:divBdr>
            <w:top w:val="none" w:sz="0" w:space="0" w:color="auto"/>
            <w:left w:val="none" w:sz="0" w:space="0" w:color="auto"/>
            <w:bottom w:val="none" w:sz="0" w:space="0" w:color="auto"/>
            <w:right w:val="none" w:sz="0" w:space="0" w:color="auto"/>
          </w:divBdr>
        </w:div>
        <w:div w:id="82191023">
          <w:marLeft w:val="640"/>
          <w:marRight w:val="0"/>
          <w:marTop w:val="0"/>
          <w:marBottom w:val="0"/>
          <w:divBdr>
            <w:top w:val="none" w:sz="0" w:space="0" w:color="auto"/>
            <w:left w:val="none" w:sz="0" w:space="0" w:color="auto"/>
            <w:bottom w:val="none" w:sz="0" w:space="0" w:color="auto"/>
            <w:right w:val="none" w:sz="0" w:space="0" w:color="auto"/>
          </w:divBdr>
        </w:div>
        <w:div w:id="618953305">
          <w:marLeft w:val="640"/>
          <w:marRight w:val="0"/>
          <w:marTop w:val="0"/>
          <w:marBottom w:val="0"/>
          <w:divBdr>
            <w:top w:val="none" w:sz="0" w:space="0" w:color="auto"/>
            <w:left w:val="none" w:sz="0" w:space="0" w:color="auto"/>
            <w:bottom w:val="none" w:sz="0" w:space="0" w:color="auto"/>
            <w:right w:val="none" w:sz="0" w:space="0" w:color="auto"/>
          </w:divBdr>
        </w:div>
        <w:div w:id="1263950666">
          <w:marLeft w:val="640"/>
          <w:marRight w:val="0"/>
          <w:marTop w:val="0"/>
          <w:marBottom w:val="0"/>
          <w:divBdr>
            <w:top w:val="none" w:sz="0" w:space="0" w:color="auto"/>
            <w:left w:val="none" w:sz="0" w:space="0" w:color="auto"/>
            <w:bottom w:val="none" w:sz="0" w:space="0" w:color="auto"/>
            <w:right w:val="none" w:sz="0" w:space="0" w:color="auto"/>
          </w:divBdr>
        </w:div>
        <w:div w:id="936519051">
          <w:marLeft w:val="640"/>
          <w:marRight w:val="0"/>
          <w:marTop w:val="0"/>
          <w:marBottom w:val="0"/>
          <w:divBdr>
            <w:top w:val="none" w:sz="0" w:space="0" w:color="auto"/>
            <w:left w:val="none" w:sz="0" w:space="0" w:color="auto"/>
            <w:bottom w:val="none" w:sz="0" w:space="0" w:color="auto"/>
            <w:right w:val="none" w:sz="0" w:space="0" w:color="auto"/>
          </w:divBdr>
        </w:div>
        <w:div w:id="1260025290">
          <w:marLeft w:val="640"/>
          <w:marRight w:val="0"/>
          <w:marTop w:val="0"/>
          <w:marBottom w:val="0"/>
          <w:divBdr>
            <w:top w:val="none" w:sz="0" w:space="0" w:color="auto"/>
            <w:left w:val="none" w:sz="0" w:space="0" w:color="auto"/>
            <w:bottom w:val="none" w:sz="0" w:space="0" w:color="auto"/>
            <w:right w:val="none" w:sz="0" w:space="0" w:color="auto"/>
          </w:divBdr>
        </w:div>
        <w:div w:id="2123304951">
          <w:marLeft w:val="640"/>
          <w:marRight w:val="0"/>
          <w:marTop w:val="0"/>
          <w:marBottom w:val="0"/>
          <w:divBdr>
            <w:top w:val="none" w:sz="0" w:space="0" w:color="auto"/>
            <w:left w:val="none" w:sz="0" w:space="0" w:color="auto"/>
            <w:bottom w:val="none" w:sz="0" w:space="0" w:color="auto"/>
            <w:right w:val="none" w:sz="0" w:space="0" w:color="auto"/>
          </w:divBdr>
        </w:div>
        <w:div w:id="1991785948">
          <w:marLeft w:val="640"/>
          <w:marRight w:val="0"/>
          <w:marTop w:val="0"/>
          <w:marBottom w:val="0"/>
          <w:divBdr>
            <w:top w:val="none" w:sz="0" w:space="0" w:color="auto"/>
            <w:left w:val="none" w:sz="0" w:space="0" w:color="auto"/>
            <w:bottom w:val="none" w:sz="0" w:space="0" w:color="auto"/>
            <w:right w:val="none" w:sz="0" w:space="0" w:color="auto"/>
          </w:divBdr>
        </w:div>
        <w:div w:id="1045060489">
          <w:marLeft w:val="640"/>
          <w:marRight w:val="0"/>
          <w:marTop w:val="0"/>
          <w:marBottom w:val="0"/>
          <w:divBdr>
            <w:top w:val="none" w:sz="0" w:space="0" w:color="auto"/>
            <w:left w:val="none" w:sz="0" w:space="0" w:color="auto"/>
            <w:bottom w:val="none" w:sz="0" w:space="0" w:color="auto"/>
            <w:right w:val="none" w:sz="0" w:space="0" w:color="auto"/>
          </w:divBdr>
        </w:div>
        <w:div w:id="833184439">
          <w:marLeft w:val="640"/>
          <w:marRight w:val="0"/>
          <w:marTop w:val="0"/>
          <w:marBottom w:val="0"/>
          <w:divBdr>
            <w:top w:val="none" w:sz="0" w:space="0" w:color="auto"/>
            <w:left w:val="none" w:sz="0" w:space="0" w:color="auto"/>
            <w:bottom w:val="none" w:sz="0" w:space="0" w:color="auto"/>
            <w:right w:val="none" w:sz="0" w:space="0" w:color="auto"/>
          </w:divBdr>
        </w:div>
        <w:div w:id="473714732">
          <w:marLeft w:val="640"/>
          <w:marRight w:val="0"/>
          <w:marTop w:val="0"/>
          <w:marBottom w:val="0"/>
          <w:divBdr>
            <w:top w:val="none" w:sz="0" w:space="0" w:color="auto"/>
            <w:left w:val="none" w:sz="0" w:space="0" w:color="auto"/>
            <w:bottom w:val="none" w:sz="0" w:space="0" w:color="auto"/>
            <w:right w:val="none" w:sz="0" w:space="0" w:color="auto"/>
          </w:divBdr>
        </w:div>
        <w:div w:id="1480465367">
          <w:marLeft w:val="640"/>
          <w:marRight w:val="0"/>
          <w:marTop w:val="0"/>
          <w:marBottom w:val="0"/>
          <w:divBdr>
            <w:top w:val="none" w:sz="0" w:space="0" w:color="auto"/>
            <w:left w:val="none" w:sz="0" w:space="0" w:color="auto"/>
            <w:bottom w:val="none" w:sz="0" w:space="0" w:color="auto"/>
            <w:right w:val="none" w:sz="0" w:space="0" w:color="auto"/>
          </w:divBdr>
        </w:div>
        <w:div w:id="658576063">
          <w:marLeft w:val="640"/>
          <w:marRight w:val="0"/>
          <w:marTop w:val="0"/>
          <w:marBottom w:val="0"/>
          <w:divBdr>
            <w:top w:val="none" w:sz="0" w:space="0" w:color="auto"/>
            <w:left w:val="none" w:sz="0" w:space="0" w:color="auto"/>
            <w:bottom w:val="none" w:sz="0" w:space="0" w:color="auto"/>
            <w:right w:val="none" w:sz="0" w:space="0" w:color="auto"/>
          </w:divBdr>
        </w:div>
        <w:div w:id="1154906573">
          <w:marLeft w:val="640"/>
          <w:marRight w:val="0"/>
          <w:marTop w:val="0"/>
          <w:marBottom w:val="0"/>
          <w:divBdr>
            <w:top w:val="none" w:sz="0" w:space="0" w:color="auto"/>
            <w:left w:val="none" w:sz="0" w:space="0" w:color="auto"/>
            <w:bottom w:val="none" w:sz="0" w:space="0" w:color="auto"/>
            <w:right w:val="none" w:sz="0" w:space="0" w:color="auto"/>
          </w:divBdr>
        </w:div>
        <w:div w:id="1658267135">
          <w:marLeft w:val="640"/>
          <w:marRight w:val="0"/>
          <w:marTop w:val="0"/>
          <w:marBottom w:val="0"/>
          <w:divBdr>
            <w:top w:val="none" w:sz="0" w:space="0" w:color="auto"/>
            <w:left w:val="none" w:sz="0" w:space="0" w:color="auto"/>
            <w:bottom w:val="none" w:sz="0" w:space="0" w:color="auto"/>
            <w:right w:val="none" w:sz="0" w:space="0" w:color="auto"/>
          </w:divBdr>
        </w:div>
        <w:div w:id="1135177746">
          <w:marLeft w:val="640"/>
          <w:marRight w:val="0"/>
          <w:marTop w:val="0"/>
          <w:marBottom w:val="0"/>
          <w:divBdr>
            <w:top w:val="none" w:sz="0" w:space="0" w:color="auto"/>
            <w:left w:val="none" w:sz="0" w:space="0" w:color="auto"/>
            <w:bottom w:val="none" w:sz="0" w:space="0" w:color="auto"/>
            <w:right w:val="none" w:sz="0" w:space="0" w:color="auto"/>
          </w:divBdr>
        </w:div>
        <w:div w:id="2137409818">
          <w:marLeft w:val="640"/>
          <w:marRight w:val="0"/>
          <w:marTop w:val="0"/>
          <w:marBottom w:val="0"/>
          <w:divBdr>
            <w:top w:val="none" w:sz="0" w:space="0" w:color="auto"/>
            <w:left w:val="none" w:sz="0" w:space="0" w:color="auto"/>
            <w:bottom w:val="none" w:sz="0" w:space="0" w:color="auto"/>
            <w:right w:val="none" w:sz="0" w:space="0" w:color="auto"/>
          </w:divBdr>
        </w:div>
        <w:div w:id="338578893">
          <w:marLeft w:val="640"/>
          <w:marRight w:val="0"/>
          <w:marTop w:val="0"/>
          <w:marBottom w:val="0"/>
          <w:divBdr>
            <w:top w:val="none" w:sz="0" w:space="0" w:color="auto"/>
            <w:left w:val="none" w:sz="0" w:space="0" w:color="auto"/>
            <w:bottom w:val="none" w:sz="0" w:space="0" w:color="auto"/>
            <w:right w:val="none" w:sz="0" w:space="0" w:color="auto"/>
          </w:divBdr>
        </w:div>
        <w:div w:id="1055272302">
          <w:marLeft w:val="640"/>
          <w:marRight w:val="0"/>
          <w:marTop w:val="0"/>
          <w:marBottom w:val="0"/>
          <w:divBdr>
            <w:top w:val="none" w:sz="0" w:space="0" w:color="auto"/>
            <w:left w:val="none" w:sz="0" w:space="0" w:color="auto"/>
            <w:bottom w:val="none" w:sz="0" w:space="0" w:color="auto"/>
            <w:right w:val="none" w:sz="0" w:space="0" w:color="auto"/>
          </w:divBdr>
        </w:div>
        <w:div w:id="2006325279">
          <w:marLeft w:val="640"/>
          <w:marRight w:val="0"/>
          <w:marTop w:val="0"/>
          <w:marBottom w:val="0"/>
          <w:divBdr>
            <w:top w:val="none" w:sz="0" w:space="0" w:color="auto"/>
            <w:left w:val="none" w:sz="0" w:space="0" w:color="auto"/>
            <w:bottom w:val="none" w:sz="0" w:space="0" w:color="auto"/>
            <w:right w:val="none" w:sz="0" w:space="0" w:color="auto"/>
          </w:divBdr>
        </w:div>
        <w:div w:id="1817380377">
          <w:marLeft w:val="640"/>
          <w:marRight w:val="0"/>
          <w:marTop w:val="0"/>
          <w:marBottom w:val="0"/>
          <w:divBdr>
            <w:top w:val="none" w:sz="0" w:space="0" w:color="auto"/>
            <w:left w:val="none" w:sz="0" w:space="0" w:color="auto"/>
            <w:bottom w:val="none" w:sz="0" w:space="0" w:color="auto"/>
            <w:right w:val="none" w:sz="0" w:space="0" w:color="auto"/>
          </w:divBdr>
        </w:div>
        <w:div w:id="1873808100">
          <w:marLeft w:val="640"/>
          <w:marRight w:val="0"/>
          <w:marTop w:val="0"/>
          <w:marBottom w:val="0"/>
          <w:divBdr>
            <w:top w:val="none" w:sz="0" w:space="0" w:color="auto"/>
            <w:left w:val="none" w:sz="0" w:space="0" w:color="auto"/>
            <w:bottom w:val="none" w:sz="0" w:space="0" w:color="auto"/>
            <w:right w:val="none" w:sz="0" w:space="0" w:color="auto"/>
          </w:divBdr>
        </w:div>
        <w:div w:id="1196768808">
          <w:marLeft w:val="640"/>
          <w:marRight w:val="0"/>
          <w:marTop w:val="0"/>
          <w:marBottom w:val="0"/>
          <w:divBdr>
            <w:top w:val="none" w:sz="0" w:space="0" w:color="auto"/>
            <w:left w:val="none" w:sz="0" w:space="0" w:color="auto"/>
            <w:bottom w:val="none" w:sz="0" w:space="0" w:color="auto"/>
            <w:right w:val="none" w:sz="0" w:space="0" w:color="auto"/>
          </w:divBdr>
        </w:div>
        <w:div w:id="453212709">
          <w:marLeft w:val="640"/>
          <w:marRight w:val="0"/>
          <w:marTop w:val="0"/>
          <w:marBottom w:val="0"/>
          <w:divBdr>
            <w:top w:val="none" w:sz="0" w:space="0" w:color="auto"/>
            <w:left w:val="none" w:sz="0" w:space="0" w:color="auto"/>
            <w:bottom w:val="none" w:sz="0" w:space="0" w:color="auto"/>
            <w:right w:val="none" w:sz="0" w:space="0" w:color="auto"/>
          </w:divBdr>
        </w:div>
        <w:div w:id="2003771267">
          <w:marLeft w:val="640"/>
          <w:marRight w:val="0"/>
          <w:marTop w:val="0"/>
          <w:marBottom w:val="0"/>
          <w:divBdr>
            <w:top w:val="none" w:sz="0" w:space="0" w:color="auto"/>
            <w:left w:val="none" w:sz="0" w:space="0" w:color="auto"/>
            <w:bottom w:val="none" w:sz="0" w:space="0" w:color="auto"/>
            <w:right w:val="none" w:sz="0" w:space="0" w:color="auto"/>
          </w:divBdr>
        </w:div>
        <w:div w:id="1882160855">
          <w:marLeft w:val="640"/>
          <w:marRight w:val="0"/>
          <w:marTop w:val="0"/>
          <w:marBottom w:val="0"/>
          <w:divBdr>
            <w:top w:val="none" w:sz="0" w:space="0" w:color="auto"/>
            <w:left w:val="none" w:sz="0" w:space="0" w:color="auto"/>
            <w:bottom w:val="none" w:sz="0" w:space="0" w:color="auto"/>
            <w:right w:val="none" w:sz="0" w:space="0" w:color="auto"/>
          </w:divBdr>
        </w:div>
        <w:div w:id="772407455">
          <w:marLeft w:val="640"/>
          <w:marRight w:val="0"/>
          <w:marTop w:val="0"/>
          <w:marBottom w:val="0"/>
          <w:divBdr>
            <w:top w:val="none" w:sz="0" w:space="0" w:color="auto"/>
            <w:left w:val="none" w:sz="0" w:space="0" w:color="auto"/>
            <w:bottom w:val="none" w:sz="0" w:space="0" w:color="auto"/>
            <w:right w:val="none" w:sz="0" w:space="0" w:color="auto"/>
          </w:divBdr>
        </w:div>
        <w:div w:id="1720980222">
          <w:marLeft w:val="640"/>
          <w:marRight w:val="0"/>
          <w:marTop w:val="0"/>
          <w:marBottom w:val="0"/>
          <w:divBdr>
            <w:top w:val="none" w:sz="0" w:space="0" w:color="auto"/>
            <w:left w:val="none" w:sz="0" w:space="0" w:color="auto"/>
            <w:bottom w:val="none" w:sz="0" w:space="0" w:color="auto"/>
            <w:right w:val="none" w:sz="0" w:space="0" w:color="auto"/>
          </w:divBdr>
        </w:div>
        <w:div w:id="848713094">
          <w:marLeft w:val="640"/>
          <w:marRight w:val="0"/>
          <w:marTop w:val="0"/>
          <w:marBottom w:val="0"/>
          <w:divBdr>
            <w:top w:val="none" w:sz="0" w:space="0" w:color="auto"/>
            <w:left w:val="none" w:sz="0" w:space="0" w:color="auto"/>
            <w:bottom w:val="none" w:sz="0" w:space="0" w:color="auto"/>
            <w:right w:val="none" w:sz="0" w:space="0" w:color="auto"/>
          </w:divBdr>
        </w:div>
        <w:div w:id="149833459">
          <w:marLeft w:val="640"/>
          <w:marRight w:val="0"/>
          <w:marTop w:val="0"/>
          <w:marBottom w:val="0"/>
          <w:divBdr>
            <w:top w:val="none" w:sz="0" w:space="0" w:color="auto"/>
            <w:left w:val="none" w:sz="0" w:space="0" w:color="auto"/>
            <w:bottom w:val="none" w:sz="0" w:space="0" w:color="auto"/>
            <w:right w:val="none" w:sz="0" w:space="0" w:color="auto"/>
          </w:divBdr>
        </w:div>
        <w:div w:id="2115704310">
          <w:marLeft w:val="640"/>
          <w:marRight w:val="0"/>
          <w:marTop w:val="0"/>
          <w:marBottom w:val="0"/>
          <w:divBdr>
            <w:top w:val="none" w:sz="0" w:space="0" w:color="auto"/>
            <w:left w:val="none" w:sz="0" w:space="0" w:color="auto"/>
            <w:bottom w:val="none" w:sz="0" w:space="0" w:color="auto"/>
            <w:right w:val="none" w:sz="0" w:space="0" w:color="auto"/>
          </w:divBdr>
        </w:div>
        <w:div w:id="99885256">
          <w:marLeft w:val="640"/>
          <w:marRight w:val="0"/>
          <w:marTop w:val="0"/>
          <w:marBottom w:val="0"/>
          <w:divBdr>
            <w:top w:val="none" w:sz="0" w:space="0" w:color="auto"/>
            <w:left w:val="none" w:sz="0" w:space="0" w:color="auto"/>
            <w:bottom w:val="none" w:sz="0" w:space="0" w:color="auto"/>
            <w:right w:val="none" w:sz="0" w:space="0" w:color="auto"/>
          </w:divBdr>
        </w:div>
        <w:div w:id="947158426">
          <w:marLeft w:val="640"/>
          <w:marRight w:val="0"/>
          <w:marTop w:val="0"/>
          <w:marBottom w:val="0"/>
          <w:divBdr>
            <w:top w:val="none" w:sz="0" w:space="0" w:color="auto"/>
            <w:left w:val="none" w:sz="0" w:space="0" w:color="auto"/>
            <w:bottom w:val="none" w:sz="0" w:space="0" w:color="auto"/>
            <w:right w:val="none" w:sz="0" w:space="0" w:color="auto"/>
          </w:divBdr>
        </w:div>
        <w:div w:id="1020594298">
          <w:marLeft w:val="640"/>
          <w:marRight w:val="0"/>
          <w:marTop w:val="0"/>
          <w:marBottom w:val="0"/>
          <w:divBdr>
            <w:top w:val="none" w:sz="0" w:space="0" w:color="auto"/>
            <w:left w:val="none" w:sz="0" w:space="0" w:color="auto"/>
            <w:bottom w:val="none" w:sz="0" w:space="0" w:color="auto"/>
            <w:right w:val="none" w:sz="0" w:space="0" w:color="auto"/>
          </w:divBdr>
        </w:div>
        <w:div w:id="1293903339">
          <w:marLeft w:val="640"/>
          <w:marRight w:val="0"/>
          <w:marTop w:val="0"/>
          <w:marBottom w:val="0"/>
          <w:divBdr>
            <w:top w:val="none" w:sz="0" w:space="0" w:color="auto"/>
            <w:left w:val="none" w:sz="0" w:space="0" w:color="auto"/>
            <w:bottom w:val="none" w:sz="0" w:space="0" w:color="auto"/>
            <w:right w:val="none" w:sz="0" w:space="0" w:color="auto"/>
          </w:divBdr>
        </w:div>
        <w:div w:id="369575821">
          <w:marLeft w:val="640"/>
          <w:marRight w:val="0"/>
          <w:marTop w:val="0"/>
          <w:marBottom w:val="0"/>
          <w:divBdr>
            <w:top w:val="none" w:sz="0" w:space="0" w:color="auto"/>
            <w:left w:val="none" w:sz="0" w:space="0" w:color="auto"/>
            <w:bottom w:val="none" w:sz="0" w:space="0" w:color="auto"/>
            <w:right w:val="none" w:sz="0" w:space="0" w:color="auto"/>
          </w:divBdr>
        </w:div>
        <w:div w:id="150604666">
          <w:marLeft w:val="640"/>
          <w:marRight w:val="0"/>
          <w:marTop w:val="0"/>
          <w:marBottom w:val="0"/>
          <w:divBdr>
            <w:top w:val="none" w:sz="0" w:space="0" w:color="auto"/>
            <w:left w:val="none" w:sz="0" w:space="0" w:color="auto"/>
            <w:bottom w:val="none" w:sz="0" w:space="0" w:color="auto"/>
            <w:right w:val="none" w:sz="0" w:space="0" w:color="auto"/>
          </w:divBdr>
        </w:div>
        <w:div w:id="1593588834">
          <w:marLeft w:val="640"/>
          <w:marRight w:val="0"/>
          <w:marTop w:val="0"/>
          <w:marBottom w:val="0"/>
          <w:divBdr>
            <w:top w:val="none" w:sz="0" w:space="0" w:color="auto"/>
            <w:left w:val="none" w:sz="0" w:space="0" w:color="auto"/>
            <w:bottom w:val="none" w:sz="0" w:space="0" w:color="auto"/>
            <w:right w:val="none" w:sz="0" w:space="0" w:color="auto"/>
          </w:divBdr>
        </w:div>
        <w:div w:id="325978686">
          <w:marLeft w:val="640"/>
          <w:marRight w:val="0"/>
          <w:marTop w:val="0"/>
          <w:marBottom w:val="0"/>
          <w:divBdr>
            <w:top w:val="none" w:sz="0" w:space="0" w:color="auto"/>
            <w:left w:val="none" w:sz="0" w:space="0" w:color="auto"/>
            <w:bottom w:val="none" w:sz="0" w:space="0" w:color="auto"/>
            <w:right w:val="none" w:sz="0" w:space="0" w:color="auto"/>
          </w:divBdr>
        </w:div>
        <w:div w:id="1717045659">
          <w:marLeft w:val="640"/>
          <w:marRight w:val="0"/>
          <w:marTop w:val="0"/>
          <w:marBottom w:val="0"/>
          <w:divBdr>
            <w:top w:val="none" w:sz="0" w:space="0" w:color="auto"/>
            <w:left w:val="none" w:sz="0" w:space="0" w:color="auto"/>
            <w:bottom w:val="none" w:sz="0" w:space="0" w:color="auto"/>
            <w:right w:val="none" w:sz="0" w:space="0" w:color="auto"/>
          </w:divBdr>
        </w:div>
        <w:div w:id="20134872">
          <w:marLeft w:val="640"/>
          <w:marRight w:val="0"/>
          <w:marTop w:val="0"/>
          <w:marBottom w:val="0"/>
          <w:divBdr>
            <w:top w:val="none" w:sz="0" w:space="0" w:color="auto"/>
            <w:left w:val="none" w:sz="0" w:space="0" w:color="auto"/>
            <w:bottom w:val="none" w:sz="0" w:space="0" w:color="auto"/>
            <w:right w:val="none" w:sz="0" w:space="0" w:color="auto"/>
          </w:divBdr>
        </w:div>
        <w:div w:id="1732270307">
          <w:marLeft w:val="640"/>
          <w:marRight w:val="0"/>
          <w:marTop w:val="0"/>
          <w:marBottom w:val="0"/>
          <w:divBdr>
            <w:top w:val="none" w:sz="0" w:space="0" w:color="auto"/>
            <w:left w:val="none" w:sz="0" w:space="0" w:color="auto"/>
            <w:bottom w:val="none" w:sz="0" w:space="0" w:color="auto"/>
            <w:right w:val="none" w:sz="0" w:space="0" w:color="auto"/>
          </w:divBdr>
        </w:div>
        <w:div w:id="587739284">
          <w:marLeft w:val="640"/>
          <w:marRight w:val="0"/>
          <w:marTop w:val="0"/>
          <w:marBottom w:val="0"/>
          <w:divBdr>
            <w:top w:val="none" w:sz="0" w:space="0" w:color="auto"/>
            <w:left w:val="none" w:sz="0" w:space="0" w:color="auto"/>
            <w:bottom w:val="none" w:sz="0" w:space="0" w:color="auto"/>
            <w:right w:val="none" w:sz="0" w:space="0" w:color="auto"/>
          </w:divBdr>
        </w:div>
        <w:div w:id="899245111">
          <w:marLeft w:val="640"/>
          <w:marRight w:val="0"/>
          <w:marTop w:val="0"/>
          <w:marBottom w:val="0"/>
          <w:divBdr>
            <w:top w:val="none" w:sz="0" w:space="0" w:color="auto"/>
            <w:left w:val="none" w:sz="0" w:space="0" w:color="auto"/>
            <w:bottom w:val="none" w:sz="0" w:space="0" w:color="auto"/>
            <w:right w:val="none" w:sz="0" w:space="0" w:color="auto"/>
          </w:divBdr>
        </w:div>
        <w:div w:id="682754304">
          <w:marLeft w:val="640"/>
          <w:marRight w:val="0"/>
          <w:marTop w:val="0"/>
          <w:marBottom w:val="0"/>
          <w:divBdr>
            <w:top w:val="none" w:sz="0" w:space="0" w:color="auto"/>
            <w:left w:val="none" w:sz="0" w:space="0" w:color="auto"/>
            <w:bottom w:val="none" w:sz="0" w:space="0" w:color="auto"/>
            <w:right w:val="none" w:sz="0" w:space="0" w:color="auto"/>
          </w:divBdr>
        </w:div>
        <w:div w:id="1531576368">
          <w:marLeft w:val="640"/>
          <w:marRight w:val="0"/>
          <w:marTop w:val="0"/>
          <w:marBottom w:val="0"/>
          <w:divBdr>
            <w:top w:val="none" w:sz="0" w:space="0" w:color="auto"/>
            <w:left w:val="none" w:sz="0" w:space="0" w:color="auto"/>
            <w:bottom w:val="none" w:sz="0" w:space="0" w:color="auto"/>
            <w:right w:val="none" w:sz="0" w:space="0" w:color="auto"/>
          </w:divBdr>
        </w:div>
        <w:div w:id="652950153">
          <w:marLeft w:val="640"/>
          <w:marRight w:val="0"/>
          <w:marTop w:val="0"/>
          <w:marBottom w:val="0"/>
          <w:divBdr>
            <w:top w:val="none" w:sz="0" w:space="0" w:color="auto"/>
            <w:left w:val="none" w:sz="0" w:space="0" w:color="auto"/>
            <w:bottom w:val="none" w:sz="0" w:space="0" w:color="auto"/>
            <w:right w:val="none" w:sz="0" w:space="0" w:color="auto"/>
          </w:divBdr>
        </w:div>
        <w:div w:id="1166673368">
          <w:marLeft w:val="640"/>
          <w:marRight w:val="0"/>
          <w:marTop w:val="0"/>
          <w:marBottom w:val="0"/>
          <w:divBdr>
            <w:top w:val="none" w:sz="0" w:space="0" w:color="auto"/>
            <w:left w:val="none" w:sz="0" w:space="0" w:color="auto"/>
            <w:bottom w:val="none" w:sz="0" w:space="0" w:color="auto"/>
            <w:right w:val="none" w:sz="0" w:space="0" w:color="auto"/>
          </w:divBdr>
        </w:div>
        <w:div w:id="937180678">
          <w:marLeft w:val="640"/>
          <w:marRight w:val="0"/>
          <w:marTop w:val="0"/>
          <w:marBottom w:val="0"/>
          <w:divBdr>
            <w:top w:val="none" w:sz="0" w:space="0" w:color="auto"/>
            <w:left w:val="none" w:sz="0" w:space="0" w:color="auto"/>
            <w:bottom w:val="none" w:sz="0" w:space="0" w:color="auto"/>
            <w:right w:val="none" w:sz="0" w:space="0" w:color="auto"/>
          </w:divBdr>
        </w:div>
        <w:div w:id="382365563">
          <w:marLeft w:val="640"/>
          <w:marRight w:val="0"/>
          <w:marTop w:val="0"/>
          <w:marBottom w:val="0"/>
          <w:divBdr>
            <w:top w:val="none" w:sz="0" w:space="0" w:color="auto"/>
            <w:left w:val="none" w:sz="0" w:space="0" w:color="auto"/>
            <w:bottom w:val="none" w:sz="0" w:space="0" w:color="auto"/>
            <w:right w:val="none" w:sz="0" w:space="0" w:color="auto"/>
          </w:divBdr>
        </w:div>
        <w:div w:id="2090885578">
          <w:marLeft w:val="640"/>
          <w:marRight w:val="0"/>
          <w:marTop w:val="0"/>
          <w:marBottom w:val="0"/>
          <w:divBdr>
            <w:top w:val="none" w:sz="0" w:space="0" w:color="auto"/>
            <w:left w:val="none" w:sz="0" w:space="0" w:color="auto"/>
            <w:bottom w:val="none" w:sz="0" w:space="0" w:color="auto"/>
            <w:right w:val="none" w:sz="0" w:space="0" w:color="auto"/>
          </w:divBdr>
        </w:div>
        <w:div w:id="529294733">
          <w:marLeft w:val="640"/>
          <w:marRight w:val="0"/>
          <w:marTop w:val="0"/>
          <w:marBottom w:val="0"/>
          <w:divBdr>
            <w:top w:val="none" w:sz="0" w:space="0" w:color="auto"/>
            <w:left w:val="none" w:sz="0" w:space="0" w:color="auto"/>
            <w:bottom w:val="none" w:sz="0" w:space="0" w:color="auto"/>
            <w:right w:val="none" w:sz="0" w:space="0" w:color="auto"/>
          </w:divBdr>
        </w:div>
        <w:div w:id="2013872968">
          <w:marLeft w:val="640"/>
          <w:marRight w:val="0"/>
          <w:marTop w:val="0"/>
          <w:marBottom w:val="0"/>
          <w:divBdr>
            <w:top w:val="none" w:sz="0" w:space="0" w:color="auto"/>
            <w:left w:val="none" w:sz="0" w:space="0" w:color="auto"/>
            <w:bottom w:val="none" w:sz="0" w:space="0" w:color="auto"/>
            <w:right w:val="none" w:sz="0" w:space="0" w:color="auto"/>
          </w:divBdr>
        </w:div>
        <w:div w:id="864053387">
          <w:marLeft w:val="640"/>
          <w:marRight w:val="0"/>
          <w:marTop w:val="0"/>
          <w:marBottom w:val="0"/>
          <w:divBdr>
            <w:top w:val="none" w:sz="0" w:space="0" w:color="auto"/>
            <w:left w:val="none" w:sz="0" w:space="0" w:color="auto"/>
            <w:bottom w:val="none" w:sz="0" w:space="0" w:color="auto"/>
            <w:right w:val="none" w:sz="0" w:space="0" w:color="auto"/>
          </w:divBdr>
        </w:div>
        <w:div w:id="1110127764">
          <w:marLeft w:val="640"/>
          <w:marRight w:val="0"/>
          <w:marTop w:val="0"/>
          <w:marBottom w:val="0"/>
          <w:divBdr>
            <w:top w:val="none" w:sz="0" w:space="0" w:color="auto"/>
            <w:left w:val="none" w:sz="0" w:space="0" w:color="auto"/>
            <w:bottom w:val="none" w:sz="0" w:space="0" w:color="auto"/>
            <w:right w:val="none" w:sz="0" w:space="0" w:color="auto"/>
          </w:divBdr>
        </w:div>
        <w:div w:id="633605655">
          <w:marLeft w:val="640"/>
          <w:marRight w:val="0"/>
          <w:marTop w:val="0"/>
          <w:marBottom w:val="0"/>
          <w:divBdr>
            <w:top w:val="none" w:sz="0" w:space="0" w:color="auto"/>
            <w:left w:val="none" w:sz="0" w:space="0" w:color="auto"/>
            <w:bottom w:val="none" w:sz="0" w:space="0" w:color="auto"/>
            <w:right w:val="none" w:sz="0" w:space="0" w:color="auto"/>
          </w:divBdr>
        </w:div>
        <w:div w:id="251089109">
          <w:marLeft w:val="640"/>
          <w:marRight w:val="0"/>
          <w:marTop w:val="0"/>
          <w:marBottom w:val="0"/>
          <w:divBdr>
            <w:top w:val="none" w:sz="0" w:space="0" w:color="auto"/>
            <w:left w:val="none" w:sz="0" w:space="0" w:color="auto"/>
            <w:bottom w:val="none" w:sz="0" w:space="0" w:color="auto"/>
            <w:right w:val="none" w:sz="0" w:space="0" w:color="auto"/>
          </w:divBdr>
        </w:div>
        <w:div w:id="527068933">
          <w:marLeft w:val="640"/>
          <w:marRight w:val="0"/>
          <w:marTop w:val="0"/>
          <w:marBottom w:val="0"/>
          <w:divBdr>
            <w:top w:val="none" w:sz="0" w:space="0" w:color="auto"/>
            <w:left w:val="none" w:sz="0" w:space="0" w:color="auto"/>
            <w:bottom w:val="none" w:sz="0" w:space="0" w:color="auto"/>
            <w:right w:val="none" w:sz="0" w:space="0" w:color="auto"/>
          </w:divBdr>
        </w:div>
        <w:div w:id="919607369">
          <w:marLeft w:val="640"/>
          <w:marRight w:val="0"/>
          <w:marTop w:val="0"/>
          <w:marBottom w:val="0"/>
          <w:divBdr>
            <w:top w:val="none" w:sz="0" w:space="0" w:color="auto"/>
            <w:left w:val="none" w:sz="0" w:space="0" w:color="auto"/>
            <w:bottom w:val="none" w:sz="0" w:space="0" w:color="auto"/>
            <w:right w:val="none" w:sz="0" w:space="0" w:color="auto"/>
          </w:divBdr>
        </w:div>
        <w:div w:id="1139493689">
          <w:marLeft w:val="640"/>
          <w:marRight w:val="0"/>
          <w:marTop w:val="0"/>
          <w:marBottom w:val="0"/>
          <w:divBdr>
            <w:top w:val="none" w:sz="0" w:space="0" w:color="auto"/>
            <w:left w:val="none" w:sz="0" w:space="0" w:color="auto"/>
            <w:bottom w:val="none" w:sz="0" w:space="0" w:color="auto"/>
            <w:right w:val="none" w:sz="0" w:space="0" w:color="auto"/>
          </w:divBdr>
        </w:div>
        <w:div w:id="1596133304">
          <w:marLeft w:val="640"/>
          <w:marRight w:val="0"/>
          <w:marTop w:val="0"/>
          <w:marBottom w:val="0"/>
          <w:divBdr>
            <w:top w:val="none" w:sz="0" w:space="0" w:color="auto"/>
            <w:left w:val="none" w:sz="0" w:space="0" w:color="auto"/>
            <w:bottom w:val="none" w:sz="0" w:space="0" w:color="auto"/>
            <w:right w:val="none" w:sz="0" w:space="0" w:color="auto"/>
          </w:divBdr>
        </w:div>
        <w:div w:id="6639284">
          <w:marLeft w:val="640"/>
          <w:marRight w:val="0"/>
          <w:marTop w:val="0"/>
          <w:marBottom w:val="0"/>
          <w:divBdr>
            <w:top w:val="none" w:sz="0" w:space="0" w:color="auto"/>
            <w:left w:val="none" w:sz="0" w:space="0" w:color="auto"/>
            <w:bottom w:val="none" w:sz="0" w:space="0" w:color="auto"/>
            <w:right w:val="none" w:sz="0" w:space="0" w:color="auto"/>
          </w:divBdr>
        </w:div>
        <w:div w:id="1789469572">
          <w:marLeft w:val="640"/>
          <w:marRight w:val="0"/>
          <w:marTop w:val="0"/>
          <w:marBottom w:val="0"/>
          <w:divBdr>
            <w:top w:val="none" w:sz="0" w:space="0" w:color="auto"/>
            <w:left w:val="none" w:sz="0" w:space="0" w:color="auto"/>
            <w:bottom w:val="none" w:sz="0" w:space="0" w:color="auto"/>
            <w:right w:val="none" w:sz="0" w:space="0" w:color="auto"/>
          </w:divBdr>
        </w:div>
        <w:div w:id="11927889">
          <w:marLeft w:val="640"/>
          <w:marRight w:val="0"/>
          <w:marTop w:val="0"/>
          <w:marBottom w:val="0"/>
          <w:divBdr>
            <w:top w:val="none" w:sz="0" w:space="0" w:color="auto"/>
            <w:left w:val="none" w:sz="0" w:space="0" w:color="auto"/>
            <w:bottom w:val="none" w:sz="0" w:space="0" w:color="auto"/>
            <w:right w:val="none" w:sz="0" w:space="0" w:color="auto"/>
          </w:divBdr>
        </w:div>
        <w:div w:id="49885188">
          <w:marLeft w:val="640"/>
          <w:marRight w:val="0"/>
          <w:marTop w:val="0"/>
          <w:marBottom w:val="0"/>
          <w:divBdr>
            <w:top w:val="none" w:sz="0" w:space="0" w:color="auto"/>
            <w:left w:val="none" w:sz="0" w:space="0" w:color="auto"/>
            <w:bottom w:val="none" w:sz="0" w:space="0" w:color="auto"/>
            <w:right w:val="none" w:sz="0" w:space="0" w:color="auto"/>
          </w:divBdr>
        </w:div>
        <w:div w:id="276916350">
          <w:marLeft w:val="640"/>
          <w:marRight w:val="0"/>
          <w:marTop w:val="0"/>
          <w:marBottom w:val="0"/>
          <w:divBdr>
            <w:top w:val="none" w:sz="0" w:space="0" w:color="auto"/>
            <w:left w:val="none" w:sz="0" w:space="0" w:color="auto"/>
            <w:bottom w:val="none" w:sz="0" w:space="0" w:color="auto"/>
            <w:right w:val="none" w:sz="0" w:space="0" w:color="auto"/>
          </w:divBdr>
        </w:div>
        <w:div w:id="1511867125">
          <w:marLeft w:val="640"/>
          <w:marRight w:val="0"/>
          <w:marTop w:val="0"/>
          <w:marBottom w:val="0"/>
          <w:divBdr>
            <w:top w:val="none" w:sz="0" w:space="0" w:color="auto"/>
            <w:left w:val="none" w:sz="0" w:space="0" w:color="auto"/>
            <w:bottom w:val="none" w:sz="0" w:space="0" w:color="auto"/>
            <w:right w:val="none" w:sz="0" w:space="0" w:color="auto"/>
          </w:divBdr>
        </w:div>
        <w:div w:id="1270744974">
          <w:marLeft w:val="640"/>
          <w:marRight w:val="0"/>
          <w:marTop w:val="0"/>
          <w:marBottom w:val="0"/>
          <w:divBdr>
            <w:top w:val="none" w:sz="0" w:space="0" w:color="auto"/>
            <w:left w:val="none" w:sz="0" w:space="0" w:color="auto"/>
            <w:bottom w:val="none" w:sz="0" w:space="0" w:color="auto"/>
            <w:right w:val="none" w:sz="0" w:space="0" w:color="auto"/>
          </w:divBdr>
        </w:div>
        <w:div w:id="1489515556">
          <w:marLeft w:val="640"/>
          <w:marRight w:val="0"/>
          <w:marTop w:val="0"/>
          <w:marBottom w:val="0"/>
          <w:divBdr>
            <w:top w:val="none" w:sz="0" w:space="0" w:color="auto"/>
            <w:left w:val="none" w:sz="0" w:space="0" w:color="auto"/>
            <w:bottom w:val="none" w:sz="0" w:space="0" w:color="auto"/>
            <w:right w:val="none" w:sz="0" w:space="0" w:color="auto"/>
          </w:divBdr>
        </w:div>
        <w:div w:id="1523935364">
          <w:marLeft w:val="640"/>
          <w:marRight w:val="0"/>
          <w:marTop w:val="0"/>
          <w:marBottom w:val="0"/>
          <w:divBdr>
            <w:top w:val="none" w:sz="0" w:space="0" w:color="auto"/>
            <w:left w:val="none" w:sz="0" w:space="0" w:color="auto"/>
            <w:bottom w:val="none" w:sz="0" w:space="0" w:color="auto"/>
            <w:right w:val="none" w:sz="0" w:space="0" w:color="auto"/>
          </w:divBdr>
        </w:div>
        <w:div w:id="685013414">
          <w:marLeft w:val="640"/>
          <w:marRight w:val="0"/>
          <w:marTop w:val="0"/>
          <w:marBottom w:val="0"/>
          <w:divBdr>
            <w:top w:val="none" w:sz="0" w:space="0" w:color="auto"/>
            <w:left w:val="none" w:sz="0" w:space="0" w:color="auto"/>
            <w:bottom w:val="none" w:sz="0" w:space="0" w:color="auto"/>
            <w:right w:val="none" w:sz="0" w:space="0" w:color="auto"/>
          </w:divBdr>
        </w:div>
        <w:div w:id="108355947">
          <w:marLeft w:val="640"/>
          <w:marRight w:val="0"/>
          <w:marTop w:val="0"/>
          <w:marBottom w:val="0"/>
          <w:divBdr>
            <w:top w:val="none" w:sz="0" w:space="0" w:color="auto"/>
            <w:left w:val="none" w:sz="0" w:space="0" w:color="auto"/>
            <w:bottom w:val="none" w:sz="0" w:space="0" w:color="auto"/>
            <w:right w:val="none" w:sz="0" w:space="0" w:color="auto"/>
          </w:divBdr>
        </w:div>
      </w:divsChild>
    </w:div>
    <w:div w:id="1872261900">
      <w:bodyDiv w:val="1"/>
      <w:marLeft w:val="0"/>
      <w:marRight w:val="0"/>
      <w:marTop w:val="0"/>
      <w:marBottom w:val="0"/>
      <w:divBdr>
        <w:top w:val="none" w:sz="0" w:space="0" w:color="auto"/>
        <w:left w:val="none" w:sz="0" w:space="0" w:color="auto"/>
        <w:bottom w:val="none" w:sz="0" w:space="0" w:color="auto"/>
        <w:right w:val="none" w:sz="0" w:space="0" w:color="auto"/>
      </w:divBdr>
      <w:divsChild>
        <w:div w:id="1694988509">
          <w:marLeft w:val="640"/>
          <w:marRight w:val="0"/>
          <w:marTop w:val="0"/>
          <w:marBottom w:val="0"/>
          <w:divBdr>
            <w:top w:val="none" w:sz="0" w:space="0" w:color="auto"/>
            <w:left w:val="none" w:sz="0" w:space="0" w:color="auto"/>
            <w:bottom w:val="none" w:sz="0" w:space="0" w:color="auto"/>
            <w:right w:val="none" w:sz="0" w:space="0" w:color="auto"/>
          </w:divBdr>
        </w:div>
        <w:div w:id="1965498739">
          <w:marLeft w:val="640"/>
          <w:marRight w:val="0"/>
          <w:marTop w:val="0"/>
          <w:marBottom w:val="0"/>
          <w:divBdr>
            <w:top w:val="none" w:sz="0" w:space="0" w:color="auto"/>
            <w:left w:val="none" w:sz="0" w:space="0" w:color="auto"/>
            <w:bottom w:val="none" w:sz="0" w:space="0" w:color="auto"/>
            <w:right w:val="none" w:sz="0" w:space="0" w:color="auto"/>
          </w:divBdr>
        </w:div>
        <w:div w:id="1198587927">
          <w:marLeft w:val="640"/>
          <w:marRight w:val="0"/>
          <w:marTop w:val="0"/>
          <w:marBottom w:val="0"/>
          <w:divBdr>
            <w:top w:val="none" w:sz="0" w:space="0" w:color="auto"/>
            <w:left w:val="none" w:sz="0" w:space="0" w:color="auto"/>
            <w:bottom w:val="none" w:sz="0" w:space="0" w:color="auto"/>
            <w:right w:val="none" w:sz="0" w:space="0" w:color="auto"/>
          </w:divBdr>
        </w:div>
        <w:div w:id="2089183378">
          <w:marLeft w:val="640"/>
          <w:marRight w:val="0"/>
          <w:marTop w:val="0"/>
          <w:marBottom w:val="0"/>
          <w:divBdr>
            <w:top w:val="none" w:sz="0" w:space="0" w:color="auto"/>
            <w:left w:val="none" w:sz="0" w:space="0" w:color="auto"/>
            <w:bottom w:val="none" w:sz="0" w:space="0" w:color="auto"/>
            <w:right w:val="none" w:sz="0" w:space="0" w:color="auto"/>
          </w:divBdr>
        </w:div>
        <w:div w:id="1043990044">
          <w:marLeft w:val="640"/>
          <w:marRight w:val="0"/>
          <w:marTop w:val="0"/>
          <w:marBottom w:val="0"/>
          <w:divBdr>
            <w:top w:val="none" w:sz="0" w:space="0" w:color="auto"/>
            <w:left w:val="none" w:sz="0" w:space="0" w:color="auto"/>
            <w:bottom w:val="none" w:sz="0" w:space="0" w:color="auto"/>
            <w:right w:val="none" w:sz="0" w:space="0" w:color="auto"/>
          </w:divBdr>
        </w:div>
        <w:div w:id="1580022226">
          <w:marLeft w:val="640"/>
          <w:marRight w:val="0"/>
          <w:marTop w:val="0"/>
          <w:marBottom w:val="0"/>
          <w:divBdr>
            <w:top w:val="none" w:sz="0" w:space="0" w:color="auto"/>
            <w:left w:val="none" w:sz="0" w:space="0" w:color="auto"/>
            <w:bottom w:val="none" w:sz="0" w:space="0" w:color="auto"/>
            <w:right w:val="none" w:sz="0" w:space="0" w:color="auto"/>
          </w:divBdr>
        </w:div>
        <w:div w:id="882599188">
          <w:marLeft w:val="640"/>
          <w:marRight w:val="0"/>
          <w:marTop w:val="0"/>
          <w:marBottom w:val="0"/>
          <w:divBdr>
            <w:top w:val="none" w:sz="0" w:space="0" w:color="auto"/>
            <w:left w:val="none" w:sz="0" w:space="0" w:color="auto"/>
            <w:bottom w:val="none" w:sz="0" w:space="0" w:color="auto"/>
            <w:right w:val="none" w:sz="0" w:space="0" w:color="auto"/>
          </w:divBdr>
        </w:div>
        <w:div w:id="1343512914">
          <w:marLeft w:val="640"/>
          <w:marRight w:val="0"/>
          <w:marTop w:val="0"/>
          <w:marBottom w:val="0"/>
          <w:divBdr>
            <w:top w:val="none" w:sz="0" w:space="0" w:color="auto"/>
            <w:left w:val="none" w:sz="0" w:space="0" w:color="auto"/>
            <w:bottom w:val="none" w:sz="0" w:space="0" w:color="auto"/>
            <w:right w:val="none" w:sz="0" w:space="0" w:color="auto"/>
          </w:divBdr>
        </w:div>
        <w:div w:id="985935327">
          <w:marLeft w:val="640"/>
          <w:marRight w:val="0"/>
          <w:marTop w:val="0"/>
          <w:marBottom w:val="0"/>
          <w:divBdr>
            <w:top w:val="none" w:sz="0" w:space="0" w:color="auto"/>
            <w:left w:val="none" w:sz="0" w:space="0" w:color="auto"/>
            <w:bottom w:val="none" w:sz="0" w:space="0" w:color="auto"/>
            <w:right w:val="none" w:sz="0" w:space="0" w:color="auto"/>
          </w:divBdr>
        </w:div>
        <w:div w:id="1449618780">
          <w:marLeft w:val="640"/>
          <w:marRight w:val="0"/>
          <w:marTop w:val="0"/>
          <w:marBottom w:val="0"/>
          <w:divBdr>
            <w:top w:val="none" w:sz="0" w:space="0" w:color="auto"/>
            <w:left w:val="none" w:sz="0" w:space="0" w:color="auto"/>
            <w:bottom w:val="none" w:sz="0" w:space="0" w:color="auto"/>
            <w:right w:val="none" w:sz="0" w:space="0" w:color="auto"/>
          </w:divBdr>
        </w:div>
        <w:div w:id="269515551">
          <w:marLeft w:val="640"/>
          <w:marRight w:val="0"/>
          <w:marTop w:val="0"/>
          <w:marBottom w:val="0"/>
          <w:divBdr>
            <w:top w:val="none" w:sz="0" w:space="0" w:color="auto"/>
            <w:left w:val="none" w:sz="0" w:space="0" w:color="auto"/>
            <w:bottom w:val="none" w:sz="0" w:space="0" w:color="auto"/>
            <w:right w:val="none" w:sz="0" w:space="0" w:color="auto"/>
          </w:divBdr>
        </w:div>
        <w:div w:id="9795963">
          <w:marLeft w:val="640"/>
          <w:marRight w:val="0"/>
          <w:marTop w:val="0"/>
          <w:marBottom w:val="0"/>
          <w:divBdr>
            <w:top w:val="none" w:sz="0" w:space="0" w:color="auto"/>
            <w:left w:val="none" w:sz="0" w:space="0" w:color="auto"/>
            <w:bottom w:val="none" w:sz="0" w:space="0" w:color="auto"/>
            <w:right w:val="none" w:sz="0" w:space="0" w:color="auto"/>
          </w:divBdr>
        </w:div>
        <w:div w:id="235628863">
          <w:marLeft w:val="640"/>
          <w:marRight w:val="0"/>
          <w:marTop w:val="0"/>
          <w:marBottom w:val="0"/>
          <w:divBdr>
            <w:top w:val="none" w:sz="0" w:space="0" w:color="auto"/>
            <w:left w:val="none" w:sz="0" w:space="0" w:color="auto"/>
            <w:bottom w:val="none" w:sz="0" w:space="0" w:color="auto"/>
            <w:right w:val="none" w:sz="0" w:space="0" w:color="auto"/>
          </w:divBdr>
        </w:div>
        <w:div w:id="1006638386">
          <w:marLeft w:val="640"/>
          <w:marRight w:val="0"/>
          <w:marTop w:val="0"/>
          <w:marBottom w:val="0"/>
          <w:divBdr>
            <w:top w:val="none" w:sz="0" w:space="0" w:color="auto"/>
            <w:left w:val="none" w:sz="0" w:space="0" w:color="auto"/>
            <w:bottom w:val="none" w:sz="0" w:space="0" w:color="auto"/>
            <w:right w:val="none" w:sz="0" w:space="0" w:color="auto"/>
          </w:divBdr>
        </w:div>
        <w:div w:id="746927896">
          <w:marLeft w:val="640"/>
          <w:marRight w:val="0"/>
          <w:marTop w:val="0"/>
          <w:marBottom w:val="0"/>
          <w:divBdr>
            <w:top w:val="none" w:sz="0" w:space="0" w:color="auto"/>
            <w:left w:val="none" w:sz="0" w:space="0" w:color="auto"/>
            <w:bottom w:val="none" w:sz="0" w:space="0" w:color="auto"/>
            <w:right w:val="none" w:sz="0" w:space="0" w:color="auto"/>
          </w:divBdr>
        </w:div>
        <w:div w:id="520970267">
          <w:marLeft w:val="640"/>
          <w:marRight w:val="0"/>
          <w:marTop w:val="0"/>
          <w:marBottom w:val="0"/>
          <w:divBdr>
            <w:top w:val="none" w:sz="0" w:space="0" w:color="auto"/>
            <w:left w:val="none" w:sz="0" w:space="0" w:color="auto"/>
            <w:bottom w:val="none" w:sz="0" w:space="0" w:color="auto"/>
            <w:right w:val="none" w:sz="0" w:space="0" w:color="auto"/>
          </w:divBdr>
        </w:div>
        <w:div w:id="84964569">
          <w:marLeft w:val="640"/>
          <w:marRight w:val="0"/>
          <w:marTop w:val="0"/>
          <w:marBottom w:val="0"/>
          <w:divBdr>
            <w:top w:val="none" w:sz="0" w:space="0" w:color="auto"/>
            <w:left w:val="none" w:sz="0" w:space="0" w:color="auto"/>
            <w:bottom w:val="none" w:sz="0" w:space="0" w:color="auto"/>
            <w:right w:val="none" w:sz="0" w:space="0" w:color="auto"/>
          </w:divBdr>
        </w:div>
        <w:div w:id="1378048940">
          <w:marLeft w:val="640"/>
          <w:marRight w:val="0"/>
          <w:marTop w:val="0"/>
          <w:marBottom w:val="0"/>
          <w:divBdr>
            <w:top w:val="none" w:sz="0" w:space="0" w:color="auto"/>
            <w:left w:val="none" w:sz="0" w:space="0" w:color="auto"/>
            <w:bottom w:val="none" w:sz="0" w:space="0" w:color="auto"/>
            <w:right w:val="none" w:sz="0" w:space="0" w:color="auto"/>
          </w:divBdr>
        </w:div>
        <w:div w:id="1930650462">
          <w:marLeft w:val="640"/>
          <w:marRight w:val="0"/>
          <w:marTop w:val="0"/>
          <w:marBottom w:val="0"/>
          <w:divBdr>
            <w:top w:val="none" w:sz="0" w:space="0" w:color="auto"/>
            <w:left w:val="none" w:sz="0" w:space="0" w:color="auto"/>
            <w:bottom w:val="none" w:sz="0" w:space="0" w:color="auto"/>
            <w:right w:val="none" w:sz="0" w:space="0" w:color="auto"/>
          </w:divBdr>
        </w:div>
        <w:div w:id="1010721784">
          <w:marLeft w:val="640"/>
          <w:marRight w:val="0"/>
          <w:marTop w:val="0"/>
          <w:marBottom w:val="0"/>
          <w:divBdr>
            <w:top w:val="none" w:sz="0" w:space="0" w:color="auto"/>
            <w:left w:val="none" w:sz="0" w:space="0" w:color="auto"/>
            <w:bottom w:val="none" w:sz="0" w:space="0" w:color="auto"/>
            <w:right w:val="none" w:sz="0" w:space="0" w:color="auto"/>
          </w:divBdr>
        </w:div>
        <w:div w:id="1339506964">
          <w:marLeft w:val="640"/>
          <w:marRight w:val="0"/>
          <w:marTop w:val="0"/>
          <w:marBottom w:val="0"/>
          <w:divBdr>
            <w:top w:val="none" w:sz="0" w:space="0" w:color="auto"/>
            <w:left w:val="none" w:sz="0" w:space="0" w:color="auto"/>
            <w:bottom w:val="none" w:sz="0" w:space="0" w:color="auto"/>
            <w:right w:val="none" w:sz="0" w:space="0" w:color="auto"/>
          </w:divBdr>
        </w:div>
        <w:div w:id="1245577236">
          <w:marLeft w:val="640"/>
          <w:marRight w:val="0"/>
          <w:marTop w:val="0"/>
          <w:marBottom w:val="0"/>
          <w:divBdr>
            <w:top w:val="none" w:sz="0" w:space="0" w:color="auto"/>
            <w:left w:val="none" w:sz="0" w:space="0" w:color="auto"/>
            <w:bottom w:val="none" w:sz="0" w:space="0" w:color="auto"/>
            <w:right w:val="none" w:sz="0" w:space="0" w:color="auto"/>
          </w:divBdr>
        </w:div>
        <w:div w:id="38286384">
          <w:marLeft w:val="640"/>
          <w:marRight w:val="0"/>
          <w:marTop w:val="0"/>
          <w:marBottom w:val="0"/>
          <w:divBdr>
            <w:top w:val="none" w:sz="0" w:space="0" w:color="auto"/>
            <w:left w:val="none" w:sz="0" w:space="0" w:color="auto"/>
            <w:bottom w:val="none" w:sz="0" w:space="0" w:color="auto"/>
            <w:right w:val="none" w:sz="0" w:space="0" w:color="auto"/>
          </w:divBdr>
        </w:div>
        <w:div w:id="953829431">
          <w:marLeft w:val="640"/>
          <w:marRight w:val="0"/>
          <w:marTop w:val="0"/>
          <w:marBottom w:val="0"/>
          <w:divBdr>
            <w:top w:val="none" w:sz="0" w:space="0" w:color="auto"/>
            <w:left w:val="none" w:sz="0" w:space="0" w:color="auto"/>
            <w:bottom w:val="none" w:sz="0" w:space="0" w:color="auto"/>
            <w:right w:val="none" w:sz="0" w:space="0" w:color="auto"/>
          </w:divBdr>
        </w:div>
        <w:div w:id="1899169128">
          <w:marLeft w:val="640"/>
          <w:marRight w:val="0"/>
          <w:marTop w:val="0"/>
          <w:marBottom w:val="0"/>
          <w:divBdr>
            <w:top w:val="none" w:sz="0" w:space="0" w:color="auto"/>
            <w:left w:val="none" w:sz="0" w:space="0" w:color="auto"/>
            <w:bottom w:val="none" w:sz="0" w:space="0" w:color="auto"/>
            <w:right w:val="none" w:sz="0" w:space="0" w:color="auto"/>
          </w:divBdr>
        </w:div>
        <w:div w:id="1785726904">
          <w:marLeft w:val="640"/>
          <w:marRight w:val="0"/>
          <w:marTop w:val="0"/>
          <w:marBottom w:val="0"/>
          <w:divBdr>
            <w:top w:val="none" w:sz="0" w:space="0" w:color="auto"/>
            <w:left w:val="none" w:sz="0" w:space="0" w:color="auto"/>
            <w:bottom w:val="none" w:sz="0" w:space="0" w:color="auto"/>
            <w:right w:val="none" w:sz="0" w:space="0" w:color="auto"/>
          </w:divBdr>
        </w:div>
        <w:div w:id="677778498">
          <w:marLeft w:val="640"/>
          <w:marRight w:val="0"/>
          <w:marTop w:val="0"/>
          <w:marBottom w:val="0"/>
          <w:divBdr>
            <w:top w:val="none" w:sz="0" w:space="0" w:color="auto"/>
            <w:left w:val="none" w:sz="0" w:space="0" w:color="auto"/>
            <w:bottom w:val="none" w:sz="0" w:space="0" w:color="auto"/>
            <w:right w:val="none" w:sz="0" w:space="0" w:color="auto"/>
          </w:divBdr>
        </w:div>
        <w:div w:id="1082412289">
          <w:marLeft w:val="640"/>
          <w:marRight w:val="0"/>
          <w:marTop w:val="0"/>
          <w:marBottom w:val="0"/>
          <w:divBdr>
            <w:top w:val="none" w:sz="0" w:space="0" w:color="auto"/>
            <w:left w:val="none" w:sz="0" w:space="0" w:color="auto"/>
            <w:bottom w:val="none" w:sz="0" w:space="0" w:color="auto"/>
            <w:right w:val="none" w:sz="0" w:space="0" w:color="auto"/>
          </w:divBdr>
        </w:div>
        <w:div w:id="1326325025">
          <w:marLeft w:val="640"/>
          <w:marRight w:val="0"/>
          <w:marTop w:val="0"/>
          <w:marBottom w:val="0"/>
          <w:divBdr>
            <w:top w:val="none" w:sz="0" w:space="0" w:color="auto"/>
            <w:left w:val="none" w:sz="0" w:space="0" w:color="auto"/>
            <w:bottom w:val="none" w:sz="0" w:space="0" w:color="auto"/>
            <w:right w:val="none" w:sz="0" w:space="0" w:color="auto"/>
          </w:divBdr>
        </w:div>
        <w:div w:id="224609206">
          <w:marLeft w:val="640"/>
          <w:marRight w:val="0"/>
          <w:marTop w:val="0"/>
          <w:marBottom w:val="0"/>
          <w:divBdr>
            <w:top w:val="none" w:sz="0" w:space="0" w:color="auto"/>
            <w:left w:val="none" w:sz="0" w:space="0" w:color="auto"/>
            <w:bottom w:val="none" w:sz="0" w:space="0" w:color="auto"/>
            <w:right w:val="none" w:sz="0" w:space="0" w:color="auto"/>
          </w:divBdr>
        </w:div>
        <w:div w:id="965742006">
          <w:marLeft w:val="640"/>
          <w:marRight w:val="0"/>
          <w:marTop w:val="0"/>
          <w:marBottom w:val="0"/>
          <w:divBdr>
            <w:top w:val="none" w:sz="0" w:space="0" w:color="auto"/>
            <w:left w:val="none" w:sz="0" w:space="0" w:color="auto"/>
            <w:bottom w:val="none" w:sz="0" w:space="0" w:color="auto"/>
            <w:right w:val="none" w:sz="0" w:space="0" w:color="auto"/>
          </w:divBdr>
        </w:div>
        <w:div w:id="324600805">
          <w:marLeft w:val="640"/>
          <w:marRight w:val="0"/>
          <w:marTop w:val="0"/>
          <w:marBottom w:val="0"/>
          <w:divBdr>
            <w:top w:val="none" w:sz="0" w:space="0" w:color="auto"/>
            <w:left w:val="none" w:sz="0" w:space="0" w:color="auto"/>
            <w:bottom w:val="none" w:sz="0" w:space="0" w:color="auto"/>
            <w:right w:val="none" w:sz="0" w:space="0" w:color="auto"/>
          </w:divBdr>
        </w:div>
        <w:div w:id="1714697339">
          <w:marLeft w:val="640"/>
          <w:marRight w:val="0"/>
          <w:marTop w:val="0"/>
          <w:marBottom w:val="0"/>
          <w:divBdr>
            <w:top w:val="none" w:sz="0" w:space="0" w:color="auto"/>
            <w:left w:val="none" w:sz="0" w:space="0" w:color="auto"/>
            <w:bottom w:val="none" w:sz="0" w:space="0" w:color="auto"/>
            <w:right w:val="none" w:sz="0" w:space="0" w:color="auto"/>
          </w:divBdr>
        </w:div>
        <w:div w:id="1524630157">
          <w:marLeft w:val="640"/>
          <w:marRight w:val="0"/>
          <w:marTop w:val="0"/>
          <w:marBottom w:val="0"/>
          <w:divBdr>
            <w:top w:val="none" w:sz="0" w:space="0" w:color="auto"/>
            <w:left w:val="none" w:sz="0" w:space="0" w:color="auto"/>
            <w:bottom w:val="none" w:sz="0" w:space="0" w:color="auto"/>
            <w:right w:val="none" w:sz="0" w:space="0" w:color="auto"/>
          </w:divBdr>
        </w:div>
        <w:div w:id="1722289448">
          <w:marLeft w:val="640"/>
          <w:marRight w:val="0"/>
          <w:marTop w:val="0"/>
          <w:marBottom w:val="0"/>
          <w:divBdr>
            <w:top w:val="none" w:sz="0" w:space="0" w:color="auto"/>
            <w:left w:val="none" w:sz="0" w:space="0" w:color="auto"/>
            <w:bottom w:val="none" w:sz="0" w:space="0" w:color="auto"/>
            <w:right w:val="none" w:sz="0" w:space="0" w:color="auto"/>
          </w:divBdr>
        </w:div>
        <w:div w:id="1330327168">
          <w:marLeft w:val="640"/>
          <w:marRight w:val="0"/>
          <w:marTop w:val="0"/>
          <w:marBottom w:val="0"/>
          <w:divBdr>
            <w:top w:val="none" w:sz="0" w:space="0" w:color="auto"/>
            <w:left w:val="none" w:sz="0" w:space="0" w:color="auto"/>
            <w:bottom w:val="none" w:sz="0" w:space="0" w:color="auto"/>
            <w:right w:val="none" w:sz="0" w:space="0" w:color="auto"/>
          </w:divBdr>
        </w:div>
        <w:div w:id="2102606077">
          <w:marLeft w:val="640"/>
          <w:marRight w:val="0"/>
          <w:marTop w:val="0"/>
          <w:marBottom w:val="0"/>
          <w:divBdr>
            <w:top w:val="none" w:sz="0" w:space="0" w:color="auto"/>
            <w:left w:val="none" w:sz="0" w:space="0" w:color="auto"/>
            <w:bottom w:val="none" w:sz="0" w:space="0" w:color="auto"/>
            <w:right w:val="none" w:sz="0" w:space="0" w:color="auto"/>
          </w:divBdr>
        </w:div>
        <w:div w:id="1373269795">
          <w:marLeft w:val="640"/>
          <w:marRight w:val="0"/>
          <w:marTop w:val="0"/>
          <w:marBottom w:val="0"/>
          <w:divBdr>
            <w:top w:val="none" w:sz="0" w:space="0" w:color="auto"/>
            <w:left w:val="none" w:sz="0" w:space="0" w:color="auto"/>
            <w:bottom w:val="none" w:sz="0" w:space="0" w:color="auto"/>
            <w:right w:val="none" w:sz="0" w:space="0" w:color="auto"/>
          </w:divBdr>
        </w:div>
        <w:div w:id="1168639359">
          <w:marLeft w:val="640"/>
          <w:marRight w:val="0"/>
          <w:marTop w:val="0"/>
          <w:marBottom w:val="0"/>
          <w:divBdr>
            <w:top w:val="none" w:sz="0" w:space="0" w:color="auto"/>
            <w:left w:val="none" w:sz="0" w:space="0" w:color="auto"/>
            <w:bottom w:val="none" w:sz="0" w:space="0" w:color="auto"/>
            <w:right w:val="none" w:sz="0" w:space="0" w:color="auto"/>
          </w:divBdr>
        </w:div>
        <w:div w:id="1513453183">
          <w:marLeft w:val="640"/>
          <w:marRight w:val="0"/>
          <w:marTop w:val="0"/>
          <w:marBottom w:val="0"/>
          <w:divBdr>
            <w:top w:val="none" w:sz="0" w:space="0" w:color="auto"/>
            <w:left w:val="none" w:sz="0" w:space="0" w:color="auto"/>
            <w:bottom w:val="none" w:sz="0" w:space="0" w:color="auto"/>
            <w:right w:val="none" w:sz="0" w:space="0" w:color="auto"/>
          </w:divBdr>
        </w:div>
        <w:div w:id="376852504">
          <w:marLeft w:val="640"/>
          <w:marRight w:val="0"/>
          <w:marTop w:val="0"/>
          <w:marBottom w:val="0"/>
          <w:divBdr>
            <w:top w:val="none" w:sz="0" w:space="0" w:color="auto"/>
            <w:left w:val="none" w:sz="0" w:space="0" w:color="auto"/>
            <w:bottom w:val="none" w:sz="0" w:space="0" w:color="auto"/>
            <w:right w:val="none" w:sz="0" w:space="0" w:color="auto"/>
          </w:divBdr>
        </w:div>
        <w:div w:id="1201362762">
          <w:marLeft w:val="640"/>
          <w:marRight w:val="0"/>
          <w:marTop w:val="0"/>
          <w:marBottom w:val="0"/>
          <w:divBdr>
            <w:top w:val="none" w:sz="0" w:space="0" w:color="auto"/>
            <w:left w:val="none" w:sz="0" w:space="0" w:color="auto"/>
            <w:bottom w:val="none" w:sz="0" w:space="0" w:color="auto"/>
            <w:right w:val="none" w:sz="0" w:space="0" w:color="auto"/>
          </w:divBdr>
        </w:div>
        <w:div w:id="1508907602">
          <w:marLeft w:val="640"/>
          <w:marRight w:val="0"/>
          <w:marTop w:val="0"/>
          <w:marBottom w:val="0"/>
          <w:divBdr>
            <w:top w:val="none" w:sz="0" w:space="0" w:color="auto"/>
            <w:left w:val="none" w:sz="0" w:space="0" w:color="auto"/>
            <w:bottom w:val="none" w:sz="0" w:space="0" w:color="auto"/>
            <w:right w:val="none" w:sz="0" w:space="0" w:color="auto"/>
          </w:divBdr>
        </w:div>
        <w:div w:id="1039431398">
          <w:marLeft w:val="640"/>
          <w:marRight w:val="0"/>
          <w:marTop w:val="0"/>
          <w:marBottom w:val="0"/>
          <w:divBdr>
            <w:top w:val="none" w:sz="0" w:space="0" w:color="auto"/>
            <w:left w:val="none" w:sz="0" w:space="0" w:color="auto"/>
            <w:bottom w:val="none" w:sz="0" w:space="0" w:color="auto"/>
            <w:right w:val="none" w:sz="0" w:space="0" w:color="auto"/>
          </w:divBdr>
        </w:div>
        <w:div w:id="1898785612">
          <w:marLeft w:val="640"/>
          <w:marRight w:val="0"/>
          <w:marTop w:val="0"/>
          <w:marBottom w:val="0"/>
          <w:divBdr>
            <w:top w:val="none" w:sz="0" w:space="0" w:color="auto"/>
            <w:left w:val="none" w:sz="0" w:space="0" w:color="auto"/>
            <w:bottom w:val="none" w:sz="0" w:space="0" w:color="auto"/>
            <w:right w:val="none" w:sz="0" w:space="0" w:color="auto"/>
          </w:divBdr>
        </w:div>
        <w:div w:id="428552783">
          <w:marLeft w:val="640"/>
          <w:marRight w:val="0"/>
          <w:marTop w:val="0"/>
          <w:marBottom w:val="0"/>
          <w:divBdr>
            <w:top w:val="none" w:sz="0" w:space="0" w:color="auto"/>
            <w:left w:val="none" w:sz="0" w:space="0" w:color="auto"/>
            <w:bottom w:val="none" w:sz="0" w:space="0" w:color="auto"/>
            <w:right w:val="none" w:sz="0" w:space="0" w:color="auto"/>
          </w:divBdr>
        </w:div>
        <w:div w:id="306667768">
          <w:marLeft w:val="640"/>
          <w:marRight w:val="0"/>
          <w:marTop w:val="0"/>
          <w:marBottom w:val="0"/>
          <w:divBdr>
            <w:top w:val="none" w:sz="0" w:space="0" w:color="auto"/>
            <w:left w:val="none" w:sz="0" w:space="0" w:color="auto"/>
            <w:bottom w:val="none" w:sz="0" w:space="0" w:color="auto"/>
            <w:right w:val="none" w:sz="0" w:space="0" w:color="auto"/>
          </w:divBdr>
        </w:div>
        <w:div w:id="504826066">
          <w:marLeft w:val="640"/>
          <w:marRight w:val="0"/>
          <w:marTop w:val="0"/>
          <w:marBottom w:val="0"/>
          <w:divBdr>
            <w:top w:val="none" w:sz="0" w:space="0" w:color="auto"/>
            <w:left w:val="none" w:sz="0" w:space="0" w:color="auto"/>
            <w:bottom w:val="none" w:sz="0" w:space="0" w:color="auto"/>
            <w:right w:val="none" w:sz="0" w:space="0" w:color="auto"/>
          </w:divBdr>
        </w:div>
        <w:div w:id="1616863140">
          <w:marLeft w:val="640"/>
          <w:marRight w:val="0"/>
          <w:marTop w:val="0"/>
          <w:marBottom w:val="0"/>
          <w:divBdr>
            <w:top w:val="none" w:sz="0" w:space="0" w:color="auto"/>
            <w:left w:val="none" w:sz="0" w:space="0" w:color="auto"/>
            <w:bottom w:val="none" w:sz="0" w:space="0" w:color="auto"/>
            <w:right w:val="none" w:sz="0" w:space="0" w:color="auto"/>
          </w:divBdr>
        </w:div>
        <w:div w:id="1045836412">
          <w:marLeft w:val="640"/>
          <w:marRight w:val="0"/>
          <w:marTop w:val="0"/>
          <w:marBottom w:val="0"/>
          <w:divBdr>
            <w:top w:val="none" w:sz="0" w:space="0" w:color="auto"/>
            <w:left w:val="none" w:sz="0" w:space="0" w:color="auto"/>
            <w:bottom w:val="none" w:sz="0" w:space="0" w:color="auto"/>
            <w:right w:val="none" w:sz="0" w:space="0" w:color="auto"/>
          </w:divBdr>
        </w:div>
        <w:div w:id="1429085382">
          <w:marLeft w:val="640"/>
          <w:marRight w:val="0"/>
          <w:marTop w:val="0"/>
          <w:marBottom w:val="0"/>
          <w:divBdr>
            <w:top w:val="none" w:sz="0" w:space="0" w:color="auto"/>
            <w:left w:val="none" w:sz="0" w:space="0" w:color="auto"/>
            <w:bottom w:val="none" w:sz="0" w:space="0" w:color="auto"/>
            <w:right w:val="none" w:sz="0" w:space="0" w:color="auto"/>
          </w:divBdr>
        </w:div>
        <w:div w:id="1730181670">
          <w:marLeft w:val="640"/>
          <w:marRight w:val="0"/>
          <w:marTop w:val="0"/>
          <w:marBottom w:val="0"/>
          <w:divBdr>
            <w:top w:val="none" w:sz="0" w:space="0" w:color="auto"/>
            <w:left w:val="none" w:sz="0" w:space="0" w:color="auto"/>
            <w:bottom w:val="none" w:sz="0" w:space="0" w:color="auto"/>
            <w:right w:val="none" w:sz="0" w:space="0" w:color="auto"/>
          </w:divBdr>
        </w:div>
        <w:div w:id="960258444">
          <w:marLeft w:val="640"/>
          <w:marRight w:val="0"/>
          <w:marTop w:val="0"/>
          <w:marBottom w:val="0"/>
          <w:divBdr>
            <w:top w:val="none" w:sz="0" w:space="0" w:color="auto"/>
            <w:left w:val="none" w:sz="0" w:space="0" w:color="auto"/>
            <w:bottom w:val="none" w:sz="0" w:space="0" w:color="auto"/>
            <w:right w:val="none" w:sz="0" w:space="0" w:color="auto"/>
          </w:divBdr>
        </w:div>
        <w:div w:id="1603612541">
          <w:marLeft w:val="640"/>
          <w:marRight w:val="0"/>
          <w:marTop w:val="0"/>
          <w:marBottom w:val="0"/>
          <w:divBdr>
            <w:top w:val="none" w:sz="0" w:space="0" w:color="auto"/>
            <w:left w:val="none" w:sz="0" w:space="0" w:color="auto"/>
            <w:bottom w:val="none" w:sz="0" w:space="0" w:color="auto"/>
            <w:right w:val="none" w:sz="0" w:space="0" w:color="auto"/>
          </w:divBdr>
        </w:div>
        <w:div w:id="1834104110">
          <w:marLeft w:val="640"/>
          <w:marRight w:val="0"/>
          <w:marTop w:val="0"/>
          <w:marBottom w:val="0"/>
          <w:divBdr>
            <w:top w:val="none" w:sz="0" w:space="0" w:color="auto"/>
            <w:left w:val="none" w:sz="0" w:space="0" w:color="auto"/>
            <w:bottom w:val="none" w:sz="0" w:space="0" w:color="auto"/>
            <w:right w:val="none" w:sz="0" w:space="0" w:color="auto"/>
          </w:divBdr>
        </w:div>
        <w:div w:id="1063792779">
          <w:marLeft w:val="640"/>
          <w:marRight w:val="0"/>
          <w:marTop w:val="0"/>
          <w:marBottom w:val="0"/>
          <w:divBdr>
            <w:top w:val="none" w:sz="0" w:space="0" w:color="auto"/>
            <w:left w:val="none" w:sz="0" w:space="0" w:color="auto"/>
            <w:bottom w:val="none" w:sz="0" w:space="0" w:color="auto"/>
            <w:right w:val="none" w:sz="0" w:space="0" w:color="auto"/>
          </w:divBdr>
        </w:div>
        <w:div w:id="1597515351">
          <w:marLeft w:val="640"/>
          <w:marRight w:val="0"/>
          <w:marTop w:val="0"/>
          <w:marBottom w:val="0"/>
          <w:divBdr>
            <w:top w:val="none" w:sz="0" w:space="0" w:color="auto"/>
            <w:left w:val="none" w:sz="0" w:space="0" w:color="auto"/>
            <w:bottom w:val="none" w:sz="0" w:space="0" w:color="auto"/>
            <w:right w:val="none" w:sz="0" w:space="0" w:color="auto"/>
          </w:divBdr>
        </w:div>
        <w:div w:id="1588493230">
          <w:marLeft w:val="640"/>
          <w:marRight w:val="0"/>
          <w:marTop w:val="0"/>
          <w:marBottom w:val="0"/>
          <w:divBdr>
            <w:top w:val="none" w:sz="0" w:space="0" w:color="auto"/>
            <w:left w:val="none" w:sz="0" w:space="0" w:color="auto"/>
            <w:bottom w:val="none" w:sz="0" w:space="0" w:color="auto"/>
            <w:right w:val="none" w:sz="0" w:space="0" w:color="auto"/>
          </w:divBdr>
        </w:div>
        <w:div w:id="2098398404">
          <w:marLeft w:val="640"/>
          <w:marRight w:val="0"/>
          <w:marTop w:val="0"/>
          <w:marBottom w:val="0"/>
          <w:divBdr>
            <w:top w:val="none" w:sz="0" w:space="0" w:color="auto"/>
            <w:left w:val="none" w:sz="0" w:space="0" w:color="auto"/>
            <w:bottom w:val="none" w:sz="0" w:space="0" w:color="auto"/>
            <w:right w:val="none" w:sz="0" w:space="0" w:color="auto"/>
          </w:divBdr>
        </w:div>
        <w:div w:id="1409614663">
          <w:marLeft w:val="640"/>
          <w:marRight w:val="0"/>
          <w:marTop w:val="0"/>
          <w:marBottom w:val="0"/>
          <w:divBdr>
            <w:top w:val="none" w:sz="0" w:space="0" w:color="auto"/>
            <w:left w:val="none" w:sz="0" w:space="0" w:color="auto"/>
            <w:bottom w:val="none" w:sz="0" w:space="0" w:color="auto"/>
            <w:right w:val="none" w:sz="0" w:space="0" w:color="auto"/>
          </w:divBdr>
        </w:div>
        <w:div w:id="1285304498">
          <w:marLeft w:val="640"/>
          <w:marRight w:val="0"/>
          <w:marTop w:val="0"/>
          <w:marBottom w:val="0"/>
          <w:divBdr>
            <w:top w:val="none" w:sz="0" w:space="0" w:color="auto"/>
            <w:left w:val="none" w:sz="0" w:space="0" w:color="auto"/>
            <w:bottom w:val="none" w:sz="0" w:space="0" w:color="auto"/>
            <w:right w:val="none" w:sz="0" w:space="0" w:color="auto"/>
          </w:divBdr>
        </w:div>
        <w:div w:id="608005313">
          <w:marLeft w:val="640"/>
          <w:marRight w:val="0"/>
          <w:marTop w:val="0"/>
          <w:marBottom w:val="0"/>
          <w:divBdr>
            <w:top w:val="none" w:sz="0" w:space="0" w:color="auto"/>
            <w:left w:val="none" w:sz="0" w:space="0" w:color="auto"/>
            <w:bottom w:val="none" w:sz="0" w:space="0" w:color="auto"/>
            <w:right w:val="none" w:sz="0" w:space="0" w:color="auto"/>
          </w:divBdr>
        </w:div>
        <w:div w:id="1385057961">
          <w:marLeft w:val="640"/>
          <w:marRight w:val="0"/>
          <w:marTop w:val="0"/>
          <w:marBottom w:val="0"/>
          <w:divBdr>
            <w:top w:val="none" w:sz="0" w:space="0" w:color="auto"/>
            <w:left w:val="none" w:sz="0" w:space="0" w:color="auto"/>
            <w:bottom w:val="none" w:sz="0" w:space="0" w:color="auto"/>
            <w:right w:val="none" w:sz="0" w:space="0" w:color="auto"/>
          </w:divBdr>
        </w:div>
        <w:div w:id="1492911948">
          <w:marLeft w:val="640"/>
          <w:marRight w:val="0"/>
          <w:marTop w:val="0"/>
          <w:marBottom w:val="0"/>
          <w:divBdr>
            <w:top w:val="none" w:sz="0" w:space="0" w:color="auto"/>
            <w:left w:val="none" w:sz="0" w:space="0" w:color="auto"/>
            <w:bottom w:val="none" w:sz="0" w:space="0" w:color="auto"/>
            <w:right w:val="none" w:sz="0" w:space="0" w:color="auto"/>
          </w:divBdr>
        </w:div>
        <w:div w:id="9843648">
          <w:marLeft w:val="640"/>
          <w:marRight w:val="0"/>
          <w:marTop w:val="0"/>
          <w:marBottom w:val="0"/>
          <w:divBdr>
            <w:top w:val="none" w:sz="0" w:space="0" w:color="auto"/>
            <w:left w:val="none" w:sz="0" w:space="0" w:color="auto"/>
            <w:bottom w:val="none" w:sz="0" w:space="0" w:color="auto"/>
            <w:right w:val="none" w:sz="0" w:space="0" w:color="auto"/>
          </w:divBdr>
        </w:div>
        <w:div w:id="1816028744">
          <w:marLeft w:val="640"/>
          <w:marRight w:val="0"/>
          <w:marTop w:val="0"/>
          <w:marBottom w:val="0"/>
          <w:divBdr>
            <w:top w:val="none" w:sz="0" w:space="0" w:color="auto"/>
            <w:left w:val="none" w:sz="0" w:space="0" w:color="auto"/>
            <w:bottom w:val="none" w:sz="0" w:space="0" w:color="auto"/>
            <w:right w:val="none" w:sz="0" w:space="0" w:color="auto"/>
          </w:divBdr>
        </w:div>
        <w:div w:id="2083984526">
          <w:marLeft w:val="640"/>
          <w:marRight w:val="0"/>
          <w:marTop w:val="0"/>
          <w:marBottom w:val="0"/>
          <w:divBdr>
            <w:top w:val="none" w:sz="0" w:space="0" w:color="auto"/>
            <w:left w:val="none" w:sz="0" w:space="0" w:color="auto"/>
            <w:bottom w:val="none" w:sz="0" w:space="0" w:color="auto"/>
            <w:right w:val="none" w:sz="0" w:space="0" w:color="auto"/>
          </w:divBdr>
        </w:div>
        <w:div w:id="377631032">
          <w:marLeft w:val="640"/>
          <w:marRight w:val="0"/>
          <w:marTop w:val="0"/>
          <w:marBottom w:val="0"/>
          <w:divBdr>
            <w:top w:val="none" w:sz="0" w:space="0" w:color="auto"/>
            <w:left w:val="none" w:sz="0" w:space="0" w:color="auto"/>
            <w:bottom w:val="none" w:sz="0" w:space="0" w:color="auto"/>
            <w:right w:val="none" w:sz="0" w:space="0" w:color="auto"/>
          </w:divBdr>
        </w:div>
        <w:div w:id="1246500768">
          <w:marLeft w:val="640"/>
          <w:marRight w:val="0"/>
          <w:marTop w:val="0"/>
          <w:marBottom w:val="0"/>
          <w:divBdr>
            <w:top w:val="none" w:sz="0" w:space="0" w:color="auto"/>
            <w:left w:val="none" w:sz="0" w:space="0" w:color="auto"/>
            <w:bottom w:val="none" w:sz="0" w:space="0" w:color="auto"/>
            <w:right w:val="none" w:sz="0" w:space="0" w:color="auto"/>
          </w:divBdr>
        </w:div>
        <w:div w:id="1720738158">
          <w:marLeft w:val="640"/>
          <w:marRight w:val="0"/>
          <w:marTop w:val="0"/>
          <w:marBottom w:val="0"/>
          <w:divBdr>
            <w:top w:val="none" w:sz="0" w:space="0" w:color="auto"/>
            <w:left w:val="none" w:sz="0" w:space="0" w:color="auto"/>
            <w:bottom w:val="none" w:sz="0" w:space="0" w:color="auto"/>
            <w:right w:val="none" w:sz="0" w:space="0" w:color="auto"/>
          </w:divBdr>
        </w:div>
        <w:div w:id="1515417745">
          <w:marLeft w:val="640"/>
          <w:marRight w:val="0"/>
          <w:marTop w:val="0"/>
          <w:marBottom w:val="0"/>
          <w:divBdr>
            <w:top w:val="none" w:sz="0" w:space="0" w:color="auto"/>
            <w:left w:val="none" w:sz="0" w:space="0" w:color="auto"/>
            <w:bottom w:val="none" w:sz="0" w:space="0" w:color="auto"/>
            <w:right w:val="none" w:sz="0" w:space="0" w:color="auto"/>
          </w:divBdr>
        </w:div>
        <w:div w:id="317153533">
          <w:marLeft w:val="640"/>
          <w:marRight w:val="0"/>
          <w:marTop w:val="0"/>
          <w:marBottom w:val="0"/>
          <w:divBdr>
            <w:top w:val="none" w:sz="0" w:space="0" w:color="auto"/>
            <w:left w:val="none" w:sz="0" w:space="0" w:color="auto"/>
            <w:bottom w:val="none" w:sz="0" w:space="0" w:color="auto"/>
            <w:right w:val="none" w:sz="0" w:space="0" w:color="auto"/>
          </w:divBdr>
        </w:div>
        <w:div w:id="2002922597">
          <w:marLeft w:val="640"/>
          <w:marRight w:val="0"/>
          <w:marTop w:val="0"/>
          <w:marBottom w:val="0"/>
          <w:divBdr>
            <w:top w:val="none" w:sz="0" w:space="0" w:color="auto"/>
            <w:left w:val="none" w:sz="0" w:space="0" w:color="auto"/>
            <w:bottom w:val="none" w:sz="0" w:space="0" w:color="auto"/>
            <w:right w:val="none" w:sz="0" w:space="0" w:color="auto"/>
          </w:divBdr>
        </w:div>
        <w:div w:id="1098020727">
          <w:marLeft w:val="640"/>
          <w:marRight w:val="0"/>
          <w:marTop w:val="0"/>
          <w:marBottom w:val="0"/>
          <w:divBdr>
            <w:top w:val="none" w:sz="0" w:space="0" w:color="auto"/>
            <w:left w:val="none" w:sz="0" w:space="0" w:color="auto"/>
            <w:bottom w:val="none" w:sz="0" w:space="0" w:color="auto"/>
            <w:right w:val="none" w:sz="0" w:space="0" w:color="auto"/>
          </w:divBdr>
        </w:div>
        <w:div w:id="1247686036">
          <w:marLeft w:val="640"/>
          <w:marRight w:val="0"/>
          <w:marTop w:val="0"/>
          <w:marBottom w:val="0"/>
          <w:divBdr>
            <w:top w:val="none" w:sz="0" w:space="0" w:color="auto"/>
            <w:left w:val="none" w:sz="0" w:space="0" w:color="auto"/>
            <w:bottom w:val="none" w:sz="0" w:space="0" w:color="auto"/>
            <w:right w:val="none" w:sz="0" w:space="0" w:color="auto"/>
          </w:divBdr>
        </w:div>
        <w:div w:id="217016993">
          <w:marLeft w:val="640"/>
          <w:marRight w:val="0"/>
          <w:marTop w:val="0"/>
          <w:marBottom w:val="0"/>
          <w:divBdr>
            <w:top w:val="none" w:sz="0" w:space="0" w:color="auto"/>
            <w:left w:val="none" w:sz="0" w:space="0" w:color="auto"/>
            <w:bottom w:val="none" w:sz="0" w:space="0" w:color="auto"/>
            <w:right w:val="none" w:sz="0" w:space="0" w:color="auto"/>
          </w:divBdr>
        </w:div>
        <w:div w:id="932854591">
          <w:marLeft w:val="640"/>
          <w:marRight w:val="0"/>
          <w:marTop w:val="0"/>
          <w:marBottom w:val="0"/>
          <w:divBdr>
            <w:top w:val="none" w:sz="0" w:space="0" w:color="auto"/>
            <w:left w:val="none" w:sz="0" w:space="0" w:color="auto"/>
            <w:bottom w:val="none" w:sz="0" w:space="0" w:color="auto"/>
            <w:right w:val="none" w:sz="0" w:space="0" w:color="auto"/>
          </w:divBdr>
        </w:div>
        <w:div w:id="1885291690">
          <w:marLeft w:val="640"/>
          <w:marRight w:val="0"/>
          <w:marTop w:val="0"/>
          <w:marBottom w:val="0"/>
          <w:divBdr>
            <w:top w:val="none" w:sz="0" w:space="0" w:color="auto"/>
            <w:left w:val="none" w:sz="0" w:space="0" w:color="auto"/>
            <w:bottom w:val="none" w:sz="0" w:space="0" w:color="auto"/>
            <w:right w:val="none" w:sz="0" w:space="0" w:color="auto"/>
          </w:divBdr>
        </w:div>
        <w:div w:id="1096753610">
          <w:marLeft w:val="640"/>
          <w:marRight w:val="0"/>
          <w:marTop w:val="0"/>
          <w:marBottom w:val="0"/>
          <w:divBdr>
            <w:top w:val="none" w:sz="0" w:space="0" w:color="auto"/>
            <w:left w:val="none" w:sz="0" w:space="0" w:color="auto"/>
            <w:bottom w:val="none" w:sz="0" w:space="0" w:color="auto"/>
            <w:right w:val="none" w:sz="0" w:space="0" w:color="auto"/>
          </w:divBdr>
        </w:div>
        <w:div w:id="1325011125">
          <w:marLeft w:val="640"/>
          <w:marRight w:val="0"/>
          <w:marTop w:val="0"/>
          <w:marBottom w:val="0"/>
          <w:divBdr>
            <w:top w:val="none" w:sz="0" w:space="0" w:color="auto"/>
            <w:left w:val="none" w:sz="0" w:space="0" w:color="auto"/>
            <w:bottom w:val="none" w:sz="0" w:space="0" w:color="auto"/>
            <w:right w:val="none" w:sz="0" w:space="0" w:color="auto"/>
          </w:divBdr>
        </w:div>
        <w:div w:id="1803770024">
          <w:marLeft w:val="640"/>
          <w:marRight w:val="0"/>
          <w:marTop w:val="0"/>
          <w:marBottom w:val="0"/>
          <w:divBdr>
            <w:top w:val="none" w:sz="0" w:space="0" w:color="auto"/>
            <w:left w:val="none" w:sz="0" w:space="0" w:color="auto"/>
            <w:bottom w:val="none" w:sz="0" w:space="0" w:color="auto"/>
            <w:right w:val="none" w:sz="0" w:space="0" w:color="auto"/>
          </w:divBdr>
        </w:div>
        <w:div w:id="1117680985">
          <w:marLeft w:val="640"/>
          <w:marRight w:val="0"/>
          <w:marTop w:val="0"/>
          <w:marBottom w:val="0"/>
          <w:divBdr>
            <w:top w:val="none" w:sz="0" w:space="0" w:color="auto"/>
            <w:left w:val="none" w:sz="0" w:space="0" w:color="auto"/>
            <w:bottom w:val="none" w:sz="0" w:space="0" w:color="auto"/>
            <w:right w:val="none" w:sz="0" w:space="0" w:color="auto"/>
          </w:divBdr>
        </w:div>
        <w:div w:id="2016760964">
          <w:marLeft w:val="640"/>
          <w:marRight w:val="0"/>
          <w:marTop w:val="0"/>
          <w:marBottom w:val="0"/>
          <w:divBdr>
            <w:top w:val="none" w:sz="0" w:space="0" w:color="auto"/>
            <w:left w:val="none" w:sz="0" w:space="0" w:color="auto"/>
            <w:bottom w:val="none" w:sz="0" w:space="0" w:color="auto"/>
            <w:right w:val="none" w:sz="0" w:space="0" w:color="auto"/>
          </w:divBdr>
        </w:div>
        <w:div w:id="1557620946">
          <w:marLeft w:val="640"/>
          <w:marRight w:val="0"/>
          <w:marTop w:val="0"/>
          <w:marBottom w:val="0"/>
          <w:divBdr>
            <w:top w:val="none" w:sz="0" w:space="0" w:color="auto"/>
            <w:left w:val="none" w:sz="0" w:space="0" w:color="auto"/>
            <w:bottom w:val="none" w:sz="0" w:space="0" w:color="auto"/>
            <w:right w:val="none" w:sz="0" w:space="0" w:color="auto"/>
          </w:divBdr>
        </w:div>
      </w:divsChild>
    </w:div>
    <w:div w:id="1895507591">
      <w:bodyDiv w:val="1"/>
      <w:marLeft w:val="0"/>
      <w:marRight w:val="0"/>
      <w:marTop w:val="0"/>
      <w:marBottom w:val="0"/>
      <w:divBdr>
        <w:top w:val="none" w:sz="0" w:space="0" w:color="auto"/>
        <w:left w:val="none" w:sz="0" w:space="0" w:color="auto"/>
        <w:bottom w:val="none" w:sz="0" w:space="0" w:color="auto"/>
        <w:right w:val="none" w:sz="0" w:space="0" w:color="auto"/>
      </w:divBdr>
      <w:divsChild>
        <w:div w:id="2030796721">
          <w:marLeft w:val="640"/>
          <w:marRight w:val="0"/>
          <w:marTop w:val="0"/>
          <w:marBottom w:val="0"/>
          <w:divBdr>
            <w:top w:val="none" w:sz="0" w:space="0" w:color="auto"/>
            <w:left w:val="none" w:sz="0" w:space="0" w:color="auto"/>
            <w:bottom w:val="none" w:sz="0" w:space="0" w:color="auto"/>
            <w:right w:val="none" w:sz="0" w:space="0" w:color="auto"/>
          </w:divBdr>
        </w:div>
        <w:div w:id="1576084487">
          <w:marLeft w:val="640"/>
          <w:marRight w:val="0"/>
          <w:marTop w:val="0"/>
          <w:marBottom w:val="0"/>
          <w:divBdr>
            <w:top w:val="none" w:sz="0" w:space="0" w:color="auto"/>
            <w:left w:val="none" w:sz="0" w:space="0" w:color="auto"/>
            <w:bottom w:val="none" w:sz="0" w:space="0" w:color="auto"/>
            <w:right w:val="none" w:sz="0" w:space="0" w:color="auto"/>
          </w:divBdr>
        </w:div>
        <w:div w:id="722413056">
          <w:marLeft w:val="640"/>
          <w:marRight w:val="0"/>
          <w:marTop w:val="0"/>
          <w:marBottom w:val="0"/>
          <w:divBdr>
            <w:top w:val="none" w:sz="0" w:space="0" w:color="auto"/>
            <w:left w:val="none" w:sz="0" w:space="0" w:color="auto"/>
            <w:bottom w:val="none" w:sz="0" w:space="0" w:color="auto"/>
            <w:right w:val="none" w:sz="0" w:space="0" w:color="auto"/>
          </w:divBdr>
        </w:div>
        <w:div w:id="1359545350">
          <w:marLeft w:val="640"/>
          <w:marRight w:val="0"/>
          <w:marTop w:val="0"/>
          <w:marBottom w:val="0"/>
          <w:divBdr>
            <w:top w:val="none" w:sz="0" w:space="0" w:color="auto"/>
            <w:left w:val="none" w:sz="0" w:space="0" w:color="auto"/>
            <w:bottom w:val="none" w:sz="0" w:space="0" w:color="auto"/>
            <w:right w:val="none" w:sz="0" w:space="0" w:color="auto"/>
          </w:divBdr>
        </w:div>
        <w:div w:id="1867449226">
          <w:marLeft w:val="640"/>
          <w:marRight w:val="0"/>
          <w:marTop w:val="0"/>
          <w:marBottom w:val="0"/>
          <w:divBdr>
            <w:top w:val="none" w:sz="0" w:space="0" w:color="auto"/>
            <w:left w:val="none" w:sz="0" w:space="0" w:color="auto"/>
            <w:bottom w:val="none" w:sz="0" w:space="0" w:color="auto"/>
            <w:right w:val="none" w:sz="0" w:space="0" w:color="auto"/>
          </w:divBdr>
        </w:div>
        <w:div w:id="1305965577">
          <w:marLeft w:val="640"/>
          <w:marRight w:val="0"/>
          <w:marTop w:val="0"/>
          <w:marBottom w:val="0"/>
          <w:divBdr>
            <w:top w:val="none" w:sz="0" w:space="0" w:color="auto"/>
            <w:left w:val="none" w:sz="0" w:space="0" w:color="auto"/>
            <w:bottom w:val="none" w:sz="0" w:space="0" w:color="auto"/>
            <w:right w:val="none" w:sz="0" w:space="0" w:color="auto"/>
          </w:divBdr>
        </w:div>
        <w:div w:id="950282020">
          <w:marLeft w:val="640"/>
          <w:marRight w:val="0"/>
          <w:marTop w:val="0"/>
          <w:marBottom w:val="0"/>
          <w:divBdr>
            <w:top w:val="none" w:sz="0" w:space="0" w:color="auto"/>
            <w:left w:val="none" w:sz="0" w:space="0" w:color="auto"/>
            <w:bottom w:val="none" w:sz="0" w:space="0" w:color="auto"/>
            <w:right w:val="none" w:sz="0" w:space="0" w:color="auto"/>
          </w:divBdr>
        </w:div>
        <w:div w:id="572469187">
          <w:marLeft w:val="640"/>
          <w:marRight w:val="0"/>
          <w:marTop w:val="0"/>
          <w:marBottom w:val="0"/>
          <w:divBdr>
            <w:top w:val="none" w:sz="0" w:space="0" w:color="auto"/>
            <w:left w:val="none" w:sz="0" w:space="0" w:color="auto"/>
            <w:bottom w:val="none" w:sz="0" w:space="0" w:color="auto"/>
            <w:right w:val="none" w:sz="0" w:space="0" w:color="auto"/>
          </w:divBdr>
        </w:div>
        <w:div w:id="1351682377">
          <w:marLeft w:val="640"/>
          <w:marRight w:val="0"/>
          <w:marTop w:val="0"/>
          <w:marBottom w:val="0"/>
          <w:divBdr>
            <w:top w:val="none" w:sz="0" w:space="0" w:color="auto"/>
            <w:left w:val="none" w:sz="0" w:space="0" w:color="auto"/>
            <w:bottom w:val="none" w:sz="0" w:space="0" w:color="auto"/>
            <w:right w:val="none" w:sz="0" w:space="0" w:color="auto"/>
          </w:divBdr>
        </w:div>
        <w:div w:id="998583085">
          <w:marLeft w:val="640"/>
          <w:marRight w:val="0"/>
          <w:marTop w:val="0"/>
          <w:marBottom w:val="0"/>
          <w:divBdr>
            <w:top w:val="none" w:sz="0" w:space="0" w:color="auto"/>
            <w:left w:val="none" w:sz="0" w:space="0" w:color="auto"/>
            <w:bottom w:val="none" w:sz="0" w:space="0" w:color="auto"/>
            <w:right w:val="none" w:sz="0" w:space="0" w:color="auto"/>
          </w:divBdr>
        </w:div>
        <w:div w:id="1917395049">
          <w:marLeft w:val="640"/>
          <w:marRight w:val="0"/>
          <w:marTop w:val="0"/>
          <w:marBottom w:val="0"/>
          <w:divBdr>
            <w:top w:val="none" w:sz="0" w:space="0" w:color="auto"/>
            <w:left w:val="none" w:sz="0" w:space="0" w:color="auto"/>
            <w:bottom w:val="none" w:sz="0" w:space="0" w:color="auto"/>
            <w:right w:val="none" w:sz="0" w:space="0" w:color="auto"/>
          </w:divBdr>
        </w:div>
        <w:div w:id="1834444427">
          <w:marLeft w:val="640"/>
          <w:marRight w:val="0"/>
          <w:marTop w:val="0"/>
          <w:marBottom w:val="0"/>
          <w:divBdr>
            <w:top w:val="none" w:sz="0" w:space="0" w:color="auto"/>
            <w:left w:val="none" w:sz="0" w:space="0" w:color="auto"/>
            <w:bottom w:val="none" w:sz="0" w:space="0" w:color="auto"/>
            <w:right w:val="none" w:sz="0" w:space="0" w:color="auto"/>
          </w:divBdr>
        </w:div>
        <w:div w:id="2080209306">
          <w:marLeft w:val="640"/>
          <w:marRight w:val="0"/>
          <w:marTop w:val="0"/>
          <w:marBottom w:val="0"/>
          <w:divBdr>
            <w:top w:val="none" w:sz="0" w:space="0" w:color="auto"/>
            <w:left w:val="none" w:sz="0" w:space="0" w:color="auto"/>
            <w:bottom w:val="none" w:sz="0" w:space="0" w:color="auto"/>
            <w:right w:val="none" w:sz="0" w:space="0" w:color="auto"/>
          </w:divBdr>
        </w:div>
        <w:div w:id="701593018">
          <w:marLeft w:val="640"/>
          <w:marRight w:val="0"/>
          <w:marTop w:val="0"/>
          <w:marBottom w:val="0"/>
          <w:divBdr>
            <w:top w:val="none" w:sz="0" w:space="0" w:color="auto"/>
            <w:left w:val="none" w:sz="0" w:space="0" w:color="auto"/>
            <w:bottom w:val="none" w:sz="0" w:space="0" w:color="auto"/>
            <w:right w:val="none" w:sz="0" w:space="0" w:color="auto"/>
          </w:divBdr>
        </w:div>
        <w:div w:id="423115183">
          <w:marLeft w:val="640"/>
          <w:marRight w:val="0"/>
          <w:marTop w:val="0"/>
          <w:marBottom w:val="0"/>
          <w:divBdr>
            <w:top w:val="none" w:sz="0" w:space="0" w:color="auto"/>
            <w:left w:val="none" w:sz="0" w:space="0" w:color="auto"/>
            <w:bottom w:val="none" w:sz="0" w:space="0" w:color="auto"/>
            <w:right w:val="none" w:sz="0" w:space="0" w:color="auto"/>
          </w:divBdr>
        </w:div>
        <w:div w:id="2112161459">
          <w:marLeft w:val="640"/>
          <w:marRight w:val="0"/>
          <w:marTop w:val="0"/>
          <w:marBottom w:val="0"/>
          <w:divBdr>
            <w:top w:val="none" w:sz="0" w:space="0" w:color="auto"/>
            <w:left w:val="none" w:sz="0" w:space="0" w:color="auto"/>
            <w:bottom w:val="none" w:sz="0" w:space="0" w:color="auto"/>
            <w:right w:val="none" w:sz="0" w:space="0" w:color="auto"/>
          </w:divBdr>
        </w:div>
        <w:div w:id="263000500">
          <w:marLeft w:val="640"/>
          <w:marRight w:val="0"/>
          <w:marTop w:val="0"/>
          <w:marBottom w:val="0"/>
          <w:divBdr>
            <w:top w:val="none" w:sz="0" w:space="0" w:color="auto"/>
            <w:left w:val="none" w:sz="0" w:space="0" w:color="auto"/>
            <w:bottom w:val="none" w:sz="0" w:space="0" w:color="auto"/>
            <w:right w:val="none" w:sz="0" w:space="0" w:color="auto"/>
          </w:divBdr>
        </w:div>
        <w:div w:id="693770245">
          <w:marLeft w:val="640"/>
          <w:marRight w:val="0"/>
          <w:marTop w:val="0"/>
          <w:marBottom w:val="0"/>
          <w:divBdr>
            <w:top w:val="none" w:sz="0" w:space="0" w:color="auto"/>
            <w:left w:val="none" w:sz="0" w:space="0" w:color="auto"/>
            <w:bottom w:val="none" w:sz="0" w:space="0" w:color="auto"/>
            <w:right w:val="none" w:sz="0" w:space="0" w:color="auto"/>
          </w:divBdr>
        </w:div>
        <w:div w:id="380175889">
          <w:marLeft w:val="640"/>
          <w:marRight w:val="0"/>
          <w:marTop w:val="0"/>
          <w:marBottom w:val="0"/>
          <w:divBdr>
            <w:top w:val="none" w:sz="0" w:space="0" w:color="auto"/>
            <w:left w:val="none" w:sz="0" w:space="0" w:color="auto"/>
            <w:bottom w:val="none" w:sz="0" w:space="0" w:color="auto"/>
            <w:right w:val="none" w:sz="0" w:space="0" w:color="auto"/>
          </w:divBdr>
        </w:div>
        <w:div w:id="1280990546">
          <w:marLeft w:val="640"/>
          <w:marRight w:val="0"/>
          <w:marTop w:val="0"/>
          <w:marBottom w:val="0"/>
          <w:divBdr>
            <w:top w:val="none" w:sz="0" w:space="0" w:color="auto"/>
            <w:left w:val="none" w:sz="0" w:space="0" w:color="auto"/>
            <w:bottom w:val="none" w:sz="0" w:space="0" w:color="auto"/>
            <w:right w:val="none" w:sz="0" w:space="0" w:color="auto"/>
          </w:divBdr>
        </w:div>
        <w:div w:id="900140445">
          <w:marLeft w:val="640"/>
          <w:marRight w:val="0"/>
          <w:marTop w:val="0"/>
          <w:marBottom w:val="0"/>
          <w:divBdr>
            <w:top w:val="none" w:sz="0" w:space="0" w:color="auto"/>
            <w:left w:val="none" w:sz="0" w:space="0" w:color="auto"/>
            <w:bottom w:val="none" w:sz="0" w:space="0" w:color="auto"/>
            <w:right w:val="none" w:sz="0" w:space="0" w:color="auto"/>
          </w:divBdr>
        </w:div>
        <w:div w:id="1169323836">
          <w:marLeft w:val="640"/>
          <w:marRight w:val="0"/>
          <w:marTop w:val="0"/>
          <w:marBottom w:val="0"/>
          <w:divBdr>
            <w:top w:val="none" w:sz="0" w:space="0" w:color="auto"/>
            <w:left w:val="none" w:sz="0" w:space="0" w:color="auto"/>
            <w:bottom w:val="none" w:sz="0" w:space="0" w:color="auto"/>
            <w:right w:val="none" w:sz="0" w:space="0" w:color="auto"/>
          </w:divBdr>
        </w:div>
        <w:div w:id="1593391422">
          <w:marLeft w:val="640"/>
          <w:marRight w:val="0"/>
          <w:marTop w:val="0"/>
          <w:marBottom w:val="0"/>
          <w:divBdr>
            <w:top w:val="none" w:sz="0" w:space="0" w:color="auto"/>
            <w:left w:val="none" w:sz="0" w:space="0" w:color="auto"/>
            <w:bottom w:val="none" w:sz="0" w:space="0" w:color="auto"/>
            <w:right w:val="none" w:sz="0" w:space="0" w:color="auto"/>
          </w:divBdr>
        </w:div>
        <w:div w:id="729499282">
          <w:marLeft w:val="640"/>
          <w:marRight w:val="0"/>
          <w:marTop w:val="0"/>
          <w:marBottom w:val="0"/>
          <w:divBdr>
            <w:top w:val="none" w:sz="0" w:space="0" w:color="auto"/>
            <w:left w:val="none" w:sz="0" w:space="0" w:color="auto"/>
            <w:bottom w:val="none" w:sz="0" w:space="0" w:color="auto"/>
            <w:right w:val="none" w:sz="0" w:space="0" w:color="auto"/>
          </w:divBdr>
        </w:div>
        <w:div w:id="2125952292">
          <w:marLeft w:val="640"/>
          <w:marRight w:val="0"/>
          <w:marTop w:val="0"/>
          <w:marBottom w:val="0"/>
          <w:divBdr>
            <w:top w:val="none" w:sz="0" w:space="0" w:color="auto"/>
            <w:left w:val="none" w:sz="0" w:space="0" w:color="auto"/>
            <w:bottom w:val="none" w:sz="0" w:space="0" w:color="auto"/>
            <w:right w:val="none" w:sz="0" w:space="0" w:color="auto"/>
          </w:divBdr>
        </w:div>
        <w:div w:id="469715307">
          <w:marLeft w:val="640"/>
          <w:marRight w:val="0"/>
          <w:marTop w:val="0"/>
          <w:marBottom w:val="0"/>
          <w:divBdr>
            <w:top w:val="none" w:sz="0" w:space="0" w:color="auto"/>
            <w:left w:val="none" w:sz="0" w:space="0" w:color="auto"/>
            <w:bottom w:val="none" w:sz="0" w:space="0" w:color="auto"/>
            <w:right w:val="none" w:sz="0" w:space="0" w:color="auto"/>
          </w:divBdr>
        </w:div>
        <w:div w:id="773325758">
          <w:marLeft w:val="640"/>
          <w:marRight w:val="0"/>
          <w:marTop w:val="0"/>
          <w:marBottom w:val="0"/>
          <w:divBdr>
            <w:top w:val="none" w:sz="0" w:space="0" w:color="auto"/>
            <w:left w:val="none" w:sz="0" w:space="0" w:color="auto"/>
            <w:bottom w:val="none" w:sz="0" w:space="0" w:color="auto"/>
            <w:right w:val="none" w:sz="0" w:space="0" w:color="auto"/>
          </w:divBdr>
        </w:div>
        <w:div w:id="144444127">
          <w:marLeft w:val="640"/>
          <w:marRight w:val="0"/>
          <w:marTop w:val="0"/>
          <w:marBottom w:val="0"/>
          <w:divBdr>
            <w:top w:val="none" w:sz="0" w:space="0" w:color="auto"/>
            <w:left w:val="none" w:sz="0" w:space="0" w:color="auto"/>
            <w:bottom w:val="none" w:sz="0" w:space="0" w:color="auto"/>
            <w:right w:val="none" w:sz="0" w:space="0" w:color="auto"/>
          </w:divBdr>
        </w:div>
        <w:div w:id="629166020">
          <w:marLeft w:val="640"/>
          <w:marRight w:val="0"/>
          <w:marTop w:val="0"/>
          <w:marBottom w:val="0"/>
          <w:divBdr>
            <w:top w:val="none" w:sz="0" w:space="0" w:color="auto"/>
            <w:left w:val="none" w:sz="0" w:space="0" w:color="auto"/>
            <w:bottom w:val="none" w:sz="0" w:space="0" w:color="auto"/>
            <w:right w:val="none" w:sz="0" w:space="0" w:color="auto"/>
          </w:divBdr>
        </w:div>
        <w:div w:id="943459627">
          <w:marLeft w:val="640"/>
          <w:marRight w:val="0"/>
          <w:marTop w:val="0"/>
          <w:marBottom w:val="0"/>
          <w:divBdr>
            <w:top w:val="none" w:sz="0" w:space="0" w:color="auto"/>
            <w:left w:val="none" w:sz="0" w:space="0" w:color="auto"/>
            <w:bottom w:val="none" w:sz="0" w:space="0" w:color="auto"/>
            <w:right w:val="none" w:sz="0" w:space="0" w:color="auto"/>
          </w:divBdr>
        </w:div>
        <w:div w:id="969940813">
          <w:marLeft w:val="640"/>
          <w:marRight w:val="0"/>
          <w:marTop w:val="0"/>
          <w:marBottom w:val="0"/>
          <w:divBdr>
            <w:top w:val="none" w:sz="0" w:space="0" w:color="auto"/>
            <w:left w:val="none" w:sz="0" w:space="0" w:color="auto"/>
            <w:bottom w:val="none" w:sz="0" w:space="0" w:color="auto"/>
            <w:right w:val="none" w:sz="0" w:space="0" w:color="auto"/>
          </w:divBdr>
        </w:div>
        <w:div w:id="1747797097">
          <w:marLeft w:val="640"/>
          <w:marRight w:val="0"/>
          <w:marTop w:val="0"/>
          <w:marBottom w:val="0"/>
          <w:divBdr>
            <w:top w:val="none" w:sz="0" w:space="0" w:color="auto"/>
            <w:left w:val="none" w:sz="0" w:space="0" w:color="auto"/>
            <w:bottom w:val="none" w:sz="0" w:space="0" w:color="auto"/>
            <w:right w:val="none" w:sz="0" w:space="0" w:color="auto"/>
          </w:divBdr>
        </w:div>
        <w:div w:id="412316661">
          <w:marLeft w:val="640"/>
          <w:marRight w:val="0"/>
          <w:marTop w:val="0"/>
          <w:marBottom w:val="0"/>
          <w:divBdr>
            <w:top w:val="none" w:sz="0" w:space="0" w:color="auto"/>
            <w:left w:val="none" w:sz="0" w:space="0" w:color="auto"/>
            <w:bottom w:val="none" w:sz="0" w:space="0" w:color="auto"/>
            <w:right w:val="none" w:sz="0" w:space="0" w:color="auto"/>
          </w:divBdr>
        </w:div>
        <w:div w:id="617564609">
          <w:marLeft w:val="640"/>
          <w:marRight w:val="0"/>
          <w:marTop w:val="0"/>
          <w:marBottom w:val="0"/>
          <w:divBdr>
            <w:top w:val="none" w:sz="0" w:space="0" w:color="auto"/>
            <w:left w:val="none" w:sz="0" w:space="0" w:color="auto"/>
            <w:bottom w:val="none" w:sz="0" w:space="0" w:color="auto"/>
            <w:right w:val="none" w:sz="0" w:space="0" w:color="auto"/>
          </w:divBdr>
        </w:div>
        <w:div w:id="365641183">
          <w:marLeft w:val="640"/>
          <w:marRight w:val="0"/>
          <w:marTop w:val="0"/>
          <w:marBottom w:val="0"/>
          <w:divBdr>
            <w:top w:val="none" w:sz="0" w:space="0" w:color="auto"/>
            <w:left w:val="none" w:sz="0" w:space="0" w:color="auto"/>
            <w:bottom w:val="none" w:sz="0" w:space="0" w:color="auto"/>
            <w:right w:val="none" w:sz="0" w:space="0" w:color="auto"/>
          </w:divBdr>
        </w:div>
        <w:div w:id="574819432">
          <w:marLeft w:val="640"/>
          <w:marRight w:val="0"/>
          <w:marTop w:val="0"/>
          <w:marBottom w:val="0"/>
          <w:divBdr>
            <w:top w:val="none" w:sz="0" w:space="0" w:color="auto"/>
            <w:left w:val="none" w:sz="0" w:space="0" w:color="auto"/>
            <w:bottom w:val="none" w:sz="0" w:space="0" w:color="auto"/>
            <w:right w:val="none" w:sz="0" w:space="0" w:color="auto"/>
          </w:divBdr>
        </w:div>
        <w:div w:id="2033870504">
          <w:marLeft w:val="640"/>
          <w:marRight w:val="0"/>
          <w:marTop w:val="0"/>
          <w:marBottom w:val="0"/>
          <w:divBdr>
            <w:top w:val="none" w:sz="0" w:space="0" w:color="auto"/>
            <w:left w:val="none" w:sz="0" w:space="0" w:color="auto"/>
            <w:bottom w:val="none" w:sz="0" w:space="0" w:color="auto"/>
            <w:right w:val="none" w:sz="0" w:space="0" w:color="auto"/>
          </w:divBdr>
        </w:div>
        <w:div w:id="1328094358">
          <w:marLeft w:val="640"/>
          <w:marRight w:val="0"/>
          <w:marTop w:val="0"/>
          <w:marBottom w:val="0"/>
          <w:divBdr>
            <w:top w:val="none" w:sz="0" w:space="0" w:color="auto"/>
            <w:left w:val="none" w:sz="0" w:space="0" w:color="auto"/>
            <w:bottom w:val="none" w:sz="0" w:space="0" w:color="auto"/>
            <w:right w:val="none" w:sz="0" w:space="0" w:color="auto"/>
          </w:divBdr>
        </w:div>
        <w:div w:id="1069423578">
          <w:marLeft w:val="640"/>
          <w:marRight w:val="0"/>
          <w:marTop w:val="0"/>
          <w:marBottom w:val="0"/>
          <w:divBdr>
            <w:top w:val="none" w:sz="0" w:space="0" w:color="auto"/>
            <w:left w:val="none" w:sz="0" w:space="0" w:color="auto"/>
            <w:bottom w:val="none" w:sz="0" w:space="0" w:color="auto"/>
            <w:right w:val="none" w:sz="0" w:space="0" w:color="auto"/>
          </w:divBdr>
        </w:div>
        <w:div w:id="447890223">
          <w:marLeft w:val="640"/>
          <w:marRight w:val="0"/>
          <w:marTop w:val="0"/>
          <w:marBottom w:val="0"/>
          <w:divBdr>
            <w:top w:val="none" w:sz="0" w:space="0" w:color="auto"/>
            <w:left w:val="none" w:sz="0" w:space="0" w:color="auto"/>
            <w:bottom w:val="none" w:sz="0" w:space="0" w:color="auto"/>
            <w:right w:val="none" w:sz="0" w:space="0" w:color="auto"/>
          </w:divBdr>
        </w:div>
        <w:div w:id="1889026507">
          <w:marLeft w:val="640"/>
          <w:marRight w:val="0"/>
          <w:marTop w:val="0"/>
          <w:marBottom w:val="0"/>
          <w:divBdr>
            <w:top w:val="none" w:sz="0" w:space="0" w:color="auto"/>
            <w:left w:val="none" w:sz="0" w:space="0" w:color="auto"/>
            <w:bottom w:val="none" w:sz="0" w:space="0" w:color="auto"/>
            <w:right w:val="none" w:sz="0" w:space="0" w:color="auto"/>
          </w:divBdr>
        </w:div>
        <w:div w:id="901524902">
          <w:marLeft w:val="640"/>
          <w:marRight w:val="0"/>
          <w:marTop w:val="0"/>
          <w:marBottom w:val="0"/>
          <w:divBdr>
            <w:top w:val="none" w:sz="0" w:space="0" w:color="auto"/>
            <w:left w:val="none" w:sz="0" w:space="0" w:color="auto"/>
            <w:bottom w:val="none" w:sz="0" w:space="0" w:color="auto"/>
            <w:right w:val="none" w:sz="0" w:space="0" w:color="auto"/>
          </w:divBdr>
        </w:div>
        <w:div w:id="1199121982">
          <w:marLeft w:val="640"/>
          <w:marRight w:val="0"/>
          <w:marTop w:val="0"/>
          <w:marBottom w:val="0"/>
          <w:divBdr>
            <w:top w:val="none" w:sz="0" w:space="0" w:color="auto"/>
            <w:left w:val="none" w:sz="0" w:space="0" w:color="auto"/>
            <w:bottom w:val="none" w:sz="0" w:space="0" w:color="auto"/>
            <w:right w:val="none" w:sz="0" w:space="0" w:color="auto"/>
          </w:divBdr>
        </w:div>
        <w:div w:id="759177501">
          <w:marLeft w:val="640"/>
          <w:marRight w:val="0"/>
          <w:marTop w:val="0"/>
          <w:marBottom w:val="0"/>
          <w:divBdr>
            <w:top w:val="none" w:sz="0" w:space="0" w:color="auto"/>
            <w:left w:val="none" w:sz="0" w:space="0" w:color="auto"/>
            <w:bottom w:val="none" w:sz="0" w:space="0" w:color="auto"/>
            <w:right w:val="none" w:sz="0" w:space="0" w:color="auto"/>
          </w:divBdr>
        </w:div>
        <w:div w:id="1900359433">
          <w:marLeft w:val="640"/>
          <w:marRight w:val="0"/>
          <w:marTop w:val="0"/>
          <w:marBottom w:val="0"/>
          <w:divBdr>
            <w:top w:val="none" w:sz="0" w:space="0" w:color="auto"/>
            <w:left w:val="none" w:sz="0" w:space="0" w:color="auto"/>
            <w:bottom w:val="none" w:sz="0" w:space="0" w:color="auto"/>
            <w:right w:val="none" w:sz="0" w:space="0" w:color="auto"/>
          </w:divBdr>
        </w:div>
        <w:div w:id="224343111">
          <w:marLeft w:val="640"/>
          <w:marRight w:val="0"/>
          <w:marTop w:val="0"/>
          <w:marBottom w:val="0"/>
          <w:divBdr>
            <w:top w:val="none" w:sz="0" w:space="0" w:color="auto"/>
            <w:left w:val="none" w:sz="0" w:space="0" w:color="auto"/>
            <w:bottom w:val="none" w:sz="0" w:space="0" w:color="auto"/>
            <w:right w:val="none" w:sz="0" w:space="0" w:color="auto"/>
          </w:divBdr>
        </w:div>
        <w:div w:id="545457560">
          <w:marLeft w:val="640"/>
          <w:marRight w:val="0"/>
          <w:marTop w:val="0"/>
          <w:marBottom w:val="0"/>
          <w:divBdr>
            <w:top w:val="none" w:sz="0" w:space="0" w:color="auto"/>
            <w:left w:val="none" w:sz="0" w:space="0" w:color="auto"/>
            <w:bottom w:val="none" w:sz="0" w:space="0" w:color="auto"/>
            <w:right w:val="none" w:sz="0" w:space="0" w:color="auto"/>
          </w:divBdr>
        </w:div>
        <w:div w:id="499471510">
          <w:marLeft w:val="640"/>
          <w:marRight w:val="0"/>
          <w:marTop w:val="0"/>
          <w:marBottom w:val="0"/>
          <w:divBdr>
            <w:top w:val="none" w:sz="0" w:space="0" w:color="auto"/>
            <w:left w:val="none" w:sz="0" w:space="0" w:color="auto"/>
            <w:bottom w:val="none" w:sz="0" w:space="0" w:color="auto"/>
            <w:right w:val="none" w:sz="0" w:space="0" w:color="auto"/>
          </w:divBdr>
        </w:div>
        <w:div w:id="787512097">
          <w:marLeft w:val="640"/>
          <w:marRight w:val="0"/>
          <w:marTop w:val="0"/>
          <w:marBottom w:val="0"/>
          <w:divBdr>
            <w:top w:val="none" w:sz="0" w:space="0" w:color="auto"/>
            <w:left w:val="none" w:sz="0" w:space="0" w:color="auto"/>
            <w:bottom w:val="none" w:sz="0" w:space="0" w:color="auto"/>
            <w:right w:val="none" w:sz="0" w:space="0" w:color="auto"/>
          </w:divBdr>
        </w:div>
        <w:div w:id="1520047263">
          <w:marLeft w:val="640"/>
          <w:marRight w:val="0"/>
          <w:marTop w:val="0"/>
          <w:marBottom w:val="0"/>
          <w:divBdr>
            <w:top w:val="none" w:sz="0" w:space="0" w:color="auto"/>
            <w:left w:val="none" w:sz="0" w:space="0" w:color="auto"/>
            <w:bottom w:val="none" w:sz="0" w:space="0" w:color="auto"/>
            <w:right w:val="none" w:sz="0" w:space="0" w:color="auto"/>
          </w:divBdr>
        </w:div>
        <w:div w:id="597100483">
          <w:marLeft w:val="640"/>
          <w:marRight w:val="0"/>
          <w:marTop w:val="0"/>
          <w:marBottom w:val="0"/>
          <w:divBdr>
            <w:top w:val="none" w:sz="0" w:space="0" w:color="auto"/>
            <w:left w:val="none" w:sz="0" w:space="0" w:color="auto"/>
            <w:bottom w:val="none" w:sz="0" w:space="0" w:color="auto"/>
            <w:right w:val="none" w:sz="0" w:space="0" w:color="auto"/>
          </w:divBdr>
        </w:div>
        <w:div w:id="1272321839">
          <w:marLeft w:val="640"/>
          <w:marRight w:val="0"/>
          <w:marTop w:val="0"/>
          <w:marBottom w:val="0"/>
          <w:divBdr>
            <w:top w:val="none" w:sz="0" w:space="0" w:color="auto"/>
            <w:left w:val="none" w:sz="0" w:space="0" w:color="auto"/>
            <w:bottom w:val="none" w:sz="0" w:space="0" w:color="auto"/>
            <w:right w:val="none" w:sz="0" w:space="0" w:color="auto"/>
          </w:divBdr>
        </w:div>
        <w:div w:id="1806434967">
          <w:marLeft w:val="640"/>
          <w:marRight w:val="0"/>
          <w:marTop w:val="0"/>
          <w:marBottom w:val="0"/>
          <w:divBdr>
            <w:top w:val="none" w:sz="0" w:space="0" w:color="auto"/>
            <w:left w:val="none" w:sz="0" w:space="0" w:color="auto"/>
            <w:bottom w:val="none" w:sz="0" w:space="0" w:color="auto"/>
            <w:right w:val="none" w:sz="0" w:space="0" w:color="auto"/>
          </w:divBdr>
        </w:div>
        <w:div w:id="1934510096">
          <w:marLeft w:val="640"/>
          <w:marRight w:val="0"/>
          <w:marTop w:val="0"/>
          <w:marBottom w:val="0"/>
          <w:divBdr>
            <w:top w:val="none" w:sz="0" w:space="0" w:color="auto"/>
            <w:left w:val="none" w:sz="0" w:space="0" w:color="auto"/>
            <w:bottom w:val="none" w:sz="0" w:space="0" w:color="auto"/>
            <w:right w:val="none" w:sz="0" w:space="0" w:color="auto"/>
          </w:divBdr>
        </w:div>
        <w:div w:id="982084045">
          <w:marLeft w:val="640"/>
          <w:marRight w:val="0"/>
          <w:marTop w:val="0"/>
          <w:marBottom w:val="0"/>
          <w:divBdr>
            <w:top w:val="none" w:sz="0" w:space="0" w:color="auto"/>
            <w:left w:val="none" w:sz="0" w:space="0" w:color="auto"/>
            <w:bottom w:val="none" w:sz="0" w:space="0" w:color="auto"/>
            <w:right w:val="none" w:sz="0" w:space="0" w:color="auto"/>
          </w:divBdr>
        </w:div>
        <w:div w:id="406348549">
          <w:marLeft w:val="640"/>
          <w:marRight w:val="0"/>
          <w:marTop w:val="0"/>
          <w:marBottom w:val="0"/>
          <w:divBdr>
            <w:top w:val="none" w:sz="0" w:space="0" w:color="auto"/>
            <w:left w:val="none" w:sz="0" w:space="0" w:color="auto"/>
            <w:bottom w:val="none" w:sz="0" w:space="0" w:color="auto"/>
            <w:right w:val="none" w:sz="0" w:space="0" w:color="auto"/>
          </w:divBdr>
        </w:div>
        <w:div w:id="1807308319">
          <w:marLeft w:val="640"/>
          <w:marRight w:val="0"/>
          <w:marTop w:val="0"/>
          <w:marBottom w:val="0"/>
          <w:divBdr>
            <w:top w:val="none" w:sz="0" w:space="0" w:color="auto"/>
            <w:left w:val="none" w:sz="0" w:space="0" w:color="auto"/>
            <w:bottom w:val="none" w:sz="0" w:space="0" w:color="auto"/>
            <w:right w:val="none" w:sz="0" w:space="0" w:color="auto"/>
          </w:divBdr>
        </w:div>
        <w:div w:id="88358898">
          <w:marLeft w:val="640"/>
          <w:marRight w:val="0"/>
          <w:marTop w:val="0"/>
          <w:marBottom w:val="0"/>
          <w:divBdr>
            <w:top w:val="none" w:sz="0" w:space="0" w:color="auto"/>
            <w:left w:val="none" w:sz="0" w:space="0" w:color="auto"/>
            <w:bottom w:val="none" w:sz="0" w:space="0" w:color="auto"/>
            <w:right w:val="none" w:sz="0" w:space="0" w:color="auto"/>
          </w:divBdr>
        </w:div>
        <w:div w:id="950865036">
          <w:marLeft w:val="640"/>
          <w:marRight w:val="0"/>
          <w:marTop w:val="0"/>
          <w:marBottom w:val="0"/>
          <w:divBdr>
            <w:top w:val="none" w:sz="0" w:space="0" w:color="auto"/>
            <w:left w:val="none" w:sz="0" w:space="0" w:color="auto"/>
            <w:bottom w:val="none" w:sz="0" w:space="0" w:color="auto"/>
            <w:right w:val="none" w:sz="0" w:space="0" w:color="auto"/>
          </w:divBdr>
        </w:div>
        <w:div w:id="1763644806">
          <w:marLeft w:val="640"/>
          <w:marRight w:val="0"/>
          <w:marTop w:val="0"/>
          <w:marBottom w:val="0"/>
          <w:divBdr>
            <w:top w:val="none" w:sz="0" w:space="0" w:color="auto"/>
            <w:left w:val="none" w:sz="0" w:space="0" w:color="auto"/>
            <w:bottom w:val="none" w:sz="0" w:space="0" w:color="auto"/>
            <w:right w:val="none" w:sz="0" w:space="0" w:color="auto"/>
          </w:divBdr>
        </w:div>
        <w:div w:id="989745101">
          <w:marLeft w:val="640"/>
          <w:marRight w:val="0"/>
          <w:marTop w:val="0"/>
          <w:marBottom w:val="0"/>
          <w:divBdr>
            <w:top w:val="none" w:sz="0" w:space="0" w:color="auto"/>
            <w:left w:val="none" w:sz="0" w:space="0" w:color="auto"/>
            <w:bottom w:val="none" w:sz="0" w:space="0" w:color="auto"/>
            <w:right w:val="none" w:sz="0" w:space="0" w:color="auto"/>
          </w:divBdr>
        </w:div>
        <w:div w:id="235282079">
          <w:marLeft w:val="640"/>
          <w:marRight w:val="0"/>
          <w:marTop w:val="0"/>
          <w:marBottom w:val="0"/>
          <w:divBdr>
            <w:top w:val="none" w:sz="0" w:space="0" w:color="auto"/>
            <w:left w:val="none" w:sz="0" w:space="0" w:color="auto"/>
            <w:bottom w:val="none" w:sz="0" w:space="0" w:color="auto"/>
            <w:right w:val="none" w:sz="0" w:space="0" w:color="auto"/>
          </w:divBdr>
        </w:div>
        <w:div w:id="1017075537">
          <w:marLeft w:val="640"/>
          <w:marRight w:val="0"/>
          <w:marTop w:val="0"/>
          <w:marBottom w:val="0"/>
          <w:divBdr>
            <w:top w:val="none" w:sz="0" w:space="0" w:color="auto"/>
            <w:left w:val="none" w:sz="0" w:space="0" w:color="auto"/>
            <w:bottom w:val="none" w:sz="0" w:space="0" w:color="auto"/>
            <w:right w:val="none" w:sz="0" w:space="0" w:color="auto"/>
          </w:divBdr>
        </w:div>
        <w:div w:id="1610160384">
          <w:marLeft w:val="640"/>
          <w:marRight w:val="0"/>
          <w:marTop w:val="0"/>
          <w:marBottom w:val="0"/>
          <w:divBdr>
            <w:top w:val="none" w:sz="0" w:space="0" w:color="auto"/>
            <w:left w:val="none" w:sz="0" w:space="0" w:color="auto"/>
            <w:bottom w:val="none" w:sz="0" w:space="0" w:color="auto"/>
            <w:right w:val="none" w:sz="0" w:space="0" w:color="auto"/>
          </w:divBdr>
        </w:div>
        <w:div w:id="723062662">
          <w:marLeft w:val="640"/>
          <w:marRight w:val="0"/>
          <w:marTop w:val="0"/>
          <w:marBottom w:val="0"/>
          <w:divBdr>
            <w:top w:val="none" w:sz="0" w:space="0" w:color="auto"/>
            <w:left w:val="none" w:sz="0" w:space="0" w:color="auto"/>
            <w:bottom w:val="none" w:sz="0" w:space="0" w:color="auto"/>
            <w:right w:val="none" w:sz="0" w:space="0" w:color="auto"/>
          </w:divBdr>
        </w:div>
        <w:div w:id="207845055">
          <w:marLeft w:val="640"/>
          <w:marRight w:val="0"/>
          <w:marTop w:val="0"/>
          <w:marBottom w:val="0"/>
          <w:divBdr>
            <w:top w:val="none" w:sz="0" w:space="0" w:color="auto"/>
            <w:left w:val="none" w:sz="0" w:space="0" w:color="auto"/>
            <w:bottom w:val="none" w:sz="0" w:space="0" w:color="auto"/>
            <w:right w:val="none" w:sz="0" w:space="0" w:color="auto"/>
          </w:divBdr>
        </w:div>
        <w:div w:id="685788904">
          <w:marLeft w:val="640"/>
          <w:marRight w:val="0"/>
          <w:marTop w:val="0"/>
          <w:marBottom w:val="0"/>
          <w:divBdr>
            <w:top w:val="none" w:sz="0" w:space="0" w:color="auto"/>
            <w:left w:val="none" w:sz="0" w:space="0" w:color="auto"/>
            <w:bottom w:val="none" w:sz="0" w:space="0" w:color="auto"/>
            <w:right w:val="none" w:sz="0" w:space="0" w:color="auto"/>
          </w:divBdr>
        </w:div>
        <w:div w:id="1012802683">
          <w:marLeft w:val="640"/>
          <w:marRight w:val="0"/>
          <w:marTop w:val="0"/>
          <w:marBottom w:val="0"/>
          <w:divBdr>
            <w:top w:val="none" w:sz="0" w:space="0" w:color="auto"/>
            <w:left w:val="none" w:sz="0" w:space="0" w:color="auto"/>
            <w:bottom w:val="none" w:sz="0" w:space="0" w:color="auto"/>
            <w:right w:val="none" w:sz="0" w:space="0" w:color="auto"/>
          </w:divBdr>
        </w:div>
        <w:div w:id="629478258">
          <w:marLeft w:val="640"/>
          <w:marRight w:val="0"/>
          <w:marTop w:val="0"/>
          <w:marBottom w:val="0"/>
          <w:divBdr>
            <w:top w:val="none" w:sz="0" w:space="0" w:color="auto"/>
            <w:left w:val="none" w:sz="0" w:space="0" w:color="auto"/>
            <w:bottom w:val="none" w:sz="0" w:space="0" w:color="auto"/>
            <w:right w:val="none" w:sz="0" w:space="0" w:color="auto"/>
          </w:divBdr>
        </w:div>
        <w:div w:id="2026864459">
          <w:marLeft w:val="640"/>
          <w:marRight w:val="0"/>
          <w:marTop w:val="0"/>
          <w:marBottom w:val="0"/>
          <w:divBdr>
            <w:top w:val="none" w:sz="0" w:space="0" w:color="auto"/>
            <w:left w:val="none" w:sz="0" w:space="0" w:color="auto"/>
            <w:bottom w:val="none" w:sz="0" w:space="0" w:color="auto"/>
            <w:right w:val="none" w:sz="0" w:space="0" w:color="auto"/>
          </w:divBdr>
        </w:div>
        <w:div w:id="180320479">
          <w:marLeft w:val="640"/>
          <w:marRight w:val="0"/>
          <w:marTop w:val="0"/>
          <w:marBottom w:val="0"/>
          <w:divBdr>
            <w:top w:val="none" w:sz="0" w:space="0" w:color="auto"/>
            <w:left w:val="none" w:sz="0" w:space="0" w:color="auto"/>
            <w:bottom w:val="none" w:sz="0" w:space="0" w:color="auto"/>
            <w:right w:val="none" w:sz="0" w:space="0" w:color="auto"/>
          </w:divBdr>
        </w:div>
        <w:div w:id="518812684">
          <w:marLeft w:val="640"/>
          <w:marRight w:val="0"/>
          <w:marTop w:val="0"/>
          <w:marBottom w:val="0"/>
          <w:divBdr>
            <w:top w:val="none" w:sz="0" w:space="0" w:color="auto"/>
            <w:left w:val="none" w:sz="0" w:space="0" w:color="auto"/>
            <w:bottom w:val="none" w:sz="0" w:space="0" w:color="auto"/>
            <w:right w:val="none" w:sz="0" w:space="0" w:color="auto"/>
          </w:divBdr>
        </w:div>
        <w:div w:id="231894865">
          <w:marLeft w:val="640"/>
          <w:marRight w:val="0"/>
          <w:marTop w:val="0"/>
          <w:marBottom w:val="0"/>
          <w:divBdr>
            <w:top w:val="none" w:sz="0" w:space="0" w:color="auto"/>
            <w:left w:val="none" w:sz="0" w:space="0" w:color="auto"/>
            <w:bottom w:val="none" w:sz="0" w:space="0" w:color="auto"/>
            <w:right w:val="none" w:sz="0" w:space="0" w:color="auto"/>
          </w:divBdr>
        </w:div>
        <w:div w:id="760183951">
          <w:marLeft w:val="640"/>
          <w:marRight w:val="0"/>
          <w:marTop w:val="0"/>
          <w:marBottom w:val="0"/>
          <w:divBdr>
            <w:top w:val="none" w:sz="0" w:space="0" w:color="auto"/>
            <w:left w:val="none" w:sz="0" w:space="0" w:color="auto"/>
            <w:bottom w:val="none" w:sz="0" w:space="0" w:color="auto"/>
            <w:right w:val="none" w:sz="0" w:space="0" w:color="auto"/>
          </w:divBdr>
        </w:div>
        <w:div w:id="854808957">
          <w:marLeft w:val="640"/>
          <w:marRight w:val="0"/>
          <w:marTop w:val="0"/>
          <w:marBottom w:val="0"/>
          <w:divBdr>
            <w:top w:val="none" w:sz="0" w:space="0" w:color="auto"/>
            <w:left w:val="none" w:sz="0" w:space="0" w:color="auto"/>
            <w:bottom w:val="none" w:sz="0" w:space="0" w:color="auto"/>
            <w:right w:val="none" w:sz="0" w:space="0" w:color="auto"/>
          </w:divBdr>
        </w:div>
        <w:div w:id="816342671">
          <w:marLeft w:val="640"/>
          <w:marRight w:val="0"/>
          <w:marTop w:val="0"/>
          <w:marBottom w:val="0"/>
          <w:divBdr>
            <w:top w:val="none" w:sz="0" w:space="0" w:color="auto"/>
            <w:left w:val="none" w:sz="0" w:space="0" w:color="auto"/>
            <w:bottom w:val="none" w:sz="0" w:space="0" w:color="auto"/>
            <w:right w:val="none" w:sz="0" w:space="0" w:color="auto"/>
          </w:divBdr>
        </w:div>
        <w:div w:id="432867564">
          <w:marLeft w:val="640"/>
          <w:marRight w:val="0"/>
          <w:marTop w:val="0"/>
          <w:marBottom w:val="0"/>
          <w:divBdr>
            <w:top w:val="none" w:sz="0" w:space="0" w:color="auto"/>
            <w:left w:val="none" w:sz="0" w:space="0" w:color="auto"/>
            <w:bottom w:val="none" w:sz="0" w:space="0" w:color="auto"/>
            <w:right w:val="none" w:sz="0" w:space="0" w:color="auto"/>
          </w:divBdr>
        </w:div>
        <w:div w:id="1296566230">
          <w:marLeft w:val="640"/>
          <w:marRight w:val="0"/>
          <w:marTop w:val="0"/>
          <w:marBottom w:val="0"/>
          <w:divBdr>
            <w:top w:val="none" w:sz="0" w:space="0" w:color="auto"/>
            <w:left w:val="none" w:sz="0" w:space="0" w:color="auto"/>
            <w:bottom w:val="none" w:sz="0" w:space="0" w:color="auto"/>
            <w:right w:val="none" w:sz="0" w:space="0" w:color="auto"/>
          </w:divBdr>
        </w:div>
        <w:div w:id="459538832">
          <w:marLeft w:val="640"/>
          <w:marRight w:val="0"/>
          <w:marTop w:val="0"/>
          <w:marBottom w:val="0"/>
          <w:divBdr>
            <w:top w:val="none" w:sz="0" w:space="0" w:color="auto"/>
            <w:left w:val="none" w:sz="0" w:space="0" w:color="auto"/>
            <w:bottom w:val="none" w:sz="0" w:space="0" w:color="auto"/>
            <w:right w:val="none" w:sz="0" w:space="0" w:color="auto"/>
          </w:divBdr>
        </w:div>
        <w:div w:id="2018119562">
          <w:marLeft w:val="640"/>
          <w:marRight w:val="0"/>
          <w:marTop w:val="0"/>
          <w:marBottom w:val="0"/>
          <w:divBdr>
            <w:top w:val="none" w:sz="0" w:space="0" w:color="auto"/>
            <w:left w:val="none" w:sz="0" w:space="0" w:color="auto"/>
            <w:bottom w:val="none" w:sz="0" w:space="0" w:color="auto"/>
            <w:right w:val="none" w:sz="0" w:space="0" w:color="auto"/>
          </w:divBdr>
        </w:div>
        <w:div w:id="685450552">
          <w:marLeft w:val="640"/>
          <w:marRight w:val="0"/>
          <w:marTop w:val="0"/>
          <w:marBottom w:val="0"/>
          <w:divBdr>
            <w:top w:val="none" w:sz="0" w:space="0" w:color="auto"/>
            <w:left w:val="none" w:sz="0" w:space="0" w:color="auto"/>
            <w:bottom w:val="none" w:sz="0" w:space="0" w:color="auto"/>
            <w:right w:val="none" w:sz="0" w:space="0" w:color="auto"/>
          </w:divBdr>
        </w:div>
        <w:div w:id="1982611140">
          <w:marLeft w:val="640"/>
          <w:marRight w:val="0"/>
          <w:marTop w:val="0"/>
          <w:marBottom w:val="0"/>
          <w:divBdr>
            <w:top w:val="none" w:sz="0" w:space="0" w:color="auto"/>
            <w:left w:val="none" w:sz="0" w:space="0" w:color="auto"/>
            <w:bottom w:val="none" w:sz="0" w:space="0" w:color="auto"/>
            <w:right w:val="none" w:sz="0" w:space="0" w:color="auto"/>
          </w:divBdr>
        </w:div>
        <w:div w:id="41827574">
          <w:marLeft w:val="640"/>
          <w:marRight w:val="0"/>
          <w:marTop w:val="0"/>
          <w:marBottom w:val="0"/>
          <w:divBdr>
            <w:top w:val="none" w:sz="0" w:space="0" w:color="auto"/>
            <w:left w:val="none" w:sz="0" w:space="0" w:color="auto"/>
            <w:bottom w:val="none" w:sz="0" w:space="0" w:color="auto"/>
            <w:right w:val="none" w:sz="0" w:space="0" w:color="auto"/>
          </w:divBdr>
        </w:div>
        <w:div w:id="1367561273">
          <w:marLeft w:val="640"/>
          <w:marRight w:val="0"/>
          <w:marTop w:val="0"/>
          <w:marBottom w:val="0"/>
          <w:divBdr>
            <w:top w:val="none" w:sz="0" w:space="0" w:color="auto"/>
            <w:left w:val="none" w:sz="0" w:space="0" w:color="auto"/>
            <w:bottom w:val="none" w:sz="0" w:space="0" w:color="auto"/>
            <w:right w:val="none" w:sz="0" w:space="0" w:color="auto"/>
          </w:divBdr>
        </w:div>
        <w:div w:id="700976461">
          <w:marLeft w:val="640"/>
          <w:marRight w:val="0"/>
          <w:marTop w:val="0"/>
          <w:marBottom w:val="0"/>
          <w:divBdr>
            <w:top w:val="none" w:sz="0" w:space="0" w:color="auto"/>
            <w:left w:val="none" w:sz="0" w:space="0" w:color="auto"/>
            <w:bottom w:val="none" w:sz="0" w:space="0" w:color="auto"/>
            <w:right w:val="none" w:sz="0" w:space="0" w:color="auto"/>
          </w:divBdr>
        </w:div>
        <w:div w:id="1548682196">
          <w:marLeft w:val="640"/>
          <w:marRight w:val="0"/>
          <w:marTop w:val="0"/>
          <w:marBottom w:val="0"/>
          <w:divBdr>
            <w:top w:val="none" w:sz="0" w:space="0" w:color="auto"/>
            <w:left w:val="none" w:sz="0" w:space="0" w:color="auto"/>
            <w:bottom w:val="none" w:sz="0" w:space="0" w:color="auto"/>
            <w:right w:val="none" w:sz="0" w:space="0" w:color="auto"/>
          </w:divBdr>
        </w:div>
        <w:div w:id="1988969923">
          <w:marLeft w:val="640"/>
          <w:marRight w:val="0"/>
          <w:marTop w:val="0"/>
          <w:marBottom w:val="0"/>
          <w:divBdr>
            <w:top w:val="none" w:sz="0" w:space="0" w:color="auto"/>
            <w:left w:val="none" w:sz="0" w:space="0" w:color="auto"/>
            <w:bottom w:val="none" w:sz="0" w:space="0" w:color="auto"/>
            <w:right w:val="none" w:sz="0" w:space="0" w:color="auto"/>
          </w:divBdr>
        </w:div>
        <w:div w:id="1443377998">
          <w:marLeft w:val="640"/>
          <w:marRight w:val="0"/>
          <w:marTop w:val="0"/>
          <w:marBottom w:val="0"/>
          <w:divBdr>
            <w:top w:val="none" w:sz="0" w:space="0" w:color="auto"/>
            <w:left w:val="none" w:sz="0" w:space="0" w:color="auto"/>
            <w:bottom w:val="none" w:sz="0" w:space="0" w:color="auto"/>
            <w:right w:val="none" w:sz="0" w:space="0" w:color="auto"/>
          </w:divBdr>
        </w:div>
        <w:div w:id="1561557157">
          <w:marLeft w:val="640"/>
          <w:marRight w:val="0"/>
          <w:marTop w:val="0"/>
          <w:marBottom w:val="0"/>
          <w:divBdr>
            <w:top w:val="none" w:sz="0" w:space="0" w:color="auto"/>
            <w:left w:val="none" w:sz="0" w:space="0" w:color="auto"/>
            <w:bottom w:val="none" w:sz="0" w:space="0" w:color="auto"/>
            <w:right w:val="none" w:sz="0" w:space="0" w:color="auto"/>
          </w:divBdr>
        </w:div>
      </w:divsChild>
    </w:div>
    <w:div w:id="1915779078">
      <w:bodyDiv w:val="1"/>
      <w:marLeft w:val="0"/>
      <w:marRight w:val="0"/>
      <w:marTop w:val="0"/>
      <w:marBottom w:val="0"/>
      <w:divBdr>
        <w:top w:val="none" w:sz="0" w:space="0" w:color="auto"/>
        <w:left w:val="none" w:sz="0" w:space="0" w:color="auto"/>
        <w:bottom w:val="none" w:sz="0" w:space="0" w:color="auto"/>
        <w:right w:val="none" w:sz="0" w:space="0" w:color="auto"/>
      </w:divBdr>
      <w:divsChild>
        <w:div w:id="1101877861">
          <w:marLeft w:val="640"/>
          <w:marRight w:val="0"/>
          <w:marTop w:val="0"/>
          <w:marBottom w:val="0"/>
          <w:divBdr>
            <w:top w:val="none" w:sz="0" w:space="0" w:color="auto"/>
            <w:left w:val="none" w:sz="0" w:space="0" w:color="auto"/>
            <w:bottom w:val="none" w:sz="0" w:space="0" w:color="auto"/>
            <w:right w:val="none" w:sz="0" w:space="0" w:color="auto"/>
          </w:divBdr>
        </w:div>
        <w:div w:id="191572191">
          <w:marLeft w:val="640"/>
          <w:marRight w:val="0"/>
          <w:marTop w:val="0"/>
          <w:marBottom w:val="0"/>
          <w:divBdr>
            <w:top w:val="none" w:sz="0" w:space="0" w:color="auto"/>
            <w:left w:val="none" w:sz="0" w:space="0" w:color="auto"/>
            <w:bottom w:val="none" w:sz="0" w:space="0" w:color="auto"/>
            <w:right w:val="none" w:sz="0" w:space="0" w:color="auto"/>
          </w:divBdr>
        </w:div>
        <w:div w:id="32314086">
          <w:marLeft w:val="640"/>
          <w:marRight w:val="0"/>
          <w:marTop w:val="0"/>
          <w:marBottom w:val="0"/>
          <w:divBdr>
            <w:top w:val="none" w:sz="0" w:space="0" w:color="auto"/>
            <w:left w:val="none" w:sz="0" w:space="0" w:color="auto"/>
            <w:bottom w:val="none" w:sz="0" w:space="0" w:color="auto"/>
            <w:right w:val="none" w:sz="0" w:space="0" w:color="auto"/>
          </w:divBdr>
        </w:div>
        <w:div w:id="162547058">
          <w:marLeft w:val="640"/>
          <w:marRight w:val="0"/>
          <w:marTop w:val="0"/>
          <w:marBottom w:val="0"/>
          <w:divBdr>
            <w:top w:val="none" w:sz="0" w:space="0" w:color="auto"/>
            <w:left w:val="none" w:sz="0" w:space="0" w:color="auto"/>
            <w:bottom w:val="none" w:sz="0" w:space="0" w:color="auto"/>
            <w:right w:val="none" w:sz="0" w:space="0" w:color="auto"/>
          </w:divBdr>
        </w:div>
        <w:div w:id="1389526676">
          <w:marLeft w:val="640"/>
          <w:marRight w:val="0"/>
          <w:marTop w:val="0"/>
          <w:marBottom w:val="0"/>
          <w:divBdr>
            <w:top w:val="none" w:sz="0" w:space="0" w:color="auto"/>
            <w:left w:val="none" w:sz="0" w:space="0" w:color="auto"/>
            <w:bottom w:val="none" w:sz="0" w:space="0" w:color="auto"/>
            <w:right w:val="none" w:sz="0" w:space="0" w:color="auto"/>
          </w:divBdr>
        </w:div>
        <w:div w:id="502934431">
          <w:marLeft w:val="640"/>
          <w:marRight w:val="0"/>
          <w:marTop w:val="0"/>
          <w:marBottom w:val="0"/>
          <w:divBdr>
            <w:top w:val="none" w:sz="0" w:space="0" w:color="auto"/>
            <w:left w:val="none" w:sz="0" w:space="0" w:color="auto"/>
            <w:bottom w:val="none" w:sz="0" w:space="0" w:color="auto"/>
            <w:right w:val="none" w:sz="0" w:space="0" w:color="auto"/>
          </w:divBdr>
        </w:div>
        <w:div w:id="165480161">
          <w:marLeft w:val="640"/>
          <w:marRight w:val="0"/>
          <w:marTop w:val="0"/>
          <w:marBottom w:val="0"/>
          <w:divBdr>
            <w:top w:val="none" w:sz="0" w:space="0" w:color="auto"/>
            <w:left w:val="none" w:sz="0" w:space="0" w:color="auto"/>
            <w:bottom w:val="none" w:sz="0" w:space="0" w:color="auto"/>
            <w:right w:val="none" w:sz="0" w:space="0" w:color="auto"/>
          </w:divBdr>
        </w:div>
        <w:div w:id="1732578668">
          <w:marLeft w:val="640"/>
          <w:marRight w:val="0"/>
          <w:marTop w:val="0"/>
          <w:marBottom w:val="0"/>
          <w:divBdr>
            <w:top w:val="none" w:sz="0" w:space="0" w:color="auto"/>
            <w:left w:val="none" w:sz="0" w:space="0" w:color="auto"/>
            <w:bottom w:val="none" w:sz="0" w:space="0" w:color="auto"/>
            <w:right w:val="none" w:sz="0" w:space="0" w:color="auto"/>
          </w:divBdr>
        </w:div>
        <w:div w:id="1714768576">
          <w:marLeft w:val="640"/>
          <w:marRight w:val="0"/>
          <w:marTop w:val="0"/>
          <w:marBottom w:val="0"/>
          <w:divBdr>
            <w:top w:val="none" w:sz="0" w:space="0" w:color="auto"/>
            <w:left w:val="none" w:sz="0" w:space="0" w:color="auto"/>
            <w:bottom w:val="none" w:sz="0" w:space="0" w:color="auto"/>
            <w:right w:val="none" w:sz="0" w:space="0" w:color="auto"/>
          </w:divBdr>
        </w:div>
        <w:div w:id="1357150654">
          <w:marLeft w:val="640"/>
          <w:marRight w:val="0"/>
          <w:marTop w:val="0"/>
          <w:marBottom w:val="0"/>
          <w:divBdr>
            <w:top w:val="none" w:sz="0" w:space="0" w:color="auto"/>
            <w:left w:val="none" w:sz="0" w:space="0" w:color="auto"/>
            <w:bottom w:val="none" w:sz="0" w:space="0" w:color="auto"/>
            <w:right w:val="none" w:sz="0" w:space="0" w:color="auto"/>
          </w:divBdr>
        </w:div>
        <w:div w:id="608659205">
          <w:marLeft w:val="640"/>
          <w:marRight w:val="0"/>
          <w:marTop w:val="0"/>
          <w:marBottom w:val="0"/>
          <w:divBdr>
            <w:top w:val="none" w:sz="0" w:space="0" w:color="auto"/>
            <w:left w:val="none" w:sz="0" w:space="0" w:color="auto"/>
            <w:bottom w:val="none" w:sz="0" w:space="0" w:color="auto"/>
            <w:right w:val="none" w:sz="0" w:space="0" w:color="auto"/>
          </w:divBdr>
        </w:div>
        <w:div w:id="1171719346">
          <w:marLeft w:val="640"/>
          <w:marRight w:val="0"/>
          <w:marTop w:val="0"/>
          <w:marBottom w:val="0"/>
          <w:divBdr>
            <w:top w:val="none" w:sz="0" w:space="0" w:color="auto"/>
            <w:left w:val="none" w:sz="0" w:space="0" w:color="auto"/>
            <w:bottom w:val="none" w:sz="0" w:space="0" w:color="auto"/>
            <w:right w:val="none" w:sz="0" w:space="0" w:color="auto"/>
          </w:divBdr>
        </w:div>
        <w:div w:id="909077810">
          <w:marLeft w:val="640"/>
          <w:marRight w:val="0"/>
          <w:marTop w:val="0"/>
          <w:marBottom w:val="0"/>
          <w:divBdr>
            <w:top w:val="none" w:sz="0" w:space="0" w:color="auto"/>
            <w:left w:val="none" w:sz="0" w:space="0" w:color="auto"/>
            <w:bottom w:val="none" w:sz="0" w:space="0" w:color="auto"/>
            <w:right w:val="none" w:sz="0" w:space="0" w:color="auto"/>
          </w:divBdr>
        </w:div>
        <w:div w:id="938636892">
          <w:marLeft w:val="640"/>
          <w:marRight w:val="0"/>
          <w:marTop w:val="0"/>
          <w:marBottom w:val="0"/>
          <w:divBdr>
            <w:top w:val="none" w:sz="0" w:space="0" w:color="auto"/>
            <w:left w:val="none" w:sz="0" w:space="0" w:color="auto"/>
            <w:bottom w:val="none" w:sz="0" w:space="0" w:color="auto"/>
            <w:right w:val="none" w:sz="0" w:space="0" w:color="auto"/>
          </w:divBdr>
        </w:div>
        <w:div w:id="1389190041">
          <w:marLeft w:val="640"/>
          <w:marRight w:val="0"/>
          <w:marTop w:val="0"/>
          <w:marBottom w:val="0"/>
          <w:divBdr>
            <w:top w:val="none" w:sz="0" w:space="0" w:color="auto"/>
            <w:left w:val="none" w:sz="0" w:space="0" w:color="auto"/>
            <w:bottom w:val="none" w:sz="0" w:space="0" w:color="auto"/>
            <w:right w:val="none" w:sz="0" w:space="0" w:color="auto"/>
          </w:divBdr>
        </w:div>
        <w:div w:id="258296649">
          <w:marLeft w:val="640"/>
          <w:marRight w:val="0"/>
          <w:marTop w:val="0"/>
          <w:marBottom w:val="0"/>
          <w:divBdr>
            <w:top w:val="none" w:sz="0" w:space="0" w:color="auto"/>
            <w:left w:val="none" w:sz="0" w:space="0" w:color="auto"/>
            <w:bottom w:val="none" w:sz="0" w:space="0" w:color="auto"/>
            <w:right w:val="none" w:sz="0" w:space="0" w:color="auto"/>
          </w:divBdr>
        </w:div>
        <w:div w:id="1037243520">
          <w:marLeft w:val="640"/>
          <w:marRight w:val="0"/>
          <w:marTop w:val="0"/>
          <w:marBottom w:val="0"/>
          <w:divBdr>
            <w:top w:val="none" w:sz="0" w:space="0" w:color="auto"/>
            <w:left w:val="none" w:sz="0" w:space="0" w:color="auto"/>
            <w:bottom w:val="none" w:sz="0" w:space="0" w:color="auto"/>
            <w:right w:val="none" w:sz="0" w:space="0" w:color="auto"/>
          </w:divBdr>
        </w:div>
        <w:div w:id="1840803693">
          <w:marLeft w:val="640"/>
          <w:marRight w:val="0"/>
          <w:marTop w:val="0"/>
          <w:marBottom w:val="0"/>
          <w:divBdr>
            <w:top w:val="none" w:sz="0" w:space="0" w:color="auto"/>
            <w:left w:val="none" w:sz="0" w:space="0" w:color="auto"/>
            <w:bottom w:val="none" w:sz="0" w:space="0" w:color="auto"/>
            <w:right w:val="none" w:sz="0" w:space="0" w:color="auto"/>
          </w:divBdr>
        </w:div>
        <w:div w:id="1488939893">
          <w:marLeft w:val="640"/>
          <w:marRight w:val="0"/>
          <w:marTop w:val="0"/>
          <w:marBottom w:val="0"/>
          <w:divBdr>
            <w:top w:val="none" w:sz="0" w:space="0" w:color="auto"/>
            <w:left w:val="none" w:sz="0" w:space="0" w:color="auto"/>
            <w:bottom w:val="none" w:sz="0" w:space="0" w:color="auto"/>
            <w:right w:val="none" w:sz="0" w:space="0" w:color="auto"/>
          </w:divBdr>
        </w:div>
        <w:div w:id="169684801">
          <w:marLeft w:val="640"/>
          <w:marRight w:val="0"/>
          <w:marTop w:val="0"/>
          <w:marBottom w:val="0"/>
          <w:divBdr>
            <w:top w:val="none" w:sz="0" w:space="0" w:color="auto"/>
            <w:left w:val="none" w:sz="0" w:space="0" w:color="auto"/>
            <w:bottom w:val="none" w:sz="0" w:space="0" w:color="auto"/>
            <w:right w:val="none" w:sz="0" w:space="0" w:color="auto"/>
          </w:divBdr>
        </w:div>
        <w:div w:id="1826897163">
          <w:marLeft w:val="640"/>
          <w:marRight w:val="0"/>
          <w:marTop w:val="0"/>
          <w:marBottom w:val="0"/>
          <w:divBdr>
            <w:top w:val="none" w:sz="0" w:space="0" w:color="auto"/>
            <w:left w:val="none" w:sz="0" w:space="0" w:color="auto"/>
            <w:bottom w:val="none" w:sz="0" w:space="0" w:color="auto"/>
            <w:right w:val="none" w:sz="0" w:space="0" w:color="auto"/>
          </w:divBdr>
        </w:div>
        <w:div w:id="1852143252">
          <w:marLeft w:val="640"/>
          <w:marRight w:val="0"/>
          <w:marTop w:val="0"/>
          <w:marBottom w:val="0"/>
          <w:divBdr>
            <w:top w:val="none" w:sz="0" w:space="0" w:color="auto"/>
            <w:left w:val="none" w:sz="0" w:space="0" w:color="auto"/>
            <w:bottom w:val="none" w:sz="0" w:space="0" w:color="auto"/>
            <w:right w:val="none" w:sz="0" w:space="0" w:color="auto"/>
          </w:divBdr>
        </w:div>
        <w:div w:id="859122754">
          <w:marLeft w:val="640"/>
          <w:marRight w:val="0"/>
          <w:marTop w:val="0"/>
          <w:marBottom w:val="0"/>
          <w:divBdr>
            <w:top w:val="none" w:sz="0" w:space="0" w:color="auto"/>
            <w:left w:val="none" w:sz="0" w:space="0" w:color="auto"/>
            <w:bottom w:val="none" w:sz="0" w:space="0" w:color="auto"/>
            <w:right w:val="none" w:sz="0" w:space="0" w:color="auto"/>
          </w:divBdr>
        </w:div>
        <w:div w:id="2366446">
          <w:marLeft w:val="640"/>
          <w:marRight w:val="0"/>
          <w:marTop w:val="0"/>
          <w:marBottom w:val="0"/>
          <w:divBdr>
            <w:top w:val="none" w:sz="0" w:space="0" w:color="auto"/>
            <w:left w:val="none" w:sz="0" w:space="0" w:color="auto"/>
            <w:bottom w:val="none" w:sz="0" w:space="0" w:color="auto"/>
            <w:right w:val="none" w:sz="0" w:space="0" w:color="auto"/>
          </w:divBdr>
        </w:div>
        <w:div w:id="124786361">
          <w:marLeft w:val="640"/>
          <w:marRight w:val="0"/>
          <w:marTop w:val="0"/>
          <w:marBottom w:val="0"/>
          <w:divBdr>
            <w:top w:val="none" w:sz="0" w:space="0" w:color="auto"/>
            <w:left w:val="none" w:sz="0" w:space="0" w:color="auto"/>
            <w:bottom w:val="none" w:sz="0" w:space="0" w:color="auto"/>
            <w:right w:val="none" w:sz="0" w:space="0" w:color="auto"/>
          </w:divBdr>
        </w:div>
        <w:div w:id="1477457111">
          <w:marLeft w:val="640"/>
          <w:marRight w:val="0"/>
          <w:marTop w:val="0"/>
          <w:marBottom w:val="0"/>
          <w:divBdr>
            <w:top w:val="none" w:sz="0" w:space="0" w:color="auto"/>
            <w:left w:val="none" w:sz="0" w:space="0" w:color="auto"/>
            <w:bottom w:val="none" w:sz="0" w:space="0" w:color="auto"/>
            <w:right w:val="none" w:sz="0" w:space="0" w:color="auto"/>
          </w:divBdr>
        </w:div>
        <w:div w:id="1060783334">
          <w:marLeft w:val="640"/>
          <w:marRight w:val="0"/>
          <w:marTop w:val="0"/>
          <w:marBottom w:val="0"/>
          <w:divBdr>
            <w:top w:val="none" w:sz="0" w:space="0" w:color="auto"/>
            <w:left w:val="none" w:sz="0" w:space="0" w:color="auto"/>
            <w:bottom w:val="none" w:sz="0" w:space="0" w:color="auto"/>
            <w:right w:val="none" w:sz="0" w:space="0" w:color="auto"/>
          </w:divBdr>
        </w:div>
        <w:div w:id="928271918">
          <w:marLeft w:val="640"/>
          <w:marRight w:val="0"/>
          <w:marTop w:val="0"/>
          <w:marBottom w:val="0"/>
          <w:divBdr>
            <w:top w:val="none" w:sz="0" w:space="0" w:color="auto"/>
            <w:left w:val="none" w:sz="0" w:space="0" w:color="auto"/>
            <w:bottom w:val="none" w:sz="0" w:space="0" w:color="auto"/>
            <w:right w:val="none" w:sz="0" w:space="0" w:color="auto"/>
          </w:divBdr>
        </w:div>
        <w:div w:id="1498839584">
          <w:marLeft w:val="640"/>
          <w:marRight w:val="0"/>
          <w:marTop w:val="0"/>
          <w:marBottom w:val="0"/>
          <w:divBdr>
            <w:top w:val="none" w:sz="0" w:space="0" w:color="auto"/>
            <w:left w:val="none" w:sz="0" w:space="0" w:color="auto"/>
            <w:bottom w:val="none" w:sz="0" w:space="0" w:color="auto"/>
            <w:right w:val="none" w:sz="0" w:space="0" w:color="auto"/>
          </w:divBdr>
        </w:div>
        <w:div w:id="921914474">
          <w:marLeft w:val="640"/>
          <w:marRight w:val="0"/>
          <w:marTop w:val="0"/>
          <w:marBottom w:val="0"/>
          <w:divBdr>
            <w:top w:val="none" w:sz="0" w:space="0" w:color="auto"/>
            <w:left w:val="none" w:sz="0" w:space="0" w:color="auto"/>
            <w:bottom w:val="none" w:sz="0" w:space="0" w:color="auto"/>
            <w:right w:val="none" w:sz="0" w:space="0" w:color="auto"/>
          </w:divBdr>
        </w:div>
        <w:div w:id="287131123">
          <w:marLeft w:val="640"/>
          <w:marRight w:val="0"/>
          <w:marTop w:val="0"/>
          <w:marBottom w:val="0"/>
          <w:divBdr>
            <w:top w:val="none" w:sz="0" w:space="0" w:color="auto"/>
            <w:left w:val="none" w:sz="0" w:space="0" w:color="auto"/>
            <w:bottom w:val="none" w:sz="0" w:space="0" w:color="auto"/>
            <w:right w:val="none" w:sz="0" w:space="0" w:color="auto"/>
          </w:divBdr>
        </w:div>
        <w:div w:id="476728771">
          <w:marLeft w:val="640"/>
          <w:marRight w:val="0"/>
          <w:marTop w:val="0"/>
          <w:marBottom w:val="0"/>
          <w:divBdr>
            <w:top w:val="none" w:sz="0" w:space="0" w:color="auto"/>
            <w:left w:val="none" w:sz="0" w:space="0" w:color="auto"/>
            <w:bottom w:val="none" w:sz="0" w:space="0" w:color="auto"/>
            <w:right w:val="none" w:sz="0" w:space="0" w:color="auto"/>
          </w:divBdr>
        </w:div>
        <w:div w:id="1456215805">
          <w:marLeft w:val="640"/>
          <w:marRight w:val="0"/>
          <w:marTop w:val="0"/>
          <w:marBottom w:val="0"/>
          <w:divBdr>
            <w:top w:val="none" w:sz="0" w:space="0" w:color="auto"/>
            <w:left w:val="none" w:sz="0" w:space="0" w:color="auto"/>
            <w:bottom w:val="none" w:sz="0" w:space="0" w:color="auto"/>
            <w:right w:val="none" w:sz="0" w:space="0" w:color="auto"/>
          </w:divBdr>
        </w:div>
        <w:div w:id="1966622198">
          <w:marLeft w:val="640"/>
          <w:marRight w:val="0"/>
          <w:marTop w:val="0"/>
          <w:marBottom w:val="0"/>
          <w:divBdr>
            <w:top w:val="none" w:sz="0" w:space="0" w:color="auto"/>
            <w:left w:val="none" w:sz="0" w:space="0" w:color="auto"/>
            <w:bottom w:val="none" w:sz="0" w:space="0" w:color="auto"/>
            <w:right w:val="none" w:sz="0" w:space="0" w:color="auto"/>
          </w:divBdr>
        </w:div>
        <w:div w:id="421532886">
          <w:marLeft w:val="640"/>
          <w:marRight w:val="0"/>
          <w:marTop w:val="0"/>
          <w:marBottom w:val="0"/>
          <w:divBdr>
            <w:top w:val="none" w:sz="0" w:space="0" w:color="auto"/>
            <w:left w:val="none" w:sz="0" w:space="0" w:color="auto"/>
            <w:bottom w:val="none" w:sz="0" w:space="0" w:color="auto"/>
            <w:right w:val="none" w:sz="0" w:space="0" w:color="auto"/>
          </w:divBdr>
        </w:div>
        <w:div w:id="1733844331">
          <w:marLeft w:val="640"/>
          <w:marRight w:val="0"/>
          <w:marTop w:val="0"/>
          <w:marBottom w:val="0"/>
          <w:divBdr>
            <w:top w:val="none" w:sz="0" w:space="0" w:color="auto"/>
            <w:left w:val="none" w:sz="0" w:space="0" w:color="auto"/>
            <w:bottom w:val="none" w:sz="0" w:space="0" w:color="auto"/>
            <w:right w:val="none" w:sz="0" w:space="0" w:color="auto"/>
          </w:divBdr>
        </w:div>
        <w:div w:id="2003004025">
          <w:marLeft w:val="640"/>
          <w:marRight w:val="0"/>
          <w:marTop w:val="0"/>
          <w:marBottom w:val="0"/>
          <w:divBdr>
            <w:top w:val="none" w:sz="0" w:space="0" w:color="auto"/>
            <w:left w:val="none" w:sz="0" w:space="0" w:color="auto"/>
            <w:bottom w:val="none" w:sz="0" w:space="0" w:color="auto"/>
            <w:right w:val="none" w:sz="0" w:space="0" w:color="auto"/>
          </w:divBdr>
        </w:div>
        <w:div w:id="967928578">
          <w:marLeft w:val="640"/>
          <w:marRight w:val="0"/>
          <w:marTop w:val="0"/>
          <w:marBottom w:val="0"/>
          <w:divBdr>
            <w:top w:val="none" w:sz="0" w:space="0" w:color="auto"/>
            <w:left w:val="none" w:sz="0" w:space="0" w:color="auto"/>
            <w:bottom w:val="none" w:sz="0" w:space="0" w:color="auto"/>
            <w:right w:val="none" w:sz="0" w:space="0" w:color="auto"/>
          </w:divBdr>
        </w:div>
        <w:div w:id="1356734086">
          <w:marLeft w:val="640"/>
          <w:marRight w:val="0"/>
          <w:marTop w:val="0"/>
          <w:marBottom w:val="0"/>
          <w:divBdr>
            <w:top w:val="none" w:sz="0" w:space="0" w:color="auto"/>
            <w:left w:val="none" w:sz="0" w:space="0" w:color="auto"/>
            <w:bottom w:val="none" w:sz="0" w:space="0" w:color="auto"/>
            <w:right w:val="none" w:sz="0" w:space="0" w:color="auto"/>
          </w:divBdr>
        </w:div>
        <w:div w:id="49620728">
          <w:marLeft w:val="640"/>
          <w:marRight w:val="0"/>
          <w:marTop w:val="0"/>
          <w:marBottom w:val="0"/>
          <w:divBdr>
            <w:top w:val="none" w:sz="0" w:space="0" w:color="auto"/>
            <w:left w:val="none" w:sz="0" w:space="0" w:color="auto"/>
            <w:bottom w:val="none" w:sz="0" w:space="0" w:color="auto"/>
            <w:right w:val="none" w:sz="0" w:space="0" w:color="auto"/>
          </w:divBdr>
        </w:div>
        <w:div w:id="263608906">
          <w:marLeft w:val="640"/>
          <w:marRight w:val="0"/>
          <w:marTop w:val="0"/>
          <w:marBottom w:val="0"/>
          <w:divBdr>
            <w:top w:val="none" w:sz="0" w:space="0" w:color="auto"/>
            <w:left w:val="none" w:sz="0" w:space="0" w:color="auto"/>
            <w:bottom w:val="none" w:sz="0" w:space="0" w:color="auto"/>
            <w:right w:val="none" w:sz="0" w:space="0" w:color="auto"/>
          </w:divBdr>
        </w:div>
        <w:div w:id="2128428622">
          <w:marLeft w:val="640"/>
          <w:marRight w:val="0"/>
          <w:marTop w:val="0"/>
          <w:marBottom w:val="0"/>
          <w:divBdr>
            <w:top w:val="none" w:sz="0" w:space="0" w:color="auto"/>
            <w:left w:val="none" w:sz="0" w:space="0" w:color="auto"/>
            <w:bottom w:val="none" w:sz="0" w:space="0" w:color="auto"/>
            <w:right w:val="none" w:sz="0" w:space="0" w:color="auto"/>
          </w:divBdr>
        </w:div>
        <w:div w:id="1216232349">
          <w:marLeft w:val="640"/>
          <w:marRight w:val="0"/>
          <w:marTop w:val="0"/>
          <w:marBottom w:val="0"/>
          <w:divBdr>
            <w:top w:val="none" w:sz="0" w:space="0" w:color="auto"/>
            <w:left w:val="none" w:sz="0" w:space="0" w:color="auto"/>
            <w:bottom w:val="none" w:sz="0" w:space="0" w:color="auto"/>
            <w:right w:val="none" w:sz="0" w:space="0" w:color="auto"/>
          </w:divBdr>
        </w:div>
        <w:div w:id="401760069">
          <w:marLeft w:val="640"/>
          <w:marRight w:val="0"/>
          <w:marTop w:val="0"/>
          <w:marBottom w:val="0"/>
          <w:divBdr>
            <w:top w:val="none" w:sz="0" w:space="0" w:color="auto"/>
            <w:left w:val="none" w:sz="0" w:space="0" w:color="auto"/>
            <w:bottom w:val="none" w:sz="0" w:space="0" w:color="auto"/>
            <w:right w:val="none" w:sz="0" w:space="0" w:color="auto"/>
          </w:divBdr>
        </w:div>
        <w:div w:id="34087156">
          <w:marLeft w:val="640"/>
          <w:marRight w:val="0"/>
          <w:marTop w:val="0"/>
          <w:marBottom w:val="0"/>
          <w:divBdr>
            <w:top w:val="none" w:sz="0" w:space="0" w:color="auto"/>
            <w:left w:val="none" w:sz="0" w:space="0" w:color="auto"/>
            <w:bottom w:val="none" w:sz="0" w:space="0" w:color="auto"/>
            <w:right w:val="none" w:sz="0" w:space="0" w:color="auto"/>
          </w:divBdr>
        </w:div>
        <w:div w:id="850143010">
          <w:marLeft w:val="640"/>
          <w:marRight w:val="0"/>
          <w:marTop w:val="0"/>
          <w:marBottom w:val="0"/>
          <w:divBdr>
            <w:top w:val="none" w:sz="0" w:space="0" w:color="auto"/>
            <w:left w:val="none" w:sz="0" w:space="0" w:color="auto"/>
            <w:bottom w:val="none" w:sz="0" w:space="0" w:color="auto"/>
            <w:right w:val="none" w:sz="0" w:space="0" w:color="auto"/>
          </w:divBdr>
        </w:div>
        <w:div w:id="1719622417">
          <w:marLeft w:val="640"/>
          <w:marRight w:val="0"/>
          <w:marTop w:val="0"/>
          <w:marBottom w:val="0"/>
          <w:divBdr>
            <w:top w:val="none" w:sz="0" w:space="0" w:color="auto"/>
            <w:left w:val="none" w:sz="0" w:space="0" w:color="auto"/>
            <w:bottom w:val="none" w:sz="0" w:space="0" w:color="auto"/>
            <w:right w:val="none" w:sz="0" w:space="0" w:color="auto"/>
          </w:divBdr>
        </w:div>
        <w:div w:id="968586504">
          <w:marLeft w:val="640"/>
          <w:marRight w:val="0"/>
          <w:marTop w:val="0"/>
          <w:marBottom w:val="0"/>
          <w:divBdr>
            <w:top w:val="none" w:sz="0" w:space="0" w:color="auto"/>
            <w:left w:val="none" w:sz="0" w:space="0" w:color="auto"/>
            <w:bottom w:val="none" w:sz="0" w:space="0" w:color="auto"/>
            <w:right w:val="none" w:sz="0" w:space="0" w:color="auto"/>
          </w:divBdr>
        </w:div>
        <w:div w:id="1564830560">
          <w:marLeft w:val="640"/>
          <w:marRight w:val="0"/>
          <w:marTop w:val="0"/>
          <w:marBottom w:val="0"/>
          <w:divBdr>
            <w:top w:val="none" w:sz="0" w:space="0" w:color="auto"/>
            <w:left w:val="none" w:sz="0" w:space="0" w:color="auto"/>
            <w:bottom w:val="none" w:sz="0" w:space="0" w:color="auto"/>
            <w:right w:val="none" w:sz="0" w:space="0" w:color="auto"/>
          </w:divBdr>
        </w:div>
        <w:div w:id="1893887232">
          <w:marLeft w:val="640"/>
          <w:marRight w:val="0"/>
          <w:marTop w:val="0"/>
          <w:marBottom w:val="0"/>
          <w:divBdr>
            <w:top w:val="none" w:sz="0" w:space="0" w:color="auto"/>
            <w:left w:val="none" w:sz="0" w:space="0" w:color="auto"/>
            <w:bottom w:val="none" w:sz="0" w:space="0" w:color="auto"/>
            <w:right w:val="none" w:sz="0" w:space="0" w:color="auto"/>
          </w:divBdr>
        </w:div>
        <w:div w:id="922033389">
          <w:marLeft w:val="640"/>
          <w:marRight w:val="0"/>
          <w:marTop w:val="0"/>
          <w:marBottom w:val="0"/>
          <w:divBdr>
            <w:top w:val="none" w:sz="0" w:space="0" w:color="auto"/>
            <w:left w:val="none" w:sz="0" w:space="0" w:color="auto"/>
            <w:bottom w:val="none" w:sz="0" w:space="0" w:color="auto"/>
            <w:right w:val="none" w:sz="0" w:space="0" w:color="auto"/>
          </w:divBdr>
        </w:div>
        <w:div w:id="909341329">
          <w:marLeft w:val="640"/>
          <w:marRight w:val="0"/>
          <w:marTop w:val="0"/>
          <w:marBottom w:val="0"/>
          <w:divBdr>
            <w:top w:val="none" w:sz="0" w:space="0" w:color="auto"/>
            <w:left w:val="none" w:sz="0" w:space="0" w:color="auto"/>
            <w:bottom w:val="none" w:sz="0" w:space="0" w:color="auto"/>
            <w:right w:val="none" w:sz="0" w:space="0" w:color="auto"/>
          </w:divBdr>
        </w:div>
        <w:div w:id="1266310723">
          <w:marLeft w:val="640"/>
          <w:marRight w:val="0"/>
          <w:marTop w:val="0"/>
          <w:marBottom w:val="0"/>
          <w:divBdr>
            <w:top w:val="none" w:sz="0" w:space="0" w:color="auto"/>
            <w:left w:val="none" w:sz="0" w:space="0" w:color="auto"/>
            <w:bottom w:val="none" w:sz="0" w:space="0" w:color="auto"/>
            <w:right w:val="none" w:sz="0" w:space="0" w:color="auto"/>
          </w:divBdr>
        </w:div>
        <w:div w:id="1264453959">
          <w:marLeft w:val="640"/>
          <w:marRight w:val="0"/>
          <w:marTop w:val="0"/>
          <w:marBottom w:val="0"/>
          <w:divBdr>
            <w:top w:val="none" w:sz="0" w:space="0" w:color="auto"/>
            <w:left w:val="none" w:sz="0" w:space="0" w:color="auto"/>
            <w:bottom w:val="none" w:sz="0" w:space="0" w:color="auto"/>
            <w:right w:val="none" w:sz="0" w:space="0" w:color="auto"/>
          </w:divBdr>
        </w:div>
        <w:div w:id="1867984174">
          <w:marLeft w:val="640"/>
          <w:marRight w:val="0"/>
          <w:marTop w:val="0"/>
          <w:marBottom w:val="0"/>
          <w:divBdr>
            <w:top w:val="none" w:sz="0" w:space="0" w:color="auto"/>
            <w:left w:val="none" w:sz="0" w:space="0" w:color="auto"/>
            <w:bottom w:val="none" w:sz="0" w:space="0" w:color="auto"/>
            <w:right w:val="none" w:sz="0" w:space="0" w:color="auto"/>
          </w:divBdr>
        </w:div>
        <w:div w:id="1701004988">
          <w:marLeft w:val="640"/>
          <w:marRight w:val="0"/>
          <w:marTop w:val="0"/>
          <w:marBottom w:val="0"/>
          <w:divBdr>
            <w:top w:val="none" w:sz="0" w:space="0" w:color="auto"/>
            <w:left w:val="none" w:sz="0" w:space="0" w:color="auto"/>
            <w:bottom w:val="none" w:sz="0" w:space="0" w:color="auto"/>
            <w:right w:val="none" w:sz="0" w:space="0" w:color="auto"/>
          </w:divBdr>
        </w:div>
        <w:div w:id="1245067481">
          <w:marLeft w:val="640"/>
          <w:marRight w:val="0"/>
          <w:marTop w:val="0"/>
          <w:marBottom w:val="0"/>
          <w:divBdr>
            <w:top w:val="none" w:sz="0" w:space="0" w:color="auto"/>
            <w:left w:val="none" w:sz="0" w:space="0" w:color="auto"/>
            <w:bottom w:val="none" w:sz="0" w:space="0" w:color="auto"/>
            <w:right w:val="none" w:sz="0" w:space="0" w:color="auto"/>
          </w:divBdr>
        </w:div>
        <w:div w:id="2136172324">
          <w:marLeft w:val="640"/>
          <w:marRight w:val="0"/>
          <w:marTop w:val="0"/>
          <w:marBottom w:val="0"/>
          <w:divBdr>
            <w:top w:val="none" w:sz="0" w:space="0" w:color="auto"/>
            <w:left w:val="none" w:sz="0" w:space="0" w:color="auto"/>
            <w:bottom w:val="none" w:sz="0" w:space="0" w:color="auto"/>
            <w:right w:val="none" w:sz="0" w:space="0" w:color="auto"/>
          </w:divBdr>
        </w:div>
        <w:div w:id="2138376290">
          <w:marLeft w:val="640"/>
          <w:marRight w:val="0"/>
          <w:marTop w:val="0"/>
          <w:marBottom w:val="0"/>
          <w:divBdr>
            <w:top w:val="none" w:sz="0" w:space="0" w:color="auto"/>
            <w:left w:val="none" w:sz="0" w:space="0" w:color="auto"/>
            <w:bottom w:val="none" w:sz="0" w:space="0" w:color="auto"/>
            <w:right w:val="none" w:sz="0" w:space="0" w:color="auto"/>
          </w:divBdr>
        </w:div>
        <w:div w:id="574123201">
          <w:marLeft w:val="640"/>
          <w:marRight w:val="0"/>
          <w:marTop w:val="0"/>
          <w:marBottom w:val="0"/>
          <w:divBdr>
            <w:top w:val="none" w:sz="0" w:space="0" w:color="auto"/>
            <w:left w:val="none" w:sz="0" w:space="0" w:color="auto"/>
            <w:bottom w:val="none" w:sz="0" w:space="0" w:color="auto"/>
            <w:right w:val="none" w:sz="0" w:space="0" w:color="auto"/>
          </w:divBdr>
        </w:div>
        <w:div w:id="1451239318">
          <w:marLeft w:val="640"/>
          <w:marRight w:val="0"/>
          <w:marTop w:val="0"/>
          <w:marBottom w:val="0"/>
          <w:divBdr>
            <w:top w:val="none" w:sz="0" w:space="0" w:color="auto"/>
            <w:left w:val="none" w:sz="0" w:space="0" w:color="auto"/>
            <w:bottom w:val="none" w:sz="0" w:space="0" w:color="auto"/>
            <w:right w:val="none" w:sz="0" w:space="0" w:color="auto"/>
          </w:divBdr>
        </w:div>
        <w:div w:id="918754561">
          <w:marLeft w:val="640"/>
          <w:marRight w:val="0"/>
          <w:marTop w:val="0"/>
          <w:marBottom w:val="0"/>
          <w:divBdr>
            <w:top w:val="none" w:sz="0" w:space="0" w:color="auto"/>
            <w:left w:val="none" w:sz="0" w:space="0" w:color="auto"/>
            <w:bottom w:val="none" w:sz="0" w:space="0" w:color="auto"/>
            <w:right w:val="none" w:sz="0" w:space="0" w:color="auto"/>
          </w:divBdr>
        </w:div>
        <w:div w:id="1200824622">
          <w:marLeft w:val="640"/>
          <w:marRight w:val="0"/>
          <w:marTop w:val="0"/>
          <w:marBottom w:val="0"/>
          <w:divBdr>
            <w:top w:val="none" w:sz="0" w:space="0" w:color="auto"/>
            <w:left w:val="none" w:sz="0" w:space="0" w:color="auto"/>
            <w:bottom w:val="none" w:sz="0" w:space="0" w:color="auto"/>
            <w:right w:val="none" w:sz="0" w:space="0" w:color="auto"/>
          </w:divBdr>
        </w:div>
      </w:divsChild>
    </w:div>
    <w:div w:id="1927692827">
      <w:bodyDiv w:val="1"/>
      <w:marLeft w:val="0"/>
      <w:marRight w:val="0"/>
      <w:marTop w:val="0"/>
      <w:marBottom w:val="0"/>
      <w:divBdr>
        <w:top w:val="none" w:sz="0" w:space="0" w:color="auto"/>
        <w:left w:val="none" w:sz="0" w:space="0" w:color="auto"/>
        <w:bottom w:val="none" w:sz="0" w:space="0" w:color="auto"/>
        <w:right w:val="none" w:sz="0" w:space="0" w:color="auto"/>
      </w:divBdr>
      <w:divsChild>
        <w:div w:id="621154476">
          <w:marLeft w:val="640"/>
          <w:marRight w:val="0"/>
          <w:marTop w:val="0"/>
          <w:marBottom w:val="0"/>
          <w:divBdr>
            <w:top w:val="none" w:sz="0" w:space="0" w:color="auto"/>
            <w:left w:val="none" w:sz="0" w:space="0" w:color="auto"/>
            <w:bottom w:val="none" w:sz="0" w:space="0" w:color="auto"/>
            <w:right w:val="none" w:sz="0" w:space="0" w:color="auto"/>
          </w:divBdr>
        </w:div>
        <w:div w:id="707488750">
          <w:marLeft w:val="640"/>
          <w:marRight w:val="0"/>
          <w:marTop w:val="0"/>
          <w:marBottom w:val="0"/>
          <w:divBdr>
            <w:top w:val="none" w:sz="0" w:space="0" w:color="auto"/>
            <w:left w:val="none" w:sz="0" w:space="0" w:color="auto"/>
            <w:bottom w:val="none" w:sz="0" w:space="0" w:color="auto"/>
            <w:right w:val="none" w:sz="0" w:space="0" w:color="auto"/>
          </w:divBdr>
        </w:div>
        <w:div w:id="1029990456">
          <w:marLeft w:val="640"/>
          <w:marRight w:val="0"/>
          <w:marTop w:val="0"/>
          <w:marBottom w:val="0"/>
          <w:divBdr>
            <w:top w:val="none" w:sz="0" w:space="0" w:color="auto"/>
            <w:left w:val="none" w:sz="0" w:space="0" w:color="auto"/>
            <w:bottom w:val="none" w:sz="0" w:space="0" w:color="auto"/>
            <w:right w:val="none" w:sz="0" w:space="0" w:color="auto"/>
          </w:divBdr>
        </w:div>
        <w:div w:id="1089162013">
          <w:marLeft w:val="640"/>
          <w:marRight w:val="0"/>
          <w:marTop w:val="0"/>
          <w:marBottom w:val="0"/>
          <w:divBdr>
            <w:top w:val="none" w:sz="0" w:space="0" w:color="auto"/>
            <w:left w:val="none" w:sz="0" w:space="0" w:color="auto"/>
            <w:bottom w:val="none" w:sz="0" w:space="0" w:color="auto"/>
            <w:right w:val="none" w:sz="0" w:space="0" w:color="auto"/>
          </w:divBdr>
        </w:div>
        <w:div w:id="1097990212">
          <w:marLeft w:val="640"/>
          <w:marRight w:val="0"/>
          <w:marTop w:val="0"/>
          <w:marBottom w:val="0"/>
          <w:divBdr>
            <w:top w:val="none" w:sz="0" w:space="0" w:color="auto"/>
            <w:left w:val="none" w:sz="0" w:space="0" w:color="auto"/>
            <w:bottom w:val="none" w:sz="0" w:space="0" w:color="auto"/>
            <w:right w:val="none" w:sz="0" w:space="0" w:color="auto"/>
          </w:divBdr>
        </w:div>
        <w:div w:id="637733831">
          <w:marLeft w:val="640"/>
          <w:marRight w:val="0"/>
          <w:marTop w:val="0"/>
          <w:marBottom w:val="0"/>
          <w:divBdr>
            <w:top w:val="none" w:sz="0" w:space="0" w:color="auto"/>
            <w:left w:val="none" w:sz="0" w:space="0" w:color="auto"/>
            <w:bottom w:val="none" w:sz="0" w:space="0" w:color="auto"/>
            <w:right w:val="none" w:sz="0" w:space="0" w:color="auto"/>
          </w:divBdr>
        </w:div>
        <w:div w:id="1278023203">
          <w:marLeft w:val="640"/>
          <w:marRight w:val="0"/>
          <w:marTop w:val="0"/>
          <w:marBottom w:val="0"/>
          <w:divBdr>
            <w:top w:val="none" w:sz="0" w:space="0" w:color="auto"/>
            <w:left w:val="none" w:sz="0" w:space="0" w:color="auto"/>
            <w:bottom w:val="none" w:sz="0" w:space="0" w:color="auto"/>
            <w:right w:val="none" w:sz="0" w:space="0" w:color="auto"/>
          </w:divBdr>
        </w:div>
        <w:div w:id="1206287041">
          <w:marLeft w:val="640"/>
          <w:marRight w:val="0"/>
          <w:marTop w:val="0"/>
          <w:marBottom w:val="0"/>
          <w:divBdr>
            <w:top w:val="none" w:sz="0" w:space="0" w:color="auto"/>
            <w:left w:val="none" w:sz="0" w:space="0" w:color="auto"/>
            <w:bottom w:val="none" w:sz="0" w:space="0" w:color="auto"/>
            <w:right w:val="none" w:sz="0" w:space="0" w:color="auto"/>
          </w:divBdr>
        </w:div>
        <w:div w:id="2087531091">
          <w:marLeft w:val="640"/>
          <w:marRight w:val="0"/>
          <w:marTop w:val="0"/>
          <w:marBottom w:val="0"/>
          <w:divBdr>
            <w:top w:val="none" w:sz="0" w:space="0" w:color="auto"/>
            <w:left w:val="none" w:sz="0" w:space="0" w:color="auto"/>
            <w:bottom w:val="none" w:sz="0" w:space="0" w:color="auto"/>
            <w:right w:val="none" w:sz="0" w:space="0" w:color="auto"/>
          </w:divBdr>
        </w:div>
        <w:div w:id="901065064">
          <w:marLeft w:val="640"/>
          <w:marRight w:val="0"/>
          <w:marTop w:val="0"/>
          <w:marBottom w:val="0"/>
          <w:divBdr>
            <w:top w:val="none" w:sz="0" w:space="0" w:color="auto"/>
            <w:left w:val="none" w:sz="0" w:space="0" w:color="auto"/>
            <w:bottom w:val="none" w:sz="0" w:space="0" w:color="auto"/>
            <w:right w:val="none" w:sz="0" w:space="0" w:color="auto"/>
          </w:divBdr>
        </w:div>
        <w:div w:id="306908559">
          <w:marLeft w:val="640"/>
          <w:marRight w:val="0"/>
          <w:marTop w:val="0"/>
          <w:marBottom w:val="0"/>
          <w:divBdr>
            <w:top w:val="none" w:sz="0" w:space="0" w:color="auto"/>
            <w:left w:val="none" w:sz="0" w:space="0" w:color="auto"/>
            <w:bottom w:val="none" w:sz="0" w:space="0" w:color="auto"/>
            <w:right w:val="none" w:sz="0" w:space="0" w:color="auto"/>
          </w:divBdr>
        </w:div>
        <w:div w:id="572011800">
          <w:marLeft w:val="640"/>
          <w:marRight w:val="0"/>
          <w:marTop w:val="0"/>
          <w:marBottom w:val="0"/>
          <w:divBdr>
            <w:top w:val="none" w:sz="0" w:space="0" w:color="auto"/>
            <w:left w:val="none" w:sz="0" w:space="0" w:color="auto"/>
            <w:bottom w:val="none" w:sz="0" w:space="0" w:color="auto"/>
            <w:right w:val="none" w:sz="0" w:space="0" w:color="auto"/>
          </w:divBdr>
        </w:div>
        <w:div w:id="2134906218">
          <w:marLeft w:val="640"/>
          <w:marRight w:val="0"/>
          <w:marTop w:val="0"/>
          <w:marBottom w:val="0"/>
          <w:divBdr>
            <w:top w:val="none" w:sz="0" w:space="0" w:color="auto"/>
            <w:left w:val="none" w:sz="0" w:space="0" w:color="auto"/>
            <w:bottom w:val="none" w:sz="0" w:space="0" w:color="auto"/>
            <w:right w:val="none" w:sz="0" w:space="0" w:color="auto"/>
          </w:divBdr>
        </w:div>
        <w:div w:id="598217258">
          <w:marLeft w:val="640"/>
          <w:marRight w:val="0"/>
          <w:marTop w:val="0"/>
          <w:marBottom w:val="0"/>
          <w:divBdr>
            <w:top w:val="none" w:sz="0" w:space="0" w:color="auto"/>
            <w:left w:val="none" w:sz="0" w:space="0" w:color="auto"/>
            <w:bottom w:val="none" w:sz="0" w:space="0" w:color="auto"/>
            <w:right w:val="none" w:sz="0" w:space="0" w:color="auto"/>
          </w:divBdr>
        </w:div>
        <w:div w:id="1453356528">
          <w:marLeft w:val="640"/>
          <w:marRight w:val="0"/>
          <w:marTop w:val="0"/>
          <w:marBottom w:val="0"/>
          <w:divBdr>
            <w:top w:val="none" w:sz="0" w:space="0" w:color="auto"/>
            <w:left w:val="none" w:sz="0" w:space="0" w:color="auto"/>
            <w:bottom w:val="none" w:sz="0" w:space="0" w:color="auto"/>
            <w:right w:val="none" w:sz="0" w:space="0" w:color="auto"/>
          </w:divBdr>
        </w:div>
        <w:div w:id="463086479">
          <w:marLeft w:val="640"/>
          <w:marRight w:val="0"/>
          <w:marTop w:val="0"/>
          <w:marBottom w:val="0"/>
          <w:divBdr>
            <w:top w:val="none" w:sz="0" w:space="0" w:color="auto"/>
            <w:left w:val="none" w:sz="0" w:space="0" w:color="auto"/>
            <w:bottom w:val="none" w:sz="0" w:space="0" w:color="auto"/>
            <w:right w:val="none" w:sz="0" w:space="0" w:color="auto"/>
          </w:divBdr>
        </w:div>
        <w:div w:id="1116950353">
          <w:marLeft w:val="640"/>
          <w:marRight w:val="0"/>
          <w:marTop w:val="0"/>
          <w:marBottom w:val="0"/>
          <w:divBdr>
            <w:top w:val="none" w:sz="0" w:space="0" w:color="auto"/>
            <w:left w:val="none" w:sz="0" w:space="0" w:color="auto"/>
            <w:bottom w:val="none" w:sz="0" w:space="0" w:color="auto"/>
            <w:right w:val="none" w:sz="0" w:space="0" w:color="auto"/>
          </w:divBdr>
        </w:div>
        <w:div w:id="90049806">
          <w:marLeft w:val="640"/>
          <w:marRight w:val="0"/>
          <w:marTop w:val="0"/>
          <w:marBottom w:val="0"/>
          <w:divBdr>
            <w:top w:val="none" w:sz="0" w:space="0" w:color="auto"/>
            <w:left w:val="none" w:sz="0" w:space="0" w:color="auto"/>
            <w:bottom w:val="none" w:sz="0" w:space="0" w:color="auto"/>
            <w:right w:val="none" w:sz="0" w:space="0" w:color="auto"/>
          </w:divBdr>
        </w:div>
        <w:div w:id="1658069451">
          <w:marLeft w:val="640"/>
          <w:marRight w:val="0"/>
          <w:marTop w:val="0"/>
          <w:marBottom w:val="0"/>
          <w:divBdr>
            <w:top w:val="none" w:sz="0" w:space="0" w:color="auto"/>
            <w:left w:val="none" w:sz="0" w:space="0" w:color="auto"/>
            <w:bottom w:val="none" w:sz="0" w:space="0" w:color="auto"/>
            <w:right w:val="none" w:sz="0" w:space="0" w:color="auto"/>
          </w:divBdr>
        </w:div>
        <w:div w:id="2115979591">
          <w:marLeft w:val="640"/>
          <w:marRight w:val="0"/>
          <w:marTop w:val="0"/>
          <w:marBottom w:val="0"/>
          <w:divBdr>
            <w:top w:val="none" w:sz="0" w:space="0" w:color="auto"/>
            <w:left w:val="none" w:sz="0" w:space="0" w:color="auto"/>
            <w:bottom w:val="none" w:sz="0" w:space="0" w:color="auto"/>
            <w:right w:val="none" w:sz="0" w:space="0" w:color="auto"/>
          </w:divBdr>
        </w:div>
        <w:div w:id="1361010262">
          <w:marLeft w:val="640"/>
          <w:marRight w:val="0"/>
          <w:marTop w:val="0"/>
          <w:marBottom w:val="0"/>
          <w:divBdr>
            <w:top w:val="none" w:sz="0" w:space="0" w:color="auto"/>
            <w:left w:val="none" w:sz="0" w:space="0" w:color="auto"/>
            <w:bottom w:val="none" w:sz="0" w:space="0" w:color="auto"/>
            <w:right w:val="none" w:sz="0" w:space="0" w:color="auto"/>
          </w:divBdr>
        </w:div>
        <w:div w:id="769204685">
          <w:marLeft w:val="640"/>
          <w:marRight w:val="0"/>
          <w:marTop w:val="0"/>
          <w:marBottom w:val="0"/>
          <w:divBdr>
            <w:top w:val="none" w:sz="0" w:space="0" w:color="auto"/>
            <w:left w:val="none" w:sz="0" w:space="0" w:color="auto"/>
            <w:bottom w:val="none" w:sz="0" w:space="0" w:color="auto"/>
            <w:right w:val="none" w:sz="0" w:space="0" w:color="auto"/>
          </w:divBdr>
        </w:div>
        <w:div w:id="1503664941">
          <w:marLeft w:val="640"/>
          <w:marRight w:val="0"/>
          <w:marTop w:val="0"/>
          <w:marBottom w:val="0"/>
          <w:divBdr>
            <w:top w:val="none" w:sz="0" w:space="0" w:color="auto"/>
            <w:left w:val="none" w:sz="0" w:space="0" w:color="auto"/>
            <w:bottom w:val="none" w:sz="0" w:space="0" w:color="auto"/>
            <w:right w:val="none" w:sz="0" w:space="0" w:color="auto"/>
          </w:divBdr>
        </w:div>
        <w:div w:id="574317735">
          <w:marLeft w:val="640"/>
          <w:marRight w:val="0"/>
          <w:marTop w:val="0"/>
          <w:marBottom w:val="0"/>
          <w:divBdr>
            <w:top w:val="none" w:sz="0" w:space="0" w:color="auto"/>
            <w:left w:val="none" w:sz="0" w:space="0" w:color="auto"/>
            <w:bottom w:val="none" w:sz="0" w:space="0" w:color="auto"/>
            <w:right w:val="none" w:sz="0" w:space="0" w:color="auto"/>
          </w:divBdr>
        </w:div>
        <w:div w:id="227880738">
          <w:marLeft w:val="640"/>
          <w:marRight w:val="0"/>
          <w:marTop w:val="0"/>
          <w:marBottom w:val="0"/>
          <w:divBdr>
            <w:top w:val="none" w:sz="0" w:space="0" w:color="auto"/>
            <w:left w:val="none" w:sz="0" w:space="0" w:color="auto"/>
            <w:bottom w:val="none" w:sz="0" w:space="0" w:color="auto"/>
            <w:right w:val="none" w:sz="0" w:space="0" w:color="auto"/>
          </w:divBdr>
        </w:div>
        <w:div w:id="984625943">
          <w:marLeft w:val="640"/>
          <w:marRight w:val="0"/>
          <w:marTop w:val="0"/>
          <w:marBottom w:val="0"/>
          <w:divBdr>
            <w:top w:val="none" w:sz="0" w:space="0" w:color="auto"/>
            <w:left w:val="none" w:sz="0" w:space="0" w:color="auto"/>
            <w:bottom w:val="none" w:sz="0" w:space="0" w:color="auto"/>
            <w:right w:val="none" w:sz="0" w:space="0" w:color="auto"/>
          </w:divBdr>
        </w:div>
        <w:div w:id="2109227780">
          <w:marLeft w:val="640"/>
          <w:marRight w:val="0"/>
          <w:marTop w:val="0"/>
          <w:marBottom w:val="0"/>
          <w:divBdr>
            <w:top w:val="none" w:sz="0" w:space="0" w:color="auto"/>
            <w:left w:val="none" w:sz="0" w:space="0" w:color="auto"/>
            <w:bottom w:val="none" w:sz="0" w:space="0" w:color="auto"/>
            <w:right w:val="none" w:sz="0" w:space="0" w:color="auto"/>
          </w:divBdr>
        </w:div>
        <w:div w:id="327250975">
          <w:marLeft w:val="640"/>
          <w:marRight w:val="0"/>
          <w:marTop w:val="0"/>
          <w:marBottom w:val="0"/>
          <w:divBdr>
            <w:top w:val="none" w:sz="0" w:space="0" w:color="auto"/>
            <w:left w:val="none" w:sz="0" w:space="0" w:color="auto"/>
            <w:bottom w:val="none" w:sz="0" w:space="0" w:color="auto"/>
            <w:right w:val="none" w:sz="0" w:space="0" w:color="auto"/>
          </w:divBdr>
        </w:div>
        <w:div w:id="1657419131">
          <w:marLeft w:val="640"/>
          <w:marRight w:val="0"/>
          <w:marTop w:val="0"/>
          <w:marBottom w:val="0"/>
          <w:divBdr>
            <w:top w:val="none" w:sz="0" w:space="0" w:color="auto"/>
            <w:left w:val="none" w:sz="0" w:space="0" w:color="auto"/>
            <w:bottom w:val="none" w:sz="0" w:space="0" w:color="auto"/>
            <w:right w:val="none" w:sz="0" w:space="0" w:color="auto"/>
          </w:divBdr>
        </w:div>
        <w:div w:id="1475609842">
          <w:marLeft w:val="640"/>
          <w:marRight w:val="0"/>
          <w:marTop w:val="0"/>
          <w:marBottom w:val="0"/>
          <w:divBdr>
            <w:top w:val="none" w:sz="0" w:space="0" w:color="auto"/>
            <w:left w:val="none" w:sz="0" w:space="0" w:color="auto"/>
            <w:bottom w:val="none" w:sz="0" w:space="0" w:color="auto"/>
            <w:right w:val="none" w:sz="0" w:space="0" w:color="auto"/>
          </w:divBdr>
        </w:div>
        <w:div w:id="1017925926">
          <w:marLeft w:val="640"/>
          <w:marRight w:val="0"/>
          <w:marTop w:val="0"/>
          <w:marBottom w:val="0"/>
          <w:divBdr>
            <w:top w:val="none" w:sz="0" w:space="0" w:color="auto"/>
            <w:left w:val="none" w:sz="0" w:space="0" w:color="auto"/>
            <w:bottom w:val="none" w:sz="0" w:space="0" w:color="auto"/>
            <w:right w:val="none" w:sz="0" w:space="0" w:color="auto"/>
          </w:divBdr>
        </w:div>
        <w:div w:id="1222136568">
          <w:marLeft w:val="640"/>
          <w:marRight w:val="0"/>
          <w:marTop w:val="0"/>
          <w:marBottom w:val="0"/>
          <w:divBdr>
            <w:top w:val="none" w:sz="0" w:space="0" w:color="auto"/>
            <w:left w:val="none" w:sz="0" w:space="0" w:color="auto"/>
            <w:bottom w:val="none" w:sz="0" w:space="0" w:color="auto"/>
            <w:right w:val="none" w:sz="0" w:space="0" w:color="auto"/>
          </w:divBdr>
        </w:div>
        <w:div w:id="652417637">
          <w:marLeft w:val="640"/>
          <w:marRight w:val="0"/>
          <w:marTop w:val="0"/>
          <w:marBottom w:val="0"/>
          <w:divBdr>
            <w:top w:val="none" w:sz="0" w:space="0" w:color="auto"/>
            <w:left w:val="none" w:sz="0" w:space="0" w:color="auto"/>
            <w:bottom w:val="none" w:sz="0" w:space="0" w:color="auto"/>
            <w:right w:val="none" w:sz="0" w:space="0" w:color="auto"/>
          </w:divBdr>
        </w:div>
        <w:div w:id="555899151">
          <w:marLeft w:val="640"/>
          <w:marRight w:val="0"/>
          <w:marTop w:val="0"/>
          <w:marBottom w:val="0"/>
          <w:divBdr>
            <w:top w:val="none" w:sz="0" w:space="0" w:color="auto"/>
            <w:left w:val="none" w:sz="0" w:space="0" w:color="auto"/>
            <w:bottom w:val="none" w:sz="0" w:space="0" w:color="auto"/>
            <w:right w:val="none" w:sz="0" w:space="0" w:color="auto"/>
          </w:divBdr>
        </w:div>
        <w:div w:id="1042174377">
          <w:marLeft w:val="640"/>
          <w:marRight w:val="0"/>
          <w:marTop w:val="0"/>
          <w:marBottom w:val="0"/>
          <w:divBdr>
            <w:top w:val="none" w:sz="0" w:space="0" w:color="auto"/>
            <w:left w:val="none" w:sz="0" w:space="0" w:color="auto"/>
            <w:bottom w:val="none" w:sz="0" w:space="0" w:color="auto"/>
            <w:right w:val="none" w:sz="0" w:space="0" w:color="auto"/>
          </w:divBdr>
        </w:div>
        <w:div w:id="1422721910">
          <w:marLeft w:val="640"/>
          <w:marRight w:val="0"/>
          <w:marTop w:val="0"/>
          <w:marBottom w:val="0"/>
          <w:divBdr>
            <w:top w:val="none" w:sz="0" w:space="0" w:color="auto"/>
            <w:left w:val="none" w:sz="0" w:space="0" w:color="auto"/>
            <w:bottom w:val="none" w:sz="0" w:space="0" w:color="auto"/>
            <w:right w:val="none" w:sz="0" w:space="0" w:color="auto"/>
          </w:divBdr>
        </w:div>
        <w:div w:id="1258631421">
          <w:marLeft w:val="640"/>
          <w:marRight w:val="0"/>
          <w:marTop w:val="0"/>
          <w:marBottom w:val="0"/>
          <w:divBdr>
            <w:top w:val="none" w:sz="0" w:space="0" w:color="auto"/>
            <w:left w:val="none" w:sz="0" w:space="0" w:color="auto"/>
            <w:bottom w:val="none" w:sz="0" w:space="0" w:color="auto"/>
            <w:right w:val="none" w:sz="0" w:space="0" w:color="auto"/>
          </w:divBdr>
        </w:div>
        <w:div w:id="2044204030">
          <w:marLeft w:val="640"/>
          <w:marRight w:val="0"/>
          <w:marTop w:val="0"/>
          <w:marBottom w:val="0"/>
          <w:divBdr>
            <w:top w:val="none" w:sz="0" w:space="0" w:color="auto"/>
            <w:left w:val="none" w:sz="0" w:space="0" w:color="auto"/>
            <w:bottom w:val="none" w:sz="0" w:space="0" w:color="auto"/>
            <w:right w:val="none" w:sz="0" w:space="0" w:color="auto"/>
          </w:divBdr>
        </w:div>
        <w:div w:id="183717020">
          <w:marLeft w:val="640"/>
          <w:marRight w:val="0"/>
          <w:marTop w:val="0"/>
          <w:marBottom w:val="0"/>
          <w:divBdr>
            <w:top w:val="none" w:sz="0" w:space="0" w:color="auto"/>
            <w:left w:val="none" w:sz="0" w:space="0" w:color="auto"/>
            <w:bottom w:val="none" w:sz="0" w:space="0" w:color="auto"/>
            <w:right w:val="none" w:sz="0" w:space="0" w:color="auto"/>
          </w:divBdr>
        </w:div>
        <w:div w:id="150030105">
          <w:marLeft w:val="640"/>
          <w:marRight w:val="0"/>
          <w:marTop w:val="0"/>
          <w:marBottom w:val="0"/>
          <w:divBdr>
            <w:top w:val="none" w:sz="0" w:space="0" w:color="auto"/>
            <w:left w:val="none" w:sz="0" w:space="0" w:color="auto"/>
            <w:bottom w:val="none" w:sz="0" w:space="0" w:color="auto"/>
            <w:right w:val="none" w:sz="0" w:space="0" w:color="auto"/>
          </w:divBdr>
        </w:div>
        <w:div w:id="492452310">
          <w:marLeft w:val="640"/>
          <w:marRight w:val="0"/>
          <w:marTop w:val="0"/>
          <w:marBottom w:val="0"/>
          <w:divBdr>
            <w:top w:val="none" w:sz="0" w:space="0" w:color="auto"/>
            <w:left w:val="none" w:sz="0" w:space="0" w:color="auto"/>
            <w:bottom w:val="none" w:sz="0" w:space="0" w:color="auto"/>
            <w:right w:val="none" w:sz="0" w:space="0" w:color="auto"/>
          </w:divBdr>
        </w:div>
        <w:div w:id="1747919655">
          <w:marLeft w:val="640"/>
          <w:marRight w:val="0"/>
          <w:marTop w:val="0"/>
          <w:marBottom w:val="0"/>
          <w:divBdr>
            <w:top w:val="none" w:sz="0" w:space="0" w:color="auto"/>
            <w:left w:val="none" w:sz="0" w:space="0" w:color="auto"/>
            <w:bottom w:val="none" w:sz="0" w:space="0" w:color="auto"/>
            <w:right w:val="none" w:sz="0" w:space="0" w:color="auto"/>
          </w:divBdr>
        </w:div>
        <w:div w:id="546644916">
          <w:marLeft w:val="640"/>
          <w:marRight w:val="0"/>
          <w:marTop w:val="0"/>
          <w:marBottom w:val="0"/>
          <w:divBdr>
            <w:top w:val="none" w:sz="0" w:space="0" w:color="auto"/>
            <w:left w:val="none" w:sz="0" w:space="0" w:color="auto"/>
            <w:bottom w:val="none" w:sz="0" w:space="0" w:color="auto"/>
            <w:right w:val="none" w:sz="0" w:space="0" w:color="auto"/>
          </w:divBdr>
        </w:div>
        <w:div w:id="1085422384">
          <w:marLeft w:val="640"/>
          <w:marRight w:val="0"/>
          <w:marTop w:val="0"/>
          <w:marBottom w:val="0"/>
          <w:divBdr>
            <w:top w:val="none" w:sz="0" w:space="0" w:color="auto"/>
            <w:left w:val="none" w:sz="0" w:space="0" w:color="auto"/>
            <w:bottom w:val="none" w:sz="0" w:space="0" w:color="auto"/>
            <w:right w:val="none" w:sz="0" w:space="0" w:color="auto"/>
          </w:divBdr>
        </w:div>
        <w:div w:id="1165437805">
          <w:marLeft w:val="640"/>
          <w:marRight w:val="0"/>
          <w:marTop w:val="0"/>
          <w:marBottom w:val="0"/>
          <w:divBdr>
            <w:top w:val="none" w:sz="0" w:space="0" w:color="auto"/>
            <w:left w:val="none" w:sz="0" w:space="0" w:color="auto"/>
            <w:bottom w:val="none" w:sz="0" w:space="0" w:color="auto"/>
            <w:right w:val="none" w:sz="0" w:space="0" w:color="auto"/>
          </w:divBdr>
        </w:div>
        <w:div w:id="278418947">
          <w:marLeft w:val="640"/>
          <w:marRight w:val="0"/>
          <w:marTop w:val="0"/>
          <w:marBottom w:val="0"/>
          <w:divBdr>
            <w:top w:val="none" w:sz="0" w:space="0" w:color="auto"/>
            <w:left w:val="none" w:sz="0" w:space="0" w:color="auto"/>
            <w:bottom w:val="none" w:sz="0" w:space="0" w:color="auto"/>
            <w:right w:val="none" w:sz="0" w:space="0" w:color="auto"/>
          </w:divBdr>
        </w:div>
        <w:div w:id="1640265431">
          <w:marLeft w:val="640"/>
          <w:marRight w:val="0"/>
          <w:marTop w:val="0"/>
          <w:marBottom w:val="0"/>
          <w:divBdr>
            <w:top w:val="none" w:sz="0" w:space="0" w:color="auto"/>
            <w:left w:val="none" w:sz="0" w:space="0" w:color="auto"/>
            <w:bottom w:val="none" w:sz="0" w:space="0" w:color="auto"/>
            <w:right w:val="none" w:sz="0" w:space="0" w:color="auto"/>
          </w:divBdr>
        </w:div>
        <w:div w:id="1237788471">
          <w:marLeft w:val="640"/>
          <w:marRight w:val="0"/>
          <w:marTop w:val="0"/>
          <w:marBottom w:val="0"/>
          <w:divBdr>
            <w:top w:val="none" w:sz="0" w:space="0" w:color="auto"/>
            <w:left w:val="none" w:sz="0" w:space="0" w:color="auto"/>
            <w:bottom w:val="none" w:sz="0" w:space="0" w:color="auto"/>
            <w:right w:val="none" w:sz="0" w:space="0" w:color="auto"/>
          </w:divBdr>
        </w:div>
        <w:div w:id="90782110">
          <w:marLeft w:val="640"/>
          <w:marRight w:val="0"/>
          <w:marTop w:val="0"/>
          <w:marBottom w:val="0"/>
          <w:divBdr>
            <w:top w:val="none" w:sz="0" w:space="0" w:color="auto"/>
            <w:left w:val="none" w:sz="0" w:space="0" w:color="auto"/>
            <w:bottom w:val="none" w:sz="0" w:space="0" w:color="auto"/>
            <w:right w:val="none" w:sz="0" w:space="0" w:color="auto"/>
          </w:divBdr>
        </w:div>
        <w:div w:id="232399652">
          <w:marLeft w:val="640"/>
          <w:marRight w:val="0"/>
          <w:marTop w:val="0"/>
          <w:marBottom w:val="0"/>
          <w:divBdr>
            <w:top w:val="none" w:sz="0" w:space="0" w:color="auto"/>
            <w:left w:val="none" w:sz="0" w:space="0" w:color="auto"/>
            <w:bottom w:val="none" w:sz="0" w:space="0" w:color="auto"/>
            <w:right w:val="none" w:sz="0" w:space="0" w:color="auto"/>
          </w:divBdr>
        </w:div>
        <w:div w:id="1033383381">
          <w:marLeft w:val="640"/>
          <w:marRight w:val="0"/>
          <w:marTop w:val="0"/>
          <w:marBottom w:val="0"/>
          <w:divBdr>
            <w:top w:val="none" w:sz="0" w:space="0" w:color="auto"/>
            <w:left w:val="none" w:sz="0" w:space="0" w:color="auto"/>
            <w:bottom w:val="none" w:sz="0" w:space="0" w:color="auto"/>
            <w:right w:val="none" w:sz="0" w:space="0" w:color="auto"/>
          </w:divBdr>
        </w:div>
        <w:div w:id="1543446628">
          <w:marLeft w:val="640"/>
          <w:marRight w:val="0"/>
          <w:marTop w:val="0"/>
          <w:marBottom w:val="0"/>
          <w:divBdr>
            <w:top w:val="none" w:sz="0" w:space="0" w:color="auto"/>
            <w:left w:val="none" w:sz="0" w:space="0" w:color="auto"/>
            <w:bottom w:val="none" w:sz="0" w:space="0" w:color="auto"/>
            <w:right w:val="none" w:sz="0" w:space="0" w:color="auto"/>
          </w:divBdr>
        </w:div>
        <w:div w:id="943003121">
          <w:marLeft w:val="640"/>
          <w:marRight w:val="0"/>
          <w:marTop w:val="0"/>
          <w:marBottom w:val="0"/>
          <w:divBdr>
            <w:top w:val="none" w:sz="0" w:space="0" w:color="auto"/>
            <w:left w:val="none" w:sz="0" w:space="0" w:color="auto"/>
            <w:bottom w:val="none" w:sz="0" w:space="0" w:color="auto"/>
            <w:right w:val="none" w:sz="0" w:space="0" w:color="auto"/>
          </w:divBdr>
        </w:div>
        <w:div w:id="1080902838">
          <w:marLeft w:val="640"/>
          <w:marRight w:val="0"/>
          <w:marTop w:val="0"/>
          <w:marBottom w:val="0"/>
          <w:divBdr>
            <w:top w:val="none" w:sz="0" w:space="0" w:color="auto"/>
            <w:left w:val="none" w:sz="0" w:space="0" w:color="auto"/>
            <w:bottom w:val="none" w:sz="0" w:space="0" w:color="auto"/>
            <w:right w:val="none" w:sz="0" w:space="0" w:color="auto"/>
          </w:divBdr>
        </w:div>
        <w:div w:id="596449735">
          <w:marLeft w:val="640"/>
          <w:marRight w:val="0"/>
          <w:marTop w:val="0"/>
          <w:marBottom w:val="0"/>
          <w:divBdr>
            <w:top w:val="none" w:sz="0" w:space="0" w:color="auto"/>
            <w:left w:val="none" w:sz="0" w:space="0" w:color="auto"/>
            <w:bottom w:val="none" w:sz="0" w:space="0" w:color="auto"/>
            <w:right w:val="none" w:sz="0" w:space="0" w:color="auto"/>
          </w:divBdr>
        </w:div>
        <w:div w:id="129907516">
          <w:marLeft w:val="640"/>
          <w:marRight w:val="0"/>
          <w:marTop w:val="0"/>
          <w:marBottom w:val="0"/>
          <w:divBdr>
            <w:top w:val="none" w:sz="0" w:space="0" w:color="auto"/>
            <w:left w:val="none" w:sz="0" w:space="0" w:color="auto"/>
            <w:bottom w:val="none" w:sz="0" w:space="0" w:color="auto"/>
            <w:right w:val="none" w:sz="0" w:space="0" w:color="auto"/>
          </w:divBdr>
        </w:div>
        <w:div w:id="225191491">
          <w:marLeft w:val="640"/>
          <w:marRight w:val="0"/>
          <w:marTop w:val="0"/>
          <w:marBottom w:val="0"/>
          <w:divBdr>
            <w:top w:val="none" w:sz="0" w:space="0" w:color="auto"/>
            <w:left w:val="none" w:sz="0" w:space="0" w:color="auto"/>
            <w:bottom w:val="none" w:sz="0" w:space="0" w:color="auto"/>
            <w:right w:val="none" w:sz="0" w:space="0" w:color="auto"/>
          </w:divBdr>
        </w:div>
        <w:div w:id="1883708550">
          <w:marLeft w:val="640"/>
          <w:marRight w:val="0"/>
          <w:marTop w:val="0"/>
          <w:marBottom w:val="0"/>
          <w:divBdr>
            <w:top w:val="none" w:sz="0" w:space="0" w:color="auto"/>
            <w:left w:val="none" w:sz="0" w:space="0" w:color="auto"/>
            <w:bottom w:val="none" w:sz="0" w:space="0" w:color="auto"/>
            <w:right w:val="none" w:sz="0" w:space="0" w:color="auto"/>
          </w:divBdr>
        </w:div>
        <w:div w:id="1410882294">
          <w:marLeft w:val="640"/>
          <w:marRight w:val="0"/>
          <w:marTop w:val="0"/>
          <w:marBottom w:val="0"/>
          <w:divBdr>
            <w:top w:val="none" w:sz="0" w:space="0" w:color="auto"/>
            <w:left w:val="none" w:sz="0" w:space="0" w:color="auto"/>
            <w:bottom w:val="none" w:sz="0" w:space="0" w:color="auto"/>
            <w:right w:val="none" w:sz="0" w:space="0" w:color="auto"/>
          </w:divBdr>
        </w:div>
        <w:div w:id="1098019402">
          <w:marLeft w:val="640"/>
          <w:marRight w:val="0"/>
          <w:marTop w:val="0"/>
          <w:marBottom w:val="0"/>
          <w:divBdr>
            <w:top w:val="none" w:sz="0" w:space="0" w:color="auto"/>
            <w:left w:val="none" w:sz="0" w:space="0" w:color="auto"/>
            <w:bottom w:val="none" w:sz="0" w:space="0" w:color="auto"/>
            <w:right w:val="none" w:sz="0" w:space="0" w:color="auto"/>
          </w:divBdr>
        </w:div>
        <w:div w:id="606159871">
          <w:marLeft w:val="640"/>
          <w:marRight w:val="0"/>
          <w:marTop w:val="0"/>
          <w:marBottom w:val="0"/>
          <w:divBdr>
            <w:top w:val="none" w:sz="0" w:space="0" w:color="auto"/>
            <w:left w:val="none" w:sz="0" w:space="0" w:color="auto"/>
            <w:bottom w:val="none" w:sz="0" w:space="0" w:color="auto"/>
            <w:right w:val="none" w:sz="0" w:space="0" w:color="auto"/>
          </w:divBdr>
        </w:div>
        <w:div w:id="458839232">
          <w:marLeft w:val="640"/>
          <w:marRight w:val="0"/>
          <w:marTop w:val="0"/>
          <w:marBottom w:val="0"/>
          <w:divBdr>
            <w:top w:val="none" w:sz="0" w:space="0" w:color="auto"/>
            <w:left w:val="none" w:sz="0" w:space="0" w:color="auto"/>
            <w:bottom w:val="none" w:sz="0" w:space="0" w:color="auto"/>
            <w:right w:val="none" w:sz="0" w:space="0" w:color="auto"/>
          </w:divBdr>
        </w:div>
        <w:div w:id="1591699234">
          <w:marLeft w:val="640"/>
          <w:marRight w:val="0"/>
          <w:marTop w:val="0"/>
          <w:marBottom w:val="0"/>
          <w:divBdr>
            <w:top w:val="none" w:sz="0" w:space="0" w:color="auto"/>
            <w:left w:val="none" w:sz="0" w:space="0" w:color="auto"/>
            <w:bottom w:val="none" w:sz="0" w:space="0" w:color="auto"/>
            <w:right w:val="none" w:sz="0" w:space="0" w:color="auto"/>
          </w:divBdr>
        </w:div>
        <w:div w:id="922641996">
          <w:marLeft w:val="640"/>
          <w:marRight w:val="0"/>
          <w:marTop w:val="0"/>
          <w:marBottom w:val="0"/>
          <w:divBdr>
            <w:top w:val="none" w:sz="0" w:space="0" w:color="auto"/>
            <w:left w:val="none" w:sz="0" w:space="0" w:color="auto"/>
            <w:bottom w:val="none" w:sz="0" w:space="0" w:color="auto"/>
            <w:right w:val="none" w:sz="0" w:space="0" w:color="auto"/>
          </w:divBdr>
        </w:div>
        <w:div w:id="562370633">
          <w:marLeft w:val="640"/>
          <w:marRight w:val="0"/>
          <w:marTop w:val="0"/>
          <w:marBottom w:val="0"/>
          <w:divBdr>
            <w:top w:val="none" w:sz="0" w:space="0" w:color="auto"/>
            <w:left w:val="none" w:sz="0" w:space="0" w:color="auto"/>
            <w:bottom w:val="none" w:sz="0" w:space="0" w:color="auto"/>
            <w:right w:val="none" w:sz="0" w:space="0" w:color="auto"/>
          </w:divBdr>
        </w:div>
        <w:div w:id="1208689509">
          <w:marLeft w:val="640"/>
          <w:marRight w:val="0"/>
          <w:marTop w:val="0"/>
          <w:marBottom w:val="0"/>
          <w:divBdr>
            <w:top w:val="none" w:sz="0" w:space="0" w:color="auto"/>
            <w:left w:val="none" w:sz="0" w:space="0" w:color="auto"/>
            <w:bottom w:val="none" w:sz="0" w:space="0" w:color="auto"/>
            <w:right w:val="none" w:sz="0" w:space="0" w:color="auto"/>
          </w:divBdr>
        </w:div>
        <w:div w:id="1699964660">
          <w:marLeft w:val="640"/>
          <w:marRight w:val="0"/>
          <w:marTop w:val="0"/>
          <w:marBottom w:val="0"/>
          <w:divBdr>
            <w:top w:val="none" w:sz="0" w:space="0" w:color="auto"/>
            <w:left w:val="none" w:sz="0" w:space="0" w:color="auto"/>
            <w:bottom w:val="none" w:sz="0" w:space="0" w:color="auto"/>
            <w:right w:val="none" w:sz="0" w:space="0" w:color="auto"/>
          </w:divBdr>
        </w:div>
        <w:div w:id="850729448">
          <w:marLeft w:val="640"/>
          <w:marRight w:val="0"/>
          <w:marTop w:val="0"/>
          <w:marBottom w:val="0"/>
          <w:divBdr>
            <w:top w:val="none" w:sz="0" w:space="0" w:color="auto"/>
            <w:left w:val="none" w:sz="0" w:space="0" w:color="auto"/>
            <w:bottom w:val="none" w:sz="0" w:space="0" w:color="auto"/>
            <w:right w:val="none" w:sz="0" w:space="0" w:color="auto"/>
          </w:divBdr>
        </w:div>
        <w:div w:id="1744719715">
          <w:marLeft w:val="640"/>
          <w:marRight w:val="0"/>
          <w:marTop w:val="0"/>
          <w:marBottom w:val="0"/>
          <w:divBdr>
            <w:top w:val="none" w:sz="0" w:space="0" w:color="auto"/>
            <w:left w:val="none" w:sz="0" w:space="0" w:color="auto"/>
            <w:bottom w:val="none" w:sz="0" w:space="0" w:color="auto"/>
            <w:right w:val="none" w:sz="0" w:space="0" w:color="auto"/>
          </w:divBdr>
        </w:div>
        <w:div w:id="983772585">
          <w:marLeft w:val="640"/>
          <w:marRight w:val="0"/>
          <w:marTop w:val="0"/>
          <w:marBottom w:val="0"/>
          <w:divBdr>
            <w:top w:val="none" w:sz="0" w:space="0" w:color="auto"/>
            <w:left w:val="none" w:sz="0" w:space="0" w:color="auto"/>
            <w:bottom w:val="none" w:sz="0" w:space="0" w:color="auto"/>
            <w:right w:val="none" w:sz="0" w:space="0" w:color="auto"/>
          </w:divBdr>
        </w:div>
        <w:div w:id="797339080">
          <w:marLeft w:val="640"/>
          <w:marRight w:val="0"/>
          <w:marTop w:val="0"/>
          <w:marBottom w:val="0"/>
          <w:divBdr>
            <w:top w:val="none" w:sz="0" w:space="0" w:color="auto"/>
            <w:left w:val="none" w:sz="0" w:space="0" w:color="auto"/>
            <w:bottom w:val="none" w:sz="0" w:space="0" w:color="auto"/>
            <w:right w:val="none" w:sz="0" w:space="0" w:color="auto"/>
          </w:divBdr>
        </w:div>
        <w:div w:id="940719821">
          <w:marLeft w:val="640"/>
          <w:marRight w:val="0"/>
          <w:marTop w:val="0"/>
          <w:marBottom w:val="0"/>
          <w:divBdr>
            <w:top w:val="none" w:sz="0" w:space="0" w:color="auto"/>
            <w:left w:val="none" w:sz="0" w:space="0" w:color="auto"/>
            <w:bottom w:val="none" w:sz="0" w:space="0" w:color="auto"/>
            <w:right w:val="none" w:sz="0" w:space="0" w:color="auto"/>
          </w:divBdr>
        </w:div>
        <w:div w:id="1458917253">
          <w:marLeft w:val="640"/>
          <w:marRight w:val="0"/>
          <w:marTop w:val="0"/>
          <w:marBottom w:val="0"/>
          <w:divBdr>
            <w:top w:val="none" w:sz="0" w:space="0" w:color="auto"/>
            <w:left w:val="none" w:sz="0" w:space="0" w:color="auto"/>
            <w:bottom w:val="none" w:sz="0" w:space="0" w:color="auto"/>
            <w:right w:val="none" w:sz="0" w:space="0" w:color="auto"/>
          </w:divBdr>
        </w:div>
        <w:div w:id="923609501">
          <w:marLeft w:val="640"/>
          <w:marRight w:val="0"/>
          <w:marTop w:val="0"/>
          <w:marBottom w:val="0"/>
          <w:divBdr>
            <w:top w:val="none" w:sz="0" w:space="0" w:color="auto"/>
            <w:left w:val="none" w:sz="0" w:space="0" w:color="auto"/>
            <w:bottom w:val="none" w:sz="0" w:space="0" w:color="auto"/>
            <w:right w:val="none" w:sz="0" w:space="0" w:color="auto"/>
          </w:divBdr>
        </w:div>
        <w:div w:id="176778177">
          <w:marLeft w:val="640"/>
          <w:marRight w:val="0"/>
          <w:marTop w:val="0"/>
          <w:marBottom w:val="0"/>
          <w:divBdr>
            <w:top w:val="none" w:sz="0" w:space="0" w:color="auto"/>
            <w:left w:val="none" w:sz="0" w:space="0" w:color="auto"/>
            <w:bottom w:val="none" w:sz="0" w:space="0" w:color="auto"/>
            <w:right w:val="none" w:sz="0" w:space="0" w:color="auto"/>
          </w:divBdr>
        </w:div>
        <w:div w:id="1992175687">
          <w:marLeft w:val="640"/>
          <w:marRight w:val="0"/>
          <w:marTop w:val="0"/>
          <w:marBottom w:val="0"/>
          <w:divBdr>
            <w:top w:val="none" w:sz="0" w:space="0" w:color="auto"/>
            <w:left w:val="none" w:sz="0" w:space="0" w:color="auto"/>
            <w:bottom w:val="none" w:sz="0" w:space="0" w:color="auto"/>
            <w:right w:val="none" w:sz="0" w:space="0" w:color="auto"/>
          </w:divBdr>
        </w:div>
        <w:div w:id="827793833">
          <w:marLeft w:val="640"/>
          <w:marRight w:val="0"/>
          <w:marTop w:val="0"/>
          <w:marBottom w:val="0"/>
          <w:divBdr>
            <w:top w:val="none" w:sz="0" w:space="0" w:color="auto"/>
            <w:left w:val="none" w:sz="0" w:space="0" w:color="auto"/>
            <w:bottom w:val="none" w:sz="0" w:space="0" w:color="auto"/>
            <w:right w:val="none" w:sz="0" w:space="0" w:color="auto"/>
          </w:divBdr>
        </w:div>
        <w:div w:id="1507940498">
          <w:marLeft w:val="640"/>
          <w:marRight w:val="0"/>
          <w:marTop w:val="0"/>
          <w:marBottom w:val="0"/>
          <w:divBdr>
            <w:top w:val="none" w:sz="0" w:space="0" w:color="auto"/>
            <w:left w:val="none" w:sz="0" w:space="0" w:color="auto"/>
            <w:bottom w:val="none" w:sz="0" w:space="0" w:color="auto"/>
            <w:right w:val="none" w:sz="0" w:space="0" w:color="auto"/>
          </w:divBdr>
        </w:div>
      </w:divsChild>
    </w:div>
    <w:div w:id="1948661446">
      <w:bodyDiv w:val="1"/>
      <w:marLeft w:val="0"/>
      <w:marRight w:val="0"/>
      <w:marTop w:val="0"/>
      <w:marBottom w:val="0"/>
      <w:divBdr>
        <w:top w:val="none" w:sz="0" w:space="0" w:color="auto"/>
        <w:left w:val="none" w:sz="0" w:space="0" w:color="auto"/>
        <w:bottom w:val="none" w:sz="0" w:space="0" w:color="auto"/>
        <w:right w:val="none" w:sz="0" w:space="0" w:color="auto"/>
      </w:divBdr>
      <w:divsChild>
        <w:div w:id="1946113831">
          <w:marLeft w:val="640"/>
          <w:marRight w:val="0"/>
          <w:marTop w:val="0"/>
          <w:marBottom w:val="0"/>
          <w:divBdr>
            <w:top w:val="none" w:sz="0" w:space="0" w:color="auto"/>
            <w:left w:val="none" w:sz="0" w:space="0" w:color="auto"/>
            <w:bottom w:val="none" w:sz="0" w:space="0" w:color="auto"/>
            <w:right w:val="none" w:sz="0" w:space="0" w:color="auto"/>
          </w:divBdr>
        </w:div>
        <w:div w:id="64379244">
          <w:marLeft w:val="640"/>
          <w:marRight w:val="0"/>
          <w:marTop w:val="0"/>
          <w:marBottom w:val="0"/>
          <w:divBdr>
            <w:top w:val="none" w:sz="0" w:space="0" w:color="auto"/>
            <w:left w:val="none" w:sz="0" w:space="0" w:color="auto"/>
            <w:bottom w:val="none" w:sz="0" w:space="0" w:color="auto"/>
            <w:right w:val="none" w:sz="0" w:space="0" w:color="auto"/>
          </w:divBdr>
        </w:div>
        <w:div w:id="740639250">
          <w:marLeft w:val="640"/>
          <w:marRight w:val="0"/>
          <w:marTop w:val="0"/>
          <w:marBottom w:val="0"/>
          <w:divBdr>
            <w:top w:val="none" w:sz="0" w:space="0" w:color="auto"/>
            <w:left w:val="none" w:sz="0" w:space="0" w:color="auto"/>
            <w:bottom w:val="none" w:sz="0" w:space="0" w:color="auto"/>
            <w:right w:val="none" w:sz="0" w:space="0" w:color="auto"/>
          </w:divBdr>
        </w:div>
        <w:div w:id="1178887167">
          <w:marLeft w:val="640"/>
          <w:marRight w:val="0"/>
          <w:marTop w:val="0"/>
          <w:marBottom w:val="0"/>
          <w:divBdr>
            <w:top w:val="none" w:sz="0" w:space="0" w:color="auto"/>
            <w:left w:val="none" w:sz="0" w:space="0" w:color="auto"/>
            <w:bottom w:val="none" w:sz="0" w:space="0" w:color="auto"/>
            <w:right w:val="none" w:sz="0" w:space="0" w:color="auto"/>
          </w:divBdr>
        </w:div>
        <w:div w:id="1428427168">
          <w:marLeft w:val="640"/>
          <w:marRight w:val="0"/>
          <w:marTop w:val="0"/>
          <w:marBottom w:val="0"/>
          <w:divBdr>
            <w:top w:val="none" w:sz="0" w:space="0" w:color="auto"/>
            <w:left w:val="none" w:sz="0" w:space="0" w:color="auto"/>
            <w:bottom w:val="none" w:sz="0" w:space="0" w:color="auto"/>
            <w:right w:val="none" w:sz="0" w:space="0" w:color="auto"/>
          </w:divBdr>
        </w:div>
        <w:div w:id="600528305">
          <w:marLeft w:val="640"/>
          <w:marRight w:val="0"/>
          <w:marTop w:val="0"/>
          <w:marBottom w:val="0"/>
          <w:divBdr>
            <w:top w:val="none" w:sz="0" w:space="0" w:color="auto"/>
            <w:left w:val="none" w:sz="0" w:space="0" w:color="auto"/>
            <w:bottom w:val="none" w:sz="0" w:space="0" w:color="auto"/>
            <w:right w:val="none" w:sz="0" w:space="0" w:color="auto"/>
          </w:divBdr>
        </w:div>
        <w:div w:id="251400603">
          <w:marLeft w:val="640"/>
          <w:marRight w:val="0"/>
          <w:marTop w:val="0"/>
          <w:marBottom w:val="0"/>
          <w:divBdr>
            <w:top w:val="none" w:sz="0" w:space="0" w:color="auto"/>
            <w:left w:val="none" w:sz="0" w:space="0" w:color="auto"/>
            <w:bottom w:val="none" w:sz="0" w:space="0" w:color="auto"/>
            <w:right w:val="none" w:sz="0" w:space="0" w:color="auto"/>
          </w:divBdr>
        </w:div>
        <w:div w:id="1665085162">
          <w:marLeft w:val="640"/>
          <w:marRight w:val="0"/>
          <w:marTop w:val="0"/>
          <w:marBottom w:val="0"/>
          <w:divBdr>
            <w:top w:val="none" w:sz="0" w:space="0" w:color="auto"/>
            <w:left w:val="none" w:sz="0" w:space="0" w:color="auto"/>
            <w:bottom w:val="none" w:sz="0" w:space="0" w:color="auto"/>
            <w:right w:val="none" w:sz="0" w:space="0" w:color="auto"/>
          </w:divBdr>
        </w:div>
        <w:div w:id="1443721985">
          <w:marLeft w:val="640"/>
          <w:marRight w:val="0"/>
          <w:marTop w:val="0"/>
          <w:marBottom w:val="0"/>
          <w:divBdr>
            <w:top w:val="none" w:sz="0" w:space="0" w:color="auto"/>
            <w:left w:val="none" w:sz="0" w:space="0" w:color="auto"/>
            <w:bottom w:val="none" w:sz="0" w:space="0" w:color="auto"/>
            <w:right w:val="none" w:sz="0" w:space="0" w:color="auto"/>
          </w:divBdr>
        </w:div>
        <w:div w:id="660740373">
          <w:marLeft w:val="640"/>
          <w:marRight w:val="0"/>
          <w:marTop w:val="0"/>
          <w:marBottom w:val="0"/>
          <w:divBdr>
            <w:top w:val="none" w:sz="0" w:space="0" w:color="auto"/>
            <w:left w:val="none" w:sz="0" w:space="0" w:color="auto"/>
            <w:bottom w:val="none" w:sz="0" w:space="0" w:color="auto"/>
            <w:right w:val="none" w:sz="0" w:space="0" w:color="auto"/>
          </w:divBdr>
        </w:div>
        <w:div w:id="1005202952">
          <w:marLeft w:val="640"/>
          <w:marRight w:val="0"/>
          <w:marTop w:val="0"/>
          <w:marBottom w:val="0"/>
          <w:divBdr>
            <w:top w:val="none" w:sz="0" w:space="0" w:color="auto"/>
            <w:left w:val="none" w:sz="0" w:space="0" w:color="auto"/>
            <w:bottom w:val="none" w:sz="0" w:space="0" w:color="auto"/>
            <w:right w:val="none" w:sz="0" w:space="0" w:color="auto"/>
          </w:divBdr>
        </w:div>
        <w:div w:id="1923833343">
          <w:marLeft w:val="640"/>
          <w:marRight w:val="0"/>
          <w:marTop w:val="0"/>
          <w:marBottom w:val="0"/>
          <w:divBdr>
            <w:top w:val="none" w:sz="0" w:space="0" w:color="auto"/>
            <w:left w:val="none" w:sz="0" w:space="0" w:color="auto"/>
            <w:bottom w:val="none" w:sz="0" w:space="0" w:color="auto"/>
            <w:right w:val="none" w:sz="0" w:space="0" w:color="auto"/>
          </w:divBdr>
        </w:div>
        <w:div w:id="567771039">
          <w:marLeft w:val="640"/>
          <w:marRight w:val="0"/>
          <w:marTop w:val="0"/>
          <w:marBottom w:val="0"/>
          <w:divBdr>
            <w:top w:val="none" w:sz="0" w:space="0" w:color="auto"/>
            <w:left w:val="none" w:sz="0" w:space="0" w:color="auto"/>
            <w:bottom w:val="none" w:sz="0" w:space="0" w:color="auto"/>
            <w:right w:val="none" w:sz="0" w:space="0" w:color="auto"/>
          </w:divBdr>
        </w:div>
        <w:div w:id="736365329">
          <w:marLeft w:val="640"/>
          <w:marRight w:val="0"/>
          <w:marTop w:val="0"/>
          <w:marBottom w:val="0"/>
          <w:divBdr>
            <w:top w:val="none" w:sz="0" w:space="0" w:color="auto"/>
            <w:left w:val="none" w:sz="0" w:space="0" w:color="auto"/>
            <w:bottom w:val="none" w:sz="0" w:space="0" w:color="auto"/>
            <w:right w:val="none" w:sz="0" w:space="0" w:color="auto"/>
          </w:divBdr>
        </w:div>
        <w:div w:id="255410614">
          <w:marLeft w:val="640"/>
          <w:marRight w:val="0"/>
          <w:marTop w:val="0"/>
          <w:marBottom w:val="0"/>
          <w:divBdr>
            <w:top w:val="none" w:sz="0" w:space="0" w:color="auto"/>
            <w:left w:val="none" w:sz="0" w:space="0" w:color="auto"/>
            <w:bottom w:val="none" w:sz="0" w:space="0" w:color="auto"/>
            <w:right w:val="none" w:sz="0" w:space="0" w:color="auto"/>
          </w:divBdr>
        </w:div>
        <w:div w:id="1815371465">
          <w:marLeft w:val="640"/>
          <w:marRight w:val="0"/>
          <w:marTop w:val="0"/>
          <w:marBottom w:val="0"/>
          <w:divBdr>
            <w:top w:val="none" w:sz="0" w:space="0" w:color="auto"/>
            <w:left w:val="none" w:sz="0" w:space="0" w:color="auto"/>
            <w:bottom w:val="none" w:sz="0" w:space="0" w:color="auto"/>
            <w:right w:val="none" w:sz="0" w:space="0" w:color="auto"/>
          </w:divBdr>
        </w:div>
        <w:div w:id="1517111692">
          <w:marLeft w:val="640"/>
          <w:marRight w:val="0"/>
          <w:marTop w:val="0"/>
          <w:marBottom w:val="0"/>
          <w:divBdr>
            <w:top w:val="none" w:sz="0" w:space="0" w:color="auto"/>
            <w:left w:val="none" w:sz="0" w:space="0" w:color="auto"/>
            <w:bottom w:val="none" w:sz="0" w:space="0" w:color="auto"/>
            <w:right w:val="none" w:sz="0" w:space="0" w:color="auto"/>
          </w:divBdr>
        </w:div>
        <w:div w:id="242960737">
          <w:marLeft w:val="640"/>
          <w:marRight w:val="0"/>
          <w:marTop w:val="0"/>
          <w:marBottom w:val="0"/>
          <w:divBdr>
            <w:top w:val="none" w:sz="0" w:space="0" w:color="auto"/>
            <w:left w:val="none" w:sz="0" w:space="0" w:color="auto"/>
            <w:bottom w:val="none" w:sz="0" w:space="0" w:color="auto"/>
            <w:right w:val="none" w:sz="0" w:space="0" w:color="auto"/>
          </w:divBdr>
        </w:div>
        <w:div w:id="921991951">
          <w:marLeft w:val="640"/>
          <w:marRight w:val="0"/>
          <w:marTop w:val="0"/>
          <w:marBottom w:val="0"/>
          <w:divBdr>
            <w:top w:val="none" w:sz="0" w:space="0" w:color="auto"/>
            <w:left w:val="none" w:sz="0" w:space="0" w:color="auto"/>
            <w:bottom w:val="none" w:sz="0" w:space="0" w:color="auto"/>
            <w:right w:val="none" w:sz="0" w:space="0" w:color="auto"/>
          </w:divBdr>
        </w:div>
        <w:div w:id="230308378">
          <w:marLeft w:val="640"/>
          <w:marRight w:val="0"/>
          <w:marTop w:val="0"/>
          <w:marBottom w:val="0"/>
          <w:divBdr>
            <w:top w:val="none" w:sz="0" w:space="0" w:color="auto"/>
            <w:left w:val="none" w:sz="0" w:space="0" w:color="auto"/>
            <w:bottom w:val="none" w:sz="0" w:space="0" w:color="auto"/>
            <w:right w:val="none" w:sz="0" w:space="0" w:color="auto"/>
          </w:divBdr>
        </w:div>
        <w:div w:id="178131555">
          <w:marLeft w:val="640"/>
          <w:marRight w:val="0"/>
          <w:marTop w:val="0"/>
          <w:marBottom w:val="0"/>
          <w:divBdr>
            <w:top w:val="none" w:sz="0" w:space="0" w:color="auto"/>
            <w:left w:val="none" w:sz="0" w:space="0" w:color="auto"/>
            <w:bottom w:val="none" w:sz="0" w:space="0" w:color="auto"/>
            <w:right w:val="none" w:sz="0" w:space="0" w:color="auto"/>
          </w:divBdr>
        </w:div>
        <w:div w:id="1596328690">
          <w:marLeft w:val="640"/>
          <w:marRight w:val="0"/>
          <w:marTop w:val="0"/>
          <w:marBottom w:val="0"/>
          <w:divBdr>
            <w:top w:val="none" w:sz="0" w:space="0" w:color="auto"/>
            <w:left w:val="none" w:sz="0" w:space="0" w:color="auto"/>
            <w:bottom w:val="none" w:sz="0" w:space="0" w:color="auto"/>
            <w:right w:val="none" w:sz="0" w:space="0" w:color="auto"/>
          </w:divBdr>
        </w:div>
        <w:div w:id="67653413">
          <w:marLeft w:val="640"/>
          <w:marRight w:val="0"/>
          <w:marTop w:val="0"/>
          <w:marBottom w:val="0"/>
          <w:divBdr>
            <w:top w:val="none" w:sz="0" w:space="0" w:color="auto"/>
            <w:left w:val="none" w:sz="0" w:space="0" w:color="auto"/>
            <w:bottom w:val="none" w:sz="0" w:space="0" w:color="auto"/>
            <w:right w:val="none" w:sz="0" w:space="0" w:color="auto"/>
          </w:divBdr>
        </w:div>
        <w:div w:id="1332947611">
          <w:marLeft w:val="640"/>
          <w:marRight w:val="0"/>
          <w:marTop w:val="0"/>
          <w:marBottom w:val="0"/>
          <w:divBdr>
            <w:top w:val="none" w:sz="0" w:space="0" w:color="auto"/>
            <w:left w:val="none" w:sz="0" w:space="0" w:color="auto"/>
            <w:bottom w:val="none" w:sz="0" w:space="0" w:color="auto"/>
            <w:right w:val="none" w:sz="0" w:space="0" w:color="auto"/>
          </w:divBdr>
        </w:div>
        <w:div w:id="422259079">
          <w:marLeft w:val="640"/>
          <w:marRight w:val="0"/>
          <w:marTop w:val="0"/>
          <w:marBottom w:val="0"/>
          <w:divBdr>
            <w:top w:val="none" w:sz="0" w:space="0" w:color="auto"/>
            <w:left w:val="none" w:sz="0" w:space="0" w:color="auto"/>
            <w:bottom w:val="none" w:sz="0" w:space="0" w:color="auto"/>
            <w:right w:val="none" w:sz="0" w:space="0" w:color="auto"/>
          </w:divBdr>
        </w:div>
        <w:div w:id="1151336725">
          <w:marLeft w:val="640"/>
          <w:marRight w:val="0"/>
          <w:marTop w:val="0"/>
          <w:marBottom w:val="0"/>
          <w:divBdr>
            <w:top w:val="none" w:sz="0" w:space="0" w:color="auto"/>
            <w:left w:val="none" w:sz="0" w:space="0" w:color="auto"/>
            <w:bottom w:val="none" w:sz="0" w:space="0" w:color="auto"/>
            <w:right w:val="none" w:sz="0" w:space="0" w:color="auto"/>
          </w:divBdr>
        </w:div>
        <w:div w:id="204492061">
          <w:marLeft w:val="640"/>
          <w:marRight w:val="0"/>
          <w:marTop w:val="0"/>
          <w:marBottom w:val="0"/>
          <w:divBdr>
            <w:top w:val="none" w:sz="0" w:space="0" w:color="auto"/>
            <w:left w:val="none" w:sz="0" w:space="0" w:color="auto"/>
            <w:bottom w:val="none" w:sz="0" w:space="0" w:color="auto"/>
            <w:right w:val="none" w:sz="0" w:space="0" w:color="auto"/>
          </w:divBdr>
        </w:div>
        <w:div w:id="58556043">
          <w:marLeft w:val="640"/>
          <w:marRight w:val="0"/>
          <w:marTop w:val="0"/>
          <w:marBottom w:val="0"/>
          <w:divBdr>
            <w:top w:val="none" w:sz="0" w:space="0" w:color="auto"/>
            <w:left w:val="none" w:sz="0" w:space="0" w:color="auto"/>
            <w:bottom w:val="none" w:sz="0" w:space="0" w:color="auto"/>
            <w:right w:val="none" w:sz="0" w:space="0" w:color="auto"/>
          </w:divBdr>
        </w:div>
        <w:div w:id="911966092">
          <w:marLeft w:val="640"/>
          <w:marRight w:val="0"/>
          <w:marTop w:val="0"/>
          <w:marBottom w:val="0"/>
          <w:divBdr>
            <w:top w:val="none" w:sz="0" w:space="0" w:color="auto"/>
            <w:left w:val="none" w:sz="0" w:space="0" w:color="auto"/>
            <w:bottom w:val="none" w:sz="0" w:space="0" w:color="auto"/>
            <w:right w:val="none" w:sz="0" w:space="0" w:color="auto"/>
          </w:divBdr>
        </w:div>
        <w:div w:id="1590387612">
          <w:marLeft w:val="640"/>
          <w:marRight w:val="0"/>
          <w:marTop w:val="0"/>
          <w:marBottom w:val="0"/>
          <w:divBdr>
            <w:top w:val="none" w:sz="0" w:space="0" w:color="auto"/>
            <w:left w:val="none" w:sz="0" w:space="0" w:color="auto"/>
            <w:bottom w:val="none" w:sz="0" w:space="0" w:color="auto"/>
            <w:right w:val="none" w:sz="0" w:space="0" w:color="auto"/>
          </w:divBdr>
        </w:div>
        <w:div w:id="1808353626">
          <w:marLeft w:val="640"/>
          <w:marRight w:val="0"/>
          <w:marTop w:val="0"/>
          <w:marBottom w:val="0"/>
          <w:divBdr>
            <w:top w:val="none" w:sz="0" w:space="0" w:color="auto"/>
            <w:left w:val="none" w:sz="0" w:space="0" w:color="auto"/>
            <w:bottom w:val="none" w:sz="0" w:space="0" w:color="auto"/>
            <w:right w:val="none" w:sz="0" w:space="0" w:color="auto"/>
          </w:divBdr>
        </w:div>
        <w:div w:id="439375981">
          <w:marLeft w:val="640"/>
          <w:marRight w:val="0"/>
          <w:marTop w:val="0"/>
          <w:marBottom w:val="0"/>
          <w:divBdr>
            <w:top w:val="none" w:sz="0" w:space="0" w:color="auto"/>
            <w:left w:val="none" w:sz="0" w:space="0" w:color="auto"/>
            <w:bottom w:val="none" w:sz="0" w:space="0" w:color="auto"/>
            <w:right w:val="none" w:sz="0" w:space="0" w:color="auto"/>
          </w:divBdr>
        </w:div>
        <w:div w:id="1577352035">
          <w:marLeft w:val="640"/>
          <w:marRight w:val="0"/>
          <w:marTop w:val="0"/>
          <w:marBottom w:val="0"/>
          <w:divBdr>
            <w:top w:val="none" w:sz="0" w:space="0" w:color="auto"/>
            <w:left w:val="none" w:sz="0" w:space="0" w:color="auto"/>
            <w:bottom w:val="none" w:sz="0" w:space="0" w:color="auto"/>
            <w:right w:val="none" w:sz="0" w:space="0" w:color="auto"/>
          </w:divBdr>
        </w:div>
        <w:div w:id="1047219721">
          <w:marLeft w:val="640"/>
          <w:marRight w:val="0"/>
          <w:marTop w:val="0"/>
          <w:marBottom w:val="0"/>
          <w:divBdr>
            <w:top w:val="none" w:sz="0" w:space="0" w:color="auto"/>
            <w:left w:val="none" w:sz="0" w:space="0" w:color="auto"/>
            <w:bottom w:val="none" w:sz="0" w:space="0" w:color="auto"/>
            <w:right w:val="none" w:sz="0" w:space="0" w:color="auto"/>
          </w:divBdr>
        </w:div>
        <w:div w:id="1129009149">
          <w:marLeft w:val="640"/>
          <w:marRight w:val="0"/>
          <w:marTop w:val="0"/>
          <w:marBottom w:val="0"/>
          <w:divBdr>
            <w:top w:val="none" w:sz="0" w:space="0" w:color="auto"/>
            <w:left w:val="none" w:sz="0" w:space="0" w:color="auto"/>
            <w:bottom w:val="none" w:sz="0" w:space="0" w:color="auto"/>
            <w:right w:val="none" w:sz="0" w:space="0" w:color="auto"/>
          </w:divBdr>
        </w:div>
        <w:div w:id="1313755505">
          <w:marLeft w:val="640"/>
          <w:marRight w:val="0"/>
          <w:marTop w:val="0"/>
          <w:marBottom w:val="0"/>
          <w:divBdr>
            <w:top w:val="none" w:sz="0" w:space="0" w:color="auto"/>
            <w:left w:val="none" w:sz="0" w:space="0" w:color="auto"/>
            <w:bottom w:val="none" w:sz="0" w:space="0" w:color="auto"/>
            <w:right w:val="none" w:sz="0" w:space="0" w:color="auto"/>
          </w:divBdr>
        </w:div>
        <w:div w:id="1922569228">
          <w:marLeft w:val="640"/>
          <w:marRight w:val="0"/>
          <w:marTop w:val="0"/>
          <w:marBottom w:val="0"/>
          <w:divBdr>
            <w:top w:val="none" w:sz="0" w:space="0" w:color="auto"/>
            <w:left w:val="none" w:sz="0" w:space="0" w:color="auto"/>
            <w:bottom w:val="none" w:sz="0" w:space="0" w:color="auto"/>
            <w:right w:val="none" w:sz="0" w:space="0" w:color="auto"/>
          </w:divBdr>
        </w:div>
        <w:div w:id="765007219">
          <w:marLeft w:val="640"/>
          <w:marRight w:val="0"/>
          <w:marTop w:val="0"/>
          <w:marBottom w:val="0"/>
          <w:divBdr>
            <w:top w:val="none" w:sz="0" w:space="0" w:color="auto"/>
            <w:left w:val="none" w:sz="0" w:space="0" w:color="auto"/>
            <w:bottom w:val="none" w:sz="0" w:space="0" w:color="auto"/>
            <w:right w:val="none" w:sz="0" w:space="0" w:color="auto"/>
          </w:divBdr>
        </w:div>
        <w:div w:id="1511136336">
          <w:marLeft w:val="640"/>
          <w:marRight w:val="0"/>
          <w:marTop w:val="0"/>
          <w:marBottom w:val="0"/>
          <w:divBdr>
            <w:top w:val="none" w:sz="0" w:space="0" w:color="auto"/>
            <w:left w:val="none" w:sz="0" w:space="0" w:color="auto"/>
            <w:bottom w:val="none" w:sz="0" w:space="0" w:color="auto"/>
            <w:right w:val="none" w:sz="0" w:space="0" w:color="auto"/>
          </w:divBdr>
        </w:div>
        <w:div w:id="1273318795">
          <w:marLeft w:val="640"/>
          <w:marRight w:val="0"/>
          <w:marTop w:val="0"/>
          <w:marBottom w:val="0"/>
          <w:divBdr>
            <w:top w:val="none" w:sz="0" w:space="0" w:color="auto"/>
            <w:left w:val="none" w:sz="0" w:space="0" w:color="auto"/>
            <w:bottom w:val="none" w:sz="0" w:space="0" w:color="auto"/>
            <w:right w:val="none" w:sz="0" w:space="0" w:color="auto"/>
          </w:divBdr>
        </w:div>
        <w:div w:id="1681201312">
          <w:marLeft w:val="640"/>
          <w:marRight w:val="0"/>
          <w:marTop w:val="0"/>
          <w:marBottom w:val="0"/>
          <w:divBdr>
            <w:top w:val="none" w:sz="0" w:space="0" w:color="auto"/>
            <w:left w:val="none" w:sz="0" w:space="0" w:color="auto"/>
            <w:bottom w:val="none" w:sz="0" w:space="0" w:color="auto"/>
            <w:right w:val="none" w:sz="0" w:space="0" w:color="auto"/>
          </w:divBdr>
        </w:div>
        <w:div w:id="914970641">
          <w:marLeft w:val="640"/>
          <w:marRight w:val="0"/>
          <w:marTop w:val="0"/>
          <w:marBottom w:val="0"/>
          <w:divBdr>
            <w:top w:val="none" w:sz="0" w:space="0" w:color="auto"/>
            <w:left w:val="none" w:sz="0" w:space="0" w:color="auto"/>
            <w:bottom w:val="none" w:sz="0" w:space="0" w:color="auto"/>
            <w:right w:val="none" w:sz="0" w:space="0" w:color="auto"/>
          </w:divBdr>
        </w:div>
        <w:div w:id="482621321">
          <w:marLeft w:val="640"/>
          <w:marRight w:val="0"/>
          <w:marTop w:val="0"/>
          <w:marBottom w:val="0"/>
          <w:divBdr>
            <w:top w:val="none" w:sz="0" w:space="0" w:color="auto"/>
            <w:left w:val="none" w:sz="0" w:space="0" w:color="auto"/>
            <w:bottom w:val="none" w:sz="0" w:space="0" w:color="auto"/>
            <w:right w:val="none" w:sz="0" w:space="0" w:color="auto"/>
          </w:divBdr>
        </w:div>
        <w:div w:id="154344465">
          <w:marLeft w:val="640"/>
          <w:marRight w:val="0"/>
          <w:marTop w:val="0"/>
          <w:marBottom w:val="0"/>
          <w:divBdr>
            <w:top w:val="none" w:sz="0" w:space="0" w:color="auto"/>
            <w:left w:val="none" w:sz="0" w:space="0" w:color="auto"/>
            <w:bottom w:val="none" w:sz="0" w:space="0" w:color="auto"/>
            <w:right w:val="none" w:sz="0" w:space="0" w:color="auto"/>
          </w:divBdr>
        </w:div>
        <w:div w:id="1451237802">
          <w:marLeft w:val="640"/>
          <w:marRight w:val="0"/>
          <w:marTop w:val="0"/>
          <w:marBottom w:val="0"/>
          <w:divBdr>
            <w:top w:val="none" w:sz="0" w:space="0" w:color="auto"/>
            <w:left w:val="none" w:sz="0" w:space="0" w:color="auto"/>
            <w:bottom w:val="none" w:sz="0" w:space="0" w:color="auto"/>
            <w:right w:val="none" w:sz="0" w:space="0" w:color="auto"/>
          </w:divBdr>
        </w:div>
        <w:div w:id="172578241">
          <w:marLeft w:val="640"/>
          <w:marRight w:val="0"/>
          <w:marTop w:val="0"/>
          <w:marBottom w:val="0"/>
          <w:divBdr>
            <w:top w:val="none" w:sz="0" w:space="0" w:color="auto"/>
            <w:left w:val="none" w:sz="0" w:space="0" w:color="auto"/>
            <w:bottom w:val="none" w:sz="0" w:space="0" w:color="auto"/>
            <w:right w:val="none" w:sz="0" w:space="0" w:color="auto"/>
          </w:divBdr>
        </w:div>
        <w:div w:id="2115589955">
          <w:marLeft w:val="640"/>
          <w:marRight w:val="0"/>
          <w:marTop w:val="0"/>
          <w:marBottom w:val="0"/>
          <w:divBdr>
            <w:top w:val="none" w:sz="0" w:space="0" w:color="auto"/>
            <w:left w:val="none" w:sz="0" w:space="0" w:color="auto"/>
            <w:bottom w:val="none" w:sz="0" w:space="0" w:color="auto"/>
            <w:right w:val="none" w:sz="0" w:space="0" w:color="auto"/>
          </w:divBdr>
        </w:div>
        <w:div w:id="1028063491">
          <w:marLeft w:val="640"/>
          <w:marRight w:val="0"/>
          <w:marTop w:val="0"/>
          <w:marBottom w:val="0"/>
          <w:divBdr>
            <w:top w:val="none" w:sz="0" w:space="0" w:color="auto"/>
            <w:left w:val="none" w:sz="0" w:space="0" w:color="auto"/>
            <w:bottom w:val="none" w:sz="0" w:space="0" w:color="auto"/>
            <w:right w:val="none" w:sz="0" w:space="0" w:color="auto"/>
          </w:divBdr>
        </w:div>
        <w:div w:id="1217548883">
          <w:marLeft w:val="640"/>
          <w:marRight w:val="0"/>
          <w:marTop w:val="0"/>
          <w:marBottom w:val="0"/>
          <w:divBdr>
            <w:top w:val="none" w:sz="0" w:space="0" w:color="auto"/>
            <w:left w:val="none" w:sz="0" w:space="0" w:color="auto"/>
            <w:bottom w:val="none" w:sz="0" w:space="0" w:color="auto"/>
            <w:right w:val="none" w:sz="0" w:space="0" w:color="auto"/>
          </w:divBdr>
        </w:div>
        <w:div w:id="1649018855">
          <w:marLeft w:val="640"/>
          <w:marRight w:val="0"/>
          <w:marTop w:val="0"/>
          <w:marBottom w:val="0"/>
          <w:divBdr>
            <w:top w:val="none" w:sz="0" w:space="0" w:color="auto"/>
            <w:left w:val="none" w:sz="0" w:space="0" w:color="auto"/>
            <w:bottom w:val="none" w:sz="0" w:space="0" w:color="auto"/>
            <w:right w:val="none" w:sz="0" w:space="0" w:color="auto"/>
          </w:divBdr>
        </w:div>
        <w:div w:id="629019734">
          <w:marLeft w:val="640"/>
          <w:marRight w:val="0"/>
          <w:marTop w:val="0"/>
          <w:marBottom w:val="0"/>
          <w:divBdr>
            <w:top w:val="none" w:sz="0" w:space="0" w:color="auto"/>
            <w:left w:val="none" w:sz="0" w:space="0" w:color="auto"/>
            <w:bottom w:val="none" w:sz="0" w:space="0" w:color="auto"/>
            <w:right w:val="none" w:sz="0" w:space="0" w:color="auto"/>
          </w:divBdr>
        </w:div>
        <w:div w:id="610668516">
          <w:marLeft w:val="640"/>
          <w:marRight w:val="0"/>
          <w:marTop w:val="0"/>
          <w:marBottom w:val="0"/>
          <w:divBdr>
            <w:top w:val="none" w:sz="0" w:space="0" w:color="auto"/>
            <w:left w:val="none" w:sz="0" w:space="0" w:color="auto"/>
            <w:bottom w:val="none" w:sz="0" w:space="0" w:color="auto"/>
            <w:right w:val="none" w:sz="0" w:space="0" w:color="auto"/>
          </w:divBdr>
        </w:div>
        <w:div w:id="606697664">
          <w:marLeft w:val="640"/>
          <w:marRight w:val="0"/>
          <w:marTop w:val="0"/>
          <w:marBottom w:val="0"/>
          <w:divBdr>
            <w:top w:val="none" w:sz="0" w:space="0" w:color="auto"/>
            <w:left w:val="none" w:sz="0" w:space="0" w:color="auto"/>
            <w:bottom w:val="none" w:sz="0" w:space="0" w:color="auto"/>
            <w:right w:val="none" w:sz="0" w:space="0" w:color="auto"/>
          </w:divBdr>
        </w:div>
        <w:div w:id="47267173">
          <w:marLeft w:val="640"/>
          <w:marRight w:val="0"/>
          <w:marTop w:val="0"/>
          <w:marBottom w:val="0"/>
          <w:divBdr>
            <w:top w:val="none" w:sz="0" w:space="0" w:color="auto"/>
            <w:left w:val="none" w:sz="0" w:space="0" w:color="auto"/>
            <w:bottom w:val="none" w:sz="0" w:space="0" w:color="auto"/>
            <w:right w:val="none" w:sz="0" w:space="0" w:color="auto"/>
          </w:divBdr>
        </w:div>
        <w:div w:id="1419448490">
          <w:marLeft w:val="640"/>
          <w:marRight w:val="0"/>
          <w:marTop w:val="0"/>
          <w:marBottom w:val="0"/>
          <w:divBdr>
            <w:top w:val="none" w:sz="0" w:space="0" w:color="auto"/>
            <w:left w:val="none" w:sz="0" w:space="0" w:color="auto"/>
            <w:bottom w:val="none" w:sz="0" w:space="0" w:color="auto"/>
            <w:right w:val="none" w:sz="0" w:space="0" w:color="auto"/>
          </w:divBdr>
        </w:div>
        <w:div w:id="1135104613">
          <w:marLeft w:val="640"/>
          <w:marRight w:val="0"/>
          <w:marTop w:val="0"/>
          <w:marBottom w:val="0"/>
          <w:divBdr>
            <w:top w:val="none" w:sz="0" w:space="0" w:color="auto"/>
            <w:left w:val="none" w:sz="0" w:space="0" w:color="auto"/>
            <w:bottom w:val="none" w:sz="0" w:space="0" w:color="auto"/>
            <w:right w:val="none" w:sz="0" w:space="0" w:color="auto"/>
          </w:divBdr>
        </w:div>
        <w:div w:id="18244900">
          <w:marLeft w:val="640"/>
          <w:marRight w:val="0"/>
          <w:marTop w:val="0"/>
          <w:marBottom w:val="0"/>
          <w:divBdr>
            <w:top w:val="none" w:sz="0" w:space="0" w:color="auto"/>
            <w:left w:val="none" w:sz="0" w:space="0" w:color="auto"/>
            <w:bottom w:val="none" w:sz="0" w:space="0" w:color="auto"/>
            <w:right w:val="none" w:sz="0" w:space="0" w:color="auto"/>
          </w:divBdr>
        </w:div>
        <w:div w:id="804811339">
          <w:marLeft w:val="640"/>
          <w:marRight w:val="0"/>
          <w:marTop w:val="0"/>
          <w:marBottom w:val="0"/>
          <w:divBdr>
            <w:top w:val="none" w:sz="0" w:space="0" w:color="auto"/>
            <w:left w:val="none" w:sz="0" w:space="0" w:color="auto"/>
            <w:bottom w:val="none" w:sz="0" w:space="0" w:color="auto"/>
            <w:right w:val="none" w:sz="0" w:space="0" w:color="auto"/>
          </w:divBdr>
        </w:div>
        <w:div w:id="1499534978">
          <w:marLeft w:val="640"/>
          <w:marRight w:val="0"/>
          <w:marTop w:val="0"/>
          <w:marBottom w:val="0"/>
          <w:divBdr>
            <w:top w:val="none" w:sz="0" w:space="0" w:color="auto"/>
            <w:left w:val="none" w:sz="0" w:space="0" w:color="auto"/>
            <w:bottom w:val="none" w:sz="0" w:space="0" w:color="auto"/>
            <w:right w:val="none" w:sz="0" w:space="0" w:color="auto"/>
          </w:divBdr>
        </w:div>
        <w:div w:id="351494602">
          <w:marLeft w:val="640"/>
          <w:marRight w:val="0"/>
          <w:marTop w:val="0"/>
          <w:marBottom w:val="0"/>
          <w:divBdr>
            <w:top w:val="none" w:sz="0" w:space="0" w:color="auto"/>
            <w:left w:val="none" w:sz="0" w:space="0" w:color="auto"/>
            <w:bottom w:val="none" w:sz="0" w:space="0" w:color="auto"/>
            <w:right w:val="none" w:sz="0" w:space="0" w:color="auto"/>
          </w:divBdr>
        </w:div>
        <w:div w:id="343291774">
          <w:marLeft w:val="640"/>
          <w:marRight w:val="0"/>
          <w:marTop w:val="0"/>
          <w:marBottom w:val="0"/>
          <w:divBdr>
            <w:top w:val="none" w:sz="0" w:space="0" w:color="auto"/>
            <w:left w:val="none" w:sz="0" w:space="0" w:color="auto"/>
            <w:bottom w:val="none" w:sz="0" w:space="0" w:color="auto"/>
            <w:right w:val="none" w:sz="0" w:space="0" w:color="auto"/>
          </w:divBdr>
        </w:div>
        <w:div w:id="9991049">
          <w:marLeft w:val="640"/>
          <w:marRight w:val="0"/>
          <w:marTop w:val="0"/>
          <w:marBottom w:val="0"/>
          <w:divBdr>
            <w:top w:val="none" w:sz="0" w:space="0" w:color="auto"/>
            <w:left w:val="none" w:sz="0" w:space="0" w:color="auto"/>
            <w:bottom w:val="none" w:sz="0" w:space="0" w:color="auto"/>
            <w:right w:val="none" w:sz="0" w:space="0" w:color="auto"/>
          </w:divBdr>
        </w:div>
        <w:div w:id="15039631">
          <w:marLeft w:val="640"/>
          <w:marRight w:val="0"/>
          <w:marTop w:val="0"/>
          <w:marBottom w:val="0"/>
          <w:divBdr>
            <w:top w:val="none" w:sz="0" w:space="0" w:color="auto"/>
            <w:left w:val="none" w:sz="0" w:space="0" w:color="auto"/>
            <w:bottom w:val="none" w:sz="0" w:space="0" w:color="auto"/>
            <w:right w:val="none" w:sz="0" w:space="0" w:color="auto"/>
          </w:divBdr>
        </w:div>
        <w:div w:id="895777738">
          <w:marLeft w:val="640"/>
          <w:marRight w:val="0"/>
          <w:marTop w:val="0"/>
          <w:marBottom w:val="0"/>
          <w:divBdr>
            <w:top w:val="none" w:sz="0" w:space="0" w:color="auto"/>
            <w:left w:val="none" w:sz="0" w:space="0" w:color="auto"/>
            <w:bottom w:val="none" w:sz="0" w:space="0" w:color="auto"/>
            <w:right w:val="none" w:sz="0" w:space="0" w:color="auto"/>
          </w:divBdr>
        </w:div>
        <w:div w:id="250353646">
          <w:marLeft w:val="640"/>
          <w:marRight w:val="0"/>
          <w:marTop w:val="0"/>
          <w:marBottom w:val="0"/>
          <w:divBdr>
            <w:top w:val="none" w:sz="0" w:space="0" w:color="auto"/>
            <w:left w:val="none" w:sz="0" w:space="0" w:color="auto"/>
            <w:bottom w:val="none" w:sz="0" w:space="0" w:color="auto"/>
            <w:right w:val="none" w:sz="0" w:space="0" w:color="auto"/>
          </w:divBdr>
        </w:div>
        <w:div w:id="340670938">
          <w:marLeft w:val="640"/>
          <w:marRight w:val="0"/>
          <w:marTop w:val="0"/>
          <w:marBottom w:val="0"/>
          <w:divBdr>
            <w:top w:val="none" w:sz="0" w:space="0" w:color="auto"/>
            <w:left w:val="none" w:sz="0" w:space="0" w:color="auto"/>
            <w:bottom w:val="none" w:sz="0" w:space="0" w:color="auto"/>
            <w:right w:val="none" w:sz="0" w:space="0" w:color="auto"/>
          </w:divBdr>
        </w:div>
        <w:div w:id="1786268512">
          <w:marLeft w:val="640"/>
          <w:marRight w:val="0"/>
          <w:marTop w:val="0"/>
          <w:marBottom w:val="0"/>
          <w:divBdr>
            <w:top w:val="none" w:sz="0" w:space="0" w:color="auto"/>
            <w:left w:val="none" w:sz="0" w:space="0" w:color="auto"/>
            <w:bottom w:val="none" w:sz="0" w:space="0" w:color="auto"/>
            <w:right w:val="none" w:sz="0" w:space="0" w:color="auto"/>
          </w:divBdr>
        </w:div>
        <w:div w:id="1250777026">
          <w:marLeft w:val="640"/>
          <w:marRight w:val="0"/>
          <w:marTop w:val="0"/>
          <w:marBottom w:val="0"/>
          <w:divBdr>
            <w:top w:val="none" w:sz="0" w:space="0" w:color="auto"/>
            <w:left w:val="none" w:sz="0" w:space="0" w:color="auto"/>
            <w:bottom w:val="none" w:sz="0" w:space="0" w:color="auto"/>
            <w:right w:val="none" w:sz="0" w:space="0" w:color="auto"/>
          </w:divBdr>
        </w:div>
        <w:div w:id="1461262840">
          <w:marLeft w:val="640"/>
          <w:marRight w:val="0"/>
          <w:marTop w:val="0"/>
          <w:marBottom w:val="0"/>
          <w:divBdr>
            <w:top w:val="none" w:sz="0" w:space="0" w:color="auto"/>
            <w:left w:val="none" w:sz="0" w:space="0" w:color="auto"/>
            <w:bottom w:val="none" w:sz="0" w:space="0" w:color="auto"/>
            <w:right w:val="none" w:sz="0" w:space="0" w:color="auto"/>
          </w:divBdr>
        </w:div>
        <w:div w:id="1105690348">
          <w:marLeft w:val="640"/>
          <w:marRight w:val="0"/>
          <w:marTop w:val="0"/>
          <w:marBottom w:val="0"/>
          <w:divBdr>
            <w:top w:val="none" w:sz="0" w:space="0" w:color="auto"/>
            <w:left w:val="none" w:sz="0" w:space="0" w:color="auto"/>
            <w:bottom w:val="none" w:sz="0" w:space="0" w:color="auto"/>
            <w:right w:val="none" w:sz="0" w:space="0" w:color="auto"/>
          </w:divBdr>
        </w:div>
        <w:div w:id="1325083877">
          <w:marLeft w:val="640"/>
          <w:marRight w:val="0"/>
          <w:marTop w:val="0"/>
          <w:marBottom w:val="0"/>
          <w:divBdr>
            <w:top w:val="none" w:sz="0" w:space="0" w:color="auto"/>
            <w:left w:val="none" w:sz="0" w:space="0" w:color="auto"/>
            <w:bottom w:val="none" w:sz="0" w:space="0" w:color="auto"/>
            <w:right w:val="none" w:sz="0" w:space="0" w:color="auto"/>
          </w:divBdr>
        </w:div>
        <w:div w:id="1833713630">
          <w:marLeft w:val="640"/>
          <w:marRight w:val="0"/>
          <w:marTop w:val="0"/>
          <w:marBottom w:val="0"/>
          <w:divBdr>
            <w:top w:val="none" w:sz="0" w:space="0" w:color="auto"/>
            <w:left w:val="none" w:sz="0" w:space="0" w:color="auto"/>
            <w:bottom w:val="none" w:sz="0" w:space="0" w:color="auto"/>
            <w:right w:val="none" w:sz="0" w:space="0" w:color="auto"/>
          </w:divBdr>
        </w:div>
        <w:div w:id="1113206001">
          <w:marLeft w:val="640"/>
          <w:marRight w:val="0"/>
          <w:marTop w:val="0"/>
          <w:marBottom w:val="0"/>
          <w:divBdr>
            <w:top w:val="none" w:sz="0" w:space="0" w:color="auto"/>
            <w:left w:val="none" w:sz="0" w:space="0" w:color="auto"/>
            <w:bottom w:val="none" w:sz="0" w:space="0" w:color="auto"/>
            <w:right w:val="none" w:sz="0" w:space="0" w:color="auto"/>
          </w:divBdr>
        </w:div>
        <w:div w:id="1045251278">
          <w:marLeft w:val="640"/>
          <w:marRight w:val="0"/>
          <w:marTop w:val="0"/>
          <w:marBottom w:val="0"/>
          <w:divBdr>
            <w:top w:val="none" w:sz="0" w:space="0" w:color="auto"/>
            <w:left w:val="none" w:sz="0" w:space="0" w:color="auto"/>
            <w:bottom w:val="none" w:sz="0" w:space="0" w:color="auto"/>
            <w:right w:val="none" w:sz="0" w:space="0" w:color="auto"/>
          </w:divBdr>
        </w:div>
        <w:div w:id="645358782">
          <w:marLeft w:val="640"/>
          <w:marRight w:val="0"/>
          <w:marTop w:val="0"/>
          <w:marBottom w:val="0"/>
          <w:divBdr>
            <w:top w:val="none" w:sz="0" w:space="0" w:color="auto"/>
            <w:left w:val="none" w:sz="0" w:space="0" w:color="auto"/>
            <w:bottom w:val="none" w:sz="0" w:space="0" w:color="auto"/>
            <w:right w:val="none" w:sz="0" w:space="0" w:color="auto"/>
          </w:divBdr>
        </w:div>
        <w:div w:id="1761179765">
          <w:marLeft w:val="640"/>
          <w:marRight w:val="0"/>
          <w:marTop w:val="0"/>
          <w:marBottom w:val="0"/>
          <w:divBdr>
            <w:top w:val="none" w:sz="0" w:space="0" w:color="auto"/>
            <w:left w:val="none" w:sz="0" w:space="0" w:color="auto"/>
            <w:bottom w:val="none" w:sz="0" w:space="0" w:color="auto"/>
            <w:right w:val="none" w:sz="0" w:space="0" w:color="auto"/>
          </w:divBdr>
        </w:div>
        <w:div w:id="1019625138">
          <w:marLeft w:val="640"/>
          <w:marRight w:val="0"/>
          <w:marTop w:val="0"/>
          <w:marBottom w:val="0"/>
          <w:divBdr>
            <w:top w:val="none" w:sz="0" w:space="0" w:color="auto"/>
            <w:left w:val="none" w:sz="0" w:space="0" w:color="auto"/>
            <w:bottom w:val="none" w:sz="0" w:space="0" w:color="auto"/>
            <w:right w:val="none" w:sz="0" w:space="0" w:color="auto"/>
          </w:divBdr>
        </w:div>
        <w:div w:id="1552110132">
          <w:marLeft w:val="640"/>
          <w:marRight w:val="0"/>
          <w:marTop w:val="0"/>
          <w:marBottom w:val="0"/>
          <w:divBdr>
            <w:top w:val="none" w:sz="0" w:space="0" w:color="auto"/>
            <w:left w:val="none" w:sz="0" w:space="0" w:color="auto"/>
            <w:bottom w:val="none" w:sz="0" w:space="0" w:color="auto"/>
            <w:right w:val="none" w:sz="0" w:space="0" w:color="auto"/>
          </w:divBdr>
        </w:div>
        <w:div w:id="835026563">
          <w:marLeft w:val="640"/>
          <w:marRight w:val="0"/>
          <w:marTop w:val="0"/>
          <w:marBottom w:val="0"/>
          <w:divBdr>
            <w:top w:val="none" w:sz="0" w:space="0" w:color="auto"/>
            <w:left w:val="none" w:sz="0" w:space="0" w:color="auto"/>
            <w:bottom w:val="none" w:sz="0" w:space="0" w:color="auto"/>
            <w:right w:val="none" w:sz="0" w:space="0" w:color="auto"/>
          </w:divBdr>
        </w:div>
        <w:div w:id="180705378">
          <w:marLeft w:val="640"/>
          <w:marRight w:val="0"/>
          <w:marTop w:val="0"/>
          <w:marBottom w:val="0"/>
          <w:divBdr>
            <w:top w:val="none" w:sz="0" w:space="0" w:color="auto"/>
            <w:left w:val="none" w:sz="0" w:space="0" w:color="auto"/>
            <w:bottom w:val="none" w:sz="0" w:space="0" w:color="auto"/>
            <w:right w:val="none" w:sz="0" w:space="0" w:color="auto"/>
          </w:divBdr>
        </w:div>
        <w:div w:id="933127313">
          <w:marLeft w:val="640"/>
          <w:marRight w:val="0"/>
          <w:marTop w:val="0"/>
          <w:marBottom w:val="0"/>
          <w:divBdr>
            <w:top w:val="none" w:sz="0" w:space="0" w:color="auto"/>
            <w:left w:val="none" w:sz="0" w:space="0" w:color="auto"/>
            <w:bottom w:val="none" w:sz="0" w:space="0" w:color="auto"/>
            <w:right w:val="none" w:sz="0" w:space="0" w:color="auto"/>
          </w:divBdr>
        </w:div>
        <w:div w:id="1140613982">
          <w:marLeft w:val="640"/>
          <w:marRight w:val="0"/>
          <w:marTop w:val="0"/>
          <w:marBottom w:val="0"/>
          <w:divBdr>
            <w:top w:val="none" w:sz="0" w:space="0" w:color="auto"/>
            <w:left w:val="none" w:sz="0" w:space="0" w:color="auto"/>
            <w:bottom w:val="none" w:sz="0" w:space="0" w:color="auto"/>
            <w:right w:val="none" w:sz="0" w:space="0" w:color="auto"/>
          </w:divBdr>
        </w:div>
        <w:div w:id="538055583">
          <w:marLeft w:val="640"/>
          <w:marRight w:val="0"/>
          <w:marTop w:val="0"/>
          <w:marBottom w:val="0"/>
          <w:divBdr>
            <w:top w:val="none" w:sz="0" w:space="0" w:color="auto"/>
            <w:left w:val="none" w:sz="0" w:space="0" w:color="auto"/>
            <w:bottom w:val="none" w:sz="0" w:space="0" w:color="auto"/>
            <w:right w:val="none" w:sz="0" w:space="0" w:color="auto"/>
          </w:divBdr>
        </w:div>
        <w:div w:id="1325815272">
          <w:marLeft w:val="640"/>
          <w:marRight w:val="0"/>
          <w:marTop w:val="0"/>
          <w:marBottom w:val="0"/>
          <w:divBdr>
            <w:top w:val="none" w:sz="0" w:space="0" w:color="auto"/>
            <w:left w:val="none" w:sz="0" w:space="0" w:color="auto"/>
            <w:bottom w:val="none" w:sz="0" w:space="0" w:color="auto"/>
            <w:right w:val="none" w:sz="0" w:space="0" w:color="auto"/>
          </w:divBdr>
        </w:div>
        <w:div w:id="920068225">
          <w:marLeft w:val="640"/>
          <w:marRight w:val="0"/>
          <w:marTop w:val="0"/>
          <w:marBottom w:val="0"/>
          <w:divBdr>
            <w:top w:val="none" w:sz="0" w:space="0" w:color="auto"/>
            <w:left w:val="none" w:sz="0" w:space="0" w:color="auto"/>
            <w:bottom w:val="none" w:sz="0" w:space="0" w:color="auto"/>
            <w:right w:val="none" w:sz="0" w:space="0" w:color="auto"/>
          </w:divBdr>
        </w:div>
      </w:divsChild>
    </w:div>
    <w:div w:id="1959874547">
      <w:bodyDiv w:val="1"/>
      <w:marLeft w:val="0"/>
      <w:marRight w:val="0"/>
      <w:marTop w:val="0"/>
      <w:marBottom w:val="0"/>
      <w:divBdr>
        <w:top w:val="none" w:sz="0" w:space="0" w:color="auto"/>
        <w:left w:val="none" w:sz="0" w:space="0" w:color="auto"/>
        <w:bottom w:val="none" w:sz="0" w:space="0" w:color="auto"/>
        <w:right w:val="none" w:sz="0" w:space="0" w:color="auto"/>
      </w:divBdr>
      <w:divsChild>
        <w:div w:id="515270476">
          <w:marLeft w:val="640"/>
          <w:marRight w:val="0"/>
          <w:marTop w:val="0"/>
          <w:marBottom w:val="0"/>
          <w:divBdr>
            <w:top w:val="none" w:sz="0" w:space="0" w:color="auto"/>
            <w:left w:val="none" w:sz="0" w:space="0" w:color="auto"/>
            <w:bottom w:val="none" w:sz="0" w:space="0" w:color="auto"/>
            <w:right w:val="none" w:sz="0" w:space="0" w:color="auto"/>
          </w:divBdr>
        </w:div>
        <w:div w:id="2113739153">
          <w:marLeft w:val="640"/>
          <w:marRight w:val="0"/>
          <w:marTop w:val="0"/>
          <w:marBottom w:val="0"/>
          <w:divBdr>
            <w:top w:val="none" w:sz="0" w:space="0" w:color="auto"/>
            <w:left w:val="none" w:sz="0" w:space="0" w:color="auto"/>
            <w:bottom w:val="none" w:sz="0" w:space="0" w:color="auto"/>
            <w:right w:val="none" w:sz="0" w:space="0" w:color="auto"/>
          </w:divBdr>
        </w:div>
        <w:div w:id="1756046967">
          <w:marLeft w:val="640"/>
          <w:marRight w:val="0"/>
          <w:marTop w:val="0"/>
          <w:marBottom w:val="0"/>
          <w:divBdr>
            <w:top w:val="none" w:sz="0" w:space="0" w:color="auto"/>
            <w:left w:val="none" w:sz="0" w:space="0" w:color="auto"/>
            <w:bottom w:val="none" w:sz="0" w:space="0" w:color="auto"/>
            <w:right w:val="none" w:sz="0" w:space="0" w:color="auto"/>
          </w:divBdr>
        </w:div>
        <w:div w:id="803305898">
          <w:marLeft w:val="640"/>
          <w:marRight w:val="0"/>
          <w:marTop w:val="0"/>
          <w:marBottom w:val="0"/>
          <w:divBdr>
            <w:top w:val="none" w:sz="0" w:space="0" w:color="auto"/>
            <w:left w:val="none" w:sz="0" w:space="0" w:color="auto"/>
            <w:bottom w:val="none" w:sz="0" w:space="0" w:color="auto"/>
            <w:right w:val="none" w:sz="0" w:space="0" w:color="auto"/>
          </w:divBdr>
        </w:div>
        <w:div w:id="301888845">
          <w:marLeft w:val="640"/>
          <w:marRight w:val="0"/>
          <w:marTop w:val="0"/>
          <w:marBottom w:val="0"/>
          <w:divBdr>
            <w:top w:val="none" w:sz="0" w:space="0" w:color="auto"/>
            <w:left w:val="none" w:sz="0" w:space="0" w:color="auto"/>
            <w:bottom w:val="none" w:sz="0" w:space="0" w:color="auto"/>
            <w:right w:val="none" w:sz="0" w:space="0" w:color="auto"/>
          </w:divBdr>
        </w:div>
        <w:div w:id="1184436742">
          <w:marLeft w:val="640"/>
          <w:marRight w:val="0"/>
          <w:marTop w:val="0"/>
          <w:marBottom w:val="0"/>
          <w:divBdr>
            <w:top w:val="none" w:sz="0" w:space="0" w:color="auto"/>
            <w:left w:val="none" w:sz="0" w:space="0" w:color="auto"/>
            <w:bottom w:val="none" w:sz="0" w:space="0" w:color="auto"/>
            <w:right w:val="none" w:sz="0" w:space="0" w:color="auto"/>
          </w:divBdr>
        </w:div>
        <w:div w:id="144128282">
          <w:marLeft w:val="640"/>
          <w:marRight w:val="0"/>
          <w:marTop w:val="0"/>
          <w:marBottom w:val="0"/>
          <w:divBdr>
            <w:top w:val="none" w:sz="0" w:space="0" w:color="auto"/>
            <w:left w:val="none" w:sz="0" w:space="0" w:color="auto"/>
            <w:bottom w:val="none" w:sz="0" w:space="0" w:color="auto"/>
            <w:right w:val="none" w:sz="0" w:space="0" w:color="auto"/>
          </w:divBdr>
        </w:div>
        <w:div w:id="612513977">
          <w:marLeft w:val="640"/>
          <w:marRight w:val="0"/>
          <w:marTop w:val="0"/>
          <w:marBottom w:val="0"/>
          <w:divBdr>
            <w:top w:val="none" w:sz="0" w:space="0" w:color="auto"/>
            <w:left w:val="none" w:sz="0" w:space="0" w:color="auto"/>
            <w:bottom w:val="none" w:sz="0" w:space="0" w:color="auto"/>
            <w:right w:val="none" w:sz="0" w:space="0" w:color="auto"/>
          </w:divBdr>
        </w:div>
        <w:div w:id="865825156">
          <w:marLeft w:val="640"/>
          <w:marRight w:val="0"/>
          <w:marTop w:val="0"/>
          <w:marBottom w:val="0"/>
          <w:divBdr>
            <w:top w:val="none" w:sz="0" w:space="0" w:color="auto"/>
            <w:left w:val="none" w:sz="0" w:space="0" w:color="auto"/>
            <w:bottom w:val="none" w:sz="0" w:space="0" w:color="auto"/>
            <w:right w:val="none" w:sz="0" w:space="0" w:color="auto"/>
          </w:divBdr>
        </w:div>
        <w:div w:id="174922160">
          <w:marLeft w:val="640"/>
          <w:marRight w:val="0"/>
          <w:marTop w:val="0"/>
          <w:marBottom w:val="0"/>
          <w:divBdr>
            <w:top w:val="none" w:sz="0" w:space="0" w:color="auto"/>
            <w:left w:val="none" w:sz="0" w:space="0" w:color="auto"/>
            <w:bottom w:val="none" w:sz="0" w:space="0" w:color="auto"/>
            <w:right w:val="none" w:sz="0" w:space="0" w:color="auto"/>
          </w:divBdr>
        </w:div>
        <w:div w:id="293220134">
          <w:marLeft w:val="640"/>
          <w:marRight w:val="0"/>
          <w:marTop w:val="0"/>
          <w:marBottom w:val="0"/>
          <w:divBdr>
            <w:top w:val="none" w:sz="0" w:space="0" w:color="auto"/>
            <w:left w:val="none" w:sz="0" w:space="0" w:color="auto"/>
            <w:bottom w:val="none" w:sz="0" w:space="0" w:color="auto"/>
            <w:right w:val="none" w:sz="0" w:space="0" w:color="auto"/>
          </w:divBdr>
        </w:div>
        <w:div w:id="1446580477">
          <w:marLeft w:val="640"/>
          <w:marRight w:val="0"/>
          <w:marTop w:val="0"/>
          <w:marBottom w:val="0"/>
          <w:divBdr>
            <w:top w:val="none" w:sz="0" w:space="0" w:color="auto"/>
            <w:left w:val="none" w:sz="0" w:space="0" w:color="auto"/>
            <w:bottom w:val="none" w:sz="0" w:space="0" w:color="auto"/>
            <w:right w:val="none" w:sz="0" w:space="0" w:color="auto"/>
          </w:divBdr>
        </w:div>
        <w:div w:id="1269267659">
          <w:marLeft w:val="640"/>
          <w:marRight w:val="0"/>
          <w:marTop w:val="0"/>
          <w:marBottom w:val="0"/>
          <w:divBdr>
            <w:top w:val="none" w:sz="0" w:space="0" w:color="auto"/>
            <w:left w:val="none" w:sz="0" w:space="0" w:color="auto"/>
            <w:bottom w:val="none" w:sz="0" w:space="0" w:color="auto"/>
            <w:right w:val="none" w:sz="0" w:space="0" w:color="auto"/>
          </w:divBdr>
        </w:div>
        <w:div w:id="329257750">
          <w:marLeft w:val="640"/>
          <w:marRight w:val="0"/>
          <w:marTop w:val="0"/>
          <w:marBottom w:val="0"/>
          <w:divBdr>
            <w:top w:val="none" w:sz="0" w:space="0" w:color="auto"/>
            <w:left w:val="none" w:sz="0" w:space="0" w:color="auto"/>
            <w:bottom w:val="none" w:sz="0" w:space="0" w:color="auto"/>
            <w:right w:val="none" w:sz="0" w:space="0" w:color="auto"/>
          </w:divBdr>
        </w:div>
        <w:div w:id="1338997843">
          <w:marLeft w:val="640"/>
          <w:marRight w:val="0"/>
          <w:marTop w:val="0"/>
          <w:marBottom w:val="0"/>
          <w:divBdr>
            <w:top w:val="none" w:sz="0" w:space="0" w:color="auto"/>
            <w:left w:val="none" w:sz="0" w:space="0" w:color="auto"/>
            <w:bottom w:val="none" w:sz="0" w:space="0" w:color="auto"/>
            <w:right w:val="none" w:sz="0" w:space="0" w:color="auto"/>
          </w:divBdr>
        </w:div>
        <w:div w:id="865483040">
          <w:marLeft w:val="640"/>
          <w:marRight w:val="0"/>
          <w:marTop w:val="0"/>
          <w:marBottom w:val="0"/>
          <w:divBdr>
            <w:top w:val="none" w:sz="0" w:space="0" w:color="auto"/>
            <w:left w:val="none" w:sz="0" w:space="0" w:color="auto"/>
            <w:bottom w:val="none" w:sz="0" w:space="0" w:color="auto"/>
            <w:right w:val="none" w:sz="0" w:space="0" w:color="auto"/>
          </w:divBdr>
        </w:div>
        <w:div w:id="541551175">
          <w:marLeft w:val="640"/>
          <w:marRight w:val="0"/>
          <w:marTop w:val="0"/>
          <w:marBottom w:val="0"/>
          <w:divBdr>
            <w:top w:val="none" w:sz="0" w:space="0" w:color="auto"/>
            <w:left w:val="none" w:sz="0" w:space="0" w:color="auto"/>
            <w:bottom w:val="none" w:sz="0" w:space="0" w:color="auto"/>
            <w:right w:val="none" w:sz="0" w:space="0" w:color="auto"/>
          </w:divBdr>
        </w:div>
        <w:div w:id="1410232849">
          <w:marLeft w:val="640"/>
          <w:marRight w:val="0"/>
          <w:marTop w:val="0"/>
          <w:marBottom w:val="0"/>
          <w:divBdr>
            <w:top w:val="none" w:sz="0" w:space="0" w:color="auto"/>
            <w:left w:val="none" w:sz="0" w:space="0" w:color="auto"/>
            <w:bottom w:val="none" w:sz="0" w:space="0" w:color="auto"/>
            <w:right w:val="none" w:sz="0" w:space="0" w:color="auto"/>
          </w:divBdr>
        </w:div>
        <w:div w:id="248199194">
          <w:marLeft w:val="640"/>
          <w:marRight w:val="0"/>
          <w:marTop w:val="0"/>
          <w:marBottom w:val="0"/>
          <w:divBdr>
            <w:top w:val="none" w:sz="0" w:space="0" w:color="auto"/>
            <w:left w:val="none" w:sz="0" w:space="0" w:color="auto"/>
            <w:bottom w:val="none" w:sz="0" w:space="0" w:color="auto"/>
            <w:right w:val="none" w:sz="0" w:space="0" w:color="auto"/>
          </w:divBdr>
        </w:div>
        <w:div w:id="1359237414">
          <w:marLeft w:val="640"/>
          <w:marRight w:val="0"/>
          <w:marTop w:val="0"/>
          <w:marBottom w:val="0"/>
          <w:divBdr>
            <w:top w:val="none" w:sz="0" w:space="0" w:color="auto"/>
            <w:left w:val="none" w:sz="0" w:space="0" w:color="auto"/>
            <w:bottom w:val="none" w:sz="0" w:space="0" w:color="auto"/>
            <w:right w:val="none" w:sz="0" w:space="0" w:color="auto"/>
          </w:divBdr>
        </w:div>
        <w:div w:id="1212184341">
          <w:marLeft w:val="640"/>
          <w:marRight w:val="0"/>
          <w:marTop w:val="0"/>
          <w:marBottom w:val="0"/>
          <w:divBdr>
            <w:top w:val="none" w:sz="0" w:space="0" w:color="auto"/>
            <w:left w:val="none" w:sz="0" w:space="0" w:color="auto"/>
            <w:bottom w:val="none" w:sz="0" w:space="0" w:color="auto"/>
            <w:right w:val="none" w:sz="0" w:space="0" w:color="auto"/>
          </w:divBdr>
        </w:div>
        <w:div w:id="185096200">
          <w:marLeft w:val="640"/>
          <w:marRight w:val="0"/>
          <w:marTop w:val="0"/>
          <w:marBottom w:val="0"/>
          <w:divBdr>
            <w:top w:val="none" w:sz="0" w:space="0" w:color="auto"/>
            <w:left w:val="none" w:sz="0" w:space="0" w:color="auto"/>
            <w:bottom w:val="none" w:sz="0" w:space="0" w:color="auto"/>
            <w:right w:val="none" w:sz="0" w:space="0" w:color="auto"/>
          </w:divBdr>
        </w:div>
        <w:div w:id="1224220229">
          <w:marLeft w:val="640"/>
          <w:marRight w:val="0"/>
          <w:marTop w:val="0"/>
          <w:marBottom w:val="0"/>
          <w:divBdr>
            <w:top w:val="none" w:sz="0" w:space="0" w:color="auto"/>
            <w:left w:val="none" w:sz="0" w:space="0" w:color="auto"/>
            <w:bottom w:val="none" w:sz="0" w:space="0" w:color="auto"/>
            <w:right w:val="none" w:sz="0" w:space="0" w:color="auto"/>
          </w:divBdr>
        </w:div>
        <w:div w:id="1018458834">
          <w:marLeft w:val="640"/>
          <w:marRight w:val="0"/>
          <w:marTop w:val="0"/>
          <w:marBottom w:val="0"/>
          <w:divBdr>
            <w:top w:val="none" w:sz="0" w:space="0" w:color="auto"/>
            <w:left w:val="none" w:sz="0" w:space="0" w:color="auto"/>
            <w:bottom w:val="none" w:sz="0" w:space="0" w:color="auto"/>
            <w:right w:val="none" w:sz="0" w:space="0" w:color="auto"/>
          </w:divBdr>
        </w:div>
        <w:div w:id="81538061">
          <w:marLeft w:val="640"/>
          <w:marRight w:val="0"/>
          <w:marTop w:val="0"/>
          <w:marBottom w:val="0"/>
          <w:divBdr>
            <w:top w:val="none" w:sz="0" w:space="0" w:color="auto"/>
            <w:left w:val="none" w:sz="0" w:space="0" w:color="auto"/>
            <w:bottom w:val="none" w:sz="0" w:space="0" w:color="auto"/>
            <w:right w:val="none" w:sz="0" w:space="0" w:color="auto"/>
          </w:divBdr>
        </w:div>
        <w:div w:id="2008511371">
          <w:marLeft w:val="640"/>
          <w:marRight w:val="0"/>
          <w:marTop w:val="0"/>
          <w:marBottom w:val="0"/>
          <w:divBdr>
            <w:top w:val="none" w:sz="0" w:space="0" w:color="auto"/>
            <w:left w:val="none" w:sz="0" w:space="0" w:color="auto"/>
            <w:bottom w:val="none" w:sz="0" w:space="0" w:color="auto"/>
            <w:right w:val="none" w:sz="0" w:space="0" w:color="auto"/>
          </w:divBdr>
        </w:div>
        <w:div w:id="1114055135">
          <w:marLeft w:val="640"/>
          <w:marRight w:val="0"/>
          <w:marTop w:val="0"/>
          <w:marBottom w:val="0"/>
          <w:divBdr>
            <w:top w:val="none" w:sz="0" w:space="0" w:color="auto"/>
            <w:left w:val="none" w:sz="0" w:space="0" w:color="auto"/>
            <w:bottom w:val="none" w:sz="0" w:space="0" w:color="auto"/>
            <w:right w:val="none" w:sz="0" w:space="0" w:color="auto"/>
          </w:divBdr>
        </w:div>
        <w:div w:id="144396885">
          <w:marLeft w:val="640"/>
          <w:marRight w:val="0"/>
          <w:marTop w:val="0"/>
          <w:marBottom w:val="0"/>
          <w:divBdr>
            <w:top w:val="none" w:sz="0" w:space="0" w:color="auto"/>
            <w:left w:val="none" w:sz="0" w:space="0" w:color="auto"/>
            <w:bottom w:val="none" w:sz="0" w:space="0" w:color="auto"/>
            <w:right w:val="none" w:sz="0" w:space="0" w:color="auto"/>
          </w:divBdr>
        </w:div>
        <w:div w:id="477186287">
          <w:marLeft w:val="640"/>
          <w:marRight w:val="0"/>
          <w:marTop w:val="0"/>
          <w:marBottom w:val="0"/>
          <w:divBdr>
            <w:top w:val="none" w:sz="0" w:space="0" w:color="auto"/>
            <w:left w:val="none" w:sz="0" w:space="0" w:color="auto"/>
            <w:bottom w:val="none" w:sz="0" w:space="0" w:color="auto"/>
            <w:right w:val="none" w:sz="0" w:space="0" w:color="auto"/>
          </w:divBdr>
        </w:div>
        <w:div w:id="278075482">
          <w:marLeft w:val="640"/>
          <w:marRight w:val="0"/>
          <w:marTop w:val="0"/>
          <w:marBottom w:val="0"/>
          <w:divBdr>
            <w:top w:val="none" w:sz="0" w:space="0" w:color="auto"/>
            <w:left w:val="none" w:sz="0" w:space="0" w:color="auto"/>
            <w:bottom w:val="none" w:sz="0" w:space="0" w:color="auto"/>
            <w:right w:val="none" w:sz="0" w:space="0" w:color="auto"/>
          </w:divBdr>
        </w:div>
        <w:div w:id="854466940">
          <w:marLeft w:val="640"/>
          <w:marRight w:val="0"/>
          <w:marTop w:val="0"/>
          <w:marBottom w:val="0"/>
          <w:divBdr>
            <w:top w:val="none" w:sz="0" w:space="0" w:color="auto"/>
            <w:left w:val="none" w:sz="0" w:space="0" w:color="auto"/>
            <w:bottom w:val="none" w:sz="0" w:space="0" w:color="auto"/>
            <w:right w:val="none" w:sz="0" w:space="0" w:color="auto"/>
          </w:divBdr>
        </w:div>
        <w:div w:id="535889660">
          <w:marLeft w:val="640"/>
          <w:marRight w:val="0"/>
          <w:marTop w:val="0"/>
          <w:marBottom w:val="0"/>
          <w:divBdr>
            <w:top w:val="none" w:sz="0" w:space="0" w:color="auto"/>
            <w:left w:val="none" w:sz="0" w:space="0" w:color="auto"/>
            <w:bottom w:val="none" w:sz="0" w:space="0" w:color="auto"/>
            <w:right w:val="none" w:sz="0" w:space="0" w:color="auto"/>
          </w:divBdr>
        </w:div>
        <w:div w:id="2119401321">
          <w:marLeft w:val="640"/>
          <w:marRight w:val="0"/>
          <w:marTop w:val="0"/>
          <w:marBottom w:val="0"/>
          <w:divBdr>
            <w:top w:val="none" w:sz="0" w:space="0" w:color="auto"/>
            <w:left w:val="none" w:sz="0" w:space="0" w:color="auto"/>
            <w:bottom w:val="none" w:sz="0" w:space="0" w:color="auto"/>
            <w:right w:val="none" w:sz="0" w:space="0" w:color="auto"/>
          </w:divBdr>
        </w:div>
        <w:div w:id="189532412">
          <w:marLeft w:val="640"/>
          <w:marRight w:val="0"/>
          <w:marTop w:val="0"/>
          <w:marBottom w:val="0"/>
          <w:divBdr>
            <w:top w:val="none" w:sz="0" w:space="0" w:color="auto"/>
            <w:left w:val="none" w:sz="0" w:space="0" w:color="auto"/>
            <w:bottom w:val="none" w:sz="0" w:space="0" w:color="auto"/>
            <w:right w:val="none" w:sz="0" w:space="0" w:color="auto"/>
          </w:divBdr>
        </w:div>
        <w:div w:id="827986222">
          <w:marLeft w:val="640"/>
          <w:marRight w:val="0"/>
          <w:marTop w:val="0"/>
          <w:marBottom w:val="0"/>
          <w:divBdr>
            <w:top w:val="none" w:sz="0" w:space="0" w:color="auto"/>
            <w:left w:val="none" w:sz="0" w:space="0" w:color="auto"/>
            <w:bottom w:val="none" w:sz="0" w:space="0" w:color="auto"/>
            <w:right w:val="none" w:sz="0" w:space="0" w:color="auto"/>
          </w:divBdr>
        </w:div>
        <w:div w:id="221527810">
          <w:marLeft w:val="640"/>
          <w:marRight w:val="0"/>
          <w:marTop w:val="0"/>
          <w:marBottom w:val="0"/>
          <w:divBdr>
            <w:top w:val="none" w:sz="0" w:space="0" w:color="auto"/>
            <w:left w:val="none" w:sz="0" w:space="0" w:color="auto"/>
            <w:bottom w:val="none" w:sz="0" w:space="0" w:color="auto"/>
            <w:right w:val="none" w:sz="0" w:space="0" w:color="auto"/>
          </w:divBdr>
        </w:div>
        <w:div w:id="1326132388">
          <w:marLeft w:val="640"/>
          <w:marRight w:val="0"/>
          <w:marTop w:val="0"/>
          <w:marBottom w:val="0"/>
          <w:divBdr>
            <w:top w:val="none" w:sz="0" w:space="0" w:color="auto"/>
            <w:left w:val="none" w:sz="0" w:space="0" w:color="auto"/>
            <w:bottom w:val="none" w:sz="0" w:space="0" w:color="auto"/>
            <w:right w:val="none" w:sz="0" w:space="0" w:color="auto"/>
          </w:divBdr>
        </w:div>
        <w:div w:id="493030593">
          <w:marLeft w:val="640"/>
          <w:marRight w:val="0"/>
          <w:marTop w:val="0"/>
          <w:marBottom w:val="0"/>
          <w:divBdr>
            <w:top w:val="none" w:sz="0" w:space="0" w:color="auto"/>
            <w:left w:val="none" w:sz="0" w:space="0" w:color="auto"/>
            <w:bottom w:val="none" w:sz="0" w:space="0" w:color="auto"/>
            <w:right w:val="none" w:sz="0" w:space="0" w:color="auto"/>
          </w:divBdr>
        </w:div>
        <w:div w:id="1675838906">
          <w:marLeft w:val="640"/>
          <w:marRight w:val="0"/>
          <w:marTop w:val="0"/>
          <w:marBottom w:val="0"/>
          <w:divBdr>
            <w:top w:val="none" w:sz="0" w:space="0" w:color="auto"/>
            <w:left w:val="none" w:sz="0" w:space="0" w:color="auto"/>
            <w:bottom w:val="none" w:sz="0" w:space="0" w:color="auto"/>
            <w:right w:val="none" w:sz="0" w:space="0" w:color="auto"/>
          </w:divBdr>
        </w:div>
        <w:div w:id="230190139">
          <w:marLeft w:val="640"/>
          <w:marRight w:val="0"/>
          <w:marTop w:val="0"/>
          <w:marBottom w:val="0"/>
          <w:divBdr>
            <w:top w:val="none" w:sz="0" w:space="0" w:color="auto"/>
            <w:left w:val="none" w:sz="0" w:space="0" w:color="auto"/>
            <w:bottom w:val="none" w:sz="0" w:space="0" w:color="auto"/>
            <w:right w:val="none" w:sz="0" w:space="0" w:color="auto"/>
          </w:divBdr>
        </w:div>
        <w:div w:id="868906838">
          <w:marLeft w:val="640"/>
          <w:marRight w:val="0"/>
          <w:marTop w:val="0"/>
          <w:marBottom w:val="0"/>
          <w:divBdr>
            <w:top w:val="none" w:sz="0" w:space="0" w:color="auto"/>
            <w:left w:val="none" w:sz="0" w:space="0" w:color="auto"/>
            <w:bottom w:val="none" w:sz="0" w:space="0" w:color="auto"/>
            <w:right w:val="none" w:sz="0" w:space="0" w:color="auto"/>
          </w:divBdr>
        </w:div>
        <w:div w:id="1199778800">
          <w:marLeft w:val="640"/>
          <w:marRight w:val="0"/>
          <w:marTop w:val="0"/>
          <w:marBottom w:val="0"/>
          <w:divBdr>
            <w:top w:val="none" w:sz="0" w:space="0" w:color="auto"/>
            <w:left w:val="none" w:sz="0" w:space="0" w:color="auto"/>
            <w:bottom w:val="none" w:sz="0" w:space="0" w:color="auto"/>
            <w:right w:val="none" w:sz="0" w:space="0" w:color="auto"/>
          </w:divBdr>
        </w:div>
        <w:div w:id="493031271">
          <w:marLeft w:val="640"/>
          <w:marRight w:val="0"/>
          <w:marTop w:val="0"/>
          <w:marBottom w:val="0"/>
          <w:divBdr>
            <w:top w:val="none" w:sz="0" w:space="0" w:color="auto"/>
            <w:left w:val="none" w:sz="0" w:space="0" w:color="auto"/>
            <w:bottom w:val="none" w:sz="0" w:space="0" w:color="auto"/>
            <w:right w:val="none" w:sz="0" w:space="0" w:color="auto"/>
          </w:divBdr>
        </w:div>
        <w:div w:id="1965849949">
          <w:marLeft w:val="640"/>
          <w:marRight w:val="0"/>
          <w:marTop w:val="0"/>
          <w:marBottom w:val="0"/>
          <w:divBdr>
            <w:top w:val="none" w:sz="0" w:space="0" w:color="auto"/>
            <w:left w:val="none" w:sz="0" w:space="0" w:color="auto"/>
            <w:bottom w:val="none" w:sz="0" w:space="0" w:color="auto"/>
            <w:right w:val="none" w:sz="0" w:space="0" w:color="auto"/>
          </w:divBdr>
        </w:div>
        <w:div w:id="248197274">
          <w:marLeft w:val="640"/>
          <w:marRight w:val="0"/>
          <w:marTop w:val="0"/>
          <w:marBottom w:val="0"/>
          <w:divBdr>
            <w:top w:val="none" w:sz="0" w:space="0" w:color="auto"/>
            <w:left w:val="none" w:sz="0" w:space="0" w:color="auto"/>
            <w:bottom w:val="none" w:sz="0" w:space="0" w:color="auto"/>
            <w:right w:val="none" w:sz="0" w:space="0" w:color="auto"/>
          </w:divBdr>
        </w:div>
        <w:div w:id="280889554">
          <w:marLeft w:val="640"/>
          <w:marRight w:val="0"/>
          <w:marTop w:val="0"/>
          <w:marBottom w:val="0"/>
          <w:divBdr>
            <w:top w:val="none" w:sz="0" w:space="0" w:color="auto"/>
            <w:left w:val="none" w:sz="0" w:space="0" w:color="auto"/>
            <w:bottom w:val="none" w:sz="0" w:space="0" w:color="auto"/>
            <w:right w:val="none" w:sz="0" w:space="0" w:color="auto"/>
          </w:divBdr>
        </w:div>
        <w:div w:id="1581141526">
          <w:marLeft w:val="640"/>
          <w:marRight w:val="0"/>
          <w:marTop w:val="0"/>
          <w:marBottom w:val="0"/>
          <w:divBdr>
            <w:top w:val="none" w:sz="0" w:space="0" w:color="auto"/>
            <w:left w:val="none" w:sz="0" w:space="0" w:color="auto"/>
            <w:bottom w:val="none" w:sz="0" w:space="0" w:color="auto"/>
            <w:right w:val="none" w:sz="0" w:space="0" w:color="auto"/>
          </w:divBdr>
        </w:div>
        <w:div w:id="1303734077">
          <w:marLeft w:val="640"/>
          <w:marRight w:val="0"/>
          <w:marTop w:val="0"/>
          <w:marBottom w:val="0"/>
          <w:divBdr>
            <w:top w:val="none" w:sz="0" w:space="0" w:color="auto"/>
            <w:left w:val="none" w:sz="0" w:space="0" w:color="auto"/>
            <w:bottom w:val="none" w:sz="0" w:space="0" w:color="auto"/>
            <w:right w:val="none" w:sz="0" w:space="0" w:color="auto"/>
          </w:divBdr>
        </w:div>
        <w:div w:id="597368515">
          <w:marLeft w:val="640"/>
          <w:marRight w:val="0"/>
          <w:marTop w:val="0"/>
          <w:marBottom w:val="0"/>
          <w:divBdr>
            <w:top w:val="none" w:sz="0" w:space="0" w:color="auto"/>
            <w:left w:val="none" w:sz="0" w:space="0" w:color="auto"/>
            <w:bottom w:val="none" w:sz="0" w:space="0" w:color="auto"/>
            <w:right w:val="none" w:sz="0" w:space="0" w:color="auto"/>
          </w:divBdr>
        </w:div>
        <w:div w:id="854079945">
          <w:marLeft w:val="640"/>
          <w:marRight w:val="0"/>
          <w:marTop w:val="0"/>
          <w:marBottom w:val="0"/>
          <w:divBdr>
            <w:top w:val="none" w:sz="0" w:space="0" w:color="auto"/>
            <w:left w:val="none" w:sz="0" w:space="0" w:color="auto"/>
            <w:bottom w:val="none" w:sz="0" w:space="0" w:color="auto"/>
            <w:right w:val="none" w:sz="0" w:space="0" w:color="auto"/>
          </w:divBdr>
        </w:div>
        <w:div w:id="1630163705">
          <w:marLeft w:val="640"/>
          <w:marRight w:val="0"/>
          <w:marTop w:val="0"/>
          <w:marBottom w:val="0"/>
          <w:divBdr>
            <w:top w:val="none" w:sz="0" w:space="0" w:color="auto"/>
            <w:left w:val="none" w:sz="0" w:space="0" w:color="auto"/>
            <w:bottom w:val="none" w:sz="0" w:space="0" w:color="auto"/>
            <w:right w:val="none" w:sz="0" w:space="0" w:color="auto"/>
          </w:divBdr>
        </w:div>
        <w:div w:id="824785791">
          <w:marLeft w:val="640"/>
          <w:marRight w:val="0"/>
          <w:marTop w:val="0"/>
          <w:marBottom w:val="0"/>
          <w:divBdr>
            <w:top w:val="none" w:sz="0" w:space="0" w:color="auto"/>
            <w:left w:val="none" w:sz="0" w:space="0" w:color="auto"/>
            <w:bottom w:val="none" w:sz="0" w:space="0" w:color="auto"/>
            <w:right w:val="none" w:sz="0" w:space="0" w:color="auto"/>
          </w:divBdr>
        </w:div>
        <w:div w:id="418597790">
          <w:marLeft w:val="640"/>
          <w:marRight w:val="0"/>
          <w:marTop w:val="0"/>
          <w:marBottom w:val="0"/>
          <w:divBdr>
            <w:top w:val="none" w:sz="0" w:space="0" w:color="auto"/>
            <w:left w:val="none" w:sz="0" w:space="0" w:color="auto"/>
            <w:bottom w:val="none" w:sz="0" w:space="0" w:color="auto"/>
            <w:right w:val="none" w:sz="0" w:space="0" w:color="auto"/>
          </w:divBdr>
        </w:div>
        <w:div w:id="2045321791">
          <w:marLeft w:val="640"/>
          <w:marRight w:val="0"/>
          <w:marTop w:val="0"/>
          <w:marBottom w:val="0"/>
          <w:divBdr>
            <w:top w:val="none" w:sz="0" w:space="0" w:color="auto"/>
            <w:left w:val="none" w:sz="0" w:space="0" w:color="auto"/>
            <w:bottom w:val="none" w:sz="0" w:space="0" w:color="auto"/>
            <w:right w:val="none" w:sz="0" w:space="0" w:color="auto"/>
          </w:divBdr>
        </w:div>
        <w:div w:id="1876312470">
          <w:marLeft w:val="640"/>
          <w:marRight w:val="0"/>
          <w:marTop w:val="0"/>
          <w:marBottom w:val="0"/>
          <w:divBdr>
            <w:top w:val="none" w:sz="0" w:space="0" w:color="auto"/>
            <w:left w:val="none" w:sz="0" w:space="0" w:color="auto"/>
            <w:bottom w:val="none" w:sz="0" w:space="0" w:color="auto"/>
            <w:right w:val="none" w:sz="0" w:space="0" w:color="auto"/>
          </w:divBdr>
        </w:div>
        <w:div w:id="674647646">
          <w:marLeft w:val="640"/>
          <w:marRight w:val="0"/>
          <w:marTop w:val="0"/>
          <w:marBottom w:val="0"/>
          <w:divBdr>
            <w:top w:val="none" w:sz="0" w:space="0" w:color="auto"/>
            <w:left w:val="none" w:sz="0" w:space="0" w:color="auto"/>
            <w:bottom w:val="none" w:sz="0" w:space="0" w:color="auto"/>
            <w:right w:val="none" w:sz="0" w:space="0" w:color="auto"/>
          </w:divBdr>
        </w:div>
        <w:div w:id="432361670">
          <w:marLeft w:val="640"/>
          <w:marRight w:val="0"/>
          <w:marTop w:val="0"/>
          <w:marBottom w:val="0"/>
          <w:divBdr>
            <w:top w:val="none" w:sz="0" w:space="0" w:color="auto"/>
            <w:left w:val="none" w:sz="0" w:space="0" w:color="auto"/>
            <w:bottom w:val="none" w:sz="0" w:space="0" w:color="auto"/>
            <w:right w:val="none" w:sz="0" w:space="0" w:color="auto"/>
          </w:divBdr>
        </w:div>
        <w:div w:id="1626153594">
          <w:marLeft w:val="640"/>
          <w:marRight w:val="0"/>
          <w:marTop w:val="0"/>
          <w:marBottom w:val="0"/>
          <w:divBdr>
            <w:top w:val="none" w:sz="0" w:space="0" w:color="auto"/>
            <w:left w:val="none" w:sz="0" w:space="0" w:color="auto"/>
            <w:bottom w:val="none" w:sz="0" w:space="0" w:color="auto"/>
            <w:right w:val="none" w:sz="0" w:space="0" w:color="auto"/>
          </w:divBdr>
        </w:div>
        <w:div w:id="797530776">
          <w:marLeft w:val="640"/>
          <w:marRight w:val="0"/>
          <w:marTop w:val="0"/>
          <w:marBottom w:val="0"/>
          <w:divBdr>
            <w:top w:val="none" w:sz="0" w:space="0" w:color="auto"/>
            <w:left w:val="none" w:sz="0" w:space="0" w:color="auto"/>
            <w:bottom w:val="none" w:sz="0" w:space="0" w:color="auto"/>
            <w:right w:val="none" w:sz="0" w:space="0" w:color="auto"/>
          </w:divBdr>
        </w:div>
        <w:div w:id="458307999">
          <w:marLeft w:val="640"/>
          <w:marRight w:val="0"/>
          <w:marTop w:val="0"/>
          <w:marBottom w:val="0"/>
          <w:divBdr>
            <w:top w:val="none" w:sz="0" w:space="0" w:color="auto"/>
            <w:left w:val="none" w:sz="0" w:space="0" w:color="auto"/>
            <w:bottom w:val="none" w:sz="0" w:space="0" w:color="auto"/>
            <w:right w:val="none" w:sz="0" w:space="0" w:color="auto"/>
          </w:divBdr>
        </w:div>
        <w:div w:id="878317496">
          <w:marLeft w:val="640"/>
          <w:marRight w:val="0"/>
          <w:marTop w:val="0"/>
          <w:marBottom w:val="0"/>
          <w:divBdr>
            <w:top w:val="none" w:sz="0" w:space="0" w:color="auto"/>
            <w:left w:val="none" w:sz="0" w:space="0" w:color="auto"/>
            <w:bottom w:val="none" w:sz="0" w:space="0" w:color="auto"/>
            <w:right w:val="none" w:sz="0" w:space="0" w:color="auto"/>
          </w:divBdr>
        </w:div>
        <w:div w:id="616326885">
          <w:marLeft w:val="640"/>
          <w:marRight w:val="0"/>
          <w:marTop w:val="0"/>
          <w:marBottom w:val="0"/>
          <w:divBdr>
            <w:top w:val="none" w:sz="0" w:space="0" w:color="auto"/>
            <w:left w:val="none" w:sz="0" w:space="0" w:color="auto"/>
            <w:bottom w:val="none" w:sz="0" w:space="0" w:color="auto"/>
            <w:right w:val="none" w:sz="0" w:space="0" w:color="auto"/>
          </w:divBdr>
        </w:div>
        <w:div w:id="186526129">
          <w:marLeft w:val="640"/>
          <w:marRight w:val="0"/>
          <w:marTop w:val="0"/>
          <w:marBottom w:val="0"/>
          <w:divBdr>
            <w:top w:val="none" w:sz="0" w:space="0" w:color="auto"/>
            <w:left w:val="none" w:sz="0" w:space="0" w:color="auto"/>
            <w:bottom w:val="none" w:sz="0" w:space="0" w:color="auto"/>
            <w:right w:val="none" w:sz="0" w:space="0" w:color="auto"/>
          </w:divBdr>
        </w:div>
        <w:div w:id="305939191">
          <w:marLeft w:val="640"/>
          <w:marRight w:val="0"/>
          <w:marTop w:val="0"/>
          <w:marBottom w:val="0"/>
          <w:divBdr>
            <w:top w:val="none" w:sz="0" w:space="0" w:color="auto"/>
            <w:left w:val="none" w:sz="0" w:space="0" w:color="auto"/>
            <w:bottom w:val="none" w:sz="0" w:space="0" w:color="auto"/>
            <w:right w:val="none" w:sz="0" w:space="0" w:color="auto"/>
          </w:divBdr>
        </w:div>
        <w:div w:id="538123917">
          <w:marLeft w:val="640"/>
          <w:marRight w:val="0"/>
          <w:marTop w:val="0"/>
          <w:marBottom w:val="0"/>
          <w:divBdr>
            <w:top w:val="none" w:sz="0" w:space="0" w:color="auto"/>
            <w:left w:val="none" w:sz="0" w:space="0" w:color="auto"/>
            <w:bottom w:val="none" w:sz="0" w:space="0" w:color="auto"/>
            <w:right w:val="none" w:sz="0" w:space="0" w:color="auto"/>
          </w:divBdr>
        </w:div>
        <w:div w:id="544607778">
          <w:marLeft w:val="640"/>
          <w:marRight w:val="0"/>
          <w:marTop w:val="0"/>
          <w:marBottom w:val="0"/>
          <w:divBdr>
            <w:top w:val="none" w:sz="0" w:space="0" w:color="auto"/>
            <w:left w:val="none" w:sz="0" w:space="0" w:color="auto"/>
            <w:bottom w:val="none" w:sz="0" w:space="0" w:color="auto"/>
            <w:right w:val="none" w:sz="0" w:space="0" w:color="auto"/>
          </w:divBdr>
        </w:div>
        <w:div w:id="1131940971">
          <w:marLeft w:val="640"/>
          <w:marRight w:val="0"/>
          <w:marTop w:val="0"/>
          <w:marBottom w:val="0"/>
          <w:divBdr>
            <w:top w:val="none" w:sz="0" w:space="0" w:color="auto"/>
            <w:left w:val="none" w:sz="0" w:space="0" w:color="auto"/>
            <w:bottom w:val="none" w:sz="0" w:space="0" w:color="auto"/>
            <w:right w:val="none" w:sz="0" w:space="0" w:color="auto"/>
          </w:divBdr>
        </w:div>
        <w:div w:id="1995059327">
          <w:marLeft w:val="640"/>
          <w:marRight w:val="0"/>
          <w:marTop w:val="0"/>
          <w:marBottom w:val="0"/>
          <w:divBdr>
            <w:top w:val="none" w:sz="0" w:space="0" w:color="auto"/>
            <w:left w:val="none" w:sz="0" w:space="0" w:color="auto"/>
            <w:bottom w:val="none" w:sz="0" w:space="0" w:color="auto"/>
            <w:right w:val="none" w:sz="0" w:space="0" w:color="auto"/>
          </w:divBdr>
        </w:div>
        <w:div w:id="18630475">
          <w:marLeft w:val="640"/>
          <w:marRight w:val="0"/>
          <w:marTop w:val="0"/>
          <w:marBottom w:val="0"/>
          <w:divBdr>
            <w:top w:val="none" w:sz="0" w:space="0" w:color="auto"/>
            <w:left w:val="none" w:sz="0" w:space="0" w:color="auto"/>
            <w:bottom w:val="none" w:sz="0" w:space="0" w:color="auto"/>
            <w:right w:val="none" w:sz="0" w:space="0" w:color="auto"/>
          </w:divBdr>
        </w:div>
        <w:div w:id="728115734">
          <w:marLeft w:val="640"/>
          <w:marRight w:val="0"/>
          <w:marTop w:val="0"/>
          <w:marBottom w:val="0"/>
          <w:divBdr>
            <w:top w:val="none" w:sz="0" w:space="0" w:color="auto"/>
            <w:left w:val="none" w:sz="0" w:space="0" w:color="auto"/>
            <w:bottom w:val="none" w:sz="0" w:space="0" w:color="auto"/>
            <w:right w:val="none" w:sz="0" w:space="0" w:color="auto"/>
          </w:divBdr>
        </w:div>
        <w:div w:id="649679510">
          <w:marLeft w:val="640"/>
          <w:marRight w:val="0"/>
          <w:marTop w:val="0"/>
          <w:marBottom w:val="0"/>
          <w:divBdr>
            <w:top w:val="none" w:sz="0" w:space="0" w:color="auto"/>
            <w:left w:val="none" w:sz="0" w:space="0" w:color="auto"/>
            <w:bottom w:val="none" w:sz="0" w:space="0" w:color="auto"/>
            <w:right w:val="none" w:sz="0" w:space="0" w:color="auto"/>
          </w:divBdr>
        </w:div>
      </w:divsChild>
    </w:div>
    <w:div w:id="1979337985">
      <w:bodyDiv w:val="1"/>
      <w:marLeft w:val="0"/>
      <w:marRight w:val="0"/>
      <w:marTop w:val="0"/>
      <w:marBottom w:val="0"/>
      <w:divBdr>
        <w:top w:val="none" w:sz="0" w:space="0" w:color="auto"/>
        <w:left w:val="none" w:sz="0" w:space="0" w:color="auto"/>
        <w:bottom w:val="none" w:sz="0" w:space="0" w:color="auto"/>
        <w:right w:val="none" w:sz="0" w:space="0" w:color="auto"/>
      </w:divBdr>
      <w:divsChild>
        <w:div w:id="2037000436">
          <w:marLeft w:val="640"/>
          <w:marRight w:val="0"/>
          <w:marTop w:val="0"/>
          <w:marBottom w:val="0"/>
          <w:divBdr>
            <w:top w:val="none" w:sz="0" w:space="0" w:color="auto"/>
            <w:left w:val="none" w:sz="0" w:space="0" w:color="auto"/>
            <w:bottom w:val="none" w:sz="0" w:space="0" w:color="auto"/>
            <w:right w:val="none" w:sz="0" w:space="0" w:color="auto"/>
          </w:divBdr>
        </w:div>
        <w:div w:id="519398801">
          <w:marLeft w:val="640"/>
          <w:marRight w:val="0"/>
          <w:marTop w:val="0"/>
          <w:marBottom w:val="0"/>
          <w:divBdr>
            <w:top w:val="none" w:sz="0" w:space="0" w:color="auto"/>
            <w:left w:val="none" w:sz="0" w:space="0" w:color="auto"/>
            <w:bottom w:val="none" w:sz="0" w:space="0" w:color="auto"/>
            <w:right w:val="none" w:sz="0" w:space="0" w:color="auto"/>
          </w:divBdr>
        </w:div>
        <w:div w:id="208342954">
          <w:marLeft w:val="640"/>
          <w:marRight w:val="0"/>
          <w:marTop w:val="0"/>
          <w:marBottom w:val="0"/>
          <w:divBdr>
            <w:top w:val="none" w:sz="0" w:space="0" w:color="auto"/>
            <w:left w:val="none" w:sz="0" w:space="0" w:color="auto"/>
            <w:bottom w:val="none" w:sz="0" w:space="0" w:color="auto"/>
            <w:right w:val="none" w:sz="0" w:space="0" w:color="auto"/>
          </w:divBdr>
        </w:div>
        <w:div w:id="53431758">
          <w:marLeft w:val="640"/>
          <w:marRight w:val="0"/>
          <w:marTop w:val="0"/>
          <w:marBottom w:val="0"/>
          <w:divBdr>
            <w:top w:val="none" w:sz="0" w:space="0" w:color="auto"/>
            <w:left w:val="none" w:sz="0" w:space="0" w:color="auto"/>
            <w:bottom w:val="none" w:sz="0" w:space="0" w:color="auto"/>
            <w:right w:val="none" w:sz="0" w:space="0" w:color="auto"/>
          </w:divBdr>
        </w:div>
        <w:div w:id="1889343660">
          <w:marLeft w:val="640"/>
          <w:marRight w:val="0"/>
          <w:marTop w:val="0"/>
          <w:marBottom w:val="0"/>
          <w:divBdr>
            <w:top w:val="none" w:sz="0" w:space="0" w:color="auto"/>
            <w:left w:val="none" w:sz="0" w:space="0" w:color="auto"/>
            <w:bottom w:val="none" w:sz="0" w:space="0" w:color="auto"/>
            <w:right w:val="none" w:sz="0" w:space="0" w:color="auto"/>
          </w:divBdr>
        </w:div>
        <w:div w:id="2129427252">
          <w:marLeft w:val="640"/>
          <w:marRight w:val="0"/>
          <w:marTop w:val="0"/>
          <w:marBottom w:val="0"/>
          <w:divBdr>
            <w:top w:val="none" w:sz="0" w:space="0" w:color="auto"/>
            <w:left w:val="none" w:sz="0" w:space="0" w:color="auto"/>
            <w:bottom w:val="none" w:sz="0" w:space="0" w:color="auto"/>
            <w:right w:val="none" w:sz="0" w:space="0" w:color="auto"/>
          </w:divBdr>
        </w:div>
        <w:div w:id="416101769">
          <w:marLeft w:val="640"/>
          <w:marRight w:val="0"/>
          <w:marTop w:val="0"/>
          <w:marBottom w:val="0"/>
          <w:divBdr>
            <w:top w:val="none" w:sz="0" w:space="0" w:color="auto"/>
            <w:left w:val="none" w:sz="0" w:space="0" w:color="auto"/>
            <w:bottom w:val="none" w:sz="0" w:space="0" w:color="auto"/>
            <w:right w:val="none" w:sz="0" w:space="0" w:color="auto"/>
          </w:divBdr>
        </w:div>
        <w:div w:id="1635796318">
          <w:marLeft w:val="640"/>
          <w:marRight w:val="0"/>
          <w:marTop w:val="0"/>
          <w:marBottom w:val="0"/>
          <w:divBdr>
            <w:top w:val="none" w:sz="0" w:space="0" w:color="auto"/>
            <w:left w:val="none" w:sz="0" w:space="0" w:color="auto"/>
            <w:bottom w:val="none" w:sz="0" w:space="0" w:color="auto"/>
            <w:right w:val="none" w:sz="0" w:space="0" w:color="auto"/>
          </w:divBdr>
        </w:div>
        <w:div w:id="887229538">
          <w:marLeft w:val="640"/>
          <w:marRight w:val="0"/>
          <w:marTop w:val="0"/>
          <w:marBottom w:val="0"/>
          <w:divBdr>
            <w:top w:val="none" w:sz="0" w:space="0" w:color="auto"/>
            <w:left w:val="none" w:sz="0" w:space="0" w:color="auto"/>
            <w:bottom w:val="none" w:sz="0" w:space="0" w:color="auto"/>
            <w:right w:val="none" w:sz="0" w:space="0" w:color="auto"/>
          </w:divBdr>
        </w:div>
        <w:div w:id="507521734">
          <w:marLeft w:val="640"/>
          <w:marRight w:val="0"/>
          <w:marTop w:val="0"/>
          <w:marBottom w:val="0"/>
          <w:divBdr>
            <w:top w:val="none" w:sz="0" w:space="0" w:color="auto"/>
            <w:left w:val="none" w:sz="0" w:space="0" w:color="auto"/>
            <w:bottom w:val="none" w:sz="0" w:space="0" w:color="auto"/>
            <w:right w:val="none" w:sz="0" w:space="0" w:color="auto"/>
          </w:divBdr>
        </w:div>
        <w:div w:id="1990938874">
          <w:marLeft w:val="640"/>
          <w:marRight w:val="0"/>
          <w:marTop w:val="0"/>
          <w:marBottom w:val="0"/>
          <w:divBdr>
            <w:top w:val="none" w:sz="0" w:space="0" w:color="auto"/>
            <w:left w:val="none" w:sz="0" w:space="0" w:color="auto"/>
            <w:bottom w:val="none" w:sz="0" w:space="0" w:color="auto"/>
            <w:right w:val="none" w:sz="0" w:space="0" w:color="auto"/>
          </w:divBdr>
        </w:div>
        <w:div w:id="853424838">
          <w:marLeft w:val="640"/>
          <w:marRight w:val="0"/>
          <w:marTop w:val="0"/>
          <w:marBottom w:val="0"/>
          <w:divBdr>
            <w:top w:val="none" w:sz="0" w:space="0" w:color="auto"/>
            <w:left w:val="none" w:sz="0" w:space="0" w:color="auto"/>
            <w:bottom w:val="none" w:sz="0" w:space="0" w:color="auto"/>
            <w:right w:val="none" w:sz="0" w:space="0" w:color="auto"/>
          </w:divBdr>
        </w:div>
        <w:div w:id="1556770424">
          <w:marLeft w:val="640"/>
          <w:marRight w:val="0"/>
          <w:marTop w:val="0"/>
          <w:marBottom w:val="0"/>
          <w:divBdr>
            <w:top w:val="none" w:sz="0" w:space="0" w:color="auto"/>
            <w:left w:val="none" w:sz="0" w:space="0" w:color="auto"/>
            <w:bottom w:val="none" w:sz="0" w:space="0" w:color="auto"/>
            <w:right w:val="none" w:sz="0" w:space="0" w:color="auto"/>
          </w:divBdr>
        </w:div>
        <w:div w:id="524950856">
          <w:marLeft w:val="640"/>
          <w:marRight w:val="0"/>
          <w:marTop w:val="0"/>
          <w:marBottom w:val="0"/>
          <w:divBdr>
            <w:top w:val="none" w:sz="0" w:space="0" w:color="auto"/>
            <w:left w:val="none" w:sz="0" w:space="0" w:color="auto"/>
            <w:bottom w:val="none" w:sz="0" w:space="0" w:color="auto"/>
            <w:right w:val="none" w:sz="0" w:space="0" w:color="auto"/>
          </w:divBdr>
        </w:div>
        <w:div w:id="1605840724">
          <w:marLeft w:val="640"/>
          <w:marRight w:val="0"/>
          <w:marTop w:val="0"/>
          <w:marBottom w:val="0"/>
          <w:divBdr>
            <w:top w:val="none" w:sz="0" w:space="0" w:color="auto"/>
            <w:left w:val="none" w:sz="0" w:space="0" w:color="auto"/>
            <w:bottom w:val="none" w:sz="0" w:space="0" w:color="auto"/>
            <w:right w:val="none" w:sz="0" w:space="0" w:color="auto"/>
          </w:divBdr>
        </w:div>
        <w:div w:id="844633080">
          <w:marLeft w:val="640"/>
          <w:marRight w:val="0"/>
          <w:marTop w:val="0"/>
          <w:marBottom w:val="0"/>
          <w:divBdr>
            <w:top w:val="none" w:sz="0" w:space="0" w:color="auto"/>
            <w:left w:val="none" w:sz="0" w:space="0" w:color="auto"/>
            <w:bottom w:val="none" w:sz="0" w:space="0" w:color="auto"/>
            <w:right w:val="none" w:sz="0" w:space="0" w:color="auto"/>
          </w:divBdr>
        </w:div>
        <w:div w:id="652833254">
          <w:marLeft w:val="640"/>
          <w:marRight w:val="0"/>
          <w:marTop w:val="0"/>
          <w:marBottom w:val="0"/>
          <w:divBdr>
            <w:top w:val="none" w:sz="0" w:space="0" w:color="auto"/>
            <w:left w:val="none" w:sz="0" w:space="0" w:color="auto"/>
            <w:bottom w:val="none" w:sz="0" w:space="0" w:color="auto"/>
            <w:right w:val="none" w:sz="0" w:space="0" w:color="auto"/>
          </w:divBdr>
        </w:div>
        <w:div w:id="988899041">
          <w:marLeft w:val="640"/>
          <w:marRight w:val="0"/>
          <w:marTop w:val="0"/>
          <w:marBottom w:val="0"/>
          <w:divBdr>
            <w:top w:val="none" w:sz="0" w:space="0" w:color="auto"/>
            <w:left w:val="none" w:sz="0" w:space="0" w:color="auto"/>
            <w:bottom w:val="none" w:sz="0" w:space="0" w:color="auto"/>
            <w:right w:val="none" w:sz="0" w:space="0" w:color="auto"/>
          </w:divBdr>
        </w:div>
        <w:div w:id="1752774241">
          <w:marLeft w:val="640"/>
          <w:marRight w:val="0"/>
          <w:marTop w:val="0"/>
          <w:marBottom w:val="0"/>
          <w:divBdr>
            <w:top w:val="none" w:sz="0" w:space="0" w:color="auto"/>
            <w:left w:val="none" w:sz="0" w:space="0" w:color="auto"/>
            <w:bottom w:val="none" w:sz="0" w:space="0" w:color="auto"/>
            <w:right w:val="none" w:sz="0" w:space="0" w:color="auto"/>
          </w:divBdr>
        </w:div>
        <w:div w:id="779955953">
          <w:marLeft w:val="640"/>
          <w:marRight w:val="0"/>
          <w:marTop w:val="0"/>
          <w:marBottom w:val="0"/>
          <w:divBdr>
            <w:top w:val="none" w:sz="0" w:space="0" w:color="auto"/>
            <w:left w:val="none" w:sz="0" w:space="0" w:color="auto"/>
            <w:bottom w:val="none" w:sz="0" w:space="0" w:color="auto"/>
            <w:right w:val="none" w:sz="0" w:space="0" w:color="auto"/>
          </w:divBdr>
        </w:div>
        <w:div w:id="1859926159">
          <w:marLeft w:val="640"/>
          <w:marRight w:val="0"/>
          <w:marTop w:val="0"/>
          <w:marBottom w:val="0"/>
          <w:divBdr>
            <w:top w:val="none" w:sz="0" w:space="0" w:color="auto"/>
            <w:left w:val="none" w:sz="0" w:space="0" w:color="auto"/>
            <w:bottom w:val="none" w:sz="0" w:space="0" w:color="auto"/>
            <w:right w:val="none" w:sz="0" w:space="0" w:color="auto"/>
          </w:divBdr>
        </w:div>
        <w:div w:id="1743984064">
          <w:marLeft w:val="640"/>
          <w:marRight w:val="0"/>
          <w:marTop w:val="0"/>
          <w:marBottom w:val="0"/>
          <w:divBdr>
            <w:top w:val="none" w:sz="0" w:space="0" w:color="auto"/>
            <w:left w:val="none" w:sz="0" w:space="0" w:color="auto"/>
            <w:bottom w:val="none" w:sz="0" w:space="0" w:color="auto"/>
            <w:right w:val="none" w:sz="0" w:space="0" w:color="auto"/>
          </w:divBdr>
        </w:div>
        <w:div w:id="1941832884">
          <w:marLeft w:val="640"/>
          <w:marRight w:val="0"/>
          <w:marTop w:val="0"/>
          <w:marBottom w:val="0"/>
          <w:divBdr>
            <w:top w:val="none" w:sz="0" w:space="0" w:color="auto"/>
            <w:left w:val="none" w:sz="0" w:space="0" w:color="auto"/>
            <w:bottom w:val="none" w:sz="0" w:space="0" w:color="auto"/>
            <w:right w:val="none" w:sz="0" w:space="0" w:color="auto"/>
          </w:divBdr>
        </w:div>
        <w:div w:id="2029788422">
          <w:marLeft w:val="640"/>
          <w:marRight w:val="0"/>
          <w:marTop w:val="0"/>
          <w:marBottom w:val="0"/>
          <w:divBdr>
            <w:top w:val="none" w:sz="0" w:space="0" w:color="auto"/>
            <w:left w:val="none" w:sz="0" w:space="0" w:color="auto"/>
            <w:bottom w:val="none" w:sz="0" w:space="0" w:color="auto"/>
            <w:right w:val="none" w:sz="0" w:space="0" w:color="auto"/>
          </w:divBdr>
        </w:div>
        <w:div w:id="266548176">
          <w:marLeft w:val="640"/>
          <w:marRight w:val="0"/>
          <w:marTop w:val="0"/>
          <w:marBottom w:val="0"/>
          <w:divBdr>
            <w:top w:val="none" w:sz="0" w:space="0" w:color="auto"/>
            <w:left w:val="none" w:sz="0" w:space="0" w:color="auto"/>
            <w:bottom w:val="none" w:sz="0" w:space="0" w:color="auto"/>
            <w:right w:val="none" w:sz="0" w:space="0" w:color="auto"/>
          </w:divBdr>
        </w:div>
        <w:div w:id="1220748547">
          <w:marLeft w:val="640"/>
          <w:marRight w:val="0"/>
          <w:marTop w:val="0"/>
          <w:marBottom w:val="0"/>
          <w:divBdr>
            <w:top w:val="none" w:sz="0" w:space="0" w:color="auto"/>
            <w:left w:val="none" w:sz="0" w:space="0" w:color="auto"/>
            <w:bottom w:val="none" w:sz="0" w:space="0" w:color="auto"/>
            <w:right w:val="none" w:sz="0" w:space="0" w:color="auto"/>
          </w:divBdr>
        </w:div>
        <w:div w:id="113670272">
          <w:marLeft w:val="640"/>
          <w:marRight w:val="0"/>
          <w:marTop w:val="0"/>
          <w:marBottom w:val="0"/>
          <w:divBdr>
            <w:top w:val="none" w:sz="0" w:space="0" w:color="auto"/>
            <w:left w:val="none" w:sz="0" w:space="0" w:color="auto"/>
            <w:bottom w:val="none" w:sz="0" w:space="0" w:color="auto"/>
            <w:right w:val="none" w:sz="0" w:space="0" w:color="auto"/>
          </w:divBdr>
        </w:div>
        <w:div w:id="1868055605">
          <w:marLeft w:val="640"/>
          <w:marRight w:val="0"/>
          <w:marTop w:val="0"/>
          <w:marBottom w:val="0"/>
          <w:divBdr>
            <w:top w:val="none" w:sz="0" w:space="0" w:color="auto"/>
            <w:left w:val="none" w:sz="0" w:space="0" w:color="auto"/>
            <w:bottom w:val="none" w:sz="0" w:space="0" w:color="auto"/>
            <w:right w:val="none" w:sz="0" w:space="0" w:color="auto"/>
          </w:divBdr>
        </w:div>
        <w:div w:id="857232085">
          <w:marLeft w:val="640"/>
          <w:marRight w:val="0"/>
          <w:marTop w:val="0"/>
          <w:marBottom w:val="0"/>
          <w:divBdr>
            <w:top w:val="none" w:sz="0" w:space="0" w:color="auto"/>
            <w:left w:val="none" w:sz="0" w:space="0" w:color="auto"/>
            <w:bottom w:val="none" w:sz="0" w:space="0" w:color="auto"/>
            <w:right w:val="none" w:sz="0" w:space="0" w:color="auto"/>
          </w:divBdr>
        </w:div>
        <w:div w:id="1411389527">
          <w:marLeft w:val="640"/>
          <w:marRight w:val="0"/>
          <w:marTop w:val="0"/>
          <w:marBottom w:val="0"/>
          <w:divBdr>
            <w:top w:val="none" w:sz="0" w:space="0" w:color="auto"/>
            <w:left w:val="none" w:sz="0" w:space="0" w:color="auto"/>
            <w:bottom w:val="none" w:sz="0" w:space="0" w:color="auto"/>
            <w:right w:val="none" w:sz="0" w:space="0" w:color="auto"/>
          </w:divBdr>
        </w:div>
        <w:div w:id="1404445986">
          <w:marLeft w:val="640"/>
          <w:marRight w:val="0"/>
          <w:marTop w:val="0"/>
          <w:marBottom w:val="0"/>
          <w:divBdr>
            <w:top w:val="none" w:sz="0" w:space="0" w:color="auto"/>
            <w:left w:val="none" w:sz="0" w:space="0" w:color="auto"/>
            <w:bottom w:val="none" w:sz="0" w:space="0" w:color="auto"/>
            <w:right w:val="none" w:sz="0" w:space="0" w:color="auto"/>
          </w:divBdr>
        </w:div>
        <w:div w:id="346250551">
          <w:marLeft w:val="640"/>
          <w:marRight w:val="0"/>
          <w:marTop w:val="0"/>
          <w:marBottom w:val="0"/>
          <w:divBdr>
            <w:top w:val="none" w:sz="0" w:space="0" w:color="auto"/>
            <w:left w:val="none" w:sz="0" w:space="0" w:color="auto"/>
            <w:bottom w:val="none" w:sz="0" w:space="0" w:color="auto"/>
            <w:right w:val="none" w:sz="0" w:space="0" w:color="auto"/>
          </w:divBdr>
        </w:div>
        <w:div w:id="871725359">
          <w:marLeft w:val="640"/>
          <w:marRight w:val="0"/>
          <w:marTop w:val="0"/>
          <w:marBottom w:val="0"/>
          <w:divBdr>
            <w:top w:val="none" w:sz="0" w:space="0" w:color="auto"/>
            <w:left w:val="none" w:sz="0" w:space="0" w:color="auto"/>
            <w:bottom w:val="none" w:sz="0" w:space="0" w:color="auto"/>
            <w:right w:val="none" w:sz="0" w:space="0" w:color="auto"/>
          </w:divBdr>
        </w:div>
        <w:div w:id="985858759">
          <w:marLeft w:val="640"/>
          <w:marRight w:val="0"/>
          <w:marTop w:val="0"/>
          <w:marBottom w:val="0"/>
          <w:divBdr>
            <w:top w:val="none" w:sz="0" w:space="0" w:color="auto"/>
            <w:left w:val="none" w:sz="0" w:space="0" w:color="auto"/>
            <w:bottom w:val="none" w:sz="0" w:space="0" w:color="auto"/>
            <w:right w:val="none" w:sz="0" w:space="0" w:color="auto"/>
          </w:divBdr>
        </w:div>
        <w:div w:id="323819197">
          <w:marLeft w:val="640"/>
          <w:marRight w:val="0"/>
          <w:marTop w:val="0"/>
          <w:marBottom w:val="0"/>
          <w:divBdr>
            <w:top w:val="none" w:sz="0" w:space="0" w:color="auto"/>
            <w:left w:val="none" w:sz="0" w:space="0" w:color="auto"/>
            <w:bottom w:val="none" w:sz="0" w:space="0" w:color="auto"/>
            <w:right w:val="none" w:sz="0" w:space="0" w:color="auto"/>
          </w:divBdr>
        </w:div>
        <w:div w:id="1380931132">
          <w:marLeft w:val="640"/>
          <w:marRight w:val="0"/>
          <w:marTop w:val="0"/>
          <w:marBottom w:val="0"/>
          <w:divBdr>
            <w:top w:val="none" w:sz="0" w:space="0" w:color="auto"/>
            <w:left w:val="none" w:sz="0" w:space="0" w:color="auto"/>
            <w:bottom w:val="none" w:sz="0" w:space="0" w:color="auto"/>
            <w:right w:val="none" w:sz="0" w:space="0" w:color="auto"/>
          </w:divBdr>
        </w:div>
        <w:div w:id="1501313455">
          <w:marLeft w:val="640"/>
          <w:marRight w:val="0"/>
          <w:marTop w:val="0"/>
          <w:marBottom w:val="0"/>
          <w:divBdr>
            <w:top w:val="none" w:sz="0" w:space="0" w:color="auto"/>
            <w:left w:val="none" w:sz="0" w:space="0" w:color="auto"/>
            <w:bottom w:val="none" w:sz="0" w:space="0" w:color="auto"/>
            <w:right w:val="none" w:sz="0" w:space="0" w:color="auto"/>
          </w:divBdr>
        </w:div>
        <w:div w:id="451167685">
          <w:marLeft w:val="640"/>
          <w:marRight w:val="0"/>
          <w:marTop w:val="0"/>
          <w:marBottom w:val="0"/>
          <w:divBdr>
            <w:top w:val="none" w:sz="0" w:space="0" w:color="auto"/>
            <w:left w:val="none" w:sz="0" w:space="0" w:color="auto"/>
            <w:bottom w:val="none" w:sz="0" w:space="0" w:color="auto"/>
            <w:right w:val="none" w:sz="0" w:space="0" w:color="auto"/>
          </w:divBdr>
        </w:div>
        <w:div w:id="889456281">
          <w:marLeft w:val="640"/>
          <w:marRight w:val="0"/>
          <w:marTop w:val="0"/>
          <w:marBottom w:val="0"/>
          <w:divBdr>
            <w:top w:val="none" w:sz="0" w:space="0" w:color="auto"/>
            <w:left w:val="none" w:sz="0" w:space="0" w:color="auto"/>
            <w:bottom w:val="none" w:sz="0" w:space="0" w:color="auto"/>
            <w:right w:val="none" w:sz="0" w:space="0" w:color="auto"/>
          </w:divBdr>
        </w:div>
        <w:div w:id="902331846">
          <w:marLeft w:val="640"/>
          <w:marRight w:val="0"/>
          <w:marTop w:val="0"/>
          <w:marBottom w:val="0"/>
          <w:divBdr>
            <w:top w:val="none" w:sz="0" w:space="0" w:color="auto"/>
            <w:left w:val="none" w:sz="0" w:space="0" w:color="auto"/>
            <w:bottom w:val="none" w:sz="0" w:space="0" w:color="auto"/>
            <w:right w:val="none" w:sz="0" w:space="0" w:color="auto"/>
          </w:divBdr>
        </w:div>
        <w:div w:id="1147404868">
          <w:marLeft w:val="640"/>
          <w:marRight w:val="0"/>
          <w:marTop w:val="0"/>
          <w:marBottom w:val="0"/>
          <w:divBdr>
            <w:top w:val="none" w:sz="0" w:space="0" w:color="auto"/>
            <w:left w:val="none" w:sz="0" w:space="0" w:color="auto"/>
            <w:bottom w:val="none" w:sz="0" w:space="0" w:color="auto"/>
            <w:right w:val="none" w:sz="0" w:space="0" w:color="auto"/>
          </w:divBdr>
        </w:div>
        <w:div w:id="1644383977">
          <w:marLeft w:val="640"/>
          <w:marRight w:val="0"/>
          <w:marTop w:val="0"/>
          <w:marBottom w:val="0"/>
          <w:divBdr>
            <w:top w:val="none" w:sz="0" w:space="0" w:color="auto"/>
            <w:left w:val="none" w:sz="0" w:space="0" w:color="auto"/>
            <w:bottom w:val="none" w:sz="0" w:space="0" w:color="auto"/>
            <w:right w:val="none" w:sz="0" w:space="0" w:color="auto"/>
          </w:divBdr>
        </w:div>
        <w:div w:id="1603149864">
          <w:marLeft w:val="640"/>
          <w:marRight w:val="0"/>
          <w:marTop w:val="0"/>
          <w:marBottom w:val="0"/>
          <w:divBdr>
            <w:top w:val="none" w:sz="0" w:space="0" w:color="auto"/>
            <w:left w:val="none" w:sz="0" w:space="0" w:color="auto"/>
            <w:bottom w:val="none" w:sz="0" w:space="0" w:color="auto"/>
            <w:right w:val="none" w:sz="0" w:space="0" w:color="auto"/>
          </w:divBdr>
        </w:div>
        <w:div w:id="609972496">
          <w:marLeft w:val="640"/>
          <w:marRight w:val="0"/>
          <w:marTop w:val="0"/>
          <w:marBottom w:val="0"/>
          <w:divBdr>
            <w:top w:val="none" w:sz="0" w:space="0" w:color="auto"/>
            <w:left w:val="none" w:sz="0" w:space="0" w:color="auto"/>
            <w:bottom w:val="none" w:sz="0" w:space="0" w:color="auto"/>
            <w:right w:val="none" w:sz="0" w:space="0" w:color="auto"/>
          </w:divBdr>
        </w:div>
        <w:div w:id="733773218">
          <w:marLeft w:val="640"/>
          <w:marRight w:val="0"/>
          <w:marTop w:val="0"/>
          <w:marBottom w:val="0"/>
          <w:divBdr>
            <w:top w:val="none" w:sz="0" w:space="0" w:color="auto"/>
            <w:left w:val="none" w:sz="0" w:space="0" w:color="auto"/>
            <w:bottom w:val="none" w:sz="0" w:space="0" w:color="auto"/>
            <w:right w:val="none" w:sz="0" w:space="0" w:color="auto"/>
          </w:divBdr>
        </w:div>
        <w:div w:id="1339850447">
          <w:marLeft w:val="640"/>
          <w:marRight w:val="0"/>
          <w:marTop w:val="0"/>
          <w:marBottom w:val="0"/>
          <w:divBdr>
            <w:top w:val="none" w:sz="0" w:space="0" w:color="auto"/>
            <w:left w:val="none" w:sz="0" w:space="0" w:color="auto"/>
            <w:bottom w:val="none" w:sz="0" w:space="0" w:color="auto"/>
            <w:right w:val="none" w:sz="0" w:space="0" w:color="auto"/>
          </w:divBdr>
        </w:div>
        <w:div w:id="1807240091">
          <w:marLeft w:val="640"/>
          <w:marRight w:val="0"/>
          <w:marTop w:val="0"/>
          <w:marBottom w:val="0"/>
          <w:divBdr>
            <w:top w:val="none" w:sz="0" w:space="0" w:color="auto"/>
            <w:left w:val="none" w:sz="0" w:space="0" w:color="auto"/>
            <w:bottom w:val="none" w:sz="0" w:space="0" w:color="auto"/>
            <w:right w:val="none" w:sz="0" w:space="0" w:color="auto"/>
          </w:divBdr>
        </w:div>
        <w:div w:id="678504546">
          <w:marLeft w:val="640"/>
          <w:marRight w:val="0"/>
          <w:marTop w:val="0"/>
          <w:marBottom w:val="0"/>
          <w:divBdr>
            <w:top w:val="none" w:sz="0" w:space="0" w:color="auto"/>
            <w:left w:val="none" w:sz="0" w:space="0" w:color="auto"/>
            <w:bottom w:val="none" w:sz="0" w:space="0" w:color="auto"/>
            <w:right w:val="none" w:sz="0" w:space="0" w:color="auto"/>
          </w:divBdr>
        </w:div>
        <w:div w:id="1237667401">
          <w:marLeft w:val="640"/>
          <w:marRight w:val="0"/>
          <w:marTop w:val="0"/>
          <w:marBottom w:val="0"/>
          <w:divBdr>
            <w:top w:val="none" w:sz="0" w:space="0" w:color="auto"/>
            <w:left w:val="none" w:sz="0" w:space="0" w:color="auto"/>
            <w:bottom w:val="none" w:sz="0" w:space="0" w:color="auto"/>
            <w:right w:val="none" w:sz="0" w:space="0" w:color="auto"/>
          </w:divBdr>
        </w:div>
        <w:div w:id="1602491824">
          <w:marLeft w:val="640"/>
          <w:marRight w:val="0"/>
          <w:marTop w:val="0"/>
          <w:marBottom w:val="0"/>
          <w:divBdr>
            <w:top w:val="none" w:sz="0" w:space="0" w:color="auto"/>
            <w:left w:val="none" w:sz="0" w:space="0" w:color="auto"/>
            <w:bottom w:val="none" w:sz="0" w:space="0" w:color="auto"/>
            <w:right w:val="none" w:sz="0" w:space="0" w:color="auto"/>
          </w:divBdr>
        </w:div>
        <w:div w:id="45565770">
          <w:marLeft w:val="640"/>
          <w:marRight w:val="0"/>
          <w:marTop w:val="0"/>
          <w:marBottom w:val="0"/>
          <w:divBdr>
            <w:top w:val="none" w:sz="0" w:space="0" w:color="auto"/>
            <w:left w:val="none" w:sz="0" w:space="0" w:color="auto"/>
            <w:bottom w:val="none" w:sz="0" w:space="0" w:color="auto"/>
            <w:right w:val="none" w:sz="0" w:space="0" w:color="auto"/>
          </w:divBdr>
        </w:div>
        <w:div w:id="137455827">
          <w:marLeft w:val="640"/>
          <w:marRight w:val="0"/>
          <w:marTop w:val="0"/>
          <w:marBottom w:val="0"/>
          <w:divBdr>
            <w:top w:val="none" w:sz="0" w:space="0" w:color="auto"/>
            <w:left w:val="none" w:sz="0" w:space="0" w:color="auto"/>
            <w:bottom w:val="none" w:sz="0" w:space="0" w:color="auto"/>
            <w:right w:val="none" w:sz="0" w:space="0" w:color="auto"/>
          </w:divBdr>
        </w:div>
        <w:div w:id="193009326">
          <w:marLeft w:val="640"/>
          <w:marRight w:val="0"/>
          <w:marTop w:val="0"/>
          <w:marBottom w:val="0"/>
          <w:divBdr>
            <w:top w:val="none" w:sz="0" w:space="0" w:color="auto"/>
            <w:left w:val="none" w:sz="0" w:space="0" w:color="auto"/>
            <w:bottom w:val="none" w:sz="0" w:space="0" w:color="auto"/>
            <w:right w:val="none" w:sz="0" w:space="0" w:color="auto"/>
          </w:divBdr>
        </w:div>
        <w:div w:id="534393113">
          <w:marLeft w:val="640"/>
          <w:marRight w:val="0"/>
          <w:marTop w:val="0"/>
          <w:marBottom w:val="0"/>
          <w:divBdr>
            <w:top w:val="none" w:sz="0" w:space="0" w:color="auto"/>
            <w:left w:val="none" w:sz="0" w:space="0" w:color="auto"/>
            <w:bottom w:val="none" w:sz="0" w:space="0" w:color="auto"/>
            <w:right w:val="none" w:sz="0" w:space="0" w:color="auto"/>
          </w:divBdr>
        </w:div>
        <w:div w:id="291055499">
          <w:marLeft w:val="640"/>
          <w:marRight w:val="0"/>
          <w:marTop w:val="0"/>
          <w:marBottom w:val="0"/>
          <w:divBdr>
            <w:top w:val="none" w:sz="0" w:space="0" w:color="auto"/>
            <w:left w:val="none" w:sz="0" w:space="0" w:color="auto"/>
            <w:bottom w:val="none" w:sz="0" w:space="0" w:color="auto"/>
            <w:right w:val="none" w:sz="0" w:space="0" w:color="auto"/>
          </w:divBdr>
        </w:div>
        <w:div w:id="414278260">
          <w:marLeft w:val="640"/>
          <w:marRight w:val="0"/>
          <w:marTop w:val="0"/>
          <w:marBottom w:val="0"/>
          <w:divBdr>
            <w:top w:val="none" w:sz="0" w:space="0" w:color="auto"/>
            <w:left w:val="none" w:sz="0" w:space="0" w:color="auto"/>
            <w:bottom w:val="none" w:sz="0" w:space="0" w:color="auto"/>
            <w:right w:val="none" w:sz="0" w:space="0" w:color="auto"/>
          </w:divBdr>
        </w:div>
        <w:div w:id="824200122">
          <w:marLeft w:val="640"/>
          <w:marRight w:val="0"/>
          <w:marTop w:val="0"/>
          <w:marBottom w:val="0"/>
          <w:divBdr>
            <w:top w:val="none" w:sz="0" w:space="0" w:color="auto"/>
            <w:left w:val="none" w:sz="0" w:space="0" w:color="auto"/>
            <w:bottom w:val="none" w:sz="0" w:space="0" w:color="auto"/>
            <w:right w:val="none" w:sz="0" w:space="0" w:color="auto"/>
          </w:divBdr>
        </w:div>
        <w:div w:id="981426217">
          <w:marLeft w:val="640"/>
          <w:marRight w:val="0"/>
          <w:marTop w:val="0"/>
          <w:marBottom w:val="0"/>
          <w:divBdr>
            <w:top w:val="none" w:sz="0" w:space="0" w:color="auto"/>
            <w:left w:val="none" w:sz="0" w:space="0" w:color="auto"/>
            <w:bottom w:val="none" w:sz="0" w:space="0" w:color="auto"/>
            <w:right w:val="none" w:sz="0" w:space="0" w:color="auto"/>
          </w:divBdr>
        </w:div>
        <w:div w:id="652758759">
          <w:marLeft w:val="640"/>
          <w:marRight w:val="0"/>
          <w:marTop w:val="0"/>
          <w:marBottom w:val="0"/>
          <w:divBdr>
            <w:top w:val="none" w:sz="0" w:space="0" w:color="auto"/>
            <w:left w:val="none" w:sz="0" w:space="0" w:color="auto"/>
            <w:bottom w:val="none" w:sz="0" w:space="0" w:color="auto"/>
            <w:right w:val="none" w:sz="0" w:space="0" w:color="auto"/>
          </w:divBdr>
        </w:div>
        <w:div w:id="414478769">
          <w:marLeft w:val="640"/>
          <w:marRight w:val="0"/>
          <w:marTop w:val="0"/>
          <w:marBottom w:val="0"/>
          <w:divBdr>
            <w:top w:val="none" w:sz="0" w:space="0" w:color="auto"/>
            <w:left w:val="none" w:sz="0" w:space="0" w:color="auto"/>
            <w:bottom w:val="none" w:sz="0" w:space="0" w:color="auto"/>
            <w:right w:val="none" w:sz="0" w:space="0" w:color="auto"/>
          </w:divBdr>
        </w:div>
        <w:div w:id="1023240313">
          <w:marLeft w:val="640"/>
          <w:marRight w:val="0"/>
          <w:marTop w:val="0"/>
          <w:marBottom w:val="0"/>
          <w:divBdr>
            <w:top w:val="none" w:sz="0" w:space="0" w:color="auto"/>
            <w:left w:val="none" w:sz="0" w:space="0" w:color="auto"/>
            <w:bottom w:val="none" w:sz="0" w:space="0" w:color="auto"/>
            <w:right w:val="none" w:sz="0" w:space="0" w:color="auto"/>
          </w:divBdr>
        </w:div>
        <w:div w:id="486626476">
          <w:marLeft w:val="640"/>
          <w:marRight w:val="0"/>
          <w:marTop w:val="0"/>
          <w:marBottom w:val="0"/>
          <w:divBdr>
            <w:top w:val="none" w:sz="0" w:space="0" w:color="auto"/>
            <w:left w:val="none" w:sz="0" w:space="0" w:color="auto"/>
            <w:bottom w:val="none" w:sz="0" w:space="0" w:color="auto"/>
            <w:right w:val="none" w:sz="0" w:space="0" w:color="auto"/>
          </w:divBdr>
        </w:div>
        <w:div w:id="2016881874">
          <w:marLeft w:val="640"/>
          <w:marRight w:val="0"/>
          <w:marTop w:val="0"/>
          <w:marBottom w:val="0"/>
          <w:divBdr>
            <w:top w:val="none" w:sz="0" w:space="0" w:color="auto"/>
            <w:left w:val="none" w:sz="0" w:space="0" w:color="auto"/>
            <w:bottom w:val="none" w:sz="0" w:space="0" w:color="auto"/>
            <w:right w:val="none" w:sz="0" w:space="0" w:color="auto"/>
          </w:divBdr>
        </w:div>
        <w:div w:id="314184464">
          <w:marLeft w:val="640"/>
          <w:marRight w:val="0"/>
          <w:marTop w:val="0"/>
          <w:marBottom w:val="0"/>
          <w:divBdr>
            <w:top w:val="none" w:sz="0" w:space="0" w:color="auto"/>
            <w:left w:val="none" w:sz="0" w:space="0" w:color="auto"/>
            <w:bottom w:val="none" w:sz="0" w:space="0" w:color="auto"/>
            <w:right w:val="none" w:sz="0" w:space="0" w:color="auto"/>
          </w:divBdr>
        </w:div>
        <w:div w:id="1758675590">
          <w:marLeft w:val="640"/>
          <w:marRight w:val="0"/>
          <w:marTop w:val="0"/>
          <w:marBottom w:val="0"/>
          <w:divBdr>
            <w:top w:val="none" w:sz="0" w:space="0" w:color="auto"/>
            <w:left w:val="none" w:sz="0" w:space="0" w:color="auto"/>
            <w:bottom w:val="none" w:sz="0" w:space="0" w:color="auto"/>
            <w:right w:val="none" w:sz="0" w:space="0" w:color="auto"/>
          </w:divBdr>
        </w:div>
        <w:div w:id="926422480">
          <w:marLeft w:val="640"/>
          <w:marRight w:val="0"/>
          <w:marTop w:val="0"/>
          <w:marBottom w:val="0"/>
          <w:divBdr>
            <w:top w:val="none" w:sz="0" w:space="0" w:color="auto"/>
            <w:left w:val="none" w:sz="0" w:space="0" w:color="auto"/>
            <w:bottom w:val="none" w:sz="0" w:space="0" w:color="auto"/>
            <w:right w:val="none" w:sz="0" w:space="0" w:color="auto"/>
          </w:divBdr>
        </w:div>
        <w:div w:id="1427772347">
          <w:marLeft w:val="640"/>
          <w:marRight w:val="0"/>
          <w:marTop w:val="0"/>
          <w:marBottom w:val="0"/>
          <w:divBdr>
            <w:top w:val="none" w:sz="0" w:space="0" w:color="auto"/>
            <w:left w:val="none" w:sz="0" w:space="0" w:color="auto"/>
            <w:bottom w:val="none" w:sz="0" w:space="0" w:color="auto"/>
            <w:right w:val="none" w:sz="0" w:space="0" w:color="auto"/>
          </w:divBdr>
        </w:div>
        <w:div w:id="2020500543">
          <w:marLeft w:val="640"/>
          <w:marRight w:val="0"/>
          <w:marTop w:val="0"/>
          <w:marBottom w:val="0"/>
          <w:divBdr>
            <w:top w:val="none" w:sz="0" w:space="0" w:color="auto"/>
            <w:left w:val="none" w:sz="0" w:space="0" w:color="auto"/>
            <w:bottom w:val="none" w:sz="0" w:space="0" w:color="auto"/>
            <w:right w:val="none" w:sz="0" w:space="0" w:color="auto"/>
          </w:divBdr>
        </w:div>
        <w:div w:id="2015648924">
          <w:marLeft w:val="640"/>
          <w:marRight w:val="0"/>
          <w:marTop w:val="0"/>
          <w:marBottom w:val="0"/>
          <w:divBdr>
            <w:top w:val="none" w:sz="0" w:space="0" w:color="auto"/>
            <w:left w:val="none" w:sz="0" w:space="0" w:color="auto"/>
            <w:bottom w:val="none" w:sz="0" w:space="0" w:color="auto"/>
            <w:right w:val="none" w:sz="0" w:space="0" w:color="auto"/>
          </w:divBdr>
        </w:div>
        <w:div w:id="1910576094">
          <w:marLeft w:val="640"/>
          <w:marRight w:val="0"/>
          <w:marTop w:val="0"/>
          <w:marBottom w:val="0"/>
          <w:divBdr>
            <w:top w:val="none" w:sz="0" w:space="0" w:color="auto"/>
            <w:left w:val="none" w:sz="0" w:space="0" w:color="auto"/>
            <w:bottom w:val="none" w:sz="0" w:space="0" w:color="auto"/>
            <w:right w:val="none" w:sz="0" w:space="0" w:color="auto"/>
          </w:divBdr>
        </w:div>
        <w:div w:id="659701025">
          <w:marLeft w:val="640"/>
          <w:marRight w:val="0"/>
          <w:marTop w:val="0"/>
          <w:marBottom w:val="0"/>
          <w:divBdr>
            <w:top w:val="none" w:sz="0" w:space="0" w:color="auto"/>
            <w:left w:val="none" w:sz="0" w:space="0" w:color="auto"/>
            <w:bottom w:val="none" w:sz="0" w:space="0" w:color="auto"/>
            <w:right w:val="none" w:sz="0" w:space="0" w:color="auto"/>
          </w:divBdr>
        </w:div>
        <w:div w:id="582033047">
          <w:marLeft w:val="640"/>
          <w:marRight w:val="0"/>
          <w:marTop w:val="0"/>
          <w:marBottom w:val="0"/>
          <w:divBdr>
            <w:top w:val="none" w:sz="0" w:space="0" w:color="auto"/>
            <w:left w:val="none" w:sz="0" w:space="0" w:color="auto"/>
            <w:bottom w:val="none" w:sz="0" w:space="0" w:color="auto"/>
            <w:right w:val="none" w:sz="0" w:space="0" w:color="auto"/>
          </w:divBdr>
        </w:div>
        <w:div w:id="332221078">
          <w:marLeft w:val="640"/>
          <w:marRight w:val="0"/>
          <w:marTop w:val="0"/>
          <w:marBottom w:val="0"/>
          <w:divBdr>
            <w:top w:val="none" w:sz="0" w:space="0" w:color="auto"/>
            <w:left w:val="none" w:sz="0" w:space="0" w:color="auto"/>
            <w:bottom w:val="none" w:sz="0" w:space="0" w:color="auto"/>
            <w:right w:val="none" w:sz="0" w:space="0" w:color="auto"/>
          </w:divBdr>
        </w:div>
      </w:divsChild>
    </w:div>
    <w:div w:id="2016686626">
      <w:bodyDiv w:val="1"/>
      <w:marLeft w:val="0"/>
      <w:marRight w:val="0"/>
      <w:marTop w:val="0"/>
      <w:marBottom w:val="0"/>
      <w:divBdr>
        <w:top w:val="none" w:sz="0" w:space="0" w:color="auto"/>
        <w:left w:val="none" w:sz="0" w:space="0" w:color="auto"/>
        <w:bottom w:val="none" w:sz="0" w:space="0" w:color="auto"/>
        <w:right w:val="none" w:sz="0" w:space="0" w:color="auto"/>
      </w:divBdr>
      <w:divsChild>
        <w:div w:id="897744412">
          <w:marLeft w:val="640"/>
          <w:marRight w:val="0"/>
          <w:marTop w:val="0"/>
          <w:marBottom w:val="0"/>
          <w:divBdr>
            <w:top w:val="none" w:sz="0" w:space="0" w:color="auto"/>
            <w:left w:val="none" w:sz="0" w:space="0" w:color="auto"/>
            <w:bottom w:val="none" w:sz="0" w:space="0" w:color="auto"/>
            <w:right w:val="none" w:sz="0" w:space="0" w:color="auto"/>
          </w:divBdr>
        </w:div>
        <w:div w:id="539434552">
          <w:marLeft w:val="640"/>
          <w:marRight w:val="0"/>
          <w:marTop w:val="0"/>
          <w:marBottom w:val="0"/>
          <w:divBdr>
            <w:top w:val="none" w:sz="0" w:space="0" w:color="auto"/>
            <w:left w:val="none" w:sz="0" w:space="0" w:color="auto"/>
            <w:bottom w:val="none" w:sz="0" w:space="0" w:color="auto"/>
            <w:right w:val="none" w:sz="0" w:space="0" w:color="auto"/>
          </w:divBdr>
        </w:div>
        <w:div w:id="1426802259">
          <w:marLeft w:val="640"/>
          <w:marRight w:val="0"/>
          <w:marTop w:val="0"/>
          <w:marBottom w:val="0"/>
          <w:divBdr>
            <w:top w:val="none" w:sz="0" w:space="0" w:color="auto"/>
            <w:left w:val="none" w:sz="0" w:space="0" w:color="auto"/>
            <w:bottom w:val="none" w:sz="0" w:space="0" w:color="auto"/>
            <w:right w:val="none" w:sz="0" w:space="0" w:color="auto"/>
          </w:divBdr>
        </w:div>
        <w:div w:id="1790203782">
          <w:marLeft w:val="640"/>
          <w:marRight w:val="0"/>
          <w:marTop w:val="0"/>
          <w:marBottom w:val="0"/>
          <w:divBdr>
            <w:top w:val="none" w:sz="0" w:space="0" w:color="auto"/>
            <w:left w:val="none" w:sz="0" w:space="0" w:color="auto"/>
            <w:bottom w:val="none" w:sz="0" w:space="0" w:color="auto"/>
            <w:right w:val="none" w:sz="0" w:space="0" w:color="auto"/>
          </w:divBdr>
        </w:div>
        <w:div w:id="1224371955">
          <w:marLeft w:val="640"/>
          <w:marRight w:val="0"/>
          <w:marTop w:val="0"/>
          <w:marBottom w:val="0"/>
          <w:divBdr>
            <w:top w:val="none" w:sz="0" w:space="0" w:color="auto"/>
            <w:left w:val="none" w:sz="0" w:space="0" w:color="auto"/>
            <w:bottom w:val="none" w:sz="0" w:space="0" w:color="auto"/>
            <w:right w:val="none" w:sz="0" w:space="0" w:color="auto"/>
          </w:divBdr>
        </w:div>
        <w:div w:id="128669878">
          <w:marLeft w:val="640"/>
          <w:marRight w:val="0"/>
          <w:marTop w:val="0"/>
          <w:marBottom w:val="0"/>
          <w:divBdr>
            <w:top w:val="none" w:sz="0" w:space="0" w:color="auto"/>
            <w:left w:val="none" w:sz="0" w:space="0" w:color="auto"/>
            <w:bottom w:val="none" w:sz="0" w:space="0" w:color="auto"/>
            <w:right w:val="none" w:sz="0" w:space="0" w:color="auto"/>
          </w:divBdr>
        </w:div>
        <w:div w:id="1646860452">
          <w:marLeft w:val="640"/>
          <w:marRight w:val="0"/>
          <w:marTop w:val="0"/>
          <w:marBottom w:val="0"/>
          <w:divBdr>
            <w:top w:val="none" w:sz="0" w:space="0" w:color="auto"/>
            <w:left w:val="none" w:sz="0" w:space="0" w:color="auto"/>
            <w:bottom w:val="none" w:sz="0" w:space="0" w:color="auto"/>
            <w:right w:val="none" w:sz="0" w:space="0" w:color="auto"/>
          </w:divBdr>
        </w:div>
        <w:div w:id="1834956528">
          <w:marLeft w:val="640"/>
          <w:marRight w:val="0"/>
          <w:marTop w:val="0"/>
          <w:marBottom w:val="0"/>
          <w:divBdr>
            <w:top w:val="none" w:sz="0" w:space="0" w:color="auto"/>
            <w:left w:val="none" w:sz="0" w:space="0" w:color="auto"/>
            <w:bottom w:val="none" w:sz="0" w:space="0" w:color="auto"/>
            <w:right w:val="none" w:sz="0" w:space="0" w:color="auto"/>
          </w:divBdr>
        </w:div>
        <w:div w:id="650794252">
          <w:marLeft w:val="640"/>
          <w:marRight w:val="0"/>
          <w:marTop w:val="0"/>
          <w:marBottom w:val="0"/>
          <w:divBdr>
            <w:top w:val="none" w:sz="0" w:space="0" w:color="auto"/>
            <w:left w:val="none" w:sz="0" w:space="0" w:color="auto"/>
            <w:bottom w:val="none" w:sz="0" w:space="0" w:color="auto"/>
            <w:right w:val="none" w:sz="0" w:space="0" w:color="auto"/>
          </w:divBdr>
        </w:div>
        <w:div w:id="1252348117">
          <w:marLeft w:val="640"/>
          <w:marRight w:val="0"/>
          <w:marTop w:val="0"/>
          <w:marBottom w:val="0"/>
          <w:divBdr>
            <w:top w:val="none" w:sz="0" w:space="0" w:color="auto"/>
            <w:left w:val="none" w:sz="0" w:space="0" w:color="auto"/>
            <w:bottom w:val="none" w:sz="0" w:space="0" w:color="auto"/>
            <w:right w:val="none" w:sz="0" w:space="0" w:color="auto"/>
          </w:divBdr>
        </w:div>
        <w:div w:id="331879313">
          <w:marLeft w:val="640"/>
          <w:marRight w:val="0"/>
          <w:marTop w:val="0"/>
          <w:marBottom w:val="0"/>
          <w:divBdr>
            <w:top w:val="none" w:sz="0" w:space="0" w:color="auto"/>
            <w:left w:val="none" w:sz="0" w:space="0" w:color="auto"/>
            <w:bottom w:val="none" w:sz="0" w:space="0" w:color="auto"/>
            <w:right w:val="none" w:sz="0" w:space="0" w:color="auto"/>
          </w:divBdr>
        </w:div>
        <w:div w:id="516387837">
          <w:marLeft w:val="640"/>
          <w:marRight w:val="0"/>
          <w:marTop w:val="0"/>
          <w:marBottom w:val="0"/>
          <w:divBdr>
            <w:top w:val="none" w:sz="0" w:space="0" w:color="auto"/>
            <w:left w:val="none" w:sz="0" w:space="0" w:color="auto"/>
            <w:bottom w:val="none" w:sz="0" w:space="0" w:color="auto"/>
            <w:right w:val="none" w:sz="0" w:space="0" w:color="auto"/>
          </w:divBdr>
        </w:div>
        <w:div w:id="1660617846">
          <w:marLeft w:val="640"/>
          <w:marRight w:val="0"/>
          <w:marTop w:val="0"/>
          <w:marBottom w:val="0"/>
          <w:divBdr>
            <w:top w:val="none" w:sz="0" w:space="0" w:color="auto"/>
            <w:left w:val="none" w:sz="0" w:space="0" w:color="auto"/>
            <w:bottom w:val="none" w:sz="0" w:space="0" w:color="auto"/>
            <w:right w:val="none" w:sz="0" w:space="0" w:color="auto"/>
          </w:divBdr>
        </w:div>
        <w:div w:id="435833013">
          <w:marLeft w:val="640"/>
          <w:marRight w:val="0"/>
          <w:marTop w:val="0"/>
          <w:marBottom w:val="0"/>
          <w:divBdr>
            <w:top w:val="none" w:sz="0" w:space="0" w:color="auto"/>
            <w:left w:val="none" w:sz="0" w:space="0" w:color="auto"/>
            <w:bottom w:val="none" w:sz="0" w:space="0" w:color="auto"/>
            <w:right w:val="none" w:sz="0" w:space="0" w:color="auto"/>
          </w:divBdr>
        </w:div>
        <w:div w:id="1720975832">
          <w:marLeft w:val="640"/>
          <w:marRight w:val="0"/>
          <w:marTop w:val="0"/>
          <w:marBottom w:val="0"/>
          <w:divBdr>
            <w:top w:val="none" w:sz="0" w:space="0" w:color="auto"/>
            <w:left w:val="none" w:sz="0" w:space="0" w:color="auto"/>
            <w:bottom w:val="none" w:sz="0" w:space="0" w:color="auto"/>
            <w:right w:val="none" w:sz="0" w:space="0" w:color="auto"/>
          </w:divBdr>
        </w:div>
        <w:div w:id="962809764">
          <w:marLeft w:val="640"/>
          <w:marRight w:val="0"/>
          <w:marTop w:val="0"/>
          <w:marBottom w:val="0"/>
          <w:divBdr>
            <w:top w:val="none" w:sz="0" w:space="0" w:color="auto"/>
            <w:left w:val="none" w:sz="0" w:space="0" w:color="auto"/>
            <w:bottom w:val="none" w:sz="0" w:space="0" w:color="auto"/>
            <w:right w:val="none" w:sz="0" w:space="0" w:color="auto"/>
          </w:divBdr>
        </w:div>
        <w:div w:id="1533767029">
          <w:marLeft w:val="640"/>
          <w:marRight w:val="0"/>
          <w:marTop w:val="0"/>
          <w:marBottom w:val="0"/>
          <w:divBdr>
            <w:top w:val="none" w:sz="0" w:space="0" w:color="auto"/>
            <w:left w:val="none" w:sz="0" w:space="0" w:color="auto"/>
            <w:bottom w:val="none" w:sz="0" w:space="0" w:color="auto"/>
            <w:right w:val="none" w:sz="0" w:space="0" w:color="auto"/>
          </w:divBdr>
        </w:div>
        <w:div w:id="1216619601">
          <w:marLeft w:val="640"/>
          <w:marRight w:val="0"/>
          <w:marTop w:val="0"/>
          <w:marBottom w:val="0"/>
          <w:divBdr>
            <w:top w:val="none" w:sz="0" w:space="0" w:color="auto"/>
            <w:left w:val="none" w:sz="0" w:space="0" w:color="auto"/>
            <w:bottom w:val="none" w:sz="0" w:space="0" w:color="auto"/>
            <w:right w:val="none" w:sz="0" w:space="0" w:color="auto"/>
          </w:divBdr>
        </w:div>
        <w:div w:id="1529561825">
          <w:marLeft w:val="640"/>
          <w:marRight w:val="0"/>
          <w:marTop w:val="0"/>
          <w:marBottom w:val="0"/>
          <w:divBdr>
            <w:top w:val="none" w:sz="0" w:space="0" w:color="auto"/>
            <w:left w:val="none" w:sz="0" w:space="0" w:color="auto"/>
            <w:bottom w:val="none" w:sz="0" w:space="0" w:color="auto"/>
            <w:right w:val="none" w:sz="0" w:space="0" w:color="auto"/>
          </w:divBdr>
        </w:div>
        <w:div w:id="1535578271">
          <w:marLeft w:val="640"/>
          <w:marRight w:val="0"/>
          <w:marTop w:val="0"/>
          <w:marBottom w:val="0"/>
          <w:divBdr>
            <w:top w:val="none" w:sz="0" w:space="0" w:color="auto"/>
            <w:left w:val="none" w:sz="0" w:space="0" w:color="auto"/>
            <w:bottom w:val="none" w:sz="0" w:space="0" w:color="auto"/>
            <w:right w:val="none" w:sz="0" w:space="0" w:color="auto"/>
          </w:divBdr>
        </w:div>
        <w:div w:id="1117606601">
          <w:marLeft w:val="640"/>
          <w:marRight w:val="0"/>
          <w:marTop w:val="0"/>
          <w:marBottom w:val="0"/>
          <w:divBdr>
            <w:top w:val="none" w:sz="0" w:space="0" w:color="auto"/>
            <w:left w:val="none" w:sz="0" w:space="0" w:color="auto"/>
            <w:bottom w:val="none" w:sz="0" w:space="0" w:color="auto"/>
            <w:right w:val="none" w:sz="0" w:space="0" w:color="auto"/>
          </w:divBdr>
        </w:div>
        <w:div w:id="154152712">
          <w:marLeft w:val="640"/>
          <w:marRight w:val="0"/>
          <w:marTop w:val="0"/>
          <w:marBottom w:val="0"/>
          <w:divBdr>
            <w:top w:val="none" w:sz="0" w:space="0" w:color="auto"/>
            <w:left w:val="none" w:sz="0" w:space="0" w:color="auto"/>
            <w:bottom w:val="none" w:sz="0" w:space="0" w:color="auto"/>
            <w:right w:val="none" w:sz="0" w:space="0" w:color="auto"/>
          </w:divBdr>
        </w:div>
        <w:div w:id="1854955711">
          <w:marLeft w:val="640"/>
          <w:marRight w:val="0"/>
          <w:marTop w:val="0"/>
          <w:marBottom w:val="0"/>
          <w:divBdr>
            <w:top w:val="none" w:sz="0" w:space="0" w:color="auto"/>
            <w:left w:val="none" w:sz="0" w:space="0" w:color="auto"/>
            <w:bottom w:val="none" w:sz="0" w:space="0" w:color="auto"/>
            <w:right w:val="none" w:sz="0" w:space="0" w:color="auto"/>
          </w:divBdr>
        </w:div>
        <w:div w:id="555820567">
          <w:marLeft w:val="640"/>
          <w:marRight w:val="0"/>
          <w:marTop w:val="0"/>
          <w:marBottom w:val="0"/>
          <w:divBdr>
            <w:top w:val="none" w:sz="0" w:space="0" w:color="auto"/>
            <w:left w:val="none" w:sz="0" w:space="0" w:color="auto"/>
            <w:bottom w:val="none" w:sz="0" w:space="0" w:color="auto"/>
            <w:right w:val="none" w:sz="0" w:space="0" w:color="auto"/>
          </w:divBdr>
        </w:div>
        <w:div w:id="1675643184">
          <w:marLeft w:val="640"/>
          <w:marRight w:val="0"/>
          <w:marTop w:val="0"/>
          <w:marBottom w:val="0"/>
          <w:divBdr>
            <w:top w:val="none" w:sz="0" w:space="0" w:color="auto"/>
            <w:left w:val="none" w:sz="0" w:space="0" w:color="auto"/>
            <w:bottom w:val="none" w:sz="0" w:space="0" w:color="auto"/>
            <w:right w:val="none" w:sz="0" w:space="0" w:color="auto"/>
          </w:divBdr>
        </w:div>
        <w:div w:id="1499729989">
          <w:marLeft w:val="640"/>
          <w:marRight w:val="0"/>
          <w:marTop w:val="0"/>
          <w:marBottom w:val="0"/>
          <w:divBdr>
            <w:top w:val="none" w:sz="0" w:space="0" w:color="auto"/>
            <w:left w:val="none" w:sz="0" w:space="0" w:color="auto"/>
            <w:bottom w:val="none" w:sz="0" w:space="0" w:color="auto"/>
            <w:right w:val="none" w:sz="0" w:space="0" w:color="auto"/>
          </w:divBdr>
        </w:div>
        <w:div w:id="664941226">
          <w:marLeft w:val="640"/>
          <w:marRight w:val="0"/>
          <w:marTop w:val="0"/>
          <w:marBottom w:val="0"/>
          <w:divBdr>
            <w:top w:val="none" w:sz="0" w:space="0" w:color="auto"/>
            <w:left w:val="none" w:sz="0" w:space="0" w:color="auto"/>
            <w:bottom w:val="none" w:sz="0" w:space="0" w:color="auto"/>
            <w:right w:val="none" w:sz="0" w:space="0" w:color="auto"/>
          </w:divBdr>
        </w:div>
        <w:div w:id="997226215">
          <w:marLeft w:val="640"/>
          <w:marRight w:val="0"/>
          <w:marTop w:val="0"/>
          <w:marBottom w:val="0"/>
          <w:divBdr>
            <w:top w:val="none" w:sz="0" w:space="0" w:color="auto"/>
            <w:left w:val="none" w:sz="0" w:space="0" w:color="auto"/>
            <w:bottom w:val="none" w:sz="0" w:space="0" w:color="auto"/>
            <w:right w:val="none" w:sz="0" w:space="0" w:color="auto"/>
          </w:divBdr>
        </w:div>
        <w:div w:id="398091895">
          <w:marLeft w:val="640"/>
          <w:marRight w:val="0"/>
          <w:marTop w:val="0"/>
          <w:marBottom w:val="0"/>
          <w:divBdr>
            <w:top w:val="none" w:sz="0" w:space="0" w:color="auto"/>
            <w:left w:val="none" w:sz="0" w:space="0" w:color="auto"/>
            <w:bottom w:val="none" w:sz="0" w:space="0" w:color="auto"/>
            <w:right w:val="none" w:sz="0" w:space="0" w:color="auto"/>
          </w:divBdr>
        </w:div>
        <w:div w:id="139926710">
          <w:marLeft w:val="640"/>
          <w:marRight w:val="0"/>
          <w:marTop w:val="0"/>
          <w:marBottom w:val="0"/>
          <w:divBdr>
            <w:top w:val="none" w:sz="0" w:space="0" w:color="auto"/>
            <w:left w:val="none" w:sz="0" w:space="0" w:color="auto"/>
            <w:bottom w:val="none" w:sz="0" w:space="0" w:color="auto"/>
            <w:right w:val="none" w:sz="0" w:space="0" w:color="auto"/>
          </w:divBdr>
        </w:div>
        <w:div w:id="109979261">
          <w:marLeft w:val="640"/>
          <w:marRight w:val="0"/>
          <w:marTop w:val="0"/>
          <w:marBottom w:val="0"/>
          <w:divBdr>
            <w:top w:val="none" w:sz="0" w:space="0" w:color="auto"/>
            <w:left w:val="none" w:sz="0" w:space="0" w:color="auto"/>
            <w:bottom w:val="none" w:sz="0" w:space="0" w:color="auto"/>
            <w:right w:val="none" w:sz="0" w:space="0" w:color="auto"/>
          </w:divBdr>
        </w:div>
        <w:div w:id="524713261">
          <w:marLeft w:val="640"/>
          <w:marRight w:val="0"/>
          <w:marTop w:val="0"/>
          <w:marBottom w:val="0"/>
          <w:divBdr>
            <w:top w:val="none" w:sz="0" w:space="0" w:color="auto"/>
            <w:left w:val="none" w:sz="0" w:space="0" w:color="auto"/>
            <w:bottom w:val="none" w:sz="0" w:space="0" w:color="auto"/>
            <w:right w:val="none" w:sz="0" w:space="0" w:color="auto"/>
          </w:divBdr>
        </w:div>
        <w:div w:id="1174224108">
          <w:marLeft w:val="640"/>
          <w:marRight w:val="0"/>
          <w:marTop w:val="0"/>
          <w:marBottom w:val="0"/>
          <w:divBdr>
            <w:top w:val="none" w:sz="0" w:space="0" w:color="auto"/>
            <w:left w:val="none" w:sz="0" w:space="0" w:color="auto"/>
            <w:bottom w:val="none" w:sz="0" w:space="0" w:color="auto"/>
            <w:right w:val="none" w:sz="0" w:space="0" w:color="auto"/>
          </w:divBdr>
        </w:div>
        <w:div w:id="1344362379">
          <w:marLeft w:val="640"/>
          <w:marRight w:val="0"/>
          <w:marTop w:val="0"/>
          <w:marBottom w:val="0"/>
          <w:divBdr>
            <w:top w:val="none" w:sz="0" w:space="0" w:color="auto"/>
            <w:left w:val="none" w:sz="0" w:space="0" w:color="auto"/>
            <w:bottom w:val="none" w:sz="0" w:space="0" w:color="auto"/>
            <w:right w:val="none" w:sz="0" w:space="0" w:color="auto"/>
          </w:divBdr>
        </w:div>
        <w:div w:id="58066266">
          <w:marLeft w:val="640"/>
          <w:marRight w:val="0"/>
          <w:marTop w:val="0"/>
          <w:marBottom w:val="0"/>
          <w:divBdr>
            <w:top w:val="none" w:sz="0" w:space="0" w:color="auto"/>
            <w:left w:val="none" w:sz="0" w:space="0" w:color="auto"/>
            <w:bottom w:val="none" w:sz="0" w:space="0" w:color="auto"/>
            <w:right w:val="none" w:sz="0" w:space="0" w:color="auto"/>
          </w:divBdr>
        </w:div>
        <w:div w:id="1631284371">
          <w:marLeft w:val="640"/>
          <w:marRight w:val="0"/>
          <w:marTop w:val="0"/>
          <w:marBottom w:val="0"/>
          <w:divBdr>
            <w:top w:val="none" w:sz="0" w:space="0" w:color="auto"/>
            <w:left w:val="none" w:sz="0" w:space="0" w:color="auto"/>
            <w:bottom w:val="none" w:sz="0" w:space="0" w:color="auto"/>
            <w:right w:val="none" w:sz="0" w:space="0" w:color="auto"/>
          </w:divBdr>
        </w:div>
        <w:div w:id="1780485867">
          <w:marLeft w:val="640"/>
          <w:marRight w:val="0"/>
          <w:marTop w:val="0"/>
          <w:marBottom w:val="0"/>
          <w:divBdr>
            <w:top w:val="none" w:sz="0" w:space="0" w:color="auto"/>
            <w:left w:val="none" w:sz="0" w:space="0" w:color="auto"/>
            <w:bottom w:val="none" w:sz="0" w:space="0" w:color="auto"/>
            <w:right w:val="none" w:sz="0" w:space="0" w:color="auto"/>
          </w:divBdr>
        </w:div>
        <w:div w:id="1747535485">
          <w:marLeft w:val="640"/>
          <w:marRight w:val="0"/>
          <w:marTop w:val="0"/>
          <w:marBottom w:val="0"/>
          <w:divBdr>
            <w:top w:val="none" w:sz="0" w:space="0" w:color="auto"/>
            <w:left w:val="none" w:sz="0" w:space="0" w:color="auto"/>
            <w:bottom w:val="none" w:sz="0" w:space="0" w:color="auto"/>
            <w:right w:val="none" w:sz="0" w:space="0" w:color="auto"/>
          </w:divBdr>
        </w:div>
        <w:div w:id="869102957">
          <w:marLeft w:val="640"/>
          <w:marRight w:val="0"/>
          <w:marTop w:val="0"/>
          <w:marBottom w:val="0"/>
          <w:divBdr>
            <w:top w:val="none" w:sz="0" w:space="0" w:color="auto"/>
            <w:left w:val="none" w:sz="0" w:space="0" w:color="auto"/>
            <w:bottom w:val="none" w:sz="0" w:space="0" w:color="auto"/>
            <w:right w:val="none" w:sz="0" w:space="0" w:color="auto"/>
          </w:divBdr>
        </w:div>
        <w:div w:id="175925196">
          <w:marLeft w:val="640"/>
          <w:marRight w:val="0"/>
          <w:marTop w:val="0"/>
          <w:marBottom w:val="0"/>
          <w:divBdr>
            <w:top w:val="none" w:sz="0" w:space="0" w:color="auto"/>
            <w:left w:val="none" w:sz="0" w:space="0" w:color="auto"/>
            <w:bottom w:val="none" w:sz="0" w:space="0" w:color="auto"/>
            <w:right w:val="none" w:sz="0" w:space="0" w:color="auto"/>
          </w:divBdr>
        </w:div>
        <w:div w:id="652411513">
          <w:marLeft w:val="640"/>
          <w:marRight w:val="0"/>
          <w:marTop w:val="0"/>
          <w:marBottom w:val="0"/>
          <w:divBdr>
            <w:top w:val="none" w:sz="0" w:space="0" w:color="auto"/>
            <w:left w:val="none" w:sz="0" w:space="0" w:color="auto"/>
            <w:bottom w:val="none" w:sz="0" w:space="0" w:color="auto"/>
            <w:right w:val="none" w:sz="0" w:space="0" w:color="auto"/>
          </w:divBdr>
        </w:div>
        <w:div w:id="1863127284">
          <w:marLeft w:val="640"/>
          <w:marRight w:val="0"/>
          <w:marTop w:val="0"/>
          <w:marBottom w:val="0"/>
          <w:divBdr>
            <w:top w:val="none" w:sz="0" w:space="0" w:color="auto"/>
            <w:left w:val="none" w:sz="0" w:space="0" w:color="auto"/>
            <w:bottom w:val="none" w:sz="0" w:space="0" w:color="auto"/>
            <w:right w:val="none" w:sz="0" w:space="0" w:color="auto"/>
          </w:divBdr>
        </w:div>
        <w:div w:id="1542749201">
          <w:marLeft w:val="640"/>
          <w:marRight w:val="0"/>
          <w:marTop w:val="0"/>
          <w:marBottom w:val="0"/>
          <w:divBdr>
            <w:top w:val="none" w:sz="0" w:space="0" w:color="auto"/>
            <w:left w:val="none" w:sz="0" w:space="0" w:color="auto"/>
            <w:bottom w:val="none" w:sz="0" w:space="0" w:color="auto"/>
            <w:right w:val="none" w:sz="0" w:space="0" w:color="auto"/>
          </w:divBdr>
        </w:div>
        <w:div w:id="1267079769">
          <w:marLeft w:val="640"/>
          <w:marRight w:val="0"/>
          <w:marTop w:val="0"/>
          <w:marBottom w:val="0"/>
          <w:divBdr>
            <w:top w:val="none" w:sz="0" w:space="0" w:color="auto"/>
            <w:left w:val="none" w:sz="0" w:space="0" w:color="auto"/>
            <w:bottom w:val="none" w:sz="0" w:space="0" w:color="auto"/>
            <w:right w:val="none" w:sz="0" w:space="0" w:color="auto"/>
          </w:divBdr>
        </w:div>
        <w:div w:id="1641501203">
          <w:marLeft w:val="640"/>
          <w:marRight w:val="0"/>
          <w:marTop w:val="0"/>
          <w:marBottom w:val="0"/>
          <w:divBdr>
            <w:top w:val="none" w:sz="0" w:space="0" w:color="auto"/>
            <w:left w:val="none" w:sz="0" w:space="0" w:color="auto"/>
            <w:bottom w:val="none" w:sz="0" w:space="0" w:color="auto"/>
            <w:right w:val="none" w:sz="0" w:space="0" w:color="auto"/>
          </w:divBdr>
        </w:div>
        <w:div w:id="1387097864">
          <w:marLeft w:val="640"/>
          <w:marRight w:val="0"/>
          <w:marTop w:val="0"/>
          <w:marBottom w:val="0"/>
          <w:divBdr>
            <w:top w:val="none" w:sz="0" w:space="0" w:color="auto"/>
            <w:left w:val="none" w:sz="0" w:space="0" w:color="auto"/>
            <w:bottom w:val="none" w:sz="0" w:space="0" w:color="auto"/>
            <w:right w:val="none" w:sz="0" w:space="0" w:color="auto"/>
          </w:divBdr>
        </w:div>
        <w:div w:id="1049721524">
          <w:marLeft w:val="640"/>
          <w:marRight w:val="0"/>
          <w:marTop w:val="0"/>
          <w:marBottom w:val="0"/>
          <w:divBdr>
            <w:top w:val="none" w:sz="0" w:space="0" w:color="auto"/>
            <w:left w:val="none" w:sz="0" w:space="0" w:color="auto"/>
            <w:bottom w:val="none" w:sz="0" w:space="0" w:color="auto"/>
            <w:right w:val="none" w:sz="0" w:space="0" w:color="auto"/>
          </w:divBdr>
        </w:div>
        <w:div w:id="86196572">
          <w:marLeft w:val="640"/>
          <w:marRight w:val="0"/>
          <w:marTop w:val="0"/>
          <w:marBottom w:val="0"/>
          <w:divBdr>
            <w:top w:val="none" w:sz="0" w:space="0" w:color="auto"/>
            <w:left w:val="none" w:sz="0" w:space="0" w:color="auto"/>
            <w:bottom w:val="none" w:sz="0" w:space="0" w:color="auto"/>
            <w:right w:val="none" w:sz="0" w:space="0" w:color="auto"/>
          </w:divBdr>
        </w:div>
        <w:div w:id="2076050640">
          <w:marLeft w:val="640"/>
          <w:marRight w:val="0"/>
          <w:marTop w:val="0"/>
          <w:marBottom w:val="0"/>
          <w:divBdr>
            <w:top w:val="none" w:sz="0" w:space="0" w:color="auto"/>
            <w:left w:val="none" w:sz="0" w:space="0" w:color="auto"/>
            <w:bottom w:val="none" w:sz="0" w:space="0" w:color="auto"/>
            <w:right w:val="none" w:sz="0" w:space="0" w:color="auto"/>
          </w:divBdr>
        </w:div>
        <w:div w:id="542790979">
          <w:marLeft w:val="640"/>
          <w:marRight w:val="0"/>
          <w:marTop w:val="0"/>
          <w:marBottom w:val="0"/>
          <w:divBdr>
            <w:top w:val="none" w:sz="0" w:space="0" w:color="auto"/>
            <w:left w:val="none" w:sz="0" w:space="0" w:color="auto"/>
            <w:bottom w:val="none" w:sz="0" w:space="0" w:color="auto"/>
            <w:right w:val="none" w:sz="0" w:space="0" w:color="auto"/>
          </w:divBdr>
        </w:div>
        <w:div w:id="365561889">
          <w:marLeft w:val="640"/>
          <w:marRight w:val="0"/>
          <w:marTop w:val="0"/>
          <w:marBottom w:val="0"/>
          <w:divBdr>
            <w:top w:val="none" w:sz="0" w:space="0" w:color="auto"/>
            <w:left w:val="none" w:sz="0" w:space="0" w:color="auto"/>
            <w:bottom w:val="none" w:sz="0" w:space="0" w:color="auto"/>
            <w:right w:val="none" w:sz="0" w:space="0" w:color="auto"/>
          </w:divBdr>
        </w:div>
        <w:div w:id="1601983428">
          <w:marLeft w:val="640"/>
          <w:marRight w:val="0"/>
          <w:marTop w:val="0"/>
          <w:marBottom w:val="0"/>
          <w:divBdr>
            <w:top w:val="none" w:sz="0" w:space="0" w:color="auto"/>
            <w:left w:val="none" w:sz="0" w:space="0" w:color="auto"/>
            <w:bottom w:val="none" w:sz="0" w:space="0" w:color="auto"/>
            <w:right w:val="none" w:sz="0" w:space="0" w:color="auto"/>
          </w:divBdr>
        </w:div>
        <w:div w:id="516234666">
          <w:marLeft w:val="640"/>
          <w:marRight w:val="0"/>
          <w:marTop w:val="0"/>
          <w:marBottom w:val="0"/>
          <w:divBdr>
            <w:top w:val="none" w:sz="0" w:space="0" w:color="auto"/>
            <w:left w:val="none" w:sz="0" w:space="0" w:color="auto"/>
            <w:bottom w:val="none" w:sz="0" w:space="0" w:color="auto"/>
            <w:right w:val="none" w:sz="0" w:space="0" w:color="auto"/>
          </w:divBdr>
        </w:div>
        <w:div w:id="377168487">
          <w:marLeft w:val="640"/>
          <w:marRight w:val="0"/>
          <w:marTop w:val="0"/>
          <w:marBottom w:val="0"/>
          <w:divBdr>
            <w:top w:val="none" w:sz="0" w:space="0" w:color="auto"/>
            <w:left w:val="none" w:sz="0" w:space="0" w:color="auto"/>
            <w:bottom w:val="none" w:sz="0" w:space="0" w:color="auto"/>
            <w:right w:val="none" w:sz="0" w:space="0" w:color="auto"/>
          </w:divBdr>
        </w:div>
        <w:div w:id="1447650961">
          <w:marLeft w:val="640"/>
          <w:marRight w:val="0"/>
          <w:marTop w:val="0"/>
          <w:marBottom w:val="0"/>
          <w:divBdr>
            <w:top w:val="none" w:sz="0" w:space="0" w:color="auto"/>
            <w:left w:val="none" w:sz="0" w:space="0" w:color="auto"/>
            <w:bottom w:val="none" w:sz="0" w:space="0" w:color="auto"/>
            <w:right w:val="none" w:sz="0" w:space="0" w:color="auto"/>
          </w:divBdr>
        </w:div>
        <w:div w:id="1928731531">
          <w:marLeft w:val="640"/>
          <w:marRight w:val="0"/>
          <w:marTop w:val="0"/>
          <w:marBottom w:val="0"/>
          <w:divBdr>
            <w:top w:val="none" w:sz="0" w:space="0" w:color="auto"/>
            <w:left w:val="none" w:sz="0" w:space="0" w:color="auto"/>
            <w:bottom w:val="none" w:sz="0" w:space="0" w:color="auto"/>
            <w:right w:val="none" w:sz="0" w:space="0" w:color="auto"/>
          </w:divBdr>
        </w:div>
        <w:div w:id="670334700">
          <w:marLeft w:val="640"/>
          <w:marRight w:val="0"/>
          <w:marTop w:val="0"/>
          <w:marBottom w:val="0"/>
          <w:divBdr>
            <w:top w:val="none" w:sz="0" w:space="0" w:color="auto"/>
            <w:left w:val="none" w:sz="0" w:space="0" w:color="auto"/>
            <w:bottom w:val="none" w:sz="0" w:space="0" w:color="auto"/>
            <w:right w:val="none" w:sz="0" w:space="0" w:color="auto"/>
          </w:divBdr>
        </w:div>
        <w:div w:id="1349211946">
          <w:marLeft w:val="640"/>
          <w:marRight w:val="0"/>
          <w:marTop w:val="0"/>
          <w:marBottom w:val="0"/>
          <w:divBdr>
            <w:top w:val="none" w:sz="0" w:space="0" w:color="auto"/>
            <w:left w:val="none" w:sz="0" w:space="0" w:color="auto"/>
            <w:bottom w:val="none" w:sz="0" w:space="0" w:color="auto"/>
            <w:right w:val="none" w:sz="0" w:space="0" w:color="auto"/>
          </w:divBdr>
        </w:div>
        <w:div w:id="108665105">
          <w:marLeft w:val="640"/>
          <w:marRight w:val="0"/>
          <w:marTop w:val="0"/>
          <w:marBottom w:val="0"/>
          <w:divBdr>
            <w:top w:val="none" w:sz="0" w:space="0" w:color="auto"/>
            <w:left w:val="none" w:sz="0" w:space="0" w:color="auto"/>
            <w:bottom w:val="none" w:sz="0" w:space="0" w:color="auto"/>
            <w:right w:val="none" w:sz="0" w:space="0" w:color="auto"/>
          </w:divBdr>
        </w:div>
        <w:div w:id="1106846002">
          <w:marLeft w:val="640"/>
          <w:marRight w:val="0"/>
          <w:marTop w:val="0"/>
          <w:marBottom w:val="0"/>
          <w:divBdr>
            <w:top w:val="none" w:sz="0" w:space="0" w:color="auto"/>
            <w:left w:val="none" w:sz="0" w:space="0" w:color="auto"/>
            <w:bottom w:val="none" w:sz="0" w:space="0" w:color="auto"/>
            <w:right w:val="none" w:sz="0" w:space="0" w:color="auto"/>
          </w:divBdr>
        </w:div>
        <w:div w:id="171989133">
          <w:marLeft w:val="640"/>
          <w:marRight w:val="0"/>
          <w:marTop w:val="0"/>
          <w:marBottom w:val="0"/>
          <w:divBdr>
            <w:top w:val="none" w:sz="0" w:space="0" w:color="auto"/>
            <w:left w:val="none" w:sz="0" w:space="0" w:color="auto"/>
            <w:bottom w:val="none" w:sz="0" w:space="0" w:color="auto"/>
            <w:right w:val="none" w:sz="0" w:space="0" w:color="auto"/>
          </w:divBdr>
        </w:div>
        <w:div w:id="890071406">
          <w:marLeft w:val="640"/>
          <w:marRight w:val="0"/>
          <w:marTop w:val="0"/>
          <w:marBottom w:val="0"/>
          <w:divBdr>
            <w:top w:val="none" w:sz="0" w:space="0" w:color="auto"/>
            <w:left w:val="none" w:sz="0" w:space="0" w:color="auto"/>
            <w:bottom w:val="none" w:sz="0" w:space="0" w:color="auto"/>
            <w:right w:val="none" w:sz="0" w:space="0" w:color="auto"/>
          </w:divBdr>
        </w:div>
        <w:div w:id="1370687724">
          <w:marLeft w:val="640"/>
          <w:marRight w:val="0"/>
          <w:marTop w:val="0"/>
          <w:marBottom w:val="0"/>
          <w:divBdr>
            <w:top w:val="none" w:sz="0" w:space="0" w:color="auto"/>
            <w:left w:val="none" w:sz="0" w:space="0" w:color="auto"/>
            <w:bottom w:val="none" w:sz="0" w:space="0" w:color="auto"/>
            <w:right w:val="none" w:sz="0" w:space="0" w:color="auto"/>
          </w:divBdr>
        </w:div>
        <w:div w:id="1108506149">
          <w:marLeft w:val="640"/>
          <w:marRight w:val="0"/>
          <w:marTop w:val="0"/>
          <w:marBottom w:val="0"/>
          <w:divBdr>
            <w:top w:val="none" w:sz="0" w:space="0" w:color="auto"/>
            <w:left w:val="none" w:sz="0" w:space="0" w:color="auto"/>
            <w:bottom w:val="none" w:sz="0" w:space="0" w:color="auto"/>
            <w:right w:val="none" w:sz="0" w:space="0" w:color="auto"/>
          </w:divBdr>
        </w:div>
        <w:div w:id="168369675">
          <w:marLeft w:val="640"/>
          <w:marRight w:val="0"/>
          <w:marTop w:val="0"/>
          <w:marBottom w:val="0"/>
          <w:divBdr>
            <w:top w:val="none" w:sz="0" w:space="0" w:color="auto"/>
            <w:left w:val="none" w:sz="0" w:space="0" w:color="auto"/>
            <w:bottom w:val="none" w:sz="0" w:space="0" w:color="auto"/>
            <w:right w:val="none" w:sz="0" w:space="0" w:color="auto"/>
          </w:divBdr>
        </w:div>
        <w:div w:id="624888916">
          <w:marLeft w:val="640"/>
          <w:marRight w:val="0"/>
          <w:marTop w:val="0"/>
          <w:marBottom w:val="0"/>
          <w:divBdr>
            <w:top w:val="none" w:sz="0" w:space="0" w:color="auto"/>
            <w:left w:val="none" w:sz="0" w:space="0" w:color="auto"/>
            <w:bottom w:val="none" w:sz="0" w:space="0" w:color="auto"/>
            <w:right w:val="none" w:sz="0" w:space="0" w:color="auto"/>
          </w:divBdr>
        </w:div>
        <w:div w:id="1879079890">
          <w:marLeft w:val="640"/>
          <w:marRight w:val="0"/>
          <w:marTop w:val="0"/>
          <w:marBottom w:val="0"/>
          <w:divBdr>
            <w:top w:val="none" w:sz="0" w:space="0" w:color="auto"/>
            <w:left w:val="none" w:sz="0" w:space="0" w:color="auto"/>
            <w:bottom w:val="none" w:sz="0" w:space="0" w:color="auto"/>
            <w:right w:val="none" w:sz="0" w:space="0" w:color="auto"/>
          </w:divBdr>
        </w:div>
        <w:div w:id="1661351236">
          <w:marLeft w:val="640"/>
          <w:marRight w:val="0"/>
          <w:marTop w:val="0"/>
          <w:marBottom w:val="0"/>
          <w:divBdr>
            <w:top w:val="none" w:sz="0" w:space="0" w:color="auto"/>
            <w:left w:val="none" w:sz="0" w:space="0" w:color="auto"/>
            <w:bottom w:val="none" w:sz="0" w:space="0" w:color="auto"/>
            <w:right w:val="none" w:sz="0" w:space="0" w:color="auto"/>
          </w:divBdr>
        </w:div>
      </w:divsChild>
    </w:div>
    <w:div w:id="2017536908">
      <w:bodyDiv w:val="1"/>
      <w:marLeft w:val="0"/>
      <w:marRight w:val="0"/>
      <w:marTop w:val="0"/>
      <w:marBottom w:val="0"/>
      <w:divBdr>
        <w:top w:val="none" w:sz="0" w:space="0" w:color="auto"/>
        <w:left w:val="none" w:sz="0" w:space="0" w:color="auto"/>
        <w:bottom w:val="none" w:sz="0" w:space="0" w:color="auto"/>
        <w:right w:val="none" w:sz="0" w:space="0" w:color="auto"/>
      </w:divBdr>
      <w:divsChild>
        <w:div w:id="731736053">
          <w:marLeft w:val="640"/>
          <w:marRight w:val="0"/>
          <w:marTop w:val="0"/>
          <w:marBottom w:val="0"/>
          <w:divBdr>
            <w:top w:val="none" w:sz="0" w:space="0" w:color="auto"/>
            <w:left w:val="none" w:sz="0" w:space="0" w:color="auto"/>
            <w:bottom w:val="none" w:sz="0" w:space="0" w:color="auto"/>
            <w:right w:val="none" w:sz="0" w:space="0" w:color="auto"/>
          </w:divBdr>
        </w:div>
        <w:div w:id="1056079318">
          <w:marLeft w:val="640"/>
          <w:marRight w:val="0"/>
          <w:marTop w:val="0"/>
          <w:marBottom w:val="0"/>
          <w:divBdr>
            <w:top w:val="none" w:sz="0" w:space="0" w:color="auto"/>
            <w:left w:val="none" w:sz="0" w:space="0" w:color="auto"/>
            <w:bottom w:val="none" w:sz="0" w:space="0" w:color="auto"/>
            <w:right w:val="none" w:sz="0" w:space="0" w:color="auto"/>
          </w:divBdr>
        </w:div>
        <w:div w:id="518204792">
          <w:marLeft w:val="640"/>
          <w:marRight w:val="0"/>
          <w:marTop w:val="0"/>
          <w:marBottom w:val="0"/>
          <w:divBdr>
            <w:top w:val="none" w:sz="0" w:space="0" w:color="auto"/>
            <w:left w:val="none" w:sz="0" w:space="0" w:color="auto"/>
            <w:bottom w:val="none" w:sz="0" w:space="0" w:color="auto"/>
            <w:right w:val="none" w:sz="0" w:space="0" w:color="auto"/>
          </w:divBdr>
        </w:div>
        <w:div w:id="1598438611">
          <w:marLeft w:val="640"/>
          <w:marRight w:val="0"/>
          <w:marTop w:val="0"/>
          <w:marBottom w:val="0"/>
          <w:divBdr>
            <w:top w:val="none" w:sz="0" w:space="0" w:color="auto"/>
            <w:left w:val="none" w:sz="0" w:space="0" w:color="auto"/>
            <w:bottom w:val="none" w:sz="0" w:space="0" w:color="auto"/>
            <w:right w:val="none" w:sz="0" w:space="0" w:color="auto"/>
          </w:divBdr>
        </w:div>
        <w:div w:id="342825101">
          <w:marLeft w:val="640"/>
          <w:marRight w:val="0"/>
          <w:marTop w:val="0"/>
          <w:marBottom w:val="0"/>
          <w:divBdr>
            <w:top w:val="none" w:sz="0" w:space="0" w:color="auto"/>
            <w:left w:val="none" w:sz="0" w:space="0" w:color="auto"/>
            <w:bottom w:val="none" w:sz="0" w:space="0" w:color="auto"/>
            <w:right w:val="none" w:sz="0" w:space="0" w:color="auto"/>
          </w:divBdr>
        </w:div>
        <w:div w:id="1446730750">
          <w:marLeft w:val="640"/>
          <w:marRight w:val="0"/>
          <w:marTop w:val="0"/>
          <w:marBottom w:val="0"/>
          <w:divBdr>
            <w:top w:val="none" w:sz="0" w:space="0" w:color="auto"/>
            <w:left w:val="none" w:sz="0" w:space="0" w:color="auto"/>
            <w:bottom w:val="none" w:sz="0" w:space="0" w:color="auto"/>
            <w:right w:val="none" w:sz="0" w:space="0" w:color="auto"/>
          </w:divBdr>
        </w:div>
        <w:div w:id="1242565107">
          <w:marLeft w:val="640"/>
          <w:marRight w:val="0"/>
          <w:marTop w:val="0"/>
          <w:marBottom w:val="0"/>
          <w:divBdr>
            <w:top w:val="none" w:sz="0" w:space="0" w:color="auto"/>
            <w:left w:val="none" w:sz="0" w:space="0" w:color="auto"/>
            <w:bottom w:val="none" w:sz="0" w:space="0" w:color="auto"/>
            <w:right w:val="none" w:sz="0" w:space="0" w:color="auto"/>
          </w:divBdr>
        </w:div>
        <w:div w:id="1050226311">
          <w:marLeft w:val="640"/>
          <w:marRight w:val="0"/>
          <w:marTop w:val="0"/>
          <w:marBottom w:val="0"/>
          <w:divBdr>
            <w:top w:val="none" w:sz="0" w:space="0" w:color="auto"/>
            <w:left w:val="none" w:sz="0" w:space="0" w:color="auto"/>
            <w:bottom w:val="none" w:sz="0" w:space="0" w:color="auto"/>
            <w:right w:val="none" w:sz="0" w:space="0" w:color="auto"/>
          </w:divBdr>
        </w:div>
        <w:div w:id="181554938">
          <w:marLeft w:val="640"/>
          <w:marRight w:val="0"/>
          <w:marTop w:val="0"/>
          <w:marBottom w:val="0"/>
          <w:divBdr>
            <w:top w:val="none" w:sz="0" w:space="0" w:color="auto"/>
            <w:left w:val="none" w:sz="0" w:space="0" w:color="auto"/>
            <w:bottom w:val="none" w:sz="0" w:space="0" w:color="auto"/>
            <w:right w:val="none" w:sz="0" w:space="0" w:color="auto"/>
          </w:divBdr>
        </w:div>
        <w:div w:id="2070108828">
          <w:marLeft w:val="640"/>
          <w:marRight w:val="0"/>
          <w:marTop w:val="0"/>
          <w:marBottom w:val="0"/>
          <w:divBdr>
            <w:top w:val="none" w:sz="0" w:space="0" w:color="auto"/>
            <w:left w:val="none" w:sz="0" w:space="0" w:color="auto"/>
            <w:bottom w:val="none" w:sz="0" w:space="0" w:color="auto"/>
            <w:right w:val="none" w:sz="0" w:space="0" w:color="auto"/>
          </w:divBdr>
        </w:div>
        <w:div w:id="785777837">
          <w:marLeft w:val="640"/>
          <w:marRight w:val="0"/>
          <w:marTop w:val="0"/>
          <w:marBottom w:val="0"/>
          <w:divBdr>
            <w:top w:val="none" w:sz="0" w:space="0" w:color="auto"/>
            <w:left w:val="none" w:sz="0" w:space="0" w:color="auto"/>
            <w:bottom w:val="none" w:sz="0" w:space="0" w:color="auto"/>
            <w:right w:val="none" w:sz="0" w:space="0" w:color="auto"/>
          </w:divBdr>
        </w:div>
        <w:div w:id="2033416861">
          <w:marLeft w:val="640"/>
          <w:marRight w:val="0"/>
          <w:marTop w:val="0"/>
          <w:marBottom w:val="0"/>
          <w:divBdr>
            <w:top w:val="none" w:sz="0" w:space="0" w:color="auto"/>
            <w:left w:val="none" w:sz="0" w:space="0" w:color="auto"/>
            <w:bottom w:val="none" w:sz="0" w:space="0" w:color="auto"/>
            <w:right w:val="none" w:sz="0" w:space="0" w:color="auto"/>
          </w:divBdr>
        </w:div>
        <w:div w:id="202133133">
          <w:marLeft w:val="640"/>
          <w:marRight w:val="0"/>
          <w:marTop w:val="0"/>
          <w:marBottom w:val="0"/>
          <w:divBdr>
            <w:top w:val="none" w:sz="0" w:space="0" w:color="auto"/>
            <w:left w:val="none" w:sz="0" w:space="0" w:color="auto"/>
            <w:bottom w:val="none" w:sz="0" w:space="0" w:color="auto"/>
            <w:right w:val="none" w:sz="0" w:space="0" w:color="auto"/>
          </w:divBdr>
        </w:div>
        <w:div w:id="214319744">
          <w:marLeft w:val="640"/>
          <w:marRight w:val="0"/>
          <w:marTop w:val="0"/>
          <w:marBottom w:val="0"/>
          <w:divBdr>
            <w:top w:val="none" w:sz="0" w:space="0" w:color="auto"/>
            <w:left w:val="none" w:sz="0" w:space="0" w:color="auto"/>
            <w:bottom w:val="none" w:sz="0" w:space="0" w:color="auto"/>
            <w:right w:val="none" w:sz="0" w:space="0" w:color="auto"/>
          </w:divBdr>
        </w:div>
        <w:div w:id="825166696">
          <w:marLeft w:val="640"/>
          <w:marRight w:val="0"/>
          <w:marTop w:val="0"/>
          <w:marBottom w:val="0"/>
          <w:divBdr>
            <w:top w:val="none" w:sz="0" w:space="0" w:color="auto"/>
            <w:left w:val="none" w:sz="0" w:space="0" w:color="auto"/>
            <w:bottom w:val="none" w:sz="0" w:space="0" w:color="auto"/>
            <w:right w:val="none" w:sz="0" w:space="0" w:color="auto"/>
          </w:divBdr>
        </w:div>
        <w:div w:id="818808805">
          <w:marLeft w:val="640"/>
          <w:marRight w:val="0"/>
          <w:marTop w:val="0"/>
          <w:marBottom w:val="0"/>
          <w:divBdr>
            <w:top w:val="none" w:sz="0" w:space="0" w:color="auto"/>
            <w:left w:val="none" w:sz="0" w:space="0" w:color="auto"/>
            <w:bottom w:val="none" w:sz="0" w:space="0" w:color="auto"/>
            <w:right w:val="none" w:sz="0" w:space="0" w:color="auto"/>
          </w:divBdr>
        </w:div>
        <w:div w:id="1431001027">
          <w:marLeft w:val="640"/>
          <w:marRight w:val="0"/>
          <w:marTop w:val="0"/>
          <w:marBottom w:val="0"/>
          <w:divBdr>
            <w:top w:val="none" w:sz="0" w:space="0" w:color="auto"/>
            <w:left w:val="none" w:sz="0" w:space="0" w:color="auto"/>
            <w:bottom w:val="none" w:sz="0" w:space="0" w:color="auto"/>
            <w:right w:val="none" w:sz="0" w:space="0" w:color="auto"/>
          </w:divBdr>
        </w:div>
        <w:div w:id="2016420877">
          <w:marLeft w:val="640"/>
          <w:marRight w:val="0"/>
          <w:marTop w:val="0"/>
          <w:marBottom w:val="0"/>
          <w:divBdr>
            <w:top w:val="none" w:sz="0" w:space="0" w:color="auto"/>
            <w:left w:val="none" w:sz="0" w:space="0" w:color="auto"/>
            <w:bottom w:val="none" w:sz="0" w:space="0" w:color="auto"/>
            <w:right w:val="none" w:sz="0" w:space="0" w:color="auto"/>
          </w:divBdr>
        </w:div>
        <w:div w:id="572618842">
          <w:marLeft w:val="640"/>
          <w:marRight w:val="0"/>
          <w:marTop w:val="0"/>
          <w:marBottom w:val="0"/>
          <w:divBdr>
            <w:top w:val="none" w:sz="0" w:space="0" w:color="auto"/>
            <w:left w:val="none" w:sz="0" w:space="0" w:color="auto"/>
            <w:bottom w:val="none" w:sz="0" w:space="0" w:color="auto"/>
            <w:right w:val="none" w:sz="0" w:space="0" w:color="auto"/>
          </w:divBdr>
        </w:div>
        <w:div w:id="1134568712">
          <w:marLeft w:val="640"/>
          <w:marRight w:val="0"/>
          <w:marTop w:val="0"/>
          <w:marBottom w:val="0"/>
          <w:divBdr>
            <w:top w:val="none" w:sz="0" w:space="0" w:color="auto"/>
            <w:left w:val="none" w:sz="0" w:space="0" w:color="auto"/>
            <w:bottom w:val="none" w:sz="0" w:space="0" w:color="auto"/>
            <w:right w:val="none" w:sz="0" w:space="0" w:color="auto"/>
          </w:divBdr>
        </w:div>
        <w:div w:id="1033726518">
          <w:marLeft w:val="640"/>
          <w:marRight w:val="0"/>
          <w:marTop w:val="0"/>
          <w:marBottom w:val="0"/>
          <w:divBdr>
            <w:top w:val="none" w:sz="0" w:space="0" w:color="auto"/>
            <w:left w:val="none" w:sz="0" w:space="0" w:color="auto"/>
            <w:bottom w:val="none" w:sz="0" w:space="0" w:color="auto"/>
            <w:right w:val="none" w:sz="0" w:space="0" w:color="auto"/>
          </w:divBdr>
        </w:div>
        <w:div w:id="1256816619">
          <w:marLeft w:val="640"/>
          <w:marRight w:val="0"/>
          <w:marTop w:val="0"/>
          <w:marBottom w:val="0"/>
          <w:divBdr>
            <w:top w:val="none" w:sz="0" w:space="0" w:color="auto"/>
            <w:left w:val="none" w:sz="0" w:space="0" w:color="auto"/>
            <w:bottom w:val="none" w:sz="0" w:space="0" w:color="auto"/>
            <w:right w:val="none" w:sz="0" w:space="0" w:color="auto"/>
          </w:divBdr>
        </w:div>
        <w:div w:id="2021925966">
          <w:marLeft w:val="640"/>
          <w:marRight w:val="0"/>
          <w:marTop w:val="0"/>
          <w:marBottom w:val="0"/>
          <w:divBdr>
            <w:top w:val="none" w:sz="0" w:space="0" w:color="auto"/>
            <w:left w:val="none" w:sz="0" w:space="0" w:color="auto"/>
            <w:bottom w:val="none" w:sz="0" w:space="0" w:color="auto"/>
            <w:right w:val="none" w:sz="0" w:space="0" w:color="auto"/>
          </w:divBdr>
        </w:div>
        <w:div w:id="1530795321">
          <w:marLeft w:val="640"/>
          <w:marRight w:val="0"/>
          <w:marTop w:val="0"/>
          <w:marBottom w:val="0"/>
          <w:divBdr>
            <w:top w:val="none" w:sz="0" w:space="0" w:color="auto"/>
            <w:left w:val="none" w:sz="0" w:space="0" w:color="auto"/>
            <w:bottom w:val="none" w:sz="0" w:space="0" w:color="auto"/>
            <w:right w:val="none" w:sz="0" w:space="0" w:color="auto"/>
          </w:divBdr>
        </w:div>
        <w:div w:id="1138839575">
          <w:marLeft w:val="640"/>
          <w:marRight w:val="0"/>
          <w:marTop w:val="0"/>
          <w:marBottom w:val="0"/>
          <w:divBdr>
            <w:top w:val="none" w:sz="0" w:space="0" w:color="auto"/>
            <w:left w:val="none" w:sz="0" w:space="0" w:color="auto"/>
            <w:bottom w:val="none" w:sz="0" w:space="0" w:color="auto"/>
            <w:right w:val="none" w:sz="0" w:space="0" w:color="auto"/>
          </w:divBdr>
        </w:div>
        <w:div w:id="620918271">
          <w:marLeft w:val="640"/>
          <w:marRight w:val="0"/>
          <w:marTop w:val="0"/>
          <w:marBottom w:val="0"/>
          <w:divBdr>
            <w:top w:val="none" w:sz="0" w:space="0" w:color="auto"/>
            <w:left w:val="none" w:sz="0" w:space="0" w:color="auto"/>
            <w:bottom w:val="none" w:sz="0" w:space="0" w:color="auto"/>
            <w:right w:val="none" w:sz="0" w:space="0" w:color="auto"/>
          </w:divBdr>
        </w:div>
        <w:div w:id="1716344306">
          <w:marLeft w:val="640"/>
          <w:marRight w:val="0"/>
          <w:marTop w:val="0"/>
          <w:marBottom w:val="0"/>
          <w:divBdr>
            <w:top w:val="none" w:sz="0" w:space="0" w:color="auto"/>
            <w:left w:val="none" w:sz="0" w:space="0" w:color="auto"/>
            <w:bottom w:val="none" w:sz="0" w:space="0" w:color="auto"/>
            <w:right w:val="none" w:sz="0" w:space="0" w:color="auto"/>
          </w:divBdr>
        </w:div>
        <w:div w:id="1439568829">
          <w:marLeft w:val="640"/>
          <w:marRight w:val="0"/>
          <w:marTop w:val="0"/>
          <w:marBottom w:val="0"/>
          <w:divBdr>
            <w:top w:val="none" w:sz="0" w:space="0" w:color="auto"/>
            <w:left w:val="none" w:sz="0" w:space="0" w:color="auto"/>
            <w:bottom w:val="none" w:sz="0" w:space="0" w:color="auto"/>
            <w:right w:val="none" w:sz="0" w:space="0" w:color="auto"/>
          </w:divBdr>
        </w:div>
        <w:div w:id="1350595357">
          <w:marLeft w:val="640"/>
          <w:marRight w:val="0"/>
          <w:marTop w:val="0"/>
          <w:marBottom w:val="0"/>
          <w:divBdr>
            <w:top w:val="none" w:sz="0" w:space="0" w:color="auto"/>
            <w:left w:val="none" w:sz="0" w:space="0" w:color="auto"/>
            <w:bottom w:val="none" w:sz="0" w:space="0" w:color="auto"/>
            <w:right w:val="none" w:sz="0" w:space="0" w:color="auto"/>
          </w:divBdr>
        </w:div>
        <w:div w:id="1440221552">
          <w:marLeft w:val="640"/>
          <w:marRight w:val="0"/>
          <w:marTop w:val="0"/>
          <w:marBottom w:val="0"/>
          <w:divBdr>
            <w:top w:val="none" w:sz="0" w:space="0" w:color="auto"/>
            <w:left w:val="none" w:sz="0" w:space="0" w:color="auto"/>
            <w:bottom w:val="none" w:sz="0" w:space="0" w:color="auto"/>
            <w:right w:val="none" w:sz="0" w:space="0" w:color="auto"/>
          </w:divBdr>
        </w:div>
        <w:div w:id="607347311">
          <w:marLeft w:val="640"/>
          <w:marRight w:val="0"/>
          <w:marTop w:val="0"/>
          <w:marBottom w:val="0"/>
          <w:divBdr>
            <w:top w:val="none" w:sz="0" w:space="0" w:color="auto"/>
            <w:left w:val="none" w:sz="0" w:space="0" w:color="auto"/>
            <w:bottom w:val="none" w:sz="0" w:space="0" w:color="auto"/>
            <w:right w:val="none" w:sz="0" w:space="0" w:color="auto"/>
          </w:divBdr>
        </w:div>
        <w:div w:id="1900901535">
          <w:marLeft w:val="640"/>
          <w:marRight w:val="0"/>
          <w:marTop w:val="0"/>
          <w:marBottom w:val="0"/>
          <w:divBdr>
            <w:top w:val="none" w:sz="0" w:space="0" w:color="auto"/>
            <w:left w:val="none" w:sz="0" w:space="0" w:color="auto"/>
            <w:bottom w:val="none" w:sz="0" w:space="0" w:color="auto"/>
            <w:right w:val="none" w:sz="0" w:space="0" w:color="auto"/>
          </w:divBdr>
        </w:div>
        <w:div w:id="354623918">
          <w:marLeft w:val="640"/>
          <w:marRight w:val="0"/>
          <w:marTop w:val="0"/>
          <w:marBottom w:val="0"/>
          <w:divBdr>
            <w:top w:val="none" w:sz="0" w:space="0" w:color="auto"/>
            <w:left w:val="none" w:sz="0" w:space="0" w:color="auto"/>
            <w:bottom w:val="none" w:sz="0" w:space="0" w:color="auto"/>
            <w:right w:val="none" w:sz="0" w:space="0" w:color="auto"/>
          </w:divBdr>
        </w:div>
        <w:div w:id="336613385">
          <w:marLeft w:val="640"/>
          <w:marRight w:val="0"/>
          <w:marTop w:val="0"/>
          <w:marBottom w:val="0"/>
          <w:divBdr>
            <w:top w:val="none" w:sz="0" w:space="0" w:color="auto"/>
            <w:left w:val="none" w:sz="0" w:space="0" w:color="auto"/>
            <w:bottom w:val="none" w:sz="0" w:space="0" w:color="auto"/>
            <w:right w:val="none" w:sz="0" w:space="0" w:color="auto"/>
          </w:divBdr>
        </w:div>
        <w:div w:id="343703343">
          <w:marLeft w:val="640"/>
          <w:marRight w:val="0"/>
          <w:marTop w:val="0"/>
          <w:marBottom w:val="0"/>
          <w:divBdr>
            <w:top w:val="none" w:sz="0" w:space="0" w:color="auto"/>
            <w:left w:val="none" w:sz="0" w:space="0" w:color="auto"/>
            <w:bottom w:val="none" w:sz="0" w:space="0" w:color="auto"/>
            <w:right w:val="none" w:sz="0" w:space="0" w:color="auto"/>
          </w:divBdr>
        </w:div>
        <w:div w:id="1433013254">
          <w:marLeft w:val="640"/>
          <w:marRight w:val="0"/>
          <w:marTop w:val="0"/>
          <w:marBottom w:val="0"/>
          <w:divBdr>
            <w:top w:val="none" w:sz="0" w:space="0" w:color="auto"/>
            <w:left w:val="none" w:sz="0" w:space="0" w:color="auto"/>
            <w:bottom w:val="none" w:sz="0" w:space="0" w:color="auto"/>
            <w:right w:val="none" w:sz="0" w:space="0" w:color="auto"/>
          </w:divBdr>
        </w:div>
        <w:div w:id="1378551466">
          <w:marLeft w:val="640"/>
          <w:marRight w:val="0"/>
          <w:marTop w:val="0"/>
          <w:marBottom w:val="0"/>
          <w:divBdr>
            <w:top w:val="none" w:sz="0" w:space="0" w:color="auto"/>
            <w:left w:val="none" w:sz="0" w:space="0" w:color="auto"/>
            <w:bottom w:val="none" w:sz="0" w:space="0" w:color="auto"/>
            <w:right w:val="none" w:sz="0" w:space="0" w:color="auto"/>
          </w:divBdr>
        </w:div>
        <w:div w:id="540047771">
          <w:marLeft w:val="640"/>
          <w:marRight w:val="0"/>
          <w:marTop w:val="0"/>
          <w:marBottom w:val="0"/>
          <w:divBdr>
            <w:top w:val="none" w:sz="0" w:space="0" w:color="auto"/>
            <w:left w:val="none" w:sz="0" w:space="0" w:color="auto"/>
            <w:bottom w:val="none" w:sz="0" w:space="0" w:color="auto"/>
            <w:right w:val="none" w:sz="0" w:space="0" w:color="auto"/>
          </w:divBdr>
        </w:div>
        <w:div w:id="1822891539">
          <w:marLeft w:val="640"/>
          <w:marRight w:val="0"/>
          <w:marTop w:val="0"/>
          <w:marBottom w:val="0"/>
          <w:divBdr>
            <w:top w:val="none" w:sz="0" w:space="0" w:color="auto"/>
            <w:left w:val="none" w:sz="0" w:space="0" w:color="auto"/>
            <w:bottom w:val="none" w:sz="0" w:space="0" w:color="auto"/>
            <w:right w:val="none" w:sz="0" w:space="0" w:color="auto"/>
          </w:divBdr>
        </w:div>
        <w:div w:id="1078093119">
          <w:marLeft w:val="640"/>
          <w:marRight w:val="0"/>
          <w:marTop w:val="0"/>
          <w:marBottom w:val="0"/>
          <w:divBdr>
            <w:top w:val="none" w:sz="0" w:space="0" w:color="auto"/>
            <w:left w:val="none" w:sz="0" w:space="0" w:color="auto"/>
            <w:bottom w:val="none" w:sz="0" w:space="0" w:color="auto"/>
            <w:right w:val="none" w:sz="0" w:space="0" w:color="auto"/>
          </w:divBdr>
        </w:div>
        <w:div w:id="1016268310">
          <w:marLeft w:val="640"/>
          <w:marRight w:val="0"/>
          <w:marTop w:val="0"/>
          <w:marBottom w:val="0"/>
          <w:divBdr>
            <w:top w:val="none" w:sz="0" w:space="0" w:color="auto"/>
            <w:left w:val="none" w:sz="0" w:space="0" w:color="auto"/>
            <w:bottom w:val="none" w:sz="0" w:space="0" w:color="auto"/>
            <w:right w:val="none" w:sz="0" w:space="0" w:color="auto"/>
          </w:divBdr>
        </w:div>
        <w:div w:id="2061051746">
          <w:marLeft w:val="640"/>
          <w:marRight w:val="0"/>
          <w:marTop w:val="0"/>
          <w:marBottom w:val="0"/>
          <w:divBdr>
            <w:top w:val="none" w:sz="0" w:space="0" w:color="auto"/>
            <w:left w:val="none" w:sz="0" w:space="0" w:color="auto"/>
            <w:bottom w:val="none" w:sz="0" w:space="0" w:color="auto"/>
            <w:right w:val="none" w:sz="0" w:space="0" w:color="auto"/>
          </w:divBdr>
        </w:div>
        <w:div w:id="1800341814">
          <w:marLeft w:val="640"/>
          <w:marRight w:val="0"/>
          <w:marTop w:val="0"/>
          <w:marBottom w:val="0"/>
          <w:divBdr>
            <w:top w:val="none" w:sz="0" w:space="0" w:color="auto"/>
            <w:left w:val="none" w:sz="0" w:space="0" w:color="auto"/>
            <w:bottom w:val="none" w:sz="0" w:space="0" w:color="auto"/>
            <w:right w:val="none" w:sz="0" w:space="0" w:color="auto"/>
          </w:divBdr>
        </w:div>
        <w:div w:id="2012946639">
          <w:marLeft w:val="640"/>
          <w:marRight w:val="0"/>
          <w:marTop w:val="0"/>
          <w:marBottom w:val="0"/>
          <w:divBdr>
            <w:top w:val="none" w:sz="0" w:space="0" w:color="auto"/>
            <w:left w:val="none" w:sz="0" w:space="0" w:color="auto"/>
            <w:bottom w:val="none" w:sz="0" w:space="0" w:color="auto"/>
            <w:right w:val="none" w:sz="0" w:space="0" w:color="auto"/>
          </w:divBdr>
        </w:div>
        <w:div w:id="745109348">
          <w:marLeft w:val="640"/>
          <w:marRight w:val="0"/>
          <w:marTop w:val="0"/>
          <w:marBottom w:val="0"/>
          <w:divBdr>
            <w:top w:val="none" w:sz="0" w:space="0" w:color="auto"/>
            <w:left w:val="none" w:sz="0" w:space="0" w:color="auto"/>
            <w:bottom w:val="none" w:sz="0" w:space="0" w:color="auto"/>
            <w:right w:val="none" w:sz="0" w:space="0" w:color="auto"/>
          </w:divBdr>
        </w:div>
        <w:div w:id="1906256929">
          <w:marLeft w:val="640"/>
          <w:marRight w:val="0"/>
          <w:marTop w:val="0"/>
          <w:marBottom w:val="0"/>
          <w:divBdr>
            <w:top w:val="none" w:sz="0" w:space="0" w:color="auto"/>
            <w:left w:val="none" w:sz="0" w:space="0" w:color="auto"/>
            <w:bottom w:val="none" w:sz="0" w:space="0" w:color="auto"/>
            <w:right w:val="none" w:sz="0" w:space="0" w:color="auto"/>
          </w:divBdr>
        </w:div>
        <w:div w:id="266735101">
          <w:marLeft w:val="640"/>
          <w:marRight w:val="0"/>
          <w:marTop w:val="0"/>
          <w:marBottom w:val="0"/>
          <w:divBdr>
            <w:top w:val="none" w:sz="0" w:space="0" w:color="auto"/>
            <w:left w:val="none" w:sz="0" w:space="0" w:color="auto"/>
            <w:bottom w:val="none" w:sz="0" w:space="0" w:color="auto"/>
            <w:right w:val="none" w:sz="0" w:space="0" w:color="auto"/>
          </w:divBdr>
        </w:div>
        <w:div w:id="806512848">
          <w:marLeft w:val="640"/>
          <w:marRight w:val="0"/>
          <w:marTop w:val="0"/>
          <w:marBottom w:val="0"/>
          <w:divBdr>
            <w:top w:val="none" w:sz="0" w:space="0" w:color="auto"/>
            <w:left w:val="none" w:sz="0" w:space="0" w:color="auto"/>
            <w:bottom w:val="none" w:sz="0" w:space="0" w:color="auto"/>
            <w:right w:val="none" w:sz="0" w:space="0" w:color="auto"/>
          </w:divBdr>
        </w:div>
        <w:div w:id="443113221">
          <w:marLeft w:val="640"/>
          <w:marRight w:val="0"/>
          <w:marTop w:val="0"/>
          <w:marBottom w:val="0"/>
          <w:divBdr>
            <w:top w:val="none" w:sz="0" w:space="0" w:color="auto"/>
            <w:left w:val="none" w:sz="0" w:space="0" w:color="auto"/>
            <w:bottom w:val="none" w:sz="0" w:space="0" w:color="auto"/>
            <w:right w:val="none" w:sz="0" w:space="0" w:color="auto"/>
          </w:divBdr>
        </w:div>
        <w:div w:id="1494446568">
          <w:marLeft w:val="640"/>
          <w:marRight w:val="0"/>
          <w:marTop w:val="0"/>
          <w:marBottom w:val="0"/>
          <w:divBdr>
            <w:top w:val="none" w:sz="0" w:space="0" w:color="auto"/>
            <w:left w:val="none" w:sz="0" w:space="0" w:color="auto"/>
            <w:bottom w:val="none" w:sz="0" w:space="0" w:color="auto"/>
            <w:right w:val="none" w:sz="0" w:space="0" w:color="auto"/>
          </w:divBdr>
        </w:div>
        <w:div w:id="1860313233">
          <w:marLeft w:val="640"/>
          <w:marRight w:val="0"/>
          <w:marTop w:val="0"/>
          <w:marBottom w:val="0"/>
          <w:divBdr>
            <w:top w:val="none" w:sz="0" w:space="0" w:color="auto"/>
            <w:left w:val="none" w:sz="0" w:space="0" w:color="auto"/>
            <w:bottom w:val="none" w:sz="0" w:space="0" w:color="auto"/>
            <w:right w:val="none" w:sz="0" w:space="0" w:color="auto"/>
          </w:divBdr>
        </w:div>
        <w:div w:id="1695186053">
          <w:marLeft w:val="640"/>
          <w:marRight w:val="0"/>
          <w:marTop w:val="0"/>
          <w:marBottom w:val="0"/>
          <w:divBdr>
            <w:top w:val="none" w:sz="0" w:space="0" w:color="auto"/>
            <w:left w:val="none" w:sz="0" w:space="0" w:color="auto"/>
            <w:bottom w:val="none" w:sz="0" w:space="0" w:color="auto"/>
            <w:right w:val="none" w:sz="0" w:space="0" w:color="auto"/>
          </w:divBdr>
        </w:div>
        <w:div w:id="434178556">
          <w:marLeft w:val="640"/>
          <w:marRight w:val="0"/>
          <w:marTop w:val="0"/>
          <w:marBottom w:val="0"/>
          <w:divBdr>
            <w:top w:val="none" w:sz="0" w:space="0" w:color="auto"/>
            <w:left w:val="none" w:sz="0" w:space="0" w:color="auto"/>
            <w:bottom w:val="none" w:sz="0" w:space="0" w:color="auto"/>
            <w:right w:val="none" w:sz="0" w:space="0" w:color="auto"/>
          </w:divBdr>
        </w:div>
        <w:div w:id="307708632">
          <w:marLeft w:val="640"/>
          <w:marRight w:val="0"/>
          <w:marTop w:val="0"/>
          <w:marBottom w:val="0"/>
          <w:divBdr>
            <w:top w:val="none" w:sz="0" w:space="0" w:color="auto"/>
            <w:left w:val="none" w:sz="0" w:space="0" w:color="auto"/>
            <w:bottom w:val="none" w:sz="0" w:space="0" w:color="auto"/>
            <w:right w:val="none" w:sz="0" w:space="0" w:color="auto"/>
          </w:divBdr>
        </w:div>
        <w:div w:id="2116245262">
          <w:marLeft w:val="640"/>
          <w:marRight w:val="0"/>
          <w:marTop w:val="0"/>
          <w:marBottom w:val="0"/>
          <w:divBdr>
            <w:top w:val="none" w:sz="0" w:space="0" w:color="auto"/>
            <w:left w:val="none" w:sz="0" w:space="0" w:color="auto"/>
            <w:bottom w:val="none" w:sz="0" w:space="0" w:color="auto"/>
            <w:right w:val="none" w:sz="0" w:space="0" w:color="auto"/>
          </w:divBdr>
        </w:div>
        <w:div w:id="1163592082">
          <w:marLeft w:val="640"/>
          <w:marRight w:val="0"/>
          <w:marTop w:val="0"/>
          <w:marBottom w:val="0"/>
          <w:divBdr>
            <w:top w:val="none" w:sz="0" w:space="0" w:color="auto"/>
            <w:left w:val="none" w:sz="0" w:space="0" w:color="auto"/>
            <w:bottom w:val="none" w:sz="0" w:space="0" w:color="auto"/>
            <w:right w:val="none" w:sz="0" w:space="0" w:color="auto"/>
          </w:divBdr>
        </w:div>
        <w:div w:id="1324041894">
          <w:marLeft w:val="640"/>
          <w:marRight w:val="0"/>
          <w:marTop w:val="0"/>
          <w:marBottom w:val="0"/>
          <w:divBdr>
            <w:top w:val="none" w:sz="0" w:space="0" w:color="auto"/>
            <w:left w:val="none" w:sz="0" w:space="0" w:color="auto"/>
            <w:bottom w:val="none" w:sz="0" w:space="0" w:color="auto"/>
            <w:right w:val="none" w:sz="0" w:space="0" w:color="auto"/>
          </w:divBdr>
        </w:div>
        <w:div w:id="1764112006">
          <w:marLeft w:val="640"/>
          <w:marRight w:val="0"/>
          <w:marTop w:val="0"/>
          <w:marBottom w:val="0"/>
          <w:divBdr>
            <w:top w:val="none" w:sz="0" w:space="0" w:color="auto"/>
            <w:left w:val="none" w:sz="0" w:space="0" w:color="auto"/>
            <w:bottom w:val="none" w:sz="0" w:space="0" w:color="auto"/>
            <w:right w:val="none" w:sz="0" w:space="0" w:color="auto"/>
          </w:divBdr>
        </w:div>
        <w:div w:id="1224373637">
          <w:marLeft w:val="640"/>
          <w:marRight w:val="0"/>
          <w:marTop w:val="0"/>
          <w:marBottom w:val="0"/>
          <w:divBdr>
            <w:top w:val="none" w:sz="0" w:space="0" w:color="auto"/>
            <w:left w:val="none" w:sz="0" w:space="0" w:color="auto"/>
            <w:bottom w:val="none" w:sz="0" w:space="0" w:color="auto"/>
            <w:right w:val="none" w:sz="0" w:space="0" w:color="auto"/>
          </w:divBdr>
        </w:div>
        <w:div w:id="232199695">
          <w:marLeft w:val="640"/>
          <w:marRight w:val="0"/>
          <w:marTop w:val="0"/>
          <w:marBottom w:val="0"/>
          <w:divBdr>
            <w:top w:val="none" w:sz="0" w:space="0" w:color="auto"/>
            <w:left w:val="none" w:sz="0" w:space="0" w:color="auto"/>
            <w:bottom w:val="none" w:sz="0" w:space="0" w:color="auto"/>
            <w:right w:val="none" w:sz="0" w:space="0" w:color="auto"/>
          </w:divBdr>
        </w:div>
        <w:div w:id="1569999571">
          <w:marLeft w:val="640"/>
          <w:marRight w:val="0"/>
          <w:marTop w:val="0"/>
          <w:marBottom w:val="0"/>
          <w:divBdr>
            <w:top w:val="none" w:sz="0" w:space="0" w:color="auto"/>
            <w:left w:val="none" w:sz="0" w:space="0" w:color="auto"/>
            <w:bottom w:val="none" w:sz="0" w:space="0" w:color="auto"/>
            <w:right w:val="none" w:sz="0" w:space="0" w:color="auto"/>
          </w:divBdr>
        </w:div>
        <w:div w:id="708726579">
          <w:marLeft w:val="640"/>
          <w:marRight w:val="0"/>
          <w:marTop w:val="0"/>
          <w:marBottom w:val="0"/>
          <w:divBdr>
            <w:top w:val="none" w:sz="0" w:space="0" w:color="auto"/>
            <w:left w:val="none" w:sz="0" w:space="0" w:color="auto"/>
            <w:bottom w:val="none" w:sz="0" w:space="0" w:color="auto"/>
            <w:right w:val="none" w:sz="0" w:space="0" w:color="auto"/>
          </w:divBdr>
        </w:div>
        <w:div w:id="129128728">
          <w:marLeft w:val="640"/>
          <w:marRight w:val="0"/>
          <w:marTop w:val="0"/>
          <w:marBottom w:val="0"/>
          <w:divBdr>
            <w:top w:val="none" w:sz="0" w:space="0" w:color="auto"/>
            <w:left w:val="none" w:sz="0" w:space="0" w:color="auto"/>
            <w:bottom w:val="none" w:sz="0" w:space="0" w:color="auto"/>
            <w:right w:val="none" w:sz="0" w:space="0" w:color="auto"/>
          </w:divBdr>
        </w:div>
        <w:div w:id="288822944">
          <w:marLeft w:val="640"/>
          <w:marRight w:val="0"/>
          <w:marTop w:val="0"/>
          <w:marBottom w:val="0"/>
          <w:divBdr>
            <w:top w:val="none" w:sz="0" w:space="0" w:color="auto"/>
            <w:left w:val="none" w:sz="0" w:space="0" w:color="auto"/>
            <w:bottom w:val="none" w:sz="0" w:space="0" w:color="auto"/>
            <w:right w:val="none" w:sz="0" w:space="0" w:color="auto"/>
          </w:divBdr>
        </w:div>
        <w:div w:id="89667364">
          <w:marLeft w:val="640"/>
          <w:marRight w:val="0"/>
          <w:marTop w:val="0"/>
          <w:marBottom w:val="0"/>
          <w:divBdr>
            <w:top w:val="none" w:sz="0" w:space="0" w:color="auto"/>
            <w:left w:val="none" w:sz="0" w:space="0" w:color="auto"/>
            <w:bottom w:val="none" w:sz="0" w:space="0" w:color="auto"/>
            <w:right w:val="none" w:sz="0" w:space="0" w:color="auto"/>
          </w:divBdr>
        </w:div>
        <w:div w:id="90130402">
          <w:marLeft w:val="640"/>
          <w:marRight w:val="0"/>
          <w:marTop w:val="0"/>
          <w:marBottom w:val="0"/>
          <w:divBdr>
            <w:top w:val="none" w:sz="0" w:space="0" w:color="auto"/>
            <w:left w:val="none" w:sz="0" w:space="0" w:color="auto"/>
            <w:bottom w:val="none" w:sz="0" w:space="0" w:color="auto"/>
            <w:right w:val="none" w:sz="0" w:space="0" w:color="auto"/>
          </w:divBdr>
        </w:div>
        <w:div w:id="1477340376">
          <w:marLeft w:val="640"/>
          <w:marRight w:val="0"/>
          <w:marTop w:val="0"/>
          <w:marBottom w:val="0"/>
          <w:divBdr>
            <w:top w:val="none" w:sz="0" w:space="0" w:color="auto"/>
            <w:left w:val="none" w:sz="0" w:space="0" w:color="auto"/>
            <w:bottom w:val="none" w:sz="0" w:space="0" w:color="auto"/>
            <w:right w:val="none" w:sz="0" w:space="0" w:color="auto"/>
          </w:divBdr>
        </w:div>
        <w:div w:id="1142767198">
          <w:marLeft w:val="640"/>
          <w:marRight w:val="0"/>
          <w:marTop w:val="0"/>
          <w:marBottom w:val="0"/>
          <w:divBdr>
            <w:top w:val="none" w:sz="0" w:space="0" w:color="auto"/>
            <w:left w:val="none" w:sz="0" w:space="0" w:color="auto"/>
            <w:bottom w:val="none" w:sz="0" w:space="0" w:color="auto"/>
            <w:right w:val="none" w:sz="0" w:space="0" w:color="auto"/>
          </w:divBdr>
        </w:div>
        <w:div w:id="697239985">
          <w:marLeft w:val="640"/>
          <w:marRight w:val="0"/>
          <w:marTop w:val="0"/>
          <w:marBottom w:val="0"/>
          <w:divBdr>
            <w:top w:val="none" w:sz="0" w:space="0" w:color="auto"/>
            <w:left w:val="none" w:sz="0" w:space="0" w:color="auto"/>
            <w:bottom w:val="none" w:sz="0" w:space="0" w:color="auto"/>
            <w:right w:val="none" w:sz="0" w:space="0" w:color="auto"/>
          </w:divBdr>
        </w:div>
        <w:div w:id="1503274194">
          <w:marLeft w:val="640"/>
          <w:marRight w:val="0"/>
          <w:marTop w:val="0"/>
          <w:marBottom w:val="0"/>
          <w:divBdr>
            <w:top w:val="none" w:sz="0" w:space="0" w:color="auto"/>
            <w:left w:val="none" w:sz="0" w:space="0" w:color="auto"/>
            <w:bottom w:val="none" w:sz="0" w:space="0" w:color="auto"/>
            <w:right w:val="none" w:sz="0" w:space="0" w:color="auto"/>
          </w:divBdr>
        </w:div>
        <w:div w:id="441072974">
          <w:marLeft w:val="640"/>
          <w:marRight w:val="0"/>
          <w:marTop w:val="0"/>
          <w:marBottom w:val="0"/>
          <w:divBdr>
            <w:top w:val="none" w:sz="0" w:space="0" w:color="auto"/>
            <w:left w:val="none" w:sz="0" w:space="0" w:color="auto"/>
            <w:bottom w:val="none" w:sz="0" w:space="0" w:color="auto"/>
            <w:right w:val="none" w:sz="0" w:space="0" w:color="auto"/>
          </w:divBdr>
        </w:div>
        <w:div w:id="1725256466">
          <w:marLeft w:val="640"/>
          <w:marRight w:val="0"/>
          <w:marTop w:val="0"/>
          <w:marBottom w:val="0"/>
          <w:divBdr>
            <w:top w:val="none" w:sz="0" w:space="0" w:color="auto"/>
            <w:left w:val="none" w:sz="0" w:space="0" w:color="auto"/>
            <w:bottom w:val="none" w:sz="0" w:space="0" w:color="auto"/>
            <w:right w:val="none" w:sz="0" w:space="0" w:color="auto"/>
          </w:divBdr>
        </w:div>
        <w:div w:id="48844629">
          <w:marLeft w:val="640"/>
          <w:marRight w:val="0"/>
          <w:marTop w:val="0"/>
          <w:marBottom w:val="0"/>
          <w:divBdr>
            <w:top w:val="none" w:sz="0" w:space="0" w:color="auto"/>
            <w:left w:val="none" w:sz="0" w:space="0" w:color="auto"/>
            <w:bottom w:val="none" w:sz="0" w:space="0" w:color="auto"/>
            <w:right w:val="none" w:sz="0" w:space="0" w:color="auto"/>
          </w:divBdr>
        </w:div>
        <w:div w:id="527988620">
          <w:marLeft w:val="640"/>
          <w:marRight w:val="0"/>
          <w:marTop w:val="0"/>
          <w:marBottom w:val="0"/>
          <w:divBdr>
            <w:top w:val="none" w:sz="0" w:space="0" w:color="auto"/>
            <w:left w:val="none" w:sz="0" w:space="0" w:color="auto"/>
            <w:bottom w:val="none" w:sz="0" w:space="0" w:color="auto"/>
            <w:right w:val="none" w:sz="0" w:space="0" w:color="auto"/>
          </w:divBdr>
        </w:div>
        <w:div w:id="1324622233">
          <w:marLeft w:val="640"/>
          <w:marRight w:val="0"/>
          <w:marTop w:val="0"/>
          <w:marBottom w:val="0"/>
          <w:divBdr>
            <w:top w:val="none" w:sz="0" w:space="0" w:color="auto"/>
            <w:left w:val="none" w:sz="0" w:space="0" w:color="auto"/>
            <w:bottom w:val="none" w:sz="0" w:space="0" w:color="auto"/>
            <w:right w:val="none" w:sz="0" w:space="0" w:color="auto"/>
          </w:divBdr>
        </w:div>
      </w:divsChild>
    </w:div>
    <w:div w:id="2030181525">
      <w:bodyDiv w:val="1"/>
      <w:marLeft w:val="0"/>
      <w:marRight w:val="0"/>
      <w:marTop w:val="0"/>
      <w:marBottom w:val="0"/>
      <w:divBdr>
        <w:top w:val="none" w:sz="0" w:space="0" w:color="auto"/>
        <w:left w:val="none" w:sz="0" w:space="0" w:color="auto"/>
        <w:bottom w:val="none" w:sz="0" w:space="0" w:color="auto"/>
        <w:right w:val="none" w:sz="0" w:space="0" w:color="auto"/>
      </w:divBdr>
      <w:divsChild>
        <w:div w:id="1357150578">
          <w:marLeft w:val="640"/>
          <w:marRight w:val="0"/>
          <w:marTop w:val="0"/>
          <w:marBottom w:val="0"/>
          <w:divBdr>
            <w:top w:val="none" w:sz="0" w:space="0" w:color="auto"/>
            <w:left w:val="none" w:sz="0" w:space="0" w:color="auto"/>
            <w:bottom w:val="none" w:sz="0" w:space="0" w:color="auto"/>
            <w:right w:val="none" w:sz="0" w:space="0" w:color="auto"/>
          </w:divBdr>
        </w:div>
        <w:div w:id="646513688">
          <w:marLeft w:val="640"/>
          <w:marRight w:val="0"/>
          <w:marTop w:val="0"/>
          <w:marBottom w:val="0"/>
          <w:divBdr>
            <w:top w:val="none" w:sz="0" w:space="0" w:color="auto"/>
            <w:left w:val="none" w:sz="0" w:space="0" w:color="auto"/>
            <w:bottom w:val="none" w:sz="0" w:space="0" w:color="auto"/>
            <w:right w:val="none" w:sz="0" w:space="0" w:color="auto"/>
          </w:divBdr>
        </w:div>
        <w:div w:id="70859860">
          <w:marLeft w:val="640"/>
          <w:marRight w:val="0"/>
          <w:marTop w:val="0"/>
          <w:marBottom w:val="0"/>
          <w:divBdr>
            <w:top w:val="none" w:sz="0" w:space="0" w:color="auto"/>
            <w:left w:val="none" w:sz="0" w:space="0" w:color="auto"/>
            <w:bottom w:val="none" w:sz="0" w:space="0" w:color="auto"/>
            <w:right w:val="none" w:sz="0" w:space="0" w:color="auto"/>
          </w:divBdr>
        </w:div>
        <w:div w:id="2100128643">
          <w:marLeft w:val="640"/>
          <w:marRight w:val="0"/>
          <w:marTop w:val="0"/>
          <w:marBottom w:val="0"/>
          <w:divBdr>
            <w:top w:val="none" w:sz="0" w:space="0" w:color="auto"/>
            <w:left w:val="none" w:sz="0" w:space="0" w:color="auto"/>
            <w:bottom w:val="none" w:sz="0" w:space="0" w:color="auto"/>
            <w:right w:val="none" w:sz="0" w:space="0" w:color="auto"/>
          </w:divBdr>
        </w:div>
        <w:div w:id="777528409">
          <w:marLeft w:val="640"/>
          <w:marRight w:val="0"/>
          <w:marTop w:val="0"/>
          <w:marBottom w:val="0"/>
          <w:divBdr>
            <w:top w:val="none" w:sz="0" w:space="0" w:color="auto"/>
            <w:left w:val="none" w:sz="0" w:space="0" w:color="auto"/>
            <w:bottom w:val="none" w:sz="0" w:space="0" w:color="auto"/>
            <w:right w:val="none" w:sz="0" w:space="0" w:color="auto"/>
          </w:divBdr>
        </w:div>
        <w:div w:id="2049912915">
          <w:marLeft w:val="640"/>
          <w:marRight w:val="0"/>
          <w:marTop w:val="0"/>
          <w:marBottom w:val="0"/>
          <w:divBdr>
            <w:top w:val="none" w:sz="0" w:space="0" w:color="auto"/>
            <w:left w:val="none" w:sz="0" w:space="0" w:color="auto"/>
            <w:bottom w:val="none" w:sz="0" w:space="0" w:color="auto"/>
            <w:right w:val="none" w:sz="0" w:space="0" w:color="auto"/>
          </w:divBdr>
        </w:div>
        <w:div w:id="1673072471">
          <w:marLeft w:val="640"/>
          <w:marRight w:val="0"/>
          <w:marTop w:val="0"/>
          <w:marBottom w:val="0"/>
          <w:divBdr>
            <w:top w:val="none" w:sz="0" w:space="0" w:color="auto"/>
            <w:left w:val="none" w:sz="0" w:space="0" w:color="auto"/>
            <w:bottom w:val="none" w:sz="0" w:space="0" w:color="auto"/>
            <w:right w:val="none" w:sz="0" w:space="0" w:color="auto"/>
          </w:divBdr>
        </w:div>
        <w:div w:id="401829335">
          <w:marLeft w:val="640"/>
          <w:marRight w:val="0"/>
          <w:marTop w:val="0"/>
          <w:marBottom w:val="0"/>
          <w:divBdr>
            <w:top w:val="none" w:sz="0" w:space="0" w:color="auto"/>
            <w:left w:val="none" w:sz="0" w:space="0" w:color="auto"/>
            <w:bottom w:val="none" w:sz="0" w:space="0" w:color="auto"/>
            <w:right w:val="none" w:sz="0" w:space="0" w:color="auto"/>
          </w:divBdr>
        </w:div>
        <w:div w:id="185295313">
          <w:marLeft w:val="640"/>
          <w:marRight w:val="0"/>
          <w:marTop w:val="0"/>
          <w:marBottom w:val="0"/>
          <w:divBdr>
            <w:top w:val="none" w:sz="0" w:space="0" w:color="auto"/>
            <w:left w:val="none" w:sz="0" w:space="0" w:color="auto"/>
            <w:bottom w:val="none" w:sz="0" w:space="0" w:color="auto"/>
            <w:right w:val="none" w:sz="0" w:space="0" w:color="auto"/>
          </w:divBdr>
        </w:div>
        <w:div w:id="1121800353">
          <w:marLeft w:val="640"/>
          <w:marRight w:val="0"/>
          <w:marTop w:val="0"/>
          <w:marBottom w:val="0"/>
          <w:divBdr>
            <w:top w:val="none" w:sz="0" w:space="0" w:color="auto"/>
            <w:left w:val="none" w:sz="0" w:space="0" w:color="auto"/>
            <w:bottom w:val="none" w:sz="0" w:space="0" w:color="auto"/>
            <w:right w:val="none" w:sz="0" w:space="0" w:color="auto"/>
          </w:divBdr>
        </w:div>
        <w:div w:id="1334070639">
          <w:marLeft w:val="640"/>
          <w:marRight w:val="0"/>
          <w:marTop w:val="0"/>
          <w:marBottom w:val="0"/>
          <w:divBdr>
            <w:top w:val="none" w:sz="0" w:space="0" w:color="auto"/>
            <w:left w:val="none" w:sz="0" w:space="0" w:color="auto"/>
            <w:bottom w:val="none" w:sz="0" w:space="0" w:color="auto"/>
            <w:right w:val="none" w:sz="0" w:space="0" w:color="auto"/>
          </w:divBdr>
        </w:div>
        <w:div w:id="867718614">
          <w:marLeft w:val="640"/>
          <w:marRight w:val="0"/>
          <w:marTop w:val="0"/>
          <w:marBottom w:val="0"/>
          <w:divBdr>
            <w:top w:val="none" w:sz="0" w:space="0" w:color="auto"/>
            <w:left w:val="none" w:sz="0" w:space="0" w:color="auto"/>
            <w:bottom w:val="none" w:sz="0" w:space="0" w:color="auto"/>
            <w:right w:val="none" w:sz="0" w:space="0" w:color="auto"/>
          </w:divBdr>
        </w:div>
        <w:div w:id="509829744">
          <w:marLeft w:val="640"/>
          <w:marRight w:val="0"/>
          <w:marTop w:val="0"/>
          <w:marBottom w:val="0"/>
          <w:divBdr>
            <w:top w:val="none" w:sz="0" w:space="0" w:color="auto"/>
            <w:left w:val="none" w:sz="0" w:space="0" w:color="auto"/>
            <w:bottom w:val="none" w:sz="0" w:space="0" w:color="auto"/>
            <w:right w:val="none" w:sz="0" w:space="0" w:color="auto"/>
          </w:divBdr>
        </w:div>
        <w:div w:id="249003419">
          <w:marLeft w:val="640"/>
          <w:marRight w:val="0"/>
          <w:marTop w:val="0"/>
          <w:marBottom w:val="0"/>
          <w:divBdr>
            <w:top w:val="none" w:sz="0" w:space="0" w:color="auto"/>
            <w:left w:val="none" w:sz="0" w:space="0" w:color="auto"/>
            <w:bottom w:val="none" w:sz="0" w:space="0" w:color="auto"/>
            <w:right w:val="none" w:sz="0" w:space="0" w:color="auto"/>
          </w:divBdr>
        </w:div>
        <w:div w:id="1310213624">
          <w:marLeft w:val="640"/>
          <w:marRight w:val="0"/>
          <w:marTop w:val="0"/>
          <w:marBottom w:val="0"/>
          <w:divBdr>
            <w:top w:val="none" w:sz="0" w:space="0" w:color="auto"/>
            <w:left w:val="none" w:sz="0" w:space="0" w:color="auto"/>
            <w:bottom w:val="none" w:sz="0" w:space="0" w:color="auto"/>
            <w:right w:val="none" w:sz="0" w:space="0" w:color="auto"/>
          </w:divBdr>
        </w:div>
        <w:div w:id="1747845331">
          <w:marLeft w:val="640"/>
          <w:marRight w:val="0"/>
          <w:marTop w:val="0"/>
          <w:marBottom w:val="0"/>
          <w:divBdr>
            <w:top w:val="none" w:sz="0" w:space="0" w:color="auto"/>
            <w:left w:val="none" w:sz="0" w:space="0" w:color="auto"/>
            <w:bottom w:val="none" w:sz="0" w:space="0" w:color="auto"/>
            <w:right w:val="none" w:sz="0" w:space="0" w:color="auto"/>
          </w:divBdr>
        </w:div>
        <w:div w:id="807354814">
          <w:marLeft w:val="640"/>
          <w:marRight w:val="0"/>
          <w:marTop w:val="0"/>
          <w:marBottom w:val="0"/>
          <w:divBdr>
            <w:top w:val="none" w:sz="0" w:space="0" w:color="auto"/>
            <w:left w:val="none" w:sz="0" w:space="0" w:color="auto"/>
            <w:bottom w:val="none" w:sz="0" w:space="0" w:color="auto"/>
            <w:right w:val="none" w:sz="0" w:space="0" w:color="auto"/>
          </w:divBdr>
        </w:div>
        <w:div w:id="868489733">
          <w:marLeft w:val="640"/>
          <w:marRight w:val="0"/>
          <w:marTop w:val="0"/>
          <w:marBottom w:val="0"/>
          <w:divBdr>
            <w:top w:val="none" w:sz="0" w:space="0" w:color="auto"/>
            <w:left w:val="none" w:sz="0" w:space="0" w:color="auto"/>
            <w:bottom w:val="none" w:sz="0" w:space="0" w:color="auto"/>
            <w:right w:val="none" w:sz="0" w:space="0" w:color="auto"/>
          </w:divBdr>
        </w:div>
        <w:div w:id="1112748387">
          <w:marLeft w:val="640"/>
          <w:marRight w:val="0"/>
          <w:marTop w:val="0"/>
          <w:marBottom w:val="0"/>
          <w:divBdr>
            <w:top w:val="none" w:sz="0" w:space="0" w:color="auto"/>
            <w:left w:val="none" w:sz="0" w:space="0" w:color="auto"/>
            <w:bottom w:val="none" w:sz="0" w:space="0" w:color="auto"/>
            <w:right w:val="none" w:sz="0" w:space="0" w:color="auto"/>
          </w:divBdr>
        </w:div>
        <w:div w:id="1095982135">
          <w:marLeft w:val="640"/>
          <w:marRight w:val="0"/>
          <w:marTop w:val="0"/>
          <w:marBottom w:val="0"/>
          <w:divBdr>
            <w:top w:val="none" w:sz="0" w:space="0" w:color="auto"/>
            <w:left w:val="none" w:sz="0" w:space="0" w:color="auto"/>
            <w:bottom w:val="none" w:sz="0" w:space="0" w:color="auto"/>
            <w:right w:val="none" w:sz="0" w:space="0" w:color="auto"/>
          </w:divBdr>
        </w:div>
        <w:div w:id="1225529768">
          <w:marLeft w:val="640"/>
          <w:marRight w:val="0"/>
          <w:marTop w:val="0"/>
          <w:marBottom w:val="0"/>
          <w:divBdr>
            <w:top w:val="none" w:sz="0" w:space="0" w:color="auto"/>
            <w:left w:val="none" w:sz="0" w:space="0" w:color="auto"/>
            <w:bottom w:val="none" w:sz="0" w:space="0" w:color="auto"/>
            <w:right w:val="none" w:sz="0" w:space="0" w:color="auto"/>
          </w:divBdr>
        </w:div>
        <w:div w:id="1403330756">
          <w:marLeft w:val="640"/>
          <w:marRight w:val="0"/>
          <w:marTop w:val="0"/>
          <w:marBottom w:val="0"/>
          <w:divBdr>
            <w:top w:val="none" w:sz="0" w:space="0" w:color="auto"/>
            <w:left w:val="none" w:sz="0" w:space="0" w:color="auto"/>
            <w:bottom w:val="none" w:sz="0" w:space="0" w:color="auto"/>
            <w:right w:val="none" w:sz="0" w:space="0" w:color="auto"/>
          </w:divBdr>
        </w:div>
        <w:div w:id="577593773">
          <w:marLeft w:val="640"/>
          <w:marRight w:val="0"/>
          <w:marTop w:val="0"/>
          <w:marBottom w:val="0"/>
          <w:divBdr>
            <w:top w:val="none" w:sz="0" w:space="0" w:color="auto"/>
            <w:left w:val="none" w:sz="0" w:space="0" w:color="auto"/>
            <w:bottom w:val="none" w:sz="0" w:space="0" w:color="auto"/>
            <w:right w:val="none" w:sz="0" w:space="0" w:color="auto"/>
          </w:divBdr>
        </w:div>
        <w:div w:id="1023747192">
          <w:marLeft w:val="640"/>
          <w:marRight w:val="0"/>
          <w:marTop w:val="0"/>
          <w:marBottom w:val="0"/>
          <w:divBdr>
            <w:top w:val="none" w:sz="0" w:space="0" w:color="auto"/>
            <w:left w:val="none" w:sz="0" w:space="0" w:color="auto"/>
            <w:bottom w:val="none" w:sz="0" w:space="0" w:color="auto"/>
            <w:right w:val="none" w:sz="0" w:space="0" w:color="auto"/>
          </w:divBdr>
        </w:div>
        <w:div w:id="862590285">
          <w:marLeft w:val="640"/>
          <w:marRight w:val="0"/>
          <w:marTop w:val="0"/>
          <w:marBottom w:val="0"/>
          <w:divBdr>
            <w:top w:val="none" w:sz="0" w:space="0" w:color="auto"/>
            <w:left w:val="none" w:sz="0" w:space="0" w:color="auto"/>
            <w:bottom w:val="none" w:sz="0" w:space="0" w:color="auto"/>
            <w:right w:val="none" w:sz="0" w:space="0" w:color="auto"/>
          </w:divBdr>
        </w:div>
        <w:div w:id="853110695">
          <w:marLeft w:val="640"/>
          <w:marRight w:val="0"/>
          <w:marTop w:val="0"/>
          <w:marBottom w:val="0"/>
          <w:divBdr>
            <w:top w:val="none" w:sz="0" w:space="0" w:color="auto"/>
            <w:left w:val="none" w:sz="0" w:space="0" w:color="auto"/>
            <w:bottom w:val="none" w:sz="0" w:space="0" w:color="auto"/>
            <w:right w:val="none" w:sz="0" w:space="0" w:color="auto"/>
          </w:divBdr>
        </w:div>
        <w:div w:id="2006130450">
          <w:marLeft w:val="640"/>
          <w:marRight w:val="0"/>
          <w:marTop w:val="0"/>
          <w:marBottom w:val="0"/>
          <w:divBdr>
            <w:top w:val="none" w:sz="0" w:space="0" w:color="auto"/>
            <w:left w:val="none" w:sz="0" w:space="0" w:color="auto"/>
            <w:bottom w:val="none" w:sz="0" w:space="0" w:color="auto"/>
            <w:right w:val="none" w:sz="0" w:space="0" w:color="auto"/>
          </w:divBdr>
        </w:div>
        <w:div w:id="251552883">
          <w:marLeft w:val="640"/>
          <w:marRight w:val="0"/>
          <w:marTop w:val="0"/>
          <w:marBottom w:val="0"/>
          <w:divBdr>
            <w:top w:val="none" w:sz="0" w:space="0" w:color="auto"/>
            <w:left w:val="none" w:sz="0" w:space="0" w:color="auto"/>
            <w:bottom w:val="none" w:sz="0" w:space="0" w:color="auto"/>
            <w:right w:val="none" w:sz="0" w:space="0" w:color="auto"/>
          </w:divBdr>
        </w:div>
        <w:div w:id="695740345">
          <w:marLeft w:val="640"/>
          <w:marRight w:val="0"/>
          <w:marTop w:val="0"/>
          <w:marBottom w:val="0"/>
          <w:divBdr>
            <w:top w:val="none" w:sz="0" w:space="0" w:color="auto"/>
            <w:left w:val="none" w:sz="0" w:space="0" w:color="auto"/>
            <w:bottom w:val="none" w:sz="0" w:space="0" w:color="auto"/>
            <w:right w:val="none" w:sz="0" w:space="0" w:color="auto"/>
          </w:divBdr>
        </w:div>
        <w:div w:id="4333098">
          <w:marLeft w:val="640"/>
          <w:marRight w:val="0"/>
          <w:marTop w:val="0"/>
          <w:marBottom w:val="0"/>
          <w:divBdr>
            <w:top w:val="none" w:sz="0" w:space="0" w:color="auto"/>
            <w:left w:val="none" w:sz="0" w:space="0" w:color="auto"/>
            <w:bottom w:val="none" w:sz="0" w:space="0" w:color="auto"/>
            <w:right w:val="none" w:sz="0" w:space="0" w:color="auto"/>
          </w:divBdr>
        </w:div>
        <w:div w:id="1188329300">
          <w:marLeft w:val="640"/>
          <w:marRight w:val="0"/>
          <w:marTop w:val="0"/>
          <w:marBottom w:val="0"/>
          <w:divBdr>
            <w:top w:val="none" w:sz="0" w:space="0" w:color="auto"/>
            <w:left w:val="none" w:sz="0" w:space="0" w:color="auto"/>
            <w:bottom w:val="none" w:sz="0" w:space="0" w:color="auto"/>
            <w:right w:val="none" w:sz="0" w:space="0" w:color="auto"/>
          </w:divBdr>
        </w:div>
        <w:div w:id="81997456">
          <w:marLeft w:val="640"/>
          <w:marRight w:val="0"/>
          <w:marTop w:val="0"/>
          <w:marBottom w:val="0"/>
          <w:divBdr>
            <w:top w:val="none" w:sz="0" w:space="0" w:color="auto"/>
            <w:left w:val="none" w:sz="0" w:space="0" w:color="auto"/>
            <w:bottom w:val="none" w:sz="0" w:space="0" w:color="auto"/>
            <w:right w:val="none" w:sz="0" w:space="0" w:color="auto"/>
          </w:divBdr>
        </w:div>
        <w:div w:id="1925414862">
          <w:marLeft w:val="640"/>
          <w:marRight w:val="0"/>
          <w:marTop w:val="0"/>
          <w:marBottom w:val="0"/>
          <w:divBdr>
            <w:top w:val="none" w:sz="0" w:space="0" w:color="auto"/>
            <w:left w:val="none" w:sz="0" w:space="0" w:color="auto"/>
            <w:bottom w:val="none" w:sz="0" w:space="0" w:color="auto"/>
            <w:right w:val="none" w:sz="0" w:space="0" w:color="auto"/>
          </w:divBdr>
        </w:div>
        <w:div w:id="876091363">
          <w:marLeft w:val="640"/>
          <w:marRight w:val="0"/>
          <w:marTop w:val="0"/>
          <w:marBottom w:val="0"/>
          <w:divBdr>
            <w:top w:val="none" w:sz="0" w:space="0" w:color="auto"/>
            <w:left w:val="none" w:sz="0" w:space="0" w:color="auto"/>
            <w:bottom w:val="none" w:sz="0" w:space="0" w:color="auto"/>
            <w:right w:val="none" w:sz="0" w:space="0" w:color="auto"/>
          </w:divBdr>
        </w:div>
        <w:div w:id="1818261068">
          <w:marLeft w:val="640"/>
          <w:marRight w:val="0"/>
          <w:marTop w:val="0"/>
          <w:marBottom w:val="0"/>
          <w:divBdr>
            <w:top w:val="none" w:sz="0" w:space="0" w:color="auto"/>
            <w:left w:val="none" w:sz="0" w:space="0" w:color="auto"/>
            <w:bottom w:val="none" w:sz="0" w:space="0" w:color="auto"/>
            <w:right w:val="none" w:sz="0" w:space="0" w:color="auto"/>
          </w:divBdr>
        </w:div>
        <w:div w:id="2117409055">
          <w:marLeft w:val="640"/>
          <w:marRight w:val="0"/>
          <w:marTop w:val="0"/>
          <w:marBottom w:val="0"/>
          <w:divBdr>
            <w:top w:val="none" w:sz="0" w:space="0" w:color="auto"/>
            <w:left w:val="none" w:sz="0" w:space="0" w:color="auto"/>
            <w:bottom w:val="none" w:sz="0" w:space="0" w:color="auto"/>
            <w:right w:val="none" w:sz="0" w:space="0" w:color="auto"/>
          </w:divBdr>
        </w:div>
        <w:div w:id="1482306189">
          <w:marLeft w:val="640"/>
          <w:marRight w:val="0"/>
          <w:marTop w:val="0"/>
          <w:marBottom w:val="0"/>
          <w:divBdr>
            <w:top w:val="none" w:sz="0" w:space="0" w:color="auto"/>
            <w:left w:val="none" w:sz="0" w:space="0" w:color="auto"/>
            <w:bottom w:val="none" w:sz="0" w:space="0" w:color="auto"/>
            <w:right w:val="none" w:sz="0" w:space="0" w:color="auto"/>
          </w:divBdr>
        </w:div>
        <w:div w:id="1537279963">
          <w:marLeft w:val="640"/>
          <w:marRight w:val="0"/>
          <w:marTop w:val="0"/>
          <w:marBottom w:val="0"/>
          <w:divBdr>
            <w:top w:val="none" w:sz="0" w:space="0" w:color="auto"/>
            <w:left w:val="none" w:sz="0" w:space="0" w:color="auto"/>
            <w:bottom w:val="none" w:sz="0" w:space="0" w:color="auto"/>
            <w:right w:val="none" w:sz="0" w:space="0" w:color="auto"/>
          </w:divBdr>
        </w:div>
        <w:div w:id="1647203183">
          <w:marLeft w:val="640"/>
          <w:marRight w:val="0"/>
          <w:marTop w:val="0"/>
          <w:marBottom w:val="0"/>
          <w:divBdr>
            <w:top w:val="none" w:sz="0" w:space="0" w:color="auto"/>
            <w:left w:val="none" w:sz="0" w:space="0" w:color="auto"/>
            <w:bottom w:val="none" w:sz="0" w:space="0" w:color="auto"/>
            <w:right w:val="none" w:sz="0" w:space="0" w:color="auto"/>
          </w:divBdr>
        </w:div>
        <w:div w:id="1573614546">
          <w:marLeft w:val="640"/>
          <w:marRight w:val="0"/>
          <w:marTop w:val="0"/>
          <w:marBottom w:val="0"/>
          <w:divBdr>
            <w:top w:val="none" w:sz="0" w:space="0" w:color="auto"/>
            <w:left w:val="none" w:sz="0" w:space="0" w:color="auto"/>
            <w:bottom w:val="none" w:sz="0" w:space="0" w:color="auto"/>
            <w:right w:val="none" w:sz="0" w:space="0" w:color="auto"/>
          </w:divBdr>
        </w:div>
        <w:div w:id="1544126040">
          <w:marLeft w:val="640"/>
          <w:marRight w:val="0"/>
          <w:marTop w:val="0"/>
          <w:marBottom w:val="0"/>
          <w:divBdr>
            <w:top w:val="none" w:sz="0" w:space="0" w:color="auto"/>
            <w:left w:val="none" w:sz="0" w:space="0" w:color="auto"/>
            <w:bottom w:val="none" w:sz="0" w:space="0" w:color="auto"/>
            <w:right w:val="none" w:sz="0" w:space="0" w:color="auto"/>
          </w:divBdr>
        </w:div>
        <w:div w:id="723405255">
          <w:marLeft w:val="640"/>
          <w:marRight w:val="0"/>
          <w:marTop w:val="0"/>
          <w:marBottom w:val="0"/>
          <w:divBdr>
            <w:top w:val="none" w:sz="0" w:space="0" w:color="auto"/>
            <w:left w:val="none" w:sz="0" w:space="0" w:color="auto"/>
            <w:bottom w:val="none" w:sz="0" w:space="0" w:color="auto"/>
            <w:right w:val="none" w:sz="0" w:space="0" w:color="auto"/>
          </w:divBdr>
        </w:div>
        <w:div w:id="1986930805">
          <w:marLeft w:val="640"/>
          <w:marRight w:val="0"/>
          <w:marTop w:val="0"/>
          <w:marBottom w:val="0"/>
          <w:divBdr>
            <w:top w:val="none" w:sz="0" w:space="0" w:color="auto"/>
            <w:left w:val="none" w:sz="0" w:space="0" w:color="auto"/>
            <w:bottom w:val="none" w:sz="0" w:space="0" w:color="auto"/>
            <w:right w:val="none" w:sz="0" w:space="0" w:color="auto"/>
          </w:divBdr>
        </w:div>
        <w:div w:id="751463851">
          <w:marLeft w:val="640"/>
          <w:marRight w:val="0"/>
          <w:marTop w:val="0"/>
          <w:marBottom w:val="0"/>
          <w:divBdr>
            <w:top w:val="none" w:sz="0" w:space="0" w:color="auto"/>
            <w:left w:val="none" w:sz="0" w:space="0" w:color="auto"/>
            <w:bottom w:val="none" w:sz="0" w:space="0" w:color="auto"/>
            <w:right w:val="none" w:sz="0" w:space="0" w:color="auto"/>
          </w:divBdr>
        </w:div>
        <w:div w:id="1523401428">
          <w:marLeft w:val="640"/>
          <w:marRight w:val="0"/>
          <w:marTop w:val="0"/>
          <w:marBottom w:val="0"/>
          <w:divBdr>
            <w:top w:val="none" w:sz="0" w:space="0" w:color="auto"/>
            <w:left w:val="none" w:sz="0" w:space="0" w:color="auto"/>
            <w:bottom w:val="none" w:sz="0" w:space="0" w:color="auto"/>
            <w:right w:val="none" w:sz="0" w:space="0" w:color="auto"/>
          </w:divBdr>
        </w:div>
        <w:div w:id="1730419516">
          <w:marLeft w:val="640"/>
          <w:marRight w:val="0"/>
          <w:marTop w:val="0"/>
          <w:marBottom w:val="0"/>
          <w:divBdr>
            <w:top w:val="none" w:sz="0" w:space="0" w:color="auto"/>
            <w:left w:val="none" w:sz="0" w:space="0" w:color="auto"/>
            <w:bottom w:val="none" w:sz="0" w:space="0" w:color="auto"/>
            <w:right w:val="none" w:sz="0" w:space="0" w:color="auto"/>
          </w:divBdr>
        </w:div>
        <w:div w:id="1849830488">
          <w:marLeft w:val="640"/>
          <w:marRight w:val="0"/>
          <w:marTop w:val="0"/>
          <w:marBottom w:val="0"/>
          <w:divBdr>
            <w:top w:val="none" w:sz="0" w:space="0" w:color="auto"/>
            <w:left w:val="none" w:sz="0" w:space="0" w:color="auto"/>
            <w:bottom w:val="none" w:sz="0" w:space="0" w:color="auto"/>
            <w:right w:val="none" w:sz="0" w:space="0" w:color="auto"/>
          </w:divBdr>
        </w:div>
        <w:div w:id="1282107448">
          <w:marLeft w:val="640"/>
          <w:marRight w:val="0"/>
          <w:marTop w:val="0"/>
          <w:marBottom w:val="0"/>
          <w:divBdr>
            <w:top w:val="none" w:sz="0" w:space="0" w:color="auto"/>
            <w:left w:val="none" w:sz="0" w:space="0" w:color="auto"/>
            <w:bottom w:val="none" w:sz="0" w:space="0" w:color="auto"/>
            <w:right w:val="none" w:sz="0" w:space="0" w:color="auto"/>
          </w:divBdr>
        </w:div>
        <w:div w:id="1503007459">
          <w:marLeft w:val="640"/>
          <w:marRight w:val="0"/>
          <w:marTop w:val="0"/>
          <w:marBottom w:val="0"/>
          <w:divBdr>
            <w:top w:val="none" w:sz="0" w:space="0" w:color="auto"/>
            <w:left w:val="none" w:sz="0" w:space="0" w:color="auto"/>
            <w:bottom w:val="none" w:sz="0" w:space="0" w:color="auto"/>
            <w:right w:val="none" w:sz="0" w:space="0" w:color="auto"/>
          </w:divBdr>
        </w:div>
        <w:div w:id="431125631">
          <w:marLeft w:val="640"/>
          <w:marRight w:val="0"/>
          <w:marTop w:val="0"/>
          <w:marBottom w:val="0"/>
          <w:divBdr>
            <w:top w:val="none" w:sz="0" w:space="0" w:color="auto"/>
            <w:left w:val="none" w:sz="0" w:space="0" w:color="auto"/>
            <w:bottom w:val="none" w:sz="0" w:space="0" w:color="auto"/>
            <w:right w:val="none" w:sz="0" w:space="0" w:color="auto"/>
          </w:divBdr>
        </w:div>
        <w:div w:id="1402754390">
          <w:marLeft w:val="640"/>
          <w:marRight w:val="0"/>
          <w:marTop w:val="0"/>
          <w:marBottom w:val="0"/>
          <w:divBdr>
            <w:top w:val="none" w:sz="0" w:space="0" w:color="auto"/>
            <w:left w:val="none" w:sz="0" w:space="0" w:color="auto"/>
            <w:bottom w:val="none" w:sz="0" w:space="0" w:color="auto"/>
            <w:right w:val="none" w:sz="0" w:space="0" w:color="auto"/>
          </w:divBdr>
        </w:div>
        <w:div w:id="1547831520">
          <w:marLeft w:val="640"/>
          <w:marRight w:val="0"/>
          <w:marTop w:val="0"/>
          <w:marBottom w:val="0"/>
          <w:divBdr>
            <w:top w:val="none" w:sz="0" w:space="0" w:color="auto"/>
            <w:left w:val="none" w:sz="0" w:space="0" w:color="auto"/>
            <w:bottom w:val="none" w:sz="0" w:space="0" w:color="auto"/>
            <w:right w:val="none" w:sz="0" w:space="0" w:color="auto"/>
          </w:divBdr>
        </w:div>
        <w:div w:id="177543637">
          <w:marLeft w:val="640"/>
          <w:marRight w:val="0"/>
          <w:marTop w:val="0"/>
          <w:marBottom w:val="0"/>
          <w:divBdr>
            <w:top w:val="none" w:sz="0" w:space="0" w:color="auto"/>
            <w:left w:val="none" w:sz="0" w:space="0" w:color="auto"/>
            <w:bottom w:val="none" w:sz="0" w:space="0" w:color="auto"/>
            <w:right w:val="none" w:sz="0" w:space="0" w:color="auto"/>
          </w:divBdr>
        </w:div>
        <w:div w:id="367998055">
          <w:marLeft w:val="640"/>
          <w:marRight w:val="0"/>
          <w:marTop w:val="0"/>
          <w:marBottom w:val="0"/>
          <w:divBdr>
            <w:top w:val="none" w:sz="0" w:space="0" w:color="auto"/>
            <w:left w:val="none" w:sz="0" w:space="0" w:color="auto"/>
            <w:bottom w:val="none" w:sz="0" w:space="0" w:color="auto"/>
            <w:right w:val="none" w:sz="0" w:space="0" w:color="auto"/>
          </w:divBdr>
        </w:div>
        <w:div w:id="1972317782">
          <w:marLeft w:val="640"/>
          <w:marRight w:val="0"/>
          <w:marTop w:val="0"/>
          <w:marBottom w:val="0"/>
          <w:divBdr>
            <w:top w:val="none" w:sz="0" w:space="0" w:color="auto"/>
            <w:left w:val="none" w:sz="0" w:space="0" w:color="auto"/>
            <w:bottom w:val="none" w:sz="0" w:space="0" w:color="auto"/>
            <w:right w:val="none" w:sz="0" w:space="0" w:color="auto"/>
          </w:divBdr>
        </w:div>
        <w:div w:id="826827698">
          <w:marLeft w:val="640"/>
          <w:marRight w:val="0"/>
          <w:marTop w:val="0"/>
          <w:marBottom w:val="0"/>
          <w:divBdr>
            <w:top w:val="none" w:sz="0" w:space="0" w:color="auto"/>
            <w:left w:val="none" w:sz="0" w:space="0" w:color="auto"/>
            <w:bottom w:val="none" w:sz="0" w:space="0" w:color="auto"/>
            <w:right w:val="none" w:sz="0" w:space="0" w:color="auto"/>
          </w:divBdr>
        </w:div>
        <w:div w:id="1295869499">
          <w:marLeft w:val="640"/>
          <w:marRight w:val="0"/>
          <w:marTop w:val="0"/>
          <w:marBottom w:val="0"/>
          <w:divBdr>
            <w:top w:val="none" w:sz="0" w:space="0" w:color="auto"/>
            <w:left w:val="none" w:sz="0" w:space="0" w:color="auto"/>
            <w:bottom w:val="none" w:sz="0" w:space="0" w:color="auto"/>
            <w:right w:val="none" w:sz="0" w:space="0" w:color="auto"/>
          </w:divBdr>
        </w:div>
        <w:div w:id="195896564">
          <w:marLeft w:val="640"/>
          <w:marRight w:val="0"/>
          <w:marTop w:val="0"/>
          <w:marBottom w:val="0"/>
          <w:divBdr>
            <w:top w:val="none" w:sz="0" w:space="0" w:color="auto"/>
            <w:left w:val="none" w:sz="0" w:space="0" w:color="auto"/>
            <w:bottom w:val="none" w:sz="0" w:space="0" w:color="auto"/>
            <w:right w:val="none" w:sz="0" w:space="0" w:color="auto"/>
          </w:divBdr>
        </w:div>
        <w:div w:id="1090469042">
          <w:marLeft w:val="640"/>
          <w:marRight w:val="0"/>
          <w:marTop w:val="0"/>
          <w:marBottom w:val="0"/>
          <w:divBdr>
            <w:top w:val="none" w:sz="0" w:space="0" w:color="auto"/>
            <w:left w:val="none" w:sz="0" w:space="0" w:color="auto"/>
            <w:bottom w:val="none" w:sz="0" w:space="0" w:color="auto"/>
            <w:right w:val="none" w:sz="0" w:space="0" w:color="auto"/>
          </w:divBdr>
        </w:div>
        <w:div w:id="134766189">
          <w:marLeft w:val="640"/>
          <w:marRight w:val="0"/>
          <w:marTop w:val="0"/>
          <w:marBottom w:val="0"/>
          <w:divBdr>
            <w:top w:val="none" w:sz="0" w:space="0" w:color="auto"/>
            <w:left w:val="none" w:sz="0" w:space="0" w:color="auto"/>
            <w:bottom w:val="none" w:sz="0" w:space="0" w:color="auto"/>
            <w:right w:val="none" w:sz="0" w:space="0" w:color="auto"/>
          </w:divBdr>
        </w:div>
        <w:div w:id="697901162">
          <w:marLeft w:val="640"/>
          <w:marRight w:val="0"/>
          <w:marTop w:val="0"/>
          <w:marBottom w:val="0"/>
          <w:divBdr>
            <w:top w:val="none" w:sz="0" w:space="0" w:color="auto"/>
            <w:left w:val="none" w:sz="0" w:space="0" w:color="auto"/>
            <w:bottom w:val="none" w:sz="0" w:space="0" w:color="auto"/>
            <w:right w:val="none" w:sz="0" w:space="0" w:color="auto"/>
          </w:divBdr>
        </w:div>
        <w:div w:id="190185944">
          <w:marLeft w:val="640"/>
          <w:marRight w:val="0"/>
          <w:marTop w:val="0"/>
          <w:marBottom w:val="0"/>
          <w:divBdr>
            <w:top w:val="none" w:sz="0" w:space="0" w:color="auto"/>
            <w:left w:val="none" w:sz="0" w:space="0" w:color="auto"/>
            <w:bottom w:val="none" w:sz="0" w:space="0" w:color="auto"/>
            <w:right w:val="none" w:sz="0" w:space="0" w:color="auto"/>
          </w:divBdr>
        </w:div>
        <w:div w:id="1404065032">
          <w:marLeft w:val="640"/>
          <w:marRight w:val="0"/>
          <w:marTop w:val="0"/>
          <w:marBottom w:val="0"/>
          <w:divBdr>
            <w:top w:val="none" w:sz="0" w:space="0" w:color="auto"/>
            <w:left w:val="none" w:sz="0" w:space="0" w:color="auto"/>
            <w:bottom w:val="none" w:sz="0" w:space="0" w:color="auto"/>
            <w:right w:val="none" w:sz="0" w:space="0" w:color="auto"/>
          </w:divBdr>
        </w:div>
        <w:div w:id="892695129">
          <w:marLeft w:val="640"/>
          <w:marRight w:val="0"/>
          <w:marTop w:val="0"/>
          <w:marBottom w:val="0"/>
          <w:divBdr>
            <w:top w:val="none" w:sz="0" w:space="0" w:color="auto"/>
            <w:left w:val="none" w:sz="0" w:space="0" w:color="auto"/>
            <w:bottom w:val="none" w:sz="0" w:space="0" w:color="auto"/>
            <w:right w:val="none" w:sz="0" w:space="0" w:color="auto"/>
          </w:divBdr>
        </w:div>
        <w:div w:id="1680278726">
          <w:marLeft w:val="640"/>
          <w:marRight w:val="0"/>
          <w:marTop w:val="0"/>
          <w:marBottom w:val="0"/>
          <w:divBdr>
            <w:top w:val="none" w:sz="0" w:space="0" w:color="auto"/>
            <w:left w:val="none" w:sz="0" w:space="0" w:color="auto"/>
            <w:bottom w:val="none" w:sz="0" w:space="0" w:color="auto"/>
            <w:right w:val="none" w:sz="0" w:space="0" w:color="auto"/>
          </w:divBdr>
        </w:div>
        <w:div w:id="738284187">
          <w:marLeft w:val="640"/>
          <w:marRight w:val="0"/>
          <w:marTop w:val="0"/>
          <w:marBottom w:val="0"/>
          <w:divBdr>
            <w:top w:val="none" w:sz="0" w:space="0" w:color="auto"/>
            <w:left w:val="none" w:sz="0" w:space="0" w:color="auto"/>
            <w:bottom w:val="none" w:sz="0" w:space="0" w:color="auto"/>
            <w:right w:val="none" w:sz="0" w:space="0" w:color="auto"/>
          </w:divBdr>
        </w:div>
        <w:div w:id="687294858">
          <w:marLeft w:val="640"/>
          <w:marRight w:val="0"/>
          <w:marTop w:val="0"/>
          <w:marBottom w:val="0"/>
          <w:divBdr>
            <w:top w:val="none" w:sz="0" w:space="0" w:color="auto"/>
            <w:left w:val="none" w:sz="0" w:space="0" w:color="auto"/>
            <w:bottom w:val="none" w:sz="0" w:space="0" w:color="auto"/>
            <w:right w:val="none" w:sz="0" w:space="0" w:color="auto"/>
          </w:divBdr>
        </w:div>
        <w:div w:id="1119645749">
          <w:marLeft w:val="640"/>
          <w:marRight w:val="0"/>
          <w:marTop w:val="0"/>
          <w:marBottom w:val="0"/>
          <w:divBdr>
            <w:top w:val="none" w:sz="0" w:space="0" w:color="auto"/>
            <w:left w:val="none" w:sz="0" w:space="0" w:color="auto"/>
            <w:bottom w:val="none" w:sz="0" w:space="0" w:color="auto"/>
            <w:right w:val="none" w:sz="0" w:space="0" w:color="auto"/>
          </w:divBdr>
        </w:div>
        <w:div w:id="1025792623">
          <w:marLeft w:val="640"/>
          <w:marRight w:val="0"/>
          <w:marTop w:val="0"/>
          <w:marBottom w:val="0"/>
          <w:divBdr>
            <w:top w:val="none" w:sz="0" w:space="0" w:color="auto"/>
            <w:left w:val="none" w:sz="0" w:space="0" w:color="auto"/>
            <w:bottom w:val="none" w:sz="0" w:space="0" w:color="auto"/>
            <w:right w:val="none" w:sz="0" w:space="0" w:color="auto"/>
          </w:divBdr>
        </w:div>
        <w:div w:id="2130128283">
          <w:marLeft w:val="640"/>
          <w:marRight w:val="0"/>
          <w:marTop w:val="0"/>
          <w:marBottom w:val="0"/>
          <w:divBdr>
            <w:top w:val="none" w:sz="0" w:space="0" w:color="auto"/>
            <w:left w:val="none" w:sz="0" w:space="0" w:color="auto"/>
            <w:bottom w:val="none" w:sz="0" w:space="0" w:color="auto"/>
            <w:right w:val="none" w:sz="0" w:space="0" w:color="auto"/>
          </w:divBdr>
        </w:div>
        <w:div w:id="786854685">
          <w:marLeft w:val="640"/>
          <w:marRight w:val="0"/>
          <w:marTop w:val="0"/>
          <w:marBottom w:val="0"/>
          <w:divBdr>
            <w:top w:val="none" w:sz="0" w:space="0" w:color="auto"/>
            <w:left w:val="none" w:sz="0" w:space="0" w:color="auto"/>
            <w:bottom w:val="none" w:sz="0" w:space="0" w:color="auto"/>
            <w:right w:val="none" w:sz="0" w:space="0" w:color="auto"/>
          </w:divBdr>
        </w:div>
        <w:div w:id="1152140697">
          <w:marLeft w:val="640"/>
          <w:marRight w:val="0"/>
          <w:marTop w:val="0"/>
          <w:marBottom w:val="0"/>
          <w:divBdr>
            <w:top w:val="none" w:sz="0" w:space="0" w:color="auto"/>
            <w:left w:val="none" w:sz="0" w:space="0" w:color="auto"/>
            <w:bottom w:val="none" w:sz="0" w:space="0" w:color="auto"/>
            <w:right w:val="none" w:sz="0" w:space="0" w:color="auto"/>
          </w:divBdr>
        </w:div>
        <w:div w:id="707267200">
          <w:marLeft w:val="640"/>
          <w:marRight w:val="0"/>
          <w:marTop w:val="0"/>
          <w:marBottom w:val="0"/>
          <w:divBdr>
            <w:top w:val="none" w:sz="0" w:space="0" w:color="auto"/>
            <w:left w:val="none" w:sz="0" w:space="0" w:color="auto"/>
            <w:bottom w:val="none" w:sz="0" w:space="0" w:color="auto"/>
            <w:right w:val="none" w:sz="0" w:space="0" w:color="auto"/>
          </w:divBdr>
        </w:div>
        <w:div w:id="1268194386">
          <w:marLeft w:val="640"/>
          <w:marRight w:val="0"/>
          <w:marTop w:val="0"/>
          <w:marBottom w:val="0"/>
          <w:divBdr>
            <w:top w:val="none" w:sz="0" w:space="0" w:color="auto"/>
            <w:left w:val="none" w:sz="0" w:space="0" w:color="auto"/>
            <w:bottom w:val="none" w:sz="0" w:space="0" w:color="auto"/>
            <w:right w:val="none" w:sz="0" w:space="0" w:color="auto"/>
          </w:divBdr>
        </w:div>
        <w:div w:id="11077737">
          <w:marLeft w:val="640"/>
          <w:marRight w:val="0"/>
          <w:marTop w:val="0"/>
          <w:marBottom w:val="0"/>
          <w:divBdr>
            <w:top w:val="none" w:sz="0" w:space="0" w:color="auto"/>
            <w:left w:val="none" w:sz="0" w:space="0" w:color="auto"/>
            <w:bottom w:val="none" w:sz="0" w:space="0" w:color="auto"/>
            <w:right w:val="none" w:sz="0" w:space="0" w:color="auto"/>
          </w:divBdr>
        </w:div>
        <w:div w:id="830023754">
          <w:marLeft w:val="640"/>
          <w:marRight w:val="0"/>
          <w:marTop w:val="0"/>
          <w:marBottom w:val="0"/>
          <w:divBdr>
            <w:top w:val="none" w:sz="0" w:space="0" w:color="auto"/>
            <w:left w:val="none" w:sz="0" w:space="0" w:color="auto"/>
            <w:bottom w:val="none" w:sz="0" w:space="0" w:color="auto"/>
            <w:right w:val="none" w:sz="0" w:space="0" w:color="auto"/>
          </w:divBdr>
        </w:div>
        <w:div w:id="709378711">
          <w:marLeft w:val="640"/>
          <w:marRight w:val="0"/>
          <w:marTop w:val="0"/>
          <w:marBottom w:val="0"/>
          <w:divBdr>
            <w:top w:val="none" w:sz="0" w:space="0" w:color="auto"/>
            <w:left w:val="none" w:sz="0" w:space="0" w:color="auto"/>
            <w:bottom w:val="none" w:sz="0" w:space="0" w:color="auto"/>
            <w:right w:val="none" w:sz="0" w:space="0" w:color="auto"/>
          </w:divBdr>
        </w:div>
        <w:div w:id="989092186">
          <w:marLeft w:val="640"/>
          <w:marRight w:val="0"/>
          <w:marTop w:val="0"/>
          <w:marBottom w:val="0"/>
          <w:divBdr>
            <w:top w:val="none" w:sz="0" w:space="0" w:color="auto"/>
            <w:left w:val="none" w:sz="0" w:space="0" w:color="auto"/>
            <w:bottom w:val="none" w:sz="0" w:space="0" w:color="auto"/>
            <w:right w:val="none" w:sz="0" w:space="0" w:color="auto"/>
          </w:divBdr>
        </w:div>
      </w:divsChild>
    </w:div>
    <w:div w:id="2034532095">
      <w:bodyDiv w:val="1"/>
      <w:marLeft w:val="0"/>
      <w:marRight w:val="0"/>
      <w:marTop w:val="0"/>
      <w:marBottom w:val="0"/>
      <w:divBdr>
        <w:top w:val="none" w:sz="0" w:space="0" w:color="auto"/>
        <w:left w:val="none" w:sz="0" w:space="0" w:color="auto"/>
        <w:bottom w:val="none" w:sz="0" w:space="0" w:color="auto"/>
        <w:right w:val="none" w:sz="0" w:space="0" w:color="auto"/>
      </w:divBdr>
    </w:div>
    <w:div w:id="2056005004">
      <w:bodyDiv w:val="1"/>
      <w:marLeft w:val="0"/>
      <w:marRight w:val="0"/>
      <w:marTop w:val="0"/>
      <w:marBottom w:val="0"/>
      <w:divBdr>
        <w:top w:val="none" w:sz="0" w:space="0" w:color="auto"/>
        <w:left w:val="none" w:sz="0" w:space="0" w:color="auto"/>
        <w:bottom w:val="none" w:sz="0" w:space="0" w:color="auto"/>
        <w:right w:val="none" w:sz="0" w:space="0" w:color="auto"/>
      </w:divBdr>
    </w:div>
    <w:div w:id="2065332576">
      <w:bodyDiv w:val="1"/>
      <w:marLeft w:val="0"/>
      <w:marRight w:val="0"/>
      <w:marTop w:val="0"/>
      <w:marBottom w:val="0"/>
      <w:divBdr>
        <w:top w:val="none" w:sz="0" w:space="0" w:color="auto"/>
        <w:left w:val="none" w:sz="0" w:space="0" w:color="auto"/>
        <w:bottom w:val="none" w:sz="0" w:space="0" w:color="auto"/>
        <w:right w:val="none" w:sz="0" w:space="0" w:color="auto"/>
      </w:divBdr>
      <w:divsChild>
        <w:div w:id="1313871318">
          <w:marLeft w:val="640"/>
          <w:marRight w:val="0"/>
          <w:marTop w:val="0"/>
          <w:marBottom w:val="0"/>
          <w:divBdr>
            <w:top w:val="none" w:sz="0" w:space="0" w:color="auto"/>
            <w:left w:val="none" w:sz="0" w:space="0" w:color="auto"/>
            <w:bottom w:val="none" w:sz="0" w:space="0" w:color="auto"/>
            <w:right w:val="none" w:sz="0" w:space="0" w:color="auto"/>
          </w:divBdr>
        </w:div>
        <w:div w:id="1231160813">
          <w:marLeft w:val="640"/>
          <w:marRight w:val="0"/>
          <w:marTop w:val="0"/>
          <w:marBottom w:val="0"/>
          <w:divBdr>
            <w:top w:val="none" w:sz="0" w:space="0" w:color="auto"/>
            <w:left w:val="none" w:sz="0" w:space="0" w:color="auto"/>
            <w:bottom w:val="none" w:sz="0" w:space="0" w:color="auto"/>
            <w:right w:val="none" w:sz="0" w:space="0" w:color="auto"/>
          </w:divBdr>
        </w:div>
        <w:div w:id="1685087299">
          <w:marLeft w:val="640"/>
          <w:marRight w:val="0"/>
          <w:marTop w:val="0"/>
          <w:marBottom w:val="0"/>
          <w:divBdr>
            <w:top w:val="none" w:sz="0" w:space="0" w:color="auto"/>
            <w:left w:val="none" w:sz="0" w:space="0" w:color="auto"/>
            <w:bottom w:val="none" w:sz="0" w:space="0" w:color="auto"/>
            <w:right w:val="none" w:sz="0" w:space="0" w:color="auto"/>
          </w:divBdr>
        </w:div>
        <w:div w:id="383725533">
          <w:marLeft w:val="640"/>
          <w:marRight w:val="0"/>
          <w:marTop w:val="0"/>
          <w:marBottom w:val="0"/>
          <w:divBdr>
            <w:top w:val="none" w:sz="0" w:space="0" w:color="auto"/>
            <w:left w:val="none" w:sz="0" w:space="0" w:color="auto"/>
            <w:bottom w:val="none" w:sz="0" w:space="0" w:color="auto"/>
            <w:right w:val="none" w:sz="0" w:space="0" w:color="auto"/>
          </w:divBdr>
        </w:div>
        <w:div w:id="1236041564">
          <w:marLeft w:val="640"/>
          <w:marRight w:val="0"/>
          <w:marTop w:val="0"/>
          <w:marBottom w:val="0"/>
          <w:divBdr>
            <w:top w:val="none" w:sz="0" w:space="0" w:color="auto"/>
            <w:left w:val="none" w:sz="0" w:space="0" w:color="auto"/>
            <w:bottom w:val="none" w:sz="0" w:space="0" w:color="auto"/>
            <w:right w:val="none" w:sz="0" w:space="0" w:color="auto"/>
          </w:divBdr>
        </w:div>
        <w:div w:id="607856591">
          <w:marLeft w:val="640"/>
          <w:marRight w:val="0"/>
          <w:marTop w:val="0"/>
          <w:marBottom w:val="0"/>
          <w:divBdr>
            <w:top w:val="none" w:sz="0" w:space="0" w:color="auto"/>
            <w:left w:val="none" w:sz="0" w:space="0" w:color="auto"/>
            <w:bottom w:val="none" w:sz="0" w:space="0" w:color="auto"/>
            <w:right w:val="none" w:sz="0" w:space="0" w:color="auto"/>
          </w:divBdr>
        </w:div>
        <w:div w:id="1398280203">
          <w:marLeft w:val="640"/>
          <w:marRight w:val="0"/>
          <w:marTop w:val="0"/>
          <w:marBottom w:val="0"/>
          <w:divBdr>
            <w:top w:val="none" w:sz="0" w:space="0" w:color="auto"/>
            <w:left w:val="none" w:sz="0" w:space="0" w:color="auto"/>
            <w:bottom w:val="none" w:sz="0" w:space="0" w:color="auto"/>
            <w:right w:val="none" w:sz="0" w:space="0" w:color="auto"/>
          </w:divBdr>
        </w:div>
        <w:div w:id="44499579">
          <w:marLeft w:val="640"/>
          <w:marRight w:val="0"/>
          <w:marTop w:val="0"/>
          <w:marBottom w:val="0"/>
          <w:divBdr>
            <w:top w:val="none" w:sz="0" w:space="0" w:color="auto"/>
            <w:left w:val="none" w:sz="0" w:space="0" w:color="auto"/>
            <w:bottom w:val="none" w:sz="0" w:space="0" w:color="auto"/>
            <w:right w:val="none" w:sz="0" w:space="0" w:color="auto"/>
          </w:divBdr>
        </w:div>
        <w:div w:id="838231665">
          <w:marLeft w:val="640"/>
          <w:marRight w:val="0"/>
          <w:marTop w:val="0"/>
          <w:marBottom w:val="0"/>
          <w:divBdr>
            <w:top w:val="none" w:sz="0" w:space="0" w:color="auto"/>
            <w:left w:val="none" w:sz="0" w:space="0" w:color="auto"/>
            <w:bottom w:val="none" w:sz="0" w:space="0" w:color="auto"/>
            <w:right w:val="none" w:sz="0" w:space="0" w:color="auto"/>
          </w:divBdr>
        </w:div>
        <w:div w:id="803736611">
          <w:marLeft w:val="640"/>
          <w:marRight w:val="0"/>
          <w:marTop w:val="0"/>
          <w:marBottom w:val="0"/>
          <w:divBdr>
            <w:top w:val="none" w:sz="0" w:space="0" w:color="auto"/>
            <w:left w:val="none" w:sz="0" w:space="0" w:color="auto"/>
            <w:bottom w:val="none" w:sz="0" w:space="0" w:color="auto"/>
            <w:right w:val="none" w:sz="0" w:space="0" w:color="auto"/>
          </w:divBdr>
        </w:div>
        <w:div w:id="893276222">
          <w:marLeft w:val="640"/>
          <w:marRight w:val="0"/>
          <w:marTop w:val="0"/>
          <w:marBottom w:val="0"/>
          <w:divBdr>
            <w:top w:val="none" w:sz="0" w:space="0" w:color="auto"/>
            <w:left w:val="none" w:sz="0" w:space="0" w:color="auto"/>
            <w:bottom w:val="none" w:sz="0" w:space="0" w:color="auto"/>
            <w:right w:val="none" w:sz="0" w:space="0" w:color="auto"/>
          </w:divBdr>
        </w:div>
        <w:div w:id="160704151">
          <w:marLeft w:val="640"/>
          <w:marRight w:val="0"/>
          <w:marTop w:val="0"/>
          <w:marBottom w:val="0"/>
          <w:divBdr>
            <w:top w:val="none" w:sz="0" w:space="0" w:color="auto"/>
            <w:left w:val="none" w:sz="0" w:space="0" w:color="auto"/>
            <w:bottom w:val="none" w:sz="0" w:space="0" w:color="auto"/>
            <w:right w:val="none" w:sz="0" w:space="0" w:color="auto"/>
          </w:divBdr>
        </w:div>
        <w:div w:id="118764250">
          <w:marLeft w:val="640"/>
          <w:marRight w:val="0"/>
          <w:marTop w:val="0"/>
          <w:marBottom w:val="0"/>
          <w:divBdr>
            <w:top w:val="none" w:sz="0" w:space="0" w:color="auto"/>
            <w:left w:val="none" w:sz="0" w:space="0" w:color="auto"/>
            <w:bottom w:val="none" w:sz="0" w:space="0" w:color="auto"/>
            <w:right w:val="none" w:sz="0" w:space="0" w:color="auto"/>
          </w:divBdr>
        </w:div>
        <w:div w:id="1641497214">
          <w:marLeft w:val="640"/>
          <w:marRight w:val="0"/>
          <w:marTop w:val="0"/>
          <w:marBottom w:val="0"/>
          <w:divBdr>
            <w:top w:val="none" w:sz="0" w:space="0" w:color="auto"/>
            <w:left w:val="none" w:sz="0" w:space="0" w:color="auto"/>
            <w:bottom w:val="none" w:sz="0" w:space="0" w:color="auto"/>
            <w:right w:val="none" w:sz="0" w:space="0" w:color="auto"/>
          </w:divBdr>
        </w:div>
        <w:div w:id="1716081988">
          <w:marLeft w:val="640"/>
          <w:marRight w:val="0"/>
          <w:marTop w:val="0"/>
          <w:marBottom w:val="0"/>
          <w:divBdr>
            <w:top w:val="none" w:sz="0" w:space="0" w:color="auto"/>
            <w:left w:val="none" w:sz="0" w:space="0" w:color="auto"/>
            <w:bottom w:val="none" w:sz="0" w:space="0" w:color="auto"/>
            <w:right w:val="none" w:sz="0" w:space="0" w:color="auto"/>
          </w:divBdr>
        </w:div>
        <w:div w:id="938291251">
          <w:marLeft w:val="640"/>
          <w:marRight w:val="0"/>
          <w:marTop w:val="0"/>
          <w:marBottom w:val="0"/>
          <w:divBdr>
            <w:top w:val="none" w:sz="0" w:space="0" w:color="auto"/>
            <w:left w:val="none" w:sz="0" w:space="0" w:color="auto"/>
            <w:bottom w:val="none" w:sz="0" w:space="0" w:color="auto"/>
            <w:right w:val="none" w:sz="0" w:space="0" w:color="auto"/>
          </w:divBdr>
        </w:div>
        <w:div w:id="491994387">
          <w:marLeft w:val="640"/>
          <w:marRight w:val="0"/>
          <w:marTop w:val="0"/>
          <w:marBottom w:val="0"/>
          <w:divBdr>
            <w:top w:val="none" w:sz="0" w:space="0" w:color="auto"/>
            <w:left w:val="none" w:sz="0" w:space="0" w:color="auto"/>
            <w:bottom w:val="none" w:sz="0" w:space="0" w:color="auto"/>
            <w:right w:val="none" w:sz="0" w:space="0" w:color="auto"/>
          </w:divBdr>
        </w:div>
        <w:div w:id="711074188">
          <w:marLeft w:val="640"/>
          <w:marRight w:val="0"/>
          <w:marTop w:val="0"/>
          <w:marBottom w:val="0"/>
          <w:divBdr>
            <w:top w:val="none" w:sz="0" w:space="0" w:color="auto"/>
            <w:left w:val="none" w:sz="0" w:space="0" w:color="auto"/>
            <w:bottom w:val="none" w:sz="0" w:space="0" w:color="auto"/>
            <w:right w:val="none" w:sz="0" w:space="0" w:color="auto"/>
          </w:divBdr>
        </w:div>
        <w:div w:id="2111315810">
          <w:marLeft w:val="640"/>
          <w:marRight w:val="0"/>
          <w:marTop w:val="0"/>
          <w:marBottom w:val="0"/>
          <w:divBdr>
            <w:top w:val="none" w:sz="0" w:space="0" w:color="auto"/>
            <w:left w:val="none" w:sz="0" w:space="0" w:color="auto"/>
            <w:bottom w:val="none" w:sz="0" w:space="0" w:color="auto"/>
            <w:right w:val="none" w:sz="0" w:space="0" w:color="auto"/>
          </w:divBdr>
        </w:div>
        <w:div w:id="14965788">
          <w:marLeft w:val="640"/>
          <w:marRight w:val="0"/>
          <w:marTop w:val="0"/>
          <w:marBottom w:val="0"/>
          <w:divBdr>
            <w:top w:val="none" w:sz="0" w:space="0" w:color="auto"/>
            <w:left w:val="none" w:sz="0" w:space="0" w:color="auto"/>
            <w:bottom w:val="none" w:sz="0" w:space="0" w:color="auto"/>
            <w:right w:val="none" w:sz="0" w:space="0" w:color="auto"/>
          </w:divBdr>
        </w:div>
        <w:div w:id="1242789424">
          <w:marLeft w:val="640"/>
          <w:marRight w:val="0"/>
          <w:marTop w:val="0"/>
          <w:marBottom w:val="0"/>
          <w:divBdr>
            <w:top w:val="none" w:sz="0" w:space="0" w:color="auto"/>
            <w:left w:val="none" w:sz="0" w:space="0" w:color="auto"/>
            <w:bottom w:val="none" w:sz="0" w:space="0" w:color="auto"/>
            <w:right w:val="none" w:sz="0" w:space="0" w:color="auto"/>
          </w:divBdr>
        </w:div>
        <w:div w:id="721562190">
          <w:marLeft w:val="640"/>
          <w:marRight w:val="0"/>
          <w:marTop w:val="0"/>
          <w:marBottom w:val="0"/>
          <w:divBdr>
            <w:top w:val="none" w:sz="0" w:space="0" w:color="auto"/>
            <w:left w:val="none" w:sz="0" w:space="0" w:color="auto"/>
            <w:bottom w:val="none" w:sz="0" w:space="0" w:color="auto"/>
            <w:right w:val="none" w:sz="0" w:space="0" w:color="auto"/>
          </w:divBdr>
        </w:div>
        <w:div w:id="1942184295">
          <w:marLeft w:val="640"/>
          <w:marRight w:val="0"/>
          <w:marTop w:val="0"/>
          <w:marBottom w:val="0"/>
          <w:divBdr>
            <w:top w:val="none" w:sz="0" w:space="0" w:color="auto"/>
            <w:left w:val="none" w:sz="0" w:space="0" w:color="auto"/>
            <w:bottom w:val="none" w:sz="0" w:space="0" w:color="auto"/>
            <w:right w:val="none" w:sz="0" w:space="0" w:color="auto"/>
          </w:divBdr>
        </w:div>
        <w:div w:id="1581718112">
          <w:marLeft w:val="640"/>
          <w:marRight w:val="0"/>
          <w:marTop w:val="0"/>
          <w:marBottom w:val="0"/>
          <w:divBdr>
            <w:top w:val="none" w:sz="0" w:space="0" w:color="auto"/>
            <w:left w:val="none" w:sz="0" w:space="0" w:color="auto"/>
            <w:bottom w:val="none" w:sz="0" w:space="0" w:color="auto"/>
            <w:right w:val="none" w:sz="0" w:space="0" w:color="auto"/>
          </w:divBdr>
        </w:div>
        <w:div w:id="1470904212">
          <w:marLeft w:val="640"/>
          <w:marRight w:val="0"/>
          <w:marTop w:val="0"/>
          <w:marBottom w:val="0"/>
          <w:divBdr>
            <w:top w:val="none" w:sz="0" w:space="0" w:color="auto"/>
            <w:left w:val="none" w:sz="0" w:space="0" w:color="auto"/>
            <w:bottom w:val="none" w:sz="0" w:space="0" w:color="auto"/>
            <w:right w:val="none" w:sz="0" w:space="0" w:color="auto"/>
          </w:divBdr>
        </w:div>
        <w:div w:id="919801223">
          <w:marLeft w:val="640"/>
          <w:marRight w:val="0"/>
          <w:marTop w:val="0"/>
          <w:marBottom w:val="0"/>
          <w:divBdr>
            <w:top w:val="none" w:sz="0" w:space="0" w:color="auto"/>
            <w:left w:val="none" w:sz="0" w:space="0" w:color="auto"/>
            <w:bottom w:val="none" w:sz="0" w:space="0" w:color="auto"/>
            <w:right w:val="none" w:sz="0" w:space="0" w:color="auto"/>
          </w:divBdr>
        </w:div>
        <w:div w:id="2144343834">
          <w:marLeft w:val="640"/>
          <w:marRight w:val="0"/>
          <w:marTop w:val="0"/>
          <w:marBottom w:val="0"/>
          <w:divBdr>
            <w:top w:val="none" w:sz="0" w:space="0" w:color="auto"/>
            <w:left w:val="none" w:sz="0" w:space="0" w:color="auto"/>
            <w:bottom w:val="none" w:sz="0" w:space="0" w:color="auto"/>
            <w:right w:val="none" w:sz="0" w:space="0" w:color="auto"/>
          </w:divBdr>
        </w:div>
        <w:div w:id="1637951584">
          <w:marLeft w:val="640"/>
          <w:marRight w:val="0"/>
          <w:marTop w:val="0"/>
          <w:marBottom w:val="0"/>
          <w:divBdr>
            <w:top w:val="none" w:sz="0" w:space="0" w:color="auto"/>
            <w:left w:val="none" w:sz="0" w:space="0" w:color="auto"/>
            <w:bottom w:val="none" w:sz="0" w:space="0" w:color="auto"/>
            <w:right w:val="none" w:sz="0" w:space="0" w:color="auto"/>
          </w:divBdr>
        </w:div>
        <w:div w:id="2020349033">
          <w:marLeft w:val="640"/>
          <w:marRight w:val="0"/>
          <w:marTop w:val="0"/>
          <w:marBottom w:val="0"/>
          <w:divBdr>
            <w:top w:val="none" w:sz="0" w:space="0" w:color="auto"/>
            <w:left w:val="none" w:sz="0" w:space="0" w:color="auto"/>
            <w:bottom w:val="none" w:sz="0" w:space="0" w:color="auto"/>
            <w:right w:val="none" w:sz="0" w:space="0" w:color="auto"/>
          </w:divBdr>
        </w:div>
        <w:div w:id="374886913">
          <w:marLeft w:val="640"/>
          <w:marRight w:val="0"/>
          <w:marTop w:val="0"/>
          <w:marBottom w:val="0"/>
          <w:divBdr>
            <w:top w:val="none" w:sz="0" w:space="0" w:color="auto"/>
            <w:left w:val="none" w:sz="0" w:space="0" w:color="auto"/>
            <w:bottom w:val="none" w:sz="0" w:space="0" w:color="auto"/>
            <w:right w:val="none" w:sz="0" w:space="0" w:color="auto"/>
          </w:divBdr>
        </w:div>
        <w:div w:id="445580609">
          <w:marLeft w:val="640"/>
          <w:marRight w:val="0"/>
          <w:marTop w:val="0"/>
          <w:marBottom w:val="0"/>
          <w:divBdr>
            <w:top w:val="none" w:sz="0" w:space="0" w:color="auto"/>
            <w:left w:val="none" w:sz="0" w:space="0" w:color="auto"/>
            <w:bottom w:val="none" w:sz="0" w:space="0" w:color="auto"/>
            <w:right w:val="none" w:sz="0" w:space="0" w:color="auto"/>
          </w:divBdr>
        </w:div>
        <w:div w:id="517282790">
          <w:marLeft w:val="640"/>
          <w:marRight w:val="0"/>
          <w:marTop w:val="0"/>
          <w:marBottom w:val="0"/>
          <w:divBdr>
            <w:top w:val="none" w:sz="0" w:space="0" w:color="auto"/>
            <w:left w:val="none" w:sz="0" w:space="0" w:color="auto"/>
            <w:bottom w:val="none" w:sz="0" w:space="0" w:color="auto"/>
            <w:right w:val="none" w:sz="0" w:space="0" w:color="auto"/>
          </w:divBdr>
        </w:div>
        <w:div w:id="1420104582">
          <w:marLeft w:val="640"/>
          <w:marRight w:val="0"/>
          <w:marTop w:val="0"/>
          <w:marBottom w:val="0"/>
          <w:divBdr>
            <w:top w:val="none" w:sz="0" w:space="0" w:color="auto"/>
            <w:left w:val="none" w:sz="0" w:space="0" w:color="auto"/>
            <w:bottom w:val="none" w:sz="0" w:space="0" w:color="auto"/>
            <w:right w:val="none" w:sz="0" w:space="0" w:color="auto"/>
          </w:divBdr>
        </w:div>
        <w:div w:id="112329955">
          <w:marLeft w:val="640"/>
          <w:marRight w:val="0"/>
          <w:marTop w:val="0"/>
          <w:marBottom w:val="0"/>
          <w:divBdr>
            <w:top w:val="none" w:sz="0" w:space="0" w:color="auto"/>
            <w:left w:val="none" w:sz="0" w:space="0" w:color="auto"/>
            <w:bottom w:val="none" w:sz="0" w:space="0" w:color="auto"/>
            <w:right w:val="none" w:sz="0" w:space="0" w:color="auto"/>
          </w:divBdr>
        </w:div>
        <w:div w:id="96412193">
          <w:marLeft w:val="640"/>
          <w:marRight w:val="0"/>
          <w:marTop w:val="0"/>
          <w:marBottom w:val="0"/>
          <w:divBdr>
            <w:top w:val="none" w:sz="0" w:space="0" w:color="auto"/>
            <w:left w:val="none" w:sz="0" w:space="0" w:color="auto"/>
            <w:bottom w:val="none" w:sz="0" w:space="0" w:color="auto"/>
            <w:right w:val="none" w:sz="0" w:space="0" w:color="auto"/>
          </w:divBdr>
        </w:div>
        <w:div w:id="1712877748">
          <w:marLeft w:val="640"/>
          <w:marRight w:val="0"/>
          <w:marTop w:val="0"/>
          <w:marBottom w:val="0"/>
          <w:divBdr>
            <w:top w:val="none" w:sz="0" w:space="0" w:color="auto"/>
            <w:left w:val="none" w:sz="0" w:space="0" w:color="auto"/>
            <w:bottom w:val="none" w:sz="0" w:space="0" w:color="auto"/>
            <w:right w:val="none" w:sz="0" w:space="0" w:color="auto"/>
          </w:divBdr>
        </w:div>
        <w:div w:id="1271859302">
          <w:marLeft w:val="640"/>
          <w:marRight w:val="0"/>
          <w:marTop w:val="0"/>
          <w:marBottom w:val="0"/>
          <w:divBdr>
            <w:top w:val="none" w:sz="0" w:space="0" w:color="auto"/>
            <w:left w:val="none" w:sz="0" w:space="0" w:color="auto"/>
            <w:bottom w:val="none" w:sz="0" w:space="0" w:color="auto"/>
            <w:right w:val="none" w:sz="0" w:space="0" w:color="auto"/>
          </w:divBdr>
        </w:div>
        <w:div w:id="816528619">
          <w:marLeft w:val="640"/>
          <w:marRight w:val="0"/>
          <w:marTop w:val="0"/>
          <w:marBottom w:val="0"/>
          <w:divBdr>
            <w:top w:val="none" w:sz="0" w:space="0" w:color="auto"/>
            <w:left w:val="none" w:sz="0" w:space="0" w:color="auto"/>
            <w:bottom w:val="none" w:sz="0" w:space="0" w:color="auto"/>
            <w:right w:val="none" w:sz="0" w:space="0" w:color="auto"/>
          </w:divBdr>
        </w:div>
        <w:div w:id="562250821">
          <w:marLeft w:val="640"/>
          <w:marRight w:val="0"/>
          <w:marTop w:val="0"/>
          <w:marBottom w:val="0"/>
          <w:divBdr>
            <w:top w:val="none" w:sz="0" w:space="0" w:color="auto"/>
            <w:left w:val="none" w:sz="0" w:space="0" w:color="auto"/>
            <w:bottom w:val="none" w:sz="0" w:space="0" w:color="auto"/>
            <w:right w:val="none" w:sz="0" w:space="0" w:color="auto"/>
          </w:divBdr>
        </w:div>
        <w:div w:id="959533299">
          <w:marLeft w:val="640"/>
          <w:marRight w:val="0"/>
          <w:marTop w:val="0"/>
          <w:marBottom w:val="0"/>
          <w:divBdr>
            <w:top w:val="none" w:sz="0" w:space="0" w:color="auto"/>
            <w:left w:val="none" w:sz="0" w:space="0" w:color="auto"/>
            <w:bottom w:val="none" w:sz="0" w:space="0" w:color="auto"/>
            <w:right w:val="none" w:sz="0" w:space="0" w:color="auto"/>
          </w:divBdr>
        </w:div>
        <w:div w:id="424574122">
          <w:marLeft w:val="640"/>
          <w:marRight w:val="0"/>
          <w:marTop w:val="0"/>
          <w:marBottom w:val="0"/>
          <w:divBdr>
            <w:top w:val="none" w:sz="0" w:space="0" w:color="auto"/>
            <w:left w:val="none" w:sz="0" w:space="0" w:color="auto"/>
            <w:bottom w:val="none" w:sz="0" w:space="0" w:color="auto"/>
            <w:right w:val="none" w:sz="0" w:space="0" w:color="auto"/>
          </w:divBdr>
        </w:div>
        <w:div w:id="809398267">
          <w:marLeft w:val="640"/>
          <w:marRight w:val="0"/>
          <w:marTop w:val="0"/>
          <w:marBottom w:val="0"/>
          <w:divBdr>
            <w:top w:val="none" w:sz="0" w:space="0" w:color="auto"/>
            <w:left w:val="none" w:sz="0" w:space="0" w:color="auto"/>
            <w:bottom w:val="none" w:sz="0" w:space="0" w:color="auto"/>
            <w:right w:val="none" w:sz="0" w:space="0" w:color="auto"/>
          </w:divBdr>
        </w:div>
        <w:div w:id="119223439">
          <w:marLeft w:val="640"/>
          <w:marRight w:val="0"/>
          <w:marTop w:val="0"/>
          <w:marBottom w:val="0"/>
          <w:divBdr>
            <w:top w:val="none" w:sz="0" w:space="0" w:color="auto"/>
            <w:left w:val="none" w:sz="0" w:space="0" w:color="auto"/>
            <w:bottom w:val="none" w:sz="0" w:space="0" w:color="auto"/>
            <w:right w:val="none" w:sz="0" w:space="0" w:color="auto"/>
          </w:divBdr>
        </w:div>
        <w:div w:id="1503085483">
          <w:marLeft w:val="640"/>
          <w:marRight w:val="0"/>
          <w:marTop w:val="0"/>
          <w:marBottom w:val="0"/>
          <w:divBdr>
            <w:top w:val="none" w:sz="0" w:space="0" w:color="auto"/>
            <w:left w:val="none" w:sz="0" w:space="0" w:color="auto"/>
            <w:bottom w:val="none" w:sz="0" w:space="0" w:color="auto"/>
            <w:right w:val="none" w:sz="0" w:space="0" w:color="auto"/>
          </w:divBdr>
        </w:div>
        <w:div w:id="256448715">
          <w:marLeft w:val="640"/>
          <w:marRight w:val="0"/>
          <w:marTop w:val="0"/>
          <w:marBottom w:val="0"/>
          <w:divBdr>
            <w:top w:val="none" w:sz="0" w:space="0" w:color="auto"/>
            <w:left w:val="none" w:sz="0" w:space="0" w:color="auto"/>
            <w:bottom w:val="none" w:sz="0" w:space="0" w:color="auto"/>
            <w:right w:val="none" w:sz="0" w:space="0" w:color="auto"/>
          </w:divBdr>
        </w:div>
        <w:div w:id="936794727">
          <w:marLeft w:val="640"/>
          <w:marRight w:val="0"/>
          <w:marTop w:val="0"/>
          <w:marBottom w:val="0"/>
          <w:divBdr>
            <w:top w:val="none" w:sz="0" w:space="0" w:color="auto"/>
            <w:left w:val="none" w:sz="0" w:space="0" w:color="auto"/>
            <w:bottom w:val="none" w:sz="0" w:space="0" w:color="auto"/>
            <w:right w:val="none" w:sz="0" w:space="0" w:color="auto"/>
          </w:divBdr>
        </w:div>
        <w:div w:id="1454981060">
          <w:marLeft w:val="640"/>
          <w:marRight w:val="0"/>
          <w:marTop w:val="0"/>
          <w:marBottom w:val="0"/>
          <w:divBdr>
            <w:top w:val="none" w:sz="0" w:space="0" w:color="auto"/>
            <w:left w:val="none" w:sz="0" w:space="0" w:color="auto"/>
            <w:bottom w:val="none" w:sz="0" w:space="0" w:color="auto"/>
            <w:right w:val="none" w:sz="0" w:space="0" w:color="auto"/>
          </w:divBdr>
        </w:div>
        <w:div w:id="1259409375">
          <w:marLeft w:val="640"/>
          <w:marRight w:val="0"/>
          <w:marTop w:val="0"/>
          <w:marBottom w:val="0"/>
          <w:divBdr>
            <w:top w:val="none" w:sz="0" w:space="0" w:color="auto"/>
            <w:left w:val="none" w:sz="0" w:space="0" w:color="auto"/>
            <w:bottom w:val="none" w:sz="0" w:space="0" w:color="auto"/>
            <w:right w:val="none" w:sz="0" w:space="0" w:color="auto"/>
          </w:divBdr>
        </w:div>
        <w:div w:id="2094356906">
          <w:marLeft w:val="640"/>
          <w:marRight w:val="0"/>
          <w:marTop w:val="0"/>
          <w:marBottom w:val="0"/>
          <w:divBdr>
            <w:top w:val="none" w:sz="0" w:space="0" w:color="auto"/>
            <w:left w:val="none" w:sz="0" w:space="0" w:color="auto"/>
            <w:bottom w:val="none" w:sz="0" w:space="0" w:color="auto"/>
            <w:right w:val="none" w:sz="0" w:space="0" w:color="auto"/>
          </w:divBdr>
        </w:div>
        <w:div w:id="76556662">
          <w:marLeft w:val="640"/>
          <w:marRight w:val="0"/>
          <w:marTop w:val="0"/>
          <w:marBottom w:val="0"/>
          <w:divBdr>
            <w:top w:val="none" w:sz="0" w:space="0" w:color="auto"/>
            <w:left w:val="none" w:sz="0" w:space="0" w:color="auto"/>
            <w:bottom w:val="none" w:sz="0" w:space="0" w:color="auto"/>
            <w:right w:val="none" w:sz="0" w:space="0" w:color="auto"/>
          </w:divBdr>
        </w:div>
        <w:div w:id="463230797">
          <w:marLeft w:val="640"/>
          <w:marRight w:val="0"/>
          <w:marTop w:val="0"/>
          <w:marBottom w:val="0"/>
          <w:divBdr>
            <w:top w:val="none" w:sz="0" w:space="0" w:color="auto"/>
            <w:left w:val="none" w:sz="0" w:space="0" w:color="auto"/>
            <w:bottom w:val="none" w:sz="0" w:space="0" w:color="auto"/>
            <w:right w:val="none" w:sz="0" w:space="0" w:color="auto"/>
          </w:divBdr>
        </w:div>
        <w:div w:id="1004476995">
          <w:marLeft w:val="640"/>
          <w:marRight w:val="0"/>
          <w:marTop w:val="0"/>
          <w:marBottom w:val="0"/>
          <w:divBdr>
            <w:top w:val="none" w:sz="0" w:space="0" w:color="auto"/>
            <w:left w:val="none" w:sz="0" w:space="0" w:color="auto"/>
            <w:bottom w:val="none" w:sz="0" w:space="0" w:color="auto"/>
            <w:right w:val="none" w:sz="0" w:space="0" w:color="auto"/>
          </w:divBdr>
        </w:div>
        <w:div w:id="181549848">
          <w:marLeft w:val="640"/>
          <w:marRight w:val="0"/>
          <w:marTop w:val="0"/>
          <w:marBottom w:val="0"/>
          <w:divBdr>
            <w:top w:val="none" w:sz="0" w:space="0" w:color="auto"/>
            <w:left w:val="none" w:sz="0" w:space="0" w:color="auto"/>
            <w:bottom w:val="none" w:sz="0" w:space="0" w:color="auto"/>
            <w:right w:val="none" w:sz="0" w:space="0" w:color="auto"/>
          </w:divBdr>
        </w:div>
        <w:div w:id="812988719">
          <w:marLeft w:val="640"/>
          <w:marRight w:val="0"/>
          <w:marTop w:val="0"/>
          <w:marBottom w:val="0"/>
          <w:divBdr>
            <w:top w:val="none" w:sz="0" w:space="0" w:color="auto"/>
            <w:left w:val="none" w:sz="0" w:space="0" w:color="auto"/>
            <w:bottom w:val="none" w:sz="0" w:space="0" w:color="auto"/>
            <w:right w:val="none" w:sz="0" w:space="0" w:color="auto"/>
          </w:divBdr>
        </w:div>
        <w:div w:id="1227838135">
          <w:marLeft w:val="640"/>
          <w:marRight w:val="0"/>
          <w:marTop w:val="0"/>
          <w:marBottom w:val="0"/>
          <w:divBdr>
            <w:top w:val="none" w:sz="0" w:space="0" w:color="auto"/>
            <w:left w:val="none" w:sz="0" w:space="0" w:color="auto"/>
            <w:bottom w:val="none" w:sz="0" w:space="0" w:color="auto"/>
            <w:right w:val="none" w:sz="0" w:space="0" w:color="auto"/>
          </w:divBdr>
        </w:div>
        <w:div w:id="1739864587">
          <w:marLeft w:val="640"/>
          <w:marRight w:val="0"/>
          <w:marTop w:val="0"/>
          <w:marBottom w:val="0"/>
          <w:divBdr>
            <w:top w:val="none" w:sz="0" w:space="0" w:color="auto"/>
            <w:left w:val="none" w:sz="0" w:space="0" w:color="auto"/>
            <w:bottom w:val="none" w:sz="0" w:space="0" w:color="auto"/>
            <w:right w:val="none" w:sz="0" w:space="0" w:color="auto"/>
          </w:divBdr>
        </w:div>
        <w:div w:id="1539244448">
          <w:marLeft w:val="640"/>
          <w:marRight w:val="0"/>
          <w:marTop w:val="0"/>
          <w:marBottom w:val="0"/>
          <w:divBdr>
            <w:top w:val="none" w:sz="0" w:space="0" w:color="auto"/>
            <w:left w:val="none" w:sz="0" w:space="0" w:color="auto"/>
            <w:bottom w:val="none" w:sz="0" w:space="0" w:color="auto"/>
            <w:right w:val="none" w:sz="0" w:space="0" w:color="auto"/>
          </w:divBdr>
        </w:div>
        <w:div w:id="1299916316">
          <w:marLeft w:val="640"/>
          <w:marRight w:val="0"/>
          <w:marTop w:val="0"/>
          <w:marBottom w:val="0"/>
          <w:divBdr>
            <w:top w:val="none" w:sz="0" w:space="0" w:color="auto"/>
            <w:left w:val="none" w:sz="0" w:space="0" w:color="auto"/>
            <w:bottom w:val="none" w:sz="0" w:space="0" w:color="auto"/>
            <w:right w:val="none" w:sz="0" w:space="0" w:color="auto"/>
          </w:divBdr>
        </w:div>
        <w:div w:id="148644134">
          <w:marLeft w:val="640"/>
          <w:marRight w:val="0"/>
          <w:marTop w:val="0"/>
          <w:marBottom w:val="0"/>
          <w:divBdr>
            <w:top w:val="none" w:sz="0" w:space="0" w:color="auto"/>
            <w:left w:val="none" w:sz="0" w:space="0" w:color="auto"/>
            <w:bottom w:val="none" w:sz="0" w:space="0" w:color="auto"/>
            <w:right w:val="none" w:sz="0" w:space="0" w:color="auto"/>
          </w:divBdr>
        </w:div>
        <w:div w:id="1190335387">
          <w:marLeft w:val="640"/>
          <w:marRight w:val="0"/>
          <w:marTop w:val="0"/>
          <w:marBottom w:val="0"/>
          <w:divBdr>
            <w:top w:val="none" w:sz="0" w:space="0" w:color="auto"/>
            <w:left w:val="none" w:sz="0" w:space="0" w:color="auto"/>
            <w:bottom w:val="none" w:sz="0" w:space="0" w:color="auto"/>
            <w:right w:val="none" w:sz="0" w:space="0" w:color="auto"/>
          </w:divBdr>
        </w:div>
        <w:div w:id="482477332">
          <w:marLeft w:val="640"/>
          <w:marRight w:val="0"/>
          <w:marTop w:val="0"/>
          <w:marBottom w:val="0"/>
          <w:divBdr>
            <w:top w:val="none" w:sz="0" w:space="0" w:color="auto"/>
            <w:left w:val="none" w:sz="0" w:space="0" w:color="auto"/>
            <w:bottom w:val="none" w:sz="0" w:space="0" w:color="auto"/>
            <w:right w:val="none" w:sz="0" w:space="0" w:color="auto"/>
          </w:divBdr>
        </w:div>
        <w:div w:id="1530527779">
          <w:marLeft w:val="640"/>
          <w:marRight w:val="0"/>
          <w:marTop w:val="0"/>
          <w:marBottom w:val="0"/>
          <w:divBdr>
            <w:top w:val="none" w:sz="0" w:space="0" w:color="auto"/>
            <w:left w:val="none" w:sz="0" w:space="0" w:color="auto"/>
            <w:bottom w:val="none" w:sz="0" w:space="0" w:color="auto"/>
            <w:right w:val="none" w:sz="0" w:space="0" w:color="auto"/>
          </w:divBdr>
        </w:div>
        <w:div w:id="1311132979">
          <w:marLeft w:val="640"/>
          <w:marRight w:val="0"/>
          <w:marTop w:val="0"/>
          <w:marBottom w:val="0"/>
          <w:divBdr>
            <w:top w:val="none" w:sz="0" w:space="0" w:color="auto"/>
            <w:left w:val="none" w:sz="0" w:space="0" w:color="auto"/>
            <w:bottom w:val="none" w:sz="0" w:space="0" w:color="auto"/>
            <w:right w:val="none" w:sz="0" w:space="0" w:color="auto"/>
          </w:divBdr>
        </w:div>
        <w:div w:id="912398280">
          <w:marLeft w:val="640"/>
          <w:marRight w:val="0"/>
          <w:marTop w:val="0"/>
          <w:marBottom w:val="0"/>
          <w:divBdr>
            <w:top w:val="none" w:sz="0" w:space="0" w:color="auto"/>
            <w:left w:val="none" w:sz="0" w:space="0" w:color="auto"/>
            <w:bottom w:val="none" w:sz="0" w:space="0" w:color="auto"/>
            <w:right w:val="none" w:sz="0" w:space="0" w:color="auto"/>
          </w:divBdr>
        </w:div>
        <w:div w:id="1456295211">
          <w:marLeft w:val="640"/>
          <w:marRight w:val="0"/>
          <w:marTop w:val="0"/>
          <w:marBottom w:val="0"/>
          <w:divBdr>
            <w:top w:val="none" w:sz="0" w:space="0" w:color="auto"/>
            <w:left w:val="none" w:sz="0" w:space="0" w:color="auto"/>
            <w:bottom w:val="none" w:sz="0" w:space="0" w:color="auto"/>
            <w:right w:val="none" w:sz="0" w:space="0" w:color="auto"/>
          </w:divBdr>
        </w:div>
        <w:div w:id="2014606724">
          <w:marLeft w:val="640"/>
          <w:marRight w:val="0"/>
          <w:marTop w:val="0"/>
          <w:marBottom w:val="0"/>
          <w:divBdr>
            <w:top w:val="none" w:sz="0" w:space="0" w:color="auto"/>
            <w:left w:val="none" w:sz="0" w:space="0" w:color="auto"/>
            <w:bottom w:val="none" w:sz="0" w:space="0" w:color="auto"/>
            <w:right w:val="none" w:sz="0" w:space="0" w:color="auto"/>
          </w:divBdr>
        </w:div>
        <w:div w:id="1953316341">
          <w:marLeft w:val="640"/>
          <w:marRight w:val="0"/>
          <w:marTop w:val="0"/>
          <w:marBottom w:val="0"/>
          <w:divBdr>
            <w:top w:val="none" w:sz="0" w:space="0" w:color="auto"/>
            <w:left w:val="none" w:sz="0" w:space="0" w:color="auto"/>
            <w:bottom w:val="none" w:sz="0" w:space="0" w:color="auto"/>
            <w:right w:val="none" w:sz="0" w:space="0" w:color="auto"/>
          </w:divBdr>
        </w:div>
        <w:div w:id="1852332031">
          <w:marLeft w:val="640"/>
          <w:marRight w:val="0"/>
          <w:marTop w:val="0"/>
          <w:marBottom w:val="0"/>
          <w:divBdr>
            <w:top w:val="none" w:sz="0" w:space="0" w:color="auto"/>
            <w:left w:val="none" w:sz="0" w:space="0" w:color="auto"/>
            <w:bottom w:val="none" w:sz="0" w:space="0" w:color="auto"/>
            <w:right w:val="none" w:sz="0" w:space="0" w:color="auto"/>
          </w:divBdr>
        </w:div>
        <w:div w:id="1935242313">
          <w:marLeft w:val="640"/>
          <w:marRight w:val="0"/>
          <w:marTop w:val="0"/>
          <w:marBottom w:val="0"/>
          <w:divBdr>
            <w:top w:val="none" w:sz="0" w:space="0" w:color="auto"/>
            <w:left w:val="none" w:sz="0" w:space="0" w:color="auto"/>
            <w:bottom w:val="none" w:sz="0" w:space="0" w:color="auto"/>
            <w:right w:val="none" w:sz="0" w:space="0" w:color="auto"/>
          </w:divBdr>
        </w:div>
        <w:div w:id="1181503035">
          <w:marLeft w:val="640"/>
          <w:marRight w:val="0"/>
          <w:marTop w:val="0"/>
          <w:marBottom w:val="0"/>
          <w:divBdr>
            <w:top w:val="none" w:sz="0" w:space="0" w:color="auto"/>
            <w:left w:val="none" w:sz="0" w:space="0" w:color="auto"/>
            <w:bottom w:val="none" w:sz="0" w:space="0" w:color="auto"/>
            <w:right w:val="none" w:sz="0" w:space="0" w:color="auto"/>
          </w:divBdr>
        </w:div>
        <w:div w:id="1572041025">
          <w:marLeft w:val="640"/>
          <w:marRight w:val="0"/>
          <w:marTop w:val="0"/>
          <w:marBottom w:val="0"/>
          <w:divBdr>
            <w:top w:val="none" w:sz="0" w:space="0" w:color="auto"/>
            <w:left w:val="none" w:sz="0" w:space="0" w:color="auto"/>
            <w:bottom w:val="none" w:sz="0" w:space="0" w:color="auto"/>
            <w:right w:val="none" w:sz="0" w:space="0" w:color="auto"/>
          </w:divBdr>
        </w:div>
        <w:div w:id="1860001124">
          <w:marLeft w:val="640"/>
          <w:marRight w:val="0"/>
          <w:marTop w:val="0"/>
          <w:marBottom w:val="0"/>
          <w:divBdr>
            <w:top w:val="none" w:sz="0" w:space="0" w:color="auto"/>
            <w:left w:val="none" w:sz="0" w:space="0" w:color="auto"/>
            <w:bottom w:val="none" w:sz="0" w:space="0" w:color="auto"/>
            <w:right w:val="none" w:sz="0" w:space="0" w:color="auto"/>
          </w:divBdr>
        </w:div>
      </w:divsChild>
    </w:div>
    <w:div w:id="2096590472">
      <w:bodyDiv w:val="1"/>
      <w:marLeft w:val="0"/>
      <w:marRight w:val="0"/>
      <w:marTop w:val="0"/>
      <w:marBottom w:val="0"/>
      <w:divBdr>
        <w:top w:val="none" w:sz="0" w:space="0" w:color="auto"/>
        <w:left w:val="none" w:sz="0" w:space="0" w:color="auto"/>
        <w:bottom w:val="none" w:sz="0" w:space="0" w:color="auto"/>
        <w:right w:val="none" w:sz="0" w:space="0" w:color="auto"/>
      </w:divBdr>
      <w:divsChild>
        <w:div w:id="887183286">
          <w:marLeft w:val="640"/>
          <w:marRight w:val="0"/>
          <w:marTop w:val="0"/>
          <w:marBottom w:val="0"/>
          <w:divBdr>
            <w:top w:val="none" w:sz="0" w:space="0" w:color="auto"/>
            <w:left w:val="none" w:sz="0" w:space="0" w:color="auto"/>
            <w:bottom w:val="none" w:sz="0" w:space="0" w:color="auto"/>
            <w:right w:val="none" w:sz="0" w:space="0" w:color="auto"/>
          </w:divBdr>
        </w:div>
        <w:div w:id="332030896">
          <w:marLeft w:val="640"/>
          <w:marRight w:val="0"/>
          <w:marTop w:val="0"/>
          <w:marBottom w:val="0"/>
          <w:divBdr>
            <w:top w:val="none" w:sz="0" w:space="0" w:color="auto"/>
            <w:left w:val="none" w:sz="0" w:space="0" w:color="auto"/>
            <w:bottom w:val="none" w:sz="0" w:space="0" w:color="auto"/>
            <w:right w:val="none" w:sz="0" w:space="0" w:color="auto"/>
          </w:divBdr>
        </w:div>
        <w:div w:id="2071925468">
          <w:marLeft w:val="640"/>
          <w:marRight w:val="0"/>
          <w:marTop w:val="0"/>
          <w:marBottom w:val="0"/>
          <w:divBdr>
            <w:top w:val="none" w:sz="0" w:space="0" w:color="auto"/>
            <w:left w:val="none" w:sz="0" w:space="0" w:color="auto"/>
            <w:bottom w:val="none" w:sz="0" w:space="0" w:color="auto"/>
            <w:right w:val="none" w:sz="0" w:space="0" w:color="auto"/>
          </w:divBdr>
        </w:div>
        <w:div w:id="87506017">
          <w:marLeft w:val="640"/>
          <w:marRight w:val="0"/>
          <w:marTop w:val="0"/>
          <w:marBottom w:val="0"/>
          <w:divBdr>
            <w:top w:val="none" w:sz="0" w:space="0" w:color="auto"/>
            <w:left w:val="none" w:sz="0" w:space="0" w:color="auto"/>
            <w:bottom w:val="none" w:sz="0" w:space="0" w:color="auto"/>
            <w:right w:val="none" w:sz="0" w:space="0" w:color="auto"/>
          </w:divBdr>
        </w:div>
        <w:div w:id="1749302759">
          <w:marLeft w:val="640"/>
          <w:marRight w:val="0"/>
          <w:marTop w:val="0"/>
          <w:marBottom w:val="0"/>
          <w:divBdr>
            <w:top w:val="none" w:sz="0" w:space="0" w:color="auto"/>
            <w:left w:val="none" w:sz="0" w:space="0" w:color="auto"/>
            <w:bottom w:val="none" w:sz="0" w:space="0" w:color="auto"/>
            <w:right w:val="none" w:sz="0" w:space="0" w:color="auto"/>
          </w:divBdr>
        </w:div>
        <w:div w:id="1747149766">
          <w:marLeft w:val="640"/>
          <w:marRight w:val="0"/>
          <w:marTop w:val="0"/>
          <w:marBottom w:val="0"/>
          <w:divBdr>
            <w:top w:val="none" w:sz="0" w:space="0" w:color="auto"/>
            <w:left w:val="none" w:sz="0" w:space="0" w:color="auto"/>
            <w:bottom w:val="none" w:sz="0" w:space="0" w:color="auto"/>
            <w:right w:val="none" w:sz="0" w:space="0" w:color="auto"/>
          </w:divBdr>
        </w:div>
        <w:div w:id="1230650787">
          <w:marLeft w:val="640"/>
          <w:marRight w:val="0"/>
          <w:marTop w:val="0"/>
          <w:marBottom w:val="0"/>
          <w:divBdr>
            <w:top w:val="none" w:sz="0" w:space="0" w:color="auto"/>
            <w:left w:val="none" w:sz="0" w:space="0" w:color="auto"/>
            <w:bottom w:val="none" w:sz="0" w:space="0" w:color="auto"/>
            <w:right w:val="none" w:sz="0" w:space="0" w:color="auto"/>
          </w:divBdr>
        </w:div>
        <w:div w:id="511651250">
          <w:marLeft w:val="640"/>
          <w:marRight w:val="0"/>
          <w:marTop w:val="0"/>
          <w:marBottom w:val="0"/>
          <w:divBdr>
            <w:top w:val="none" w:sz="0" w:space="0" w:color="auto"/>
            <w:left w:val="none" w:sz="0" w:space="0" w:color="auto"/>
            <w:bottom w:val="none" w:sz="0" w:space="0" w:color="auto"/>
            <w:right w:val="none" w:sz="0" w:space="0" w:color="auto"/>
          </w:divBdr>
        </w:div>
        <w:div w:id="470250021">
          <w:marLeft w:val="640"/>
          <w:marRight w:val="0"/>
          <w:marTop w:val="0"/>
          <w:marBottom w:val="0"/>
          <w:divBdr>
            <w:top w:val="none" w:sz="0" w:space="0" w:color="auto"/>
            <w:left w:val="none" w:sz="0" w:space="0" w:color="auto"/>
            <w:bottom w:val="none" w:sz="0" w:space="0" w:color="auto"/>
            <w:right w:val="none" w:sz="0" w:space="0" w:color="auto"/>
          </w:divBdr>
        </w:div>
        <w:div w:id="716012488">
          <w:marLeft w:val="640"/>
          <w:marRight w:val="0"/>
          <w:marTop w:val="0"/>
          <w:marBottom w:val="0"/>
          <w:divBdr>
            <w:top w:val="none" w:sz="0" w:space="0" w:color="auto"/>
            <w:left w:val="none" w:sz="0" w:space="0" w:color="auto"/>
            <w:bottom w:val="none" w:sz="0" w:space="0" w:color="auto"/>
            <w:right w:val="none" w:sz="0" w:space="0" w:color="auto"/>
          </w:divBdr>
        </w:div>
        <w:div w:id="1133447871">
          <w:marLeft w:val="640"/>
          <w:marRight w:val="0"/>
          <w:marTop w:val="0"/>
          <w:marBottom w:val="0"/>
          <w:divBdr>
            <w:top w:val="none" w:sz="0" w:space="0" w:color="auto"/>
            <w:left w:val="none" w:sz="0" w:space="0" w:color="auto"/>
            <w:bottom w:val="none" w:sz="0" w:space="0" w:color="auto"/>
            <w:right w:val="none" w:sz="0" w:space="0" w:color="auto"/>
          </w:divBdr>
        </w:div>
        <w:div w:id="1260137445">
          <w:marLeft w:val="640"/>
          <w:marRight w:val="0"/>
          <w:marTop w:val="0"/>
          <w:marBottom w:val="0"/>
          <w:divBdr>
            <w:top w:val="none" w:sz="0" w:space="0" w:color="auto"/>
            <w:left w:val="none" w:sz="0" w:space="0" w:color="auto"/>
            <w:bottom w:val="none" w:sz="0" w:space="0" w:color="auto"/>
            <w:right w:val="none" w:sz="0" w:space="0" w:color="auto"/>
          </w:divBdr>
        </w:div>
        <w:div w:id="399788910">
          <w:marLeft w:val="640"/>
          <w:marRight w:val="0"/>
          <w:marTop w:val="0"/>
          <w:marBottom w:val="0"/>
          <w:divBdr>
            <w:top w:val="none" w:sz="0" w:space="0" w:color="auto"/>
            <w:left w:val="none" w:sz="0" w:space="0" w:color="auto"/>
            <w:bottom w:val="none" w:sz="0" w:space="0" w:color="auto"/>
            <w:right w:val="none" w:sz="0" w:space="0" w:color="auto"/>
          </w:divBdr>
        </w:div>
        <w:div w:id="1504003828">
          <w:marLeft w:val="640"/>
          <w:marRight w:val="0"/>
          <w:marTop w:val="0"/>
          <w:marBottom w:val="0"/>
          <w:divBdr>
            <w:top w:val="none" w:sz="0" w:space="0" w:color="auto"/>
            <w:left w:val="none" w:sz="0" w:space="0" w:color="auto"/>
            <w:bottom w:val="none" w:sz="0" w:space="0" w:color="auto"/>
            <w:right w:val="none" w:sz="0" w:space="0" w:color="auto"/>
          </w:divBdr>
        </w:div>
        <w:div w:id="597834470">
          <w:marLeft w:val="640"/>
          <w:marRight w:val="0"/>
          <w:marTop w:val="0"/>
          <w:marBottom w:val="0"/>
          <w:divBdr>
            <w:top w:val="none" w:sz="0" w:space="0" w:color="auto"/>
            <w:left w:val="none" w:sz="0" w:space="0" w:color="auto"/>
            <w:bottom w:val="none" w:sz="0" w:space="0" w:color="auto"/>
            <w:right w:val="none" w:sz="0" w:space="0" w:color="auto"/>
          </w:divBdr>
        </w:div>
        <w:div w:id="807357791">
          <w:marLeft w:val="640"/>
          <w:marRight w:val="0"/>
          <w:marTop w:val="0"/>
          <w:marBottom w:val="0"/>
          <w:divBdr>
            <w:top w:val="none" w:sz="0" w:space="0" w:color="auto"/>
            <w:left w:val="none" w:sz="0" w:space="0" w:color="auto"/>
            <w:bottom w:val="none" w:sz="0" w:space="0" w:color="auto"/>
            <w:right w:val="none" w:sz="0" w:space="0" w:color="auto"/>
          </w:divBdr>
        </w:div>
        <w:div w:id="1156147207">
          <w:marLeft w:val="640"/>
          <w:marRight w:val="0"/>
          <w:marTop w:val="0"/>
          <w:marBottom w:val="0"/>
          <w:divBdr>
            <w:top w:val="none" w:sz="0" w:space="0" w:color="auto"/>
            <w:left w:val="none" w:sz="0" w:space="0" w:color="auto"/>
            <w:bottom w:val="none" w:sz="0" w:space="0" w:color="auto"/>
            <w:right w:val="none" w:sz="0" w:space="0" w:color="auto"/>
          </w:divBdr>
        </w:div>
        <w:div w:id="77018417">
          <w:marLeft w:val="640"/>
          <w:marRight w:val="0"/>
          <w:marTop w:val="0"/>
          <w:marBottom w:val="0"/>
          <w:divBdr>
            <w:top w:val="none" w:sz="0" w:space="0" w:color="auto"/>
            <w:left w:val="none" w:sz="0" w:space="0" w:color="auto"/>
            <w:bottom w:val="none" w:sz="0" w:space="0" w:color="auto"/>
            <w:right w:val="none" w:sz="0" w:space="0" w:color="auto"/>
          </w:divBdr>
        </w:div>
        <w:div w:id="1047028135">
          <w:marLeft w:val="640"/>
          <w:marRight w:val="0"/>
          <w:marTop w:val="0"/>
          <w:marBottom w:val="0"/>
          <w:divBdr>
            <w:top w:val="none" w:sz="0" w:space="0" w:color="auto"/>
            <w:left w:val="none" w:sz="0" w:space="0" w:color="auto"/>
            <w:bottom w:val="none" w:sz="0" w:space="0" w:color="auto"/>
            <w:right w:val="none" w:sz="0" w:space="0" w:color="auto"/>
          </w:divBdr>
        </w:div>
        <w:div w:id="1538857078">
          <w:marLeft w:val="640"/>
          <w:marRight w:val="0"/>
          <w:marTop w:val="0"/>
          <w:marBottom w:val="0"/>
          <w:divBdr>
            <w:top w:val="none" w:sz="0" w:space="0" w:color="auto"/>
            <w:left w:val="none" w:sz="0" w:space="0" w:color="auto"/>
            <w:bottom w:val="none" w:sz="0" w:space="0" w:color="auto"/>
            <w:right w:val="none" w:sz="0" w:space="0" w:color="auto"/>
          </w:divBdr>
        </w:div>
        <w:div w:id="1975334362">
          <w:marLeft w:val="640"/>
          <w:marRight w:val="0"/>
          <w:marTop w:val="0"/>
          <w:marBottom w:val="0"/>
          <w:divBdr>
            <w:top w:val="none" w:sz="0" w:space="0" w:color="auto"/>
            <w:left w:val="none" w:sz="0" w:space="0" w:color="auto"/>
            <w:bottom w:val="none" w:sz="0" w:space="0" w:color="auto"/>
            <w:right w:val="none" w:sz="0" w:space="0" w:color="auto"/>
          </w:divBdr>
        </w:div>
        <w:div w:id="1909028632">
          <w:marLeft w:val="640"/>
          <w:marRight w:val="0"/>
          <w:marTop w:val="0"/>
          <w:marBottom w:val="0"/>
          <w:divBdr>
            <w:top w:val="none" w:sz="0" w:space="0" w:color="auto"/>
            <w:left w:val="none" w:sz="0" w:space="0" w:color="auto"/>
            <w:bottom w:val="none" w:sz="0" w:space="0" w:color="auto"/>
            <w:right w:val="none" w:sz="0" w:space="0" w:color="auto"/>
          </w:divBdr>
        </w:div>
        <w:div w:id="1903715846">
          <w:marLeft w:val="640"/>
          <w:marRight w:val="0"/>
          <w:marTop w:val="0"/>
          <w:marBottom w:val="0"/>
          <w:divBdr>
            <w:top w:val="none" w:sz="0" w:space="0" w:color="auto"/>
            <w:left w:val="none" w:sz="0" w:space="0" w:color="auto"/>
            <w:bottom w:val="none" w:sz="0" w:space="0" w:color="auto"/>
            <w:right w:val="none" w:sz="0" w:space="0" w:color="auto"/>
          </w:divBdr>
        </w:div>
        <w:div w:id="554050458">
          <w:marLeft w:val="640"/>
          <w:marRight w:val="0"/>
          <w:marTop w:val="0"/>
          <w:marBottom w:val="0"/>
          <w:divBdr>
            <w:top w:val="none" w:sz="0" w:space="0" w:color="auto"/>
            <w:left w:val="none" w:sz="0" w:space="0" w:color="auto"/>
            <w:bottom w:val="none" w:sz="0" w:space="0" w:color="auto"/>
            <w:right w:val="none" w:sz="0" w:space="0" w:color="auto"/>
          </w:divBdr>
        </w:div>
        <w:div w:id="1404136790">
          <w:marLeft w:val="640"/>
          <w:marRight w:val="0"/>
          <w:marTop w:val="0"/>
          <w:marBottom w:val="0"/>
          <w:divBdr>
            <w:top w:val="none" w:sz="0" w:space="0" w:color="auto"/>
            <w:left w:val="none" w:sz="0" w:space="0" w:color="auto"/>
            <w:bottom w:val="none" w:sz="0" w:space="0" w:color="auto"/>
            <w:right w:val="none" w:sz="0" w:space="0" w:color="auto"/>
          </w:divBdr>
        </w:div>
        <w:div w:id="527834147">
          <w:marLeft w:val="640"/>
          <w:marRight w:val="0"/>
          <w:marTop w:val="0"/>
          <w:marBottom w:val="0"/>
          <w:divBdr>
            <w:top w:val="none" w:sz="0" w:space="0" w:color="auto"/>
            <w:left w:val="none" w:sz="0" w:space="0" w:color="auto"/>
            <w:bottom w:val="none" w:sz="0" w:space="0" w:color="auto"/>
            <w:right w:val="none" w:sz="0" w:space="0" w:color="auto"/>
          </w:divBdr>
        </w:div>
        <w:div w:id="14506536">
          <w:marLeft w:val="640"/>
          <w:marRight w:val="0"/>
          <w:marTop w:val="0"/>
          <w:marBottom w:val="0"/>
          <w:divBdr>
            <w:top w:val="none" w:sz="0" w:space="0" w:color="auto"/>
            <w:left w:val="none" w:sz="0" w:space="0" w:color="auto"/>
            <w:bottom w:val="none" w:sz="0" w:space="0" w:color="auto"/>
            <w:right w:val="none" w:sz="0" w:space="0" w:color="auto"/>
          </w:divBdr>
        </w:div>
        <w:div w:id="1515998109">
          <w:marLeft w:val="640"/>
          <w:marRight w:val="0"/>
          <w:marTop w:val="0"/>
          <w:marBottom w:val="0"/>
          <w:divBdr>
            <w:top w:val="none" w:sz="0" w:space="0" w:color="auto"/>
            <w:left w:val="none" w:sz="0" w:space="0" w:color="auto"/>
            <w:bottom w:val="none" w:sz="0" w:space="0" w:color="auto"/>
            <w:right w:val="none" w:sz="0" w:space="0" w:color="auto"/>
          </w:divBdr>
        </w:div>
        <w:div w:id="1436712665">
          <w:marLeft w:val="640"/>
          <w:marRight w:val="0"/>
          <w:marTop w:val="0"/>
          <w:marBottom w:val="0"/>
          <w:divBdr>
            <w:top w:val="none" w:sz="0" w:space="0" w:color="auto"/>
            <w:left w:val="none" w:sz="0" w:space="0" w:color="auto"/>
            <w:bottom w:val="none" w:sz="0" w:space="0" w:color="auto"/>
            <w:right w:val="none" w:sz="0" w:space="0" w:color="auto"/>
          </w:divBdr>
        </w:div>
        <w:div w:id="2052993261">
          <w:marLeft w:val="640"/>
          <w:marRight w:val="0"/>
          <w:marTop w:val="0"/>
          <w:marBottom w:val="0"/>
          <w:divBdr>
            <w:top w:val="none" w:sz="0" w:space="0" w:color="auto"/>
            <w:left w:val="none" w:sz="0" w:space="0" w:color="auto"/>
            <w:bottom w:val="none" w:sz="0" w:space="0" w:color="auto"/>
            <w:right w:val="none" w:sz="0" w:space="0" w:color="auto"/>
          </w:divBdr>
        </w:div>
        <w:div w:id="374088849">
          <w:marLeft w:val="640"/>
          <w:marRight w:val="0"/>
          <w:marTop w:val="0"/>
          <w:marBottom w:val="0"/>
          <w:divBdr>
            <w:top w:val="none" w:sz="0" w:space="0" w:color="auto"/>
            <w:left w:val="none" w:sz="0" w:space="0" w:color="auto"/>
            <w:bottom w:val="none" w:sz="0" w:space="0" w:color="auto"/>
            <w:right w:val="none" w:sz="0" w:space="0" w:color="auto"/>
          </w:divBdr>
        </w:div>
        <w:div w:id="1771196453">
          <w:marLeft w:val="640"/>
          <w:marRight w:val="0"/>
          <w:marTop w:val="0"/>
          <w:marBottom w:val="0"/>
          <w:divBdr>
            <w:top w:val="none" w:sz="0" w:space="0" w:color="auto"/>
            <w:left w:val="none" w:sz="0" w:space="0" w:color="auto"/>
            <w:bottom w:val="none" w:sz="0" w:space="0" w:color="auto"/>
            <w:right w:val="none" w:sz="0" w:space="0" w:color="auto"/>
          </w:divBdr>
        </w:div>
        <w:div w:id="937106148">
          <w:marLeft w:val="640"/>
          <w:marRight w:val="0"/>
          <w:marTop w:val="0"/>
          <w:marBottom w:val="0"/>
          <w:divBdr>
            <w:top w:val="none" w:sz="0" w:space="0" w:color="auto"/>
            <w:left w:val="none" w:sz="0" w:space="0" w:color="auto"/>
            <w:bottom w:val="none" w:sz="0" w:space="0" w:color="auto"/>
            <w:right w:val="none" w:sz="0" w:space="0" w:color="auto"/>
          </w:divBdr>
        </w:div>
        <w:div w:id="1055397734">
          <w:marLeft w:val="640"/>
          <w:marRight w:val="0"/>
          <w:marTop w:val="0"/>
          <w:marBottom w:val="0"/>
          <w:divBdr>
            <w:top w:val="none" w:sz="0" w:space="0" w:color="auto"/>
            <w:left w:val="none" w:sz="0" w:space="0" w:color="auto"/>
            <w:bottom w:val="none" w:sz="0" w:space="0" w:color="auto"/>
            <w:right w:val="none" w:sz="0" w:space="0" w:color="auto"/>
          </w:divBdr>
        </w:div>
        <w:div w:id="604919409">
          <w:marLeft w:val="640"/>
          <w:marRight w:val="0"/>
          <w:marTop w:val="0"/>
          <w:marBottom w:val="0"/>
          <w:divBdr>
            <w:top w:val="none" w:sz="0" w:space="0" w:color="auto"/>
            <w:left w:val="none" w:sz="0" w:space="0" w:color="auto"/>
            <w:bottom w:val="none" w:sz="0" w:space="0" w:color="auto"/>
            <w:right w:val="none" w:sz="0" w:space="0" w:color="auto"/>
          </w:divBdr>
        </w:div>
        <w:div w:id="1362049251">
          <w:marLeft w:val="640"/>
          <w:marRight w:val="0"/>
          <w:marTop w:val="0"/>
          <w:marBottom w:val="0"/>
          <w:divBdr>
            <w:top w:val="none" w:sz="0" w:space="0" w:color="auto"/>
            <w:left w:val="none" w:sz="0" w:space="0" w:color="auto"/>
            <w:bottom w:val="none" w:sz="0" w:space="0" w:color="auto"/>
            <w:right w:val="none" w:sz="0" w:space="0" w:color="auto"/>
          </w:divBdr>
        </w:div>
        <w:div w:id="1667129274">
          <w:marLeft w:val="640"/>
          <w:marRight w:val="0"/>
          <w:marTop w:val="0"/>
          <w:marBottom w:val="0"/>
          <w:divBdr>
            <w:top w:val="none" w:sz="0" w:space="0" w:color="auto"/>
            <w:left w:val="none" w:sz="0" w:space="0" w:color="auto"/>
            <w:bottom w:val="none" w:sz="0" w:space="0" w:color="auto"/>
            <w:right w:val="none" w:sz="0" w:space="0" w:color="auto"/>
          </w:divBdr>
        </w:div>
        <w:div w:id="2138717015">
          <w:marLeft w:val="640"/>
          <w:marRight w:val="0"/>
          <w:marTop w:val="0"/>
          <w:marBottom w:val="0"/>
          <w:divBdr>
            <w:top w:val="none" w:sz="0" w:space="0" w:color="auto"/>
            <w:left w:val="none" w:sz="0" w:space="0" w:color="auto"/>
            <w:bottom w:val="none" w:sz="0" w:space="0" w:color="auto"/>
            <w:right w:val="none" w:sz="0" w:space="0" w:color="auto"/>
          </w:divBdr>
        </w:div>
        <w:div w:id="575557357">
          <w:marLeft w:val="640"/>
          <w:marRight w:val="0"/>
          <w:marTop w:val="0"/>
          <w:marBottom w:val="0"/>
          <w:divBdr>
            <w:top w:val="none" w:sz="0" w:space="0" w:color="auto"/>
            <w:left w:val="none" w:sz="0" w:space="0" w:color="auto"/>
            <w:bottom w:val="none" w:sz="0" w:space="0" w:color="auto"/>
            <w:right w:val="none" w:sz="0" w:space="0" w:color="auto"/>
          </w:divBdr>
        </w:div>
        <w:div w:id="1811970600">
          <w:marLeft w:val="640"/>
          <w:marRight w:val="0"/>
          <w:marTop w:val="0"/>
          <w:marBottom w:val="0"/>
          <w:divBdr>
            <w:top w:val="none" w:sz="0" w:space="0" w:color="auto"/>
            <w:left w:val="none" w:sz="0" w:space="0" w:color="auto"/>
            <w:bottom w:val="none" w:sz="0" w:space="0" w:color="auto"/>
            <w:right w:val="none" w:sz="0" w:space="0" w:color="auto"/>
          </w:divBdr>
        </w:div>
        <w:div w:id="20673948">
          <w:marLeft w:val="640"/>
          <w:marRight w:val="0"/>
          <w:marTop w:val="0"/>
          <w:marBottom w:val="0"/>
          <w:divBdr>
            <w:top w:val="none" w:sz="0" w:space="0" w:color="auto"/>
            <w:left w:val="none" w:sz="0" w:space="0" w:color="auto"/>
            <w:bottom w:val="none" w:sz="0" w:space="0" w:color="auto"/>
            <w:right w:val="none" w:sz="0" w:space="0" w:color="auto"/>
          </w:divBdr>
        </w:div>
        <w:div w:id="222911906">
          <w:marLeft w:val="640"/>
          <w:marRight w:val="0"/>
          <w:marTop w:val="0"/>
          <w:marBottom w:val="0"/>
          <w:divBdr>
            <w:top w:val="none" w:sz="0" w:space="0" w:color="auto"/>
            <w:left w:val="none" w:sz="0" w:space="0" w:color="auto"/>
            <w:bottom w:val="none" w:sz="0" w:space="0" w:color="auto"/>
            <w:right w:val="none" w:sz="0" w:space="0" w:color="auto"/>
          </w:divBdr>
        </w:div>
        <w:div w:id="999846622">
          <w:marLeft w:val="640"/>
          <w:marRight w:val="0"/>
          <w:marTop w:val="0"/>
          <w:marBottom w:val="0"/>
          <w:divBdr>
            <w:top w:val="none" w:sz="0" w:space="0" w:color="auto"/>
            <w:left w:val="none" w:sz="0" w:space="0" w:color="auto"/>
            <w:bottom w:val="none" w:sz="0" w:space="0" w:color="auto"/>
            <w:right w:val="none" w:sz="0" w:space="0" w:color="auto"/>
          </w:divBdr>
        </w:div>
        <w:div w:id="1589267458">
          <w:marLeft w:val="640"/>
          <w:marRight w:val="0"/>
          <w:marTop w:val="0"/>
          <w:marBottom w:val="0"/>
          <w:divBdr>
            <w:top w:val="none" w:sz="0" w:space="0" w:color="auto"/>
            <w:left w:val="none" w:sz="0" w:space="0" w:color="auto"/>
            <w:bottom w:val="none" w:sz="0" w:space="0" w:color="auto"/>
            <w:right w:val="none" w:sz="0" w:space="0" w:color="auto"/>
          </w:divBdr>
        </w:div>
        <w:div w:id="65344912">
          <w:marLeft w:val="640"/>
          <w:marRight w:val="0"/>
          <w:marTop w:val="0"/>
          <w:marBottom w:val="0"/>
          <w:divBdr>
            <w:top w:val="none" w:sz="0" w:space="0" w:color="auto"/>
            <w:left w:val="none" w:sz="0" w:space="0" w:color="auto"/>
            <w:bottom w:val="none" w:sz="0" w:space="0" w:color="auto"/>
            <w:right w:val="none" w:sz="0" w:space="0" w:color="auto"/>
          </w:divBdr>
        </w:div>
        <w:div w:id="1434351927">
          <w:marLeft w:val="640"/>
          <w:marRight w:val="0"/>
          <w:marTop w:val="0"/>
          <w:marBottom w:val="0"/>
          <w:divBdr>
            <w:top w:val="none" w:sz="0" w:space="0" w:color="auto"/>
            <w:left w:val="none" w:sz="0" w:space="0" w:color="auto"/>
            <w:bottom w:val="none" w:sz="0" w:space="0" w:color="auto"/>
            <w:right w:val="none" w:sz="0" w:space="0" w:color="auto"/>
          </w:divBdr>
        </w:div>
        <w:div w:id="1324354174">
          <w:marLeft w:val="640"/>
          <w:marRight w:val="0"/>
          <w:marTop w:val="0"/>
          <w:marBottom w:val="0"/>
          <w:divBdr>
            <w:top w:val="none" w:sz="0" w:space="0" w:color="auto"/>
            <w:left w:val="none" w:sz="0" w:space="0" w:color="auto"/>
            <w:bottom w:val="none" w:sz="0" w:space="0" w:color="auto"/>
            <w:right w:val="none" w:sz="0" w:space="0" w:color="auto"/>
          </w:divBdr>
        </w:div>
        <w:div w:id="45103569">
          <w:marLeft w:val="640"/>
          <w:marRight w:val="0"/>
          <w:marTop w:val="0"/>
          <w:marBottom w:val="0"/>
          <w:divBdr>
            <w:top w:val="none" w:sz="0" w:space="0" w:color="auto"/>
            <w:left w:val="none" w:sz="0" w:space="0" w:color="auto"/>
            <w:bottom w:val="none" w:sz="0" w:space="0" w:color="auto"/>
            <w:right w:val="none" w:sz="0" w:space="0" w:color="auto"/>
          </w:divBdr>
        </w:div>
        <w:div w:id="483086381">
          <w:marLeft w:val="640"/>
          <w:marRight w:val="0"/>
          <w:marTop w:val="0"/>
          <w:marBottom w:val="0"/>
          <w:divBdr>
            <w:top w:val="none" w:sz="0" w:space="0" w:color="auto"/>
            <w:left w:val="none" w:sz="0" w:space="0" w:color="auto"/>
            <w:bottom w:val="none" w:sz="0" w:space="0" w:color="auto"/>
            <w:right w:val="none" w:sz="0" w:space="0" w:color="auto"/>
          </w:divBdr>
        </w:div>
        <w:div w:id="1544101575">
          <w:marLeft w:val="640"/>
          <w:marRight w:val="0"/>
          <w:marTop w:val="0"/>
          <w:marBottom w:val="0"/>
          <w:divBdr>
            <w:top w:val="none" w:sz="0" w:space="0" w:color="auto"/>
            <w:left w:val="none" w:sz="0" w:space="0" w:color="auto"/>
            <w:bottom w:val="none" w:sz="0" w:space="0" w:color="auto"/>
            <w:right w:val="none" w:sz="0" w:space="0" w:color="auto"/>
          </w:divBdr>
        </w:div>
        <w:div w:id="1515916349">
          <w:marLeft w:val="640"/>
          <w:marRight w:val="0"/>
          <w:marTop w:val="0"/>
          <w:marBottom w:val="0"/>
          <w:divBdr>
            <w:top w:val="none" w:sz="0" w:space="0" w:color="auto"/>
            <w:left w:val="none" w:sz="0" w:space="0" w:color="auto"/>
            <w:bottom w:val="none" w:sz="0" w:space="0" w:color="auto"/>
            <w:right w:val="none" w:sz="0" w:space="0" w:color="auto"/>
          </w:divBdr>
        </w:div>
        <w:div w:id="254286711">
          <w:marLeft w:val="640"/>
          <w:marRight w:val="0"/>
          <w:marTop w:val="0"/>
          <w:marBottom w:val="0"/>
          <w:divBdr>
            <w:top w:val="none" w:sz="0" w:space="0" w:color="auto"/>
            <w:left w:val="none" w:sz="0" w:space="0" w:color="auto"/>
            <w:bottom w:val="none" w:sz="0" w:space="0" w:color="auto"/>
            <w:right w:val="none" w:sz="0" w:space="0" w:color="auto"/>
          </w:divBdr>
        </w:div>
        <w:div w:id="813763204">
          <w:marLeft w:val="640"/>
          <w:marRight w:val="0"/>
          <w:marTop w:val="0"/>
          <w:marBottom w:val="0"/>
          <w:divBdr>
            <w:top w:val="none" w:sz="0" w:space="0" w:color="auto"/>
            <w:left w:val="none" w:sz="0" w:space="0" w:color="auto"/>
            <w:bottom w:val="none" w:sz="0" w:space="0" w:color="auto"/>
            <w:right w:val="none" w:sz="0" w:space="0" w:color="auto"/>
          </w:divBdr>
        </w:div>
        <w:div w:id="1675718922">
          <w:marLeft w:val="640"/>
          <w:marRight w:val="0"/>
          <w:marTop w:val="0"/>
          <w:marBottom w:val="0"/>
          <w:divBdr>
            <w:top w:val="none" w:sz="0" w:space="0" w:color="auto"/>
            <w:left w:val="none" w:sz="0" w:space="0" w:color="auto"/>
            <w:bottom w:val="none" w:sz="0" w:space="0" w:color="auto"/>
            <w:right w:val="none" w:sz="0" w:space="0" w:color="auto"/>
          </w:divBdr>
        </w:div>
        <w:div w:id="689724746">
          <w:marLeft w:val="640"/>
          <w:marRight w:val="0"/>
          <w:marTop w:val="0"/>
          <w:marBottom w:val="0"/>
          <w:divBdr>
            <w:top w:val="none" w:sz="0" w:space="0" w:color="auto"/>
            <w:left w:val="none" w:sz="0" w:space="0" w:color="auto"/>
            <w:bottom w:val="none" w:sz="0" w:space="0" w:color="auto"/>
            <w:right w:val="none" w:sz="0" w:space="0" w:color="auto"/>
          </w:divBdr>
        </w:div>
        <w:div w:id="35543882">
          <w:marLeft w:val="640"/>
          <w:marRight w:val="0"/>
          <w:marTop w:val="0"/>
          <w:marBottom w:val="0"/>
          <w:divBdr>
            <w:top w:val="none" w:sz="0" w:space="0" w:color="auto"/>
            <w:left w:val="none" w:sz="0" w:space="0" w:color="auto"/>
            <w:bottom w:val="none" w:sz="0" w:space="0" w:color="auto"/>
            <w:right w:val="none" w:sz="0" w:space="0" w:color="auto"/>
          </w:divBdr>
        </w:div>
        <w:div w:id="962149331">
          <w:marLeft w:val="640"/>
          <w:marRight w:val="0"/>
          <w:marTop w:val="0"/>
          <w:marBottom w:val="0"/>
          <w:divBdr>
            <w:top w:val="none" w:sz="0" w:space="0" w:color="auto"/>
            <w:left w:val="none" w:sz="0" w:space="0" w:color="auto"/>
            <w:bottom w:val="none" w:sz="0" w:space="0" w:color="auto"/>
            <w:right w:val="none" w:sz="0" w:space="0" w:color="auto"/>
          </w:divBdr>
        </w:div>
        <w:div w:id="680278767">
          <w:marLeft w:val="640"/>
          <w:marRight w:val="0"/>
          <w:marTop w:val="0"/>
          <w:marBottom w:val="0"/>
          <w:divBdr>
            <w:top w:val="none" w:sz="0" w:space="0" w:color="auto"/>
            <w:left w:val="none" w:sz="0" w:space="0" w:color="auto"/>
            <w:bottom w:val="none" w:sz="0" w:space="0" w:color="auto"/>
            <w:right w:val="none" w:sz="0" w:space="0" w:color="auto"/>
          </w:divBdr>
        </w:div>
        <w:div w:id="1852404999">
          <w:marLeft w:val="640"/>
          <w:marRight w:val="0"/>
          <w:marTop w:val="0"/>
          <w:marBottom w:val="0"/>
          <w:divBdr>
            <w:top w:val="none" w:sz="0" w:space="0" w:color="auto"/>
            <w:left w:val="none" w:sz="0" w:space="0" w:color="auto"/>
            <w:bottom w:val="none" w:sz="0" w:space="0" w:color="auto"/>
            <w:right w:val="none" w:sz="0" w:space="0" w:color="auto"/>
          </w:divBdr>
        </w:div>
        <w:div w:id="704334677">
          <w:marLeft w:val="640"/>
          <w:marRight w:val="0"/>
          <w:marTop w:val="0"/>
          <w:marBottom w:val="0"/>
          <w:divBdr>
            <w:top w:val="none" w:sz="0" w:space="0" w:color="auto"/>
            <w:left w:val="none" w:sz="0" w:space="0" w:color="auto"/>
            <w:bottom w:val="none" w:sz="0" w:space="0" w:color="auto"/>
            <w:right w:val="none" w:sz="0" w:space="0" w:color="auto"/>
          </w:divBdr>
        </w:div>
        <w:div w:id="584726396">
          <w:marLeft w:val="640"/>
          <w:marRight w:val="0"/>
          <w:marTop w:val="0"/>
          <w:marBottom w:val="0"/>
          <w:divBdr>
            <w:top w:val="none" w:sz="0" w:space="0" w:color="auto"/>
            <w:left w:val="none" w:sz="0" w:space="0" w:color="auto"/>
            <w:bottom w:val="none" w:sz="0" w:space="0" w:color="auto"/>
            <w:right w:val="none" w:sz="0" w:space="0" w:color="auto"/>
          </w:divBdr>
        </w:div>
        <w:div w:id="372116349">
          <w:marLeft w:val="640"/>
          <w:marRight w:val="0"/>
          <w:marTop w:val="0"/>
          <w:marBottom w:val="0"/>
          <w:divBdr>
            <w:top w:val="none" w:sz="0" w:space="0" w:color="auto"/>
            <w:left w:val="none" w:sz="0" w:space="0" w:color="auto"/>
            <w:bottom w:val="none" w:sz="0" w:space="0" w:color="auto"/>
            <w:right w:val="none" w:sz="0" w:space="0" w:color="auto"/>
          </w:divBdr>
        </w:div>
        <w:div w:id="1482187538">
          <w:marLeft w:val="640"/>
          <w:marRight w:val="0"/>
          <w:marTop w:val="0"/>
          <w:marBottom w:val="0"/>
          <w:divBdr>
            <w:top w:val="none" w:sz="0" w:space="0" w:color="auto"/>
            <w:left w:val="none" w:sz="0" w:space="0" w:color="auto"/>
            <w:bottom w:val="none" w:sz="0" w:space="0" w:color="auto"/>
            <w:right w:val="none" w:sz="0" w:space="0" w:color="auto"/>
          </w:divBdr>
        </w:div>
        <w:div w:id="1479763248">
          <w:marLeft w:val="640"/>
          <w:marRight w:val="0"/>
          <w:marTop w:val="0"/>
          <w:marBottom w:val="0"/>
          <w:divBdr>
            <w:top w:val="none" w:sz="0" w:space="0" w:color="auto"/>
            <w:left w:val="none" w:sz="0" w:space="0" w:color="auto"/>
            <w:bottom w:val="none" w:sz="0" w:space="0" w:color="auto"/>
            <w:right w:val="none" w:sz="0" w:space="0" w:color="auto"/>
          </w:divBdr>
        </w:div>
        <w:div w:id="2066289962">
          <w:marLeft w:val="640"/>
          <w:marRight w:val="0"/>
          <w:marTop w:val="0"/>
          <w:marBottom w:val="0"/>
          <w:divBdr>
            <w:top w:val="none" w:sz="0" w:space="0" w:color="auto"/>
            <w:left w:val="none" w:sz="0" w:space="0" w:color="auto"/>
            <w:bottom w:val="none" w:sz="0" w:space="0" w:color="auto"/>
            <w:right w:val="none" w:sz="0" w:space="0" w:color="auto"/>
          </w:divBdr>
        </w:div>
        <w:div w:id="1762681520">
          <w:marLeft w:val="640"/>
          <w:marRight w:val="0"/>
          <w:marTop w:val="0"/>
          <w:marBottom w:val="0"/>
          <w:divBdr>
            <w:top w:val="none" w:sz="0" w:space="0" w:color="auto"/>
            <w:left w:val="none" w:sz="0" w:space="0" w:color="auto"/>
            <w:bottom w:val="none" w:sz="0" w:space="0" w:color="auto"/>
            <w:right w:val="none" w:sz="0" w:space="0" w:color="auto"/>
          </w:divBdr>
        </w:div>
        <w:div w:id="679047338">
          <w:marLeft w:val="640"/>
          <w:marRight w:val="0"/>
          <w:marTop w:val="0"/>
          <w:marBottom w:val="0"/>
          <w:divBdr>
            <w:top w:val="none" w:sz="0" w:space="0" w:color="auto"/>
            <w:left w:val="none" w:sz="0" w:space="0" w:color="auto"/>
            <w:bottom w:val="none" w:sz="0" w:space="0" w:color="auto"/>
            <w:right w:val="none" w:sz="0" w:space="0" w:color="auto"/>
          </w:divBdr>
        </w:div>
        <w:div w:id="1401557209">
          <w:marLeft w:val="640"/>
          <w:marRight w:val="0"/>
          <w:marTop w:val="0"/>
          <w:marBottom w:val="0"/>
          <w:divBdr>
            <w:top w:val="none" w:sz="0" w:space="0" w:color="auto"/>
            <w:left w:val="none" w:sz="0" w:space="0" w:color="auto"/>
            <w:bottom w:val="none" w:sz="0" w:space="0" w:color="auto"/>
            <w:right w:val="none" w:sz="0" w:space="0" w:color="auto"/>
          </w:divBdr>
        </w:div>
        <w:div w:id="1339818161">
          <w:marLeft w:val="640"/>
          <w:marRight w:val="0"/>
          <w:marTop w:val="0"/>
          <w:marBottom w:val="0"/>
          <w:divBdr>
            <w:top w:val="none" w:sz="0" w:space="0" w:color="auto"/>
            <w:left w:val="none" w:sz="0" w:space="0" w:color="auto"/>
            <w:bottom w:val="none" w:sz="0" w:space="0" w:color="auto"/>
            <w:right w:val="none" w:sz="0" w:space="0" w:color="auto"/>
          </w:divBdr>
        </w:div>
        <w:div w:id="273631773">
          <w:marLeft w:val="640"/>
          <w:marRight w:val="0"/>
          <w:marTop w:val="0"/>
          <w:marBottom w:val="0"/>
          <w:divBdr>
            <w:top w:val="none" w:sz="0" w:space="0" w:color="auto"/>
            <w:left w:val="none" w:sz="0" w:space="0" w:color="auto"/>
            <w:bottom w:val="none" w:sz="0" w:space="0" w:color="auto"/>
            <w:right w:val="none" w:sz="0" w:space="0" w:color="auto"/>
          </w:divBdr>
        </w:div>
        <w:div w:id="1679847497">
          <w:marLeft w:val="640"/>
          <w:marRight w:val="0"/>
          <w:marTop w:val="0"/>
          <w:marBottom w:val="0"/>
          <w:divBdr>
            <w:top w:val="none" w:sz="0" w:space="0" w:color="auto"/>
            <w:left w:val="none" w:sz="0" w:space="0" w:color="auto"/>
            <w:bottom w:val="none" w:sz="0" w:space="0" w:color="auto"/>
            <w:right w:val="none" w:sz="0" w:space="0" w:color="auto"/>
          </w:divBdr>
        </w:div>
        <w:div w:id="1471553319">
          <w:marLeft w:val="640"/>
          <w:marRight w:val="0"/>
          <w:marTop w:val="0"/>
          <w:marBottom w:val="0"/>
          <w:divBdr>
            <w:top w:val="none" w:sz="0" w:space="0" w:color="auto"/>
            <w:left w:val="none" w:sz="0" w:space="0" w:color="auto"/>
            <w:bottom w:val="none" w:sz="0" w:space="0" w:color="auto"/>
            <w:right w:val="none" w:sz="0" w:space="0" w:color="auto"/>
          </w:divBdr>
        </w:div>
        <w:div w:id="1050496342">
          <w:marLeft w:val="640"/>
          <w:marRight w:val="0"/>
          <w:marTop w:val="0"/>
          <w:marBottom w:val="0"/>
          <w:divBdr>
            <w:top w:val="none" w:sz="0" w:space="0" w:color="auto"/>
            <w:left w:val="none" w:sz="0" w:space="0" w:color="auto"/>
            <w:bottom w:val="none" w:sz="0" w:space="0" w:color="auto"/>
            <w:right w:val="none" w:sz="0" w:space="0" w:color="auto"/>
          </w:divBdr>
        </w:div>
      </w:divsChild>
    </w:div>
    <w:div w:id="213937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hias.uhlen@scilifelab.se"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38/nrmicro233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doi.org/10.1111/1541-4337.12723" TargetMode="Externa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saeed.shoaie@kcl.ac.uk" TargetMode="External"/><Relationship Id="rId14" Type="http://schemas.openxmlformats.org/officeDocument/2006/relationships/hyperlink" Target="https://doi.org/10.1038/nrmicro2334"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5D375F8-5A93-844E-AAFE-010F73C60EAF}"/>
      </w:docPartPr>
      <w:docPartBody>
        <w:p w:rsidR="002C1145" w:rsidRDefault="00C76A97">
          <w:r w:rsidRPr="00777E79">
            <w:rPr>
              <w:rStyle w:val="PlaceholderText"/>
            </w:rPr>
            <w:t>Click or tap here to enter text.</w:t>
          </w:r>
        </w:p>
      </w:docPartBody>
    </w:docPart>
    <w:docPart>
      <w:docPartPr>
        <w:name w:val="43703A0613A0B04D9460C7F878B3F56E"/>
        <w:category>
          <w:name w:val="General"/>
          <w:gallery w:val="placeholder"/>
        </w:category>
        <w:types>
          <w:type w:val="bbPlcHdr"/>
        </w:types>
        <w:behaviors>
          <w:behavior w:val="content"/>
        </w:behaviors>
        <w:guid w:val="{A9DF5C35-2015-4249-938D-1A925521A882}"/>
      </w:docPartPr>
      <w:docPartBody>
        <w:p w:rsidR="00C42E3E" w:rsidRDefault="00B83C08" w:rsidP="00B83C08">
          <w:pPr>
            <w:pStyle w:val="43703A0613A0B04D9460C7F878B3F56E"/>
          </w:pPr>
          <w:r w:rsidRPr="00777E79">
            <w:rPr>
              <w:rStyle w:val="PlaceholderText"/>
            </w:rPr>
            <w:t>Click or tap here to enter text.</w:t>
          </w:r>
        </w:p>
      </w:docPartBody>
    </w:docPart>
    <w:docPart>
      <w:docPartPr>
        <w:name w:val="11E6F285CDAB2F40BAE299396D1F60B4"/>
        <w:category>
          <w:name w:val="General"/>
          <w:gallery w:val="placeholder"/>
        </w:category>
        <w:types>
          <w:type w:val="bbPlcHdr"/>
        </w:types>
        <w:behaviors>
          <w:behavior w:val="content"/>
        </w:behaviors>
        <w:guid w:val="{8CB04503-9708-F648-B2F2-EA1E9C062AB8}"/>
      </w:docPartPr>
      <w:docPartBody>
        <w:p w:rsidR="00C42E3E" w:rsidRDefault="00B83C08" w:rsidP="00B83C08">
          <w:pPr>
            <w:pStyle w:val="11E6F285CDAB2F40BAE299396D1F60B4"/>
          </w:pPr>
          <w:r w:rsidRPr="00777E79">
            <w:rPr>
              <w:rStyle w:val="PlaceholderText"/>
            </w:rPr>
            <w:t>Click or tap here to enter text.</w:t>
          </w:r>
        </w:p>
      </w:docPartBody>
    </w:docPart>
    <w:docPart>
      <w:docPartPr>
        <w:name w:val="33E1446526DC6C4190652D64655E7D8E"/>
        <w:category>
          <w:name w:val="General"/>
          <w:gallery w:val="placeholder"/>
        </w:category>
        <w:types>
          <w:type w:val="bbPlcHdr"/>
        </w:types>
        <w:behaviors>
          <w:behavior w:val="content"/>
        </w:behaviors>
        <w:guid w:val="{9C182BBB-76D9-A542-8914-E04739CE9744}"/>
      </w:docPartPr>
      <w:docPartBody>
        <w:p w:rsidR="00C42E3E" w:rsidRDefault="00B83C08" w:rsidP="00B83C08">
          <w:pPr>
            <w:pStyle w:val="33E1446526DC6C4190652D64655E7D8E"/>
          </w:pPr>
          <w:r w:rsidRPr="00777E79">
            <w:rPr>
              <w:rStyle w:val="PlaceholderText"/>
            </w:rPr>
            <w:t>Click or tap here to enter text.</w:t>
          </w:r>
        </w:p>
      </w:docPartBody>
    </w:docPart>
    <w:docPart>
      <w:docPartPr>
        <w:name w:val="B4F26456FFE8A54D9A1F612924F2DE15"/>
        <w:category>
          <w:name w:val="General"/>
          <w:gallery w:val="placeholder"/>
        </w:category>
        <w:types>
          <w:type w:val="bbPlcHdr"/>
        </w:types>
        <w:behaviors>
          <w:behavior w:val="content"/>
        </w:behaviors>
        <w:guid w:val="{7FD8DC17-0A2A-5044-B50C-C6F995A18CFE}"/>
      </w:docPartPr>
      <w:docPartBody>
        <w:p w:rsidR="00C42E3E" w:rsidRDefault="00B83C08" w:rsidP="00B83C08">
          <w:pPr>
            <w:pStyle w:val="B4F26456FFE8A54D9A1F612924F2DE15"/>
          </w:pPr>
          <w:r w:rsidRPr="00777E79">
            <w:rPr>
              <w:rStyle w:val="PlaceholderText"/>
            </w:rPr>
            <w:t>Click or tap here to enter text.</w:t>
          </w:r>
        </w:p>
      </w:docPartBody>
    </w:docPart>
    <w:docPart>
      <w:docPartPr>
        <w:name w:val="D75B83839520804789A701D2CA68AEC2"/>
        <w:category>
          <w:name w:val="General"/>
          <w:gallery w:val="placeholder"/>
        </w:category>
        <w:types>
          <w:type w:val="bbPlcHdr"/>
        </w:types>
        <w:behaviors>
          <w:behavior w:val="content"/>
        </w:behaviors>
        <w:guid w:val="{CC39C625-6AD7-5B49-B239-71587C79771B}"/>
      </w:docPartPr>
      <w:docPartBody>
        <w:p w:rsidR="00000000" w:rsidRDefault="00931AB2" w:rsidP="00931AB2">
          <w:pPr>
            <w:pStyle w:val="D75B83839520804789A701D2CA68AEC2"/>
          </w:pPr>
          <w:r w:rsidRPr="00777E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A97"/>
    <w:rsid w:val="00091E1A"/>
    <w:rsid w:val="00116FC6"/>
    <w:rsid w:val="00117A46"/>
    <w:rsid w:val="0013385E"/>
    <w:rsid w:val="00147647"/>
    <w:rsid w:val="002538E2"/>
    <w:rsid w:val="002C1145"/>
    <w:rsid w:val="0032791C"/>
    <w:rsid w:val="00385C98"/>
    <w:rsid w:val="004179FD"/>
    <w:rsid w:val="004B5841"/>
    <w:rsid w:val="005C5C12"/>
    <w:rsid w:val="007E5700"/>
    <w:rsid w:val="008632FC"/>
    <w:rsid w:val="008C39E4"/>
    <w:rsid w:val="00931AB2"/>
    <w:rsid w:val="009766EF"/>
    <w:rsid w:val="00995750"/>
    <w:rsid w:val="009F0F3B"/>
    <w:rsid w:val="00A572D5"/>
    <w:rsid w:val="00B5269B"/>
    <w:rsid w:val="00B83C08"/>
    <w:rsid w:val="00B92E98"/>
    <w:rsid w:val="00BB2945"/>
    <w:rsid w:val="00BD5429"/>
    <w:rsid w:val="00BE36B7"/>
    <w:rsid w:val="00BF1322"/>
    <w:rsid w:val="00C42E3E"/>
    <w:rsid w:val="00C76A97"/>
    <w:rsid w:val="00D40CDC"/>
    <w:rsid w:val="00D97C48"/>
    <w:rsid w:val="00FB466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1AB2"/>
    <w:rPr>
      <w:color w:val="808080"/>
    </w:rPr>
  </w:style>
  <w:style w:type="paragraph" w:customStyle="1" w:styleId="43703A0613A0B04D9460C7F878B3F56E">
    <w:name w:val="43703A0613A0B04D9460C7F878B3F56E"/>
    <w:rsid w:val="00B83C08"/>
  </w:style>
  <w:style w:type="paragraph" w:customStyle="1" w:styleId="11E6F285CDAB2F40BAE299396D1F60B4">
    <w:name w:val="11E6F285CDAB2F40BAE299396D1F60B4"/>
    <w:rsid w:val="00B83C08"/>
  </w:style>
  <w:style w:type="paragraph" w:customStyle="1" w:styleId="33E1446526DC6C4190652D64655E7D8E">
    <w:name w:val="33E1446526DC6C4190652D64655E7D8E"/>
    <w:rsid w:val="00B83C08"/>
  </w:style>
  <w:style w:type="paragraph" w:customStyle="1" w:styleId="B4F26456FFE8A54D9A1F612924F2DE15">
    <w:name w:val="B4F26456FFE8A54D9A1F612924F2DE15"/>
    <w:rsid w:val="00B83C08"/>
  </w:style>
  <w:style w:type="paragraph" w:customStyle="1" w:styleId="D75B83839520804789A701D2CA68AEC2">
    <w:name w:val="D75B83839520804789A701D2CA68AEC2"/>
    <w:rsid w:val="00931AB2"/>
    <w:rPr>
      <w:lang w:val="en-SE"/>
    </w:rPr>
  </w:style>
  <w:style w:type="paragraph" w:customStyle="1" w:styleId="4330FC788625BB40A3B4E770B5D7A069">
    <w:name w:val="4330FC788625BB40A3B4E770B5D7A069"/>
    <w:rsid w:val="00931AB2"/>
    <w:rPr>
      <w:lang w:val="en-S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1">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68F38AB4-A126-E34C-98DD-5DC2462FD003}">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E2351F1-DDFE-7E49-BC4B-A9D7232AC5D6}">
  <we:reference id="f78a3046-9e99-4300-aa2b-5814002b01a2" version="1.28.0.0" store="EXCatalog" storeType="EXCatalog"/>
  <we:alternateReferences>
    <we:reference id="WA104382081" version="1.28.0.0" store="en-GB"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WzFdIiwibWFudWFsT3ZlcnJpZGVUZXh0IjoiIn19&quot;},{&quot;citationID&quot;:&quot;MENDELEY_CITATION_b8a70508-40b3-439a-8348-c87d755f18b0&quot;,&quot;properties&quot;:{&quot;noteIndex&quot;:0},&quot;isEdited&quot;:false,&quot;manualOverride&quot;:{&quot;isManuallyOverridden&quot;:false,&quot;citeprocText&quot;:&quot;[2]–[4]&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a9372b7d-f3bb-3b08-b057-fa178b33c3c2&quot;,&quot;itemData&quot;:{&quot;type&quot;:&quot;article-journal&quot;,&quot;id&quot;:&quot;a9372b7d-f3bb-3b08-b057-fa178b33c3c2&quot;,&quot;title&quot;:&quot;Diversity, stability and resilience of the human gut microbiota&quot;,&quot;author&quot;:[{&quot;family&quot;:&quot;Lozupone&quot;,&quot;given&quot;:&quot;Catherine A.&quot;,&quot;parse-names&quot;:false,&quot;dropping-particle&quot;:&quot;&quot;,&quot;non-dropping-particle&quot;:&quot;&quot;},{&quot;family&quot;:&quot;Stombaugh&quot;,&quot;given&quot;:&quot;Jesse I.&quot;,&quot;parse-names&quot;:false,&quot;dropping-particle&quot;:&quot;&quot;,&quot;non-dropping-particle&quot;:&quot;&quot;},{&quot;family&quot;:&quot;Gordon&quot;,&quot;given&quot;:&quot;Jeffrey I.&quot;,&quot;parse-names&quot;:false,&quot;dropping-particle&quot;:&quot;&quot;,&quot;non-dropping-particle&quot;:&quot;&quot;},{&quot;family&quot;:&quot;Jansson&quot;,&quot;given&quot;:&quot;Janet K.&quot;,&quot;parse-names&quot;:false,&quot;dropping-particle&quot;:&quot;&quot;,&quot;non-dropping-particle&quot;:&quot;&quot;},{&quot;family&quot;:&quot;Knight&quot;,&quot;given&quot;:&quot;Rob&quot;,&quot;parse-names&quot;:false,&quot;dropping-particle&quot;:&quot;&quot;,&quot;non-dropping-particle&quot;:&quot;&quot;}],&quot;container-title&quot;:&quot;Nature 2012 489:7415&quot;,&quot;accessed&quot;:{&quot;date-parts&quot;:[[2022,2,2]]},&quot;DOI&quot;:&quot;10.1038/nature11550&quot;,&quot;ISSN&quot;:&quot;1476-4687&quot;,&quot;PMID&quot;:&quot;22972295&quot;,&quot;URL&quot;:&quot;https://www.nature.com/articles/nature11550&quot;,&quot;issued&quot;:{&quot;date-parts&quot;:[[2012,9,12]]},&quot;page&quot;:&quot;220-230&quot;,&quot;abstract&quot;:&quot;Trillions of microbes inhabit the human intestine, forming a complex ecological community that influences normal physiology and susceptibility to disease through its collective metabolic activities and host interactions. Understanding the factors that underlie changes in the composition and function of the gut microbiota will aid in the design of therapies that target it. This goal is formidable. The gut microbiota is immensely diverse, varies between individuals and can fluctuate over time — especially during disease and early development. Viewing the microbiota from an ecological perspective could provide insight into how to promote health by targeting this microbial community in clinical treatments.&quot;,&quot;publisher&quot;:&quot;Nature Publishing Group&quot;,&quot;issue&quot;:&quot;7415&quot;,&quot;volume&quot;:&quot;489&quot;},&quot;isTemporary&quot;:false},{&quot;id&quot;:&quot;48e0c1d7-9db3-3d50-b047-2e3babceb54a&quot;,&quot;itemData&quot;:{&quot;type&quot;:&quot;article-journal&quot;,&quot;id&quot;:&quot;48e0c1d7-9db3-3d50-b047-2e3babceb54a&quot;,&quot;title&quot;:&quot;The resilience of the intestinal microbiota influences health and disease&quot;,&quot;author&quot;:[{&quot;family&quot;:&quot;Sommer&quot;,&quot;given&quot;:&quot;Felix&quot;,&quot;parse-names&quot;:false,&quot;dropping-particle&quot;:&quot;&quot;,&quot;non-dropping-particle&quot;:&quot;&quot;},{&quot;family&quot;:&quot;Anderson&quot;,&quot;given&quot;:&quot;Jacqueline Moltzau&quot;,&quot;parse-names&quot;:false,&quot;dropping-particle&quot;:&quot;&quot;,&quot;non-dropping-particle&quot;:&quot;&quot;},{&quot;family&quot;:&quot;Bharti&quot;,&quot;given&quot;:&quot;Richa&quot;,&quot;parse-names&quot;:false,&quot;dropping-particle&quot;:&quot;&quot;,&quot;non-dropping-particle&quot;:&quot;&quot;},{&quot;family&quot;:&quot;Raes&quot;,&quot;given&quot;:&quot;Jeroen&quot;,&quot;parse-names&quot;:false,&quot;dropping-particle&quot;:&quot;&quot;,&quot;non-dropping-particle&quot;:&quot;&quot;},{&quot;family&quot;:&quot;Rosenstiel&quot;,&quot;given&quot;:&quot;Philip&quot;,&quot;parse-names&quot;:false,&quot;dropping-particle&quot;:&quot;&quot;,&quot;non-dropping-particle&quot;:&quot;&quot;}],&quot;container-title&quot;:&quot;Nature Reviews Microbiology 2017 15:10&quot;,&quot;accessed&quot;:{&quot;date-parts&quot;:[[2022,2,2]]},&quot;DOI&quot;:&quot;10.1038/nrmicro.2017.58&quot;,&quot;ISSN&quot;:&quot;1740-1534&quot;,&quot;PMID&quot;:&quot;28626231&quot;,&quot;URL&quot;:&quot;https://www.nature.com/articles/nrmicro.2017.58&quot;,&quot;issued&quot;:{&quot;date-parts&quot;:[[2017,6,19]]},&quot;page&quot;:&quot;630-638&quot;,&quot;abstract&quot;:&quot;The resilience of the microbiota can protect us from disease, but a resilient dysbiotic microbiota may also cause disease. This Opinion article discusses the concepts and mechanisms of microbial resilience against dietary, antibiotic or bacteriotherapy-induced perturbations and the implications these have for human health. The composition of the intestinal microbiota varies among individuals and throughout development, and is dependent on host and environmental factors. However, although the microbiota is constantly exposed to environmental challenges, its composition and function in an individual are stable against perturbations, as microbial communities are resilient and resistant to change. The maintenance of a beneficial microbiota requires a homeostatic equilibrium within microbial communities, and also between the microorganisms and the intestinal interface of the host. The resilience of the healthy microbiota protects us from dysbiosis-related diseases, such as inflammatory bowel disease (IBD) or metabolic disorder. By contrast, a resilient dysbiotic microbiota may cause disease. In this Opinion article, we propose that microbial resilience has a key role in health and disease. We will discuss the concepts and mechanisms of microbial resilience against dietary, antibiotic or bacteriotherapy-induced perturbations and the implications for human health.&quot;,&quot;publisher&quot;:&quot;Nature Publishing Group&quot;,&quot;issue&quot;:&quot;10&quot;,&quot;volume&quot;:&quot;15&quot;},&quot;isTemporary&quot;:false}],&quot;citationTag&quot;:&quot;MENDELEY_CITATION_v3_eyJjaXRhdGlvbklEIjoiTUVOREVMRVlfQ0lUQVRJT05fYjhhNzA1MDgtNDBiMy00MzlhLTgzNDgtYzg3ZDc1NWYxOGIwIiwicHJvcGVydGllcyI6eyJub3RlSW5kZXgiOjB9LCJpc0VkaXRlZCI6ZmFsc2UsIm1hbnVhbE92ZXJyaWRlIjp7ImlzTWFudWFsbHlPdmVycmlkZGVuIjpmYWxzZSwiY2l0ZXByb2NUZXh0IjoiWzJd4oCTWzR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&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true,&quot;citeprocText&quot;:&quot;[5]&quot;,&quot;manualOverrideText&quot;:&quot;[2], [3]&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dHJ1ZSwiY2l0ZXByb2NUZXh0IjoiWzVdIiwibWFudWFsT3ZlcnJpZGVUZXh0IjoiWzJdLCBbM10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6]–[10]&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WzZd4oCTWzEwXSIsIm1hbnVhbE92ZXJyaWRlVGV4dCI6IiJ9fQ==&quot;},{&quot;citationID&quot;:&quot;MENDELEY_CITATION_7d895b97-3c21-4c7f-b81d-c2c029a69ee1&quot;,&quot;properties&quot;:{&quot;noteIndex&quot;:0},&quot;isEdited&quot;:false,&quot;manualOverride&quot;:{&quot;isManuallyOverridden&quot;:false,&quot;citeprocText&quot;:&quot;[2], [11], [12]&quot;,&quot;manualOverrideText&quot;:&quot;&quot;},&quot;citationItems&quot;:[{&quot;id&quot;:&quot;0b969274-29d6-3b85-98ef-ab2daa5768b7&quot;,&quot;itemData&quot;:{&quot;type&quot;:&quot;article-journal&quot;,&quot;id&quot;:&quot;0b969274-29d6-3b85-98ef-ab2daa5768b7&quot;,&quot;title&quot;:&quot;Host lifestyle affects human microbiota on daily timescales&quot;,&quot;author&quot;:[{&quot;family&quot;:&quot;David&quot;,&quot;given&quot;:&quot;Lawrence A.&quot;,&quot;parse-names&quot;:false,&quot;dropping-particle&quot;:&quot;&quot;,&quot;non-dropping-particle&quot;:&quot;&quot;},{&quot;family&quot;:&quot;Materna&quot;,&quot;given&quot;:&quot;Arne C.&quot;,&quot;parse-names&quot;:false,&quot;dropping-particle&quot;:&quot;&quot;,&quot;non-dropping-particle&quot;:&quot;&quot;},{&quot;family&quot;:&quot;Friedman&quot;,&quot;given&quot;:&quot;Jonathan&quot;,&quot;parse-names&quot;:false,&quot;dropping-particle&quot;:&quot;&quot;,&quot;non-dropping-particle&quot;:&quot;&quot;},{&quot;family&quot;:&quot;Campos-Baptista&quot;,&quot;given&quot;:&quot;Maria I.&quot;,&quot;parse-names&quot;:false,&quot;dropping-particle&quot;:&quot;&quot;,&quot;non-dropping-particle&quot;:&quot;&quot;},{&quot;family&quot;:&quot;Blackburn&quot;,&quot;given&quot;:&quot;Matthew C.&quot;,&quot;parse-names&quot;:false,&quot;dropping-particle&quot;:&quot;&quot;,&quot;non-dropping-particle&quot;:&quot;&quot;},{&quot;family&quot;:&quot;Perrotta&quot;,&quot;given&quot;:&quot;Allison&quot;,&quot;parse-names&quot;:false,&quot;dropping-particle&quot;:&quot;&quot;,&quot;non-dropping-particle&quot;:&quot;&quot;},{&quot;family&quot;:&quot;Erdman&quot;,&quot;given&quot;:&quot;Susan E.&quot;,&quot;parse-names&quot;:false,&quot;dropping-particle&quot;:&quot;&quot;,&quot;non-dropping-particle&quot;:&quot;&quot;},{&quot;family&quot;:&quot;Alm&quot;,&quot;given&quot;:&quot;Eric J.&quot;,&quot;parse-names&quot;:false,&quot;dropping-particle&quot;:&quot;&quot;,&quot;non-dropping-particle&quot;:&quot;&quot;}],&quot;container-title&quot;:&quot;Genome Biology&quot;,&quot;accessed&quot;:{&quot;date-parts&quot;:[[2022,2,2]]},&quot;DOI&quot;:&quot;10.1186/GB-2014-15-7-R89/TABLES/1&quot;,&quot;ISSN&quot;:&quot;1474760X&quot;,&quot;PMID&quot;:&quot;25146375&quot;,&quot;URL&quot;:&quot;https://genomebiology.biomedcentral.com/articles/10.1186/gb-2014-15-7-r89&quot;,&quot;issued&quot;:{&quot;date-parts&quot;:[[2014,7,25]]},&quot;page&quot;:&quot;1-15&quot;,&quot;abstract&quot;:&quot;Background: Disturbance to human microbiota may underlie several pathologies. Yet, we lack a comprehensive understanding of how lifestyle affects the dynamics of human-associated microbial communities. Results: Here, we link over 10,000 longitudinal measurements of human wellness and action to the daily gut and salivary microbiota dynamics of two individuals over the course of one year. These time series show overall microbial communities to be stable for months. However, rare events in each subjects' life rapidly and broadly impacted microbiota dynamics. Travel from the developed to the developing world in one subject led to a nearly two-fold increase in the Bacteroidetes to Firmicutes ratio, which reversed upon return. Enteric infection in the other subject resulted in the permanent decline of most gut bacterial taxa, which were replaced by genetically similar species. Still, even during periods of overall community stability, the dynamics of select microbial taxa could be associated with specific host behaviors. Most prominently, changes in host fiber intake positively correlated with next-day abundance changes among 15% of gut microbiota members. Conclusions: Our findings suggest that although human-associated microbial communities are generally stable, they can be quickly and profoundly altered by common human actions and experiences.&quot;,&quot;publisher&quot;:&quot;BioMed Central Ltd.&quot;,&quot;issue&quot;:&quot;7&quot;,&quot;volume&quot;:&quot;15&quot;,&quot;expandedJournalTitle&quot;:&quot;Genome Biology&quot;},&quot;isTemporary&quot;:false},{&quot;id&quot;:&quot;2b5a9523-207d-35ea-a5a2-d4d2f6343d39&quot;,&quot;itemData&quot;:{&quot;type&quot;:&quot;article-journal&quot;,&quot;id&quot;:&quot;2b5a9523-207d-35ea-a5a2-d4d2f6343d39&quot;,&quot;title&quot;:&quot;Intestinal Microbiota in Healthy Adults: Temporal Analysis Reveals Individual and Common Core and Relation to Intestinal Symptoms&quot;,&quot;author&quot;:[{&quot;family&quot;:&quot;Jalanka-Tuovinen&quot;,&quot;given&quot;:&quot;Jonna&quot;,&quot;parse-names&quot;:false,&quot;dropping-particle&quot;:&quot;&quot;,&quot;non-dropping-particle&quot;:&quot;&quot;},{&quot;family&quot;:&quot;Salonen&quot;,&quot;given&quot;:&quot;Anne&quot;,&quot;parse-names&quot;:false,&quot;dropping-particle&quot;:&quot;&quot;,&quot;non-dropping-particle&quot;:&quot;&quot;},{&quot;family&quot;:&quot;Nikkilä&quot;,&quot;given&quot;:&quot;Janne&quot;,&quot;parse-names&quot;:false,&quot;dropping-particle&quot;:&quot;&quot;,&quot;non-dropping-particle&quot;:&quot;&quot;},{&quot;family&quot;:&quot;Immonen&quot;,&quot;given&quot;:&quot;Outi&quot;,&quot;parse-names&quot;:false,&quot;dropping-particle&quot;:&quot;&quot;,&quot;non-dropping-particle&quot;:&quot;&quot;},{&quot;family&quot;:&quot;Kekkonen&quot;,&quot;given&quot;:&quot;Riina&quot;,&quot;parse-names&quot;:false,&quot;dropping-particle&quot;:&quot;&quot;,&quot;non-dropping-particle&quot;:&quot;&quot;},{&quot;family&quot;:&quot;Lahti&quot;,&quot;given&quot;:&quot;Leo&quot;,&quot;parse-names&quot;:false,&quot;dropping-particle&quot;:&quot;&quot;,&quot;non-dropping-particle&quot;:&quot;&quot;},{&quot;family&quot;:&quot;Palva&quot;,&quot;given&quot;:&quot;Airi&quot;,&quot;parse-names&quot;:false,&quot;dropping-particle&quot;:&quot;&quot;,&quot;non-dropping-particle&quot;:&quot;&quot;},{&quot;family&quot;:&quot;Vos&quot;,&quot;given&quot;:&quot;Willem M.&quot;,&quot;parse-names&quot;:false,&quot;dropping-particle&quot;:&quot;&quot;,&quot;non-dropping-particle&quot;:&quot;de&quot;}],&quot;container-title&quot;:&quot;PLOS ONE&quot;,&quot;accessed&quot;:{&quot;date-parts&quot;:[[2022,2,2]]},&quot;DOI&quot;:&quot;10.1371/JOURNAL.PONE.0023035&quot;,&quot;ISSN&quot;:&quot;1932-6203&quot;,&quot;PMID&quot;:&quot;21829582&quot;,&quot;URL&quot;:&quot;https://journals.plos.org/plosone/article?id=10.1371/journal.pone.0023035&quot;,&quot;issued&quot;:{&quot;date-parts&quot;:[[2011]]},&quot;page&quot;:&quot;e23035&quot;,&quot;abstract&quot;:&quot;Background While our knowledge of the intestinal microbiota during disease is accumulating, basic information of the microbiota in healthy subjects is still scarce. The aim of this study was to characterize the intestinal microbiota of healthy adults and specifically address its temporal stability, core microbiota and relation with intestinal symptoms. We carried out a longitudinal study by following a set of 15 healthy Finnish subjects for seven weeks and regularly assessed their intestinal bacteria and archaea with the Human Intestinal Tract (HIT)Chip, a phylogenetic microarray, in conjunction with qPCR analyses. The health perception and occurrence of intestinal symptoms was recorded by questionnaire at each sampling point.   Principal Findings A high overall temporal stability of the microbiota was observed. Five subjects showed transient microbiota destabilization, which correlated not only with the intake of antibiotics but also with overseas travelling and temporary illness, expanding the hitherto known factors affecting the intestinal microbiota. We identified significant correlations between the microbiota and common intestinal symptoms, including abdominal pain and bloating. The most striking finding was the inverse correlation between Bifidobacteria and abdominal pain: subjects who experienced pain had over five-fold less Bifidobacteria compared to those without pain. Finally, a novel computational approach was used to define the common core microbiota, highlighting the role of the analysis depth in finding the phylogenetic core and estimating its size. The in-depth analysis suggested that we share a substantial number of our intestinal phylotypes but as they represent highly variable proportions of the total community, many of them often remain undetected.   Conclusions/Significance A global and high-resolution microbiota analysis was carried out to determine the temporal stability, the associations with intestinal symptoms, and the individual and common core microbiota in healthy adults. The findings provide new approaches to define intestinal health and to further characterize the microbial communities inhabiting the human gut.&quot;,&quot;publisher&quot;:&quot;Public Library of Science&quot;,&quot;issue&quot;:&quot;7&quot;,&quot;volume&quot;:&quot;6&quot;},&quot;isTemporary&quot;:false},{&quot;id&quot;:&quot;1dd6816d-9b7e-339c-899c-f2916abab8f3&quot;,&quot;itemData&quot;:{&quot;type&quot;:&quot;article-journal&quot;,&quot;id&quot;:&quot;1dd6816d-9b7e-339c-899c-f2916abab8f3&quot;,&quot;title&quot;:&quot;Stability of the human faecal microbiome in a cohort of adult men&quot;,&quot;author&quot;:[{&quot;family&quot;:&quot;Mehta&quot;,&quot;given&quot;:&quot;Raaj S.&quot;,&quot;parse-names&quot;:false,&quot;dropping-particle&quot;:&quot;&quot;,&quot;non-dropping-particle&quot;:&quot;&quot;},{&quot;family&quot;:&quot;Abu-Ali&quot;,&quot;given&quot;:&quot;Galeb S.&quot;,&quot;parse-names&quot;:false,&quot;dropping-particle&quot;:&quot;&quot;,&quot;non-dropping-particle&quot;:&quot;&quot;},{&quot;family&quot;:&quot;Drew&quot;,&quot;given&quot;:&quot;David A.&quot;,&quot;parse-names&quot;:false,&quot;dropping-particle&quot;:&quot;&quot;,&quot;non-dropping-particle&quot;:&quot;&quot;},{&quot;family&quot;:&quot;Lloyd-Price&quot;,&quot;given&quot;:&quot;Jason&quot;,&quot;parse-names&quot;:false,&quot;dropping-particle&quot;:&quot;&quot;,&quot;non-dropping-particle&quot;:&quot;&quot;},{&quot;family&quot;:&quot;Subramanian&quot;,&quot;given&quot;:&quot;Ayshwarya&quot;,&quot;parse-names&quot;:false,&quot;dropping-particle&quot;:&quot;&quot;,&quot;non-dropping-particle&quot;:&quot;&quot;},{&quot;family&quot;:&quot;Lochhead&quot;,&quot;given&quot;:&quot;Paul&quot;,&quot;parse-names&quot;:false,&quot;dropping-particle&quot;:&quot;&quot;,&quot;non-dropping-particle&quot;:&quot;&quot;},{&quot;family&quot;:&quot;Joshi&quot;,&quot;given&quot;:&quot;Amit D.&quot;,&quot;parse-names&quot;:false,&quot;dropping-particle&quot;:&quot;&quot;,&quot;non-dropping-particle&quot;:&quot;&quot;},{&quot;family&quot;:&quot;Ivey&quot;,&quot;given&quot;:&quot;Kerry L.&quot;,&quot;parse-names&quot;:false,&quot;dropping-particle&quot;:&quot;&quot;,&quot;non-dropping-particle&quot;:&quot;&quot;},{&quot;family&quot;:&quot;Khalili&quot;,&quot;given&quot;:&quot;Hamed&quot;,&quot;parse-names&quot;:false,&quot;dropping-particle&quot;:&quot;&quot;,&quot;non-dropping-particle&quot;:&quot;&quot;},{&quot;family&quot;:&quot;Brown&quot;,&quot;given&quot;:&quot;Gordon T.&quot;,&quot;parse-names&quot;:false,&quot;dropping-particle&quot;:&quot;&quot;,&quot;non-dropping-particle&quot;:&quot;&quot;},{&quot;family&quot;:&quot;Dulong&quot;,&quot;given&quot;:&quot;Casey&quot;,&quot;parse-names&quot;:false,&quot;dropping-particle&quot;:&quot;&quot;,&quot;non-dropping-particle&quot;:&quot;&quot;},{&quot;family&quot;:&quot;Song&quot;,&quot;given&quot;:&quot;Mingyang&quot;,&quot;parse-names&quot;:false,&quot;dropping-particle&quot;:&quot;&quot;,&quot;non-dropping-particle&quot;:&quot;&quot;},{&quot;family&quot;:&quot;Nguyen&quot;,&quot;given&quot;:&quot;Long H.&quot;,&quot;parse-names&quot;:false,&quot;dropping-particle&quot;:&quot;&quot;,&quot;non-dropping-particle&quot;:&quot;&quot;},{&quot;family&quot;:&quot;Mallick&quot;,&quot;given&quot;:&quot;Himel&quot;,&quot;parse-names&quot;:false,&quot;dropping-particle&quot;:&quot;&quot;,&quot;non-dropping-particle&quot;:&quot;&quot;},{&quot;family&quot;:&quot;Rimm&quot;,&quot;given&quot;:&quot;Eric B.&quot;,&quot;parse-names&quot;:false,&quot;dropping-particle&quot;:&quot;&quot;,&quot;non-dropping-particle&quot;:&quot;&quot;},{&quot;family&quot;:&quot;Izard&quot;,&quot;given&quot;:&quot;Jacques&quot;,&quot;parse-names&quot;:false,&quot;dropping-particle&quot;:&quot;&quot;,&quot;non-dropping-particle&quot;:&quot;&quot;},{&quot;family&quot;:&quot;Huttenhower&quot;,&quot;given&quot;:&quot;Curtis&quot;,&quot;parse-names&quot;:false,&quot;dropping-particle&quot;:&quot;&quot;,&quot;non-dropping-particle&quot;:&quot;&quot;},{&quot;family&quot;:&quot;Chan&quot;,&quot;given&quot;:&quot;Andrew T.&quot;,&quot;parse-names&quot;:false,&quot;dropping-particle&quot;:&quot;&quot;,&quot;non-dropping-particle&quot;:&quot;&quot;}],&quot;container-title&quot;:&quot;Nature Microbiology 2018 3:3&quot;,&quot;accessed&quot;:{&quot;date-parts&quot;:[[2022,2,2]]},&quot;DOI&quot;:&quot;10.1038/s41564-017-0096-0&quot;,&quot;ISSN&quot;:&quot;2058-5276&quot;,&quot;PMID&quot;:&quot;29335554&quot;,&quot;URL&quot;:&quot;https://www.nature.com/articles/s41564-017-0096-0&quot;,&quot;issued&quot;:{&quot;date-parts&quot;:[[2018,1,15]]},&quot;page&quot;:&quot;347-355&quot;,&quot;abstract&quot;:&quot;Characterizing the stability of the gut microbiome is important to exploit it as a therapeutic target and diagnostic biomarker. We metagenomically and metatranscriptomically sequenced the faecal microbiomes of 308 participants in the Health Professionals Follow-Up Study. Participants provided four stool samples—one pair collected 24–72 h apart and a second pair ~6 months later. Within-person taxonomic and functional variation was consistently lower than between-person variation over time. In contrast, metatranscriptomic profiles were comparably variable within and between subjects due to higher within-subject longitudinal variation. Metagenomic instability accounted for ~74% of corresponding metatranscriptomic instability. The rest was probably attributable to sources such as regulation. Among the pathways that were differentially regulated, most were consistently over- or under-transcribed at each time point. Together, these results suggest that a single measurement of the faecal microbiome can provide long-term information regarding organismal composition and functional potential, but repeated or short-term measures may be necessary for dynamic features identified by metatranscriptomics. Metagenomic and metatranscriptomic analyses of stool samples from 308 individuals over time indicate that longitudinal sampling is important for detecting dynamic functional features of the gut microbiome.&quot;,&quot;publisher&quot;:&quot;Nature Publishing Group&quot;,&quot;issue&quot;:&quot;3&quot;,&quot;volume&quot;:&quot;3&quot;},&quot;isTemporary&quot;:false}],&quot;citationTag&quot;:&quot;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&quot;},{&quot;citationID&quot;:&quot;MENDELEY_CITATION_ffee433a-a495-49b6-a5fa-5265f8ebe737&quot;,&quot;properties&quot;:{&quot;noteIndex&quot;:0},&quot;isEdited&quot;:false,&quot;manualOverride&quot;:{&quot;isManuallyOverridden&quot;:false,&quot;citeprocText&quot;:&quot;[13]&quot;,&quot;manualOverrideText&quot;:&quot;&quot;},&quot;citationItems&quot;:[{&quot;id&quot;:&quot;50473954-861c-38e4-894b-1280706a9594&quot;,&quot;itemData&quot;:{&quot;type&quot;:&quot;article-journal&quot;,&quot;id&quot;:&quot;50473954-861c-38e4-894b-1280706a9594&quot;,&quot;title&quot;:&quot;gutMDisorder: a comprehensive database for dysbiosis of the gut microbiota in disorders and interventions&quot;,&quot;author&quot;:[{&quot;family&quot;:&quot;Cheng&quot;,&quot;given&quot;:&quot;Liang&quot;,&quot;parse-names&quot;:false,&quot;dropping-particle&quot;:&quot;&quot;,&quot;non-dropping-particle&quot;:&quot;&quot;},{&quot;family&quot;:&quot;Qi&quot;,&quot;given&quot;:&quot;Changlu&quot;,&quot;parse-names&quot;:false,&quot;dropping-particle&quot;:&quot;&quot;,&quot;non-dropping-particle&quot;:&quot;&quot;},{&quot;family&quot;:&quot;Zhuang&quot;,&quot;given&quot;:&quot;He&quot;,&quot;parse-names&quot;:false,&quot;dropping-particle&quot;:&quot;&quot;,&quot;non-dropping-particle&quot;:&quot;&quot;},{&quot;family&quot;:&quot;Fu&quot;,&quot;given&quot;:&quot;Tongze&quot;,&quot;parse-names&quot;:false,&quot;dropping-particle&quot;:&quot;&quot;,&quot;non-dropping-particle&quot;:&quot;&quot;},{&quot;family&quot;:&quot;Zhang&quot;,&quot;given&quot;:&quot;Xue&quot;,&quot;parse-names&quot;:false,&quot;dropping-particle&quot;:&quot;&quot;,&quot;non-dropping-particle&quot;:&quot;&quot;}],&quot;container-title&quot;:&quot;Nucleic Acids Research&quot;,&quot;accessed&quot;:{&quot;date-parts&quot;:[[2022,2,2]]},&quot;DOI&quot;:&quot;10.1093/NAR/GKZ843&quot;,&quot;ISSN&quot;:&quot;0305-1048&quot;,&quot;PMID&quot;:&quot;31584099&quot;,&quot;URL&quot;:&quot;https://academic.oup.com/nar/article/48/D1/D554/5580916&quot;,&quot;issued&quot;:{&quot;date-parts&quot;:[[2020,1,8]]},&quot;page&quot;:&quot;D554-D560&quot;,&quot;abstract&quot;:&quot;gutMDisorder (http://bio-annotation.cn/gutMDisorder), a manually curated database, aims at providing a comprehensive resource of dysbiosis of the gut microbiota in disorders and interventions. Alterations in the composition of the gut microbial community play crucial roles in the development of chronic disorders. And the beneficial effects of drugs, foods and other intervention measures on disorders could be microbially mediated. The current version of gutMDisorder documents 2263 curated associations between 579 gut microbes and 123 disorders or 77 intervention measures in Human, and 930 curated associations between 273 gut microbes and 33 disorders or 151 intervention measures in Mouse. Each entry in the gutMDisorder contains detailed information on an association, including an intestinal microbe, a disorder name, intervention measures, experimental technology and platform, characteristic of samples, web sites for downloading the sequencing data, a brief description of the association, a literature reference, and so on. gutMDisorder provides a user-friendly interface to browse, retrieve each entry using gut microbes, disorders, and intervention measures. It also offers pages for downloading all the entries and submitting new experimentally validated associations.&quot;,&quot;publisher&quot;:&quot;Oxford Academic&quot;,&quot;issue&quot;:&quot;D1&quot;,&quot;volume&quot;:&quot;48&quot;,&quot;expandedJournalTitle&quot;:&quot;Nucleic Acids Research&quot;},&quot;isTemporary&quot;:false}],&quot;citationTag&quot;:&quot;MENDELEY_CITATION_v3_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&quot;},{&quot;citationID&quot;:&quot;MENDELEY_CITATION_ceb3bba1-9915-4cf5-87cc-250f083fb6e7&quot;,&quot;properties&quot;:{&quot;noteIndex&quot;:0},&quot;isEdited&quot;:false,&quot;manualOverride&quot;:{&quot;isManuallyOverridden&quot;:false,&quot;citeprocText&quot;:&quot;[14]&quot;,&quot;manualOverrideText&quot;:&quot;&quot;},&quot;citationItems&quot;:[{&quot;id&quot;:&quot;a9e3c4cc-9dbc-335a-a564-97c51bcc22d7&quot;,&quot;itemData&quot;:{&quot;type&quot;:&quot;article-journal&quot;,&quot;id&quot;:&quot;a9e3c4cc-9dbc-335a-a564-97c51bcc22d7&quot;,&quot;title&quot;:&quot;GIMICA: host genetic and immune factors shaping human microbiota&quot;,&quot;author&quot;:[{&quot;family&quot;:&quot;Tang&quot;,&quot;given&quot;:&quot;Jing&quot;,&quot;parse-names&quot;:false,&quot;dropping-particle&quot;:&quot;&quot;,&quot;non-dropping-particle&quot;:&quot;&quot;},{&quot;family&quot;:&quot;Wu&quot;,&quot;given&quot;:&quot;Xianglu&quot;,&quot;parse-names&quot;:false,&quot;dropping-particle&quot;:&quot;&quot;,&quot;non-dropping-particle&quot;:&quot;&quot;},{&quot;family&quot;:&quot;Mou&quot;,&quot;given&quot;:&quot;Minjie&quot;,&quot;parse-names&quot;:false,&quot;dropping-particle&quot;:&quot;&quot;,&quot;non-dropping-particle&quot;:&quot;&quot;},{&quot;family&quot;:&quot;Wang&quot;,&quot;given&quot;:&quot;Chuan&quot;,&quot;parse-names&quot;:false,&quot;dropping-particle&quot;:&quot;&quot;,&quot;non-dropping-particle&quot;:&quot;&quot;},{&quot;family&quot;:&quot;Wang&quot;,&quot;given&quot;:&quot;Lidan&quot;,&quot;parse-names&quot;:false,&quot;dropping-particle&quot;:&quot;&quot;,&quot;non-dropping-particle&quot;:&quot;&quot;},{&quot;family&quot;:&quot;Li&quot;,&quot;given&quot;:&quot;Fengcheng&quot;,&quot;parse-names&quot;:false,&quot;dropping-particle&quot;:&quot;&quot;,&quot;non-dropping-particle&quot;:&quot;&quot;},{&quot;family&quot;:&quot;Guo&quot;,&quot;given&quot;:&quot;Maiyuan&quot;,&quot;parse-names&quot;:false,&quot;dropping-particle&quot;:&quot;&quot;,&quot;non-dropping-particle&quot;:&quot;&quot;},{&quot;family&quot;:&quot;Yin&quot;,&quot;given&quot;:&quot;Jiayi&quot;,&quot;parse-names&quot;:false,&quot;dropping-particle&quot;:&quot;&quot;,&quot;non-dropping-particle&quot;:&quot;&quot;},{&quot;family&quot;:&quot;Xie&quot;,&quot;given&quot;:&quot;Wenqin&quot;,&quot;parse-names&quot;:false,&quot;dropping-particle&quot;:&quot;&quot;,&quot;non-dropping-particle&quot;:&quot;&quot;},{&quot;family&quot;:&quot;Wang&quot;,&quot;given&quot;:&quot;Xiaona&quot;,&quot;parse-names&quot;:false,&quot;dropping-particle&quot;:&quot;&quot;,&quot;non-dropping-particle&quot;:&quot;&quot;},{&quot;family&quot;:&quot;Wang&quot;,&quot;given&quot;:&quot;Yingxiong&quot;,&quot;parse-names&quot;:false,&quot;dropping-particle&quot;:&quot;&quot;,&quot;non-dropping-particle&quot;:&quot;&quot;},{&quot;family&quot;:&quot;Ding&quot;,&quot;given&quot;:&quot;Yubin&quot;,&quot;parse-names&quot;:false,&quot;dropping-particle&quot;:&quot;&quot;,&quot;non-dropping-particle&quot;:&quot;&quot;},{&quot;family&quot;:&quot;Xue&quot;,&quot;given&quot;:&quot;Weiwei&quot;,&quot;parse-names&quot;:false,&quot;dropping-particle&quot;:&quot;&quot;,&quot;non-dropping-particle&quot;:&quot;&quot;},{&quot;family&quot;:&quot;Zhu&quot;,&quot;given&quot;:&quot;Feng&quot;,&quot;parse-names&quot;:false,&quot;dropping-particle&quot;:&quot;&quot;,&quot;non-dropping-particle&quot;:&quot;&quot;}],&quot;container-title&quot;:&quot;Nucleic Acids Research&quot;,&quot;accessed&quot;:{&quot;date-parts&quot;:[[2022,2,2]]},&quot;DOI&quot;:&quot;10.1093/NAR/GKAA851&quot;,&quot;ISSN&quot;:&quot;0305-1048&quot;,&quot;PMID&quot;:&quot;33045729&quot;,&quot;URL&quot;:&quot;https://academic.oup.com/nar/article/49/D1/D715/5921285&quot;,&quot;issued&quot;:{&quot;date-parts&quot;:[[2021,1,8]]},&quot;page&quot;:&quot;D715-D722&quot;,&quot;abstract&quot;:&quot;Besides the environmental factors having tremendous impacts on the composition of microbial community, the host factors have recently gained extensive attentions on their roles in shaping human microbiota. There are two major types of host factors: host genetic factors (HGFs) and host immune factors (HIFs). These factors of each type are essential for defining the chemical and physical landscapes inhabited by microbiota, and the collective consideration of both types have great implication to serve comprehensive health management. However, no database was available to provide the comprehensive factors of both types. Herein, a database entitled 'Host Genetic and Immune Factors Shaping Human Microbiota (GIMICA)' was constructed. Based on the 4257 microbes confirmed to inhabit nine sites of human body, 2851 HGFs (1368 single nucleotide polymorphisms (SNPs), 186 copy number variations (CNVs), and 1297 non-coding ribonucleic acids (RNAs)) modulating the expression of 370 microbes were collected, and 549 HIFs (126 lymphocytes and phagocytes, 387 immune proteins, and 36 immune pathways) regulating the abundance of 455 microbes were also provided. All in all, GIMICA enabled the collective consideration not only between different types of host factor but also between the host and environmental ones, which is freely accessible without login requirement at: https://idrblab.org/gimica/.&quot;,&quot;publisher&quot;:&quot;Oxford Academic&quot;,&quot;issue&quot;:&quot;D1&quot;,&quot;volume&quot;:&quot;49&quot;,&quot;expandedJournalTitle&quot;:&quot;Nucleic Acids Research&quot;},&quot;isTemporary&quot;:false}],&quot;citationTag&quot;:&quot;MENDELEY_CITATION_v3_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&quot;},{&quot;citationID&quot;:&quot;MENDELEY_CITATION_a7924f70-fd0b-4960-b334-aca660258c28&quot;,&quot;properties&quot;:{&quot;noteIndex&quot;:0},&quot;isEdited&quot;:false,&quot;manualOverride&quot;:{&quot;isManuallyOverridden&quot;:false,&quot;citeprocText&quot;:&quot;[15]&quot;,&quot;manualOverrideText&quot;:&quot;&quot;},&quot;citationItems&quot;:[{&quot;id&quot;:&quot;c4004cd9-08af-32dd-846b-07f1479b84d8&quot;,&quot;itemData&quot;:{&quot;type&quot;:&quot;article-journal&quot;,&quot;id&quot;:&quot;c4004cd9-08af-32dd-846b-07f1479b84d8&quot;,&quot;title&quot;:&quot;Disbiome database: Linking the microbiome to disease&quot;,&quot;author&quot;:[{&quot;family&quot;:&quot;Janssens&quot;,&quot;given&quot;:&quot;Yorick&quot;,&quot;parse-names&quot;:false,&quot;dropping-particle&quot;:&quot;&quot;,&quot;non-dropping-particle&quot;:&quot;&quot;},{&quot;family&quot;:&quot;Nielandt&quot;,&quot;given&quot;:&quot;Joachim&quot;,&quot;parse-names&quot;:false,&quot;dropping-particle&quot;:&quot;&quot;,&quot;non-dropping-particle&quot;:&quot;&quot;},{&quot;family&quot;:&quot;Bronselaer&quot;,&quot;given&quot;:&quot;Antoon&quot;,&quot;parse-names&quot;:false,&quot;dropping-particle&quot;:&quot;&quot;,&quot;non-dropping-particle&quot;:&quot;&quot;},{&quot;family&quot;:&quot;Debunne&quot;,&quot;given&quot;:&quot;Nathan&quot;,&quot;parse-names&quot;:false,&quot;dropping-particle&quot;:&quot;&quot;,&quot;non-dropping-particle&quot;:&quot;&quot;},{&quot;family&quot;:&quot;Verbeke&quot;,&quot;given&quot;:&quot;Frederick&quot;,&quot;parse-names&quot;:false,&quot;dropping-particle&quot;:&quot;&quot;,&quot;non-dropping-particle&quot;:&quot;&quot;},{&quot;family&quot;:&quot;Wynendaele&quot;,&quot;given&quot;:&quot;Evelien&quot;,&quot;parse-names&quot;:false,&quot;dropping-particle&quot;:&quot;&quot;,&quot;non-dropping-particle&quot;:&quot;&quot;},{&quot;family&quot;:&quot;Immerseel&quot;,&quot;given&quot;:&quot;Filip&quot;,&quot;parse-names&quot;:false,&quot;dropping-particle&quot;:&quot;&quot;,&quot;non-dropping-particle&quot;:&quot;van&quot;},{&quot;family&quot;:&quot;Vandewynckel&quot;,&quot;given&quot;:&quot;Yves Paul&quot;,&quot;parse-names&quot;:false,&quot;dropping-particle&quot;:&quot;&quot;,&quot;non-dropping-particle&quot;:&quot;&quot;},{&quot;family&quot;:&quot;Tré&quot;,&quot;given&quot;:&quot;Guy&quot;,&quot;parse-names&quot;:false,&quot;dropping-particle&quot;:&quot;&quot;,&quot;non-dropping-particle&quot;:&quot;de&quot;},{&quot;family&quot;:&quot;Spiegeleer&quot;,&quot;given&quot;:&quot;Bart&quot;,&quot;parse-names&quot;:false,&quot;dropping-particle&quot;:&quot;&quot;,&quot;non-dropping-particle&quot;:&quot;de&quot;}],&quot;container-title&quot;:&quot;BMC Microbiology&quot;,&quot;accessed&quot;:{&quot;date-parts&quot;:[[2022,2,2]]},&quot;DOI&quot;:&quot;10.1186/S12866-018-1197-5/TABLES/1&quot;,&quot;ISSN&quot;:&quot;14712180&quot;,&quot;PMID&quot;:&quot;29866037&quot;,&quot;URL&quot;:&quot;https://bmcmicrobiol.biomedcentral.com/articles/10.1186/s12866-018-1197-5&quot;,&quot;issued&quot;:{&quot;date-parts&quot;:[[2018,6,4]]},&quot;page&quot;:&quot;1-6&quot;,&quot;abstract&quot;:&quot;Background: Recent research has provided fascinating indications and evidence that the host health is linked to its microbial inhabitants. Due to the development of high-throughput sequencing technologies, more and more data covering microbial composition changes in different disease types are emerging. However, this information is dispersed over a wide variety of medical and biomedical disciplines. Description: Disbiome is a database which collects and presents published microbiota-disease information in a standardized way. The diseases are classified using the MedDRA classification system and the micro-organisms are linked to their NCBI and SILVA taxonomy. Finally, each study included in the Disbiome database is assessed for its reporting quality using a standardized questionnaire. Conclusions: Disbiome is the first database giving a clear, concise and up-to-date overview of microbial composition differences in diseases, together with the relevant information of the studies published. The strength of this database lies within the combination of the presence of references to other databases, which enables both specific and diverse search strategies within the Disbiome database, and the human annotation which ensures a simple and structured presentation of the available data.&quot;,&quot;publisher&quot;:&quot;BioMed Central Ltd.&quot;,&quot;issue&quot;:&quot;1&quot;,&quot;volume&quot;:&quot;18&quot;,&quot;expandedJournalTitle&quot;:&quot;BMC Microbiology&quot;},&quot;isTemporary&quot;:false}],&quot;citationTag&quot;:&quot;MENDELEY_CITATION_v3_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&quot;},{&quot;citationID&quot;:&quot;MENDELEY_CITATION_4389e772-706e-4473-a2d0-2bd1ede95019&quot;,&quot;properties&quot;:{&quot;noteIndex&quot;:0},&quot;isEdited&quot;:false,&quot;manualOverride&quot;:{&quot;isManuallyOverridden&quot;:false,&quot;citeprocText&quot;:&quot;[16]&quot;,&quot;manualOverrideText&quot;:&quot;&quot;},&quot;citationItems&quot;:[{&quot;id&quot;:&quot;a3cab92e-7b4f-39f9-8d5f-f9d1ab31b721&quot;,&quot;itemData&quot;:{&quot;type&quot;:&quot;article-journal&quot;,&quot;id&quot;:&quot;a3cab92e-7b4f-39f9-8d5f-f9d1ab31b721&quot;,&quot;title&quot;:&quot;GMrepo: a database of curated and consistently annotated human gut metagenomes&quot;,&quot;author&quot;:[{&quot;family&quot;:&quot;Wu&quot;,&quot;given&quot;:&quot;Sicheng&quot;,&quot;parse-names&quot;:false,&quot;dropping-particle&quot;:&quot;&quot;,&quot;non-dropping-particle&quot;:&quot;&quot;},{&quot;family&quot;:&quot;Sun&quot;,&quot;given&quot;:&quot;Chuqing&quot;,&quot;parse-names&quot;:false,&quot;dropping-particle&quot;:&quot;&quot;,&quot;non-dropping-particle&quot;:&quot;&quot;},{&quot;family&quot;:&quot;Li&quot;,&quot;given&quot;:&quot;Yanze&quot;,&quot;parse-names&quot;:false,&quot;dropping-particle&quot;:&quot;&quot;,&quot;non-dropping-particle&quot;:&quot;&quot;},{&quot;family&quot;:&quot;Wang&quot;,&quot;given&quot;:&quot;Teng&quot;,&quot;parse-names&quot;:false,&quot;dropping-particle&quot;:&quot;&quot;,&quot;non-dropping-particle&quot;:&quot;&quot;},{&quot;family&quot;:&quot;Jia&quot;,&quot;given&quot;:&quot;Longhao&quot;,&quot;parse-names&quot;:false,&quot;dropping-particle&quot;:&quot;&quot;,&quot;non-dropping-particle&quot;:&quot;&quot;},{&quot;family&quot;:&quot;Lai&quot;,&quot;given&quot;:&quot;Senying&quot;,&quot;parse-names&quot;:false,&quot;dropping-particle&quot;:&quot;&quot;,&quot;non-dropping-particle&quot;:&quot;&quot;},{&quot;family&quot;:&quot;Yang&quot;,&quot;given&quot;:&quot;Yaling&quot;,&quot;parse-names&quot;:false,&quot;dropping-particle&quot;:&quot;&quot;,&quot;non-dropping-particle&quot;:&quot;&quot;},{&quot;family&quot;:&quot;Luo&quot;,&quot;given&quot;:&quot;Pengyu&quot;,&quot;parse-names&quot;:false,&quot;dropping-particle&quot;:&quot;&quot;,&quot;non-dropping-particle&quot;:&quot;&quot;},{&quot;family&quot;:&quot;Dai&quot;,&quot;given&quot;:&quot;Die&quot;,&quot;parse-names&quot;:false,&quot;dropping-particle&quot;:&quot;&quot;,&quot;non-dropping-particle&quot;:&quot;&quot;},{&quot;family&quot;:&quot;Yang&quot;,&quot;given&quot;:&quot;Yong Qing&quot;,&quot;parse-names&quot;:false,&quot;dropping-particle&quot;:&quot;&quot;,&quot;non-dropping-particle&quot;:&quot;&quot;},{&quot;family&quot;:&quot;Luo&quot;,&quot;given&quot;:&quot;Qibin&quot;,&quot;parse-names&quot;:false,&quot;dropping-particle&quot;:&quot;&quot;,&quot;non-dropping-particle&quot;:&quot;&quot;},{&quot;family&quot;:&quot;Gao&quot;,&quot;given&quot;:&quot;Na L.&quot;,&quot;parse-names&quot;:false,&quot;dropping-particle&quot;:&quot;&quot;,&quot;non-dropping-particle&quot;:&quot;&quot;},{&quot;family&quot;:&quot;Ning&quot;,&quot;given&quot;:&quot;Kang&quot;,&quot;parse-names&quot;:false,&quot;dropping-particle&quot;:&quot;&quot;,&quot;non-dropping-particle&quot;:&quot;&quot;},{&quot;family&quot;:&quot;He&quot;,&quot;given&quot;:&quot;Li Jie&quot;,&quot;parse-names&quot;:false,&quot;dropping-particle&quot;:&quot;&quot;,&quot;non-dropping-particle&quot;:&quot;&quot;},{&quot;family&quot;:&quot;Zhao&quot;,&quot;given&quot;:&quot;Xing Ming&quot;,&quot;parse-names&quot;:false,&quot;dropping-particle&quot;:&quot;&quot;,&quot;non-dropping-particle&quot;:&quot;&quot;},{&quot;family&quot;:&quot;Chen&quot;,&quot;given&quot;:&quot;Wei Hua&quot;,&quot;parse-names&quot;:false,&quot;dropping-particle&quot;:&quot;&quot;,&quot;non-dropping-particle&quot;:&quot;&quot;}],&quot;container-title&quot;:&quot;Nucleic Acids Research&quot;,&quot;accessed&quot;:{&quot;date-parts&quot;:[[2022,2,2]]},&quot;DOI&quot;:&quot;10.1093/NAR/GKZ764&quot;,&quot;ISSN&quot;:&quot;0305-1048&quot;,&quot;PMID&quot;:&quot;31504765&quot;,&quot;URL&quot;:&quot;https://academic.oup.com/nar/article/48/D1/D545/5559685&quot;,&quot;issued&quot;:{&quot;date-parts&quot;:[[2020,1,8]]},&quot;page&quot;:&quot;D545-D553&quot;,&quot;abstract&quot;:&quot;GMrepo (data repository for Gut Microbiota) is a database of curated and consistently annotated human gut metagenomes. Its main purpose is to facilitate the reusability and accessibility of the rapidly growing human metagenomic data. This is achieved by consistently annotating the microbial contents of collected samples using state-of-art toolsets and by manual curation of the meta-data of the corresponding human hosts. GMrepo organizes the collected samples according to their associated phenotypes and includes all possible related meta-data such as age, sex, country, body-mass-index (BMI) and recent antibiotics usage. To make relevant information easier to access, GMrepo is equipped with a graphical query builder, enabling users to make customized, complex and biologically relevant queries. For example, to find (1) samples from healthy individuals of 18 to 25 years old with BMIs between 18.5 and 24.9, or (2) projects that are related to colorectal neoplasms, with each containing &gt;100 samples and both patients and healthy controls. Precomputed species/genus relative abundances, prevalence within and across phenotypes, and pairwise co-occurrence information are all available at the website and accessible through programmable interfaces. So far, GMrepo contains 58 903 human gut samples/runs (including 17 618 metagenomes and 41 285 amplicons) from 253 projects concerning 92 phenotypes. GMrepo is freely available at: Https://gmrepo.humangut.info.&quot;,&quot;publisher&quot;:&quot;Oxford Academic&quot;,&quot;issue&quot;:&quot;D1&quot;,&quot;volume&quot;:&quot;48&quot;,&quot;expandedJournalTitle&quot;:&quot;Nucleic Acids Research&quot;},&quot;isTemporary&quot;:false}],&quot;citationTag&quot;:&quot;MENDELEY_CITATION_v3_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&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f800da1a-a606-423e-9662-43319664b620&quot;,&quot;properties&quot;:{&quot;noteIndex&quot;:0},&quot;isEdited&quot;:false,&quot;manualOverride&quot;:{&quot;isManuallyOverridden&quot;:false,&quot;citeprocText&quot;:&quot;[18]&quot;,&quot;manualOverrideText&quot;:&quot;&quot;},&quot;citationItems&quot;:[{&quot;id&quot;:&quot;dcde4fca-4c9f-319c-bc8a-5fadc6fec99c&quot;,&quot;itemData&quot;:{&quot;type&quot;:&quot;article-journal&quot;,&quot;id&quot;:&quot;dcde4fca-4c9f-319c-bc8a-5fadc6fec99c&quot;,&quot;title&quot;:&quot;The KEGG resource for deciphering the genome&quot;,&quot;author&quot;:[{&quot;family&quot;:&quot;Kanehisa&quot;,&quot;given&quot;:&quot;Minoru&quot;,&quot;parse-names&quot;:false,&quot;dropping-particle&quot;:&quot;&quot;,&quot;non-dropping-particle&quot;:&quot;&quot;},{&quot;family&quot;:&quot;Goto&quot;,&quot;given&quot;:&quot;Susumu&quot;,&quot;parse-names&quot;:false,&quot;dropping-particle&quot;:&quot;&quot;,&quot;non-dropping-particle&quot;:&quot;&quot;},{&quot;family&quot;:&quot;Kawashima&quot;,&quot;given&quot;:&quot;Shuichi&quot;,&quot;parse-names&quot;:false,&quot;dropping-particle&quot;:&quot;&quot;,&quot;non-dropping-particle&quot;:&quot;&quot;},{&quot;family&quot;:&quot;Okuno&quot;,&quot;given&quot;:&quot;Yasushi&quot;,&quot;parse-names&quot;:false,&quot;dropping-particle&quot;:&quot;&quot;,&quot;non-dropping-particle&quot;:&quot;&quot;},{&quot;family&quot;:&quot;Hattori&quot;,&quot;given&quot;:&quot;Masahiro&quot;,&quot;parse-names&quot;:false,&quot;dropping-particle&quot;:&quot;&quot;,&quot;non-dropping-particle&quot;:&quot;&quot;}],&quot;container-title&quot;:&quot;Nucleic Acids Research&quot;,&quot;accessed&quot;:{&quot;date-parts&quot;:[[2022,2,3]]},&quot;DOI&quot;:&quot;10.1093/NAR/GKH063&quot;,&quot;ISSN&quot;:&quot;0305-1048&quot;,&quot;PMID&quot;:&quot;14681412&quot;,&quot;URL&quot;:&quot;https://academic.oup.com/nar/article/32/suppl_1/D277/2505239&quot;,&quot;issued&quot;:{&quot;date-parts&quot;:[[2004,1,1]]},&quot;page&quot;:&quot;D277-D280&quot;,&quot;abstract&quot;:&quot;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quot;,&quot;publisher&quot;:&quot;Oxford Academic&quot;,&quot;issue&quot;:&quot;suppl_1&quot;,&quot;volume&quot;:&quot;32&quot;,&quot;expandedJournalTitle&quot;:&quot;Nucleic Acids Research&quot;},&quot;isTemporary&quot;:false}],&quot;citationTag&quot;:&quot;MENDELEY_CITATION_v3_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&quot;},{&quot;citationID&quot;:&quot;MENDELEY_CITATION_634ce33d-022f-42ad-9356-0692d8b70bc8&quot;,&quot;properties&quot;:{&quot;noteIndex&quot;:0},&quot;isEdited&quot;:false,&quot;manualOverride&quot;:{&quot;isManuallyOverridden&quot;:false,&quot;citeprocText&quot;:&quot;[19]&quot;,&quot;manualOverrideText&quot;:&quot;&quot;},&quot;citationItems&quot;:[{&quot;id&quot;:&quot;25a63bd2-10bf-3396-96bb-b18dc3edae21&quot;,&quot;itemData&quot;:{&quot;type&quot;:&quot;article-journal&quot;,&quot;id&quot;:&quot;25a63bd2-10bf-3396-96bb-b18dc3edae21&quot;,&quot;title&quot;:&quot;The Pfam protein families database in 2019&quot;,&quot;author&quot;:[{&quot;family&quot;:&quot;El-Gebali&quot;,&quot;given&quot;:&quot;Sara&quot;,&quot;parse-names&quot;:false,&quot;dropping-particle&quot;:&quot;&quot;,&quot;non-dropping-particle&quot;:&quot;&quot;},{&quot;family&quot;:&quot;Mistry&quot;,&quot;given&quot;:&quot;Jaina&quot;,&quot;parse-names&quot;:false,&quot;dropping-particle&quot;:&quot;&quot;,&quot;non-dropping-particle&quot;:&quot;&quot;},{&quot;family&quot;:&quot;Bateman&quot;,&quot;given&quot;:&quot;Alex&quot;,&quot;parse-names&quot;:false,&quot;dropping-particle&quot;:&quot;&quot;,&quot;non-dropping-particle&quot;:&quot;&quot;},{&quot;family&quot;:&quot;Eddy&quot;,&quot;given&quot;:&quot;Sean R&quot;,&quot;parse-names&quot;:false,&quot;dropping-particle&quot;:&quot;&quot;,&quot;non-dropping-particle&quot;:&quot;&quot;},{&quot;family&quot;:&quot;Luciani&quot;,&quot;given&quot;:&quot;Aurélien&quot;,&quot;parse-names&quot;:false,&quot;dropping-particle&quot;:&quot;&quot;,&quot;non-dropping-particle&quot;:&quot;&quot;},{&quot;family&quot;:&quot;Potter&quot;,&quot;given&quot;:&quot;Simon C&quot;,&quot;parse-names&quot;:false,&quot;dropping-particle&quot;:&quot;&quot;,&quot;non-dropping-particle&quot;:&quot;&quot;},{&quot;family&quot;:&quot;Qureshi&quot;,&quot;given&quot;:&quot;Matloob&quot;,&quot;parse-names&quot;:false,&quot;dropping-particle&quot;:&quot;&quot;,&quot;non-dropping-particle&quot;:&quot;&quot;},{&quot;family&quot;:&quot;Richardson&quot;,&quot;given&quot;:&quot;Lorna J&quot;,&quot;parse-names&quot;:false,&quot;dropping-particle&quot;:&quot;&quot;,&quot;non-dropping-particle&quot;:&quot;&quot;},{&quot;family&quot;:&quot;Salazar&quot;,&quot;given&quot;:&quot;Gustavo A&quot;,&quot;parse-names&quot;:false,&quot;dropping-particle&quot;:&quot;&quot;,&quot;non-dropping-particle&quot;:&quot;&quot;},{&quot;family&quot;:&quot;Smart&quot;,&quot;given&quot;:&quot;Alfredo&quot;,&quot;parse-names&quot;:false,&quot;dropping-particle&quot;:&quot;&quot;,&quot;non-dropping-particle&quot;:&quot;&quot;},{&quot;family&quot;:&quot;others&quot;,&quot;given&quot;:&quot;&quot;,&quot;parse-names&quot;:false,&quot;dropping-particle&quot;:&quot;&quot;,&quot;non-dropping-particle&quot;:&quot;&quot;}],&quot;container-title&quot;:&quot;Nucleic acids research&quot;,&quot;issued&quot;:{&quot;date-parts&quot;:[[2019]]},&quot;page&quot;:&quot;D427–D432&quot;,&quot;publisher&quot;:&quot;Oxford University Press&quot;,&quot;issue&quot;:&quot;D1&quot;,&quot;volume&quot;:&quot;47&quot;,&quot;expandedJournalTitle&quot;:&quot;Nucleic acids research&quot;},&quot;isTemporary&quot;:false}],&quot;citationTag&quot;:&quot;MENDELEY_CITATION_v3_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&quot;},{&quot;citationID&quot;:&quot;MENDELEY_CITATION_f1252cef-f300-4b3c-8226-f99004d21251&quot;,&quot;properties&quot;:{&quot;noteIndex&quot;:0},&quot;isEdited&quot;:false,&quot;manualOverride&quot;:{&quot;isManuallyOverridden&quot;:false,&quot;citeprocText&quot;:&quot;[20]&quot;,&quot;manualOverrideText&quot;:&quot;&quot;},&quot;citationItems&quot;:[{&quot;id&quot;:&quot;5130a50b-ff30-3c8e-9161-42112e7b91e5&quot;,&quot;itemData&quot;:{&quot;type&quot;:&quot;article-journal&quot;,&quot;id&quot;:&quot;5130a50b-ff30-3c8e-9161-42112e7b91e5&quot;,&quot;title&quot;:&quot;The CAZy Database/the Carbohydrate-Active Enzyme (CAZy) Database: Principles and Usage Guidelines&quot;,&quot;author&quot;:[{&quot;family&quot;:&quot;Terrapon&quot;,&quot;given&quot;:&quot;Nicolas&quot;,&quot;parse-names&quot;:false,&quot;dropping-particle&quot;:&quot;&quot;,&quot;non-dropping-particle&quot;:&quot;&quot;},{&quot;family&quot;:&quot;Lombard&quot;,&quot;given&quot;:&quot;Vincent&quot;,&quot;parse-names&quot;:false,&quot;dropping-particle&quot;:&quot;&quot;,&quot;non-dropping-particle&quot;:&quot;&quot;},{&quot;family&quot;:&quot;Drula&quot;,&quot;given&quot;:&quot;Elodie&quot;,&quot;parse-names&quot;:false,&quot;dropping-particle&quot;:&quot;&quot;,&quot;non-dropping-particle&quot;:&quot;&quot;},{&quot;family&quot;:&quot;Coutinho&quot;,&quot;given&quot;:&quot;Pedro M.&quot;,&quot;parse-names&quot;:false,&quot;dropping-particle&quot;:&quot;&quot;,&quot;non-dropping-particle&quot;:&quot;&quot;},{&quot;family&quot;:&quot;Henrissat&quot;,&quot;given&quot;:&quot;Bernard&quot;,&quot;parse-names&quot;:false,&quot;dropping-particle&quot;:&quot;&quot;,&quot;non-dropping-particle&quot;:&quot;&quot;}],&quot;container-title&quot;:&quot;A Practical Guide to Using Glycomics Databases&quot;,&quot;accessed&quot;:{&quot;date-parts&quot;:[[2022,2,3]]},&quot;DOI&quot;:&quot;10.1007/978-4-431-56454-6_6&quot;,&quot;issued&quot;:{&quot;date-parts&quot;:[[2017]]},&quot;page&quot;:&quot;117-131&quot;,&quot;abstract&quot;:&quot;Carbohydrate-Active enZymes (CAZymes) assemble, breakdown, and modify glycans and glycoconjugates using their catalytic and binding modules (functional protein domains). The CAZy database offers since 1998 an online and continuously updated classification of CAZyme modules (Lombard et al. 2014). Each module family in the CAZy classification has been created based on experimentally characterized protein modules from the literature, and the families are populated by related module sequences from public protein sequence databases. Since no universal threshold allows the systematic classification of the various CAZyme families, CAZy annotations result from an expert combination of module modeling/calibration and human curation. CAZy annotations are made publicly available for all proteins released by GenBank (Benson et al. 2012), Swiss-Prot (Boutet et al. 2016) and the Protein Data Bank (PDB; http://www.rcsb.org ; (Berman et al. 2000)). Further, functional and 3-D structural information, curated from the literature on a regular basis, constitute essential added values to the CAZy annotation. In this spirit, the display of ligand information from crystallographic complexes has been recently developed (Lombard et al. 2014). This chapter will guide the reader through the usage of CAZy to search enzyme annotations. It will also answer frequent questions such as (i) how to obtain CAZy annotations for a specific protein, a genome, or a metagenome, (ii) how to have a newly characterized family included in the CAZy classification scheme, (iii) why CAZy does not cover all protein families related to glycans/glycoconjugates, and (iv) why CAZy does not transfer functional annotation to similar sequences. Finally, we present here a recent CAZy-associated tool, namely, the Polysaccharide Utilization Loci (PUL) predictor and database in Bacteroidetes species (Terrapon et al. 2015).&quot;,&quot;publisher&quot;:&quot;Springer Japan&quot;,&quot;expandedJournalTitle&quot;:&quot;A Practical Guide to Using Glycomics Databases&quot;},&quot;isTemporary&quot;:false}],&quot;citationTag&quot;:&quot;MENDELEY_CITATION_v3_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&quot;},{&quot;citationID&quot;:&quot;MENDELEY_CITATION_83c37afe-7231-4e89-b33b-eff10d211c72&quot;,&quot;properties&quot;:{&quot;noteIndex&quot;:0},&quot;isEdited&quot;:false,&quot;manualOverride&quot;:{&quot;isManuallyOverridden&quot;:false,&quot;citeprocText&quot;:&quot;[21]&quot;,&quot;manualOverrideText&quot;:&quot;&quot;},&quot;citationItems&quot;:[{&quot;id&quot;:&quot;cc6d329b-730e-3d46-8c18-fd2b84c0a4c1&quot;,&quot;itemData&quot;:{&quot;type&quot;:&quot;article-journal&quot;,&quot;id&quot;:&quot;cc6d329b-730e-3d46-8c18-fd2b84c0a4c1&quot;,&quot;title&quot;:&quot;Prediction of the intestinal resistome by a three-dimensional structure-based method&quot;,&quot;author&quot;:[{&quot;family&quot;:&quot;Ruppé&quot;,&quot;given&quot;:&quot;Etienne&quot;,&quot;parse-names&quot;:false,&quot;dropping-particle&quot;:&quot;&quot;,&quot;non-dropping-particle&quot;:&quot;&quot;},{&quot;family&quot;:&quot;Ghozlane&quot;,&quot;given&quot;:&quot;Amine&quot;,&quot;parse-names&quot;:false,&quot;dropping-particle&quot;:&quot;&quot;,&quot;non-dropping-particle&quot;:&quot;&quot;},{&quot;family&quot;:&quot;Tap&quot;,&quot;given&quot;:&quot;Julien&quot;,&quot;parse-names&quot;:false,&quot;dropping-particle&quot;:&quot;&quot;,&quot;non-dropping-particle&quot;:&quot;&quot;},{&quot;family&quot;:&quot;Pons&quot;,&quot;given&quot;:&quot;Nicolas&quot;,&quot;parse-names&quot;:false,&quot;dropping-particle&quot;:&quot;&quot;,&quot;non-dropping-particle&quot;:&quot;&quot;},{&quot;family&quot;:&quot;Alvarez&quot;,&quot;given&quot;:&quot;Anne Sophie&quot;,&quot;parse-names&quot;:false,&quot;dropping-particle&quot;:&quot;&quot;,&quot;non-dropping-particle&quot;:&quot;&quot;},{&quot;family&quot;:&quot;Maziers&quot;,&quot;given&quot;:&quot;Nicolas&quot;,&quot;parse-names&quot;:false,&quot;dropping-particle&quot;:&quot;&quot;,&quot;non-dropping-particle&quot;:&quot;&quot;},{&quot;family&quot;:&quot;Cuesta&quot;,&quot;given&quot;:&quot;Trinidad&quot;,&quot;parse-names&quot;:false,&quot;dropping-particle&quot;:&quot;&quot;,&quot;non-dropping-particle&quot;:&quot;&quot;},{&quot;family&quot;:&quot;Hernando-Amado&quot;,&quot;given&quot;:&quot;Sara&quot;,&quot;parse-names&quot;:false,&quot;dropping-particle&quot;:&quot;&quot;,&quot;non-dropping-particle&quot;:&quot;&quot;},{&quot;family&quot;:&quot;Clares&quot;,&quot;given&quot;:&quot;Irene&quot;,&quot;parse-names&quot;:false,&quot;dropping-particle&quot;:&quot;&quot;,&quot;non-dropping-particle&quot;:&quot;&quot;},{&quot;family&quot;:&quot;Martínez&quot;,&quot;given&quot;:&quot;Jose Luís&quot;,&quot;parse-names&quot;:false,&quot;dropping-particle&quot;:&quot;&quot;,&quot;non-dropping-particle&quot;:&quot;&quot;},{&quot;family&quot;:&quot;Coque&quot;,&quot;given&quot;:&quot;Teresa M.&quot;,&quot;parse-names&quot;:false,&quot;dropping-particle&quot;:&quot;&quot;,&quot;non-dropping-particle&quot;:&quot;&quot;},{&quot;family&quot;:&quot;Baquero&quot;,&quot;given&quot;:&quot;Fernando&quot;,&quot;parse-names&quot;:false,&quot;dropping-particle&quot;:&quot;&quot;,&quot;non-dropping-particle&quot;:&quot;&quot;},{&quot;family&quot;:&quot;Lanza&quot;,&quot;given&quot;:&quot;Val F.&quot;,&quot;parse-names&quot;:false,&quot;dropping-particle&quot;:&quot;&quot;,&quot;non-dropping-particle&quot;:&quot;&quot;},{&quot;family&quot;:&quot;Máiz&quot;,&quot;given&quot;:&quot;Luis&quot;,&quot;parse-names&quot;:false,&quot;dropping-particle&quot;:&quot;&quot;,&quot;non-dropping-particle&quot;:&quot;&quot;},{&quot;family&quot;:&quot;Goulenok&quot;,&quot;given&quot;:&quot;Tiphaine&quot;,&quot;parse-names&quot;:false,&quot;dropping-particle&quot;:&quot;&quot;,&quot;non-dropping-particle&quot;:&quot;&quot;},{&quot;family&quot;:&quot;Lastours&quot;,&quot;given&quot;:&quot;Victoire&quot;,&quot;parse-names&quot;:false,&quot;dropping-particle&quot;:&quot;&quot;,&quot;non-dropping-particle&quot;:&quot;de&quot;},{&quot;family&quot;:&quot;Amor&quot;,&quot;given&quot;:&quot;Nawal&quot;,&quot;parse-names&quot;:false,&quot;dropping-particle&quot;:&quot;&quot;,&quot;non-dropping-particle&quot;:&quot;&quot;},{&quot;family&quot;:&quot;Fantin&quot;,&quot;given&quot;:&quot;Bruno&quot;,&quot;parse-names&quot;:false,&quot;dropping-particle&quot;:&quot;&quot;,&quot;non-dropping-particle&quot;:&quot;&quot;},{&quot;family&quot;:&quot;Wieder&quot;,&quot;given&quot;:&quot;Ingrid&quot;,&quot;parse-names&quot;:false,&quot;dropping-particle&quot;:&quot;&quot;,&quot;non-dropping-particle&quot;:&quot;&quot;},{&quot;family&quot;:&quot;Andremont&quot;,&quot;given&quot;:&quot;Antoine&quot;,&quot;parse-names&quot;:false,&quot;dropping-particle&quot;:&quot;&quot;,&quot;non-dropping-particle&quot;:&quot;&quot;},{&quot;family&quot;:&quot;Schaik&quot;,&quot;given&quot;:&quot;Willem&quot;,&quot;parse-names&quot;:false,&quot;dropping-particle&quot;:&quot;&quot;,&quot;non-dropping-particle&quot;:&quot;van&quot;},{&quot;family&quot;:&quot;Rogers&quot;,&quot;given&quot;:&quot;Malbert&quot;,&quot;parse-names&quot;:false,&quot;dropping-particle&quot;:&quot;&quot;,&quot;non-dropping-particle&quot;:&quot;&quot;},{&quot;family&quot;:&quot;Zhang&quot;,&quot;given&quot;:&quot;Xinglin&quot;,&quot;parse-names&quot;:false,&quot;dropping-particle&quot;:&quot;&quot;,&quot;non-dropping-particle&quot;:&quot;&quot;},{&quot;family&quot;:&quot;Willems&quot;,&quot;given&quot;:&quot;Rob J.L.&quot;,&quot;parse-names&quot;:false,&quot;dropping-particle&quot;:&quot;&quot;,&quot;non-dropping-particle&quot;:&quot;&quot;},{&quot;family&quot;:&quot;Brevern&quot;,&quot;given&quot;:&quot;Alexandre G.&quot;,&quot;parse-names&quot;:false,&quot;dropping-particle&quot;:&quot;&quot;,&quot;non-dropping-particle&quot;:&quot;de&quot;},{&quot;family&quot;:&quot;Batto&quot;,&quot;given&quot;:&quot;Jean Michel&quot;,&quot;parse-names&quot;:false,&quot;dropping-particle&quot;:&quot;&quot;,&quot;non-dropping-particle&quot;:&quot;&quot;},{&quot;family&quot;:&quot;Blottière&quot;,&quot;given&quot;:&quot;Hervé M.&quot;,&quot;parse-names&quot;:false,&quot;dropping-particle&quot;:&quot;&quot;,&quot;non-dropping-particle&quot;:&quot;&quot;},{&quot;family&quot;:&quot;Léonard&quot;,&quot;given&quot;:&quot;Pierre&quot;,&quot;parse-names&quot;:false,&quot;dropping-particle&quot;:&quot;&quot;,&quot;non-dropping-particle&quot;:&quot;&quot;},{&quot;family&quot;:&quot;Léjard&quot;,&quot;given&quot;:&quot;Véronique&quot;,&quot;parse-names&quot;:false,&quot;dropping-particle&quot;:&quot;&quot;,&quot;non-dropping-particle&quot;:&quot;&quot;},{&quot;family&quot;:&quot;Letur&quot;,&quot;given&quot;:&quot;Aline&quot;,&quot;parse-names&quot;:false,&quot;dropping-particle&quot;:&quot;&quot;,&quot;non-dropping-particle&quot;:&quot;&quot;},{&quot;family&quot;:&quot;Levenez&quot;,&quot;given&quot;:&quot;Florence&quot;,&quot;parse-names&quot;:false,&quot;dropping-particle&quot;:&quot;&quot;,&quot;non-dropping-particle&quot;:&quot;&quot;},{&quot;family&quot;:&quot;Weiszer&quot;,&quot;given&quot;:&quot;Kevin&quot;,&quot;parse-names&quot;:false,&quot;dropping-particle&quot;:&quot;&quot;,&quot;non-dropping-particle&quot;:&quot;&quot;},{&quot;family&quot;:&quot;Haimet&quot;,&quot;given&quot;:&quot;Florence&quot;,&quot;parse-names&quot;:false,&quot;dropping-particle&quot;:&quot;&quot;,&quot;non-dropping-particle&quot;:&quot;&quot;},{&quot;family&quot;:&quot;Doré&quot;,&quot;given&quot;:&quot;Joël&quot;,&quot;parse-names&quot;:false,&quot;dropping-particle&quot;:&quot;&quot;,&quot;non-dropping-particle&quot;:&quot;&quot;},{&quot;family&quot;:&quot;Kennedy&quot;,&quot;given&quot;:&quot;Sean P.&quot;,&quot;parse-names&quot;:false,&quot;dropping-particle&quot;:&quot;&quot;,&quot;non-dropping-particle&quot;:&quot;&quot;},{&quot;family&quot;:&quot;Ehrlich&quot;,&quot;given&quot;:&quot;S. Dusko&quot;,&quot;parse-names&quot;:false,&quot;dropping-particle&quot;:&quot;&quot;,&quot;non-dropping-particle&quot;:&quot;&quot;}],&quot;container-title&quot;:&quot;Nature Microbiology 2018 4:1&quot;,&quot;accessed&quot;:{&quot;date-parts&quot;:[[2022,2,3]]},&quot;DOI&quot;:&quot;10.1038/s41564-018-0292-6&quot;,&quot;ISSN&quot;:&quot;2058-5276&quot;,&quot;PMID&quot;:&quot;30478291&quot;,&quot;URL&quot;:&quot;https://www.nature.com/articles/s41564-018-0292-6&quot;,&quot;issued&quot;:{&quot;date-parts&quot;:[[2018,11,26]]},&quot;page&quot;:&quot;112-123&quot;,&quot;abstract&quot;:&quot;The intestinal microbiota is considered to be a major reservoir of antibiotic resistance determinants (ARDs) that could potentially be transferred to bacterial pathogens via mobile genetic elements. Yet, this assumption is poorly supported by empirical evidence due to the distant homologies between known ARDs (mostly from culturable bacteria) and ARDs from the intestinal microbiota. Consequently, an accurate census of intestinal ARDs (that is, the intestinal resistome) has not yet been fully determined. For this purpose, we developed and validated an annotation method (called pairwise comparative modelling) on the basis of a three-dimensional structure (homology comparative modelling), leading to the prediction of 6,095 ARDs in a catalogue of 3.9 million proteins from the human intestinal microbiota. We found that the majority of predicted ARDs (pdARDs) were distantly related to known ARDs (mean amino acid identity 29.8%) and found little evidence supporting their transfer between species. According to the composition of their resistome, we were able to cluster subjects from the MetaHIT cohort (n = 663) into six resistotypes that were connected to the previously described enterotypes. Finally, we found that the relative abundance of pdARDs was positively associated with gene richness, but not when subjects were exposed to antibiotics. Altogether, our results indicate that the majority of intestinal microbiota ARDs can be considered intrinsic to the dominant commensal microbiota and that these genes are rarely shared with bacterial pathogens. Development of a structure-based method to predict potential ARDs present in human metagenomes indicates that resistance genes are rarely transferred within the human gut, and that individuals can be clustered into resistotypes.&quot;,&quot;publisher&quot;:&quot;Nature Publishing Group&quot;,&quot;issue&quot;:&quot;1&quot;,&quot;volume&quot;:&quot;4&quot;,&quot;expandedJournalTitle&quot;:&quot;Nature Microbiology 2018 4:1&quot;},&quot;isTemporary&quot;:false}],&quot;citationTag&quot;:&quot;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&quot;},{&quot;citationID&quot;:&quot;MENDELEY_CITATION_378ea6a7-a63c-49ec-9251-d4970ae923ee&quot;,&quot;properties&quot;:{&quot;noteIndex&quot;:0},&quot;isEdited&quot;:false,&quot;manualOverride&quot;:{&quot;isManuallyOverridden&quot;:false,&quot;citeprocText&quot;:&quot;[22]&quot;,&quot;manualOverrideText&quot;:&quot;&quot;},&quot;citationTag&quot;:&quot;MENDELEY_CITATION_v3_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&quot;,&quot;citationItems&quot;:[{&quot;id&quot;:&quot;1024a3e1-07e4-368b-b4ae-dea251883226&quot;,&quot;itemData&quot;:{&quot;type&quot;:&quot;article-journal&quot;,&quot;id&quot;:&quot;1024a3e1-07e4-368b-b4ae-dea251883226&quot;,&quot;title&quot;:&quot;Genomes OnLine Database (GOLD) v.8: overview and updates&quot;,&quot;author&quot;:[{&quot;family&quot;:&quot;Mukherjee&quot;,&quot;given&quot;:&quot;Supratim&quot;,&quot;parse-names&quot;:false,&quot;dropping-particle&quot;:&quot;&quot;,&quot;non-dropping-particle&quot;:&quot;&quot;},{&quot;family&quot;:&quot;Stamatis&quot;,&quot;given&quot;:&quot;Dimitri&quot;,&quot;parse-names&quot;:false,&quot;dropping-particle&quot;:&quot;&quot;,&quot;non-dropping-particle&quot;:&quot;&quot;},{&quot;family&quot;:&quot;Bertsch&quot;,&quot;given&quot;:&quot;Jon&quot;,&quot;parse-names&quot;:false,&quot;dropping-particle&quot;:&quot;&quot;,&quot;non-dropping-particle&quot;:&quot;&quot;},{&quot;family&quot;:&quot;Ovchinnikova&quot;,&quot;given&quot;:&quot;Galina&quot;,&quot;parse-names&quot;:false,&quot;dropping-particle&quot;:&quot;&quot;,&quot;non-dropping-particle&quot;:&quot;&quot;},{&quot;family&quot;:&quot;Sundaramurthi&quot;,&quot;given&quot;:&quot;Jagadish Chandrabose&quot;,&quot;parse-names&quot;:false,&quot;dropping-particle&quot;:&quot;&quot;,&quot;non-dropping-particle&quot;:&quot;&quot;},{&quot;family&quot;:&quot;Lee&quot;,&quot;given&quot;:&quot;Janey&quot;,&quot;parse-names&quot;:false,&quot;dropping-particle&quot;:&quot;&quot;,&quot;non-dropping-particle&quot;:&quot;&quot;},{&quot;family&quot;:&quot;Kandimalla&quot;,&quot;given&quot;:&quot;Mahathi&quot;,&quot;parse-names&quot;:false,&quot;dropping-particle&quot;:&quot;&quot;,&quot;non-dropping-particle&quot;:&quot;&quot;},{&quot;family&quot;:&quot;Chen&quot;,&quot;given&quot;:&quot;I. Min A.&quot;,&quot;parse-names&quot;:false,&quot;dropping-particle&quot;:&quot;&quot;,&quot;non-dropping-particle&quot;:&quot;&quot;},{&quot;family&quot;:&quot;Kyrpides&quot;,&quot;given&quot;:&quot;Nikos C.&quot;,&quot;parse-names&quot;:false,&quot;dropping-particle&quot;:&quot;&quot;,&quot;non-dropping-particle&quot;:&quot;&quot;},{&quot;family&quot;:&quot;Reddy&quot;,&quot;given&quot;:&quot;T. B.K.&quot;,&quot;parse-names&quot;:false,&quot;dropping-particle&quot;:&quot;&quot;,&quot;non-dropping-particle&quot;:&quot;&quot;}],&quot;container-title&quot;:&quot;Nucleic Acids Research&quot;,&quot;accessed&quot;:{&quot;date-parts&quot;:[[2022,2,3]]},&quot;DOI&quot;:&quot;10.1093/NAR/GKAA983&quot;,&quot;ISBN&quot;:&quot;723/5957166&quot;,&quot;ISSN&quot;:&quot;0305-1048&quot;,&quot;PMID&quot;:&quot;33152092&quot;,&quot;URL&quot;:&quot;https://academic.oup.com/nar/article/49/D1/D723/5957166&quot;,&quot;issued&quot;:{&quot;date-parts&quot;:[[2021,1,8]]},&quot;page&quot;:&quot;D723-D733&quot;,&quot;abstract&quot;:&quot;The Genomes OnLine Database (GOLD) (https://gold.jgi.doe.gov/) is a manually curated, daily updated collection of genome projects and their metadata accumulated from around the world. The current version of the database includes over 1.17 million entries organized broadly into Studies (45 770), Organisms (387 382) or Biosamples (101 207), Sequencing Projects (355 364) and Analysis Projects (283 481). These four levels contain over 600 metadata fields, which includes 76 controlled vocabulary (CV) tables containing 3873 terms. GOLD provides an interactive web user interface for browsing and searching by a wide range of project and metadata fields. Users can enter details about their own projects in GOLD, which acts as a gatekeeper to ensure that metadata is accurately documented before submitting sequence information to the Integrated Microbial Genomes (IMG) system for analysis. In order to maintain a reference dataset for use by members of the scientific community, GOLD also imports projects from public repositories such as GenBank and SRA. The current status of the database, along with recent updates and improvements are described in this manuscript.&quot;,&quot;publisher&quot;:&quot;Oxford Academic&quot;,&quot;issue&quot;:&quot;D1&quot;,&quot;volume&quot;:&quot;49&quot;,&quot;expandedJournalTitle&quot;:&quot;Nucleic Acids Research&quot;},&quot;isTemporary&quot;:false}]},{&quot;citationID&quot;:&quot;MENDELEY_CITATION_aa8aeff2-fea8-49c5-9668-a6b07ea7a0e9&quot;,&quot;properties&quot;:{&quot;noteIndex&quot;:0},&quot;isEdited&quot;:false,&quot;manualOverride&quot;:{&quot;isManuallyOverridden&quot;:false,&quot;citeprocText&quot;:&quot;[23]&quot;,&quot;manualOverrideText&quot;:&quot;&quot;},&quot;citationItems&quot;:[{&quot;id&quot;:&quot;cfbd20f3-ef53-3982-bf9d-b734375658bb&quot;,&quot;itemData&quot;:{&quot;type&quot;:&quot;article-journal&quot;,&quot;id&quot;:&quot;cfbd20f3-ef53-3982-bf9d-b734375658bb&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R&quot;,&quot;parse-names&quot;:false,&quot;dropping-particle&quot;:&quot;&quot;,&quot;non-dropping-particle&quot;:&quot;&quot;},{&quot;family&quot;:&quot;…&quot;,&quot;given&quot;:&quot;MJC Wilson -&quot;,&quot;parse-names&quot;:false,&quot;dropping-particle&quot;:&quot;&quot;,&quot;non-dropping-particle&quot;:&quot;&quot;},{&quot;family&quot;:&quot;2015&quot;,&quot;given&quot;:&quot;undefined&quot;,&quot;parse-names&quot;:false,&quot;dropping-particle&quot;:&quot;&quot;,&quot;non-dropping-particle&quot;:&quot;&quot;}],&quot;container-title&quot;:&quot;academic.oup.com&quot;,&quot;accessed&quot;:{&quot;date-parts&quot;:[[2022,2,3]]},&quot;URL&quot;:&quot;https://academic.oup.com/bioinformatics/article-abstract/31/2/252/2366053&quot;,&quot;expandedJournalTitle&quot;:&quot;academic.oup.com&quot;},&quot;isTemporary&quot;:false}],&quot;citationTag&quot;:&quot;MENDELEY_CITATION_v3_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&quot;},{&quot;citationID&quot;:&quot;MENDELEY_CITATION_e8c86336-2afe-4906-b1c5-925ea24413e8&quot;,&quot;properties&quot;:{&quot;noteIndex&quot;:0},&quot;isEdited&quot;:false,&quot;manualOverride&quot;:{&quot;isManuallyOverridden&quot;:false,&quot;citeprocText&quot;:&quot;[24]&quot;,&quot;manualOverrideText&quot;:&quot;&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expandedJournalTitle&quot;:&quot;Nucleic Acids Res&quot;},&quot;isTemporary&quot;:false}],&quot;citationTag&quot;:&quot;MENDELEY_CITATION_v3_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&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5], [26]&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WzI1XSwgWzI2XSIsIm1hbnVhbE92ZXJyaWRlVGV4dCI6IiJ9fQ==&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27]–[2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WzI3XeKAk1syOV0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30]&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lszMF0iLCJtYW51YWxPdmVycmlkZVRleHQiOiIifX0=&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31]&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lszMV0iLCJtYW51YWxPdmVycmlkZVRleHQiOiIifX0=&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32]&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WzMyX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33]&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JbMzNdIiwibWFudWFsT3ZlcnJpZGVUZXh0IjoiIn19&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4]&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RdIiwibWFudWFsT3ZlcnJpZGVUZXh0IjoiIn19&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35]&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JbMzVdIiwibWFudWFsT3ZlcnJpZGVUZXh0IjoiIn19&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3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JbMzZdIiwibWFudWFsT3ZlcnJpZGVUZXh0IjoiIn19&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37]–[39]&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lszN13igJNbMzldIiwibWFudWFsT3ZlcnJpZGVUZXh0IjoiIn19&quot;},{&quot;citationID&quot;:&quot;MENDELEY_CITATION_a3825fcf-c110-4e67-b009-451ca5456c84&quot;,&quot;citationItems&quot;:[{&quot;id&quot;:&quot;cf424075-1b18-3654-bc72-d89318aaf42a&quot;,&quot;itemData&quot;:{&quot;type&quot;:&quot;article-journal&quot;,&quot;id&quot;:&quot;cf424075-1b18-3654-bc72-d89318aaf42a&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40]&quot;,&quot;manualOverrideText&quot;:&quot;&quot;},&quot;citationTag&quot;:&quot;MENDELEY_CITATION_v3_eyJjaXRhdGlvbklEIjoiTUVOREVMRVlfQ0lUQVRJT05fYTM4MjVmY2YtYzExMC00ZTY3LWIwMDktNDUxY2E1NDU2Yzg0IiwiY2l0YXRpb25JdGVtcyI6W3siaWQiOiJjZjQyNDA3NS0xYjE4LTM2NTQtYmM3Mi1kODkzMThhYWY0MmEiLCJpdGVtRGF0YSI6eyJ0eXBlIjoiYXJ0aWNsZS1qb3VybmFsIiwiaWQiOiJjZjQyNDA3NS0xYjE4LTM2NTQtYmM3Mi1kODkzMThhYWY0MmE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0MF0iLCJtYW51YWxPdmVycmlkZVRleHQiOiIifX0=&quot;},{&quot;citationID&quot;:&quot;MENDELEY_CITATION_a94f4f35-7b95-4906-b563-3cd8ab3f4a7a&quot;,&quot;citationItems&quot;:[{&quot;id&quot;:&quot;37dfb82a-3fa1-31b7-b047-18e33fac93b3&quot;,&quot;itemData&quot;:{&quot;type&quot;:&quot;article-journal&quot;,&quot;id&quot;:&quot;37dfb82a-3fa1-31b7-b047-18e33fac93b3&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41]&quot;,&quot;manualOverrideText&quot;:&quot;&quot;},&quot;citationTag&quot;:&quot;MENDELEY_CITATION_v3_eyJjaXRhdGlvbklEIjoiTUVOREVMRVlfQ0lUQVRJT05fYTk0ZjRmMzUtN2I5NS00OTA2LWI1NjMtM2NkOGFiM2Y0YTdhIiwiY2l0YXRpb25JdGVtcyI6W3siaWQiOiIzN2RmYjgyYS0zZmExLTMxYjctYjA0Ny0xOGUzM2ZhYzkzYjMiLCJpdGVtRGF0YSI6eyJ0eXBlIjoiYXJ0aWNsZS1qb3VybmFsIiwiaWQiOiIzN2RmYjgyYS0zZmExLTMxYjctYjA0Ny0xOGUzM2ZhYzkzYjM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0MV0iLCJtYW51YWxPdmVycmlkZVRleHQiOiIifX0=&quot;},{&quot;properties&quot;:{&quot;noteIndex&quot;:0},&quot;citationID&quot;:&quot;MENDELEY_CITATION_84374240-0a4c-420d-a1a6-82dafcf40af7&quot;,&quot;isEdited&quot;:false,&quot;citationItems&quot;:[{&quot;id&quot;:&quot;a95ee193-0455-3319-9bae-5c5865e07049&quot;,&quot;isTemporary&quot;:false,&quot;itemData&quot;:{&quot;type&quot;:&quot;article-journal&quot;,&quot;id&quot;:&quot;a95ee193-0455-3319-9bae-5c5865e07049&quot;,&quot;title&quot;:&quot;The pathogenicity of the Streptococcus genus&quot;,&quot;author&quot;:[{&quot;family&quot;:&quot;Krzyściak&quot;,&quot;given&quot;:&quot;W.&quot;,&quot;parse-names&quot;:false,&quot;dropping-particle&quot;:&quot;&quot;,&quot;non-dropping-particle&quot;:&quot;&quot;},{&quot;family&quot;:&quot;Pluskwa&quot;,&quot;given&quot;:&quot;K. K.&quot;,&quot;parse-names&quot;:false,&quot;dropping-particle&quot;:&quot;&quot;,&quot;non-dropping-particle&quot;:&quot;&quot;},{&quot;family&quot;:&quot;Jurczak&quot;,&quot;given&quot;:&quot;A.&quot;,&quot;parse-names&quot;:false,&quot;dropping-particle&quot;:&quot;&quot;,&quot;non-dropping-particle&quot;:&quot;&quot;},{&quot;family&quot;:&quot;Kościelniak&quot;,&quot;given&quot;:&quot;D.&quot;,&quot;parse-names&quot;:false,&quot;dropping-particle&quot;:&quot;&quot;,&quot;non-dropping-particle&quot;:&quot;&quot;}],&quot;container-title&quot;:&quot;European Journal of Clinical Microbiology &amp; Infectious Diseases&quot;,&quot;accessed&quot;:{&quot;date-parts&quot;:[[2022,2,3]]},&quot;DOI&quot;:&quot;10.1007/S10096-013-1914-9&quot;,&quot;ISSN&quot;:&quot;14354373&quot;,&quot;PMID&quot;:&quot;24141975&quot;,&quot;URL&quot;:&quot;/pmc/articles/PMC3824240/&quot;,&quot;issued&quot;:{&quot;date-parts&quot;:[[2013,11,1]]},&quot;page&quot;:&quot;1361&quot;,&quot;abstract&quot;:&quot;Streptococcus infections are still one of the important problems facing contemporary medicine. As the World Health Organization (WHO) warns, Streptococcus pneumoniae is responsible for the highest number of pneumonia cases all over the world. Despite an increasing number of pneumococcal vaccinations, incidences of disease connected to this pathogen's infection stay at the same level, which is related to a constantly increasing number of infections caused by nonvaccinal serotypes. Unfortunately, the pathogenicity of bacteria of the Streptococcus genus is also connected to species considered to be physiological flora in humans or animals and, additionally, new species exhibiting pathogenic potential have been discovered. This paper presents an opinion concerning the epidemiology of streptococci infections based on case studies and other publications devoted to this problem. It also sheds new light based on recent reports on the prevention of protective vaccinations application in the case of streptococci infections. © 2013 The Author(s).&quot;,&quot;publisher&quot;:&quot;Springer&quot;,&quot;issue&quot;:&quot;11&quot;,&quot;volume&quot;:&quot;32&quot;,&quot;expandedJournalTitle&quot;:&quot;European Journal of Clinical Microbiology &amp; Infectious Diseases&quot;}},{&quot;id&quot;:&quot;6501801b-95fc-3db1-ac37-b5d78151ea99&quot;,&quot;isTemporary&quot;:false,&quot;itemData&quot;:{&quot;type&quot;:&quot;article-journal&quot;,&quot;id&quot;:&quot;6501801b-95fc-3db1-ac37-b5d78151ea99&quot;,&quot;title&quot;:&quot;Streptococcal bacterial components in cancer therapy&quot;,&quot;author&quot;:[{&quot;family&quot;:&quot;Marzhoseyni&quot;,&quot;given&quot;:&quot;Zeynab&quot;,&quot;parse-names&quot;:false,&quot;dropping-particle&quot;:&quot;&quot;,&quot;non-dropping-particle&quot;:&quot;&quot;},{&quot;family&quot;:&quot;Shojaie&quot;,&quot;given&quot;:&quot;Layla&quot;,&quot;parse-names&quot;:false,&quot;dropping-particle&quot;:&quot;&quot;,&quot;non-dropping-particle&quot;:&quot;&quot;},{&quot;family&quot;:&quot;Tabatabaei&quot;,&quot;given&quot;:&quot;Seyed Alireza&quot;,&quot;parse-names&quot;:false,&quot;dropping-particle&quot;:&quot;&quot;,&quot;non-dropping-particle&quot;:&quot;&quot;},{&quot;family&quot;:&quot;Movahedpour&quot;,&quot;given&quot;:&quot;Ahmad&quot;,&quot;parse-names&quot;:false,&quot;dropping-particle&quot;:&quot;&quot;,&quot;non-dropping-particle&quot;:&quot;&quot;},{&quot;family&quot;:&quot;Safari&quot;,&quot;given&quot;:&quot;Mahmood&quot;,&quot;parse-names&quot;:false,&quot;dropping-particle&quot;:&quot;&quot;,&quot;non-dropping-particle&quot;:&quot;&quot;},{&quot;family&quot;:&quot;Esmaeili&quot;,&quot;given&quot;:&quot;Davoud&quot;,&quot;parse-names&quot;:false,&quot;dropping-particle&quot;:&quot;&quot;,&quot;non-dropping-particle&quot;:&quot;&quot;},{&quot;family&quot;:&quot;Mahjoubin-Tehran&quot;,&quot;given&quot;:&quot;Maryam&quot;,&quot;parse-names&quot;:false,&quot;dropping-particle&quot;:&quot;&quot;,&quot;non-dropping-particle&quot;:&quot;&quot;},{&quot;family&quot;:&quot;Jalili&quot;,&quot;given&quot;:&quot;Amin&quot;,&quot;parse-names&quot;:false,&quot;dropping-particle&quot;:&quot;&quot;,&quot;non-dropping-particle&quot;:&quot;&quot;},{&quot;family&quot;:&quot;Morshedi&quot;,&quot;given&quot;:&quot;Korosh&quot;,&quot;parse-names&quot;:false,&quot;dropping-particle&quot;:&quot;&quot;,&quot;non-dropping-particle&quot;:&quot;&quot;},{&quot;family&quot;:&quot;Khan&quot;,&quot;given&quot;:&quot;Haroon&quot;,&quot;parse-names&quot;:false,&quot;dropping-particle&quot;:&quot;&quot;,&quot;non-dropping-particle&quot;:&quot;&quot;},{&quot;family&quot;:&quot;Okhravi&quot;,&quot;given&quot;:&quot;Ranaa&quot;,&quot;parse-names&quot;:false,&quot;dropping-particle&quot;:&quot;&quot;,&quot;non-dropping-particle&quot;:&quot;&quot;},{&quot;family&quot;:&quot;Hamblin&quot;,&quot;given&quot;:&quot;Michael R.&quot;,&quot;parse-names&quot;:false,&quot;dropping-particle&quot;:&quot;&quot;,&quot;non-dropping-particle&quot;:&quot;&quot;},{&quot;family&quot;:&quot;Mirzaei&quot;,&quot;given&quot;:&quot;Hamed&quot;,&quot;parse-names&quot;:false,&quot;dropping-particle&quot;:&quot;&quot;,&quot;non-dropping-particle&quot;:&quot;&quot;}],&quot;container-title&quot;:&quot;Cancer Gene Therapy 2021&quot;,&quot;accessed&quot;:{&quot;date-parts&quot;:[[2022,2,3]]},&quot;DOI&quot;:&quot;10.1038/s41417-021-00308-6&quot;,&quot;ISSN&quot;:&quot;1476-5500&quot;,&quot;URL&quot;:&quot;https://www.nature.com/articles/s41417-021-00308-6&quot;,&quot;issued&quot;:{&quot;date-parts&quot;:[[2021,3,22]]},&quot;page&quot;:&quot;1-15&quot;,&quot;abstract&quot;:&quot;The incidence rate of cancer is steadily increasing all around the world, and there is an urgent need to develop novel and more effective treatment strategies. Recently, bacterial therapy has been investigated as a new approach to target cancer, and is becoming a serious option. Streptococcus strains are among the most common and well-studied virulent bacteria that cause a variety of human infections. Everyone has experienced a sore throat during their lifetime, or has been asymptomatically colonized by streptococci. The ability of Streptococcus bacteria to fight cancer was discovered more than 100 years ago, and over the years has undergone clinical trials, but the mechanism is not yet completely understood. Recently, several animal models and human clinical trials have been reported. Streptococcal strains can have an intrinsic anti-tumor activity, or can activate the host immune system to fight the tumor. Bacteria can selectively accumulate and proliferate in the hypoxic regions of solid tumors. Moreover, the bacteria can be genetically engineered to secrete toxins or enzymes that can specifically attack the tumors.&quot;,&quot;publisher&quot;:&quot;Nature Publishing Group&quot;,&quot;expandedJournalTitle&quot;:&quot;Cancer Gene Therapy 2021&quot;}}],&quot;manualOverride&quot;:{&quot;isManuallyOverridden&quot;:false,&quot;manualOverrideText&quot;:&quot;&quot;,&quot;citeprocText&quot;:&quot;[42], [43]&quot;},&quot;citationTag&quot;:&quot;MENDELEY_CITATION_v3_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&quot;},{&quot;citationID&quot;:&quot;MENDELEY_CITATION_94d5b340-d782-424e-bcc4-553399426a7b&quot;,&quot;properties&quot;:{&quot;noteIndex&quot;:0},&quot;isEdited&quot;:false,&quot;manualOverride&quot;:{&quot;isManuallyOverridden&quot;:false,&quot;citeprocText&quot;:&quot;[44]&quot;,&quot;manualOverrideText&quot;:&quot;&quot;},&quot;citationItems&quot;:[{&quot;id&quot;:&quot;5b469d24-80d1-3b9d-b524-d651132ae3fd&quot;,&quot;itemData&quot;:{&quot;type&quot;:&quot;article-journal&quot;,&quot;id&quot;:&quot;5b469d24-80d1-3b9d-b524-d651132ae3fd&quot;,&quot;title&quot;:&quot;Metagenomic analysis of faecal microbiome as a tool towards targeted non-invasive biomarkers for colorectal cancer&quot;,&quot;author&quot;:[{&quot;family&quot;:&quot;Yu&quot;,&quot;given&quot;:&quot;Jun&quot;,&quot;parse-names&quot;:false,&quot;dropping-particle&quot;:&quot;&quot;,&quot;non-dropping-particle&quot;:&quot;&quot;},{&quot;family&quot;:&quot;Feng&quot;,&quot;given&quot;:&quot;Qiang&quot;,&quot;parse-names&quot;:false,&quot;dropping-particle&quot;:&quot;&quot;,&quot;non-dropping-particle&quot;:&quot;&quot;},{&quot;family&quot;:&quot;Wong&quot;,&quot;given&quot;:&quot;Sunny Hei&quot;,&quot;parse-names&quot;:false,&quot;dropping-particle&quot;:&quot;&quot;,&quot;non-dropping-particle&quot;:&quot;&quot;},{&quot;family&quot;:&quot;Zhang&quot;,&quot;given&quot;:&quot;Dongya&quot;,&quot;parse-names&quot;:false,&quot;dropping-particle&quot;:&quot;&quot;,&quot;non-dropping-particle&quot;:&quot;&quot;},{&quot;family&quot;:&quot;Yi Liang&quot;,&quot;given&quot;:&quot;Qiao&quot;,&quot;parse-names&quot;:false,&quot;dropping-particle&quot;:&quot;&quot;,&quot;non-dropping-particle&quot;:&quot;&quot;},{&quot;family&quot;:&quot;Qin&quot;,&quot;given&quot;:&quot;Youwen&quot;,&quot;parse-names&quot;:false,&quot;dropping-particle&quot;:&quot;&quot;,&quot;non-dropping-particle&quot;:&quot;&quot;},{&quot;family&quot;:&quot;Tang&quot;,&quot;given&quot;:&quot;Longqing&quot;,&quot;parse-names&quot;:false,&quot;dropping-particle&quot;:&quot;&quot;,&quot;non-dropping-particle&quot;:&quot;&quot;},{&quot;family&quot;:&quot;Zhao&quot;,&quot;given&quot;:&quot;Hui&quot;,&quot;parse-names&quot;:false,&quot;dropping-particle&quot;:&quot;&quot;,&quot;non-dropping-particle&quot;:&quot;&quot;},{&quot;family&quot;:&quot;Stenvang&quot;,&quot;given&quot;:&quot;Jan&quot;,&quot;parse-names&quot;:false,&quot;dropping-particle&quot;:&quot;&quot;,&quot;non-dropping-particle&quot;:&quot;&quot;},{&quot;family&quot;:&quot;Li&quot;,&quot;given&quot;:&quot;Yanli&quot;,&quot;parse-names&quot;:false,&quot;dropping-particle&quot;:&quot;&quot;,&quot;non-dropping-particle&quot;:&quot;&quot;},{&quot;family&quot;:&quot;Wang&quot;,&quot;given&quot;:&quot;Xiaokai&quot;,&quot;parse-names&quot;:false,&quot;dropping-particle&quot;:&quot;&quot;,&quot;non-dropping-particle&quot;:&quot;&quot;},{&quot;family&quot;:&quot;Xu&quot;,&quot;given&quot;:&quot;Xiaoqiang&quot;,&quot;parse-names&quot;:false,&quot;dropping-particle&quot;:&quot;&quot;,&quot;non-dropping-particle&quot;:&quot;&quot;},{&quot;family&quot;:&quot;Chen&quot;,&quot;given&quot;:&quot;Ning&quot;,&quot;parse-names&quot;:false,&quot;dropping-particle&quot;:&quot;&quot;,&quot;non-dropping-particle&quot;:&quot;&quot;},{&quot;family&quot;:&quot;Wu&quot;,&quot;given&quot;:&quot;William Ka Kei&quot;,&quot;parse-names&quot;:false,&quot;dropping-particle&quot;:&quot;&quot;,&quot;non-dropping-particle&quot;:&quot;&quot;},{&quot;family&quot;:&quot;Al-Aama&quot;,&quot;given&quot;:&quot;Jumana&quot;,&quot;parse-names&quot;:false,&quot;dropping-particle&quot;:&quot;&quot;,&quot;non-dropping-particle&quot;:&quot;&quot;},{&quot;family&quot;:&quot;Nielsen&quot;,&quot;given&quot;:&quot;Hans Jorgen&quot;,&quot;parse-names&quot;:false,&quot;dropping-particle&quot;:&quot;&quot;,&quot;non-dropping-particle&quot;:&quot;&quot;},{&quot;family&quot;:&quot;Kiilerich&quot;,&quot;given&quot;:&quot;Pia&quot;,&quot;parse-names&quot;:false,&quot;dropping-particle&quot;:&quot;&quot;,&quot;non-dropping-particle&quot;:&quot;&quot;},{&quot;family&quot;:&quot;Jensen&quot;,&quot;given&quot;:&quot;Benjamin Anderschou Holbech&quot;,&quot;parse-names&quot;:false,&quot;dropping-particle&quot;:&quot;&quot;,&quot;non-dropping-particle&quot;:&quot;&quot;},{&quot;family&quot;:&quot;Yau&quot;,&quot;given&quot;:&quot;Tung On&quot;,&quot;parse-names&quot;:false,&quot;dropping-particle&quot;:&quot;&quot;,&quot;non-dropping-particle&quot;:&quot;&quot;},{&quot;family&quot;:&quot;Lan&quot;,&quot;given&quot;:&quot;Zhou&quot;,&quot;parse-names&quot;:false,&quot;dropping-particle&quot;:&quot;&quot;,&quot;non-dropping-particle&quot;:&quot;&quot;},{&quot;family&quot;:&quot;Jia&quot;,&quot;given&quot;:&quot;Huijue&quot;,&quot;parse-names&quot;:false,&quot;dropping-particle&quot;:&quot;&quot;,&quot;non-dropping-particle&quot;:&quot;&quot;},{&quot;family&quot;:&quot;Li&quot;,&quot;given&quot;:&quot;Junhua&quot;,&quot;parse-names&quot;:false,&quot;dropping-particle&quot;:&quot;&quot;,&quot;non-dropping-particle&quot;:&quot;&quot;},{&quot;family&quot;:&quot;Xiao&quot;,&quot;given&quot;:&quot;Liang&quot;,&quot;parse-names&quot;:false,&quot;dropping-particle&quot;:&quot;&quot;,&quot;non-dropping-particle&quot;:&quot;&quot;},{&quot;family&quot;:&quot;Lam&quot;,&quot;given&quot;:&quot;Thomas Yuen Tung&quot;,&quot;parse-names&quot;:false,&quot;dropping-particle&quot;:&quot;&quot;,&quot;non-dropping-particle&quot;:&quot;&quot;},{&quot;family&quot;:&quot;Ng&quot;,&quot;given&quot;:&quot;Siew Chien&quot;,&quot;parse-names&quot;:false,&quot;dropping-particle&quot;:&quot;&quot;,&quot;non-dropping-particle&quot;:&quot;&quot;},{&quot;family&quot;:&quot;Cheng&quot;,&quot;given&quot;:&quot;Alfred Sze Lok&quot;,&quot;parse-names&quot;:false,&quot;dropping-particle&quot;:&quot;&quot;,&quot;non-dropping-particle&quot;:&quot;&quot;},{&quot;family&quot;:&quot;Wong&quot;,&quot;given&quot;:&quot;Vincent Wai Sun&quot;,&quot;parse-names&quot;:false,&quot;dropping-particle&quot;:&quot;&quot;,&quot;non-dropping-particle&quot;:&quot;&quot;},{&quot;family&quot;:&quot;Chan&quot;,&quot;given&quot;:&quot;Francis Ka Leung&quot;,&quot;parse-names&quot;:false,&quot;dropping-particle&quot;:&quot;&quot;,&quot;non-dropping-particle&quot;:&quot;&quot;},{&quot;family&quot;:&quot;Xu&quot;,&quot;given&quot;:&quot;Xun&quot;,&quot;parse-names&quot;:false,&quot;dropping-particle&quot;:&quot;&quot;,&quot;non-dropping-particle&quot;:&quot;&quot;},{&quot;family&quot;:&quot;Yang&quot;,&quot;given&quot;:&quot;Huanming&quot;,&quot;parse-names&quot;:false,&quot;dropping-particle&quot;:&quot;&quot;,&quot;non-dropping-particle&quot;:&quot;&quot;},{&quot;family&quot;:&quot;Madsen&quot;,&quot;given&quot;:&quot;Lise&quot;,&quot;parse-names&quot;:false,&quot;dropping-particle&quot;:&quot;&quot;,&quot;non-dropping-particle&quot;:&quot;&quot;},{&quot;family&quot;:&quot;Datz&quot;,&quot;given&quot;:&quot;Christian&quot;,&quot;parse-names&quot;:false,&quot;dropping-particle&quot;:&quot;&quot;,&quot;non-dropping-particle&quot;:&quot;&quot;},{&quot;family&quot;:&quot;Tilg&quot;,&quot;given&quot;:&quot;Herbert&quot;,&quot;parse-names&quot;:false,&quot;dropping-particle&quot;:&quot;&quot;,&quot;non-dropping-particle&quot;:&quot;&quot;},{&quot;family&quot;:&quot;Wang&quot;,&quot;given&quot;:&quot;Jian&quot;,&quot;parse-names&quot;:false,&quot;dropping-particle&quot;:&quot;&quot;,&quot;non-dropping-particle&quot;:&quot;&quot;},{&quot;family&quot;:&quot;Brünner&quot;,&quot;given&quot;:&quot;Nils&quot;,&quot;parse-names&quot;:false,&quot;dropping-particle&quot;:&quot;&quot;,&quot;non-dropping-particle&quot;:&quot;&quot;},{&quot;family&quot;:&quot;Kristiansen&quot;,&quot;given&quot;:&quot;Karsten&quot;,&quot;parse-names&quot;:false,&quot;dropping-particle&quot;:&quot;&quot;,&quot;non-dropping-particle&quot;:&quot;&quot;},{&quot;family&quot;:&quot;Arumugam&quot;,&quot;given&quot;:&quot;Manimozhiyan&quot;,&quot;parse-names&quot;:false,&quot;dropping-particle&quot;:&quot;&quot;,&quot;non-dropping-particle&quot;:&quot;&quot;},{&quot;family&quot;:&quot;Sung&quot;,&quot;given&quot;:&quot;Joseph Jao Yiu&quot;,&quot;parse-names&quot;:false,&quot;dropping-particle&quot;:&quot;&quot;,&quot;non-dropping-particle&quot;:&quot;&quot;},{&quot;family&quot;:&quot;Wang&quot;,&quot;given&quot;:&quot;Jun&quot;,&quot;parse-names&quot;:false,&quot;dropping-particle&quot;:&quot;&quot;,&quot;non-dropping-particle&quot;:&quot;&quot;}],&quot;container-title&quot;:&quot;Gut&quot;,&quot;accessed&quot;:{&quot;date-parts&quot;:[[2022,1,21]]},&quot;DOI&quot;:&quot;10.1136/GUTJNL-2015-309800&quot;,&quot;ISSN&quot;:&quot;1468-3288&quot;,&quot;PMID&quot;:&quot;26408641&quot;,&quot;URL&quot;:&quot;https://pubmed.ncbi.nlm.nih.gov/26408641/&quot;,&quot;issued&quot;:{&quot;date-parts&quot;:[[2017]]},&quot;page&quot;:&quot;70-78&quot;,&quot;abstract&quot;:&quo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 Results Besides confirming known associations of Fusobacterium nucleatum and Peptostreptococcus stomatis with CRC, we found significant associations with several species, including Parvimonas micra and Solobacterium moorei. We identifi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fied patients with CRC in the independent Chinese cohort with AUC=0.84 and OR of 23. These genes were enriched in early-stage (I- II) patient microbiomes, highlighting the potential for using faecal metagenomic biomarkers for early diagnosis of CRC. Conclusions We present the first metagenomic profi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quot;,&quot;publisher&quot;:&quot;Gut&quot;,&quot;issue&quot;:&quot;1&quot;,&quot;volume&quot;:&quot;66&quot;,&quot;expandedJournalTitle&quot;:&quot;Gut&quot;},&quot;isTemporary&quot;:false}],&quot;citationTag&quot;:&quot;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&quot;},{&quot;citationID&quot;:&quot;MENDELEY_CITATION_1c3e474a-dafd-4c0e-bf85-cab12d4c2d7c&quot;,&quot;properties&quot;:{&quot;noteIndex&quot;:0},&quot;isEdited&quot;:false,&quot;manualOverride&quot;:{&quot;isManuallyOverridden&quot;:false,&quot;citeprocText&quot;:&quot;[45]&quot;,&quot;manualOverrideText&quot;:&quot;&quot;},&quot;citationItems&quot;:[{&quot;id&quot;:&quot;de621087-e8e8-3ba2-8d27-06bcb2e73756&quot;,&quot;itemData&quot;:{&quot;type&quot;:&quot;webpage&quot;,&quot;id&quot;:&quot;de621087-e8e8-3ba2-8d27-06bcb2e73756&quot;,&quot;title&quot;:&quot;Colorectal cancer detection from fecal microbiota (ID 266076) - BioProject - NCBI&quot;,&quot;accessed&quot;:{&quot;date-parts&quot;:[[2022,1,21]]},&quot;URL&quot;:&quot;https://www.ncbi.nlm.nih.gov/bioproject/266076&quot;},&quot;isTemporary&quot;:false}],&quot;citationTag&quot;:&quot;MENDELEY_CITATION_v3_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&quot;},{&quot;citationID&quot;:&quot;MENDELEY_CITATION_13fad1ad-d3ac-4394-9413-4a78cbb0f82f&quot;,&quot;citationItems&quot;:[{&quot;id&quot;:&quot;4a22ea0d-e4d0-36b3-a8f9-9e2536b434fa&quot;,&quot;itemData&quot;:{&quot;type&quot;:&quot;article-journal&quot;,&quot;id&quot;:&quot;4a22ea0d-e4d0-36b3-a8f9-9e2536b434fa&quot;,&quot;title&quot;:&quot;Rifaximin-α reduces gut-derived inflammation and mucin degradation in cirrhosis and encephalopathy: RIFSYS randomised controlled trial&quot;,&quot;author&quot;:[{&quot;family&quot;:&quot;Patel&quot;,&quot;given&quot;:&quot;Vishal C.&quot;,&quot;parse-names&quot;:false,&quot;dropping-particle&quot;:&quot;&quot;,&quot;non-dropping-particle&quot;:&quot;&quot;},{&quot;family&quot;:&quot;Lee&quot;,&quot;given&quot;:&quot;Sunjae&quot;,&quot;parse-names&quot;:false,&quot;dropping-particle&quot;:&quot;&quot;,&quot;non-dropping-particle&quot;:&quot;&quot;},{&quot;family&quot;:&quot;McPhail&quot;,&quot;given&quot;:&quot;Mark J.W.&quot;,&quot;parse-names&quot;:false,&quot;dropping-particle&quot;:&quot;&quot;,&quot;non-dropping-particle&quot;:&quot;&quot;},{&quot;family&quot;:&quot;Silva&quot;,&quot;given&quot;:&quot;Kevin&quot;,&quot;parse-names&quot;:false,&quot;dropping-particle&quot;:&quot;&quot;,&quot;non-dropping-particle&quot;:&quot;da&quot;},{&quot;family&quot;:&quot;Guilly&quot;,&quot;given&quot;:&quot;Susie&quot;,&quot;parse-names&quot;:false,&quot;dropping-particle&quot;:&quot;&quot;,&quot;non-dropping-particle&quot;:&quot;&quot;},{&quot;family&quot;:&quot;Zamalloa&quot;,&quot;given&quot;:&quot;Ane&quot;,&quot;parse-names&quot;:false,&quot;dropping-particle&quot;:&quot;&quot;,&quot;non-dropping-particle&quot;:&quot;&quot;},{&quot;family&quot;:&quot;Witherden&quot;,&quot;given&quot;:&quot;Elizabeth&quot;,&quot;parse-names&quot;:false,&quot;dropping-particle&quot;:&quot;&quot;,&quot;non-dropping-particle&quot;:&quot;&quot;},{&quot;family&quot;:&quot;Støy&quot;,&quot;given&quot;:&quot;Sidsel&quot;,&quot;parse-names&quot;:false,&quot;dropping-particle&quot;:&quot;&quot;,&quot;non-dropping-particle&quot;:&quot;&quot;},{&quot;family&quot;:&quot;Manakkat Vijay&quot;,&quot;given&quot;:&quot;Godhev Kumar&quot;,&quot;parse-names&quot;:false,&quot;dropping-particle&quot;:&quot;&quot;,&quot;non-dropping-particle&quot;:&quot;&quot;},{&quot;family&quot;:&quot;Pons&quot;,&quot;given&quot;:&quot;Nicolas&quot;,&quot;parse-names&quot;:false,&quot;dropping-particle&quot;:&quot;&quot;,&quot;non-dropping-particle&quot;:&quot;&quot;},{&quot;family&quot;:&quot;Galleron&quot;,&quot;given&quot;:&quot;Nathalie&quot;,&quot;parse-names&quot;:false,&quot;dropping-particle&quot;:&quot;&quot;,&quot;non-dropping-particle&quot;:&quot;&quot;},{&quot;family&quot;:&quot;Huang&quot;,&quot;given&quot;:&quot;Xaiohong&quot;,&quot;parse-names&quot;:false,&quot;dropping-particle&quot;:&quot;&quot;,&quot;non-dropping-particle&quot;:&quot;&quot;},{&quot;family&quot;:&quot;Gencer&quot;,&quot;given&quot;:&quot;Selin&quot;,&quot;parse-names&quot;:false,&quot;dropping-particle&quot;:&quot;&quot;,&quot;non-dropping-particle&quot;:&quot;&quot;},{&quot;family&quot;:&quot;Coen&quot;,&quot;given&quot;:&quot;Muireann&quot;,&quot;parse-names&quot;:false,&quot;dropping-particle&quot;:&quot;&quot;,&quot;non-dropping-particle&quot;:&quot;&quot;},{&quot;family&quot;:&quot;Tranah&quot;,&quot;given&quot;:&quot;Thomas Henry&quot;,&quot;parse-names&quot;:false,&quot;dropping-particle&quot;:&quot;&quot;,&quot;non-dropping-particle&quot;:&quot;&quot;},{&quot;family&quot;:&quot;Wendon&quot;,&quot;given&quot;:&quot;Julia Alexis&quot;,&quot;parse-names&quot;:false,&quot;dropping-particle&quot;:&quot;&quot;,&quot;non-dropping-particle&quot;:&quot;&quot;},{&quot;family&quot;:&quot;Bruce&quot;,&quot;given&quot;:&quot;Kenneth D.&quot;,&quot;parse-names&quot;:false,&quot;dropping-particle&quot;:&quot;&quot;,&quot;non-dropping-particle&quot;:&quot;&quot;},{&quot;family&quot;:&quot;Chatelier&quot;,&quot;given&quot;:&quot;Emmanuelle&quot;,&quot;parse-names&quot;:false,&quot;dropping-particle&quot;:&quot;&quot;,&quot;non-dropping-particle&quot;:&quot;le&quot;},{&quot;family&quot;:&quot;Ehrlich&quot;,&quot;given&quot;:&quot;Stanislav Dusko&quot;,&quot;parse-names&quot;:false,&quot;dropping-particle&quot;:&quot;&quot;,&quot;non-dropping-particle&quot;:&quot;&quot;},{&quot;family&quot;:&quot;Edwards&quot;,&quot;given&quot;:&quot;Lindsey Ann&quot;,&quot;parse-names&quot;:false,&quot;dropping-particle&quot;:&quot;&quot;,&quot;non-dropping-particle&quot;:&quot;&quot;},{&quot;family&quot;:&quot;Shoaie&quot;,&quot;given&quot;:&quot;Saeed&quot;,&quot;parse-names&quot;:false,&quot;dropping-particle&quot;:&quot;&quot;,&quot;non-dropping-particle&quot;:&quot;&quot;},{&quot;family&quot;:&quot;Shawcross&quot;,&quot;given&quot;:&quot;Debbie Lindsay&quot;,&quot;parse-names&quot;:false,&quot;dropping-particle&quot;:&quot;&quot;,&quot;non-dropping-particle&quot;:&quot;&quot;}],&quot;container-title&quot;:&quot;Journal of hepatology&quot;,&quot;accessed&quot;:{&quot;date-parts&quot;:[[2021,12,15]]},&quot;DOI&quot;:&quot;10.1016/J.JHEP.2021.09.010&quot;,&quot;ISSN&quot;:&quot;1600-0641&quot;,&quot;PMID&quot;:&quot;34571050&quot;,&quot;URL&quot;:&quot;https://pubmed.ncbi.nlm.nih.gov/34571050/&quot;,&quot;issued&quot;:{&quot;date-parts&quot;:[[2021,9]]},&quot;abstract&quot;:&quot;Background &amp; Aims: Rifaximin-α is efficacious for the prevention of recurrent hepatic encephalopathy (HE), but its mechanism of action remains unclear. We postulated that rifaximin-α reduces gut microbiota-derived endotoxemia and systemic inflammation, a known driver of HE. Methods: In a placebo-controlled, double-blind, mechanistic study, 38 patients with cirrhosis and HE were randomised 1:1 to receive either rifaximin-α (550 mg BID) or placebo for 90 days. Primary outcome: 50% reduction in neutrophil oxidative burst (OB) at 30 days. Secondary outcomes: changes in psychometric hepatic encephalopathy score (PHES) and neurocognitive functioning, shotgun metagenomic sequencing of saliva and faeces, plasma and faecal metabolic profiling, whole blood bacterial DNA quantification, neutrophil toll-like receptor (TLR)-2/4/9 expression and plasma/faecal cytokine analysis. Results: Patients were well-matched: median MELD (11 rifaximin-α vs. 10 placebo). Rifaximin-α did not lead to a 50% reduction in spontaneous neutrophil OB at 30 days compared to baseline (p = 0.48). However, HE grade normalised (p = 0.014) and PHES improved (p = 0.009) after 30 days on rifaximin-α. Rifaximin-α reduced circulating neutrophil TLR-4 expression on day 30 (p = 0.021) and plasma tumour necrosis factor-α (TNF-α) (p &lt;0.001). Rifaximin-α suppressed oralisation of the gut, reducing levels of mucin-degrading sialidase-rich species, Streptococcus spp, Veillonella atypica and parvula, Akkermansia and Hungatella. Rifaximin-α promoted a TNF-α- and interleukin-17E-enriched intestinal microenvironment, augmenting antibacterial responses to invading pathobionts and promoting gut barrier repair. Those on rifaximin-α were less likely to develop infection (odds ratio 0.21; 95% CI 0.05-0.96). Conclusion: Rifaximin-α led to resolution of overt and covert HE, reduced the likelihood of infection, reduced oralisation of the gut and attenuated systemic inflammation. Rifaximin-α plays a role in gut barrier repair, which could be the mechanism by which it ameliorates bacterial translocation and systemic endotoxemia in cirrhosis. Clinical Trial Number: ClinicalTrials.gov NCT02019784. Lay summary: In this clinical trial, we examined the underlying mechanism of action of an antibiotic called rifaximin-α which has been shown to be an effective treatment for a complication of chronic liver disease which effects the brain (termed encephalopathy). We show that rifaximin-α suppresses gut bacteria that translocate from the mouth to the intestine and cause the intestinal wall to become leaky by breaking down the protective mucus barrier. This suppression resolves encephalopathy and reduces inflammation in the blood, preventing the development of infection.&quot;,&quot;publisher&quot;:&quot;J Hepatol&quot;},&quot;isTemporary&quot;:false}],&quot;properties&quot;:{&quot;noteIndex&quot;:0},&quot;isEdited&quot;:false,&quot;manualOverride&quot;:{&quot;isManuallyOverridden&quot;:false,&quot;citeprocText&quot;:&quot;[46]&quot;,&quot;manualOverrideText&quot;:&quot;&quot;},&quot;citationTag&quot;:&quot;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&quot;},{&quot;citationID&quot;:&quot;MENDELEY_CITATION_ad860cd4-c509-4fea-8131-f6906006add6&quot;,&quot;citationItems&quot;:[{&quot;id&quot;:&quot;e77f9ac0-cead-347b-9850-9d3aaa7a27b2&quot;,&quot;itemData&quot;:{&quot;type&quot;:&quot;article-journal&quot;,&quot;id&quot;:&quot;e77f9ac0-cead-347b-9850-9d3aaa7a27b2&quot;,&quot;title&quot;:&quot;Gut microbiota impact on the peripheral immune response in non-alcoholic fatty liver disease related hepatocellular carcinoma&quot;,&quot;author&quot;:[{&quot;family&quot;:&quot;Behary&quot;,&quot;given&quot;:&quot;Jason&quot;,&quot;parse-names&quot;:false,&quot;dropping-particle&quot;:&quot;&quot;,&quot;non-dropping-particle&quot;:&quot;&quot;},{&quot;family&quot;:&quot;Amorim&quot;,&quot;given&quot;:&quot;Nadia&quot;,&quot;parse-names&quot;:false,&quot;dropping-particle&quot;:&quot;&quot;,&quot;non-dropping-particle&quot;:&quot;&quot;},{&quot;family&quot;:&quot;Jiang&quot;,&quot;given&quot;:&quot;Xiao Tao&quot;,&quot;parse-names&quot;:false,&quot;dropping-particle&quot;:&quot;&quot;,&quot;non-dropping-particle&quot;:&quot;&quot;},{&quot;family&quot;:&quot;Raposo&quot;,&quot;given&quot;:&quot;Anita&quot;,&quot;parse-names&quot;:false,&quot;dropping-particle&quot;:&quot;&quot;,&quot;non-dropping-particle&quot;:&quot;&quot;},{&quot;family&quot;:&quot;Gong&quot;,&quot;given&quot;:&quot;Lan&quot;,&quot;parse-names&quot;:false,&quot;dropping-particle&quot;:&quot;&quot;,&quot;non-dropping-particle&quot;:&quot;&quot;},{&quot;family&quot;:&quot;McGovern&quot;,&quot;given&quot;:&quot;Emily&quot;,&quot;parse-names&quot;:false,&quot;dropping-particle&quot;:&quot;&quot;,&quot;non-dropping-particle&quot;:&quot;&quot;},{&quot;family&quot;:&quot;Ibrahim&quot;,&quot;given&quot;:&quot;Ragy&quot;,&quot;parse-names&quot;:false,&quot;dropping-particle&quot;:&quot;&quot;,&quot;non-dropping-particle&quot;:&quot;&quot;},{&quot;family&quot;:&quot;Chu&quot;,&quot;given&quot;:&quot;Francis&quot;,&quot;parse-names&quot;:false,&quot;dropping-particle&quot;:&quot;&quot;,&quot;non-dropping-particle&quot;:&quot;&quot;},{&quot;family&quot;:&quot;Stephens&quot;,&quot;given&quot;:&quot;Carlie&quot;,&quot;parse-names&quot;:false,&quot;dropping-particle&quot;:&quot;&quot;,&quot;non-dropping-particle&quot;:&quot;&quot;},{&quot;family&quot;:&quot;Jebeili&quot;,&quot;given&quot;:&quot;Hazem&quot;,&quot;parse-names&quot;:false,&quot;dropping-particle&quot;:&quot;&quot;,&quot;non-dropping-particle&quot;:&quot;&quot;},{&quot;family&quot;:&quot;Fragomeli&quot;,&quot;given&quot;:&quot;Vincenzo&quot;,&quot;parse-names&quot;:false,&quot;dropping-particle&quot;:&quot;&quot;,&quot;non-dropping-particle&quot;:&quot;&quot;},{&quot;family&quot;:&quot;Koay&quot;,&quot;given&quot;:&quot;Yen Chin&quot;,&quot;parse-names&quot;:false,&quot;dropping-particle&quot;:&quot;&quot;,&quot;non-dropping-particle&quot;:&quot;&quot;},{&quot;family&quot;:&quot;Jackson&quot;,&quot;given&quot;:&quot;Miriam&quot;,&quot;parse-names&quot;:false,&quot;dropping-particle&quot;:&quot;&quot;,&quot;non-dropping-particle&quot;:&quot;&quot;},{&quot;family&quot;:&quot;O’Sullivan&quot;,&quot;given&quot;:&quot;John&quot;,&quot;parse-names&quot;:false,&quot;dropping-particle&quot;:&quot;&quot;,&quot;non-dropping-particle&quot;:&quot;&quot;},{&quot;family&quot;:&quot;Weltman&quot;,&quot;given&quot;:&quot;Martin&quot;,&quot;parse-names&quot;:false,&quot;dropping-particle&quot;:&quot;&quot;,&quot;non-dropping-particle&quot;:&quot;&quot;},{&quot;family&quot;:&quot;McCaughan&quot;,&quot;given&quot;:&quot;Geoffrey&quot;,&quot;parse-names&quot;:false,&quot;dropping-particle&quot;:&quot;&quot;,&quot;non-dropping-particle&quot;:&quot;&quot;},{&quot;family&quot;:&quot;El-Omar&quot;,&quot;given&quot;:&quot;Emad&quot;,&quot;parse-names&quot;:false,&quot;dropping-particle&quot;:&quot;&quot;,&quot;non-dropping-particle&quot;:&quot;&quot;},{&quot;family&quot;:&quot;Zekry&quot;,&quot;given&quot;:&quot;Amany&quot;,&quot;parse-names&quot;:false,&quot;dropping-particle&quot;:&quot;&quot;,&quot;non-dropping-particle&quot;:&quot;&quot;}],&quot;container-title&quot;:&quot;Nature Communications 2021 12:1&quot;,&quot;accessed&quot;:{&quot;date-parts&quot;:[[2021,12,15]]},&quot;DOI&quot;:&quot;10.1038/s41467-020-20422-7&quot;,&quot;ISSN&quot;:&quot;2041-1723&quot;,&quot;PMID&quot;:&quot;33420074&quot;,&quot;URL&quot;:&quot;https://www.nature.com/articles/s41467-020-20422-7&quot;,&quot;issued&quot;:{&quot;date-parts&quot;:[[2021,1,8]]},&quot;page&quot;:&quot;1-14&quot;,&quot;abstract&quot;:&quot;The gut microbiota is reported to modulate the immune response in hepatocellular carcinoma (HCC). Here, we employ metagenomic and metabolomic studies to characterise gut microbiota in patients with non-alcoholic fatty liver disease (NAFLD) related cirrhosis, with or without HCC, and evaluate its effect on the peripheral immune response in an ex vivo model. We find that dysbiosis characterises the microbiota of patients with NAFLD-cirrhosis, with compositional and functional shifts occurring with HCC development. Gene function of the microbiota in NAFLD-HCC supports short chain fatty acid production, and this is confirmed by metabolomic studies. Ex vivo studies show that bacterial extracts from the NAFLD-HCC microbiota, but not from the control groups, elicit a T cell immunosuppressive phenotype, characterised by expansion of regulatory T cells and attenuation of CD8 + T cells. Our study suggest that the gut microbiota in NAFLD-HCC is characterised by a distinctive microbiome/metabolomic profile, and can modulate the peripheral immune response. Disease-specific gut microbiome signatures have been previously defined for patients with liver cirrhosis or hepatocellular carcinoma (HCC). Here the authors examine the composition of the gut microbiota in cirrhotic patients with non-alcoholic fatty liver disease with or without HCC and evaluate how dysbiosis influences peripheral immune responses.&quot;,&quot;publisher&quot;:&quot;Nature Publishing Group&quot;,&quot;issue&quot;:&quot;1&quot;,&quot;volume&quot;:&quot;12&quot;},&quot;isTemporary&quot;:false}],&quot;properties&quot;:{&quot;noteIndex&quot;:0},&quot;isEdited&quot;:false,&quot;manualOverride&quot;:{&quot;isManuallyOverridden&quot;:false,&quot;citeprocText&quot;:&quot;[47]&quot;,&quot;manualOverrideText&quot;:&quot;&quot;},&quot;citationTag&quot;:&quot;MENDELEY_CITATION_v3_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&quot;},{&quot;citationID&quot;:&quot;MENDELEY_CITATION_66742b38-3ace-4b1f-a55f-2915bb10e328&quot;,&quot;citationItems&quot;:[{&quot;id&quot;:&quot;b5ca36bb-898c-36b3-acf2-c5f7407740fa&quot;,&quot;itemData&quot;:{&quot;type&quot;:&quot;article-journal&quot;,&quot;id&quot;:&quot;b5ca36bb-898c-36b3-acf2-c5f7407740fa&quot;,&quot;title&quot;:&quot;Altered gut microbiome composition in patients with Vogt-Koyanagi-Harada disease&quot;,&quot;author&quot;:[{&quot;family&quot;:&quot;Ye&quot;,&quot;given&quot;:&quot;Zi&quot;,&quot;parse-names&quot;:false,&quot;dropping-particle&quot;:&quot;&quot;,&quot;non-dropping-particle&quot;:&quot;&quot;},{&quot;family&quot;:&quot;Wu&quot;,&quot;given&quot;:&quot;Chunyan&quot;,&quot;parse-names&quot;:false,&quot;dropping-particle&quot;:&quot;&quot;,&quot;non-dropping-particle&quot;:&quot;&quot;},{&quot;family&quot;:&quot;Zhang&quot;,&quot;given&quot;:&quot;Ni&quot;,&quot;parse-names&quot;:false,&quot;dropping-particle&quot;:&quot;&quot;,&quot;non-dropping-particle&quot;:&quot;&quot;},{&quot;family&quot;:&quot;Du&quot;,&quot;given&quot;:&quot;Liping&quot;,&quot;parse-names&quot;:false,&quot;dropping-particle&quot;:&quot;&quot;,&quot;non-dropping-particle&quot;:&quot;&quot;},{&quot;family&quot;:&quot;Cao&quot;,&quot;given&quot;:&quot;Qingfeng&quot;,&quot;parse-names&quot;:false,&quot;dropping-particle&quot;:&quot;&quot;,&quot;non-dropping-particle&quot;:&quot;&quot;},{&quot;family&quot;:&quot;Huang&quot;,&quot;given&quot;:&quot;Xinyue&quot;,&quot;parse-names&quot;:false,&quot;dropping-particle&quot;:&quot;&quot;,&quot;non-dropping-particle&quot;:&quot;&quot;},{&quot;family&quot;:&quot;Tang&quot;,&quot;given&quot;:&quot;Jihong&quot;,&quot;parse-names&quot;:false,&quot;dropping-particle&quot;:&quot;&quot;,&quot;non-dropping-particle&quot;:&quot;&quot;},{&quot;family&quot;:&quot;Wang&quot;,&quot;given&quot;:&quot;Qingfeng&quot;,&quot;parse-names&quot;:false,&quot;dropping-particle&quot;:&quot;&quot;,&quot;non-dropping-particle&quot;:&quot;&quot;},{&quot;family&quot;:&quot;Li&quot;,&quot;given&quot;:&quot;Fuzhen&quot;,&quot;parse-names&quot;:false,&quot;dropping-particle&quot;:&quot;&quot;,&quot;non-dropping-particle&quot;:&quot;&quot;},{&quot;family&quot;:&quot;Zhou&quot;,&quot;given&quot;:&quot;Chunjiang&quot;,&quot;parse-names&quot;:false,&quot;dropping-particle&quot;:&quot;&quot;,&quot;non-dropping-particle&quot;:&quot;&quot;},{&quot;family&quot;:&quot;Xu&quot;,&quot;given&quot;:&quot;Qian&quot;,&quot;parse-names&quot;:false,&quot;dropping-particle&quot;:&quot;&quot;,&quot;non-dropping-particle&quot;:&quot;&quot;},{&quot;family&quot;:&quot;Xiong&quot;,&quot;given&quot;:&quot;Xiao&quot;,&quot;parse-names&quot;:false,&quot;dropping-particle&quot;:&quot;&quot;,&quot;non-dropping-particle&quot;:&quot;&quot;},{&quot;family&quot;:&quot;Kijlstra&quot;,&quot;given&quot;:&quot;Aize&quot;,&quot;parse-names&quot;:false,&quot;dropping-particle&quot;:&quot;&quot;,&quot;non-dropping-particle&quot;:&quot;&quot;},{&quot;family&quot;:&quot;Qin&quot;,&quot;given&quot;:&quot;Nan&quot;,&quot;parse-names&quot;:false,&quot;dropping-particle&quot;:&quot;&quot;,&quot;non-dropping-particle&quot;:&quot;&quot;},{&quot;family&quot;:&quot;Yang&quot;,&quot;given&quot;:&quot;Peizeng&quot;,&quot;parse-names&quot;:false,&quot;dropping-particle&quot;:&quot;&quot;,&quot;non-dropping-particle&quot;:&quot;&quot;}],&quot;container-title&quot;:&quot;Gut microbes&quot;,&quot;accessed&quot;:{&quot;date-parts&quot;:[[2021,12,15]]},&quot;DOI&quot;:&quot;10.1080/19490976.2019.1700754&quot;,&quot;ISSN&quot;:&quot;1949-0984&quot;,&quot;PMID&quot;:&quot;31928124&quot;,&quot;URL&quot;:&quot;https://pubmed.ncbi.nlm.nih.gov/31928124/&quot;,&quot;issued&quot;:{&quot;date-parts&quot;:[[2020,5,3]]},&quot;page&quot;:&quot;539-555&quot;,&quot;abstract&quot;:&quot;Background: Vogt-Koyanagi-Harada (VKH) disease is a multisystemic autoimmune disorder characterized by granulomatous panuveitis. Gut microbiome has been considered to play a role in the pathogenesis of this disease but whether the alternation of gut microbiome was involved is unclear. This study was set up to identify abnormalities of gut microbiome composition in VKH disease. Results: Depleted butyrate-producing bacteria, lactate-producing bacteria and methanogens as well as enriched Gram-negative bacteria were identified in the active VKH patients, as well as in VKH patients of Mix enterotype and Bacteroides enterotype. Changes of gut microbiome in the VKH patients were partially restored after an immunosuppressive treatment. The disease susceptibility genotype HLA-DRA was associated with Bacteroides sp.2.1.33B, Paraprevotella clara, Alistipes finegoldii and Eubacterium eligens. A microbial marker profile including 40 disease-associated species was established to differentiate patients from controls. Another microbial marker profile including 37 species was found to be associated with the response to treatment. An animal experiment showed that transfer of gut microbiome from VKH patients could significantly exacerbate disease activity clinically and pathologically in the recipient mice. Conclusion: Our results revealed a distinct gut microbiome signature in VKH patients and showed an exacerbating effect of this gut microbiome on experimental autoimmune uveitis (EAU). We also developed two microbial marker profiles in differentiating VKH patients from healthy controls as well as predicting the effectiveness of treatment.&quot;,&quot;publisher&quot;:&quot;Gut Microbes&quot;,&quot;issue&quot;:&quot;3&quot;,&quot;volume&quot;:&quot;11&quot;},&quot;isTemporary&quot;:false}],&quot;properties&quot;:{&quot;noteIndex&quot;:0},&quot;isEdited&quot;:false,&quot;manualOverride&quot;:{&quot;isManuallyOverridden&quot;:false,&quot;citeprocText&quot;:&quot;[48]&quot;,&quot;manualOverrideText&quot;:&quot;&quot;},&quot;citationTag&quot;:&quot;MENDELEY_CITATION_v3_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&quot;},{&quot;citationID&quot;:&quot;MENDELEY_CITATION_f8f70d35-5678-488c-9c66-19343a631126&quot;,&quot;properties&quot;:{&quot;noteIndex&quot;:0},&quot;isEdited&quot;:false,&quot;manualOverride&quot;:{&quot;isManuallyOverridden&quot;:false,&quot;citeprocText&quot;:&quot;[49]&quot;,&quot;manualOverrideText&quot;:&quot;&quot;},&quot;citationItems&quot;:[{&quot;id&quot;:&quot;ed2df8ea-d32d-318f-aae3-576e23bad7cf&quot;,&quot;itemData&quot;:{&quot;type&quot;:&quot;webpage&quot;,&quot;id&quot;:&quot;ed2df8ea-d32d-318f-aae3-576e23bad7cf&quot;,&quot;title&quot;:&quot;Fecal Microbiota and Gut Microbe-Derived Extracellular Vesicles in Colorectal Cancer&quot;,&quot;accessed&quot;:{&quot;date-parts&quot;:[[2022,1,21]]},&quot;URL&quot;:&quot;https://www.ncbi.nlm.nih.gov/pmc/articles/PMC8477046/&quot;},&quot;isTemporary&quot;:false}],&quot;citationTag&quot;:&quot;MENDELEY_CITATION_v3_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&quot;},{&quot;citationID&quot;:&quot;MENDELEY_CITATION_70f1c14b-a566-4c1a-bb27-594c1604959c&quot;,&quot;citationItems&quot;:[{&quot;id&quot;:&quot;c1f19ac5-a627-3e6e-9c52-fb4b9edc1684&quot;,&quot;itemData&quot;:{&quot;type&quot;:&quot;article-journal&quot;,&quot;id&quot;:&quot;c1f19ac5-a627-3e6e-9c52-fb4b9edc1684&quot;,&quot;title&quot;:&quot;Identification of microbial markers across populations in early detection of colorectal cancer&quot;,&quot;author&quot;:[{&quot;family&quot;:&quot;Wu&quot;,&quot;given&quot;:&quot;Yuanqi&quot;,&quot;parse-names&quot;:false,&quot;dropping-particle&quot;:&quot;&quot;,&quot;non-dropping-particle&quot;:&quot;&quot;},{&quot;family&quot;:&quot;Jiao&quot;,&quot;given&quot;:&quot;Na&quot;,&quot;parse-names&quot;:false,&quot;dropping-particle&quot;:&quot;&quot;,&quot;non-dropping-particle&quot;:&quot;&quot;},{&quot;family&quot;:&quot;Zhu&quot;,&quot;given&quot;:&quot;Ruixin&quot;,&quot;parse-names&quot;:false,&quot;dropping-particle&quot;:&quot;&quot;,&quot;non-dropping-particle&quot;:&quot;&quot;},{&quot;family&quot;:&quot;Zhang&quot;,&quot;given&quot;:&quot;Yida&quot;,&quot;parse-names&quot;:false,&quot;dropping-particle&quot;:&quot;&quot;,&quot;non-dropping-particle&quot;:&quot;&quot;},{&quot;family&quot;:&quot;Wu&quot;,&quot;given&quot;:&quot;Dingfeng&quot;,&quot;parse-names&quot;:false,&quot;dropping-particle&quot;:&quot;&quot;,&quot;non-dropping-particle&quot;:&quot;&quot;},{&quot;family&quot;:&quot;Wang&quot;,&quot;given&quot;:&quot;An Jun&quot;,&quot;parse-names&quot;:false,&quot;dropping-particle&quot;:&quot;&quot;,&quot;non-dropping-particle&quot;:&quot;&quot;},{&quot;family&quot;:&quot;Fang&quot;,&quot;given&quot;:&quot;Sa&quot;,&quot;parse-names&quot;:false,&quot;dropping-particle&quot;:&quot;&quot;,&quot;non-dropping-particle&quot;:&quot;&quot;},{&quot;family&quot;:&quot;Tao&quot;,&quot;given&quot;:&quot;Liwen&quot;,&quot;parse-names&quot;:false,&quot;dropping-particle&quot;:&quot;&quot;,&quot;non-dropping-particle&quot;:&quot;&quot;},{&quot;family&quot;:&quot;Li&quot;,&quot;given&quot;:&quot;Yichen&quot;,&quot;parse-names&quot;:false,&quot;dropping-particle&quot;:&quot;&quot;,&quot;non-dropping-particle&quot;:&quot;&quot;},{&quot;family&quot;:&quot;Cheng&quot;,&quot;given&quot;:&quot;Sijing&quot;,&quot;parse-names&quot;:false,&quot;dropping-particle&quot;:&quot;&quot;,&quot;non-dropping-particle&quot;:&quot;&quot;},{&quot;family&quot;:&quot;He&quot;,&quot;given&quot;:&quot;Xiaosheng&quot;,&quot;parse-names&quot;:false,&quot;dropping-particle&quot;:&quot;&quot;,&quot;non-dropping-particle&quot;:&quot;&quot;},{&quot;family&quot;:&quot;Lan&quot;,&quot;given&quot;:&quot;Ping&quot;,&quot;parse-names&quot;:false,&quot;dropping-particle&quot;:&quot;&quot;,&quot;non-dropping-particle&quot;:&quot;&quot;},{&quot;family&quot;:&quot;Tian&quot;,&quot;given&quot;:&quot;Chuan&quot;,&quot;parse-names&quot;:false,&quot;dropping-particle&quot;:&quot;&quot;,&quot;non-dropping-particle&quot;:&quot;&quot;},{&quot;family&quot;:&quot;Liu&quot;,&quot;given&quot;:&quot;Ning Ning&quot;,&quot;parse-names&quot;:false,&quot;dropping-particle&quot;:&quot;&quot;,&quot;non-dropping-particle&quot;:&quot;&quot;},{&quot;family&quot;:&quot;Zhu&quot;,&quot;given&quot;:&quot;Lixin&quot;,&quot;parse-names&quot;:false,&quot;dropping-particle&quot;:&quot;&quot;,&quot;non-dropping-particle&quot;:&quot;&quot;}],&quot;container-title&quot;:&quot;Nature Communications 2021 12:1&quot;,&quot;accessed&quot;:{&quot;date-parts&quot;:[[2021,12,15]]},&quot;DOI&quot;:&quot;10.1038/s41467-021-23265-y&quot;,&quot;ISSN&quot;:&quot;2041-1723&quot;,&quot;PMID&quot;:&quot;34031391&quot;,&quot;URL&quot;:&quot;https://www.nature.com/articles/s41467-021-23265-y&quot;,&quot;issued&quot;:{&quot;date-parts&quot;:[[2021,5,24]]},&quot;page&quot;:&quot;1-13&quot;,&quot;abstract&quot;:&quot;Associations between gut microbiota and colorectal cancer (CRC) have been widely investigated. However, the replicable markers for early-stage adenoma diagnosis across multiple populations remain elusive. Here, we perform an integrated analysis on 1056 public fecal samples, to identify adenoma-associated microbial markers for early detection of CRC. After adjusting for potential confounders, Random Forest classifiers are constructed with 11 markers to discriminate adenoma from control (area under the ROC curve (AUC) = 0.80), and 26 markers to discriminate adenoma from CRC (AUC = 0.89), respectively. Moreover, we validate the classifiers in two independent cohorts achieving AUCs of 0.78 and 0.84, respectively. Functional analysis reveals that the altered microbiome is characterized with increased ADP-l-glycero-beta-d-manno-heptose biosynthesis in adenoma and elevated menaquinone-10 biosynthesis in CRC. These findings are validated in a newly-collected cohort of 43 samples using quantitative real-time PCR. This work proves the validity of adenoma-specific markers across multi-populations, which would contribute to the early diagnosis and treatment of CRC. The gut microbiome plays an important role in colorectal carcinogenesis and predictive microbiome signatures have been proposed for colorectal cancer (CRC) diagnosis. Here the authors perform a meta-analysis of 16S rRNA-based profiles to identify microbial markers able to discriminate patients with adenoma from control and CRC, building a model that can be applied for the early detection of CRC.&quot;,&quot;publisher&quot;:&quot;Nature Publishing Group&quot;,&quot;issue&quot;:&quot;1&quot;,&quot;volume&quot;:&quot;12&quot;},&quot;isTemporary&quot;:false}],&quot;properties&quot;:{&quot;noteIndex&quot;:0},&quot;isEdited&quot;:false,&quot;manualOverride&quot;:{&quot;isManuallyOverridden&quot;:false,&quot;citeprocText&quot;:&quot;[50]&quot;,&quot;manualOverrideText&quot;:&quot;&quot;},&quot;citationTag&quot;:&quot;MENDELEY_CITATION_v3_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&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true,&quot;citeprocText&quot;:&quot;[10]&quot;,&quot;manualOverrideText&quot;:&quot;6]&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dHJ1ZSwiY2l0ZXByb2NUZXh0IjoiWzEwXSIsIm1hbnVhbE92ZXJyaWRlVGV4dCI6IjZdIn19&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51], [52]&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ls1MV0sIFs1Ml0iLCJtYW51YWxPdmVycmlkZVRleHQiOiIifX0=&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53]–[55]&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ls1M13igJNbNTVd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56]&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ls1Nl0iLCJtYW51YWxPdmVycmlkZVRleHQiOiIifX0=&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57], [58]&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ls1N10sIFs1OF0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59]&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WzU5XSIsIm1hbnVhbE92ZXJyaWRlVGV4dCI6IiJ9fQ==&quot;},{&quot;citationID&quot;:&quot;MENDELEY_CITATION_0aef8c18-8a49-41be-9f12-b83a6f35161a&quot;,&quot;citationItems&quot;:[{&quot;id&quot;:&quot;93b15733-0ea6-3c61-9cf6-94f2dec216c8&quot;,&quot;itemData&quot;:{&quot;type&quot;:&quot;article-journal&quot;,&quot;id&quot;:&quot;93b15733-0ea6-3c61-9cf6-94f2dec216c8&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14]]},&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false,&quot;citeprocText&quot;:&quot;[60]&quot;,&quot;manualOverrideText&quot;:&quot;&quot;},&quot;citationTag&quot;:&quot;MENDELEY_CITATION_v3_eyJjaXRhdGlvbklEIjoiTUVOREVMRVlfQ0lUQVRJT05fMGFlZjhjMTgtOGE0OS00MWJlLTlmMTItYjgzYTZmMzUxNjFhIiwiY2l0YXRpb25JdGVtcyI6W3siaWQiOiI5M2IxNTczMy0wZWE2LTNjNjEtOWNmNi05NGYyZGVjMjE2YzgiLCJpdGVtRGF0YSI6eyJ0eXBlIjoiYXJ0aWNsZS1qb3VybmFsIiwiaWQiOiI5M2IxNTczMy0wZWE2LTNjNjEtOWNmNi05NGYyZGVjMjE2Yzg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&quot;},{&quot;citationID&quot;:&quot;MENDELEY_CITATION_bf21f33e-610d-4448-9965-abf61d575141&quot;,&quot;citationItems&quot;:[{&quot;id&quot;:&quot;6c220c16-32ca-3ebd-a375-92a2d8c33194&quot;,&quot;itemData&quot;:{&quot;type&quot;:&quot;article-journal&quot;,&quot;id&quot;:&quot;6c220c16-32ca-3ebd-a375-92a2d8c33194&quot;,&quot;title&quot;:&quot;Ethanolamine utilization in bacterial pathogens: roles and regulation&quot;,&quot;author&quot;:[{&quot;family&quot;:&quot;Garsin&quot;,&quot;given&quot;:&quot;Danielle A.&quot;,&quot;parse-names&quot;:false,&quot;dropping-particle&quot;:&quot;&quot;,&quot;non-dropping-particle&quot;:&quot;&quot;}],&quot;container-title&quot;:&quot;Nature Reviews Microbiology 2010 8:4&quot;,&quot;accessed&quot;:{&quot;date-parts&quot;:[[2021,12,14]]},&quot;DOI&quot;:&quot;10.1038/nrmicro2334&quot;,&quot;ISSN&quot;:&quot;1740-1534&quot;,&quot;PMID&quot;:&quot;20234377&quot;,&quot;URL&quot;:&quot;https://www.nature.com/articles/nrmicro2334&quot;,&quot;issued&quot;:{&quot;date-parts&quot;:[[2010,4]]},&quot;page&quot;:&quot;290-295&quot;,&quot;abstract&quot;:&quot;Danielle Garsin looks at the recent progress that has been made in our understanding of ethanolamine utilization, including the evidence linking ethanolamine utilization to pathogenesis in a diverse range of bacterial pathogens. Ethanolamine is a compound that can be readily derived from cell membranes and that some bacteria can use as a source of carbon and/or nitrogen. The complex biology and chemistry of this process has been under investigation since the 1970s, primarily in one or two species. However, recent investigations into ethanolamine utilization have revealed important and intriguing differences in gene content and regulatory mechanisms among the bacteria that harbour this catabolic ability. In addition, many reports have connected this process to bacterial pathogenesis. In this Progress article, I discuss the latest research on the phylogeny and regulation of ethanolamine utilization and its possible roles in bacterial pathogenesis.&quot;,&quot;publisher&quot;:&quot;Nature Publishing Group&quot;,&quot;issue&quot;:&quot;4&quot;,&quot;volume&quot;:&quot;8&quot;},&quot;isTemporary&quot;:false}],&quot;properties&quot;:{&quot;noteIndex&quot;:0},&quot;isEdited&quot;:false,&quot;manualOverride&quot;:{&quot;isManuallyOverridden&quot;:false,&quot;citeprocText&quot;:&quot;[61]&quot;,&quot;manualOverrideText&quot;:&quot;&quot;},&quot;citationTag&quot;:&quot;MENDELEY_CITATION_v3_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&quot;},{&quot;citationID&quot;:&quot;MENDELEY_CITATION_91587fb2-bbd9-40e2-88af-bf236a6ea07a&quot;,&quot;citationItems&quot;:[{&quot;id&quot;:&quot;cdceeac2-cb0a-3b82-937d-d31276f028a9&quot;,&quot;itemData&quot;:{&quot;type&quot;:&quot;article-journal&quot;,&quot;id&quot;:&quot;cdceeac2-cb0a-3b82-937d-d31276f028a9&quot;,&quot;title&quot;:&quot;Analysis of the Role of OpuC, an Osmolyte Transport System, in Salt Tolerance and Virulence Potential of Listeria monocytogenes&quot;,&quot;author&quot;:[{&quot;family&quot;:&quot;Sleator&quot;,&quot;given&quot;:&quot;Roy D.&quot;,&quot;parse-names&quot;:false,&quot;dropping-particle&quot;:&quot;&quot;,&quot;non-dropping-particle&quot;:&quot;&quot;},{&quot;family&quot;:&quot;Wouters&quot;,&quot;given&quot;:&quot;Jeroen&quot;,&quot;parse-names&quot;:false,&quot;dropping-particle&quot;:&quot;&quot;,&quot;non-dropping-particle&quot;:&quot;&quot;},{&quot;family&quot;:&quot;Gahan&quot;,&quot;given&quot;:&quot;Cormac G.M.&quot;,&quot;parse-names&quot;:false,&quot;dropping-particle&quot;:&quot;&quot;,&quot;non-dropping-particle&quot;:&quot;&quot;},{&quot;family&quot;:&quot;Abee&quot;,&quot;given&quot;:&quot;Tjakko&quot;,&quot;parse-names&quot;:false,&quot;dropping-particle&quot;:&quot;&quot;,&quot;non-dropping-particle&quot;:&quot;&quot;},{&quot;family&quot;:&quot;Hill&quot;,&quot;given&quot;:&quot;Colin&quot;,&quot;parse-names&quot;:false,&quot;dropping-particle&quot;:&quot;&quot;,&quot;non-dropping-particle&quot;:&quot;&quot;}],&quot;container-title&quot;:&quot;Applied and Environmental Microbiology&quot;,&quot;accessed&quot;:{&quot;date-parts&quot;:[[2021,12,14]]},&quot;DOI&quot;:&quot;10.1128/AEM.67.6.2692-2698.2001/ASSET/49E38C45-4C3C-4900-8F08-81D24F36FA09/ASSETS/GRAPHIC/AM0611704004.JPEG&quot;,&quot;ISSN&quot;:&quot;00992240&quot;,&quot;PMID&quot;:&quot;11375182&quot;,&quot;URL&quot;:&quot;https://journals.asm.org/doi/abs/10.1128/AEM.67.6.2692-2698.2001&quot;,&quot;issued&quot;:{&quot;date-parts&quot;:[[2001,6]]},&quot;page&quot;:&quot;2692-2698&quot;,&quot;abstract&quot;:&quot;The success of Listeria monocytogenes as a food-borne pathogen owes much to its ability to survive a variety of stresses, both in the external environment prior to ingestion and subsequently within the animal host. Growth at high salt concentrations and low temperatures is attributed mainly to the accumulation of organic solutes such as glycine betaine and carnitine. We utilized a novel system for generating chromosomal mutations (based on a lactococcal pWVO1-derived Ori+ RepA- vector, pORI19) to identify a listerial OpuC homologue. Mutating the operon in two strains of L. monocytogenes revealed significant strain variation in the observed activity of OpuC. Radiolabeled osmolyte uptake studies, together with growth experiments in defined media, linked OpuC to carnitine and glycine betaine uptake in Listeria. We also investigated the role of OpuC in contributing to the growth and survival of Listeria in an animal (murine) model of infection. Altering OpuC resulted in a significant reduction in the ability of Listeria to colonize the upper small intestine and cause subsequent systemic infection following peroral inoculation.&quot;,&quot;publisher&quot;:&quot;\nAmerican Society for Microbiology\n&quot;,&quot;issue&quot;:&quot;6&quot;,&quot;volume&quot;:&quot;67&quot;},&quot;isTemporary&quot;:false}],&quot;properties&quot;:{&quot;noteIndex&quot;:0},&quot;isEdited&quot;:false,&quot;manualOverride&quot;:{&quot;isManuallyOverridden&quot;:false,&quot;citeprocText&quot;:&quot;[62]&quot;,&quot;manualOverrideText&quot;:&quot;&quot;},&quot;citationTag&quot;:&quot;MENDELEY_CITATION_v3_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&quot;},{&quot;citationID&quot;:&quot;MENDELEY_CITATION_50a75df0-178d-430e-bd46-8f691763663b&quot;,&quot;citationItems&quot;:[{&quot;id&quot;:&quot;55429965-a58f-30bf-b8d2-6e4fb84e153b&quot;,&quot;itemData&quot;:{&quot;type&quot;:&quot;article-journal&quot;,&quot;id&quot;:&quot;55429965-a58f-30bf-b8d2-6e4fb84e153b&quot;,&quot;title&quot;:&quot;Genomic characterization of sulphite reducing bacteria isolated from the dairy production chain&quot;,&quot;author&quot;:[{&quot;family&quot;:&quot;Doyle&quot;,&quot;given&quot;:&quot;Conor J.&quot;,&quot;parse-names&quot;:false,&quot;dropping-particle&quot;:&quot;&quot;,&quot;non-dropping-particle&quot;:&quot;&quot;},{&quot;family&quot;:&quot;O'Toole&quot;,&quot;given&quot;:&quot;Paul W.&quot;,&quot;parse-names&quot;:false,&quot;dropping-particle&quot;:&quot;&quot;,&quot;non-dropping-particle&quot;:&quot;&quot;},{&quot;family&quot;:&quot;Cotter&quot;,&quot;given&quot;:&quot;Paul D.&quot;,&quot;parse-names&quot;:false,&quot;dropping-particle&quot;:&quot;&quot;,&quot;non-dropping-particle&quot;:&quot;&quot;}],&quot;container-title&quot;:&quot;Frontiers in Microbiology&quot;,&quot;accessed&quot;:{&quot;date-parts&quot;:[[2021,12,14]]},&quot;DOI&quot;:&quot;10.3389/FMICB.2018.01507/BIBTEX&quot;,&quot;ISSN&quot;:&quot;1664302X&quot;,&quot;issued&quot;:{&quot;date-parts&quot;:[[2018,7,5]]},&quot;page&quot;:&quot;1507&quot;,&quot;abstract&quot;:&quot;Anaerobic sporeformers, specifically spoilage and pathogenic members of the genus Clostridium, are a concern for producers of dairy products, and of powdered dairy products in particular. As an alternative to testing for individual species, the traditional, and still current, approach to detecting these sporeformers, including non-spoilage/non-pathogenic species, in dairy products has involved testing for a sulphite reducing phenotype [Sulphite reducing Clostridia (SRCs)] under anaerobic conditions. This phenotype is conserved throughout the Order Clostridia. Unfortunately, however, this phenotype is exhibited by other sulphite reducing bacteria (SRBs) also, potentially leading to potential for false positives. Here, this risk was borne out through the identification of several SRBs from industry samples that were identified as Proteus mirabilis and various Bacillus/Paenibacillus sp. Genome wide comparison of a number of representative SRCs and SRBs was employed to determine phylogenetic relationships, especially among SRCs, and to characterize the genes responsible for the sulphite reducing phenotype. This screen identified two associated operons, i.e., asrABC in SRCs, and cysJI in Bacillus/Paenibacillus spp. and P. mirabilis. This screen identified spp. belonging to sensu stricto, Lachnospiraceae and Cluster XIV of the Clostridia all producing the SRC phenotype. This study highlights the inaccuracy of the industry standard SRC test but highlights the potential to generate an equivalent molecular test designed to detect the genes responsible for this phenotype in clostridia.&quot;,&quot;publisher&quot;:&quot;Frontiers Media S.A.&quot;,&quot;issue&quot;:&quot;JUL&quot;,&quot;volume&quot;:&quot;9&quot;},&quot;isTemporary&quot;:false}],&quot;properties&quot;:{&quot;noteIndex&quot;:0},&quot;isEdited&quot;:false,&quot;manualOverride&quot;:{&quot;isManuallyOverridden&quot;:false,&quot;citeprocText&quot;:&quot;[63]&quot;,&quot;manualOverrideText&quot;:&quot;&quot;},&quot;citationTag&quot;:&quot;MENDELEY_CITATION_v3_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&quot;},{&quot;citationID&quot;:&quot;MENDELEY_CITATION_1c564cf4-2d6f-4f39-be51-72d0eec502fd&quot;,&quot;citationItems&quot;:[{&quot;id&quot;:&quot;dea42554-ed7c-3300-8ba7-db61b46cbf1d&quot;,&quot;itemData&quot;:{&quot;type&quot;:&quot;article-journal&quot;,&quot;id&quot;:&quot;dea42554-ed7c-3300-8ba7-db61b46cbf1d&quot;,&quot;title&quot;:&quot;Dietary pectic substances enhance gut health by its polycomponent: A review&quot;,&quot;author&quot;:[{&quot;family&quot;:&quot;Wu&quot;,&quot;given&quot;:&quot;Dongmei&quot;,&quot;parse-names&quot;:false,&quot;dropping-particle&quot;:&quot;&quot;,&quot;non-dropping-particle&quot;:&quot;&quot;},{&quot;family&quot;:&quot;Ye&quot;,&quot;given&quot;:&quot;Xingqian&quot;,&quot;parse-names&quot;:false,&quot;dropping-particle&quot;:&quot;&quot;,&quot;non-dropping-particle&quot;:&quot;&quot;},{&quot;family&quot;:&quot;Linhardt&quot;,&quot;given&quot;:&quot;Robert J.&quot;,&quot;parse-names&quot;:false,&quot;dropping-particle&quot;:&quot;&quot;,&quot;non-dropping-particle&quot;:&quot;&quot;},{&quot;family&quot;:&quot;Liu&quot;,&quot;given&quot;:&quot;Xuwei&quot;,&quot;parse-names&quot;:false,&quot;dropping-particle&quot;:&quot;&quot;,&quot;non-dropping-particle&quot;:&quot;&quot;},{&quot;family&quot;:&quot;Zhu&quot;,&quot;given&quot;:&quot;Kai&quot;,&quot;parse-names&quot;:false,&quot;dropping-particle&quot;:&quot;&quot;,&quot;non-dropping-particle&quot;:&quot;&quot;},{&quot;family&quot;:&quot;Yu&quot;,&quot;given&quot;:&quot;Chengxiao&quot;,&quot;parse-names&quot;:false,&quot;dropping-particle&quot;:&quot;&quot;,&quot;non-dropping-particle&quot;:&quot;&quot;},{&quot;family&quot;:&quot;Ding&quot;,&quot;given&quot;:&quot;Tian&quot;,&quot;parse-names&quot;:false,&quot;dropping-particle&quot;:&quot;&quot;,&quot;non-dropping-particle&quot;:&quot;&quot;},{&quot;family&quot;:&quot;Liu&quot;,&quot;given&quot;:&quot;Donghong&quot;,&quot;parse-names&quot;:false,&quot;dropping-particle&quot;:&quot;&quot;,&quot;non-dropping-particle&quot;:&quot;&quot;},{&quot;family&quot;:&quot;He&quot;,&quot;given&quot;:&quot;Qiaojun&quot;,&quot;parse-names&quot;:false,&quot;dropping-particle&quot;:&quot;&quot;,&quot;non-dropping-particle&quot;:&quot;&quot;},{&quot;family&quot;:&quot;Chen&quot;,&quot;given&quot;:&quot;Shiguo&quot;,&quot;parse-names&quot;:false,&quot;dropping-particle&quot;:&quot;&quot;,&quot;non-dropping-particle&quot;:&quot;&quot;}],&quot;container-title&quot;:&quot;Comprehensive Reviews in Food Science and Food Safety&quot;,&quot;accessed&quot;:{&quot;date-parts&quot;:[[2021,12,14]]},&quot;DOI&quot;:&quot;10.1111/1541-4337.12723&quot;,&quot;ISSN&quot;:&quot;1541-4337&quot;,&quot;PMID&quot;:&quot;33594822&quot;,&quot;URL&quot;:&quot;https://onlinelibrary.wiley.com/doi/full/10.1111/1541-4337.12723&quot;,&quot;issued&quot;:{&quot;date-parts&quot;:[[2021,3,1]]},&quot;page&quot;:&quot;2015-2039&quot;,&quot;abstract&quot;:&quot;Pectic substances, one of the cell wall polysaccharides, exist widespread in vegetables and fruits. A surge of recent research has revealed that pectic substances can inhibit gut inflammation and relieve inflammatory bowel disease symptoms. However, physiological functions of pectins are strongly structure dependent. Pectic substances are essentially heteropolysaccharides composed of homogalacturonan and rhamnogalacturonan backbones substituted by various neutral sugar sidechains. Subtle changes in the architecture of pectic substances may remarkably influence the nutritional function of gut microbiota and the host homeostasis of immune system. In this context, developing a structure–function understanding of how pectic substances have an impact on an inflammatory bowel is of primary importance for diet therapy and new drugs. Therefore, the present review has summarized the polycomponent nature of pectic substances, the activities of different pectic polymers, the effects of molecular characteristics and the underlying mechanisms of pectic substances. The immunomodulated property of pectic substances depends on not only the chemical composition but also the physical structure characteristics, such as molecular weight (Mw) and chain conformation. The potential mechanisms by which pectic substances exert their protective effects are mainly reversing the disordered gut microbiota, regulating immune cells, enhancing barrier function, and inhibiting pathogen adhesion. The manipulation of pectic substances on gut health is sophisticated, and the link between structural specificity of pectins and selective regulation needs further exploration.&quot;,&quot;publisher&quot;:&quot;John Wiley &amp; Sons, Ltd&quot;,&quot;issue&quot;:&quot;2&quot;,&quot;volume&quot;:&quot;20&quot;},&quot;isTemporary&quot;:false}],&quot;properties&quot;:{&quot;noteIndex&quot;:0},&quot;isEdited&quot;:false,&quot;manualOverride&quot;:{&quot;isManuallyOverridden&quot;:false,&quot;citeprocText&quot;:&quot;[64]&quot;,&quot;manualOverrideText&quot;:&quot;&quot;},&quot;citationTag&quot;:&quot;MENDELEY_CITATION_v3_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&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65]&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ls2NV0iLCJtYW51YWxPdmVycmlkZVRleHQiOiIifX0=&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66]&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WzY2X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JbOV0iLCJtYW51YWxPdmVycmlkZVRleHQiOiIifX0=&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67]&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WzY3XSIsIm1hbnVhbE92ZXJyaWRlVGV4dCI6IiJ9fQ==&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68]&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ls2OF0iLCJtYW51YWxPdmVycmlkZVRleHQiOiIifX0=&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69]&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JbNjld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70]&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ls3MF0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71]&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WzcxXSIsIm1hbnVhbE92ZXJyaWRlVGV4dCI6IiJ9fQ==&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72]&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JbNzJdIiwibWFudWFsT3ZlcnJpZGVUZXh0IjoiIn19&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73]&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WzczXSIsIm1hbnVhbE92ZXJyaWRlVGV4dCI6IiJ9fQ==&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74]&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Wzc0XSIsIm1hbnVhbE92ZXJyaWRlVGV4dCI6IiJ9fQ==&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75]&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Wzc1X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76]&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JbNzZd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77]&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JbNzddIiwibWFudWFsT3ZlcnJpZGVUZXh0IjoiIn19&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78], [79]&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JbNzhdLCBbNzldIiwibWFudWFsT3ZlcnJpZGVUZXh0IjoiIn19&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lsxN10iLCJtYW51YWxPdmVycmlkZVRleHQiOiIifX0=&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80]&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WzgwXSIsIm1hbnVhbE92ZXJyaWRlVGV4dCI6IiJ9fQ==&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24]&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WzI0X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81]&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WzgxX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82]&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ls4Ml0iLCJtYW51YWxPdmVycmlkZVRleHQiOiIifX0=&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26]&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lsyNl0iLCJtYW51YWxPdmVycmlkZVRleHQiOiIifX0=&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83]&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WzgzXSIsIm1hbnVhbE92ZXJyaWRlVGV4dCI6IiJ9fQ==&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84]&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JbODRdIiwibWFudWFsT3ZlcnJpZGVUZXh0IjoiIn19&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85]&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ls4NV0iLCJtYW51YWxPdmVycmlkZVRleHQiOiIifX0=&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86], [8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Wzg2XSwgWzg3XSIsIm1hbnVhbE92ZXJyaWRlVGV4dCI6IiJ9fQ==&quot;},{&quot;citationID&quot;:&quot;MENDELEY_CITATION_6908cd62-2ffc-4706-b927-977d9b8b616d&quot;,&quot;properties&quot;:{&quot;noteIndex&quot;:0},&quot;isEdited&quot;:false,&quot;manualOverride&quot;:{&quot;isManuallyOverridden&quot;:false,&quot;citeprocText&quot;:&quot;[88]&quot;,&quot;manualOverrideText&quot;:&quot;&quot;},&quot;citationItems&quot;:[{&quot;id&quot;:&quot;cf5783c0-d350-3f80-8f4b-d9d80e9e1db4&quot;,&quot;itemData&quot;:{&quot;type&quot;:&quot;article-journal&quot;,&quot;id&quot;:&quot;cf5783c0-d350-3f80-8f4b-d9d80e9e1db4&quot;,&quot;title&quot;:&quot;propr: An R-package for Identifying Proportionally Abundant Features Using Compositional Data Analysis&quot;,&quot;author&quot;:[{&quot;family&quot;:&quot;Quinn&quot;,&quot;given&quot;:&quot;Thomas P.&quot;,&quot;parse-names&quot;:false,&quot;dropping-particle&quot;:&quot;&quot;,&quot;non-dropping-particle&quot;:&quot;&quot;},{&quot;family&quot;:&quot;Richardson&quot;,&quot;given&quot;:&quot;Mark F.&quot;,&quot;parse-names&quot;:false,&quot;dropping-particle&quot;:&quot;&quot;,&quot;non-dropping-particle&quot;:&quot;&quot;},{&quot;family&quot;:&quot;Lovell&quot;,&quot;given&quot;:&quot;David&quot;,&quot;parse-names&quot;:false,&quot;dropping-particle&quot;:&quot;&quot;,&quot;non-dropping-particle&quot;:&quot;&quot;},{&quot;family&quot;:&quot;Crowley&quot;,&quot;given&quot;:&quot;Tamsyn M.&quot;,&quot;parse-names&quot;:false,&quot;dropping-particle&quot;:&quot;&quot;,&quot;non-dropping-particle&quot;:&quot;&quot;}],&quot;container-title&quot;:&quot;Scientific Reports 2017 7:1&quot;,&quot;accessed&quot;:{&quot;date-parts&quot;:[[2022,2,3]]},&quot;DOI&quot;:&quot;10.1038/s41598-017-16520-0&quot;,&quot;ISSN&quot;:&quot;2045-2322&quot;,&quot;PMID&quot;:&quot;29176663&quot;,&quot;URL&quot;:&quot;https://www.nature.com/articles/s41598-017-16520-0&quot;,&quot;issued&quot;:{&quot;date-parts&quot;:[[2017,11,24]]},&quot;page&quot;:&quot;1-9&quot;,&quot;abstract&quot;:&quot;In the life sciences, many assays measure only the relative abundances of components in each sample. Such data, called compositional data, require special treatment to avoid misleading conclusions. Awareness of the need for caution in analyzing compositional data is growing, including the understanding that correlation is not appropriate for relative data. Recently, researchers have proposed proportionality as a valid alternative to correlation for calculating pairwise association in relative data. Although the question of how to best measure proportionality remains open, we present here a computationally efficient R package that implements three measures of proportionality. In an effort to advance the understanding and application of proportionality analysis, we review the mathematics behind proportionality, demonstrate its application to genomic data, and discuss some ongoing challenges in the analysis of relative abundance data.&quot;,&quot;publisher&quot;:&quot;Nature Publishing Group&quot;,&quot;issue&quot;:&quot;1&quot;,&quot;volume&quot;:&quot;7&quot;,&quot;expandedJournalTitle&quot;:&quot;Scientific Reports 2017 7:1&quot;},&quot;isTemporary&quot;:false}],&quot;citationTag&quot;:&quot;MENDELEY_CITATION_v3_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&quot;},{&quot;citationID&quot;:&quot;MENDELEY_CITATION_1d81f6dc-29c8-42b5-83cd-cf4d24af9396&quot;,&quot;citationItems&quot;:[{&quot;id&quot;:&quot;ecf946e5-d797-3fd0-b1a6-fe3f0dcc12a1&quot;,&quot;itemData&quot;:{&quot;type&quot;:&quot;article-journal&quot;,&quot;id&quot;:&quot;ecf946e5-d797-3fd0-b1a6-fe3f0dcc12a1&quot;,&quot;title&quot;:&quot;Scikit-learn: Machine Learning in Python Gaël Varoquaux Bertrand Thirion Vincent Dubourg Alexandre Passos PEDREGOSA, VAROQUAUX, GRAMFORT ET AL. Matthieu Perrot&quot;,&quot;author&quot;:[{&quot;family&quot;:&quot;Pedregosa FABIANPEDREGOSA&quot;,&quot;given&quot;:&quot;Fabian&quot;,&quot;parse-names&quot;:false,&quot;dropping-particle&quot;:&quot;&quot;,&quot;non-dropping-particle&quot;:&quot;&quot;},{&quot;family&quot;:&quot;Michel&quot;,&quot;given&quot;:&quot;Vincent&quot;,&quot;parse-names&quot;:false,&quot;dropping-particle&quot;:&quot;&quot;,&quot;non-dropping-particle&quot;:&quot;&quot;},{&quot;family&quot;:&quot;Grisel OLIVIERGRISEL&quot;,&quot;given&quot;:&quot;Olivier&quot;,&quot;parse-names&quot;:false,&quot;dropping-particle&quot;:&quot;&quot;,&quot;non-dropping-particle&quot;:&quot;&quot;},{&quot;family&quot;:&quot;Blondel&quot;,&quot;given&quot;:&quot;Mathieu&quot;,&quot;parse-names&quot;:false,&quot;dropping-particle&quot;:&quot;&quot;,&quot;non-dropping-particle&quot;:&quot;&quot;},{&quot;family&quot;:&quot;Prettenhofer&quot;,&quot;given&quot;:&quot;Peter&quot;,&quot;parse-names&quot;:false,&quot;dropping-particle&quot;:&quot;&quot;,&quot;non-dropping-particle&quot;:&quot;&quot;},{&quot;family&quot;:&quot;Weiss&quot;,&quot;given&quot;:&quot;Ron&quot;,&quot;parse-names&quot;:false,&quot;dropping-particle&quot;:&quot;&quot;,&quot;non-dropping-particle&quot;:&quot;&quot;},{&quot;family&quot;:&quot;Vanderplas&quot;,&quot;given&quot;:&quot;Jake&quot;,&quot;parse-names&quot;:false,&quot;dropping-particle&quot;:&quot;&quot;,&quot;non-dropping-particle&quot;:&quot;&quot;},{&quot;family&quot;:&quot;Cournapeau&quot;,&quot;given&quot;:&quot;David&quot;,&quot;parse-names&quot;:false,&quot;dropping-particle&quot;:&quot;&quot;,&quot;non-dropping-particle&quot;:&quot;&quot;},{&quot;family&quot;:&quot;Pedregosa&quot;,&quot;given&quot;:&quot;Fabian&quot;,&quot;parse-names&quot;:false,&quot;dropping-particle&quot;:&quot;&quot;,&quot;non-dropping-particle&quot;:&quot;&quot;},{&quot;family&quot;:&quot;Varoquaux&quot;,&quot;given&quot;:&quot;Gaël&quot;,&quot;parse-names&quot;:false,&quot;dropping-particle&quot;:&quot;&quot;,&quot;non-dropping-particle&quot;:&quot;&quot;},{&quot;family&quot;:&quot;Gramfort&quot;,&quot;given&quot;:&quot;Alexandre&quot;,&quot;parse-names&quot;:false,&quot;dropping-particle&quot;:&quot;&quot;,&quot;non-dropping-particle&quot;:&quot;&quot;},{&quot;family&quot;:&quot;Thirion&quot;,&quot;given&quot;:&quot;Bertrand&quot;,&quot;parse-names&quot;:false,&quot;dropping-particle&quot;:&quot;&quot;,&quot;non-dropping-particle&quot;:&quot;&quot;},{&quot;family&quot;:&quot;Grisel&quot;,&quot;given&quot;:&quot;Olivier&quot;,&quot;parse-names&quot;:false,&quot;dropping-particle&quot;:&quot;&quot;,&quot;non-dropping-particle&quot;:&quot;&quot;},{&quot;family&quot;:&quot;Dubourg&quot;,&quot;given&quot;:&quot;Vincent&quot;,&quot;parse-names&quot;:false,&quot;dropping-particle&quot;:&quot;&quot;,&quot;non-dropping-particle&quot;:&quot;&quot;},{&quot;family&quot;:&quot;Passos&quot;,&quot;given&quot;:&quot;Alexandre&quot;,&quot;parse-names&quot;:false,&quot;dropping-particle&quot;:&quot;&quot;,&quot;non-dropping-particle&quot;:&quot;&quot;},{&quot;family&quot;:&quot;Brucher&quot;,&quot;given&quot;:&quot;Matthieu&quot;,&quot;parse-names&quot;:false,&quot;dropping-particle&quot;:&quot;&quot;,&quot;non-dropping-particle&quot;:&quot;&quot;},{&quot;family&quot;:&quot;Perrot andÉdouardand&quot;,&quot;given&quot;:&quot;Matthieu&quot;,&quot;parse-names&quot;:false,&quot;dropping-particle&quot;:&quot;&quot;,&quot;non-dropping-particle&quot;:&quot;&quot;},{&quot;family&quot;:&quot;Duchesnay&quot;,&quot;given&quot;:&quot;andÉdouard&quot;,&quot;parse-names&quot;:false,&quot;dropping-particle&quot;:&quot;&quot;,&quot;non-dropping-particle&quot;:&quot;&quot;},{&quot;family&quot;:&quot;Duchesnay EDOUARDDUCHESNAY&quot;,&quot;given&quot;:&quot;FRÉdouard&quot;,&quot;parse-names&quot;:false,&quot;dropping-particle&quot;:&quot;&quot;,&quot;non-dropping-particle&quot;:&quot;&quot;}],&quot;container-title&quot;:&quot;Journal of Machine Learning Research&quot;,&quot;accessed&quot;:{&quot;date-parts&quot;:[[2021,12,15]]},&quot;URL&quot;:&quot;http://scikit-learn.sourceforge.net.&quot;,&quot;issued&quot;:{&quot;date-parts&quot;:[[2011]]},&quot;page&quot;:&quot;2825-2830&quot;,&quot;abstract&quot;:&quo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quot;,&quot;volume&quot;:&quot;12&quot;},&quot;isTemporary&quot;:false}],&quot;properties&quot;:{&quot;noteIndex&quot;:0},&quot;isEdited&quot;:false,&quot;manualOverride&quot;:{&quot;isManuallyOverridden&quot;:false,&quot;citeprocText&quot;:&quot;[89]&quot;,&quot;manualOverrideText&quot;:&quot;&quot;},&quot;citationTag&quot;:&quot;MENDELEY_CITATION_v3_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&quot;},{&quot;citationID&quot;:&quot;MENDELEY_CITATION_7ff01380-3988-4884-98fb-dcd35d708c4e&quot;,&quot;properties&quot;:{&quot;noteIndex&quot;:0},&quot;isEdited&quot;:false,&quot;manualOverride&quot;:{&quot;isManuallyOverridden&quot;:false,&quot;citeprocText&quot;:&quot;[90]&quot;,&quot;manualOverrideText&quot;:&quot;&quot;},&quot;citationItems&quot;:[{&quot;id&quot;:&quot;6a357f49-db8b-313b-88b5-0956d6410171&quot;,&quot;itemData&quot;:{&quot;type&quot;:&quot;article-journal&quot;,&quot;id&quot;:&quot;6a357f49-db8b-313b-88b5-0956d6410171&quot;,&quot;title&quot;:&quot;A Unified Approach to Interpreting Model Predictions&quot;,&quot;author&quot;:[{&quot;family&quot;:&quot;Lundberg&quot;,&quot;given&quot;:&quot;Scott M.&quot;,&quot;parse-names&quot;:false,&quot;dropping-particle&quot;:&quot;&quot;,&quot;non-dropping-particle&quot;:&quot;&quot;},{&quot;family&quot;:&quot;Lee&quot;,&quot;given&quot;:&quot;Su-In&quot;,&quot;parse-names&quot;:false,&quot;dropping-particle&quot;:&quot;&quot;,&quot;non-dropping-particle&quot;:&quot;&quot;}],&quot;container-title&quot;:&quot;Advances in Neural Information Processing Systems&quot;,&quot;accessed&quot;:{&quot;date-parts&quot;:[[2022,2,3]]},&quot;issued&quot;:{&quot;date-parts&quot;:[[2017]]},&quot;volume&quot;:&quot;30&quot;,&quot;expandedJournalTitle&quot;:&quot;Advances in Neural Information Processing Systems&quot;},&quot;isTemporary&quot;:false}],&quot;citationTag&quot;:&quot;MENDELEY_CITATION_v3_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&quot;}]"/>
    <we:property name="MENDELEY_CITATIONS_STYLE" value="&quot;https://www.zotero.org/styles/ieee&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9d66c26-e05c-44d0-b060-5954c0599a8d">
  <we:reference id="WA104382081" version="1.35.0.0" store="es-ES" storeType="omex"/>
  <we:alternateReferences/>
  <we:properties>
    <we:property name="MENDELEY_CITATIONS" value="[{&quot;citationID&quot;:&quot;MENDELEY_CITATION_84697364-aee8-4112-a6cb-302048644367&quot;,&quot;citationItems&quot;:[{&quot;id&quot;:&quot;5486b64f-2a43-3170-9609-c33ec3cd93e0&quot;,&quot;itemData&quot;:{&quot;type&quot;:&quot;article-journal&quot;,&quot;id&quot;:&quot;5486b64f-2a43-3170-9609-c33ec3cd93e0&quot;,&quot;title&quot;:&quot;Strains, functions and dynamics in the expanded Human Microbiome Project&quot;,&quot;author&quot;:[{&quot;family&quot;:&quot;Lloyd-Price&quot;,&quot;given&quot;:&quot;J&quot;,&quot;parse-names&quot;:false,&quot;dropping-particle&quot;:&quot;&quot;,&quot;non-dropping-particle&quot;:&quot;&quot;},{&quot;family&quot;:&quot;Mahurkar&quot;,&quot;given&quot;:&quot;A&quot;,&quot;parse-names&quot;:false,&quot;dropping-particle&quot;:&quot;&quot;,&quot;non-dropping-particle&quot;:&quot;&quot;},{&quot;family&quot;:&quot;Rahnavard&quot;,&quot;given&quot;:&quot;G&quot;,&quot;parse-names&quot;:false,&quot;dropping-particle&quot;:&quot;&quot;,&quot;non-dropping-particle&quot;:&quot;&quot;},{&quot;family&quot;:&quot;Crabtree&quot;,&quot;given&quot;:&quot;J&quot;,&quot;parse-names&quot;:false,&quot;dropping-particle&quot;:&quot;&quot;,&quot;non-dropping-particle&quot;:&quot;&quot;},{&quot;family&quot;:&quot;Orvis&quot;,&quot;given&quot;:&quot;J&quot;,&quot;parse-names&quot;:false,&quot;dropping-particle&quot;:&quot;&quot;,&quot;non-dropping-particle&quot;:&quot;&quot;},{&quot;family&quot;:&quot;Hall&quot;,&quot;given&quot;:&quot;A B&quot;,&quot;parse-names&quot;:false,&quot;dropping-particle&quot;:&quot;&quot;,&quot;non-dropping-particle&quot;:&quot;&quot;},{&quot;family&quot;:&quot;Brady&quot;,&quot;given&quot;:&quot;A&quot;,&quot;parse-names&quot;:false,&quot;dropping-particle&quot;:&quot;&quot;,&quot;non-dropping-particle&quot;:&quot;&quot;},{&quot;family&quot;:&quot;Creasy&quot;,&quot;given&quot;:&quot;H H&quot;,&quot;parse-names&quot;:false,&quot;dropping-particle&quot;:&quot;&quot;,&quot;non-dropping-particle&quot;:&quot;&quot;},{&quot;family&quot;:&quot;McCracken&quot;,&quot;given&quot;:&quot;C&quot;,&quot;parse-names&quot;:false,&quot;dropping-particle&quot;:&quot;&quot;,&quot;non-dropping-particle&quot;:&quot;&quot;},{&quot;family&quot;:&quot;Giglio&quot;,&quot;given&quot;:&quot;M G&quot;,&quot;parse-names&quot;:false,&quot;dropping-particle&quot;:&quot;&quot;,&quot;non-dropping-particle&quot;:&quot;&quot;},{&quot;family&quot;:&quot;McDonald&quot;,&quot;given&quot;:&quot;D&quot;,&quot;parse-names&quot;:false,&quot;dropping-particle&quot;:&quot;&quot;,&quot;non-dropping-particle&quot;:&quot;&quot;},{&quot;family&quot;:&quot;Franzosa&quot;,&quot;given&quot;:&quot;E A&quot;,&quot;parse-names&quot;:false,&quot;dropping-particle&quot;:&quot;&quot;,&quot;non-dropping-particle&quot;:&quot;&quot;},{&quot;family&quot;:&quot;Knight&quot;,&quot;given&quot;:&quot;R&quot;,&quot;parse-names&quot;:false,&quot;dropping-particle&quot;:&quot;&quot;,&quot;non-dropping-particle&quot;:&quot;&quot;},{&quot;family&quot;:&quot;White&quot;,&quot;given&quot;:&quot;O&quot;,&quot;parse-names&quot;:false,&quot;dropping-particle&quot;:&quot;&quot;,&quot;non-dropping-particle&quot;:&quot;&quot;},{&quot;family&quot;:&quot;Huttenhower&quot;,&quot;given&quot;:&quot;C&quot;,&quot;parse-names&quot;:false,&quot;dropping-particle&quot;:&quot;&quot;,&quot;non-dropping-particle&quot;:&quot;&quot;}],&quot;container-title&quot;:&quot;Nature&quot;,&quot;DOI&quot;:&quot;10.1038/nature23889&quot;,&quot;ISSN&quot;:&quot;1476-4687 (Electronic)\r0028-0836 (Linking)&quot;,&quot;PMID&quot;:&quot;28953883&quot;,&quot;URL&quot;:&quot;https://www.ncbi.nlm.nih.gov/pubmed/28953883&quot;,&quot;issued&quot;:{&quot;date-parts&quot;:[[2017]]},&quot;page&quot;:&quot;61-66&quot;,&quot;edition&quot;:&quot;2017/09/28&quot;,&quot;issue&quot;:&quot;7674&quot;,&quot;volume&quot;:&quot;550&quot;},&quot;isTemporary&quot;:false}],&quot;properties&quot;:{&quot;noteIndex&quot;:0},&quot;isEdited&quot;:false,&quot;manualOverride&quot;:{&quot;isManuallyOverridden&quot;:false,&quot;citeprocText&quot;:&quot;(Lloyd-Price et al., 2017)&quot;,&quot;manualOverrideText&quot;:&quot;&quot;},&quot;citationTag&quot;:&quot;MENDELEY_CITATION_v3_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&quot;},{&quot;citationID&quot;:&quot;MENDELEY_CITATION_633d2f3c-bda4-4c1e-bb04-061b3ddd036d&quot;,&quot;citationItems&quot;:[{&quot;id&quot;:&quot;c6649c4d-c9d0-3b28-a6ac-8f4701ed1ba1&quot;,&quot;itemData&quot;:{&quot;type&quot;:&quot;article-journal&quot;,&quot;id&quot;:&quot;c6649c4d-c9d0-3b28-a6ac-8f4701ed1ba1&quot;,&quot;title&quot;:&quot;Identification and assembly of genomes and genetic elements in complex metagenomic samples without using reference genomes&quot;,&quot;author&quot;:[{&quot;family&quot;:&quot;Nielsen&quot;,&quot;given&quot;:&quot;H B&quot;,&quot;parse-names&quot;:false,&quot;dropping-particle&quot;:&quot;&quot;,&quot;non-dropping-particle&quot;:&quot;&quot;},{&quot;family&quot;:&quot;Almeida&quot;,&quot;given&quot;:&quot;M&quot;,&quot;parse-names&quot;:false,&quot;dropping-particle&quot;:&quot;&quot;,&quot;non-dropping-particle&quot;:&quot;&quot;},{&quot;family&quot;:&quot;Juncker&quot;,&quot;given&quot;:&quot;A S&quot;,&quot;parse-names&quot;:false,&quot;dropping-particle&quot;:&quot;&quot;,&quot;non-dropping-particle&quot;:&quot;&quot;},{&quot;family&quot;:&quot;Rasmussen&quot;,&quot;given&quot;:&quot;S&quot;,&quot;parse-names&quot;:false,&quot;dropping-particle&quot;:&quot;&quot;,&quot;non-dropping-particle&quot;:&quot;&quot;},{&quot;family&quot;:&quot;Li&quot;,&quot;given&quot;:&quot;J&quot;,&quot;parse-names&quot;:false,&quot;dropping-particle&quot;:&quot;&quot;,&quot;non-dropping-particle&quot;:&quot;&quot;},{&quot;family&quot;:&quot;Sunagawa&quot;,&quot;given&quot;:&quot;S&quot;,&quot;parse-names&quot;:false,&quot;dropping-particle&quot;:&quot;&quot;,&quot;non-dropping-particle&quot;:&quot;&quot;},{&quot;family&quot;:&quot;Plichta&quot;,&quot;given&quot;:&quot;D R&quot;,&quot;parse-names&quot;:false,&quot;dropping-particle&quot;:&quot;&quot;,&quot;non-dropping-particle&quot;:&quot;&quot;},{&quot;family&quot;:&quot;Gautier&quot;,&quot;given&quot;:&quot;L&quot;,&quot;parse-names&quot;:false,&quot;dropping-particle&quot;:&quot;&quot;,&quot;non-dropping-particle&quot;:&quot;&quot;},{&quot;family&quot;:&quot;Pedersen&quot;,&quot;given&quot;:&quot;A G&quot;,&quot;parse-names&quot;:false,&quot;dropping-particle&quot;:&quot;&quot;,&quot;non-dropping-particle&quot;:&quot;&quot;},{&quot;family&quot;:&quot;Chatelier&quot;,&quot;given&quot;:&quot;E&quot;,&quot;parse-names&quot;:false,&quot;dropping-particle&quot;:&quot;&quot;,&quot;non-dropping-particle&quot;:&quot;le&quot;},{&quot;family&quot;:&quot;Pelletier&quot;,&quot;given&quot;:&quot;E&quot;,&quot;parse-names&quot;:false,&quot;dropping-particle&quot;:&quot;&quot;,&quot;non-dropping-particle&quot;:&quot;&quot;},{&quot;family&quot;:&quot;Bonde&quot;,&quot;given&quot;:&quot;I&quot;,&quot;parse-names&quot;:false,&quot;dropping-particle&quot;:&quot;&quot;,&quot;non-dropping-particle&quot;:&quot;&quot;},{&quot;family&quot;:&quot;Nielsen&quot;,&quot;given&quot;:&quot;T&quot;,&quot;parse-names&quot;:false,&quot;dropping-particle&quot;:&quot;&quot;,&quot;non-dropping-particle&quot;:&quot;&quot;},{&quot;family&quot;:&quot;Manichanh&quot;,&quot;given&quot;:&quot;C&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Quintanilha Dos Santos&quot;,&quot;given&quot;:&quot;M B&quot;,&quot;parse-names&quot;:false,&quot;dropping-particle&quot;:&quot;&quot;,&quot;non-dropping-particle&quot;:&quot;&quot;},{&quot;family&quot;:&quot;Blom&quot;,&quot;given&quot;:&quot;N&quot;,&quot;parse-names&quot;:false,&quot;dropping-particle&quot;:&quot;&quot;,&quot;non-dropping-particle&quot;:&quot;&quot;},{&quot;family&quot;:&quot;Borruel&quot;,&quot;given&quot;:&quot;N&quot;,&quot;parse-names&quot;:false,&quot;dropping-particle&quot;:&quot;&quot;,&quot;non-dropping-particle&quot;:&quot;&quot;},{&quot;family&quot;:&quot;Burgdorf&quot;,&quot;given&quot;:&quot;K S&quot;,&quot;parse-names&quot;:false,&quot;dropping-particle&quot;:&quot;&quot;,&quot;non-dropping-particle&quot;:&quot;&quot;},{&quot;family&quot;:&quot;Boumezbeur&quot;,&quot;given&quot;:&quot;F&quot;,&quot;parse-names&quot;:false,&quot;dropping-particle&quot;:&quot;&quot;,&quot;non-dropping-particle&quot;:&quot;&quot;},{&quot;family&quot;:&quot;Casellas&quot;,&quot;given&quot;:&quot;F&quot;,&quot;parse-names&quot;:false,&quot;dropping-particle&quot;:&quot;&quot;,&quot;non-dropping-particle&quot;:&quot;&quot;},{&quot;family&quot;:&quot;Dore&quot;,&quot;given&quot;:&quot;J&quot;,&quot;parse-names&quot;:false,&quot;dropping-particle&quot;:&quot;&quot;,&quot;non-dropping-particle&quot;:&quot;&quot;},{&quot;family&quot;:&quot;Dworzynski&quot;,&quot;given&quot;:&quot;P&quot;,&quot;parse-names&quot;:false,&quot;dropping-particle&quot;:&quot;&quot;,&quot;non-dropping-particle&quot;:&quot;&quot;},{&quot;family&quot;:&quot;Guarner&quot;,&quot;given&quot;:&quot;F&quot;,&quot;parse-names&quot;:false,&quot;dropping-particle&quot;:&quot;&quot;,&quot;non-dropping-particle&quot;:&quot;&quot;},{&quot;family&quot;:&quot;Hansen&quot;,&quot;given&quot;:&quot;T&quot;,&quot;parse-names&quot;:false,&quot;dropping-particle&quot;:&quot;&quot;,&quot;non-dropping-particle&quot;:&quot;&quot;},{&quot;family&quot;:&quot;Hildebrand&quot;,&quot;given&quot;:&quot;F&quot;,&quot;parse-names&quot;:false,&quot;dropping-particle&quot;:&quot;&quot;,&quot;non-dropping-particle&quot;:&quot;&quot;},{&quot;family&quot;:&quot;Kaas&quot;,&quot;given&quot;:&quot;R S&quot;,&quot;parse-names&quot;:false,&quot;dropping-particle&quot;:&quot;&quot;,&quot;non-dropping-particle&quot;:&quot;&quot;},{&quot;family&quot;:&quot;Kennedy&quot;,&quot;given&quot;:&quot;S&quot;,&quot;parse-names&quot;:false,&quot;dropping-particle&quot;:&quot;&quot;,&quot;non-dropping-particle&quot;:&quot;&quot;},{&quot;family&quot;:&quot;Kristiansen&quot;,&quot;given&quot;:&quot;K&quot;,&quot;parse-names&quot;:false,&quot;dropping-particle&quot;:&quot;&quot;,&quot;non-dropping-particle&quot;:&quot;&quot;},{&quot;family&quot;:&quot;Kultima&quot;,&quot;given&quot;:&quot;J R&quot;,&quot;parse-names&quot;:false,&quot;dropping-particle&quot;:&quot;&quot;,&quot;non-dropping-particle&quot;:&quot;&quot;},{&quot;family&quot;:&quot;Leonard&quot;,&quot;given&quot;:&quot;P&quot;,&quot;parse-names&quot;:false,&quot;dropping-particle&quot;:&quot;&quot;,&quot;non-dropping-particle&quot;:&quot;&quot;},{&quot;family&quot;:&quot;Levenez&quot;,&quot;given&quot;:&quot;F&quot;,&quot;parse-names&quot;:false,&quot;dropping-particle&quot;:&quot;&quot;,&quot;non-dropping-particle&quot;:&quot;&quot;},{&quot;family&quot;:&quot;Lund&quot;,&quot;given&quot;:&quot;O&quot;,&quot;parse-names&quot;:false,&quot;dropping-particle&quot;:&quot;&quot;,&quot;non-dropping-particle&quot;:&quot;&quot;},{&quot;family&quot;:&quot;Moumen&quot;,&quot;given&quot;:&quot;B&quot;,&quot;parse-names&quot;:false,&quot;dropping-particle&quot;:&quot;&quot;,&quot;non-dropping-particle&quot;:&quot;&quot;},{&quot;family&quot;:&quot;Paslier&quot;,&quot;given&quot;:&quot;D&quot;,&quot;parse-names&quot;:false,&quot;dropping-particle&quot;:&quot;&quot;,&quot;non-dropping-particle&quot;:&quot;le&quot;},{&quot;family&quot;:&quot;Pons&quot;,&quot;given&quot;:&quot;N&quot;,&quot;parse-names&quot;:false,&quot;dropping-particle&quot;:&quot;&quot;,&quot;non-dropping-particle&quot;:&quot;&quot;},{&quot;family&quot;:&quot;Pedersen&quot;,&quot;given&quot;:&quot;O&quot;,&quot;parse-names&quot;:false,&quot;dropping-particle&quot;:&quot;&quot;,&quot;non-dropping-particle&quot;:&quot;&quot;},{&quot;family&quot;:&quot;Prifti&quot;,&quot;given&quot;:&quot;E&quot;,&quot;parse-names&quot;:false,&quot;dropping-particle&quot;:&quot;&quot;,&quot;non-dropping-particle&quot;:&quot;&quot;},{&quot;family&quot;:&quot;Qin&quot;,&quot;given&quot;:&quot;J&quot;,&quot;parse-names&quot;:false,&quot;dropping-particle&quot;:&quot;&quot;,&quot;non-dropping-particle&quot;:&quot;&quot;},{&quot;family&quot;:&quot;Raes&quot;,&quot;given&quot;:&quot;J&quot;,&quot;parse-names&quot;:false,&quot;dropping-particle&quot;:&quot;&quot;,&quot;non-dropping-particle&quot;:&quot;&quot;},{&quot;family&quot;:&quot;Sorensen&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Ussery&quot;,&quot;given&quot;:&quot;D W&quot;,&quot;parse-names&quot;:false,&quot;dropping-particle&quot;:&quot;&quot;,&quot;non-dropping-particle&quot;:&quot;&quot;},{&quot;family&quot;:&quot;Yamada&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Brunak&quot;,&quot;given&quot;:&quot;S&quot;,&quot;parse-names&quot;:false,&quot;dropping-particle&quot;:&quot;&quot;,&quot;non-dropping-particle&quot;:&quot;&quot;},{&quot;family&quot;:&quot;Ehrlich&quot;,&quot;given&quot;:&quot;S D&quot;,&quot;parse-names&quot;:false,&quot;dropping-particle&quot;:&quot;&quot;,&quot;non-dropping-particle&quot;:&quot;&quot;},{&quot;family&quot;:&quot;Meta&quot;,&quot;given&quot;:&quot;H I T Consortium&quot;,&quot;parse-names&quot;:false,&quot;dropping-particle&quot;:&quot;&quot;,&quot;non-dropping-particle&quot;:&quot;&quot;}],&quot;container-title&quot;:&quot;Nat. Biotechnol.&quot;,&quot;DOI&quot;:&quot;10.1038/nbt.2939&quot;,&quot;ISSN&quot;:&quot;1546-1696 (Electronic)\r1087-0156 (Linking)&quot;,&quot;PMID&quot;:&quot;24997787&quot;,&quot;URL&quot;:&quot;https://www.ncbi.nlm.nih.gov/pubmed/24997787&quot;,&quot;issued&quot;:{&quot;date-parts&quot;:[[2014]]},&quot;page&quot;:&quot;822-828&quot;,&quot;edition&quot;:&quot;2014/07/07&quot;,&quot;issue&quot;:&quot;8&quot;,&quot;volume&quot;:&quot;32&quot;},&quot;isTemporary&quot;:false},{&quot;id&quot;:&quot;39b5b60a-38cd-3134-9841-378a807938d6&quot;,&quot;itemData&quot;:{&quot;type&quot;:&quot;article-journal&quot;,&quot;id&quot;:&quot;39b5b60a-38cd-3134-9841-378a807938d6&quot;,&quot;title&quot;:&quot;New insights from uncultivated genomes of the global human gut microbiome&quot;,&quot;author&quot;:[{&quot;family&quot;:&quot;Nayfach&quot;,&quot;given&quot;:&quot;S&quot;,&quot;parse-names&quot;:false,&quot;dropping-particle&quot;:&quot;&quot;,&quot;non-dropping-particle&quot;:&quot;&quot;},{&quot;family&quot;:&quot;Shi&quot;,&quot;given&quot;:&quot;Z J&quot;,&quot;parse-names&quot;:false,&quot;dropping-particle&quot;:&quot;&quot;,&quot;non-dropping-particle&quot;:&quot;&quot;},{&quot;family&quot;:&quot;Seshadri&quot;,&quot;given&quot;:&quot;R&quot;,&quot;parse-names&quot;:false,&quot;dropping-particle&quot;:&quot;&quot;,&quot;non-dropping-particle&quot;:&quot;&quot;},{&quot;family&quot;:&quot;Pollard&quot;,&quot;given&quot;:&quot;K S&quot;,&quot;parse-names&quot;:false,&quot;dropping-particle&quot;:&quot;&quot;,&quot;non-dropping-particle&quot;:&quot;&quot;},{&quot;family&quot;:&quot;Kyrpides&quot;,&quot;given&quot;:&quot;N C&quot;,&quot;parse-names&quot;:false,&quot;dropping-particle&quot;:&quot;&quot;,&quot;non-dropping-particle&quot;:&quot;&quot;}],&quot;container-title&quot;:&quot;Nature&quot;,&quot;DOI&quot;:&quot;10.1038/s41586-019-1058-x&quot;,&quot;ISSN&quot;:&quot;1476-4687 (Electronic)\r0028-0836 (Linking)&quot;,&quot;PMID&quot;:&quot;30867587&quot;,&quot;URL&quot;:&quot;https://www.ncbi.nlm.nih.gov/pubmed/30867587&quot;,&quot;issued&quot;:{&quot;date-parts&quot;:[[2019]]},&quot;page&quot;:&quot;505-510&quot;,&quot;edition&quot;:&quot;2019/03/15&quot;,&quot;issue&quot;:&quot;7753&quot;,&quot;volume&quot;:&quot;568&quot;},&quot;isTemporary&quot;:false},{&quot;id&quot;:&quot;ce171af1-18fa-36c3-961f-9c46d01f2a3a&quot;,&quot;itemData&quot;:{&quot;type&quot;:&quot;article-journal&quot;,&quot;id&quot;:&quot;ce171af1-18fa-36c3-961f-9c46d01f2a3a&quot;,&quot;title&quot;:&quot;A new genomic blueprint of the human gut microbiota&quot;,&quot;author&quot;:[{&quot;family&quot;:&quot;Almeida&quot;,&quot;given&quot;:&quot;A&quot;,&quot;parse-names&quot;:false,&quot;dropping-particle&quot;:&quot;&quot;,&quot;non-dropping-particle&quot;:&quot;&quot;},{&quot;family&quot;:&quot;Mitchell&quot;,&quot;given&quot;:&quot;A L&quot;,&quot;parse-names&quot;:false,&quot;dropping-particle&quot;:&quot;&quot;,&quot;non-dropping-particle&quot;:&quot;&quot;},{&quot;family&quot;:&quot;Boland&quot;,&quot;given&quot;:&quot;M&quot;,&quot;parse-names&quot;:false,&quot;dropping-particle&quot;:&quot;&quot;,&quot;non-dropping-particle&quot;:&quot;&quot;},{&quot;family&quot;:&quot;Forster&quot;,&quot;given&quot;:&quot;S C&quot;,&quot;parse-names&quot;:false,&quot;dropping-particle&quot;:&quot;&quot;,&quot;non-dropping-particle&quot;:&quot;&quot;},{&quot;family&quot;:&quot;Gloor&quot;,&quot;given&quot;:&quot;G B&quot;,&quot;parse-names&quot;:false,&quot;dropping-particle&quot;:&quot;&quot;,&quot;non-dropping-particle&quot;:&quot;&quot;},{&quot;family&quot;:&quot;Tarkowska&quot;,&quot;given&quot;:&quot;A&quot;,&quot;parse-names&quot;:false,&quot;dropping-particle&quot;:&quot;&quot;,&quot;non-dropping-particle&quot;:&quot;&quot;},{&quot;family&quot;:&quot;Lawley&quot;,&quot;given&quot;:&quot;T D&quot;,&quot;parse-names&quot;:false,&quot;dropping-particle&quot;:&quot;&quot;,&quot;non-dropping-particle&quot;:&quot;&quot;},{&quot;family&quot;:&quot;Finn&quot;,&quot;given&quot;:&quot;R D&quot;,&quot;parse-names&quot;:false,&quot;dropping-particle&quot;:&quot;&quot;,&quot;non-dropping-particle&quot;:&quot;&quot;}],&quot;container-title&quot;:&quot;Nature&quot;,&quot;DOI&quot;:&quot;10.1038/s41586-019-0965-1&quot;,&quot;ISSN&quot;:&quot;1476-4687 (Electronic)\r0028-0836 (Linking)&quot;,&quot;PMID&quot;:&quot;30745586&quot;,&quot;URL&quot;:&quot;https://www.ncbi.nlm.nih.gov/pubmed/30745586&quot;,&quot;issued&quot;:{&quot;date-parts&quot;:[[2019]]},&quot;page&quot;:&quot;499-504&quot;,&quot;edition&quot;:&quot;2019/02/13&quot;,&quot;issue&quot;:&quot;7753&quot;,&quot;volume&quot;:&quot;568&quot;},&quot;isTemporary&quot;:false},{&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Almeida et al., 2019; Nayfach et al., 2019; Nielsen et al., 2014; Pasolli et al., 2019; Plaza Onate et al., 2019)&quot;,&quot;manualOverrideText&quot;:&quot;&quot;},&quot;citationTag&quot;:&quot;MENDELEY_CITATION_v3_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&quot;},{&quot;citationID&quot;:&quot;MENDELEY_CITATION_8f39fb7f-8bcd-407c-8029-7379cf924e4c&quot;,&quot;citationItems&quot;:[{&quot;id&quot;:&quot;23e2616b-d713-370b-a808-eb59f110c3ba&quot;,&quot;itemData&quot;:{&quot;type&quot;:&quot;article-journal&quot;,&quot;id&quot;:&quot;23e2616b-d713-370b-a808-eb59f110c3ba&quot;,&quot;title&quot;:&quot;Intestinal microbiota in healthy adults: temporal analysis reveals individual and common core and relation to intestinal symptoms&quot;,&quot;author&quot;:[{&quot;family&quot;:&quot;Jalanka-Tuovinen&quot;,&quot;given&quot;:&quot;J&quot;,&quot;parse-names&quot;:false,&quot;dropping-particle&quot;:&quot;&quot;,&quot;non-dropping-particle&quot;:&quot;&quot;},{&quot;family&quot;:&quot;Salonen&quot;,&quot;given&quot;:&quot;A&quot;,&quot;parse-names&quot;:false,&quot;dropping-particle&quot;:&quot;&quot;,&quot;non-dropping-particle&quot;:&quot;&quot;},{&quot;family&quot;:&quot;Nikkila&quot;,&quot;given&quot;:&quot;J&quot;,&quot;parse-names&quot;:false,&quot;dropping-particle&quot;:&quot;&quot;,&quot;non-dropping-particle&quot;:&quot;&quot;},{&quot;family&quot;:&quot;Immonen&quot;,&quot;given&quot;:&quot;O&quot;,&quot;parse-names&quot;:false,&quot;dropping-particle&quot;:&quot;&quot;,&quot;non-dropping-particle&quot;:&quot;&quot;},{&quot;family&quot;:&quot;Kekkonen&quot;,&quot;given&quot;:&quot;R&quot;,&quot;parse-names&quot;:false,&quot;dropping-particle&quot;:&quot;&quot;,&quot;non-dropping-particle&quot;:&quot;&quot;},{&quot;family&quot;:&quot;Lahti&quot;,&quot;given&quot;:&quot;L&quot;,&quot;parse-names&quot;:false,&quot;dropping-particle&quot;:&quot;&quot;,&quot;non-dropping-particle&quot;:&quot;&quot;},{&quot;family&quot;:&quot;Palva&quot;,&quot;given&quot;:&quot;A&quot;,&quot;parse-names&quot;:false,&quot;dropping-particle&quot;:&quot;&quot;,&quot;non-dropping-particle&quot;:&quot;&quot;},{&quot;family&quot;:&quot;Vos&quot;,&quot;given&quot;:&quot;W M&quot;,&quot;parse-names&quot;:false,&quot;dropping-particle&quot;:&quot;&quot;,&quot;non-dropping-particle&quot;:&quot;de&quot;}],&quot;container-title&quot;:&quot;PLoS One&quot;,&quot;DOI&quot;:&quot;10.1371/journal.pone.0023035&quot;,&quot;ISSN&quot;:&quot;1932-6203 (Electronic)\r1932-6203 (Linking)&quot;,&quot;PMID&quot;:&quot;21829582&quot;,&quot;URL&quot;:&quot;https://www.ncbi.nlm.nih.gov/pubmed/21829582&quot;,&quot;issued&quot;:{&quot;date-parts&quot;:[[2011]]},&quot;page&quot;:&quot;e23035&quot;,&quot;edition&quot;:&quot;2011/08/11&quot;,&quot;issue&quot;:&quot;7&quot;,&quot;volume&quot;:&quot;6&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id&quot;:&quot;e2c6bbea-e50b-3cdb-8c1b-e06d3b39bb2d&quot;,&quot;itemData&quot;:{&quot;type&quot;:&quot;article-journal&quot;,&quot;id&quot;:&quot;e2c6bbea-e50b-3cdb-8c1b-e06d3b39bb2d&quot;,&quot;title&quot;:&quot;Stability of the human faecal microbiome in a cohort of adult men&quot;,&quot;author&quot;:[{&quot;family&quot;:&quot;Mehta&quot;,&quot;given&quot;:&quot;R S&quot;,&quot;parse-names&quot;:false,&quot;dropping-particle&quot;:&quot;&quot;,&quot;non-dropping-particle&quot;:&quot;&quot;},{&quot;family&quot;:&quot;Abu-Ali&quot;,&quot;given&quot;:&quot;G S&quot;,&quot;parse-names&quot;:false,&quot;dropping-particle&quot;:&quot;&quot;,&quot;non-dropping-particle&quot;:&quot;&quot;},{&quot;family&quot;:&quot;Drew&quot;,&quot;given&quot;:&quot;D A&quot;,&quot;parse-names&quot;:false,&quot;dropping-particle&quot;:&quot;&quot;,&quot;non-dropping-particle&quot;:&quot;&quot;},{&quot;family&quot;:&quot;Lloyd-Price&quot;,&quot;given&quot;:&quot;J&quot;,&quot;parse-names&quot;:false,&quot;dropping-particle&quot;:&quot;&quot;,&quot;non-dropping-particle&quot;:&quot;&quot;},{&quot;family&quot;:&quot;Subramanian&quot;,&quot;given&quot;:&quot;A&quot;,&quot;parse-names&quot;:false,&quot;dropping-particle&quot;:&quot;&quot;,&quot;non-dropping-particle&quot;:&quot;&quot;},{&quot;family&quot;:&quot;Lochhead&quot;,&quot;given&quot;:&quot;P&quot;,&quot;parse-names&quot;:false,&quot;dropping-particle&quot;:&quot;&quot;,&quot;non-dropping-particle&quot;:&quot;&quot;},{&quot;family&quot;:&quot;Joshi&quot;,&quot;given&quot;:&quot;A D&quot;,&quot;parse-names&quot;:false,&quot;dropping-particle&quot;:&quot;&quot;,&quot;non-dropping-particle&quot;:&quot;&quot;},{&quot;family&quot;:&quot;Ivey&quot;,&quot;given&quot;:&quot;K L&quot;,&quot;parse-names&quot;:false,&quot;dropping-particle&quot;:&quot;&quot;,&quot;non-dropping-particle&quot;:&quot;&quot;},{&quot;family&quot;:&quot;Khalili&quot;,&quot;given&quot;:&quot;H&quot;,&quot;parse-names&quot;:false,&quot;dropping-particle&quot;:&quot;&quot;,&quot;non-dropping-particle&quot;:&quot;&quot;},{&quot;family&quot;:&quot;Brown&quot;,&quot;given&quot;:&quot;G T&quot;,&quot;parse-names&quot;:false,&quot;dropping-particle&quot;:&quot;&quot;,&quot;non-dropping-particle&quot;:&quot;&quot;},{&quot;family&quot;:&quot;DuLong&quot;,&quot;given&quot;:&quot;C&quot;,&quot;parse-names&quot;:false,&quot;dropping-particle&quot;:&quot;&quot;,&quot;non-dropping-particle&quot;:&quot;&quot;},{&quot;family&quot;:&quot;Song&quot;,&quot;given&quot;:&quot;M&quot;,&quot;parse-names&quot;:false,&quot;dropping-particle&quot;:&quot;&quot;,&quot;non-dropping-particle&quot;:&quot;&quot;},{&quot;family&quot;:&quot;Nguyen&quot;,&quot;given&quot;:&quot;L H&quot;,&quot;parse-names&quot;:false,&quot;dropping-particle&quot;:&quot;&quot;,&quot;non-dropping-particle&quot;:&quot;&quot;},{&quot;family&quot;:&quot;Mallick&quot;,&quot;given&quot;:&quot;H&quot;,&quot;parse-names&quot;:false,&quot;dropping-particle&quot;:&quot;&quot;,&quot;non-dropping-particle&quot;:&quot;&quot;},{&quot;family&quot;:&quot;Rimm&quot;,&quot;given&quot;:&quot;E B&quot;,&quot;parse-names&quot;:false,&quot;dropping-particle&quot;:&quot;&quot;,&quot;non-dropping-particle&quot;:&quot;&quot;},{&quot;family&quot;:&quot;Izard&quot;,&quot;given&quot;:&quot;J&quot;,&quot;parse-names&quot;:false,&quot;dropping-particle&quot;:&quot;&quot;,&quot;non-dropping-particle&quot;:&quot;&quot;},{&quot;family&quot;:&quot;Huttenhower&quot;,&quot;given&quot;:&quot;C&quot;,&quot;parse-names&quot;:false,&quot;dropping-particle&quot;:&quot;&quot;,&quot;non-dropping-particle&quot;:&quot;&quot;},{&quot;family&quot;:&quot;Chan&quot;,&quot;given&quot;:&quot;A T&quot;,&quot;parse-names&quot;:false,&quot;dropping-particle&quot;:&quot;&quot;,&quot;non-dropping-particle&quot;:&quot;&quot;}],&quot;container-title&quot;:&quot;Nat Microbiol&quot;,&quot;DOI&quot;:&quot;10.1038/s41564-017-0096-0&quot;,&quot;ISSN&quot;:&quot;2058-5276 (Electronic)\r2058-5276 (Linking)&quot;,&quot;PMID&quot;:&quot;29335554&quot;,&quot;URL&quot;:&quot;https://www.ncbi.nlm.nih.gov/pubmed/29335554&quot;,&quot;issued&quot;:{&quot;date-parts&quot;:[[2018]]},&quot;page&quot;:&quot;347-355&quot;,&quot;edition&quot;:&quot;2018/01/18&quot;,&quot;issue&quot;:&quot;3&quot;,&quot;volume&quot;:&quot;3&quot;},&quot;isTemporary&quot;:false}],&quot;properties&quot;:{&quot;noteIndex&quot;:0},&quot;isEdited&quot;:false,&quot;manualOverride&quot;:{&quot;isManuallyOverridden&quot;:false,&quot;citeprocText&quot;:&quot;(David et al., 2014; Jalanka-Tuovinen et al., 2011; Mehta et al., 2018)&quot;,&quot;manualOverrideText&quot;:&quot;&quot;},&quot;citationTag&quot;:&quot;MENDELEY_CITATION_v3_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&quot;},{&quot;citationID&quot;:&quot;MENDELEY_CITATION_75c44690-fa9b-41a0-81f7-f81f9fe5dcfc&quot;,&quot;citationItems&quot;:[{&quot;id&quot;:&quot;f7b7e8b8-693b-3991-b4e7-2535f73a462d&quot;,&quot;itemData&quot;:{&quot;type&quot;:&quot;article-journal&quot;,&quot;id&quot;:&quot;f7b7e8b8-693b-3991-b4e7-2535f73a462d&quot;,&quot;title&quot;:&quot;The resilience of the intestinal microbiota influences health and disease&quot;,&quot;author&quot;:[{&quot;family&quot;:&quot;Sommer&quot;,&quot;given&quot;:&quot;F&quot;,&quot;parse-names&quot;:false,&quot;dropping-particle&quot;:&quot;&quot;,&quot;non-dropping-particle&quot;:&quot;&quot;},{&quot;family&quot;:&quot;Anderson&quot;,&quot;given&quot;:&quot;J M&quot;,&quot;parse-names&quot;:false,&quot;dropping-particle&quot;:&quot;&quot;,&quot;non-dropping-particle&quot;:&quot;&quot;},{&quot;family&quot;:&quot;Bharti&quot;,&quot;given&quot;:&quot;R&quot;,&quot;parse-names&quot;:false,&quot;dropping-particle&quot;:&quot;&quot;,&quot;non-dropping-particle&quot;:&quot;&quot;},{&quot;family&quot;:&quot;Raes&quot;,&quot;given&quot;:&quot;J&quot;,&quot;parse-names&quot;:false,&quot;dropping-particle&quot;:&quot;&quot;,&quot;non-dropping-particle&quot;:&quot;&quot;},{&quot;family&quot;:&quot;Rosenstiel&quot;,&quot;given&quot;:&quot;P&quot;,&quot;parse-names&quot;:false,&quot;dropping-particle&quot;:&quot;&quot;,&quot;non-dropping-particle&quot;:&quot;&quot;}],&quot;container-title&quot;:&quot;Nat. Rev. Microbiol.&quot;,&quot;DOI&quot;:&quot;10.1038/nrmicro.2017.58&quot;,&quot;ISSN&quot;:&quot;1740-1534 (Electronic)\r1740-1526 (Linking)&quot;,&quot;PMID&quot;:&quot;28626231&quot;,&quot;URL&quot;:&quot;https://www.ncbi.nlm.nih.gov/pubmed/28626231&quot;,&quot;issued&quot;:{&quot;date-parts&quot;:[[2017]]},&quot;page&quot;:&quot;630-638&quot;,&quot;edition&quot;:&quot;2017/06/20&quot;,&quot;issue&quot;:&quot;10&quot;,&quot;volume&quot;:&quot;15&quot;},&quot;isTemporary&quot;:false},{&quot;id&quot;:&quot;388633d3-92b8-340b-9bbc-2e86c99a56d4&quot;,&quot;itemData&quot;:{&quot;type&quot;:&quot;article-journal&quot;,&quot;id&quot;:&quot;388633d3-92b8-340b-9bbc-2e86c99a56d4&quot;,&quot;title&quot;:&quot;Diversity, stability and resilience of the human gut microbiota&quot;,&quot;author&quot;:[{&quot;family&quot;:&quot;Lozupone&quot;,&quot;given&quot;:&quot;C A&quot;,&quot;parse-names&quot;:false,&quot;dropping-particle&quot;:&quot;&quot;,&quot;non-dropping-particle&quot;:&quot;&quot;},{&quot;family&quot;:&quot;Stombaugh&quot;,&quot;given&quot;:&quot;J I&quot;,&quot;parse-names&quot;:false,&quot;dropping-particle&quot;:&quot;&quot;,&quot;non-dropping-particle&quot;:&quot;&quot;},{&quot;family&quot;:&quot;Gordon&quot;,&quot;given&quot;:&quot;J I&quot;,&quot;parse-names&quot;:false,&quot;dropping-particle&quot;:&quot;&quot;,&quot;non-dropping-particle&quot;:&quot;&quot;},{&quot;family&quot;:&quot;Jansson&quot;,&quot;given&quot;:&quot;J K&quot;,&quot;parse-names&quot;:false,&quot;dropping-particle&quot;:&quot;&quot;,&quot;non-dropping-particle&quot;:&quot;&quot;},{&quot;family&quot;:&quot;Knight&quot;,&quot;given&quot;:&quot;R&quot;,&quot;parse-names&quot;:false,&quot;dropping-particle&quot;:&quot;&quot;,&quot;non-dropping-particle&quot;:&quot;&quot;}],&quot;container-title&quot;:&quot;Nature&quot;,&quot;DOI&quot;:&quot;10.1038/nature11550&quot;,&quot;ISSN&quot;:&quot;1476-4687 (Electronic)\r0028-0836 (Linking)&quot;,&quot;PMID&quot;:&quot;22972295&quot;,&quot;URL&quot;:&quot;https://www.ncbi.nlm.nih.gov/pubmed/22972295&quot;,&quot;issued&quot;:{&quot;date-parts&quot;:[[2012]]},&quot;page&quot;:&quot;220-230&quot;,&quot;edition&quot;:&quot;2012/09/14&quot;,&quot;issue&quot;:&quot;7415&quot;,&quot;volume&quot;:&quot;489&quot;},&quot;isTemporary&quot;:false},{&quot;id&quot;:&quot;8cc9e851-6106-3aa4-803c-b024774dace9&quot;,&quot;itemData&quot;:{&quot;type&quot;:&quot;article-journal&quot;,&quot;id&quot;:&quot;8cc9e851-6106-3aa4-803c-b024774dace9&quot;,&quot;title&quot;:&quot;Host lifestyle affects human microbiota on daily timescales&quot;,&quot;author&quot;:[{&quot;family&quot;:&quot;David&quot;,&quot;given&quot;:&quot;L A&quot;,&quot;parse-names&quot;:false,&quot;dropping-particle&quot;:&quot;&quot;,&quot;non-dropping-particle&quot;:&quot;&quot;},{&quot;family&quot;:&quot;Materna&quot;,&quot;given&quot;:&quot;A C&quot;,&quot;parse-names&quot;:false,&quot;dropping-particle&quot;:&quot;&quot;,&quot;non-dropping-particle&quot;:&quot;&quot;},{&quot;family&quot;:&quot;Friedman&quot;,&quot;given&quot;:&quot;J&quot;,&quot;parse-names&quot;:false,&quot;dropping-particle&quot;:&quot;&quot;,&quot;non-dropping-particle&quot;:&quot;&quot;},{&quot;family&quot;:&quot;Campos-Baptista&quot;,&quot;given&quot;:&quot;M I&quot;,&quot;parse-names&quot;:false,&quot;dropping-particle&quot;:&quot;&quot;,&quot;non-dropping-particle&quot;:&quot;&quot;},{&quot;family&quot;:&quot;Blackburn&quot;,&quot;given&quot;:&quot;M C&quot;,&quot;parse-names&quot;:false,&quot;dropping-particle&quot;:&quot;&quot;,&quot;non-dropping-particle&quot;:&quot;&quot;},{&quot;family&quot;:&quot;Perrotta&quot;,&quot;given&quot;:&quot;A&quot;,&quot;parse-names&quot;:false,&quot;dropping-particle&quot;:&quot;&quot;,&quot;non-dropping-particle&quot;:&quot;&quot;},{&quot;family&quot;:&quot;Erdman&quot;,&quot;given&quot;:&quot;S E&quot;,&quot;parse-names&quot;:false,&quot;dropping-particle&quot;:&quot;&quot;,&quot;non-dropping-particle&quot;:&quot;&quot;},{&quot;family&quot;:&quot;Alm&quot;,&quot;given&quot;:&quot;E J&quot;,&quot;parse-names&quot;:false,&quot;dropping-particle&quot;:&quot;&quot;,&quot;non-dropping-particle&quot;:&quot;&quot;}],&quot;container-title&quot;:&quot;Genome Biol&quot;,&quot;DOI&quot;:&quot;10.1186/gb-2014-15-7-r89&quot;,&quot;ISSN&quot;:&quot;1474-760X (Electronic)\r1474-7596 (Linking)&quot;,&quot;PMID&quot;:&quot;25146375&quot;,&quot;URL&quot;:&quot;https://www.ncbi.nlm.nih.gov/pubmed/25146375&quot;,&quot;issued&quot;:{&quot;date-parts&quot;:[[2014]]},&quot;page&quot;:&quot;R89&quot;,&quot;edition&quot;:&quot;2014/08/26&quot;,&quot;issue&quot;:&quot;7&quot;,&quot;volume&quot;:&quot;15&quot;},&quot;isTemporary&quot;:false}],&quot;properties&quot;:{&quot;noteIndex&quot;:0},&quot;isEdited&quot;:false,&quot;manualOverride&quot;:{&quot;isManuallyOverridden&quot;:false,&quot;citeprocText&quot;:&quot;(David et al., 2014; Lozupone et al., 2012; Sommer et al., 2017)&quot;,&quot;manualOverrideText&quot;:&quot;&quot;},&quot;citationTag&quot;:&quot;MENDELEY_CITATION_v3_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&quot;},{&quot;citationID&quot;:&quot;MENDELEY_CITATION_9ffd4530-5e61-47bf-94bb-3ab09eed9900&quot;,&quot;citationItems&quot;:[{&quot;id&quot;:&quot;345dcc2b-c44a-31e8-a336-3b4580e917b3&quot;,&quot;itemData&quot;:{&quot;type&quot;:&quot;article-journal&quot;,&quot;id&quot;:&quot;345dcc2b-c44a-31e8-a336-3b4580e917b3&quot;,&quot;title&quot;:&quot;Incomplete recovery and individualized responses of the human distal gut microbiota to repeated antibiotic perturbation&quot;,&quot;author&quot;:[{&quot;family&quot;:&quot;Dethlefsen&quot;,&quot;given&quot;:&quot;L&quot;,&quot;parse-names&quot;:false,&quot;dropping-particle&quot;:&quot;&quot;,&quot;non-dropping-particle&quot;:&quot;&quot;},{&quot;family&quot;:&quot;Relman&quot;,&quot;given&quot;:&quot;D A&quot;,&quot;parse-names&quot;:false,&quot;dropping-particle&quot;:&quot;&quot;,&quot;non-dropping-particle&quot;:&quot;&quot;}],&quot;container-title&quot;:&quot;Proc. Natl. Acad. Sci. U. S. A.&quot;,&quot;DOI&quot;:&quot;10.1073/pnas.1000087107&quot;,&quot;ISSN&quot;:&quot;1091-6490 (Electronic)\r0027-8424 (Linking)&quot;,&quot;PMID&quot;:&quot;20847294&quot;,&quot;URL&quot;:&quot;https://www.ncbi.nlm.nih.gov/pubmed/20847294&quot;,&quot;issued&quot;:{&quot;date-parts&quot;:[[2011]]},&quot;page&quot;:&quot;4554-4561&quot;,&quot;edition&quot;:&quot;2010/09/18&quot;,&quot;volume&quot;:&quot;108 Suppl 1&quot;},&quot;isTemporary&quot;:false}],&quot;properties&quot;:{&quot;noteIndex&quot;:0},&quot;isEdited&quot;:false,&quot;manualOverride&quot;:{&quot;isManuallyOverridden&quot;:false,&quot;citeprocText&quot;:&quot;(Dethlefsen &amp;#38; Relman, 2011)&quot;,&quot;manualOverrideText&quot;:&quot;&quot;},&quot;citationTag&quot;:&quot;MENDELEY_CITATION_v3_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&quot;},{&quot;citationID&quot;:&quot;MENDELEY_CITATION_cb53f50f-242e-44da-bcc0-cca5d2980fc8&quot;,&quot;citationItems&quot;:[{&quot;id&quot;:&quot;29870673-8aa8-3aad-a032-045717856d91&quot;,&quot;itemData&quot;:{&quot;type&quot;:&quot;article-journal&quot;,&quot;id&quot;:&quot;29870673-8aa8-3aad-a032-045717856d91&quot;,&quot;title&quot;:&quot;Integrated multi-omics of the human gut microbiome in a case study of familial type 1 diabetes&quot;,&quot;author&quot;:[{&quot;family&quot;:&quot;Heintz-Buschart&quot;,&quot;given&quot;:&quot;A&quot;,&quot;parse-names&quot;:false,&quot;dropping-particle&quot;:&quot;&quot;,&quot;non-dropping-particle&quot;:&quot;&quot;},{&quot;family&quot;:&quot;May&quot;,&quot;given&quot;:&quot;P&quot;,&quot;parse-names&quot;:false,&quot;dropping-particle&quot;:&quot;&quot;,&quot;non-dropping-particle&quot;:&quot;&quot;},{&quot;family&quot;:&quot;Laczny&quot;,&quot;given&quot;:&quot;C C&quot;,&quot;parse-names&quot;:false,&quot;dropping-particle&quot;:&quot;&quot;,&quot;non-dropping-particle&quot;:&quot;&quot;},{&quot;family&quot;:&quot;Lebrun&quot;,&quot;given&quot;:&quot;L A&quot;,&quot;parse-names&quot;:false,&quot;dropping-particle&quot;:&quot;&quot;,&quot;non-dropping-particle&quot;:&quot;&quot;},{&quot;family&quot;:&quot;Bellora&quot;,&quot;given&quot;:&quot;C&quot;,&quot;parse-names&quot;:false,&quot;dropping-particle&quot;:&quot;&quot;,&quot;non-dropping-particle&quot;:&quot;&quot;},{&quot;family&quot;:&quot;Krishna&quot;,&quot;given&quot;:&quot;A&quot;,&quot;parse-names&quot;:false,&quot;dropping-particle&quot;:&quot;&quot;,&quot;non-dropping-particle&quot;:&quot;&quot;},{&quot;family&quot;:&quot;Wampach&quot;,&quot;given&quot;:&quot;L&quot;,&quot;parse-names&quot;:false,&quot;dropping-particle&quot;:&quot;&quot;,&quot;non-dropping-particle&quot;:&quot;&quot;},{&quot;family&quot;:&quot;Schneider&quot;,&quot;given&quot;:&quot;J G&quot;,&quot;parse-names&quot;:false,&quot;dropping-particle&quot;:&quot;&quot;,&quot;non-dropping-particle&quot;:&quot;&quot;},{&quot;family&quot;:&quot;Hogan&quot;,&quot;given&quot;:&quot;A&quot;,&quot;parse-names&quot;:false,&quot;dropping-particle&quot;:&quot;&quot;,&quot;non-dropping-particle&quot;:&quot;&quot;},{&quot;family&quot;:&quot;Beaufort&quot;,&quot;given&quot;:&quot;C&quot;,&quot;parse-names&quot;:false,&quot;dropping-particle&quot;:&quot;&quot;,&quot;non-dropping-particle&quot;:&quot;de&quot;},{&quot;family&quot;:&quot;Wilmes&quot;,&quot;given&quot;:&quot;P&quot;,&quot;parse-names&quot;:false,&quot;dropping-particle&quot;:&quot;&quot;,&quot;non-dropping-particle&quot;:&quot;&quot;}],&quot;container-title&quot;:&quot;Nat. Microbiol.&quot;,&quot;DOI&quot;:&quot;10.1038/nmicrobiol.2016.180&quot;,&quot;ISSN&quot;:&quot;2058-5276 (Electronic)\r2058-5276 (Linking)&quot;,&quot;PMID&quot;:&quot;27723761&quot;,&quot;URL&quot;:&quot;https://www.ncbi.nlm.nih.gov/pubmed/27723761&quot;,&quot;issued&quot;:{&quot;date-parts&quot;:[[2016]]},&quot;page&quot;:&quot;16180&quot;,&quot;edition&quot;:&quot;2016/10/11&quot;,&quot;volume&quot;:&quot;2&quot;},&quot;isTemporary&quot;:false}],&quot;properties&quot;:{&quot;noteIndex&quot;:0},&quot;isEdited&quot;:false,&quot;manualOverride&quot;:{&quot;isManuallyOverridden&quot;:false,&quot;citeprocText&quot;:&quot;(Heintz-Buschart et al., 2016)&quot;,&quot;manualOverrideText&quot;:&quot;&quot;},&quot;citationTag&quot;:&quot;MENDELEY_CITATION_v3_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&quot;},{&quot;citationID&quot;:&quot;MENDELEY_CITATION_b8229a8e-fad5-4721-bf7c-a4984c03f91b&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jgyMjlhOGUtZmFkNS00NzIxLWJmN2MtYTQ5ODRjMDNmOTFi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b8d271d0-e635-4ff2-a274-e1dda8c8d5f7&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YjhkMjcxZDAtZTYzNS00ZmYyLWEyNzQtZTFkZGE4YzhkNWY3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2a9865ce-0cc7-485e-8fe9-d7c5e9c96f3d&quot;,&quot;citationItems&quot;:[{&quot;id&quot;:&quot;3136c719-197f-36b0-b28c-e386e6819779&quot;,&quot;itemData&quot;:{&quot;type&quot;:&quot;article-journal&quot;,&quot;id&quot;:&quot;3136c719-197f-36b0-b28c-e386e6819779&quot;,&quot;title&quot;:&quot;The dynamics and regulators of cell fate decisions are revealed by pseudotemporal ordering of single cells&quot;,&quot;author&quot;:[{&quot;family&quot;:&quot;Trapnell&quot;,&quot;given&quot;:&quot;C&quot;,&quot;parse-names&quot;:false,&quot;dropping-particle&quot;:&quot;&quot;,&quot;non-dropping-particle&quot;:&quot;&quot;},{&quot;family&quot;:&quot;Cacchiarelli&quot;,&quot;given&quot;:&quot;D&quot;,&quot;parse-names&quot;:false,&quot;dropping-particle&quot;:&quot;&quot;,&quot;non-dropping-particle&quot;:&quot;&quot;},{&quot;family&quot;:&quot;Grimsby&quot;,&quot;given&quot;:&quot;J&quot;,&quot;parse-names&quot;:false,&quot;dropping-particle&quot;:&quot;&quot;,&quot;non-dropping-particle&quot;:&quot;&quot;},{&quot;family&quot;:&quot;Pokharel&quot;,&quot;given&quot;:&quot;P&quot;,&quot;parse-names&quot;:false,&quot;dropping-particle&quot;:&quot;&quot;,&quot;non-dropping-particle&quot;:&quot;&quot;},{&quot;family&quot;:&quot;Li&quot;,&quot;given&quot;:&quot;S&quot;,&quot;parse-names&quot;:false,&quot;dropping-particle&quot;:&quot;&quot;,&quot;non-dropping-particle&quot;:&quot;&quot;},{&quot;family&quot;:&quot;Morse&quot;,&quot;given&quot;:&quot;M&quot;,&quot;parse-names&quot;:false,&quot;dropping-particle&quot;:&quot;&quot;,&quot;non-dropping-particle&quot;:&quot;&quot;},{&quot;family&quot;:&quot;Lennon&quot;,&quot;given&quot;:&quot;N J&quot;,&quot;parse-names&quot;:false,&quot;dropping-particle&quot;:&quot;&quot;,&quot;non-dropping-particle&quot;:&quot;&quot;},{&quot;family&quot;:&quot;Livak&quot;,&quot;given&quot;:&quot;K J&quot;,&quot;parse-names&quot;:false,&quot;dropping-particle&quot;:&quot;&quot;,&quot;non-dropping-particle&quot;:&quot;&quot;},{&quot;family&quot;:&quot;Mikkelsen&quot;,&quot;given&quot;:&quot;T S&quot;,&quot;parse-names&quot;:false,&quot;dropping-particle&quot;:&quot;&quot;,&quot;non-dropping-particle&quot;:&quot;&quot;},{&quot;family&quot;:&quot;Rinn&quot;,&quot;given&quot;:&quot;J L&quot;,&quot;parse-names&quot;:false,&quot;dropping-particle&quot;:&quot;&quot;,&quot;non-dropping-particle&quot;:&quot;&quot;}],&quot;container-title&quot;:&quot;Nat. Biotechnol.&quot;,&quot;DOI&quot;:&quot;10.1038/nbt.2859&quot;,&quot;ISSN&quot;:&quot;1546-1696 (Electronic)\r1087-0156 (Linking)&quot;,&quot;PMID&quot;:&quot;24658644&quot;,&quot;URL&quot;:&quot;https://www.ncbi.nlm.nih.gov/pubmed/24658644&quot;,&quot;issued&quot;:{&quot;date-parts&quot;:[[2014]]},&quot;page&quot;:&quot;381-386&quot;,&quot;edition&quot;:&quot;2014/03/25&quot;,&quot;issue&quot;:&quot;4&quot;,&quot;volume&quot;:&quot;32&quot;},&quot;isTemporary&quot;:false},{&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 Trapnell et al., 2014)&quot;,&quot;manualOverrideText&quot;:&quot;&quot;},&quot;citationTag&quot;:&quot;MENDELEY_CITATION_v3_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&quot;},{&quot;citationID&quot;:&quot;MENDELEY_CITATION_ec0065ef-57ed-4c22-9847-7ff84db99c93&quot;,&quot;citationItems&quot;:[{&quot;id&quot;:&quot;4b629682-722e-3a5b-8ce4-4cc316b07b39&quot;,&quot;itemData&quot;:{&quot;type&quot;:&quot;article-journal&quot;,&quot;id&quot;:&quot;4b629682-722e-3a5b-8ce4-4cc316b07b39&quot;,&quot;title&quot;:&quot;New genus, Coprococcus, twelve new species, and emended descriptions of four previously described species of bacteria from human feces&quot;,&quot;author&quot;:[{&quot;family&quot;:&quot;Holdeman&quot;,&quot;given&quot;:&quot;L.&quot;,&quot;parse-names&quot;:false,&quot;dropping-particle&quot;:&quot;v.&quot;,&quot;non-dropping-particle&quot;:&quot;&quot;},{&quot;family&quot;:&quot;Moore&quot;,&quot;given&quot;:&quot;W. E.C.&quot;,&quot;parse-names&quot;:false,&quot;dropping-particle&quot;:&quot;&quot;,&quot;non-dropping-particle&quot;:&quot;&quot;}],&quot;container-title&quot;:&quot;International Journal of Systematic Bacteriology&quot;,&quot;accessed&quot;:{&quot;date-parts&quot;:[[2021,11,30]]},&quot;DOI&quot;:&quot;10.1099/00207713-24-2-260/CITE/REFWORKS&quot;,&quot;ISSN&quot;:&quot;00207713&quot;,&quot;URL&quot;:&quot;https://www.microbiologyresearch.org/content/journal/ijsem/10.1099/00207713-24-2-260&quot;,&quot;issued&quot;:{&quot;date-parts&quot;:[[1974,4,1]]},&quot;page&quot;:&quot;260-277&quot;,&quot;abstract&quot;:&quot;A new genus of anaerobic cocci, Coprococcus, and 12 new species of anaerobes, C. eutactus, C. catus, C. comes, Ruminococcus callidus, R. torques, Streptococcus hansenii, Bacteroides eggerthii, Eubacterium eligens, E. formicigenerans, E. hallii, Lactobacillus rogosae, and Clostridium nexile, are described. Emended descriptions and proposed neotype strains for Streptococcus constellatus (Prevot) comb. nov., S. morbillorum (Prevot) comb. nov., S. intermedius Prevot, and Eubacterium biforme (Eggerth) Prevot are presented.&quot;,&quot;publisher&quot;:&quot;Microbiology Society&quot;,&quot;issue&quot;:&quot;2&quot;,&quot;volume&quot;:&quot;24&quot;},&quot;isTemporary&quot;:false},{&quot;id&quot;:&quot;d1f01dda-dd57-30e9-876d-f8d5810b45bf&quot;,&quot;itemData&quot;:{&quot;type&quot;:&quot;article-journal&quot;,&quot;id&quot;:&quot;d1f01dda-dd57-30e9-876d-f8d5810b45bf&quot;,&quot;title&quot;:&quot;Diversity, metabolism and microbial ecology of butyrate-producing bacteria from the human large intestine&quot;,&quot;author&quot;:[{&quot;family&quot;:&quot;Louis&quot;,&quot;given&quot;:&quot;Petra&quot;,&quot;parse-names&quot;:false,&quot;dropping-particle&quot;:&quot;&quot;,&quot;non-dropping-particle&quot;:&quot;&quot;},{&quot;family&quot;:&quot;Flint&quot;,&quot;given&quot;:&quot;Harry J.&quot;,&quot;parse-names&quot;:false,&quot;dropping-particle&quot;:&quot;&quot;,&quot;non-dropping-particle&quot;:&quot;&quot;}],&quot;container-title&quot;:&quot;FEMS Microbiology Letters&quot;,&quot;accessed&quot;:{&quot;date-parts&quot;:[[2021,11,30]]},&quot;DOI&quot;:&quot;10.1111/J.1574-6968.2009.01514.X&quot;,&quot;ISSN&quot;:&quot;0378-1097&quot;,&quot;PMID&quot;:&quot;19222573&quot;,&quot;URL&quot;:&quot;https://academic.oup.com/femsle/article/294/1/1/468786&quot;,&quot;issued&quot;:{&quot;date-parts&quot;:[[2009,5,1]]},&quot;page&quot;:&quot;1-8&quot;,&quot;abstract&quot;:&quot;Butyrate-producing bacteria play a key role in colonic health in humans. This review provides an overview of the current knowledge of the diversity, metabolism and microbial ecology of this functionally important group of bacteria. Human colonic butyrate producers are Gram-positive firmicutes, but are phylogenetically diverse, with the two most abundant groups related to Eubacterium rectale/Roseburia spp. and to Faecalibacterium prausnitzii. Five different arrangements have been identified for the genes of the central pathway involved in butyrate synthesis, while in most cases butyryl-CoA : acetate CoA-transferase, rather than butyrate kinase, appears to perform the final step in butyrate synthesis. Mechanisms have been proposed recently in non-gut Clostridium spp. whereby butyrate synthesis can result in energy generation via both substrate-level phosphorylation and proton gradients. Here we suggest that these mechanisms also apply to the majority of butyrate producers from the human colon. The roles of these bacteria in the gut community and their influence on health are now being uncovered, taking advantage of the availability of cultured isolates and molecular methodologies. Populations of F. prausnitzii are reported to be decreased in Crohn's disease, for example, while populations of Roseburia relatives appear to be particularly sensitive to the diet composition in human volunteer studies. © 2009 Federation of European Microbiological Societies. Published by Blackwell Publishing Ltd. All rights reserved.&quot;,&quot;publisher&quot;:&quot;Oxford Academic&quot;,&quot;issue&quot;:&quot;1&quot;,&quot;volume&quot;:&quot;294&quot;},&quot;isTemporary&quot;:false},{&quot;id&quot;:&quot;7475ec15-49d3-3e4d-aeb8-b6725f287b15&quot;,&quot;itemData&quot;:{&quot;type&quot;:&quot;article-journal&quot;,&quot;id&quot;:&quot;7475ec15-49d3-3e4d-aeb8-b6725f287b15&quot;,&quot;title&quot;:&quot;Anaerostipes hadrus comb. nov., a dominant species within the human colonic microbiota; reclassification of Eubacterium hadrum Moore et al. 1976&quot;,&quot;author&quot;:[{&quot;family&quot;:&quot;Allen-Vercoe&quot;,&quot;given&quot;:&quot;Emma&quot;,&quot;parse-names&quot;:false,&quot;dropping-particle&quot;:&quot;&quot;,&quot;non-dropping-particle&quot;:&quot;&quot;},{&quot;family&quot;:&quot;Daigneault&quot;,&quot;given&quot;:&quot;Michelle&quot;,&quot;parse-names&quot;:false,&quot;dropping-particle&quot;:&quot;&quot;,&quot;non-dropping-particle&quot;:&quot;&quot;},{&quot;family&quot;:&quot;White&quot;,&quot;given&quot;:&quot;Aaron&quot;,&quot;parse-names&quot;:false,&quot;dropping-particle&quot;:&quot;&quot;,&quot;non-dropping-particle&quot;:&quot;&quot;},{&quot;family&quot;:&quot;Panaccione&quot;,&quot;given&quot;:&quot;Remo&quot;,&quot;parse-names&quot;:false,&quot;dropping-particle&quot;:&quot;&quot;,&quot;non-dropping-particle&quot;:&quot;&quot;},{&quot;family&quot;:&quot;Duncan&quot;,&quot;given&quot;:&quot;Sylvia H.&quot;,&quot;parse-names&quot;:false,&quot;dropping-particle&quot;:&quot;&quot;,&quot;non-dropping-particle&quot;:&quot;&quot;},{&quot;family&quot;:&quot;Flint&quot;,&quot;given&quot;:&quot;Harry J.&quot;,&quot;parse-names&quot;:false,&quot;dropping-particle&quot;:&quot;&quot;,&quot;non-dropping-particle&quot;:&quot;&quot;},{&quot;family&quot;:&quot;O'Neal&quot;,&quot;given&quot;:&quot;Lindsey&quot;,&quot;parse-names&quot;:false,&quot;dropping-particle&quot;:&quot;&quot;,&quot;non-dropping-particle&quot;:&quot;&quot;},{&quot;family&quot;:&quot;Lawson&quot;,&quot;given&quot;:&quot;Paul A.&quot;,&quot;parse-names&quot;:false,&quot;dropping-particle&quot;:&quot;&quot;,&quot;non-dropping-particle&quot;:&quot;&quot;}],&quot;container-title&quot;:&quot;Anaerobe&quot;,&quot;accessed&quot;:{&quot;date-parts&quot;:[[2021,11,30]]},&quot;DOI&quot;:&quot;10.1016/J.ANAEROBE.2012.09.002&quot;,&quot;ISSN&quot;:&quot;1075-9964&quot;,&quot;PMID&quot;:&quot;22982042&quot;,&quot;issued&quot;:{&quot;date-parts&quot;:[[2012,10,1]]},&quot;page&quot;:&quot;523-529&quot;,&quot;abstract&quot;:&quot;Recent molecular analyses suggest that bacteria related to strains SS2/1 and SSC/2, previously reported to be distantly related to Anaerostipes caccae NCIMB 13811T, represent one of the ten most abundant phylotypes detected in adult human faecal samples. These two strains were isolated as d-lactate-utilizing bacteria from faecal samples of a healthy individual. We show here that they share &gt;99.9% similarity in 16S rRNA gene sequence with a new butyrate-producing isolate recovered from a colonic biopsy of a Crohn's disease patient, and also with the sequence reported recently for Eubacterium hadrum ATCC 29173T. Biochemical profiling using API Rapid ID 32A and API ZYM test systems confirmed a close phenotypic similarity to E. hadrum ATCC 29173T, but also indicated that the description of this species should be expanded to include the ability to produce butyrate from d-lactate and acetate. Phylogenetic analysis confirmed an affinity between E. hadrum and members of the genus Anaerostipes (92.3-94.2% sequence similarity) belonging to the family Lachnospiraceae (formerly Clostridium cluster XIVa). Based on phylogenetic, phenotypic and chemotaxonomic evidence it is proposed that E. hadrum be transferred to the genus Anaerostipes with the name Anaerostipes hadrus comb. nov. The type strain of A. hadrus comb. nov. is =ATCC 29173T (=DSM 3319T = VP 82-52T). © 2012 Elsevier Ltd.&quot;,&quot;publisher&quot;:&quot;Academic Press&quot;,&quot;issue&quot;:&quot;5&quot;,&quot;volume&quot;:&quot;18&quot;},&quot;isTemporary&quot;:false}],&quot;properties&quot;:{&quot;noteIndex&quot;:0},&quot;isEdited&quot;:false,&quot;manualOverride&quot;:{&quot;isManuallyOverridden&quot;:false,&quot;citeprocText&quot;:&quot;(Allen-Vercoe et al., 2012; Holdeman &amp;#38; Moore, 1974; Louis &amp;#38; Flint, 2009)&quot;,&quot;manualOverrideText&quot;:&quot;&quot;},&quot;citationTag&quot;:&quot;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&quot;},{&quot;citationID&quot;:&quot;MENDELEY_CITATION_8da50de7-31e8-4b74-b601-a8e9ab7f3df5&quot;,&quot;citationItems&quot;:[{&quot;id&quot;:&quot;6ddb8470-d631-36dc-8466-223e6b544d0d&quot;,&quot;itemData&quot;:{&quot;type&quot;:&quot;article-journal&quot;,&quot;id&quot;:&quot;6ddb8470-d631-36dc-8466-223e6b544d0d&quot;,&quot;title&quot;:&quot;Reclassification of Ruminococcus obeum as Blautia obeum comb. nov&quot;,&quot;author&quot;:[{&quot;family&quot;:&quot;Lawson&quot;,&quot;given&quot;:&quot;Paul A.&quot;,&quot;parse-names&quot;:false,&quot;dropping-particle&quot;:&quot;&quot;,&quot;non-dropping-particle&quot;:&quot;&quot;},{&quot;family&quot;:&quot;Finegold&quot;,&quot;given&quot;:&quot;Sydney M.&quot;,&quot;parse-names&quot;:false,&quot;dropping-particle&quot;:&quot;&quot;,&quot;non-dropping-particle&quot;:&quot;&quot;}],&quot;container-title&quot;:&quot;International Journal of Systematic and Evolutionary Microbiology&quot;,&quot;accessed&quot;:{&quot;date-parts&quot;:[[2021,11,30]]},&quot;DOI&quot;:&quot;10.1099/IJS.0.000015/CITE/REFWORKS&quot;,&quot;ISSN&quot;:&quot;14665026&quot;,&quot;PMID&quot;:&quot;25481290&quot;,&quot;URL&quot;:&quot;https://www.microbiologyresearch.org/content/journal/ijsem/10.1099/ijs.0.000015&quot;,&quot;issued&quot;:{&quot;date-parts&quot;:[[2015,3,1]]},&quot;page&quot;:&quot;789-793&quot;,&quot;abstract&quot;:&quot;During our previous studies we reclassified Clostridium coccoides and a number of misclassified ruminococci into a novel genus Blautia within the family Lachnospiraceae. However, the Rules of the Bacteriological Code currently require that the types of all species and subspecies with new names (including new combinations) be deposited in two different collections in two different countries. The type strain of Ruminococcus obeum was, at that period in time, only deposited in the American Type Culture Collection (ATCC) and a second independent deposit, as required by the Code, was not available. Consequently, the transfer of this species to the genus Blautia could not be made, because the resulting species name would not conform to the Rules governing the valid publication of species names and deposit of type material (Rules 27 and 30) and consequently would not be considered to be validly published. This resulted in a nomenclatural and taxonomic anomaly with R. obeum being phylogenetically placed among members of the genus Blautia with 16S rRNA gene sequence similarities of between 91.8 and 96.6%. In order to rectify this unsatisfactory situation, through our discussions with the ATCC, the deposit of strain R. obeum ATCC 29174T to the DSMZ as strain number DSM 25238T was completed. Hence, the transfer of R. obeum to the genus Blautia as Blautia obeum comb. nov. is now proposed. The type strain is ATCC 29174T (=DSM 25238T=KCTC 15206T).&quot;,&quot;publisher&quot;:&quot;Society for General Microbiology&quot;,&quot;issue&quot;:&quot;3&quot;,&quot;volume&quot;:&quot;65&quot;},&quot;isTemporary&quot;:false}],&quot;properties&quot;:{&quot;noteIndex&quot;:0},&quot;isEdited&quot;:false,&quot;manualOverride&quot;:{&quot;isManuallyOverridden&quot;:false,&quot;citeprocText&quot;:&quot;(Lawson &amp;#38; Finegold, 2015)&quot;,&quot;manualOverrideText&quot;:&quot;&quot;},&quot;citationTag&quot;:&quot;MENDELEY_CITATION_v3_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&quot;},{&quot;citationID&quot;:&quot;MENDELEY_CITATION_a91f30ae-133b-4a76-b5d6-416a823fd0cc&quot;,&quot;citationItems&quot;:[{&quot;id&quot;:&quot;f195f5a6-0e4a-3017-8df1-12dc551b8163&quot;,&quot;itemData&quot;:{&quot;type&quot;:&quot;article-journal&quot;,&quot;id&quot;:&quot;f195f5a6-0e4a-3017-8df1-12dc551b8163&quot;,&quot;title&quot;:&quot;Microbial complexes in subgingival plaque&quot;,&quot;author&quot;:[{&quot;family&quot;:&quot;Socransky&quot;,&quot;given&quot;:&quot;S. S.&quot;,&quot;parse-names&quot;:false,&quot;dropping-particle&quot;:&quot;&quot;,&quot;non-dropping-particle&quot;:&quot;&quot;},{&quot;family&quot;:&quot;Haffajee&quot;,&quot;given&quot;:&quot;A. D.&quot;,&quot;parse-names&quot;:false,&quot;dropping-particle&quot;:&quot;&quot;,&quot;non-dropping-particle&quot;:&quot;&quot;},{&quot;family&quot;:&quot;Cugini&quot;,&quot;given&quot;:&quot;M. A.&quot;,&quot;parse-names&quot;:false,&quot;dropping-particle&quot;:&quot;&quot;,&quot;non-dropping-particle&quot;:&quot;&quot;},{&quot;family&quot;:&quot;Smith&quot;,&quot;given&quot;:&quot;C.&quot;,&quot;parse-names&quot;:false,&quot;dropping-particle&quot;:&quot;&quot;,&quot;non-dropping-particle&quot;:&quot;&quot;},{&quot;family&quot;:&quot;Kent&quot;,&quot;given&quot;:&quot;R. L.&quot;,&quot;parse-names&quot;:false,&quot;dropping-particle&quot;:&quot;&quot;,&quot;non-dropping-particle&quot;:&quot;&quot;}],&quot;container-title&quot;:&quot;Journal of clinical periodontology&quot;,&quot;accessed&quot;:{&quot;date-parts&quot;:[[2021,11,30]]},&quot;DOI&quot;:&quot;10.1111/J.1600-051X.1998.TB02419.X&quot;,&quot;ISSN&quot;:&quot;0303-6979&quot;,&quot;PMID&quot;:&quot;9495612&quot;,&quot;URL&quot;:&quot;https://pubmed.ncbi.nlm.nih.gov/9495612/&quot;,&quot;issued&quot;:{&quot;date-parts&quot;:[[1998]]},&quot;page&quot;:&quot;134-144&quot;,&quot;abstract&quot;:&quot;It has been recognized for some time that bacterial species exist in complexes in subgingival plaque. The purpose of the present investigation was to attempt to define such communities using data from large numbers of plaque samples and different clustering and ordination techniques. Subgingival plaque samples were taken from the mesial aspect of each tooth in 185 subjects (mean age 51 ± 16 years) with (n=160) or without (n=25) periodontitis. The presence and levels of 40 subgingival taxa were determined in 13,261 plaque samples using whole genomic DNA probes and checkerboard DNA-DNA hybridization. Clinical assessments were made at 6 sites per tooth at each visit. Similarities between pairs of species were computed using phi coefficients and species clustered using an averaged unweighted linkage sort. Community ordination was performed using principal components analysis and correspondence analysis. 5 major complexes were consistently observed using any of the analytical methods. One complex consisted of the tightly related group: Bacteroides forsythus, Porphyromonas gingivalis and Treponema denticola. The 2nd complex consisted of a tightly related core group including members of the Fusobacterium nucleatum/periodonticum subspecies, Prevotella intermedia, Prevotella nigrescens and Peptostreptococcus micros. Species associated with this group included: Eubacterium nodatum, Campylobacter rectus, Campylobacter showae, Streptococcus constellatus and Campylobacter gracilis. The 3rd complex consisted of Streptococcus sanguis, S. oralis, S. mitis, S. gordonii and S. intermedius. The 4th complex was comprised of 3 Capnocytophaga species, Campylobacter concisus, Eikenella corrodens and Actinobacillus actinomycetemcomitans serotype a. The 5th complex consisted of Veillonella parvula and Actinomyces odontolyticus. A. actinomycetemcomitans serotype b, Selenomonas noxia and Actinomyces naeslundii genospecies 2 (A. viscosus) were outliers with little relation to each other and the 5 major complexes. The 1st complex related strikingly to clinical measures of periodontal disease particularly pocket depth and bleeding on probing. © Munksgaard, 1998.&quot;,&quot;publisher&quot;:&quot;J Clin Periodontol&quot;,&quot;issue&quot;:&quot;2&quot;,&quot;volume&quot;:&quot;25&quot;},&quot;isTemporary&quot;:false}],&quot;properties&quot;:{&quot;noteIndex&quot;:0},&quot;isEdited&quot;:false,&quot;manualOverride&quot;:{&quot;isManuallyOverridden&quot;:false,&quot;citeprocText&quot;:&quot;(Socransky et al., 1998)&quot;,&quot;manualOverrideText&quot;:&quot;&quot;},&quot;citationTag&quot;:&quot;MENDELEY_CITATION_v3_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&quot;},{&quot;citationID&quot;:&quot;MENDELEY_CITATION_cef5d83b-8472-46ff-b2f4-80aca2480fbd&quot;,&quot;citationItems&quot;:[{&quot;id&quot;:&quot;4d11f947-0f32-36a1-99c7-b7d62ec62205&quot;,&quot;itemData&quot;:{&quot;type&quot;:&quot;article-journal&quot;,&quot;id&quot;:&quot;4d11f947-0f32-36a1-99c7-b7d62ec62205&quot;,&quot;title&quot;:&quot;Peptostreptococcus stomatis sp. nov., isolated from the human oral cavity&quot;,&quot;author&quot;:[{&quot;family&quot;:&quot;Downes&quot;,&quot;given&quot;:&quot;Julia&quot;,&quot;parse-names&quot;:false,&quot;dropping-particle&quot;:&quot;&quot;,&quot;non-dropping-particle&quot;:&quot;&quot;},{&quot;family&quot;:&quot;Wade&quot;,&quot;given&quot;:&quot;William G.&quot;,&quot;parse-names&quot;:false,&quot;dropping-particle&quot;:&quot;&quot;,&quot;non-dropping-particle&quot;:&quot;&quot;}],&quot;container-title&quot;:&quot;International Journal of Systematic and Evolutionary Microbiology&quot;,&quot;accessed&quot;:{&quot;date-parts&quot;:[[2021,11,30]]},&quot;DOI&quot;:&quot;10.1099/IJS.0.64041-0/CITE/REFWORKS&quot;,&quot;ISSN&quot;:&quot;14665026&quot;,&quot;PMID&quot;:&quot;16585688&quot;,&quot;URL&quot;:&quot;https://www.microbiologyresearch.org/content/journal/ijsem/10.1099/ijs.0.64041-0&quot;,&quot;issued&quot;:{&quot;date-parts&quot;:[[2006,4,1]]},&quot;page&quot;:&quot;751-754&quot;,&quot;abstract&quot;:&quot;Seven strains of anaerobic Gram-positive cocci isolated from human oral sites were subjected to a comprehensive range of phenotypic and genotypic tests. 16S rRNA gene sequence analysis revealed that the strains constituted a homogeneous group that was distinct from species with validly published names, but related to Peptostreptococcus anaerobius. All oral strains tested belonged to this group, whereas all non-oral strains studied were confirmed as P. anaerobius. A novel species, Peptostreptococcus stomatis sp. nov., is proposed to accommodate these oral strains. P. stomatis is weakly saccharolytic and produces acetic, butyric, isobutyric, isovaleric and isocaproic acids as end products of fermentation. The type strain of P. stomatis is W2278T (=DSM 17678T=CCUG 51858T); the G+C content of the DNA of this strain is 36 mol%. © 2006 IUMS.&quot;,&quot;publisher&quot;:&quot;Microbiology Society&quot;,&quot;issue&quot;:&quot;4&quot;,&quot;volume&quot;:&quot;56&quot;},&quot;isTemporary&quot;:false}],&quot;properties&quot;:{&quot;noteIndex&quot;:0},&quot;isEdited&quot;:false,&quot;manualOverride&quot;:{&quot;isManuallyOverridden&quot;:false,&quot;citeprocText&quot;:&quot;(Downes &amp;#38; Wade, 2006)&quot;,&quot;manualOverrideText&quot;:&quot;&quot;},&quot;citationTag&quot;:&quot;MENDELEY_CITATION_v3_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&quot;},{&quot;citationID&quot;:&quot;MENDELEY_CITATION_89495874-ed2e-4c28-a5fa-8d36abd0db3d&quot;,&quot;citationItems&quot;:[{&quot;id&quot;:&quot;90d14b83-0b6c-378e-b58b-122b86cfd625&quot;,&quot;itemData&quot;:{&quot;type&quot;:&quot;article-journal&quot;,&quot;id&quot;:&quot;90d14b83-0b6c-378e-b58b-122b86cfd625&quot;,&quot;title&quot;:&quot;Root canal microbiota of teeth with chronic apical periodontitis&quot;,&quot;author&quot;:[{&quot;family&quot;:&quot;Rôças&quot;,&quot;given&quot;:&quot;I. N.&quot;,&quot;parse-names&quot;:false,&quot;dropping-particle&quot;:&quot;&quot;,&quot;non-dropping-particle&quot;:&quot;&quot;},{&quot;family&quot;:&quot;Siqueira&quot;,&quot;given&quot;:&quot;J. F.&quot;,&quot;parse-names&quot;:false,&quot;dropping-particle&quot;:&quot;&quot;,&quot;non-dropping-particle&quot;:&quot;&quot;}],&quot;container-title&quot;:&quot;Journal of Clinical Microbiology&quot;,&quot;accessed&quot;:{&quot;date-parts&quot;:[[2021,11,30]]},&quot;DOI&quot;:&quot;10.1128/JCM.00431-08/SUPPL_FILE/RC_CHECKERBOARD_CHRONIC_APICAL_PERIODONTITIS_TABLE_APPENDIX_ONLINE.PDF&quot;,&quot;ISSN&quot;:&quot;00951137&quot;,&quot;PMID&quot;:&quot;18768651&quot;,&quot;URL&quot;:&quot;https://journals.asm.org/doi/abs/10.1128/JCM.00431-08&quot;,&quot;issued&quot;:{&quot;date-parts&quot;:[[2008,11]]},&quot;page&quot;:&quot;3599-3606&quot;,&quot;abstract&quot;:&quot;Samples from infected root canals of 43 teeth with chronic apical periodontitis were analyzed for the presence and relative levels of 83 oral bacterial species and/or phylotypes using a reverse-capture checkerboard hybridization assay. Associations between the most frequently detected taxa were also recorded. The most prevalent taxa were Olsenella uli (74%), Eikenella corrodens (63%), Porphyromonas endodontalis (56%), Peptostreptococcus anaerobius (54%), and Bacteroidetes oral clone X083 (51%). When prevalence was considered only for bacteria present at levels &gt;105, Bacteroidetes clone X083 was the most frequently isolated bacterium (37%), followed by Parvimonas micra (28%), E. corrodens (23%), and Tannerella forsythia (19%). The number of target taxa per canal was directly proportional to the size of the apical periodontitis lesion, with lesions &gt;10 mm in diameter harboring a mean number of approximately 20 taxa. Several positive associations for the most prevalent taxa were disclosed for the first time and may have important ecological and pathogenic implications. In addition to strengthening the association of several cultivable named species with chronic apical periodontitis, the present findings using a large-scale analysis allowed the inclusion of some newly named species and as-yet-uncultivated phylotypes in the set of candidate pathogens associated with this disease. Copyright © 2008, American Society for Microbiology. All Rights Reserved.&quot;,&quot;publisher&quot;:&quot;\nAmerican Society for Microbiology\n&quot;,&quot;issue&quot;:&quot;11&quot;,&quot;volume&quot;:&quot;46&quot;},&quot;isTemporary&quot;:false}],&quot;properties&quot;:{&quot;noteIndex&quot;:0},&quot;isEdited&quot;:false,&quot;manualOverride&quot;:{&quot;isManuallyOverridden&quot;:false,&quot;citeprocText&quot;:&quot;(Rôças &amp;#38; Siqueira, 2008)&quot;,&quot;manualOverrideText&quot;:&quot;&quot;},&quot;citationTag&quot;:&quot;MENDELEY_CITATION_v3_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&quot;},{&quot;citationID&quot;:&quot;MENDELEY_CITATION_e96ac876-7f6a-4e26-8843-16acb24db598&quot;,&quot;citationItems&quot;:[{&quot;id&quot;:&quot;d3f2b957-83cc-3ca2-8755-79457cf2c565&quot;,&quot;itemData&quot;:{&quot;type&quot;:&quot;article-journal&quot;,&quot;id&quot;:&quot;d3f2b957-83cc-3ca2-8755-79457cf2c565&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a)&quot;,&quot;manualOverrideText&quot;:&quot;&quot;},&quot;citationTag&quot;:&quot;MENDELEY_CITATION_v3_eyJjaXRhdGlvbklEIjoiTUVOREVMRVlfQ0lUQVRJT05fZTk2YWM4NzYtN2Y2YS00ZTI2LTg4NDMtMTZhY2IyNGRiNTk4IiwiY2l0YXRpb25JdGVtcyI6W3siaWQiOiJkM2YyYjk1Ny04M2NjLTNjYTItODc1NS03OTQ1N2NmMmM1NjUiLCJpdGVtRGF0YSI6eyJ0eXBlIjoiYXJ0aWNsZS1qb3VybmFsIiwiaWQiOiJkM2YyYjk1Ny04M2NjLTNjYTItODc1NS03OTQ1N2NmMmM1Nj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SkiLCJtYW51YWxPdmVycmlkZVRleHQiOiIifX0=&quot;},{&quot;citationID&quot;:&quot;MENDELEY_CITATION_eb1d9735-516c-4a13-90c2-612c3a6063d9&quot;,&quot;citationItems&quot;:[{&quot;id&quot;:&quot;2badebca-cfd3-335d-b6e8-991d84e9f66e&quot;,&quot;itemData&quot;:{&quot;type&quot;:&quot;article-journal&quot;,&quot;id&quot;:&quot;2badebca-cfd3-335d-b6e8-991d84e9f66e&quot;,&quot;title&quot;:&quot;Clostridium clostridioforme: A mixture of three clinically important species&quot;,&quot;author&quot;:[{&quot;family&quot;:&quot;Finegold&quot;,&quot;given&quot;:&quot;S. M.&quot;,&quot;parse-names&quot;:false,&quot;dropping-particle&quot;:&quot;&quot;,&quot;non-dropping-particle&quot;:&quot;&quot;},{&quot;family&quot;:&quot;Song&quot;,&quot;given&quot;:&quot;Y.&quot;,&quot;parse-names&quot;:false,&quot;dropping-particle&quot;:&quot;&quot;,&quot;non-dropping-particle&quot;:&quot;&quot;},{&quot;family&quot;:&quot;Liu&quot;,&quot;given&quot;:&quot;C.&quot;,&quot;parse-names&quot;:false,&quot;dropping-particle&quot;:&quot;&quot;,&quot;non-dropping-particle&quot;:&quot;&quot;},{&quot;family&quot;:&quot;Hecht&quot;,&quot;given&quot;:&quot;D. W.&quot;,&quot;parse-names&quot;:false,&quot;dropping-particle&quot;:&quot;&quot;,&quot;non-dropping-particle&quot;:&quot;&quot;},{&quot;family&quot;:&quot;Summanen&quot;,&quot;given&quot;:&quot;P.&quot;,&quot;parse-names&quot;:false,&quot;dropping-particle&quot;:&quot;&quot;,&quot;non-dropping-particle&quot;:&quot;&quot;},{&quot;family&quot;:&quot;Könönen&quot;,&quot;given&quot;:&quot;E.&quot;,&quot;parse-names&quot;:false,&quot;dropping-particle&quot;:&quot;&quot;,&quot;non-dropping-particle&quot;:&quot;&quot;},{&quot;family&quot;:&quot;Allen&quot;,&quot;given&quot;:&quot;S. D.&quot;,&quot;parse-names&quot;:false,&quot;dropping-particle&quot;:&quot;&quot;,&quot;non-dropping-particle&quot;:&quot;&quot;}],&quot;container-title&quot;:&quot;European Journal of Clinical Microbiology and Infectious Diseases&quot;,&quot;accessed&quot;:{&quot;date-parts&quot;:[[2021,11,30]]},&quot;DOI&quot;:&quot;10.1007/S10096-005-1334-6&quot;,&quot;ISSN&quot;:&quot;09349723&quot;,&quot;PMID&quot;:&quot;15891914&quot;,&quot;issued&quot;:{&quot;date-parts&quot;:[[2005,5]]},&quot;page&quot;:&quot;319-324&quot;,&quot;abstract&quot;:&quot;Clostridium clostridioforme shows much variability in phenotypic and antimicrobial susceptibility tests, suggesting it may be more than a single species even though all strains share unique morphology. This study was designed to determine if there are multiple species and, if so, to demonstrate the differences that exist between them. A total of 107 strains of C. clostridioforme were investigated by sequencing of the 16S rRNA gene, phenotypic studies, and antimicrobial susceptibility testing. In addition, clinical data from patients whose infections yielded an organism identified as C. clostridioforme was reviewed. Data from the above studies revealed three principal species in what has been called C. clostridioforme: Clostridium bolteae, C. clostridioforme, and Clostridium hathewayi. Each species may be distinguished by certain phenotypic tests. All three species were involved in infections, including bacteremia. C. clostridioforme appears to be associated with more serious or invasive human infections than the other two species in the group. Resistance to penicillin G is common and is due to β-lactamase production. Resistance to clindamycin and moxifloxacin is also seen. The three species differ in terms of virulence and antimicrobial resistance. \&quot;C. clostridioforme\&quot; actually represents three distinct species that are different in terms of 16S rRNA sequences, phenotypic characteristics, and antimicrobial susceptibility. It is important for microbiology laboratories to distinguish between these species and for clinicians to be aware of the differences between them. © Springer-Verlag 2005.&quot;,&quot;issue&quot;:&quot;5&quot;,&quot;volume&quot;:&quot;24&quot;},&quot;isTemporary&quot;:false}],&quot;properties&quot;:{&quot;noteIndex&quot;:0},&quot;isEdited&quot;:false,&quot;manualOverride&quot;:{&quot;isManuallyOverridden&quot;:false,&quot;citeprocText&quot;:&quot;(Finegold et al., 2005b)&quot;,&quot;manualOverrideText&quot;:&quot;&quot;},&quot;citationTag&quot;:&quot;MENDELEY_CITATION_v3_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&quot;},{&quot;citationID&quot;:&quot;MENDELEY_CITATION_7f8f6aa5-d4be-41c0-96bd-385664ac40fe&quot;,&quot;citationItems&quot;:[{&quot;id&quot;:&quot;c4128beb-6f65-3635-a749-f6f3bc46f426&quot;,&quot;itemData&quot;:{&quot;type&quot;:&quot;article-journal&quot;,&quot;id&quot;:&quot;c4128beb-6f65-3635-a749-f6f3bc46f426&quot;,&quot;title&quot;:&quot;Bacteraemia due to Parvimonas micra, a commensal pathogen, in a patient with an oesophageal tumour&quot;,&quot;author&quot;:[{&quot;family&quot;:&quot;García Carretero&quot;,&quot;given&quot;:&quot;Rafael&quot;,&quot;parse-names&quot;:false,&quot;dropping-particle&quot;:&quot;&quot;,&quot;non-dropping-particle&quot;:&quot;&quot;},{&quot;family&quot;:&quot;Luna-Heredia&quot;,&quot;given&quot;:&quot;Esther&quot;,&quot;parse-names&quot;:false,&quot;dropping-particle&quot;:&quot;&quot;,&quot;non-dropping-particle&quot;:&quot;&quot;},{&quot;family&quot;:&quot;Olid-Velilla&quot;,&quot;given&quot;:&quot;Monica&quot;,&quot;parse-names&quot;:false,&quot;dropping-particle&quot;:&quot;&quot;,&quot;non-dropping-particle&quot;:&quot;&quot;},{&quot;family&quot;:&quot;Vazquez-Gomez&quot;,&quot;given&quot;:&quot;Oscar&quot;,&quot;parse-names&quot;:false,&quot;dropping-particle&quot;:&quot;&quot;,&quot;non-dropping-particle&quot;:&quot;&quot;}],&quot;container-title&quot;:&quot;Case Reports&quot;,&quot;accessed&quot;:{&quot;date-parts&quot;:[[2021,11,30]]},&quot;DOI&quot;:&quot;10.1136/BCR-2016-217740&quot;,&quot;ISSN&quot;:&quot;1757-790X&quot;,&quot;PMID&quot;:&quot;27864301&quot;,&quot;URL&quot;:&quot;https://casereports.bmj.com/content/2016/bcr-2016-217740&quot;,&quot;issued&quot;:{&quot;date-parts&quot;:[[2016,11,18]]},&quot;page&quot;:&quot;bcr2016217740&quot;,&quot;abstract&quot;:&quot;A man aged 53 years was admitted to our hospital due to general malaise, fever and chills for the past 24 hours. He had a history of chronic alcoholic liver disease. The blood tests showed leucocytosis with neutrophilia, lactic acidosis and acute-phase reactants. The blood cultures were positive for Parvimonas micra , an anaerobic pathogen which is part of the flora of the oral cavity. There was no evidence of abscess formation in either the examination or the imaging tests, but in the work-up that followed, a gastroscopy showed a stenotic oesophageal mass that turned out to be an invasive squamous cell carcinoma.&quot;,&quot;publisher&quot;:&quot;BMJ Publishing Group&quot;,&quot;volume&quot;:&quot;2016&quot;},&quot;isTemporary&quot;:false}],&quot;properties&quot;:{&quot;noteIndex&quot;:0},&quot;isEdited&quot;:false,&quot;manualOverride&quot;:{&quot;isManuallyOverridden&quot;:false,&quot;citeprocText&quot;:&quot;(García Carretero et al., 2016)&quot;,&quot;manualOverrideText&quot;:&quot;&quot;},&quot;citationTag&quot;:&quot;MENDELEY_CITATION_v3_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&quot;},{&quot;citationID&quot;:&quot;MENDELEY_CITATION_a19a11a6-c28d-4962-9994-cb819fa81b9e&quot;,&quot;citationItems&quot;:[{&quot;id&quot;:&quot;356e10c7-676c-3d3b-ad5f-02d64eb76a45&quot;,&quot;itemData&quot;:{&quot;type&quot;:&quot;article-journal&quot;,&quot;id&quot;:&quot;356e10c7-676c-3d3b-ad5f-02d64eb76a45&quot;,&quot;title&quot;:&quot;Fusobacterium nucleatum infection is prevalent in human colorectal carcinoma&quot;,&quot;author&quot;:[{&quot;family&quot;:&quot;Castellarin&quot;,&quot;given&quot;:&quot;Mauro&quot;,&quot;parse-names&quot;:false,&quot;dropping-particle&quot;:&quot;&quot;,&quot;non-dropping-particle&quot;:&quot;&quot;},{&quot;family&quot;:&quot;Warren&quot;,&quot;given&quot;:&quot;René L.&quot;,&quot;parse-names&quot;:false,&quot;dropping-particle&quot;:&quot;&quot;,&quot;non-dropping-particle&quot;:&quot;&quot;},{&quot;family&quot;:&quot;Freeman&quot;,&quot;given&quot;:&quot;J. Douglas&quot;,&quot;parse-names&quot;:false,&quot;dropping-particle&quot;:&quot;&quot;,&quot;non-dropping-particle&quot;:&quot;&quot;},{&quot;family&quot;:&quot;Dreolini&quot;,&quot;given&quot;:&quot;Lisa&quot;,&quot;parse-names&quot;:false,&quot;dropping-particle&quot;:&quot;&quot;,&quot;non-dropping-particle&quot;:&quot;&quot;},{&quot;family&quot;:&quot;Krzywinski&quot;,&quot;given&quot;:&quot;Martin&quot;,&quot;parse-names&quot;:false,&quot;dropping-particle&quot;:&quot;&quot;,&quot;non-dropping-particle&quot;:&quot;&quot;},{&quot;family&quot;:&quot;Strauss&quot;,&quot;given&quot;:&quot;Jaclyn&quot;,&quot;parse-names&quot;:false,&quot;dropping-particle&quot;:&quot;&quot;,&quot;non-dropping-particle&quot;:&quot;&quot;},{&quot;family&quot;:&quot;Barnes&quot;,&quot;given&quot;:&quot;Rebecca&quot;,&quot;parse-names&quot;:false,&quot;dropping-particle&quot;:&quot;&quot;,&quot;non-dropping-particle&quot;:&quot;&quot;},{&quot;family&quot;:&quot;Watson&quot;,&quot;given&quot;:&quot;Peter&quot;,&quot;parse-names&quot;:false,&quot;dropping-particle&quot;:&quot;&quot;,&quot;non-dropping-particle&quot;:&quot;&quot;},{&quot;family&quot;:&quot;Allen-Vercoe&quot;,&quot;given&quot;:&quot;Emma&quot;,&quot;parse-names&quot;:false,&quot;dropping-particle&quot;:&quot;&quot;,&quot;non-dropping-particle&quot;:&quot;&quot;},{&quot;family&quot;:&quot;Moore&quot;,&quot;given&quot;:&quot;Richard A.&quot;,&quot;parse-names&quot;:false,&quot;dropping-particle&quot;:&quot;&quot;,&quot;non-dropping-particle&quot;:&quot;&quot;},{&quot;family&quot;:&quot;Holt&quot;,&quot;given&quot;:&quot;Robert A.&quot;,&quot;parse-names&quot;:false,&quot;dropping-particle&quot;:&quot;&quot;,&quot;non-dropping-particle&quot;:&quot;&quot;}],&quot;container-title&quot;:&quot;Genome Research&quot;,&quot;accessed&quot;:{&quot;date-parts&quot;:[[2021,11,30]]},&quot;DOI&quot;:&quot;10.1101/GR.126516.111&quot;,&quot;ISSN&quot;:&quot;1088-9051&quot;,&quot;PMID&quot;:&quot;22009989&quot;,&quot;URL&quot;:&quot;https://genome.cshlp.org/content/22/2/299.full&quot;,&quot;issued&quot;:{&quot;date-parts&quot;:[[2012,2,1]]},&quot;page&quot;:&quot;299-306&quot;,&quot;abstract&quot;:&quot;An estimated 15% or more of the cancer burden worldwide is attributable to known infectious agents. We screened colorectal carcinoma and matched normal tissue specimens using RNA-seq followed by host sequence subtraction and found marked over-representation of Fusobacterium nucleatum sequences in tumors relative to control specimens. F. nucleatum is an invasive anaerobe that has been linked previously to periodontitis and appendicitis, but not to cancer. Fusobacteria are rare constituents of the fecal microbiota, but have been cultured previously from biopsies of inflamed gut mucosa. We obtained a Fusobacterium isolate froma frozen tumor specimen; this showed highest sequence similarity to a known gut mucosa isolate and was confirmed to be invasive. We verified overabundance of Fusobacterium sequences in tumor versus matched normal control tissue by quantitative PCR analysis from a total of 99 subjects ( p = 2.5 × 10 -6), and we observed a positive association with lymph node metastasis. © 2012 by Cold Spring Harbor Laboratory Press.&quot;,&quot;publisher&quot;:&quot;Cold Spring Harbor Laboratory Press&quot;,&quot;issue&quot;:&quot;2&quot;,&quot;volume&quot;:&quot;22&quot;},&quot;isTemporary&quot;:false},{&quot;id&quot;:&quot;d0195343-2915-3d12-ae37-4e8e881d2229&quot;,&quot;itemData&quot;:{&quot;type&quot;:&quot;article-journal&quot;,&quot;id&quot;:&quot;d0195343-2915-3d12-ae37-4e8e881d2229&quot;,&quot;title&quot;:&quot;Genomic analysis identifies association of Fusobacterium with colorectal carcinoma&quot;,&quot;author&quot;:[{&quot;family&quot;:&quot;Kostic&quot;,&quot;given&quot;:&quot;Aleksandar D.&quot;,&quot;parse-names&quot;:false,&quot;dropping-particle&quot;:&quot;&quot;,&quot;non-dropping-particle&quot;:&quot;&quot;},{&quot;family&quot;:&quot;Gevers&quot;,&quot;given&quot;:&quot;Dirk&quot;,&quot;parse-names&quot;:false,&quot;dropping-particle&quot;:&quot;&quot;,&quot;non-dropping-particle&quot;:&quot;&quot;},{&quot;family&quot;:&quot;Pedamallu&quot;,&quot;given&quot;:&quot;Chandra Sekhar&quot;,&quot;parse-names&quot;:false,&quot;dropping-particle&quot;:&quot;&quot;,&quot;non-dropping-particle&quot;:&quot;&quot;},{&quot;family&quot;:&quot;Michaud&quot;,&quot;given&quot;:&quot;Monia&quot;,&quot;parse-names&quot;:false,&quot;dropping-particle&quot;:&quot;&quot;,&quot;non-dropping-particle&quot;:&quot;&quot;},{&quot;family&quot;:&quot;Duke&quot;,&quot;given&quot;:&quot;Fujiko&quot;,&quot;parse-names&quot;:false,&quot;dropping-particle&quot;:&quot;&quot;,&quot;non-dropping-particle&quot;:&quot;&quot;},{&quot;family&quot;:&quot;Earl&quot;,&quot;given&quot;:&quot;Ashlee M.&quot;,&quot;parse-names&quot;:false,&quot;dropping-particle&quot;:&quot;&quot;,&quot;non-dropping-particle&quot;:&quot;&quot;},{&quot;family&quot;:&quot;Ojesina&quot;,&quot;given&quot;:&quot;Akinyemi I.&quot;,&quot;parse-names&quot;:false,&quot;dropping-particle&quot;:&quot;&quot;,&quot;non-dropping-particle&quot;:&quot;&quot;},{&quot;family&quot;:&quot;Jung&quot;,&quot;given&quot;:&quot;Joonil&quot;,&quot;parse-names&quot;:false,&quot;dropping-particle&quot;:&quot;&quot;,&quot;non-dropping-particle&quot;:&quot;&quot;},{&quot;family&quot;:&quot;Bass&quot;,&quot;given&quot;:&quot;Adam J.&quot;,&quot;parse-names&quot;:false,&quot;dropping-particle&quot;:&quot;&quot;,&quot;non-dropping-particle&quot;:&quot;&quot;},{&quot;family&quot;:&quot;Tabernero&quot;,&quot;given&quot;:&quot;Josep&quot;,&quot;parse-names&quot;:false,&quot;dropping-particle&quot;:&quot;&quot;,&quot;non-dropping-particle&quot;:&quot;&quot;},{&quot;family&quot;:&quot;Baselga&quot;,&quot;given&quot;:&quot;José&quot;,&quot;parse-names&quot;:false,&quot;dropping-particle&quot;:&quot;&quot;,&quot;non-dropping-particle&quot;:&quot;&quot;},{&quot;family&quot;:&quot;Liu&quot;,&quot;given&quot;:&quot;Chen&quot;,&quot;parse-names&quot;:false,&quot;dropping-particle&quot;:&quot;&quot;,&quot;non-dropping-particle&quot;:&quot;&quot;},{&quot;family&quot;:&quot;Shivdasani&quot;,&quot;given&quot;:&quot;Ramesh A.&quot;,&quot;parse-names&quot;:false,&quot;dropping-particle&quot;:&quot;&quot;,&quot;non-dropping-particle&quot;:&quot;&quot;},{&quot;family&quot;:&quot;Ogino&quot;,&quot;given&quot;:&quot;Shuji&quot;,&quot;parse-names&quot;:false,&quot;dropping-particle&quot;:&quot;&quot;,&quot;non-dropping-particle&quot;:&quot;&quot;},{&quot;family&quot;:&quot;Birren&quot;,&quot;given&quot;:&quot;Bruce W.&quot;,&quot;parse-names&quot;:false,&quot;dropping-particle&quot;:&quot;&quot;,&quot;non-dropping-particle&quot;:&quot;&quot;},{&quot;family&quot;:&quot;Huttenhower&quot;,&quot;given&quot;:&quot;Curtis&quot;,&quot;parse-names&quot;:false,&quot;dropping-particle&quot;:&quot;&quot;,&quot;non-dropping-particle&quot;:&quot;&quot;},{&quot;family&quot;:&quot;Garrett&quot;,&quot;given&quot;:&quot;Wendy S.&quot;,&quot;parse-names&quot;:false,&quot;dropping-particle&quot;:&quot;&quot;,&quot;non-dropping-particle&quot;:&quot;&quot;},{&quot;family&quot;:&quot;Meyerson&quot;,&quot;given&quot;:&quot;Matthew&quot;,&quot;parse-names&quot;:false,&quot;dropping-particle&quot;:&quot;&quot;,&quot;non-dropping-particle&quot;:&quot;&quot;}],&quot;container-title&quot;:&quot;Genome research&quot;,&quot;accessed&quot;:{&quot;date-parts&quot;:[[2021,11,30]]},&quot;DOI&quot;:&quot;10.1101/GR.126573.111&quot;,&quot;ISSN&quot;:&quot;1549-5469&quot;,&quot;PMID&quot;:&quot;22009990&quot;,&quot;URL&quot;:&quot;https://pubmed.ncbi.nlm.nih.gov/22009990/&quot;,&quot;issued&quot;:{&quot;date-parts&quot;:[[2012,2]]},&quot;page&quot;:&quot;292-298&quot;,&quot;abstract&quot;:&quot;The tumor microenvironment of colorectal carcinoma is a complex community of genomically altered cancer cells, nonneoplastic cells, and a diverse collection of microorganisms. Each of these components may contribute to carcinogenesis; however, the role of the microbiota is the least well understood. We have characterized the composition of the microbiota in colorectal carcinoma using whole genome sequences from nine tumor/normal pairs. Fusobacterium sequences were enriched in carcinomas, confirmed by quantitative PCR and 16S rDNA sequence analysis of 95 carcinoma/normal DNA pairs, while the Bacteroidetes and Firmicutes phyla were depleted in tumors. Fusobacteria were also visualized within colorectal tumors using FISH. These findings reveal alterations in the colorectal cancer microbiota; however, the precise role of Fusobacteria in colorectal carcinoma pathogenesis requires further investigation. © 2012 by Cold Spring Harbor Laboratory Press.&quot;,&quot;publisher&quot;:&quot;Genome Res&quot;,&quot;issue&quot;:&quot;2&quot;,&quot;volume&quot;:&quot;22&quot;},&quot;isTemporary&quot;:false},{&quot;id&quot;:&quot;dd0fcbed-76b7-3d52-92d2-7b283b996df7&quot;,&quot;itemData&quot;:{&quot;type&quot;:&quot;article-journal&quot;,&quot;id&quot;:&quot;dd0fcbed-76b7-3d52-92d2-7b283b996df7&quot;,&quot;title&quot;:&quot;Bacteremia caused by Clostridium symbiosum&quot;,&quot;author&quot;:[{&quot;family&quot;:&quot;Elsayed&quot;,&quot;given&quot;:&quot;Sameer&quot;,&quot;parse-names&quot;:false,&quot;dropping-particle&quot;:&quot;&quot;,&quot;non-dropping-particle&quot;:&quot;&quot;},{&quot;family&quot;:&quot;Zhang&quot;,&quot;given&quot;:&quot;Kunyan&quot;,&quot;parse-names&quot;:false,&quot;dropping-particle&quot;:&quot;&quot;,&quot;non-dropping-particle&quot;:&quot;&quot;}],&quot;container-title&quot;:&quot;Journal of Clinical Microbiology&quot;,&quot;accessed&quot;:{&quot;date-parts&quot;:[[2021,11,30]]},&quot;DOI&quot;:&quot;10.1128/JCM.42.9.4390-4392.2004/ASSET/B89B4319-EA1D-43AE-8C46-006139A78CE7/ASSETS/GRAPHIC/ZJM0090445920001.JPEG&quot;,&quot;ISSN&quot;:&quot;00951137&quot;,&quot;PMID&quot;:&quot;15365052&quot;,&quot;URL&quot;:&quot;https://journals.asm.org/doi/abs/10.1128/JCM.42.9.4390-4392.2004&quot;,&quot;issued&quot;:{&quot;date-parts&quot;:[[2004,9]]},&quot;page&quot;:&quot;4390-4392&quot;,&quot;abstract&quot;:&quot;We describe a fatal case of Clostridium symbiosum bacteremia in a 70-year-old man with metastatic colon cancer. Our report is the first, in the world literature, of human infection caused by this microorganism.&quot;,&quot;publisher&quot;:&quot;\nAmerican Society for Microbiology\n&quot;,&quot;issue&quot;:&quot;9&quot;,&quot;volume&quot;:&quot;42&quot;},&quot;isTemporary&quot;:false}],&quot;properties&quot;:{&quot;noteIndex&quot;:0},&quot;isEdited&quot;:false,&quot;manualOverride&quot;:{&quot;isManuallyOverridden&quot;:false,&quot;citeprocText&quot;:&quot;(Castellarin et al., 2012; Elsayed &amp;#38; Zhang, 2004; Kostic et al., 2012)&quot;,&quot;manualOverrideText&quot;:&quot;&quot;},&quot;citationTag&quot;:&quot;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&quot;},{&quot;citationID&quot;:&quot;MENDELEY_CITATION_9e58a8bf-beb6-4b38-b0de-f2952cfee49d&quot;,&quot;citationItems&quot;:[{&quot;id&quot;:&quot;3d8650e7-f839-359f-b27d-0f257c595252&quot;,&quot;itemData&quot;:{&quot;type&quot;:&quot;article-journal&quot;,&quot;id&quot;:&quot;3d8650e7-f839-359f-b27d-0f257c595252&quot;,&quot;title&quot;:&quot;The pentose phosphate pathway constitutes a major metabolic hub in pathogenic Francisella&quot;,&quot;author&quot;:[{&quot;family&quot;:&quot;Rytter&quot;,&quot;given&quot;:&quot;Héloise&quot;,&quot;parse-names&quot;:false,&quot;dropping-particle&quot;:&quot;&quot;,&quot;non-dropping-particle&quot;:&quot;&quot;},{&quot;family&quot;:&quot;Jamet&quot;,&quot;given&quot;:&quot;Anne&quot;,&quot;parse-names&quot;:false,&quot;dropping-particle&quot;:&quot;&quot;,&quot;non-dropping-particle&quot;:&quot;&quot;},{&quot;family&quot;:&quot;Ziveri&quot;,&quot;given&quot;:&quot;Jason&quot;,&quot;parse-names&quot;:false,&quot;dropping-particle&quot;:&quot;&quot;,&quot;non-dropping-particle&quot;:&quot;&quot;},{&quot;family&quot;:&quot;Ramond&quot;,&quot;given&quot;:&quot;Elodie&quot;,&quot;parse-names&quot;:false,&quot;dropping-particle&quot;:&quot;&quot;,&quot;non-dropping-particle&quot;:&quot;&quot;},{&quot;family&quot;:&quot;Coureuil&quot;,&quot;given&quot;:&quot;Mathieu&quot;,&quot;parse-names&quot;:false,&quot;dropping-particle&quot;:&quot;&quot;,&quot;non-dropping-particle&quot;:&quot;&quot;},{&quot;family&quot;:&quot;Lagouge-Roussey&quot;,&quot;given&quot;:&quot;Pauline&quot;,&quot;parse-names&quot;:false,&quot;dropping-particle&quot;:&quot;&quot;,&quot;non-dropping-particle&quot;:&quot;&quot;},{&quot;family&quot;:&quot;Euphrasie&quot;,&quot;given&quot;:&quot;Daniel&quot;,&quot;parse-names&quot;:false,&quot;dropping-particle&quot;:&quot;&quot;,&quot;non-dropping-particle&quot;:&quot;&quot;},{&quot;family&quot;:&quot;Tros&quot;,&quot;given&quot;:&quot;Fabiola&quot;,&quot;parse-names&quot;:false,&quot;dropping-particle&quot;:&quot;&quot;,&quot;non-dropping-particle&quot;:&quot;&quot;},{&quot;family&quot;:&quot;Goudin&quot;,&quot;given&quot;:&quot;Nicolas&quot;,&quot;parse-names&quot;:false,&quot;dropping-particle&quot;:&quot;&quot;,&quot;non-dropping-particle&quot;:&quot;&quot;},{&quot;family&quot;:&quot;Chhuon&quot;,&quot;given&quot;:&quot;Cerina&quot;,&quot;parse-names&quot;:false,&quot;dropping-particle&quot;:&quot;&quot;,&quot;non-dropping-particle&quot;:&quot;&quot;},{&quot;family&quot;:&quot;Nemazanyy&quot;,&quot;given&quot;:&quot;Ivan&quot;,&quot;parse-names&quot;:false,&quot;dropping-particle&quot;:&quot;&quot;,&quot;non-dropping-particle&quot;:&quot;&quot;},{&quot;family&quot;:&quot;Moraes&quot;,&quot;given&quot;:&quot;Fabricio Edgar&quot;,&quot;parse-names&quot;:false,&quot;dropping-particle&quot;:&quot;&quot;,&quot;non-dropping-particle&quot;:&quot;de&quot;},{&quot;family&quot;:&quot;Labate&quot;,&quot;given&quot;:&quot;Carlos&quot;,&quot;parse-names&quot;:false,&quot;dropping-particle&quot;:&quot;&quot;,&quot;non-dropping-particle&quot;:&quot;&quot;},{&quot;family&quot;:&quot;Guerrera&quot;,&quot;given&quot;:&quot;Ida Chiara&quot;,&quot;parse-names&quot;:false,&quot;dropping-particle&quot;:&quot;&quot;,&quot;non-dropping-particle&quot;:&quot;&quot;},{&quot;family&quot;:&quot;Charbit&quot;,&quot;given&quot;:&quot;Alain&quot;,&quot;parse-names&quot;:false,&quot;dropping-particle&quot;:&quot;&quot;,&quot;non-dropping-particle&quot;:&quot;&quot;}],&quot;container-title&quot;:&quot;PLOS Pathogens&quot;,&quot;accessed&quot;:{&quot;date-parts&quot;:[[2021,12,8]]},&quot;DOI&quot;:&quot;10.1371/JOURNAL.PPAT.1009326&quot;,&quot;ISBN&quot;:&quot;1111111111&quot;,&quot;ISSN&quot;:&quot;1553-7374&quot;,&quot;PMID&quot;:&quot;34339477&quot;,&quot;URL&quot;:&quot;https://journals.plos.org/plospathogens/article?id=10.1371/journal.ppat.1009326&quot;,&quot;issued&quot;:{&quot;date-parts&quot;:[[2021,8,1]]},&quot;page&quot;:&quot;e1009326&quot;,&quot;abstract&quot;:&quot;Metabolic pathways are now considered as intrinsic virulence attributes of pathogenic bacteria and thus represent potential targets for antibacterial strategies. Here we focused on the role of the pentose phosphate pathway (PPP) and its connections with other metabolic pathways in the pathophysiology of Francisella novicida. The involvement of the PPP in the intracellular life cycle of Francisella was first demonstrated by studying PPP inactivating mutants. Indeed, we observed that inactivation of the tktA, rpiA or rpe genes severely impaired intramacrophage multiplication during the first 24 hours. However, time-lapse video microscopy demonstrated that rpiA and rpe mutants were able to resume late intracellular multiplication. To better understand the links between PPP and other metabolic networks in the bacterium, we also performed an extensive proteo-metabolomic analysis of these mutants. We show that the PPP constitutes a major bacterial metabolic hub with multiple connections to glycolysis, the tricarboxylic acid cycle and other pathways, such as fatty acid degradation and sulfur metabolism. Altogether our study highlights how PPP plays a key role in the pathogenesis and growth of Francisella in its intracellular niche.&quot;,&quot;publisher&quot;:&quot;Public Library of Science&quot;,&quot;issue&quot;:&quot;8&quot;,&quot;volume&quot;:&quot;17&quot;},&quot;isTemporary&quot;:false}],&quot;properties&quot;:{&quot;noteIndex&quot;:0},&quot;isEdited&quot;:false,&quot;manualOverride&quot;:{&quot;isManuallyOverridden&quot;:true,&quot;citeprocText&quot;:&quot;(Rytter et al., 2021)&quot;,&quot;manualOverrideText&quot;:&quot;&quot;},&quot;citationTag&quot;:&quot;MENDELEY_CITATION_v3_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&quot;},{&quot;citationID&quot;:&quot;MENDELEY_CITATION_c48ab38b-de4a-4749-b27c-731d214f1749&quot;,&quot;citationItems&quot;:[{&quot;id&quot;:&quot;129307bd-db41-366b-b2cd-22c8ad6b5fed&quot;,&quot;itemData&quot;:{&quot;type&quot;:&quot;article&quot;,&quot;id&quot;:&quot;129307bd-db41-366b-b2cd-22c8ad6b5fed&quot;,&quot;title&quot;:&quot;Extensive unexplored human microbiome diversity revealed by over 150,000 genomes from metagenomes spanning age, geography, and lifestyle&quot;,&quot;author&quot;:[{&quot;family&quot;:&quot;Pasolli&quot;,&quot;given&quot;:&quot;E&quot;,&quot;parse-names&quot;:false,&quot;dropping-particle&quot;:&quot;&quot;,&quot;non-dropping-particle&quot;:&quot;&quot;},{&quot;family&quot;:&quot;Asnicar&quot;,&quot;given&quot;:&quot;F&quot;,&quot;parse-names&quot;:false,&quot;dropping-particle&quot;:&quot;&quot;,&quot;non-dropping-particle&quot;:&quot;&quot;},{&quot;family&quot;:&quot;Manara&quot;,&quot;given&quot;:&quot;S&quot;,&quot;parse-names&quot;:false,&quot;dropping-particle&quot;:&quot;&quot;,&quot;non-dropping-particle&quot;:&quot;&quot;},{&quot;family&quot;:&quot;Zolfo&quot;,&quot;given&quot;:&quot;M&quot;,&quot;parse-names&quot;:false,&quot;dropping-particle&quot;:&quot;&quot;,&quot;non-dropping-particle&quot;:&quot;&quot;},{&quot;family&quot;:&quot;Karcher&quot;,&quot;given&quot;:&quot;N&quot;,&quot;parse-names&quot;:false,&quot;dropping-particle&quot;:&quot;&quot;,&quot;non-dropping-particle&quot;:&quot;&quot;},{&quot;family&quot;:&quot;Armanini&quot;,&quot;given&quot;:&quot;F&quot;,&quot;parse-names&quot;:false,&quot;dropping-particle&quot;:&quot;&quot;,&quot;non-dropping-particle&quot;:&quot;&quot;},{&quot;family&quot;:&quot;Beghini&quot;,&quot;given&quot;:&quot;F&quot;,&quot;parse-names&quot;:false,&quot;dropping-particle&quot;:&quot;&quot;,&quot;non-dropping-particle&quot;:&quot;&quot;},{&quot;family&quot;:&quot;Manghi&quot;,&quot;given&quot;:&quot;P&quot;,&quot;parse-names&quot;:false,&quot;dropping-particle&quot;:&quot;&quot;,&quot;non-dropping-particle&quot;:&quot;&quot;},{&quot;family&quot;:&quot;Tett&quot;,&quot;given&quot;:&quot;A&quot;,&quot;parse-names&quot;:false,&quot;dropping-particle&quot;:&quot;&quot;,&quot;non-dropping-particle&quot;:&quot;&quot;},{&quot;family&quot;:&quot;Ghensi&quot;,&quot;given&quot;:&quot;P&quot;,&quot;parse-names&quot;:false,&quot;dropping-particle&quot;:&quot;&quot;,&quot;non-dropping-particle&quot;:&quot;&quot;},{&quot;family&quot;:&quot;Collado&quot;,&quot;given&quot;:&quot;M C&quot;,&quot;parse-names&quot;:false,&quot;dropping-particle&quot;:&quot;&quot;,&quot;non-dropping-particle&quot;:&quot;&quot;},{&quot;family&quot;:&quot;Rice&quot;,&quot;given&quot;:&quot;B L&quot;,&quot;parse-names&quot;:false,&quot;dropping-particle&quot;:&quot;&quot;,&quot;non-dropping-particle&quot;:&quot;&quot;},{&quot;family&quot;:&quot;DuLong&quot;,&quot;given&quot;:&quot;C&quot;,&quot;parse-names&quot;:false,&quot;dropping-particle&quot;:&quot;&quot;,&quot;non-dropping-particle&quot;:&quot;&quot;},{&quot;family&quot;:&quot;Morgan&quot;,&quot;given&quot;:&quot;X C&quot;,&quot;parse-names&quot;:false,&quot;dropping-particle&quot;:&quot;&quot;,&quot;non-dropping-particle&quot;:&quot;&quot;},{&quot;family&quot;:&quot;Golden&quot;,&quot;given&quot;:&quot;C D&quot;,&quot;parse-names&quot;:false,&quot;dropping-particle&quot;:&quot;&quot;,&quot;non-dropping-particle&quot;:&quot;&quot;},{&quot;family&quot;:&quot;Quince&quot;,&quot;given&quot;:&quot;C&quot;,&quot;parse-names&quot;:false,&quot;dropping-particle&quot;:&quot;&quot;,&quot;non-dropping-particle&quot;:&quot;&quot;},{&quot;family&quot;:&quot;Huttenhower&quot;,&quot;given&quot;:&quot;C&quot;,&quot;parse-names&quot;:false,&quot;dropping-particle&quot;:&quot;&quot;,&quot;non-dropping-particle&quot;:&quot;&quot;},{&quot;family&quot;:&quot;Segata&quot;,&quot;given&quot;:&quot;N&quot;,&quot;parse-names&quot;:false,&quot;dropping-particle&quot;:&quot;&quot;,&quot;non-dropping-particle&quot;:&quot;&quot;}],&quot;container-title&quot;:&quot;Cell&quot;,&quot;DOI&quot;:&quot;10.1016/j.cell.2019.01.001&quot;,&quot;ISBN&quot;:&quot;1097-4172 (Electronic)\r0092-8674 (Linking)&quot;,&quot;PMID&quot;:&quot;30661755&quot;,&quot;URL&quot;:&quot;https://www.ncbi.nlm.nih.gov/pubmed/30661755&quot;,&quot;issued&quot;:{&quot;date-parts&quot;:[[2019]]},&quot;edition&quot;:&quot;2019/01/22&quot;,&quot;issue&quot;:&quot;3&quot;,&quot;volume&quot;:&quot;176&quot;},&quot;isTemporary&quot;:false}],&quot;properties&quot;:{&quot;noteIndex&quot;:0},&quot;isEdited&quot;:false,&quot;manualOverride&quot;:{&quot;isManuallyOverridden&quot;:false,&quot;citeprocText&quot;:&quot;(Pasolli et al., 2019)&quot;,&quot;manualOverrideText&quot;:&quot;&quot;},&quot;citationTag&quot;:&quot;MENDELEY_CITATION_v3_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&quot;},{&quot;citationID&quot;:&quot;MENDELEY_CITATION_495445b8-1919-422a-a2dd-e61cb61a50eb&quot;,&quot;citationItems&quot;:[{&quot;id&quot;:&quot;0c7a0096-cad3-3979-ab3a-e050a22e16c0&quot;,&quot;itemData&quot;:{&quot;type&quot;:&quot;article-journal&quot;,&quot;id&quot;:&quot;0c7a0096-cad3-3979-ab3a-e050a22e16c0&quot;,&quot;title&quot;:&quot;Interaction between diet composition and gut microbiota and its impact on gastrointestinal tract health&quot;,&quot;author&quot;:[{&quot;family&quot;:&quot;Riaz Rajoka&quot;,&quot;given&quot;:&quot;Muhammad Shahid&quot;,&quot;parse-names&quot;:false,&quot;dropping-particle&quot;:&quot;&quot;,&quot;non-dropping-particle&quot;:&quot;&quot;},{&quot;family&quot;:&quot;Shi&quot;,&quot;given&quot;:&quot;Junling&quot;,&quot;parse-names&quot;:false,&quot;dropping-particle&quot;:&quot;&quot;,&quot;non-dropping-particle&quot;:&quot;&quot;},{&quot;family&quot;:&quot;Mehwish&quot;,&quot;given&quot;:&quot;Hafiza Mahreen&quot;,&quot;parse-names&quot;:false,&quot;dropping-particle&quot;:&quot;&quot;,&quot;non-dropping-particle&quot;:&quot;&quot;},{&quot;family&quot;:&quot;Zhu&quot;,&quot;given&quot;:&quot;Jing&quot;,&quot;parse-names&quot;:false,&quot;dropping-particle&quot;:&quot;&quot;,&quot;non-dropping-particle&quot;:&quot;&quot;},{&quot;family&quot;:&quot;Li&quot;,&quot;given&quot;:&quot;Qi&quot;,&quot;parse-names&quot;:false,&quot;dropping-particle&quot;:&quot;&quot;,&quot;non-dropping-particle&quot;:&quot;&quot;},{&quot;family&quot;:&quot;Shao&quot;,&quot;given&quot;:&quot;Dongyan&quot;,&quot;parse-names&quot;:false,&quot;dropping-particle&quot;:&quot;&quot;,&quot;non-dropping-particle&quot;:&quot;&quot;},{&quot;family&quot;:&quot;Huang&quot;,&quot;given&quot;:&quot;Qingsheng&quot;,&quot;parse-names&quot;:false,&quot;dropping-particle&quot;:&quot;&quot;,&quot;non-dropping-particle&quot;:&quot;&quot;},{&quot;family&quot;:&quot;Yang&quot;,&quot;given&quot;:&quot;Hui&quot;,&quot;parse-names&quot;:false,&quot;dropping-particle&quot;:&quot;&quot;,&quot;non-dropping-particle&quot;:&quot;&quot;}],&quot;container-title&quot;:&quot;Food Science and Human Wellness&quot;,&quot;accessed&quot;:{&quot;date-parts&quot;:[[2021,11,30]]},&quot;DOI&quot;:&quot;10.1016/J.FSHW.2017.07.003&quot;,&quot;ISSN&quot;:&quot;2213-4530&quot;,&quot;issued&quot;:{&quot;date-parts&quot;:[[2017,9,1]]},&quot;page&quot;:&quot;121-130&quot;,&quot;abstract&quot;:&quot;A substantial amount of emerging research is indicating that the gut microbiota has a significant impact on human health. Alterations of gut microbiota have clear consequences on intestinal homeostasis, physiology, gut microbiome, immune system and host metabolic pathways. Diet composition plays an important role in the control of gut microbial populations and, thus, in the prevention, management and treatment of certain diseases such as cancer, diabetes. A comprehensive analysis of previously reported results revealed that the gut microbiota can be modulated by diet and the composition of gut microbiota can be influenced by various diet components. The symbiotic relationship between different gut microbial communities regulates the immune system and, therefore, any dysbiosis can dysregulate the immune system. Further research is needed to fully understand the mechanisms involved in the interactions between diet composition, gut microbiota and associated diseases.&quot;,&quot;publisher&quot;:&quot;Elsevier&quot;,&quot;issue&quot;:&quot;3&quot;,&quot;volume&quot;:&quot;6&quot;},&quot;isTemporary&quot;:false},{&quot;id&quot;:&quot;cdacc58e-18b0-37cb-aa43-21ffe6da09fe&quot;,&quot;itemData&quot;:{&quot;type&quot;:&quot;article-journal&quot;,&quot;id&quot;:&quot;cdacc58e-18b0-37cb-aa43-21ffe6da09fe&quot;,&quot;title&quot;:&quot;Influence of dietary fat on intestinal microbes, inflammation, barrier function and metabolic outcomes&quot;,&quot;author&quot;:[{&quot;family&quot;:&quot;Shen&quot;,&quot;given&quot;:&quot;Wan&quot;,&quot;parse-names&quot;:false,&quot;dropping-particle&quot;:&quot;&quot;,&quot;non-dropping-particle&quot;:&quot;&quot;},{&quot;family&quot;:&quot;Gaskins&quot;,&quot;given&quot;:&quot;H. Rex&quot;,&quot;parse-names&quot;:false,&quot;dropping-particle&quot;:&quot;&quot;,&quot;non-dropping-particle&quot;:&quot;&quot;},{&quot;family&quot;:&quot;McIntosh&quot;,&quot;given&quot;:&quot;Michael K.&quot;,&quot;parse-names&quot;:false,&quot;dropping-particle&quot;:&quot;&quot;,&quot;non-dropping-particle&quot;:&quot;&quot;}],&quot;container-title&quot;:&quot;The Journal of Nutritional Biochemistry&quot;,&quot;accessed&quot;:{&quot;date-parts&quot;:[[2021,11,30]]},&quot;DOI&quot;:&quot;10.1016/J.JNUTBIO.2013.09.009&quot;,&quot;ISSN&quot;:&quot;0955-2863&quot;,&quot;PMID&quot;:&quot;24355793&quot;,&quot;issued&quot;:{&quot;date-parts&quot;:[[2014,3,1]]},&quot;page&quot;:&quot;270-280&quot;,&quot;abstract&quot;:&quot;Recent studies using germ-free, gnotobiotic microbial transplantation/conventionalization or antibiotic treatment in rodent models have highlighted the critical role of intestinal microbes on gut health and metabolic functions of the host. Genetic and environmental factors influence the abundance and type of mutualistic vs. pathogenic bacteria, each of which has preferred substrates for growth and unique products of fermentation. Whereas some fermentation products or metabolites promote gut function and health, others impair gut function, leading to compromised nutrient digestion and barrier function that adversely impact the host. Such products may also influence food intake, energy harvest and expenditure, and insulin action, thereby influencing adiposity and related metabolic outcomes. Diet composition influences gut microbiota and subsequent fermentation products that impact the host, as demonstrated by prebiotic studies using oligosaccharides or other types of indigestible fiber. Recent studies also show that dietary lipids affect specific populations of gut microbes and their metabolic end products. This review will focus on studies examining the influence of dietary fat amount and type on the gut microbiome, intestinal health and positive and negative metabolic consequences. The protective role of omega-3-rich fatty acids on intestinal inflammation will also be examined. © 2014 Elsevier Inc.&quot;,&quot;publisher&quot;:&quot;Elsevier&quot;,&quot;issue&quot;:&quot;3&quot;,&quot;volume&quot;:&quot;25&quot;},&quot;isTemporary&quot;:false}],&quot;properties&quot;:{&quot;noteIndex&quot;:0},&quot;isEdited&quot;:false,&quot;manualOverride&quot;:{&quot;isManuallyOverridden&quot;:false,&quot;citeprocText&quot;:&quot;(Riaz Rajoka et al., 2017; Shen et al., 2014)&quot;,&quot;manualOverrideText&quot;:&quot;&quot;},&quot;citationTag&quot;:&quot;MENDELEY_CITATION_v3_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&quot;},{&quot;citationID&quot;:&quot;MENDELEY_CITATION_8706ad1d-cb1d-4dce-ac4b-51dd992dfbf9&quot;,&quot;citationItems&quot;:[{&quot;id&quot;:&quot;ea503d34-8ac2-31aa-9f49-5654b543ff6d&quot;,&quot;itemData&quot;:{&quot;type&quot;:&quot;article-journal&quot;,&quot;id&quot;:&quot;ea503d34-8ac2-31aa-9f49-5654b543ff6d&quot;,&quot;title&quot;:&quot;Impact of commonly used drugs on the composition and metabolic function of the gut microbiota&quot;,&quot;author&quot;:[{&quot;family&quot;:&quot;Vich Vila&quot;,&quot;given&quot;:&quot;Arnau&quot;,&quot;parse-names&quot;:false,&quot;dropping-particle&quot;:&quot;&quot;,&quot;non-dropping-particle&quot;:&quot;&quot;},{&quot;family&quot;:&quot;Collij&quot;,&quot;given&quot;:&quot;Valerie&quot;,&quot;parse-names&quot;:false,&quot;dropping-particle&quot;:&quot;&quot;,&quot;non-dropping-particle&quot;:&quot;&quot;},{&quot;family&quot;:&quot;Sanna&quot;,&quot;given&quot;:&quot;Serena&quot;,&quot;parse-names&quot;:false,&quot;dropping-particle&quot;:&quot;&quot;,&quot;non-dropping-particle&quot;:&quot;&quot;},{&quot;family&quot;:&quot;Sinha&quot;,&quot;given&quot;:&quot;Trishla&quot;,&quot;parse-names&quot;:false,&quot;dropping-particle&quot;:&quot;&quot;,&quot;non-dropping-particle&quot;:&quot;&quot;},{&quot;family&quot;:&quot;Imhann&quot;,&quot;given&quot;:&quot;Floris&quot;,&quot;parse-names&quot;:false,&quot;dropping-particle&quot;:&quot;&quot;,&quot;non-dropping-particle&quot;:&quot;&quot;},{&quot;family&quot;:&quot;Bourgonje&quot;,&quot;given&quot;:&quot;Arno R.&quot;,&quot;parse-names&quot;:false,&quot;dropping-particle&quot;:&quot;&quot;,&quot;non-dropping-particle&quot;:&quot;&quot;},{&quot;family&quot;:&quot;Mujagic&quot;,&quot;given&quot;:&quot;Zlatan&quot;,&quot;parse-names&quot;:false,&quot;dropping-particle&quot;:&quot;&quot;,&quot;non-dropping-particle&quot;:&quot;&quot;},{&quot;family&quot;:&quot;Jonkers&quot;,&quot;given&quot;:&quot;Daisy M.A.E.&quot;,&quot;parse-names&quot;:false,&quot;dropping-particle&quot;:&quot;&quot;,&quot;non-dropping-particle&quot;:&quot;&quot;},{&quot;family&quot;:&quot;Masclee&quot;,&quot;given&quot;:&quot;Ad A.M.&quot;,&quot;parse-names&quot;:false,&quot;dropping-particle&quot;:&quot;&quot;,&quot;non-dropping-particle&quot;:&quot;&quot;},{&quot;family&quot;:&quot;Fu&quot;,&quot;given&quot;:&quot;Jingyuan&quot;,&quot;parse-names&quot;:false,&quot;dropping-particle&quot;:&quot;&quot;,&quot;non-dropping-particle&quot;:&quot;&quot;},{&quot;family&quot;:&quot;Kurilshikov&quot;,&quot;given&quot;:&quot;Alexander&quot;,&quot;parse-names&quot;:false,&quot;dropping-particle&quot;:&quot;&quot;,&quot;non-dropping-particle&quot;:&quot;&quot;},{&quot;family&quot;:&quot;Wijmenga&quot;,&quot;given&quot;:&quot;Cisca&quot;,&quot;parse-names&quot;:false,&quot;dropping-particle&quot;:&quot;&quot;,&quot;non-dropping-particle&quot;:&quot;&quot;},{&quot;family&quot;:&quot;Zhernakova&quot;,&quot;given&quot;:&quot;Alexandra&quot;,&quot;parse-names&quot;:false,&quot;dropping-particle&quot;:&quot;&quot;,&quot;non-dropping-particle&quot;:&quot;&quot;},{&quot;family&quot;:&quot;Weersma&quot;,&quot;given&quot;:&quot;Rinse K.&quot;,&quot;parse-names&quot;:false,&quot;dropping-particle&quot;:&quot;&quot;,&quot;non-dropping-particle&quot;:&quot;&quot;}],&quot;container-title&quot;:&quot;Nature Communications 2020 11:1&quot;,&quot;accessed&quot;:{&quot;date-parts&quot;:[[2021,11,30]]},&quot;DOI&quot;:&quot;10.1038/s41467-019-14177-z&quot;,&quot;ISSN&quot;:&quot;2041-1723&quot;,&quot;PMID&quot;:&quot;31953381&quot;,&quot;URL&quot;:&quot;https://www.nature.com/articles/s41467-019-14177-z&quot;,&quot;issued&quot;:{&quot;date-parts&quot;:[[2020,1,17]]},&quot;page&quot;:&quot;1-11&quot;,&quot;abstract&quot;:&quot;The human gut microbiota has now been associated with drug responses and efficacy, while chemical compounds present in these drugs can also impact the gut bacteria. However, drug–microbe interactions are still understudied in the clinical context, where polypharmacy and comorbidities co-occur. Here, we report relations between commonly used drugs and the gut microbiome. We performed metagenomics sequencing of faecal samples from a population cohort and two gastrointestinal disease cohorts. Differences between users and non-users were analysed per cohort, followed by a meta-analysis. While 19 of 41 drugs are found to be associated with microbial features, when controlling for the use of multiple medications, proton-pump inhibitors, metformin, antibiotics and laxatives show the strongest associations with the microbiome. We here provide evidence for extensive changes in taxonomy, metabolic potential and resistome in relation to commonly used drugs. This paves the way for future studies and has implications for current microbiome studies by demonstrating the need to correct for multiple drug use. Here, via a metagenomics analysis of population-based and disease cohorts, Vich Vila et al. study the impact of 41 commonly used medications on the taxonomic structures, metabolic potential and resistome of the gut microbiome, underscoring the importance of correcting for multiple drug use in microbiome studies.&quot;,&quot;publisher&quot;:&quot;Nature Publishing Group&quot;,&quot;issue&quot;:&quot;1&quot;,&quot;volume&quot;:&quot;11&quot;},&quot;isTemporary&quot;:false},{&quot;id&quot;:&quot;2f0a465b-24b0-3b5b-96aa-3dea2f594c7f&quot;,&quot;itemData&quot;:{&quot;type&quot;:&quot;article-journal&quot;,&quot;id&quot;:&quot;2f0a465b-24b0-3b5b-96aa-3dea2f594c7f&quot;,&quot;title&quot;:&quot;Interaction between drugs and the gut microbiome&quot;,&quot;author&quot;:[{&quot;family&quot;:&quot;Weersma&quot;,&quot;given&quot;:&quot;Rinse K.&quot;,&quot;parse-names&quot;:false,&quot;dropping-particle&quot;:&quot;&quot;,&quot;non-dropping-particle&quot;:&quot;&quot;},{&quot;family&quot;:&quot;Zhernakova&quot;,&quot;given&quot;:&quot;Alexandra&quot;,&quot;parse-names&quot;:false,&quot;dropping-particle&quot;:&quot;&quot;,&quot;non-dropping-particle&quot;:&quot;&quot;},{&quot;family&quot;:&quot;Fu&quot;,&quot;given&quot;:&quot;Jingyuan&quot;,&quot;parse-names&quot;:false,&quot;dropping-particle&quot;:&quot;&quot;,&quot;non-dropping-particle&quot;:&quot;&quot;}],&quot;container-title&quot;:&quot;Gut&quot;,&quot;accessed&quot;:{&quot;date-parts&quot;:[[2021,11,30]]},&quot;DOI&quot;:&quot;10.1136/GUTJNL-2019-320204&quot;,&quot;ISSN&quot;:&quot;1468-3288&quot;,&quot;PMID&quot;:&quot;32409589&quot;,&quot;URL&quot;:&quot;https://pubmed.ncbi.nlm.nih.gov/32409589/&quot;,&quot;issued&quot;:{&quot;date-parts&quot;:[[2020,8,1]]},&quot;page&quot;:&quot;1510-1519&quot;,&quot;abstract&quot;:&quot;The human gut microbiome is a complex ecosystem that can mediate the interaction of the human host with their environment. The interaction between gut microbes and commonly used non-antibiotic drugs is complex and bidirectional: gut microbiome composition can be influenced by drugs, but, vice versa, the gut microbiome can also influence an individual's response to a drug by enzymatically transforming the drug's structure and altering its bioavailability, bioactivity or toxicity (pharmacomicrobiomics). The gut microbiome can also indirectly impact an individual's response to immunotherapy in cancer treatment. In this review we discuss the bidirectional interactions between microbes and drugs, describe the changes in gut microbiota induced by commonly used non-antibiotic drugs, and their potential clinical consequences and summarise how the microbiome impacts drug effectiveness and its role in immunotherapy. Understanding how the microbiome metabolises drugs and reduces treatment efficacy will unlock the possibility of modulating the gut microbiome to improve treatment.&quot;,&quot;publisher&quot;:&quot;Gut&quot;,&quot;issue&quot;:&quot;8&quot;,&quot;volume&quot;:&quot;69&quot;},&quot;isTemporary&quot;:false},{&quot;id&quot;:&quot;d0c44cd9-d0a8-3cb0-9482-11b6e555330e&quot;,&quot;itemData&quot;:{&quot;type&quot;:&quot;article-journal&quot;,&quot;id&quot;:&quot;d0c44cd9-d0a8-3cb0-9482-11b6e555330e&quot;,&quot;title&quot;:&quot;Systematic review: human gut dysbiosis induced by non-antibiotic prescription medications&quot;,&quot;author&quot;:[{&quot;family&quot;:&quot;Bastard&quot;,&quot;given&quot;:&quot;Q.&quot;,&quot;parse-names&quot;:false,&quot;dropping-particle&quot;:&quot;&quot;,&quot;non-dropping-particle&quot;:&quot;le&quot;},{&quot;family&quot;:&quot;Al-Ghalith&quot;,&quot;given&quot;:&quot;G. A.&quot;,&quot;parse-names&quot;:false,&quot;dropping-particle&quot;:&quot;&quot;,&quot;non-dropping-particle&quot;:&quot;&quot;},{&quot;family&quot;:&quot;Grégoire&quot;,&quot;given&quot;:&quot;M.&quot;,&quot;parse-names&quot;:false,&quot;dropping-particle&quot;:&quot;&quot;,&quot;non-dropping-particle&quot;:&quot;&quot;},{&quot;family&quot;:&quot;Chapelet&quot;,&quot;given&quot;:&quot;G.&quot;,&quot;parse-names&quot;:false,&quot;dropping-particle&quot;:&quot;&quot;,&quot;non-dropping-particle&quot;:&quot;&quot;},{&quot;family&quot;:&quot;Javaudin&quot;,&quot;given&quot;:&quot;F.&quot;,&quot;parse-names&quot;:false,&quot;dropping-particle&quot;:&quot;&quot;,&quot;non-dropping-particle&quot;:&quot;&quot;},{&quot;family&quot;:&quot;Dailly&quot;,&quot;given&quot;:&quot;E.&quot;,&quot;parse-names&quot;:false,&quot;dropping-particle&quot;:&quot;&quot;,&quot;non-dropping-particle&quot;:&quot;&quot;},{&quot;family&quot;:&quot;Batard&quot;,&quot;given&quot;:&quot;E.&quot;,&quot;parse-names&quot;:false,&quot;dropping-particle&quot;:&quot;&quot;,&quot;non-dropping-particle&quot;:&quot;&quot;},{&quot;family&quot;:&quot;Knights&quot;,&quot;given&quot;:&quot;D.&quot;,&quot;parse-names&quot;:false,&quot;dropping-particle&quot;:&quot;&quot;,&quot;non-dropping-particle&quot;:&quot;&quot;},{&quot;family&quot;:&quot;Montassier&quot;,&quot;given&quot;:&quot;E.&quot;,&quot;parse-names&quot;:false,&quot;dropping-particle&quot;:&quot;&quot;,&quot;non-dropping-particle&quot;:&quot;&quot;}],&quot;container-title&quot;:&quot;Alimentary Pharmacology &amp; Therapeutics&quot;,&quot;accessed&quot;:{&quot;date-parts&quot;:[[2021,11,30]]},&quot;DOI&quot;:&quot;10.1111/APT.14451&quot;,&quot;ISSN&quot;:&quot;1365-2036&quot;,&quot;PMID&quot;:&quot;29205415&quot;,&quot;URL&quot;:&quot;https://onlinelibrary.wiley.com/doi/full/10.1111/apt.14451&quot;,&quot;issued&quot;:{&quot;date-parts&quot;:[[2018,2,1]]},&quot;page&quot;:&quot;332-345&quot;,&quot;abstract&quot;:&quot;Background: Global prescription drug use has been increasing continuously for decades. The gut microbiome, a key contributor to health status, can be altered by prescription drug use, as antibiotics have been repeatedly described to have both short-term and long-standing effects on the intestinal microbiome. Aim: To summarise current findings on non-antibiotic prescription-induced gut microbiome changes, focusing on the most frequently prescribed therapeutic drug categories. Methods: We conducted a systematic review by first searching in online databases for indexed articles and abstracts in accordance with PRISMA guidelines. Studies assessing the intestinal microbiome alterations associated with proton pump inhibitors (PPIs), metformin, nonsteroidal anti-inflammatory drugs (NSAIDs), opioids, statins and antipsychotics were included. We only included studies using culture-independent molecular techniques. Results: Proton pump inhibitors and antipsychotic medications are associated with a decrease in α diversity in the gut microbiome, whereas opioids were associated with an increase in α diversity. Metformin and NSAIDs were not associated with significant changes in α diversity. β diversity was found to be significantly altered with all drugs, except for NSAIDs. PPI use was linked to a decrease in Clotridiales and increase in Actinomycetales, Micrococcaceae and Streptococcaceae, which are changes previously implicated in dysbiosis and increased susceptibility to Clostridium difficile infection. Consistent results showed that PPIs, metformin, NSAIDs, opioids and antipsychotics were either associated with increases in members of class Gammaproteobacteria (including Enterobacter, Escherichia, Klebsiella and Citrobacter), or members of family Enterococcaceae, which are often pathogens isolated from bloodstream infections in critically ill patients. We also found that antipsychotic treatment, usually associated with an increase in body mass index, was marked by a decreased ratio of Bacteroidetes:Firmicutes in the gut microbiome, resembling trends seen in obese patients. Conclusions: Non-antibiotic prescription drugs have a notable impact on the overall architecture of the intestinal microbiome. Further explorations should seek to define biomarkers of dysbiosis induced by specific drugs, and potentially tailor live biotherapeutics to counter this drug-induced dysbiosis. Many other frequently prescribed drugs should also be investigated to better understand the link between these drugs, the microbiome and health status.&quot;,&quot;publisher&quot;:&quot;John Wiley &amp; Sons, Ltd&quot;,&quot;issue&quot;:&quot;3&quot;,&quot;volume&quot;:&quot;47&quot;},&quot;isTemporary&quot;:false}],&quot;properties&quot;:{&quot;noteIndex&quot;:0},&quot;isEdited&quot;:false,&quot;manualOverride&quot;:{&quot;isManuallyOverridden&quot;:false,&quot;citeprocText&quot;:&quot;(le Bastard et al., 2018; Vich Vila et al., 2020; Weersma et al., 2020)&quot;,&quot;manualOverrideText&quot;:&quot;&quot;},&quot;citationTag&quot;:&quot;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&quot;},{&quot;citationID&quot;:&quot;MENDELEY_CITATION_0a558519-fbfa-4511-817b-8ba557ae0c19&quot;,&quot;citationItems&quot;:[{&quot;id&quot;:&quot;d276e398-c21e-340f-9528-cfcbc9e5ced8&quot;,&quot;itemData&quot;:{&quot;type&quot;:&quot;article-journal&quot;,&quot;id&quot;:&quot;d276e398-c21e-340f-9528-cfcbc9e5ced8&quot;,&quot;title&quot;:&quot;Review article: the role of butyrate on colonic function&quot;,&quot;author&quot;:[{&quot;family&quot;:&quot;Hamer&quot;,&quot;given&quot;:&quot;H. M.&quot;,&quot;parse-names&quot;:false,&quot;dropping-particle&quot;:&quot;&quot;,&quot;non-dropping-particle&quot;:&quot;&quot;},{&quot;family&quot;:&quot;Jonkers&quot;,&quot;given&quot;:&quot;D.&quot;,&quot;parse-names&quot;:false,&quot;dropping-particle&quot;:&quot;&quot;,&quot;non-dropping-particle&quot;:&quot;&quot;},{&quot;family&quot;:&quot;Venema&quot;,&quot;given&quot;:&quot;K.&quot;,&quot;parse-names&quot;:false,&quot;dropping-particle&quot;:&quot;&quot;,&quot;non-dropping-particle&quot;:&quot;&quot;},{&quot;family&quot;:&quot;Vanhoutvin&quot;,&quot;given&quot;:&quot;S.&quot;,&quot;parse-names&quot;:false,&quot;dropping-particle&quot;:&quot;&quot;,&quot;non-dropping-particle&quot;:&quot;&quot;},{&quot;family&quot;:&quot;Troost&quot;,&quot;given&quot;:&quot;F. J.&quot;,&quot;parse-names&quot;:false,&quot;dropping-particle&quot;:&quot;&quot;,&quot;non-dropping-particle&quot;:&quot;&quot;},{&quot;family&quot;:&quot;Brummer&quot;,&quot;given&quot;:&quot;R. J.&quot;,&quot;parse-names&quot;:false,&quot;dropping-particle&quot;:&quot;&quot;,&quot;non-dropping-particle&quot;:&quot;&quot;}],&quot;container-title&quot;:&quot;Alimentary Pharmacology &amp; Therapeutics&quot;,&quot;accessed&quot;:{&quot;date-parts&quot;:[[2021,11,30]]},&quot;DOI&quot;:&quot;10.1111/J.1365-2036.2007.03562.X&quot;,&quot;ISSN&quot;:&quot;1365-2036&quot;,&quot;PMID&quot;:&quot;17973645&quot;,&quot;URL&quot;:&quot;https://onlinelibrary.wiley.com/doi/full/10.1111/j.1365-2036.2007.03562.x&quot;,&quot;issued&quot;:{&quot;date-parts&quot;:[[2008,1,1]]},&quot;page&quot;:&quot;104-119&quot;,&quot;abstract&quot;:&quot;Background: Butyrate, a short-chain fatty acid, is a main end-product of intestinal microbial fermentation of mainly dietary fibre. Butyrate is an important energy source for intestinal epithelial cells and plays a role in the maintenance of colonic homeostasis. Aim: To provide an overview on the present knowledge of the bioactivity of butyrate, emphasizing effects and possible mechanisms of action in relation to human colonic function. Methods: A PubMed search was performed to select relevant publications using the search terms: 'butyrate, short-chain fatty acid, fibre, colon, inflammation, carcinogenesis, barrier, oxidative stress, permeability and satiety'. Results: Butyrate exerts potent effects on a variety of colonic mucosal functions such as inhibition of inflammation and carcinogenesis, reinforcing various components of the colonic defence barrier and decreasing oxidative stress. In addition, butyrate may promote satiety. Two important mechanisms include the inhibition of nuclear factor kappa B activation and histone deacetylation. However, the observed effects of butyrate largely depend on concentrations and models used and human data are still limited. Conclusion: Although most studies point towards beneficial effects of butyrate, more human in vivo studies are needed to contribute to our current understanding of butyrate-mediated effects on colonic function in health and disease. © 2008 The Authors.&quot;,&quot;publisher&quot;:&quot;John Wiley &amp; Sons, Ltd&quot;,&quot;issue&quot;:&quot;2&quot;,&quot;volume&quot;:&quot;27&quot;},&quot;isTemporary&quot;:false}],&quot;properties&quot;:{&quot;noteIndex&quot;:0},&quot;isEdited&quot;:false,&quot;manualOverride&quot;:{&quot;isManuallyOverridden&quot;:false,&quot;citeprocText&quot;:&quot;(Hamer et al., 2008)&quot;,&quot;manualOverrideText&quot;:&quot;&quot;},&quot;citationTag&quot;:&quot;MENDELEY_CITATION_v3_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&quot;},{&quot;citationID&quot;:&quot;MENDELEY_CITATION_7d6ab9d8-7ae9-436d-8b2f-cf17098c9329&quot;,&quot;citationItems&quot;:[{&quot;id&quot;:&quot;5d9e06db-9d1d-3adc-8d83-2a3687667f41&quot;,&quot;itemData&quot;:{&quot;type&quot;:&quot;article-journal&quot;,&quot;id&quot;:&quot;5d9e06db-9d1d-3adc-8d83-2a3687667f41&quot;,&quot;title&quot;:&quot;Fusobacterium nucleatum promotes colorectal cancer metastasis by modulating KRT7-AS/KRT7&quot;,&quot;author&quot;:[{&quot;family&quot;:&quot;Chen&quot;,&quot;given&quot;:&quot;Shujie&quot;,&quot;parse-names&quot;:false,&quot;dropping-particle&quot;:&quot;&quot;,&quot;non-dropping-particle&quot;:&quot;&quot;},{&quot;family&quot;:&quot;Su&quot;,&quot;given&quot;:&quot;Tingting&quot;,&quot;parse-names&quot;:false,&quot;dropping-particle&quot;:&quot;&quot;,&quot;non-dropping-particle&quot;:&quot;&quot;},{&quot;family&quot;:&quot;Zhang&quot;,&quot;given&quot;:&quot;Ying&quot;,&quot;parse-names&quot;:false,&quot;dropping-particle&quot;:&quot;&quot;,&quot;non-dropping-particle&quot;:&quot;&quot;},{&quot;family&quot;:&quot;Lee&quot;,&quot;given&quot;:&quot;Allen&quot;,&quot;parse-names&quot;:false,&quot;dropping-particle&quot;:&quot;&quot;,&quot;non-dropping-particle&quot;:&quot;&quot;},{&quot;family&quot;:&quot;He&quot;,&quot;given&quot;:&quot;Jiamin&quot;,&quot;parse-names&quot;:false,&quot;dropping-particle&quot;:&quot;&quot;,&quot;non-dropping-particle&quot;:&quot;&quot;},{&quot;family&quot;:&quot;Ge&quot;,&quot;given&quot;:&quot;Qiwei&quot;,&quot;parse-names&quot;:false,&quot;dropping-particle&quot;:&quot;&quot;,&quot;non-dropping-particle&quot;:&quot;&quot;},{&quot;family&quot;:&quot;Wang&quot;,&quot;given&quot;:&quot;Lan&quot;,&quot;parse-names&quot;:false,&quot;dropping-particle&quot;:&quot;&quot;,&quot;non-dropping-particle&quot;:&quot;&quot;},{&quot;family&quot;:&quot;Si&quot;,&quot;given&quot;:&quot;Jianmin&quot;,&quot;parse-names&quot;:false,&quot;dropping-particle&quot;:&quot;&quot;,&quot;non-dropping-particle&quot;:&quot;&quot;},{&quot;family&quot;:&quot;Zhuo&quot;,&quot;given&quot;:&quot;Wei&quot;,&quot;parse-names&quot;:false,&quot;dropping-particle&quot;:&quot;&quot;,&quot;non-dropping-particle&quot;:&quot;&quot;},{&quot;family&quot;:&quot;Wang&quot;,&quot;given&quot;:&quot;Liangjing&quot;,&quot;parse-names&quot;:false,&quot;dropping-particle&quot;:&quot;&quot;,&quot;non-dropping-particle&quot;:&quot;&quot;}],&quot;container-title&quot;:&quot;Gut Microbes&quot;,&quot;accessed&quot;:{&quot;date-parts&quot;:[[2021,11,30]]},&quot;DOI&quot;:&quot;10.1080/19490976.2019.1695494/SUPPL_FILE/KGMI_A_1695494_SM0055.DOCX&quot;,&quot;ISSN&quot;:&quot;19490984&quot;,&quot;PMID&quot;:&quot;31910722&quot;,&quot;URL&quot;:&quot;https://www.tandfonline.com/doi/abs/10.1080/19490976.2019.1695494&quot;,&quot;issued&quot;:{&quot;date-parts&quot;:[[2020,5,3]]},&quot;page&quot;:&quot;511-525&quot;,&quot;abstract&quot;:&quot;The enrichment of Fusobacterium nucleatum (Fn) has been identified in CRC patients and associated with worse outcomes. However, whether Fn was involved in the metastasis of CRC was not well determined. Here, we found that the abundance of Fn was significantly increased in CRC patients with lymph nodes metastasis. To further clarify the role of Fn in CRC metastasis, we performed transwell and wound healing assays after incubating CRC cell lines with or without Fn and injected Fn-treated or untreated CRC cells into nude mice via tail vein. The results indicated that Fn infection promoted CRC cells migration in vitro, as well as lung metastasis in vivo. Interestingly, colonization of Fn was detected in metastatic lung lesions of nude mice by fluorescence in situ hybridization. Mechanistically, RNA sequencing and validation study revealed that Fn significantly upregulated the expression of long non-coding RNA Keratin7-antisense (KRT7-AS) and Keratin7 (KRT7) in CRC cells. Importantly, Fn-induced CRC lung metastasis was attenuated by the depletion of KRT7-AS. In addition, KRT7-AS facilitated CRC cells migration by upregulating KRT7. Subsequently, we found that NF-κB signaling pathway was involved in the upregulation of KRT7-AS upon Fn infection. In conclusion, Fn infection upregulated KRT7-AS/KRT7 by activating NF-κB pathway, which promoted CRC cell migration in vitro and metastasis in vivo.&quot;,&quot;publisher&quot;:&quot;Taylor and Francis Inc.&quot;,&quot;issue&quot;:&quot;3&quot;,&quot;volume&quot;:&quot;11&quot;},&quot;isTemporary&quot;:false},{&quot;id&quot;:&quot;fb5819c4-692f-3501-b9fb-d3c441464098&quot;,&quot;itemData&quot;:{&quot;type&quot;:&quot;article-journal&quot;,&quot;id&quot;:&quot;fb5819c4-692f-3501-b9fb-d3c441464098&quot;,&quot;title&quot;:&quot;Fusobacterium nucleatum host-cell binding and invasion induces IL-8 and CXCL1 secretion that drives colorectal cancer cell migration&quot;,&quot;author&quot;:[{&quot;family&quot;:&quot;Casasanta&quot;,&quot;given&quot;:&quot;Michael A.&quot;,&quot;parse-names&quot;:false,&quot;dropping-particle&quot;:&quot;&quot;,&quot;non-dropping-particle&quot;:&quot;&quot;},{&quot;family&quot;:&quot;Yoo&quot;,&quot;given&quot;:&quot;Christopher C.&quot;,&quot;parse-names&quot;:false,&quot;dropping-particle&quot;:&quot;&quot;,&quot;non-dropping-particle&quot;:&quot;&quot;},{&quot;family&quot;:&quot;Udayasuryan&quot;,&quot;given&quot;:&quot;Barath&quot;,&quot;parse-names&quot;:false,&quot;dropping-particle&quot;:&quot;&quot;,&quot;non-dropping-particle&quot;:&quot;&quot;},{&quot;family&quot;:&quot;Sanders&quot;,&quot;given&quot;:&quot;Blake E.&quot;,&quot;parse-names&quot;:false,&quot;dropping-particle&quot;:&quot;&quot;,&quot;non-dropping-particle&quot;:&quot;&quot;},{&quot;family&quot;:&quot;Umanã&quot;,&quot;given&quot;:&quot;Ariana&quot;,&quot;parse-names&quot;:false,&quot;dropping-particle&quot;:&quot;&quot;,&quot;non-dropping-particle&quot;:&quot;&quot;},{&quot;family&quot;:&quot;Zhang&quot;,&quot;given&quot;:&quot;Yao&quot;,&quot;parse-names&quot;:false,&quot;dropping-particle&quot;:&quot;&quot;,&quot;non-dropping-particle&quot;:&quot;&quot;},{&quot;family&quot;:&quot;Peng&quot;,&quot;given&quot;:&quot;Huaiyao&quot;,&quot;parse-names&quot;:false,&quot;dropping-particle&quot;:&quot;&quot;,&quot;non-dropping-particle&quot;:&quot;&quot;},{&quot;family&quot;:&quot;Duncan&quot;,&quot;given&quot;:&quot;Alison J.&quot;,&quot;parse-names&quot;:false,&quot;dropping-particle&quot;:&quot;&quot;,&quot;non-dropping-particle&quot;:&quot;&quot;},{&quot;family&quot;:&quot;Wang&quot;,&quot;given&quot;:&quot;Yueying&quot;,&quot;parse-names&quot;:false,&quot;dropping-particle&quot;:&quot;&quot;,&quot;non-dropping-particle&quot;:&quot;&quot;},{&quot;family&quot;:&quot;Li&quot;,&quot;given&quot;:&quot;Liwu&quot;,&quot;parse-names&quot;:false,&quot;dropping-particle&quot;:&quot;&quot;,&quot;non-dropping-particle&quot;:&quot;&quot;},{&quot;family&quot;:&quot;Verbridge&quot;,&quot;given&quot;:&quot;Scott S.&quot;,&quot;parse-names&quot;:false,&quot;dropping-particle&quot;:&quot;&quot;,&quot;non-dropping-particle&quot;:&quot;&quot;},{&quot;family&quot;:&quot;Slade&quot;,&quot;given&quot;:&quot;Daniel J.&quot;,&quot;parse-names&quot;:false,&quot;dropping-particle&quot;:&quot;&quot;,&quot;non-dropping-particle&quot;:&quot;&quot;}],&quot;container-title&quot;:&quot;Science Signaling&quot;,&quot;accessed&quot;:{&quot;date-parts&quot;:[[2021,11,30]]},&quot;DOI&quot;:&quot;10.1126/SCISIGNAL.ABA9157/SUPPL_FILE/ABA9157_SM.PDF&quot;,&quot;ISSN&quot;:&quot;19379145&quot;,&quot;PMID&quot;:&quot;32694172&quot;,&quot;URL&quot;:&quot;https://www.science.org/doi/abs/10.1126/scisignal.aba9157&quot;,&quot;issued&quot;:{&quot;date-parts&quot;:[[2020,7,21]]},&quot;abstract&quot;:&quot;Fusobacterium nucleatum is implicated in accelerating colorectal cancer (CRC) and is found within metastatic CRC cells in patient biopsies. Here, we found that bacterial invasion of CRC cells and cocultured immune cells induced a differential cytokine secretion that may contribute to CRC metastasis. We used a modified galactose kinase markerless gene deletion approach and found that F. nucleatum invaded cultured HCT116 CRC cells through the bacterial surface adhesin Fap2. In turn, Fap2-dependent invasion induced the secretion of the proinflammatory cytokines IL-8 and CXCL1, which are associated with CRC progression and promoted HCT116 cell migration. Conditioned medium from F. nucleatum-infected HCT116 cells caused naïve cells to migrate, which was blocked by depleting CXCL1 and IL-8 from the conditioned medium. Cytokine secretion from HCT116 cells and cellular migration were attenuated by inhibiting F. nucleatum host-cell binding and entry using galactose sugars, l-arginine, neutralizing membrane protein antibodies, or fap2 deletion. F. nucleatum also induces the mobilization of immune cells in the tumor microenvironment. However, in neutrophils and macrophages, the bacterial-induced secretion of cytokines was Fap2 independent. Thus, our findings show that F. nucleatum both directly and indirectly modulates immune and cancer cell signaling and migration. Because increased IL-8 and CXCL1 production in tumors is associated with increased metastatic potential and cell seeding, poor prognosis, and enhanced recruitment of tumor-associated macrophages and fibroblasts, we propose that inhibition of host-cell binding and invasion, potentially through vaccination or novel galactoside compounds, could be an effective strategy for reducing F. nucleatum-associated CRC metastasis.&quot;,&quot;publisher&quot;:&quot;American Association for the Advancement of Science&quot;,&quot;issue&quot;:&quot;641&quot;,&quot;volume&quot;:&quot;13&quot;},&quot;isTemporary&quot;:false}],&quot;properties&quot;:{&quot;noteIndex&quot;:0},&quot;isEdited&quot;:false,&quot;manualOverride&quot;:{&quot;isManuallyOverridden&quot;:false,&quot;citeprocText&quot;:&quot;(Casasanta et al., 2020; Chen et al., 2020)&quot;,&quot;manualOverrideText&quot;:&quot;&quot;},&quot;citationTag&quot;:&quot;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&quot;},{&quot;citationID&quot;:&quot;MENDELEY_CITATION_08c37d3d-7f4f-4b8a-a307-2cf70aefdb03&quot;,&quot;citationItems&quot;:[{&quot;id&quot;:&quot;74150703-caca-3ca7-93c9-4b461ab2abb3&quot;,&quot;itemData&quot;:{&quot;type&quot;:&quot;article-journal&quot;,&quot;id&quot;:&quot;74150703-caca-3ca7-93c9-4b461ab2abb3&quot;,&quot;title&quot;:&quot;Oral Administration of Flavonifractor plautii Strongly Suppresses Th2 Immune Responses in Mice&quot;,&quot;author&quot;:[{&quot;family&quot;:&quot;Ogita&quot;,&quot;given&quot;:&quot;Tasuku&quot;,&quot;parse-names&quot;:false,&quot;dropping-particle&quot;:&quot;&quot;,&quot;non-dropping-particle&quot;:&quot;&quot;},{&quot;family&quot;:&quot;Yamamoto&quot;,&quot;given&quot;:&quot;Yoshinari&quot;,&quot;parse-names&quot;:false,&quot;dropping-particle&quot;:&quot;&quot;,&quot;non-dropping-particle&quot;:&quot;&quot;},{&quot;family&quot;:&quot;Mikami&quot;,&quot;given&quot;:&quot;Ayane&quot;,&quot;parse-names&quot;:false,&quot;dropping-particle&quot;:&quot;&quot;,&quot;non-dropping-particle&quot;:&quot;&quot;},{&quot;family&quot;:&quot;Shigemori&quot;,&quot;given&quot;:&quot;Suguru&quot;,&quot;parse-names&quot;:false,&quot;dropping-particle&quot;:&quot;&quot;,&quot;non-dropping-particle&quot;:&quot;&quot;},{&quot;family&quot;:&quot;Sato&quot;,&quot;given&quot;:&quot;Takashi&quot;,&quot;parse-names&quot;:false,&quot;dropping-particle&quot;:&quot;&quot;,&quot;non-dropping-particle&quot;:&quot;&quot;},{&quot;family&quot;:&quot;Shimosato&quot;,&quot;given&quot;:&quot;Takeshi&quot;,&quot;parse-names&quot;:false,&quot;dropping-particle&quot;:&quot;&quot;,&quot;non-dropping-particle&quot;:&quot;&quot;}],&quot;container-title&quot;:&quot;Frontiers in Immunology&quot;,&quot;accessed&quot;:{&quot;date-parts&quot;:[[2021,11,30]]},&quot;DOI&quot;:&quot;10.3389/FIMMU.2020.00379/BIBTEX&quot;,&quot;ISSN&quot;:&quot;16643224&quot;,&quot;PMID&quot;:&quot;32184789&quot;,&quot;issued&quot;:{&quot;date-parts&quot;:[[2020,2,28]]},&quot;page&quot;:&quot;379&quot;,&quot;abstract&quot;:&quot;The bacterium Flavonifractor plautii (FP), which is found in human feces, has been reported to participate in catechin metabolism in the gut, but this bacterium's effects on immune function are unclear. We assessed the effect of oral administration of FP on the immune response in ovalbumin (OVA) -sensitized mice. We demonstrated that the FP treatment suppressed interleukin (IL)-4 in splenocytes and OVA-specific IgE production in serum from OVA-sensitized mice. Moreover, oral administration of FP augmented CD4+CD25+ T cells and CD103+CD11c+ DCs. In animals of the FP group, the proportion of FP was increased in the mesenteric lymph nodes (MLNs), as was the proportion of Deferribacteres in the cecum. Oral administration of FP may inhibit the Th2 immune response by incorporation into the MLNs and/or by inducing changes in the gut microbiota. Thus, FP may be useful in alleviating antigen-induced Th2 immune responses.&quot;,&quot;publisher&quot;:&quot;Frontiers Media S.A.&quot;,&quot;volume&quot;:&quot;11&quot;},&quot;isTemporary&quot;:false}],&quot;properties&quot;:{&quot;noteIndex&quot;:0},&quot;isEdited&quot;:false,&quot;manualOverride&quot;:{&quot;isManuallyOverridden&quot;:false,&quot;citeprocText&quot;:&quot;(Ogita et al., 2020)&quot;,&quot;manualOverrideText&quot;:&quot;&quot;},&quot;citationTag&quot;:&quot;MENDELEY_CITATION_v3_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&quot;},{&quot;citationID&quot;:&quot;MENDELEY_CITATION_e217563b-3aa5-4bc9-821d-09175e8b8423&quot;,&quot;citationItems&quot;:[{&quot;id&quot;:&quot;fa6d8478-8a1c-3c22-aca1-64e7f553a9a6&quot;,&quot;itemData&quot;:{&quot;type&quot;:&quot;article-journal&quot;,&quot;id&quot;:&quot;fa6d8478-8a1c-3c22-aca1-64e7f553a9a6&quot;,&quot;title&quot;:&quot;An integrated catalog of reference genes in the human gut microbiome&quot;,&quot;author&quot;:[{&quot;family&quot;:&quot;Li&quot;,&quot;given&quot;:&quot;Junhua&quot;,&quot;parse-names&quot;:false,&quot;dropping-particle&quot;:&quot;&quot;,&quot;non-dropping-particle&quot;:&quot;&quot;},{&quot;family&quot;:&quot;Jia&quot;,&quot;given&quot;:&quot;Huijue&quot;,&quot;parse-names&quot;:false,&quot;dropping-particle&quot;:&quot;&quot;,&quot;non-dropping-particle&quot;:&quot;&quot;},{&quot;family&quot;:&quot;Cai&quot;,&quot;given&quot;:&quot;Xianghang&quot;,&quot;parse-names&quot;:false,&quot;dropping-particle&quot;:&quot;&quot;,&quot;non-dropping-particle&quot;:&quot;&quot;},{&quot;family&quot;:&quot;Zhong&quot;,&quot;given&quot;:&quot;Huanzi&quot;,&quot;parse-names&quot;:false,&quot;dropping-particle&quot;:&quot;&quot;,&quot;non-dropping-particle&quot;:&quot;&quot;},{&quot;family&quot;:&quot;Feng&quot;,&quot;given&quot;:&quot;Qiang&quot;,&quot;parse-names&quot;:false,&quot;dropping-particle&quot;:&quot;&quot;,&quot;non-dropping-particle&quot;:&quot;&quot;},{&quot;family&quot;:&quot;Sunagawa&quot;,&quot;given&quot;:&quot;Shinichi&quot;,&quot;parse-names&quot;:false,&quot;dropping-particle&quot;:&quot;&quot;,&quot;non-dropping-particle&quot;:&quot;&quot;},{&quot;family&quot;:&quot;Arumugam&quot;,&quot;given&quot;:&quot;Manimozhiyan&quot;,&quot;parse-names&quot;:false,&quot;dropping-particle&quot;:&quot;&quot;,&quot;non-dropping-particle&quot;:&quot;&quot;},{&quot;family&quot;:&quot;Kultima&quot;,&quot;given&quot;:&quot;Jens Roat&quot;,&quot;parse-names&quot;:false,&quot;dropping-particle&quot;:&quot;&quot;,&quot;non-dropping-particle&quot;:&quot;&quot;},{&quot;family&quot;:&quot;Prifti&quot;,&quot;given&quot;:&quot;Edi&quot;,&quot;parse-names&quot;:false,&quot;dropping-particle&quot;:&quot;&quot;,&quot;non-dropping-particle&quot;:&quot;&quot;},{&quot;family&quot;:&quot;Nielsen&quot;,&quot;given&quot;:&quot;Trine&quot;,&quot;parse-names&quot;:false,&quot;dropping-particle&quot;:&quot;&quot;,&quot;non-dropping-particle&quot;:&quot;&quot;},{&quot;family&quot;:&quot;Juncker&quot;,&quot;given&quot;:&quot;Agnieszka Sierakowska&quot;,&quot;parse-names&quot;:false,&quot;dropping-particle&quot;:&quot;&quot;,&quot;non-dropping-particle&quot;:&quot;&quot;},{&quot;family&quot;:&quot;Manichanh&quot;,&quot;given&quot;:&quot;Chaysavanh&quot;,&quot;parse-names&quot;:false,&quot;dropping-particle&quot;:&quot;&quot;,&quot;non-dropping-particle&quot;:&quot;&quot;},{&quot;family&quot;:&quot;Chen&quot;,&quot;given&quot;:&quot;Bing&quot;,&quot;parse-names&quot;:false,&quot;dropping-particle&quot;:&quot;&quot;,&quot;non-dropping-particle&quot;:&quot;&quot;},{&quot;family&quot;:&quot;Zhang&quot;,&quot;given&quot;:&quot;Wenwei&quot;,&quot;parse-names&quot;:false,&quot;dropping-particle&quot;:&quot;&quot;,&quot;non-dropping-particle&quot;:&quot;&quot;},{&quot;family&quot;:&quot;Levenez&quot;,&quot;given&quot;:&quot;Florence&quot;,&quot;parse-names&quot;:false,&quot;dropping-particle&quot;:&quot;&quot;,&quot;non-dropping-particle&quot;:&quot;&quot;},{&quot;family&quot;:&quot;Wang&quot;,&quot;given&quot;:&quot;Juan&quot;,&quot;parse-names&quot;:false,&quot;dropping-particle&quot;:&quot;&quot;,&quot;non-dropping-particle&quot;:&quot;&quot;},{&quot;family&quot;:&quot;Xu&quot;,&quot;given&quot;:&quot;Xun&quot;,&quot;parse-names&quot;:false,&quot;dropping-particle&quot;:&quot;&quot;,&quot;non-dropping-particle&quot;:&quot;&quot;},{&quot;family&quot;:&quot;Xiao&quot;,&quot;given&quot;:&quot;Liang&quot;,&quot;parse-names&quot;:false,&quot;dropping-particle&quot;:&quot;&quot;,&quot;non-dropping-particle&quot;:&quot;&quot;},{&quot;family&quot;:&quot;Liang&quot;,&quot;given&quot;:&quot;Suisha&quot;,&quot;parse-names&quot;:false,&quot;dropping-particle&quot;:&quot;&quot;,&quot;non-dropping-particle&quot;:&quot;&quot;},{&quot;family&quot;:&quot;Zhang&quot;,&quot;given&quot;:&quot;Dongya&quot;,&quot;parse-names&quot;:false,&quot;dropping-particle&quot;:&quot;&quot;,&quot;non-dropping-particle&quot;:&quot;&quot;},{&quot;family&quot;:&quot;Zhang&quot;,&quot;given&quot;:&quot;Zhaoxi&quot;,&quot;parse-names&quot;:false,&quot;dropping-particle&quot;:&quot;&quot;,&quot;non-dropping-particle&quot;:&quot;&quot;},{&quot;family&quot;:&quot;Chen&quot;,&quot;given&quot;:&quot;Weineng&quot;,&quot;parse-names&quot;:false,&quot;dropping-particle&quot;:&quot;&quot;,&quot;non-dropping-particle&quot;:&quot;&quot;},{&quot;family&quot;:&quot;Zhao&quot;,&quot;given&quot;:&quot;Hailong&quot;,&quot;parse-names&quot;:false,&quot;dropping-particle&quot;:&quot;&quot;,&quot;non-dropping-particle&quot;:&quot;&quot;},{&quot;family&quot;:&quot;Al-Aama&quot;,&quot;given&quot;:&quot;Jumana Yousuf&quot;,&quot;parse-names&quot;:false,&quot;dropping-particle&quot;:&quot;&quot;,&quot;non-dropping-particle&quot;:&quot;&quot;},{&quot;family&quot;:&quot;Edris&quot;,&quot;given&quot;:&quot;Sherif&quot;,&quot;parse-names&quot;:false,&quot;dropping-particle&quot;:&quot;&quot;,&quot;non-dropping-particle&quot;:&quot;&quot;},{&quot;family&quot;:&quot;Yang&quot;,&quot;given&quot;:&quot;Huanming&quot;,&quot;parse-names&quot;:false,&quot;dropping-particle&quot;:&quot;&quot;,&quot;non-dropping-particle&quot;:&quot;&quot;},{&quot;family&quot;:&quot;Wang&quot;,&quot;given&quot;:&quot;Jian&quot;,&quot;parse-names&quot;:false,&quot;dropping-particle&quot;:&quot;&quot;,&quot;non-dropping-particle&quot;:&quot;&quot;},{&quot;family&quot;:&quot;Hansen&quot;,&quot;given&quot;:&quot;Torben&quot;,&quot;parse-names&quot;:false,&quot;dropping-particle&quot;:&quot;&quot;,&quot;non-dropping-particle&quot;:&quot;&quot;},{&quot;family&quot;:&quot;Nielsen&quot;,&quot;given&quot;:&quot;Henrik Bjørn&quot;,&quot;parse-names&quot;:false,&quot;dropping-particle&quot;:&quot;&quot;,&quot;non-dropping-particle&quot;:&quot;&quot;},{&quot;family&quot;:&quot;Brunak&quot;,&quot;given&quot;:&quot;Søren&quot;,&quot;parse-names&quot;:false,&quot;dropping-particle&quot;:&quot;&quot;,&quot;non-dropping-particle&quot;:&quot;&quot;},{&quot;family&quot;:&quot;Kristiansen&quot;,&quot;given&quot;:&quot;Karsten&quot;,&quot;parse-names&quot;:false,&quot;dropping-particle&quot;:&quot;&quot;,&quot;non-dropping-particle&quot;:&quot;&quot;},{&quot;family&quot;:&quot;Guarner&quot;,&quot;given&quot;:&quot;Francisco&quot;,&quot;parse-names&quot;:false,&quot;dropping-particle&quot;:&quot;&quot;,&quot;non-dropping-particle&quot;:&quot;&quot;},{&quot;family&quot;:&quot;Pedersen&quot;,&quot;given&quot;:&quot;Oluf&quot;,&quot;parse-names&quot;:false,&quot;dropping-particle&quot;:&quot;&quot;,&quot;non-dropping-particle&quot;:&quot;&quot;},{&quot;family&quot;:&quot;Doré&quot;,&quot;given&quot;:&quot;Joel&quot;,&quot;parse-names&quot;:false,&quot;dropping-particle&quot;:&quot;&quot;,&quot;non-dropping-particle&quot;:&quot;&quot;},{&quot;family&quot;:&quot;Ehrlich&quot;,&quot;given&quot;:&quot;S. Dusko&quot;,&quot;parse-names&quot;:false,&quot;dropping-particle&quot;:&quot;&quot;,&quot;non-dropping-particle&quot;:&quot;&quot;},{&quot;family&quot;:&quot;Bork&quot;,&quot;given&quot;:&quot;Peer&quot;,&quot;parse-names&quot;:false,&quot;dropping-particle&quot;:&quot;&quot;,&quot;non-dropping-particle&quot;:&quot;&quot;},{&quot;family&quot;:&quot;Wang&quot;,&quot;given&quot;:&quot;Jun&quot;,&quot;parse-names&quot;:false,&quot;dropping-particle&quot;:&quot;&quot;,&quot;non-dropping-particle&quot;:&quot;&quot;},{&quot;family&quot;:&quot;Pons&quot;,&quot;given&quot;:&quot;Nicolas&quot;,&quot;parse-names&quot;:false,&quot;dropping-particle&quot;:&quot;&quot;,&quot;non-dropping-particle&quot;:&quot;&quot;},{&quot;family&quot;:&quot;Chatelier&quot;,&quot;given&quot;:&quot;Emmanuelle&quot;,&quot;parse-names&quot;:false,&quot;dropping-particle&quot;:&quot;&quot;,&quot;non-dropping-particle&quot;:&quot;le&quot;},{&quot;family&quot;:&quot;Batto&quot;,&quot;given&quot;:&quot;Jean Michel&quot;,&quot;parse-names&quot;:false,&quot;dropping-particle&quot;:&quot;&quot;,&quot;non-dropping-particle&quot;:&quot;&quot;},{&quot;family&quot;:&quot;Kennedy&quot;,&quot;given&quot;:&quot;Sean&quot;,&quot;parse-names&quot;:false,&quot;dropping-particle&quot;:&quot;&quot;,&quot;non-dropping-particle&quot;:&quot;&quot;},{&quot;family&quot;:&quot;Haimet&quot;,&quot;given&quot;:&quot;Florence&quot;,&quot;parse-names&quot;:false,&quot;dropping-particle&quot;:&quot;&quot;,&quot;non-dropping-particle&quot;:&quot;&quot;},{&quot;family&quot;:&quot;Winogradski&quot;,&quot;given&quot;:&quot;Yohanan&quot;,&quot;parse-names&quot;:false,&quot;dropping-particle&quot;:&quot;&quot;,&quot;non-dropping-particle&quot;:&quot;&quot;},{&quot;family&quot;:&quot;Pelletier&quot;,&quot;given&quot;:&quot;Eric&quot;,&quot;parse-names&quot;:false,&quot;dropping-particle&quot;:&quot;&quot;,&quot;non-dropping-particle&quot;:&quot;&quot;},{&quot;family&quot;:&quot;Lepaslier&quot;,&quot;given&quot;:&quot;Denis&quot;,&quot;parse-names&quot;:false,&quot;dropping-particle&quot;:&quot;&quot;,&quot;non-dropping-particle&quot;:&quot;&quot;},{&quot;family&quot;:&quot;Artiguenave&quot;,&quot;given&quot;:&quot;François&quot;,&quot;parse-names&quot;:false,&quot;dropping-particle&quot;:&quot;&quot;,&quot;non-dropping-particle&quot;:&quot;&quot;},{&quot;family&quot;:&quot;Bruls&quot;,&quot;given&quot;:&quot;Thomas&quot;,&quot;parse-names&quot;:false,&quot;dropping-particle&quot;:&quot;&quot;,&quot;non-dropping-particle&quot;:&quot;&quot;},{&quot;family&quot;:&quot;Weissenbach&quot;,&quot;given&quot;:&quot;Jean&quot;,&quot;parse-names&quot;:false,&quot;dropping-particle&quot;:&quot;&quot;,&quot;non-dropping-particle&quot;:&quot;&quot;},{&quot;family&quot;:&quot;Turner&quot;,&quot;given&quot;:&quot;Keith&quot;,&quot;parse-names&quot;:false,&quot;dropping-particle&quot;:&quot;&quot;,&quot;non-dropping-particle&quot;:&quot;&quot;},{&quot;family&quot;:&quot;Parkhill&quot;,&quot;given&quot;:&quot;Julian&quot;,&quot;parse-names&quot;:false,&quot;dropping-particle&quot;:&quot;&quot;,&quot;non-dropping-particle&quot;:&quot;&quot;},{&quot;family&quot;:&quot;Antolin&quot;,&quot;given&quot;:&quot;Maria&quot;,&quot;parse-names&quot;:false,&quot;dropping-particle&quot;:&quot;&quot;,&quot;non-dropping-particle&quot;:&quot;&quot;},{&quot;family&quot;:&quot;Casellas&quot;,&quot;given&quot;:&quot;Francesc&quot;,&quot;parse-names&quot;:false,&quot;dropping-particle&quot;:&quot;&quot;,&quot;non-dropping-particle&quot;:&quot;&quot;},{&quot;family&quot;:&quot;Borruel&quot;,&quot;given&quot;:&quot;Natalia&quot;,&quot;parse-names&quot;:false,&quot;dropping-particle&quot;:&quot;&quot;,&quot;non-dropping-particle&quot;:&quot;&quot;},{&quot;family&quot;:&quot;Varela&quot;,&quot;given&quot;:&quot;Encarna&quot;,&quot;parse-names&quot;:false,&quot;dropping-particle&quot;:&quot;&quot;,&quot;non-dropping-particle&quot;:&quot;&quot;},{&quot;family&quot;:&quot;Torrejon&quot;,&quot;given&quot;:&quot;Antonio&quot;,&quot;parse-names&quot;:false,&quot;dropping-particle&quot;:&quot;&quot;,&quot;non-dropping-particle&quot;:&quot;&quot;},{&quot;family&quot;:&quot;Denariaz&quot;,&quot;given&quot;:&quot;Gérard&quot;,&quot;parse-names&quot;:false,&quot;dropping-particle&quot;:&quot;&quot;,&quot;non-dropping-particle&quot;:&quot;&quot;},{&quot;family&quot;:&quot;Derrien&quot;,&quot;given&quot;:&quot;Muriel&quot;,&quot;parse-names&quot;:false,&quot;dropping-particle&quot;:&quot;&quot;,&quot;non-dropping-particle&quot;:&quot;&quot;},{&quot;family&quot;:&quot;Hylckama Vlieg&quot;,&quot;given&quot;:&quot;Johan E.T.&quot;,&quot;parse-names&quot;:false,&quot;dropping-particle&quot;:&quot;&quot;,&quot;non-dropping-particle&quot;:&quot;van&quot;},{&quot;family&quot;:&quot;Viega&quot;,&quot;given&quot;:&quot;Patrick&quot;,&quot;parse-names&quot;:false,&quot;dropping-particle&quot;:&quot;&quot;,&quot;non-dropping-particle&quot;:&quot;&quot;},{&quot;family&quot;:&quot;Oozeer&quot;,&quot;given&quot;:&quot;Raish&quot;,&quot;parse-names&quot;:false,&quot;dropping-particle&quot;:&quot;&quot;,&quot;non-dropping-particle&quot;:&quot;&quot;},{&quot;family&quot;:&quot;Knoll&quot;,&quot;given&quot;:&quot;Jan&quot;,&quot;parse-names&quot;:false,&quot;dropping-particle&quot;:&quot;&quot;,&quot;non-dropping-particle&quot;:&quot;&quot;},{&quot;family&quot;:&quot;Rescigno&quot;,&quot;given&quot;:&quot;Maria&quot;,&quot;parse-names&quot;:false,&quot;dropping-particle&quot;:&quot;&quot;,&quot;non-dropping-particle&quot;:&quot;&quot;},{&quot;family&quot;:&quot;Brechot&quot;,&quot;given&quot;:&quot;Christian&quot;,&quot;parse-names&quot;:false,&quot;dropping-particle&quot;:&quot;&quot;,&quot;non-dropping-particle&quot;:&quot;&quot;},{&quot;family&quot;:&quot;M’rini&quot;,&quot;given&quot;:&quot;Christine&quot;,&quot;parse-names&quot;:false,&quot;dropping-particle&quot;:&quot;&quot;,&quot;non-dropping-particle&quot;:&quot;&quot;},{&quot;family&quot;:&quot;Mérieux&quot;,&quot;given&quot;:&quot;Alexandre&quot;,&quot;parse-names&quot;:false,&quot;dropping-particle&quot;:&quot;&quot;,&quot;non-dropping-particle&quot;:&quot;&quot;},{&quot;family&quot;:&quot;Yamada&quot;,&quot;given&quot;:&quot;Takuji&quot;,&quot;parse-names&quot;:false,&quot;dropping-particle&quot;:&quot;&quot;,&quot;non-dropping-particle&quot;:&quot;&quot;},{&quot;family&quot;:&quot;Tims&quot;,&quot;given&quot;:&quot;Sebastian&quot;,&quot;parse-names&quot;:false,&quot;dropping-particle&quot;:&quot;&quot;,&quot;non-dropping-particle&quot;:&quot;&quot;},{&quot;family&quot;:&quot;Zoetendal&quot;,&quot;given&quot;:&quot;Erwin G.&quot;,&quot;parse-names&quot;:false,&quot;dropping-particle&quot;:&quot;&quot;,&quot;non-dropping-particle&quot;:&quot;&quot;},{&quot;family&quot;:&quot;Kleerebezem&quot;,&quot;given&quot;:&quot;Michiel&quot;,&quot;parse-names&quot;:false,&quot;dropping-particle&quot;:&quot;&quot;,&quot;non-dropping-particle&quot;:&quot;&quot;},{&quot;family&quot;:&quot;Vos&quot;,&quot;given&quot;:&quot;Willem M.&quot;,&quot;parse-names&quot;:false,&quot;dropping-particle&quot;:&quot;&quot;,&quot;non-dropping-particle&quot;:&quot;de&quot;},{&quot;family&quot;:&quot;Cultrone&quot;,&quot;given&quot;:&quot;Antonella&quot;,&quot;parse-names&quot;:false,&quot;dropping-particle&quot;:&quot;&quot;,&quot;non-dropping-particle&quot;:&quot;&quot;},{&quot;family&quot;:&quot;Leclerc&quot;,&quot;given&quot;:&quot;Marion&quot;,&quot;parse-names&quot;:false,&quot;dropping-particle&quot;:&quot;&quot;,&quot;non-dropping-particle&quot;:&quot;&quot;},{&quot;family&quot;:&quot;Juste&quot;,&quot;given&quot;:&quot;Catherine&quot;,&quot;parse-names&quot;:false,&quot;dropping-particle&quot;:&quot;&quot;,&quot;non-dropping-particle&quot;:&quot;&quot;},{&quot;family&quot;:&quot;Guedon&quot;,&quot;given&quot;:&quot;Eric&quot;,&quot;parse-names&quot;:false,&quot;dropping-particle&quot;:&quot;&quot;,&quot;non-dropping-particle&quot;:&quot;&quot;},{&quot;family&quot;:&quot;Delorme&quot;,&quot;given&quot;:&quot;Christine&quot;,&quot;parse-names&quot;:false,&quot;dropping-particle&quot;:&quot;&quot;,&quot;non-dropping-particle&quot;:&quot;&quot;},{&quot;family&quot;:&quot;Layec&quot;,&quot;given&quot;:&quot;Séverine&quot;,&quot;parse-names&quot;:false,&quot;dropping-particle&quot;:&quot;&quot;,&quot;non-dropping-particle&quot;:&quot;&quot;},{&quot;family&quot;:&quot;Khaci&quot;,&quot;given&quot;:&quot;Ghalia&quot;,&quot;parse-names&quot;:false,&quot;dropping-particle&quot;:&quot;&quot;,&quot;non-dropping-particle&quot;:&quot;&quot;},{&quot;family&quot;:&quot;Guchte&quot;,&quot;given&quot;:&quot;Maarten&quot;,&quot;parse-names&quot;:false,&quot;dropping-particle&quot;:&quot;&quot;,&quot;non-dropping-particle&quot;:&quot;van de&quot;},{&quot;family&quot;:&quot;Vandemeulebrouck&quot;,&quot;given&quot;:&quot;Gaetana&quot;,&quot;parse-names&quot;:false,&quot;dropping-particle&quot;:&quot;&quot;,&quot;non-dropping-particle&quot;:&quot;&quot;},{&quot;family&quot;:&quot;Jamet&quot;,&quot;given&quot;:&quot;Alexandre&quot;,&quot;parse-names&quot;:false,&quot;dropping-particle&quot;:&quot;&quot;,&quot;non-dropping-particle&quot;:&quot;&quot;},{&quot;family&quot;:&quot;Dervyn&quot;,&quot;given&quot;:&quot;Rozenn&quot;,&quot;parse-names&quot;:false,&quot;dropping-particle&quot;:&quot;&quot;,&quot;non-dropping-particle&quot;:&quot;&quot;},{&quot;family&quot;:&quot;Sanchez&quot;,&quot;given&quot;:&quot;Nicolas&quot;,&quot;parse-names&quot;:false,&quot;dropping-particle&quot;:&quot;&quot;,&quot;non-dropping-particle&quot;:&quot;&quot;},{&quot;family&quot;:&quot;Blottière&quot;,&quot;given&quot;:&quot;Hervé&quot;,&quot;parse-names&quot;:false,&quot;dropping-particle&quot;:&quot;&quot;,&quot;non-dropping-particle&quot;:&quot;&quot;},{&quot;family&quot;:&quot;Maguin&quot;,&quot;given&quot;:&quot;Emmanuelle&quot;,&quot;parse-names&quot;:false,&quot;dropping-particle&quot;:&quot;&quot;,&quot;non-dropping-particle&quot;:&quot;&quot;},{&quot;family&quot;:&quot;Renault&quot;,&quot;given&quot;:&quot;Pierre&quot;,&quot;parse-names&quot;:false,&quot;dropping-particle&quot;:&quot;&quot;,&quot;non-dropping-particle&quot;:&quot;&quot;},{&quot;family&quot;:&quot;Tap&quot;,&quot;given&quot;:&quot;Julien&quot;,&quot;parse-names&quot;:false,&quot;dropping-particle&quot;:&quot;&quot;,&quot;non-dropping-particle&quot;:&quot;&quot;},{&quot;family&quot;:&quot;Mende&quot;,&quot;given&quot;:&quot;Daniel R.&quot;,&quot;parse-names&quot;:false,&quot;dropping-particle&quot;:&quot;&quot;,&quot;non-dropping-particle&quot;:&quot;&quot;}],&quot;container-title&quot;:&quot;Nature biotechnology&quot;,&quot;accessed&quot;:{&quot;date-parts&quot;:[[2021,12,6]]},&quot;DOI&quot;:&quot;10.1038/NBT.2942&quot;,&quot;ISSN&quot;:&quot;1546-1696&quot;,&quot;PMID&quot;:&quot;24997786&quot;,&quot;URL&quot;:&quot;https://pubmed.ncbi.nlm.nih.gov/24997786/&quot;,&quot;issued&quot;:{&quot;date-parts&quot;:[[2014,8,1]]},&quot;page&quot;:&quot;834-841&quot;,&quot;abstract&quot;:&quot;Many analyses of the human gut microbiome depend on a catalog of reference genes. Existing catalogs for the human gut microbiome are based on samples from single cohorts or on reference genomes or protein sequences, which limits coverage of global microbiome diversity. Here we combined 249 newly sequenced samples of the Metagenomics of the Human Intestinal Tract (MetaHit) project with 1,018 previously sequenced samples to create a cohort from three continents that is at least threefold larger than cohorts used for previous gene catalogs. From this we established the integrated gene catalog (IGC) comprising 9,879,896 genes. The catalog includes close-to-complete sets of genes for most gut microbes, which are also of considerably higher quality than in previous catalogs. Analyses of a group of samples from Chinese and Danish individuals using the catalog revealed country-specific gut microbial signatures. This expanded catalog should facilitate quantitative characterization of metagenomic, metatranscriptomic and metaproteomic data from the gut microbiome to understand its variation across populations in human health and disease. © 2014 Nature America, Inc.&quot;,&quot;publisher&quot;:&quot;Nat Biotechnol&quot;,&quot;issue&quot;:&quot;8&quot;,&quot;volume&quot;:&quot;32&quot;},&quot;isTemporary&quot;:false}],&quot;properties&quot;:{&quot;noteIndex&quot;:0},&quot;isEdited&quot;:false,&quot;manualOverride&quot;:{&quot;isManuallyOverridden&quot;:false,&quot;citeprocText&quot;:&quot;(Li et al., 2014)&quot;,&quot;manualOverrideText&quot;:&quot;&quot;},&quot;citationTag&quot;:&quot;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&quot;},{&quot;citationID&quot;:&quot;MENDELEY_CITATION_d5bb898a-29b3-4566-ae02-d66343d04549&quot;,&quot;citationItems&quot;:[{&quot;id&quot;:&quot;65eb99ba-0bda-3a12-90cc-5ec6c4e85485&quot;,&quot;itemData&quot;:{&quot;type&quot;:&quot;paper-conference&quot;,&quot;id&quot;:&quot;65eb99ba-0bda-3a12-90cc-5ec6c4e85485&quot;,&quot;title&quot;:&quot;METEOR -a plateform for quantitative metagenomic profiling of complex ecosystems&quot;,&quot;author&quot;:[{&quot;family&quot;:&quot;Pons&quot;,&quot;given&quot;:&quot;Nicolas&quot;,&quot;parse-names&quot;:false,&quot;dropping-particle&quot;:&quot;&quot;,&quot;non-dropping-particle&quot;:&quot;&quot;},{&quot;family&quot;:&quot;Batto&quot;,&quot;given&quot;:&quot;Jean-Michel&quot;,&quot;parse-names&quot;:false,&quot;dropping-particle&quot;:&quot;&quot;,&quot;non-dropping-particle&quot;:&quot;&quot;},{&quot;family&quot;:&quot;Kennedy&quot;,&quot;given&quot;:&quot;Sean&quot;,&quot;parse-names&quot;:false,&quot;dropping-particle&quot;:&quot;&quot;,&quot;non-dropping-particle&quot;:&quot;&quot;},{&quot;family&quot;:&quot;Almeida&quot;,&quot;given&quot;:&quot;Mathieu&quot;,&quot;parse-names&quot;:false,&quot;dropping-particle&quot;:&quot;&quot;,&quot;non-dropping-particle&quot;:&quot;&quot;},{&quot;family&quot;:&quot;Boumezbeur&quot;,&quot;given&quot;:&quot;Fouad&quot;,&quot;parse-names&quot;:false,&quot;dropping-particle&quot;:&quot;&quot;,&quot;non-dropping-particle&quot;:&quot;&quot;},{&quot;family&quot;:&quot;Moumen&quot;,&quot;given&quot;:&quot;Bouziane&quot;,&quot;parse-names&quot;:false,&quot;dropping-particle&quot;:&quot;&quot;,&quot;non-dropping-particle&quot;:&quot;&quot;},{&quot;family&quot;:&quot;Leonard&quot;,&quot;given&quot;:&quot;Pierre&quot;,&quot;parse-names&quot;:false,&quot;dropping-particle&quot;:&quot;&quot;,&quot;non-dropping-particle&quot;:&quot;&quot;},{&quot;family&quot;:&quot;Chatelier&quot;,&quot;given&quot;:&quot;Emmanuelle&quot;,&quot;parse-names&quot;:false,&quot;dropping-particle&quot;:&quot;&quot;,&quot;non-dropping-particle&quot;:&quot;le&quot;},{&quot;family&quot;:&quot;Chatelier&quot;,&quot;given&quot;:&quot;S&quot;,&quot;parse-names&quot;:false,&quot;dropping-particle&quot;:&quot;&quot;,&quot;non-dropping-particle&quot;:&quot;&quot;},{&quot;family&quot;:&quot;Dusko&quot;,&quot;given&quot;:&quot;Ehrlich&quot;,&quot;parse-names&quot;:false,&quot;dropping-particle&quot;:&quot;&quot;,&quot;non-dropping-particle&quot;:&quot;&quot;},{&quot;family&quot;:&quot;Renault&quot;,&quot;given&quot;:&quot;Pierre&quot;,&quot;parse-names&quot;:false,&quot;dropping-particle&quot;:&quot;&quot;,&quot;non-dropping-particle&quot;:&quot;&quot;}],&quot;issued&quot;:{&quot;date-parts&quot;:[[2010,11]]}},&quot;isTemporary&quot;:false}],&quot;properties&quot;:{&quot;noteIndex&quot;:0},&quot;isEdited&quot;:false,&quot;manualOverride&quot;:{&quot;isManuallyOverridden&quot;:false,&quot;citeprocText&quot;:&quot;(N. Pons et al., 2010)&quot;,&quot;manualOverrideText&quot;:&quot;&quot;},&quot;citationTag&quot;:&quot;MENDELEY_CITATION_v3_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&quot;},{&quot;citationID&quot;:&quot;MENDELEY_CITATION_c1aa64f6-7eac-4ff8-8287-53ababce8e20&quot;,&quot;citationItems&quot;:[{&quot;id&quot;:&quot;24340432-13e1-3298-be75-d4889ebd4b1c&quot;,&quot;itemData&quot;:{&quot;type&quot;:&quot;article-journal&quot;,&quot;id&quot;:&quot;24340432-13e1-3298-be75-d4889ebd4b1c&quot;,&quot;title&quot;:&quot;MSPminer: abundance-based reconstitution of microbial pan-genomes from shotgun metagenomic data&quot;,&quot;author&quot;:[{&quot;family&quot;:&quot;Plaza Onate&quot;,&quot;given&quot;:&quot;F&quot;,&quot;parse-names&quot;:false,&quot;dropping-particle&quot;:&quot;&quot;,&quot;non-dropping-particle&quot;:&quot;&quot;},{&quot;family&quot;:&quot;Chatelier&quot;,&quot;given&quot;:&quot;E&quot;,&quot;parse-names&quot;:false,&quot;dropping-particle&quot;:&quot;&quot;,&quot;non-dropping-particle&quot;:&quot;le&quot;},{&quot;family&quot;:&quot;Almeida&quot;,&quot;given&quot;:&quot;M&quot;,&quot;parse-names&quot;:false,&quot;dropping-particle&quot;:&quot;&quot;,&quot;non-dropping-particle&quot;:&quot;&quot;},{&quot;family&quot;:&quot;Cervino&quot;,&quot;given&quot;:&quot;A C L&quot;,&quot;parse-names&quot;:false,&quot;dropping-particle&quot;:&quot;&quot;,&quot;non-dropping-particle&quot;:&quot;&quot;},{&quot;family&quot;:&quot;Gauthier&quot;,&quot;given&quot;:&quot;F&quot;,&quot;parse-names&quot;:false,&quot;dropping-particle&quot;:&quot;&quot;,&quot;non-dropping-particle&quot;:&quot;&quot;},{&quot;family&quot;:&quot;Magoules&quot;,&quot;given&quot;:&quot;F&quot;,&quot;parse-names&quot;:false,&quot;dropping-particle&quot;:&quot;&quot;,&quot;non-dropping-particle&quot;:&quot;&quot;},{&quot;family&quot;:&quot;Ehrlich&quot;,&quot;given&quot;:&quot;S D&quot;,&quot;parse-names&quot;:false,&quot;dropping-particle&quot;:&quot;&quot;,&quot;non-dropping-particle&quot;:&quot;&quot;},{&quot;family&quot;:&quot;Pichaud&quot;,&quot;given&quot;:&quot;M&quot;,&quot;parse-names&quot;:false,&quot;dropping-particle&quot;:&quot;&quot;,&quot;non-dropping-particle&quot;:&quot;&quot;}],&quot;container-title&quot;:&quot;Bioinformatics&quot;,&quot;DOI&quot;:&quot;10.1093/bioinformatics/bty830&quot;,&quot;ISSN&quot;:&quot;1367-4811 (Electronic)\r1367-4803 (Linking)&quot;,&quot;PMID&quot;:&quot;30252023&quot;,&quot;URL&quot;:&quot;https://www.ncbi.nlm.nih.gov/pubmed/30252023&quot;,&quot;issued&quot;:{&quot;date-parts&quot;:[[2019]]},&quot;page&quot;:&quot;1544-1552&quot;,&quot;edition&quot;:&quot;2018/09/27&quot;,&quot;issue&quot;:&quot;9&quot;,&quot;volume&quot;:&quot;35&quot;},&quot;isTemporary&quot;:false}],&quot;properties&quot;:{&quot;noteIndex&quot;:0},&quot;isEdited&quot;:false,&quot;manualOverride&quot;:{&quot;isManuallyOverridden&quot;:false,&quot;citeprocText&quot;:&quot;(Plaza Onate et al., 2019)&quot;,&quot;manualOverrideText&quot;:&quot;&quot;},&quot;citationTag&quot;:&quot;MENDELEY_CITATION_v3_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&quot;},{&quot;citationID&quot;:&quot;MENDELEY_CITATION_d01dda43-d676-48e5-b43d-2655f475f260&quot;,&quot;citationItems&quot;:[{&quot;id&quot;:&quot;63edb8be-2bc6-3001-bf6b-220d8efcda9c&quot;,&quot;itemData&quot;:{&quot;type&quot;:&quot;article-journal&quot;,&quot;id&quot;:&quot;63edb8be-2bc6-3001-bf6b-220d8efcda9c&quot;,&quot;title&quot;:&quot;Metagenomic species profiling using universal phylogenetic marker genes&quot;,&quot;author&quot;:[{&quot;family&quot;:&quot;Sunagawa&quot;,&quot;given&quot;:&quot;Shinichi&quot;,&quot;parse-names&quot;:false,&quot;dropping-particle&quot;:&quot;&quot;,&quot;non-dropping-particle&quot;:&quot;&quot;},{&quot;family&quot;:&quot;Mende&quot;,&quot;given&quot;:&quot;Daniel R&quot;,&quot;parse-names&quot;:false,&quot;dropping-particle&quot;:&quot;&quot;,&quot;non-dropping-particle&quot;:&quot;&quot;},{&quot;family&quot;:&quot;Zeller&quot;,&quot;given&quot;:&quot;Georg&quot;,&quot;parse-names&quot;:false,&quot;dropping-particle&quot;:&quot;&quot;,&quot;non-dropping-particle&quot;:&quot;&quot;},{&quot;family&quot;:&quot;Izquierdo-Carrasco&quot;,&quot;given&quot;:&quot;Fernando&quot;,&quot;parse-names&quot;:false,&quot;dropping-particle&quot;:&quot;&quot;,&quot;non-dropping-particle&quot;:&quot;&quot;},{&quot;family&quot;:&quot;Berger&quot;,&quot;given&quot;:&quot;Simon A&quot;,&quot;parse-names&quot;:false,&quot;dropping-particle&quot;:&quot;&quot;,&quot;non-dropping-particle&quot;:&quot;&quot;},{&quot;family&quot;:&quot;Kultima&quot;,&quot;given&quot;:&quot;Jens Roat&quot;,&quot;parse-names&quot;:false,&quot;dropping-particle&quot;:&quot;&quot;,&quot;non-dropping-particle&quot;:&quot;&quot;},{&quot;family&quot;:&quot;Coelho&quot;,&quot;given&quot;:&quot;Luis Pedro&quot;,&quot;parse-names&quot;:false,&quot;dropping-particle&quot;:&quot;&quot;,&quot;non-dropping-particle&quot;:&quot;&quot;},{&quot;family&quot;:&quot;Arumugam&quot;,&quot;given&quot;:&quot;Manimozhiyan&quot;,&quot;parse-names&quot;:false,&quot;dropping-particle&quot;:&quot;&quot;,&quot;non-dropping-particle&quot;:&quot;&quot;},{&quot;family&quot;:&quot;Tap&quot;,&quot;given&quot;:&quot;Julien&quot;,&quot;parse-names&quot;:false,&quot;dropping-particle&quot;:&quot;&quot;,&quot;non-dropping-particle&quot;:&quot;&quot;},{&quot;family&quot;:&quot;Nielsen&quot;,&quot;given&quot;:&quot;Henrik Bjørn&quot;,&quot;parse-names&quot;:false,&quot;dropping-particle&quot;:&quot;&quot;,&quot;non-dropping-particle&quot;:&quot;&quot;},{&quot;family&quot;:&quot;Rasmussen&quot;,&quot;given&quot;:&quot;Simon&quot;,&quot;parse-names&quot;:false,&quot;dropping-particle&quot;:&quot;&quot;,&quot;non-dropping-particle&quot;:&quot;&quot;},{&quot;family&quot;:&quot;Brunak&quot;,&quot;given&quot;:&quot;Søren&quot;,&quot;parse-names&quot;:false,&quot;dropping-particle&quot;:&quot;&quot;,&quot;non-dropping-particle&quot;:&quot;&quot;},{&quot;family&quot;:&quot;Pedersen&quot;,&quot;given&quot;:&quot;Oluf&quot;,&quot;parse-names&quot;:false,&quot;dropping-particle&quot;:&quot;&quot;,&quot;non-dropping-particle&quot;:&quot;&quot;},{&quot;family&quot;:&quot;Guarner&quot;,&quot;given&quot;:&quot;Francisco&quot;,&quot;parse-names&quot;:false,&quot;dropping-particle&quot;:&quot;&quot;,&quot;non-dropping-particle&quot;:&quot;&quot;},{&quot;family&quot;:&quot;Vos&quot;,&quot;given&quot;:&quot;Willem M&quot;,&quot;parse-names&quot;:false,&quot;dropping-particle&quot;:&quot;&quot;,&quot;non-dropping-particle&quot;:&quot;de&quot;},{&quot;family&quot;:&quot;Wang&quot;,&quot;given&quot;:&quot;Jun&quot;,&quot;parse-names&quot;:false,&quot;dropping-particle&quot;:&quot;&quot;,&quot;non-dropping-particle&quot;:&quot;&quot;},{&quot;family&quot;:&quot;Li&quot;,&quot;given&quot;:&quot;Junhua&quot;,&quot;parse-names&quot;:false,&quot;dropping-particle&quot;:&quot;&quot;,&quot;non-dropping-particle&quot;:&quot;&quot;},{&quot;family&quot;:&quot;Doré&quot;,&quot;given&quot;:&quot;Joël&quot;,&quot;parse-names&quot;:false,&quot;dropping-particle&quot;:&quot;&quot;,&quot;non-dropping-particle&quot;:&quot;&quot;},{&quot;family&quot;:&quot;Ehrlich&quot;,&quot;given&quot;:&quot;S Dusko&quot;,&quot;parse-names&quot;:false,&quot;dropping-particle&quot;:&quot;&quot;,&quot;non-dropping-particle&quot;:&quot;&quot;},{&quot;family&quot;:&quot;Stamatakis&quot;,&quot;given&quot;:&quot;Alexandros&quot;,&quot;parse-names&quot;:false,&quot;dropping-particle&quot;:&quot;&quot;,&quot;non-dropping-particle&quot;:&quot;&quot;},{&quot;family&quot;:&quot;Bork&quot;,&quot;given&quot;:&quot;Peer&quot;,&quot;parse-names&quot;:false,&quot;dropping-particle&quot;:&quot;&quot;,&quot;non-dropping-particle&quot;:&quot;&quot;}],&quot;container-title&quot;:&quot;Nature Methods&quot;,&quot;DOI&quot;:&quot;10.1038/nmeth.2693&quot;,&quot;ISSN&quot;:&quot;1548-7105&quot;,&quot;URL&quot;:&quot;https://doi.org/10.1038/nmeth.2693&quot;,&quot;issued&quot;:{&quot;date-parts&quot;:[[2013]]},&quot;page&quot;:&quot;1196-1199&quot;,&quot;issue&quot;:&quot;12&quot;,&quot;volume&quot;:&quot;10&quot;},&quot;isTemporary&quot;:false}],&quot;properties&quot;:{&quot;noteIndex&quot;:0},&quot;isEdited&quot;:false,&quot;manualOverride&quot;:{&quot;isManuallyOverridden&quot;:false,&quot;citeprocText&quot;:&quot;(Sunagawa et al., 2013)&quot;,&quot;manualOverrideText&quot;:&quot;&quot;},&quot;citationTag&quot;:&quot;MENDELEY_CITATION_v3_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&quot;},{&quot;citationID&quot;:&quot;MENDELEY_CITATION_c862ec08-1f0f-4184-92c6-91d3e560dea9&quot;,&quot;citationItems&quot;:[{&quot;id&quot;:&quot;b0ba6c88-1e06-39cc-abd1-ee755cbe92ee&quot;,&quot;itemData&quot;:{&quot;type&quot;:&quot;article-journal&quot;,&quot;id&quot;:&quot;b0ba6c88-1e06-39cc-abd1-ee755cbe92ee&quot;,&quot;title&quot;:&quot;Gapped BLAST and PSI-BLAST: a new generation of protein database search programs&quot;,&quot;author&quot;:[{&quot;family&quot;:&quot;Altschul&quot;,&quot;given&quot;:&quot;Stephen F.&quot;,&quot;parse-names&quot;:false,&quot;dropping-particle&quot;:&quot;&quot;,&quot;non-dropping-particle&quot;:&quot;&quot;},{&quot;family&quot;:&quot;Madden&quot;,&quot;given&quot;:&quot;Thomas L.&quot;,&quot;parse-names&quot;:false,&quot;dropping-particle&quot;:&quot;&quot;,&quot;non-dropping-particle&quot;:&quot;&quot;},{&quot;family&quot;:&quot;Schäffer&quot;,&quot;given&quot;:&quot;Alejandro A.&quot;,&quot;parse-names&quot;:false,&quot;dropping-particle&quot;:&quot;&quot;,&quot;non-dropping-particle&quot;:&quot;&quot;},{&quot;family&quot;:&quot;Zhang&quot;,&quot;given&quot;:&quot;Jinghui&quot;,&quot;parse-names&quot;:false,&quot;dropping-particle&quot;:&quot;&quot;,&quot;non-dropping-particle&quot;:&quot;&quot;},{&quot;family&quot;:&quot;Zhang&quot;,&quot;given&quot;:&quot;Zheng&quot;,&quot;parse-names&quot;:false,&quot;dropping-particle&quot;:&quot;&quot;,&quot;non-dropping-particle&quot;:&quot;&quot;},{&quot;family&quot;:&quot;Miller&quot;,&quot;given&quot;:&quot;Webb&quot;,&quot;parse-names&quot;:false,&quot;dropping-particle&quot;:&quot;&quot;,&quot;non-dropping-particle&quot;:&quot;&quot;},{&quot;family&quot;:&quot;Lipman&quot;,&quot;given&quot;:&quot;David J.&quot;,&quot;parse-names&quot;:false,&quot;dropping-particle&quot;:&quot;&quot;,&quot;non-dropping-particle&quot;:&quot;&quot;}],&quot;container-title&quot;:&quot;Nucleic Acids Research&quot;,&quot;accessed&quot;:{&quot;date-parts&quot;:[[2021,11,30]]},&quot;DOI&quot;:&quot;10.1093/NAR/25.17.3389&quot;,&quot;ISSN&quot;:&quot;0305-1048&quot;,&quot;PMID&quot;:&quot;9254694&quot;,&quot;URL&quot;:&quot;https://academic.oup.com/nar/article/25/17/3389/1061651&quot;,&quot;issued&quot;:{&quot;date-parts&quot;:[[1997,9,1]]},&quot;page&quot;:&quot;3389-3402&quot;,&quot;abstract&quot;:&quo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quot;,&quot;publisher&quot;:&quot;Oxford Academic&quot;,&quot;issue&quot;:&quot;17&quot;,&quot;volume&quot;:&quot;25&quot;},&quot;isTemporary&quot;:false}],&quot;properties&quot;:{&quot;noteIndex&quot;:0},&quot;isEdited&quot;:false,&quot;manualOverride&quot;:{&quot;isManuallyOverridden&quot;:false,&quot;citeprocText&quot;:&quot;(Altschul et al., 1997)&quot;,&quot;manualOverrideText&quot;:&quot;&quot;},&quot;citationTag&quot;:&quot;MENDELEY_CITATION_v3_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&quot;},{&quot;citationID&quot;:&quot;MENDELEY_CITATION_527a34b3-20fe-4a3a-9d3d-13e970139017&quot;,&quot;citationItems&quot;:[{&quot;id&quot;:&quot;9efe7afb-4971-37a2-ba0f-503a0ccd0d94&quot;,&quot;itemData&quot;:{&quot;type&quot;:&quot;article-journal&quot;,&quot;id&quot;:&quot;9efe7afb-4971-37a2-ba0f-503a0ccd0d94&quot;,&quot;title&quot;:&quot;MOCAT: a metagenomics assembly and gene prediction toolkit&quot;,&quot;author&quot;:[{&quot;family&quot;:&quot;Kultima&quot;,&quot;given&quot;:&quot;J R&quot;,&quot;parse-names&quot;:false,&quot;dropping-particle&quot;:&quot;&quot;,&quot;non-dropping-particle&quot;:&quot;&quot;},{&quot;family&quot;:&quot;Sunagawa&quot;,&quot;given&quot;:&quot;S&quot;,&quot;parse-names&quot;:false,&quot;dropping-particle&quot;:&quot;&quot;,&quot;non-dropping-particle&quot;:&quot;&quot;},{&quot;family&quot;:&quot;Li&quot;,&quot;given&quot;:&quot;J&quot;,&quot;parse-names&quot;:false,&quot;dropping-particle&quot;:&quot;&quot;,&quot;non-dropping-particle&quot;:&quot;&quot;},{&quot;family&quot;:&quot;Chen&quot;,&quot;given&quot;:&quot;W&quot;,&quot;parse-names&quot;:false,&quot;dropping-particle&quot;:&quot;&quot;,&quot;non-dropping-particle&quot;:&quot;&quot;},{&quot;family&quot;:&quot;Chen&quot;,&quot;given&quot;:&quot;H&quot;,&quot;parse-names&quot;:false,&quot;dropping-particle&quot;:&quot;&quot;,&quot;non-dropping-particle&quot;:&quot;&quot;},{&quot;family&quot;:&quot;Mende&quot;,&quot;given&quot;:&quot;D R&quot;,&quot;parse-names&quot;:false,&quot;dropping-particle&quot;:&quot;&quot;,&quot;non-dropping-particle&quot;:&quot;&quot;},{&quot;family&quot;:&quot;Arumugam&quot;,&quot;given&quot;:&quot;M&quot;,&quot;parse-names&quot;:false,&quot;dropping-particle&quot;:&quot;&quot;,&quot;non-dropping-particle&quot;:&quot;&quot;},{&quot;family&quot;:&quot;Pan&quot;,&quot;given&quot;:&quot;Q&quot;,&quot;parse-names&quot;:false,&quot;dropping-particle&quot;:&quot;&quot;,&quot;non-dropping-particle&quot;:&quot;&quot;},{&quot;family&quot;:&quot;Liu&quot;,&quot;given&quot;:&quot;B&quot;,&quot;parse-names&quot;:false,&quot;dropping-particle&quot;:&quot;&quot;,&quot;non-dropping-particle&quot;:&quot;&quot;},{&quot;family&quot;:&quot;Qin&quot;,&quot;given&quot;:&quot;J&quot;,&quot;parse-names&quot;:false,&quot;dropping-particle&quot;:&quot;&quot;,&quot;non-dropping-particle&quot;:&quot;&quot;},{&quot;family&quot;:&quot;Wang&quot;,&quot;given&quot;:&quot;J&quot;,&quot;parse-names&quot;:false,&quot;dropping-particle&quot;:&quot;&quot;,&quot;non-dropping-particle&quot;:&quot;&quot;},{&quot;family&quot;:&quot;Bork&quot;,&quot;given&quot;:&quot;P&quot;,&quot;parse-names&quot;:false,&quot;dropping-particle&quot;:&quot;&quot;,&quot;non-dropping-particle&quot;:&quot;&quot;}],&quot;container-title&quot;:&quot;PLoS One&quot;,&quot;DOI&quot;:&quot;10.1371/journal.pone.0047656&quot;,&quot;ISSN&quot;:&quot;1932-6203 (Electronic)\r1932-6203 (Linking)&quot;,&quot;PMID&quot;:&quot;23082188&quot;,&quot;URL&quot;:&quot;https://www.ncbi.nlm.nih.gov/pubmed/23082188&quot;,&quot;issued&quot;:{&quot;date-parts&quot;:[[2012]]},&quot;page&quot;:&quot;e47656&quot;,&quot;edition&quot;:&quot;2012/10/20&quot;,&quot;issue&quot;:&quot;10&quot;,&quot;volume&quot;:&quot;7&quot;},&quot;isTemporary&quot;:false}],&quot;properties&quot;:{&quot;noteIndex&quot;:0},&quot;isEdited&quot;:false,&quot;manualOverride&quot;:{&quot;isManuallyOverridden&quot;:false,&quot;citeprocText&quot;:&quot;(Kultima et al., 2012)&quot;,&quot;manualOverrideText&quot;:&quot;&quot;},&quot;citationTag&quot;:&quot;MENDELEY_CITATION_v3_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&quot;},{&quot;citationID&quot;:&quot;MENDELEY_CITATION_2f8637db-a79c-4193-a669-4786c1caff6a&quot;,&quot;citationItems&quot;:[{&quot;id&quot;:&quot;c498ab78-38d6-31a1-a64e-a8dd9a727c14&quot;,&quot;itemData&quot;:{&quot;type&quot;:&quot;article-journal&quot;,&quot;id&quot;:&quot;c498ab78-38d6-31a1-a64e-a8dd9a727c14&quot;,&quot;title&quot;:&quot;MUSCLE: multiple sequence alignment with high accuracy and high throughput&quot;,&quot;author&quot;:[{&quot;family&quot;:&quot;Edgar&quot;,&quot;given&quot;:&quot;R C&quot;,&quot;parse-names&quot;:false,&quot;dropping-particle&quot;:&quot;&quot;,&quot;non-dropping-particle&quot;:&quot;&quot;}],&quot;container-title&quot;:&quot;Nucleic Acids Res&quot;,&quot;DOI&quot;:&quot;10.1093/nar/gkh340&quot;,&quot;ISSN&quot;:&quot;1362-4962 (Electronic)\r0305-1048 (Linking)&quot;,&quot;PMID&quot;:&quot;15034147&quot;,&quot;URL&quot;:&quot;https://www.ncbi.nlm.nih.gov/pubmed/15034147&quot;,&quot;issued&quot;:{&quot;date-parts&quot;:[[2004]]},&quot;page&quot;:&quot;1792-1797&quot;,&quot;edition&quot;:&quot;2004/03/23&quot;,&quot;issue&quot;:&quot;5&quot;,&quot;volume&quot;:&quot;32&quot;},&quot;isTemporary&quot;:false}],&quot;properties&quot;:{&quot;noteIndex&quot;:0},&quot;isEdited&quot;:false,&quot;manualOverride&quot;:{&quot;isManuallyOverridden&quot;:false,&quot;citeprocText&quot;:&quot;(Edgar, 2004)&quot;,&quot;manualOverrideText&quot;:&quot;&quot;},&quot;citationTag&quot;:&quot;MENDELEY_CITATION_v3_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&quot;},{&quot;citationID&quot;:&quot;MENDELEY_CITATION_89cc9457-748e-4a52-8c9c-7f11f96959cb&quot;,&quot;citationItems&quot;:[{&quot;id&quot;:&quot;dd067ef8-3023-3bc6-85d0-eb273f41644f&quot;,&quot;itemData&quot;:{&quot;type&quot;:&quot;article-journal&quot;,&quot;id&quot;:&quot;dd067ef8-3023-3bc6-85d0-eb273f41644f&quot;,&quot;title&quot;:&quot;trimAl: a tool for automated alignment trimming in large-scale phylogenetic analyses&quot;,&quot;author&quot;:[{&quot;family&quot;:&quot;Capella-Gutierrez&quot;,&quot;given&quot;:&quot;S&quot;,&quot;parse-names&quot;:false,&quot;dropping-particle&quot;:&quot;&quot;,&quot;non-dropping-particle&quot;:&quot;&quot;},{&quot;family&quot;:&quot;Silla-Martinez&quot;,&quot;given&quot;:&quot;J M&quot;,&quot;parse-names&quot;:false,&quot;dropping-particle&quot;:&quot;&quot;,&quot;non-dropping-particle&quot;:&quot;&quot;},{&quot;family&quot;:&quot;Gabaldon&quot;,&quot;given&quot;:&quot;T&quot;,&quot;parse-names&quot;:false,&quot;dropping-particle&quot;:&quot;&quot;,&quot;non-dropping-particle&quot;:&quot;&quot;}],&quot;container-title&quot;:&quot;Bioinformatics&quot;,&quot;DOI&quot;:&quot;10.1093/bioinformatics/btp348&quot;,&quot;ISSN&quot;:&quot;1367-4811 (Electronic)\r1367-4803 (Linking)&quot;,&quot;PMID&quot;:&quot;19505945&quot;,&quot;URL&quot;:&quot;https://www.ncbi.nlm.nih.gov/pubmed/19505945&quot;,&quot;issued&quot;:{&quot;date-parts&quot;:[[2009]]},&quot;page&quot;:&quot;1972-1973&quot;,&quot;edition&quot;:&quot;2009/06/10&quot;,&quot;issue&quot;:&quot;15&quot;,&quot;volume&quot;:&quot;25&quot;},&quot;isTemporary&quot;:false}],&quot;properties&quot;:{&quot;noteIndex&quot;:0},&quot;isEdited&quot;:false,&quot;manualOverride&quot;:{&quot;isManuallyOverridden&quot;:false,&quot;citeprocText&quot;:&quot;(Capella-Gutierrez et al., 2009)&quot;,&quot;manualOverrideText&quot;:&quot;&quot;},&quot;citationTag&quot;:&quot;MENDELEY_CITATION_v3_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&quot;},{&quot;citationID&quot;:&quot;MENDELEY_CITATION_ef0487d9-c3db-47d7-bea7-c58e8f453d6a&quot;,&quot;citationItems&quot;:[{&quot;id&quot;:&quot;c42315bd-3da7-39b6-9a13-17ececc32551&quot;,&quot;itemData&quot;:{&quot;type&quot;:&quot;article-journal&quot;,&quot;id&quot;:&quot;c42315bd-3da7-39b6-9a13-17ececc32551&quot;,&quot;title&quot;:&quot;FastTree 2--approximately maximum-likelihood trees for large alignments&quot;,&quot;author&quot;:[{&quot;family&quot;:&quot;Price&quot;,&quot;given&quot;:&quot;M N&quot;,&quot;parse-names&quot;:false,&quot;dropping-particle&quot;:&quot;&quot;,&quot;non-dropping-particle&quot;:&quot;&quot;},{&quot;family&quot;:&quot;Dehal&quot;,&quot;given&quot;:&quot;P S&quot;,&quot;parse-names&quot;:false,&quot;dropping-particle&quot;:&quot;&quot;,&quot;non-dropping-particle&quot;:&quot;&quot;},{&quot;family&quot;:&quot;Arkin&quot;,&quot;given&quot;:&quot;A P&quot;,&quot;parse-names&quot;:false,&quot;dropping-particle&quot;:&quot;&quot;,&quot;non-dropping-particle&quot;:&quot;&quot;}],&quot;container-title&quot;:&quot;PLoS One&quot;,&quot;DOI&quot;:&quot;10.1371/journal.pone.0009490&quot;,&quot;ISSN&quot;:&quot;1932-6203 (Electronic)\r1932-6203 (Linking)&quot;,&quot;PMID&quot;:&quot;20224823&quot;,&quot;URL&quot;:&quot;https://www.ncbi.nlm.nih.gov/pubmed/20224823&quot;,&quot;issued&quot;:{&quot;date-parts&quot;:[[2010]]},&quot;page&quot;:&quot;e9490&quot;,&quot;edition&quot;:&quot;2010/03/13&quot;,&quot;issue&quot;:&quot;3&quot;,&quot;volume&quot;:&quot;5&quot;},&quot;isTemporary&quot;:false}],&quot;properties&quot;:{&quot;noteIndex&quot;:0},&quot;isEdited&quot;:false,&quot;manualOverride&quot;:{&quot;isManuallyOverridden&quot;:false,&quot;citeprocText&quot;:&quot;(Price et al., 2010)&quot;,&quot;manualOverrideText&quot;:&quot;&quot;},&quot;citationTag&quot;:&quot;MENDELEY_CITATION_v3_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&quot;},{&quot;citationID&quot;:&quot;MENDELEY_CITATION_724cc4bd-0b29-42a5-a4db-38e0b6553bbc&quot;,&quot;citationItems&quot;:[{&quot;id&quot;:&quot;884ab557-1fb3-3baa-889f-001934a27cc7&quot;,&quot;itemData&quot;:{&quot;type&quot;:&quot;article-journal&quot;,&quot;id&quot;:&quot;884ab557-1fb3-3baa-889f-001934a27cc7&quot;,&quot;title&quot;:&quot;Interactive Tree Of Life (iTOL) v5: an online tool for phylogenetic tree display and annotation&quot;,&quot;author&quot;:[{&quot;family&quot;:&quot;Letunic&quot;,&quot;given&quot;:&quot;Ivica&quot;,&quot;parse-names&quot;:false,&quot;dropping-particle&quot;:&quot;&quot;,&quot;non-dropping-particle&quot;:&quot;&quot;},{&quot;family&quot;:&quot;Bork&quot;,&quot;given&quot;:&quot;Peer&quot;,&quot;parse-names&quot;:false,&quot;dropping-particle&quot;:&quot;&quot;,&quot;non-dropping-particle&quot;:&quot;&quot;}],&quot;container-title&quot;:&quot;Nucleic Acids Research&quot;,&quot;accessed&quot;:{&quot;date-parts&quot;:[[2021,11,30]]},&quot;DOI&quot;:&quot;10.1093/NAR/GKAB301&quot;,&quot;ISSN&quot;:&quot;0305-1048&quot;,&quot;PMID&quot;:&quot;33885785&quot;,&quot;URL&quot;:&quot;https://academic.oup.com/nar/article/49/W1/W293/6246398&quot;,&quot;issued&quot;:{&quot;date-parts&quot;:[[2021,7,2]]},&quot;page&quot;:&quot;W293-W296&quot;,&quot;abstract&quot;:&quot;The Interactive Tree Of Life (https://itol.embl.de) is an online tool for the display, manipulation and annotation of phylogenetic and other trees. It is freely available and open to everyone. iTOL version 5 introduces a completely new tree display engine, together with numerous new features. For example, a new dataset type has been added (MEME motifs), while annotation options have been expanded for several existing ones. Node metadata display options have been extended and now also support non-numerical categorical values, as well as multiple values per node. Direct manual annotation is now available, providing a set of basic drawing and labeling tools, allowing users to draw shapes, labels and other features by hand directly onto the trees. Support for tree and dataset scales has been extended, providing fine control over line and label styles. Unrooted tree displays can now use the equal-daylight algorithm, proving a much greater display clarity. The user account system has been streamlined and expanded with new navigation options and currently handles &gt;1 million trees from &gt;70 000 individual users.&quot;,&quot;publisher&quot;:&quot;Oxford Academic&quot;,&quot;issue&quot;:&quot;W1&quot;,&quot;volume&quot;:&quot;49&quot;},&quot;isTemporary&quot;:false}],&quot;properties&quot;:{&quot;noteIndex&quot;:0},&quot;isEdited&quot;:false,&quot;manualOverride&quot;:{&quot;isManuallyOverridden&quot;:false,&quot;citeprocText&quot;:&quot;(Letunic &amp;#38; Bork, 2021)&quot;,&quot;manualOverrideText&quot;:&quot;&quot;},&quot;citationTag&quot;:&quot;MENDELEY_CITATION_v3_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&quot;},{&quot;citationID&quot;:&quot;MENDELEY_CITATION_61d5af8f-0226-4ef1-b1f0-8c27640d8746&quot;,&quot;citationItems&quot;:[{&quot;id&quot;:&quot;eb97fe39-292c-3697-9e0d-3fc34cf7d432&quot;,&quot;itemData&quot;:{&quot;type&quot;:&quot;article-journal&quot;,&quot;id&quot;:&quot;eb97fe39-292c-3697-9e0d-3fc34cf7d432&quot;,&quot;title&quot;:&quot;Prediction of the intestinal resistome by a three-dimensional structure-based method&quot;,&quot;author&quot;:[{&quot;family&quot;:&quot;Ruppe&quot;,&quot;given&quot;:&quot;E&quot;,&quot;parse-names&quot;:false,&quot;dropping-particle&quot;:&quot;&quot;,&quot;non-dropping-particle&quot;:&quot;&quot;},{&quot;family&quot;:&quot;Ghozlane&quot;,&quot;given&quot;:&quot;A&quot;,&quot;parse-names&quot;:false,&quot;dropping-particle&quot;:&quot;&quot;,&quot;non-dropping-particle&quot;:&quot;&quot;},{&quot;family&quot;:&quot;Tap&quot;,&quot;given&quot;:&quot;J&quot;,&quot;parse-names&quot;:false,&quot;dropping-particle&quot;:&quot;&quot;,&quot;non-dropping-particle&quot;:&quot;&quot;},{&quot;family&quot;:&quot;Pons&quot;,&quot;given&quot;:&quot;N&quot;,&quot;parse-names&quot;:false,&quot;dropping-particle&quot;:&quot;&quot;,&quot;non-dropping-particle&quot;:&quot;&quot;},{&quot;family&quot;:&quot;Alvarez&quot;,&quot;given&quot;:&quot;A S&quot;,&quot;parse-names&quot;:false,&quot;dropping-particle&quot;:&quot;&quot;,&quot;non-dropping-particle&quot;:&quot;&quot;},{&quot;family&quot;:&quot;Maziers&quot;,&quot;given&quot;:&quot;N&quot;,&quot;parse-names&quot;:false,&quot;dropping-particle&quot;:&quot;&quot;,&quot;non-dropping-particle&quot;:&quot;&quot;},{&quot;family&quot;:&quot;Cuesta&quot;,&quot;given&quot;:&quot;T&quot;,&quot;parse-names&quot;:false,&quot;dropping-particle&quot;:&quot;&quot;,&quot;non-dropping-particle&quot;:&quot;&quot;},{&quot;family&quot;:&quot;Hernando-Amado&quot;,&quot;given&quot;:&quot;S&quot;,&quot;parse-names&quot;:false,&quot;dropping-particle&quot;:&quot;&quot;,&quot;non-dropping-particle&quot;:&quot;&quot;},{&quot;family&quot;:&quot;Clares&quot;,&quot;given&quot;:&quot;I&quot;,&quot;parse-names&quot;:false,&quot;dropping-particle&quot;:&quot;&quot;,&quot;non-dropping-particle&quot;:&quot;&quot;},{&quot;family&quot;:&quot;Martinez&quot;,&quot;given&quot;:&quot;J L&quot;,&quot;parse-names&quot;:false,&quot;dropping-particle&quot;:&quot;&quot;,&quot;non-dropping-particle&quot;:&quot;&quot;},{&quot;family&quot;:&quot;Coque&quot;,&quot;given&quot;:&quot;T M&quot;,&quot;parse-names&quot;:false,&quot;dropping-particle&quot;:&quot;&quot;,&quot;non-dropping-particle&quot;:&quot;&quot;},{&quot;family&quot;:&quot;Baquero&quot;,&quot;given&quot;:&quot;F&quot;,&quot;parse-names&quot;:false,&quot;dropping-particle&quot;:&quot;&quot;,&quot;non-dropping-particle&quot;:&quot;&quot;},{&quot;family&quot;:&quot;Lanza&quot;,&quot;given&quot;:&quot;V F&quot;,&quot;parse-names&quot;:false,&quot;dropping-particle&quot;:&quot;&quot;,&quot;non-dropping-particle&quot;:&quot;&quot;},{&quot;family&quot;:&quot;Maiz&quot;,&quot;given&quot;:&quot;L&quot;,&quot;parse-names&quot;:false,&quot;dropping-particle&quot;:&quot;&quot;,&quot;non-dropping-particle&quot;:&quot;&quot;},{&quot;family&quot;:&quot;Goulenok&quot;,&quot;given&quot;:&quot;T&quot;,&quot;parse-names&quot;:false,&quot;dropping-particle&quot;:&quot;&quot;,&quot;non-dropping-particle&quot;:&quot;&quot;},{&quot;family&quot;:&quot;Lastours&quot;,&quot;given&quot;:&quot;V&quot;,&quot;parse-names&quot;:false,&quot;dropping-particle&quot;:&quot;&quot;,&quot;non-dropping-particle&quot;:&quot;de&quot;},{&quot;family&quot;:&quot;Amor&quot;,&quot;given&quot;:&quot;N&quot;,&quot;parse-names&quot;:false,&quot;dropping-particle&quot;:&quot;&quot;,&quot;non-dropping-particle&quot;:&quot;&quot;},{&quot;family&quot;:&quot;Fantin&quot;,&quot;given&quot;:&quot;B&quot;,&quot;parse-names&quot;:false,&quot;dropping-particle&quot;:&quot;&quot;,&quot;non-dropping-particle&quot;:&quot;&quot;},{&quot;family&quot;:&quot;Wieder&quot;,&quot;given&quot;:&quot;I&quot;,&quot;parse-names&quot;:false,&quot;dropping-particle&quot;:&quot;&quot;,&quot;non-dropping-particle&quot;:&quot;&quot;},{&quot;family&quot;:&quot;Andremont&quot;,&quot;given&quot;:&quot;A&quot;,&quot;parse-names&quot;:false,&quot;dropping-particle&quot;:&quot;&quot;,&quot;non-dropping-particle&quot;:&quot;&quot;},{&quot;family&quot;:&quot;Schaik&quot;,&quot;given&quot;:&quot;W&quot;,&quot;parse-names&quot;:false,&quot;dropping-particle&quot;:&quot;&quot;,&quot;non-dropping-particle&quot;:&quot;van&quot;},{&quot;family&quot;:&quot;Rogers&quot;,&quot;given&quot;:&quot;M&quot;,&quot;parse-names&quot;:false,&quot;dropping-particle&quot;:&quot;&quot;,&quot;non-dropping-particle&quot;:&quot;&quot;},{&quot;family&quot;:&quot;Zhang&quot;,&quot;given&quot;:&quot;X&quot;,&quot;parse-names&quot;:false,&quot;dropping-particle&quot;:&quot;&quot;,&quot;non-dropping-particle&quot;:&quot;&quot;},{&quot;family&quot;:&quot;Willems&quot;,&quot;given&quot;:&quot;R J L&quot;,&quot;parse-names&quot;:false,&quot;dropping-particle&quot;:&quot;&quot;,&quot;non-dropping-particle&quot;:&quot;&quot;},{&quot;family&quot;:&quot;Brevern&quot;,&quot;given&quot;:&quot;A G&quot;,&quot;parse-names&quot;:false,&quot;dropping-particle&quot;:&quot;&quot;,&quot;non-dropping-particle&quot;:&quot;de&quot;},{&quot;family&quot;:&quot;Batto&quot;,&quot;given&quot;:&quot;J M&quot;,&quot;parse-names&quot;:false,&quot;dropping-particle&quot;:&quot;&quot;,&quot;non-dropping-particle&quot;:&quot;&quot;},{&quot;family&quot;:&quot;Blottiere&quot;,&quot;given&quot;:&quot;H M&quot;,&quot;parse-names&quot;:false,&quot;dropping-particle&quot;:&quot;&quot;,&quot;non-dropping-particle&quot;:&quot;&quot;},{&quot;family&quot;:&quot;Leonard&quot;,&quot;given&quot;:&quot;P&quot;,&quot;parse-names&quot;:false,&quot;dropping-particle&quot;:&quot;&quot;,&quot;non-dropping-particle&quot;:&quot;&quot;},{&quot;family&quot;:&quot;Lejard&quot;,&quot;given&quot;:&quot;V&quot;,&quot;parse-names&quot;:false,&quot;dropping-particle&quot;:&quot;&quot;,&quot;non-dropping-particle&quot;:&quot;&quot;},{&quot;family&quot;:&quot;Letur&quot;,&quot;given&quot;:&quot;A&quot;,&quot;parse-names&quot;:false,&quot;dropping-particle&quot;:&quot;&quot;,&quot;non-dropping-particle&quot;:&quot;&quot;},{&quot;family&quot;:&quot;Levenez&quot;,&quot;given&quot;:&quot;F&quot;,&quot;parse-names&quot;:false,&quot;dropping-particle&quot;:&quot;&quot;,&quot;non-dropping-particle&quot;:&quot;&quot;},{&quot;family&quot;:&quot;Weiszer&quot;,&quot;given&quot;:&quot;K&quot;,&quot;parse-names&quot;:false,&quot;dropping-particle&quot;:&quot;&quot;,&quot;non-dropping-particle&quot;:&quot;&quot;},{&quot;family&quot;:&quot;Haimet&quot;,&quot;given&quot;:&quot;F&quot;,&quot;parse-names&quot;:false,&quot;dropping-particle&quot;:&quot;&quot;,&quot;non-dropping-particle&quot;:&quot;&quot;},{&quot;family&quot;:&quot;Dore&quot;,&quot;given&quot;:&quot;J&quot;,&quot;parse-names&quot;:false,&quot;dropping-particle&quot;:&quot;&quot;,&quot;non-dropping-particle&quot;:&quot;&quot;},{&quot;family&quot;:&quot;Kennedy&quot;,&quot;given&quot;:&quot;S P&quot;,&quot;parse-names&quot;:false,&quot;dropping-particle&quot;:&quot;&quot;,&quot;non-dropping-particle&quot;:&quot;&quot;},{&quot;family&quot;:&quot;Ehrlich&quot;,&quot;given&quot;:&quot;S D&quot;,&quot;parse-names&quot;:false,&quot;dropping-particle&quot;:&quot;&quot;,&quot;non-dropping-particle&quot;:&quot;&quot;}],&quot;container-title&quot;:&quot;Nat Microbiol&quot;,&quot;DOI&quot;:&quot;10.1038/s41564-018-0292-6&quot;,&quot;ISSN&quot;:&quot;2058-5276 (Electronic)\r2058-5276 (Linking)&quot;,&quot;PMID&quot;:&quot;30478291&quot;,&quot;URL&quot;:&quot;https://www.ncbi.nlm.nih.gov/pubmed/30478291&quot;,&quot;issued&quot;:{&quot;date-parts&quot;:[[2019]]},&quot;page&quot;:&quot;112-123&quot;,&quot;edition&quot;:&quot;2018/11/28&quot;,&quot;issue&quot;:&quot;1&quot;,&quot;volume&quot;:&quot;4&quot;},&quot;isTemporary&quot;:false}],&quot;properties&quot;:{&quot;noteIndex&quot;:0},&quot;isEdited&quot;:false,&quot;manualOverride&quot;:{&quot;isManuallyOverridden&quot;:false,&quot;citeprocText&quot;:&quot;(Ruppe et al., 2019)&quot;,&quot;manualOverrideText&quot;:&quot;&quot;},&quot;citationTag&quot;:&quot;MENDELEY_CITATION_v3_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&quot;},{&quot;citationID&quot;:&quot;MENDELEY_CITATION_05c5323b-9fc1-4a84-aa05-02d984cd3183&quot;,&quot;citationItems&quot;:[{&quot;id&quot;:&quot;5d5921a3-bf39-326a-a0e1-e035ca21cb04&quot;,&quot;itemData&quot;:{&quot;type&quot;:&quot;article-journal&quot;,&quot;id&quot;:&quot;5d5921a3-bf39-326a-a0e1-e035ca21cb04&quot;,&quot;title&quot;:&quot;The carbohydrate-active enzymes database (CAZy) in 2013&quot;,&quot;author&quot;:[{&quot;family&quot;:&quot;Lombard&quot;,&quot;given&quot;:&quot;V&quot;,&quot;parse-names&quot;:false,&quot;dropping-particle&quot;:&quot;&quot;,&quot;non-dropping-particle&quot;:&quot;&quot;},{&quot;family&quot;:&quot;Golaconda Ramulu&quot;,&quot;given&quot;:&quot;H&quot;,&quot;parse-names&quot;:false,&quot;dropping-particle&quot;:&quot;&quot;,&quot;non-dropping-particle&quot;:&quot;&quot;},{&quot;family&quot;:&quot;Drula&quot;,&quot;given&quot;:&quot;E&quot;,&quot;parse-names&quot;:false,&quot;dropping-particle&quot;:&quot;&quot;,&quot;non-dropping-particle&quot;:&quot;&quot;},{&quot;family&quot;:&quot;Coutinho&quot;,&quot;given&quot;:&quot;P M&quot;,&quot;parse-names&quot;:false,&quot;dropping-particle&quot;:&quot;&quot;,&quot;non-dropping-particle&quot;:&quot;&quot;},{&quot;family&quot;:&quot;Henrissat&quot;,&quot;given&quot;:&quot;B&quot;,&quot;parse-names&quot;:false,&quot;dropping-particle&quot;:&quot;&quot;,&quot;non-dropping-particle&quot;:&quot;&quot;}],&quot;container-title&quot;:&quot;Nucleic Acids Res&quot;,&quot;DOI&quot;:&quot;10.1093/nar/gkt1178&quot;,&quot;ISSN&quot;:&quot;1362-4962 (Electronic)\r0305-1048 (Linking)&quot;,&quot;PMID&quot;:&quot;24270786&quot;,&quot;URL&quot;:&quot;https://www.ncbi.nlm.nih.gov/pubmed/24270786&quot;,&quot;issued&quot;:{&quot;date-parts&quot;:[[2014]]},&quot;page&quot;:&quot;D490-5&quot;,&quot;edition&quot;:&quot;2013/11/26&quot;,&quot;issue&quot;:&quot;Database issue&quot;,&quot;volume&quot;:&quot;42&quot;},&quot;isTemporary&quot;:false}],&quot;properties&quot;:{&quot;noteIndex&quot;:0},&quot;isEdited&quot;:false,&quot;manualOverride&quot;:{&quot;isManuallyOverridden&quot;:false,&quot;citeprocText&quot;:&quot;(Lombard et al., 2014)&quot;,&quot;manualOverrideText&quot;:&quot;&quot;},&quot;citationTag&quot;:&quot;MENDELEY_CITATION_v3_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&quot;},{&quot;citationID&quot;:&quot;MENDELEY_CITATION_2e4821cb-a96d-4262-a754-b440bbcf9a70&quot;,&quot;citationItems&quot;:[{&quot;id&quot;:&quot;0cefa090-e47d-386f-99c8-45972065eab6&quot;,&quot;itemData&quot;:{&quot;type&quot;:&quot;article-journal&quot;,&quot;id&quot;:&quot;0cefa090-e47d-386f-99c8-45972065eab6&quot;,&quot;title&quot;:&quot;Ninety-nine de novo assembled genomes from the moose (Alces alces) rumen microbiome provide new insights into microbial plant biomass degradation&quot;,&quot;author&quot;:[{&quot;family&quot;:&quot;Svartstrom&quot;,&quot;given&quot;:&quot;O&quot;,&quot;parse-names&quot;:false,&quot;dropping-particle&quot;:&quot;&quot;,&quot;non-dropping-particle&quot;:&quot;&quot;},{&quot;family&quot;:&quot;Alneberg&quot;,&quot;given&quot;:&quot;J&quot;,&quot;parse-names&quot;:false,&quot;dropping-particle&quot;:&quot;&quot;,&quot;non-dropping-particle&quot;:&quot;&quot;},{&quot;family&quot;:&quot;Terrapon&quot;,&quot;given&quot;:&quot;N&quot;,&quot;parse-names&quot;:false,&quot;dropping-particle&quot;:&quot;&quot;,&quot;non-dropping-particle&quot;:&quot;&quot;},{&quot;family&quot;:&quot;Lombard&quot;,&quot;given&quot;:&quot;V&quot;,&quot;parse-names&quot;:false,&quot;dropping-particle&quot;:&quot;&quot;,&quot;non-dropping-particle&quot;:&quot;&quot;},{&quot;family&quot;:&quot;Bruijn&quot;,&quot;given&quot;:&quot;I&quot;,&quot;parse-names&quot;:false,&quot;dropping-particle&quot;:&quot;&quot;,&quot;non-dropping-particle&quot;:&quot;de&quot;},{&quot;family&quot;:&quot;Malmsten&quot;,&quot;given&quot;:&quot;J&quot;,&quot;parse-names&quot;:false,&quot;dropping-particle&quot;:&quot;&quot;,&quot;non-dropping-particle&quot;:&quot;&quot;},{&quot;family&quot;:&quot;Dalin&quot;,&quot;given&quot;:&quot;A M&quot;,&quot;parse-names&quot;:false,&quot;dropping-particle&quot;:&quot;&quot;,&quot;non-dropping-particle&quot;:&quot;&quot;},{&quot;family&quot;:&quot;Muller&quot;,&quot;given&quot;:&quot;E&quot;,&quot;parse-names&quot;:false,&quot;dropping-particle&quot;:&quot;&quot;,&quot;non-dropping-particle&quot;:&quot;el&quot;},{&quot;family&quot;:&quot;Shah&quot;,&quot;given&quot;:&quot;P&quot;,&quot;parse-names&quot;:false,&quot;dropping-particle&quot;:&quot;&quot;,&quot;non-dropping-particle&quot;:&quot;&quot;},{&quot;family&quot;:&quot;Wilmes&quot;,&quot;given&quot;:&quot;P&quot;,&quot;parse-names&quot;:false,&quot;dropping-particle&quot;:&quot;&quot;,&quot;non-dropping-particle&quot;:&quot;&quot;},{&quot;family&quot;:&quot;Henrissat&quot;,&quot;given&quot;:&quot;B&quot;,&quot;parse-names&quot;:false,&quot;dropping-particle&quot;:&quot;&quot;,&quot;non-dropping-particle&quot;:&quot;&quot;},{&quot;family&quot;:&quot;Aspeborg&quot;,&quot;given&quot;:&quot;H&quot;,&quot;parse-names&quot;:false,&quot;dropping-particle&quot;:&quot;&quot;,&quot;non-dropping-particle&quot;:&quot;&quot;},{&quot;family&quot;:&quot;Andersson&quot;,&quot;given&quot;:&quot;A F&quot;,&quot;parse-names&quot;:false,&quot;dropping-particle&quot;:&quot;&quot;,&quot;non-dropping-particle&quot;:&quot;&quot;}],&quot;container-title&quot;:&quot;ISME J&quot;,&quot;DOI&quot;:&quot;10.1038/ismej.2017.108&quot;,&quot;ISSN&quot;:&quot;1751-7370 (Electronic)\r1751-7362 (Linking)&quot;,&quot;PMID&quot;:&quot;28731473&quot;,&quot;URL&quot;:&quot;https://www.ncbi.nlm.nih.gov/pubmed/28731473&quot;,&quot;issued&quot;:{&quot;date-parts&quot;:[[2017]]},&quot;page&quot;:&quot;2538-2551&quot;,&quot;edition&quot;:&quot;2017/07/22&quot;,&quot;issue&quot;:&quot;11&quot;,&quot;volume&quot;:&quot;11&quot;},&quot;isTemporary&quot;:false}],&quot;properties&quot;:{&quot;noteIndex&quot;:0},&quot;isEdited&quot;:false,&quot;manualOverride&quot;:{&quot;isManuallyOverridden&quot;:false,&quot;citeprocText&quot;:&quot;(Svartstrom et al., 2017)&quot;,&quot;manualOverrideText&quot;:&quot;&quot;},&quot;citationTag&quot;:&quot;MENDELEY_CITATION_v3_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&quot;},{&quot;citationID&quot;:&quot;MENDELEY_CITATION_a1fffc85-9cac-4404-b1d9-6d7fc47c66c0&quot;,&quot;citationItems&quot;:[{&quot;id&quot;:&quot;08a096e2-37f0-3278-9487-7aa27e555c69&quot;,&quot;itemData&quot;:{&quot;type&quot;:&quot;article-journal&quot;,&quot;id&quot;:&quot;08a096e2-37f0-3278-9487-7aa27e555c69&quot;,&quot;title&quot;:&quot;Fast and sensitive protein alignment using DIAMOND&quot;,&quot;author&quot;:[{&quot;family&quot;:&quot;Buchfink&quot;,&quot;given&quot;:&quot;B&quot;,&quot;parse-names&quot;:false,&quot;dropping-particle&quot;:&quot;&quot;,&quot;non-dropping-particle&quot;:&quot;&quot;},{&quot;family&quot;:&quot;Xie&quot;,&quot;given&quot;:&quot;C&quot;,&quot;parse-names&quot;:false,&quot;dropping-particle&quot;:&quot;&quot;,&quot;non-dropping-particle&quot;:&quot;&quot;},{&quot;family&quot;:&quot;Huson&quot;,&quot;given&quot;:&quot;D H&quot;,&quot;parse-names&quot;:false,&quot;dropping-particle&quot;:&quot;&quot;,&quot;non-dropping-particle&quot;:&quot;&quot;}],&quot;container-title&quot;:&quot;Nat Methods&quot;,&quot;DOI&quot;:&quot;10.1038/nmeth.3176&quot;,&quot;ISSN&quot;:&quot;1548-7105 (Electronic)\r1548-7091 (Linking)&quot;,&quot;PMID&quot;:&quot;25402007&quot;,&quot;URL&quot;:&quot;https://www.ncbi.nlm.nih.gov/pubmed/25402007&quot;,&quot;issued&quot;:{&quot;date-parts&quot;:[[2015]]},&quot;page&quot;:&quot;59-60&quot;,&quot;edition&quot;:&quot;2014/11/18&quot;,&quot;issue&quot;:&quot;1&quot;,&quot;volume&quot;:&quot;12&quot;},&quot;isTemporary&quot;:false}],&quot;properties&quot;:{&quot;noteIndex&quot;:0},&quot;isEdited&quot;:false,&quot;manualOverride&quot;:{&quot;isManuallyOverridden&quot;:false,&quot;citeprocText&quot;:&quot;(Buchfink et al., 2015)&quot;,&quot;manualOverrideText&quot;:&quot;&quot;},&quot;citationTag&quot;:&quot;MENDELEY_CITATION_v3_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&quot;},{&quot;citationID&quot;:&quot;MENDELEY_CITATION_bf59a65f-ccb9-4725-b43e-49d2b4b37b45&quot;,&quot;citationItems&quot;:[{&quot;id&quot;:&quot;c2aae7bb-8ab4-3e72-8502-d8ea162388a7&quot;,&quot;itemData&quot;:{&quot;type&quot;:&quot;article-journal&quot;,&quot;id&quot;:&quot;c2aae7bb-8ab4-3e72-8502-d8ea162388a7&quot;,&quot;title&quot;:&quot;Curation, integration and visualization of bacterial virulence factors in PATRIC&quot;,&quot;author&quot;:[{&quot;family&quot;:&quot;Mao&quot;,&quot;given&quot;:&quot;C&quot;,&quot;parse-names&quot;:false,&quot;dropping-particle&quot;:&quot;&quot;,&quot;non-dropping-particle&quot;:&quot;&quot;},{&quot;family&quot;:&quot;Abraham&quot;,&quot;given&quot;:&quot;D&quot;,&quot;parse-names&quot;:false,&quot;dropping-particle&quot;:&quot;&quot;,&quot;non-dropping-particle&quot;:&quot;&quot;},{&quot;family&quot;:&quot;Wattam&quot;,&quot;given&quot;:&quot;A R&quot;,&quot;parse-names&quot;:false,&quot;dropping-particle&quot;:&quot;&quot;,&quot;non-dropping-particle&quot;:&quot;&quot;},{&quot;family&quot;:&quot;Wilson&quot;,&quot;given&quot;:&quot;M J&quot;,&quot;parse-names&quot;:false,&quot;dropping-particle&quot;:&quot;&quot;,&quot;non-dropping-particle&quot;:&quot;&quot;},{&quot;family&quot;:&quot;Shukla&quot;,&quot;given&quot;:&quot;M&quot;,&quot;parse-names&quot;:false,&quot;dropping-particle&quot;:&quot;&quot;,&quot;non-dropping-particle&quot;:&quot;&quot;},{&quot;family&quot;:&quot;Yoo&quot;,&quot;given&quot;:&quot;H S&quot;,&quot;parse-names&quot;:false,&quot;dropping-particle&quot;:&quot;&quot;,&quot;non-dropping-particle&quot;:&quot;&quot;},{&quot;family&quot;:&quot;Sobral&quot;,&quot;given&quot;:&quot;B W&quot;,&quot;parse-names&quot;:false,&quot;dropping-particle&quot;:&quot;&quot;,&quot;non-dropping-particle&quot;:&quot;&quot;}],&quot;container-title&quot;:&quot;Bioinformatics&quot;,&quot;DOI&quot;:&quot;10.1093/bioinformatics/btu631&quot;,&quot;ISSN&quot;:&quot;1367-4811 (Electronic)\r1367-4803 (Linking)&quot;,&quot;PMID&quot;:&quot;25273106&quot;,&quot;URL&quot;:&quot;https://www.ncbi.nlm.nih.gov/pubmed/25273106&quot;,&quot;issued&quot;:{&quot;date-parts&quot;:[[2015]]},&quot;page&quot;:&quot;252-258&quot;,&quot;edition&quot;:&quot;2014/10/03&quot;,&quot;issue&quot;:&quot;2&quot;,&quot;volume&quot;:&quot;31&quot;},&quot;isTemporary&quot;:false},{&quot;id&quot;:&quot;81328416-f3a7-3b48-90c5-f1888b16b617&quot;,&quot;itemData&quot;:{&quot;type&quot;:&quot;article-journal&quot;,&quot;id&quot;:&quot;81328416-f3a7-3b48-90c5-f1888b16b617&quot;,&quot;title&quot;:&quot;PATRIC: the comprehensive bacterial bioinformatics resource with a focus on human pathogenic species&quot;,&quot;author&quot;:[{&quot;family&quot;:&quot;Gillespie&quot;,&quot;given&quot;:&quot;J J&quot;,&quot;parse-names&quot;:false,&quot;dropping-particle&quot;:&quot;&quot;,&quot;non-dropping-particle&quot;:&quot;&quot;},{&quot;family&quot;:&quot;Wattam&quot;,&quot;given&quot;:&quot;A R&quot;,&quot;parse-names&quot;:false,&quot;dropping-particle&quot;:&quot;&quot;,&quot;non-dropping-particle&quot;:&quot;&quot;},{&quot;family&quot;:&quot;Cammer&quot;,&quot;given&quot;:&quot;S A&quot;,&quot;parse-names&quot;:false,&quot;dropping-particle&quot;:&quot;&quot;,&quot;non-dropping-particle&quot;:&quot;&quot;},{&quot;family&quot;:&quot;Gabbard&quot;,&quot;given&quot;:&quot;J L&quot;,&quot;parse-names&quot;:false,&quot;dropping-particle&quot;:&quot;&quot;,&quot;non-dropping-particle&quot;:&quot;&quot;},{&quot;family&quot;:&quot;Shukla&quot;,&quot;given&quot;:&quot;M P&quot;,&quot;parse-names&quot;:false,&quot;dropping-particle&quot;:&quot;&quot;,&quot;non-dropping-particle&quot;:&quot;&quot;},{&quot;family&quot;:&quot;Dalay&quot;,&quot;given&quot;:&quot;O&quot;,&quot;parse-names&quot;:false,&quot;dropping-particle&quot;:&quot;&quot;,&quot;non-dropping-particle&quot;:&quot;&quot;},{&quot;family&quot;:&quot;Driscoll&quot;,&quot;given&quot;:&quot;T&quot;,&quot;parse-names&quot;:false,&quot;dropping-particle&quot;:&quot;&quot;,&quot;non-dropping-particle&quot;:&quot;&quot;},{&quot;family&quot;:&quot;Hix&quot;,&quot;given&quot;:&quot;D&quot;,&quot;parse-names&quot;:false,&quot;dropping-particle&quot;:&quot;&quot;,&quot;non-dropping-particle&quot;:&quot;&quot;},{&quot;family&quot;:&quot;Mane&quot;,&quot;given&quot;:&quot;S P&quot;,&quot;parse-names&quot;:false,&quot;dropping-particle&quot;:&quot;&quot;,&quot;non-dropping-particle&quot;:&quot;&quot;},{&quot;family&quot;:&quot;Mao&quot;,&quot;given&quot;:&quot;C&quot;,&quot;parse-names&quot;:false,&quot;dropping-particle&quot;:&quot;&quot;,&quot;non-dropping-particle&quot;:&quot;&quot;},{&quot;family&quot;:&quot;Nordberg&quot;,&quot;given&quot;:&quot;E K&quot;,&quot;parse-names&quot;:false,&quot;dropping-particle&quot;:&quot;&quot;,&quot;non-dropping-particle&quot;:&quot;&quot;},{&quot;family&quot;:&quot;Scott&quot;,&quot;given&quot;:&quot;M&quot;,&quot;parse-names&quot;:false,&quot;dropping-particle&quot;:&quot;&quot;,&quot;non-dropping-particle&quot;:&quot;&quot;},{&quot;family&quot;:&quot;Schulman&quot;,&quot;given&quot;:&quot;J R&quot;,&quot;parse-names&quot;:false,&quot;dropping-particle&quot;:&quot;&quot;,&quot;non-dropping-particle&quot;:&quot;&quot;},{&quot;family&quot;:&quot;Snyder&quot;,&quot;given&quot;:&quot;E E&quot;,&quot;parse-names&quot;:false,&quot;dropping-particle&quot;:&quot;&quot;,&quot;non-dropping-particle&quot;:&quot;&quot;},{&quot;family&quot;:&quot;Sullivan&quot;,&quot;given&quot;:&quot;D E&quot;,&quot;parse-names&quot;:false,&quot;dropping-particle&quot;:&quot;&quot;,&quot;non-dropping-particle&quot;:&quot;&quot;},{&quot;family&quot;:&quot;Wang&quot;,&quot;given&quot;:&quot;C&quot;,&quot;parse-names&quot;:false,&quot;dropping-particle&quot;:&quot;&quot;,&quot;non-dropping-particle&quot;:&quot;&quot;},{&quot;family&quot;:&quot;Warren&quot;,&quot;given&quot;:&quot;A&quot;,&quot;parse-names&quot;:false,&quot;dropping-particle&quot;:&quot;&quot;,&quot;non-dropping-particle&quot;:&quot;&quot;},{&quot;family&quot;:&quot;Williams&quot;,&quot;given&quot;:&quot;K P&quot;,&quot;parse-names&quot;:false,&quot;dropping-particle&quot;:&quot;&quot;,&quot;non-dropping-particle&quot;:&quot;&quot;},{&quot;family&quot;:&quot;Xue&quot;,&quot;given&quot;:&quot;T&quot;,&quot;parse-names&quot;:false,&quot;dropping-particle&quot;:&quot;&quot;,&quot;non-dropping-particle&quot;:&quot;&quot;},{&quot;family&quot;:&quot;Yoo&quot;,&quot;given&quot;:&quot;H S&quot;,&quot;parse-names&quot;:false,&quot;dropping-particle&quot;:&quot;&quot;,&quot;non-dropping-particle&quot;:&quot;&quot;},{&quot;family&quot;:&quot;Zhang&quot;,&quot;given&quot;:&quot;C&quot;,&quot;parse-names&quot;:false,&quot;dropping-particle&quot;:&quot;&quot;,&quot;non-dropping-particle&quot;:&quot;&quot;},{&quot;family&quot;:&quot;Zhang&quot;,&quot;given&quot;:&quot;Y&quot;,&quot;parse-names&quot;:false,&quot;dropping-particle&quot;:&quot;&quot;,&quot;non-dropping-particle&quot;:&quot;&quot;},{&quot;family&quot;:&quot;Will&quot;,&quot;given&quot;:&quot;R&quot;,&quot;parse-names&quot;:false,&quot;dropping-particle&quot;:&quot;&quot;,&quot;non-dropping-particle&quot;:&quot;&quot;},{&quot;family&quot;:&quot;Kenyon&quot;,&quot;given&quot;:&quot;R W&quot;,&quot;parse-names&quot;:false,&quot;dropping-particle&quot;:&quot;&quot;,&quot;non-dropping-particle&quot;:&quot;&quot;},{&quot;family&quot;:&quot;Sobral&quot;,&quot;given&quot;:&quot;B W&quot;,&quot;parse-names&quot;:false,&quot;dropping-particle&quot;:&quot;&quot;,&quot;non-dropping-particle&quot;:&quot;&quot;}],&quot;container-title&quot;:&quot;Infect Immun&quot;,&quot;DOI&quot;:&quot;10.1128/IAI.00207-11&quot;,&quot;ISSN&quot;:&quot;1098-5522 (Electronic)\r0019-9567 (Linking)&quot;,&quot;PMID&quot;:&quot;21896772&quot;,&quot;URL&quot;:&quot;https://www.ncbi.nlm.nih.gov/pubmed/21896772&quot;,&quot;issued&quot;:{&quot;date-parts&quot;:[[2011]]},&quot;page&quot;:&quot;4286-4298&quot;,&quot;edition&quot;:&quot;2011/09/08&quot;,&quot;issue&quot;:&quot;11&quot;,&quot;volume&quot;:&quot;79&quot;},&quot;isTemporary&quot;:false}],&quot;properties&quot;:{&quot;noteIndex&quot;:0},&quot;isEdited&quot;:false,&quot;manualOverride&quot;:{&quot;isManuallyOverridden&quot;:false,&quot;citeprocText&quot;:&quot;(Gillespie et al., 2011; Mao et al., 2015)&quot;,&quot;manualOverrideText&quot;:&quot;&quot;},&quot;citationTag&quot;:&quot;MENDELEY_CITATION_v3_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&quot;},{&quot;citationID&quot;:&quot;MENDELEY_CITATION_8ccead90-dbfe-4612-9d80-bdb993d3161d&quot;,&quot;citationItems&quot;:[{&quot;id&quot;:&quot;f75b9a3c-04c6-396a-83df-a0351c167063&quot;,&quot;itemData&quot;:{&quot;type&quot;:&quot;article-journal&quot;,&quot;id&quot;:&quot;f75b9a3c-04c6-396a-83df-a0351c167063&quot;,&quot;title&quot;:&quot;Quantitative metagenomics reveals unique gut microbiome biomarkers in ankylosing spondylitis&quot;,&quot;author&quot;:[{&quot;family&quot;:&quot;Wen&quot;,&quot;given&quot;:&quot;C&quot;,&quot;parse-names&quot;:false,&quot;dropping-particle&quot;:&quot;&quot;,&quot;non-dropping-particle&quot;:&quot;&quot;},{&quot;family&quot;:&quot;Zheng&quot;,&quot;given&quot;:&quot;Z&quot;,&quot;parse-names&quot;:false,&quot;dropping-particle&quot;:&quot;&quot;,&quot;non-dropping-particle&quot;:&quot;&quot;},{&quot;family&quot;:&quot;Shao&quot;,&quot;given&quot;:&quot;T&quot;,&quot;parse-names&quot;:false,&quot;dropping-particle&quot;:&quot;&quot;,&quot;non-dropping-particle&quot;:&quot;&quot;},{&quot;family&quot;:&quot;Liu&quot;,&quot;given&quot;:&quot;L&quot;,&quot;parse-names&quot;:false,&quot;dropping-particle&quot;:&quot;&quot;,&quot;non-dropping-particle&quot;:&quot;&quot;},{&quot;family&quot;:&quot;Xie&quot;,&quot;given&quot;:&quot;Z&quot;,&quot;parse-names&quot;:false,&quot;dropping-particle&quot;:&quot;&quot;,&quot;non-dropping-particle&quot;:&quot;&quot;},{&quot;family&quot;:&quot;Chatelier&quot;,&quot;given&quot;:&quot;E&quot;,&quot;parse-names&quot;:false,&quot;dropping-particle&quot;:&quot;&quot;,&quot;non-dropping-particle&quot;:&quot;le&quot;},{&quot;family&quot;:&quot;He&quot;,&quot;given&quot;:&quot;Z&quot;,&quot;parse-names&quot;:false,&quot;dropping-particle&quot;:&quot;&quot;,&quot;non-dropping-particle&quot;:&quot;&quot;},{&quot;family&quot;:&quot;Zhong&quot;,&quot;given&quot;:&quot;W&quot;,&quot;parse-names&quot;:false,&quot;dropping-particle&quot;:&quot;&quot;,&quot;non-dropping-particle&quot;:&quot;&quot;},{&quot;family&quot;:&quot;Fan&quot;,&quot;given&quot;:&quot;Y&quot;,&quot;parse-names&quot;:false,&quot;dropping-particle&quot;:&quot;&quot;,&quot;non-dropping-particle&quot;:&quot;&quot;},{&quot;family&quot;:&quot;Zhang&quot;,&quot;given&quot;:&quot;L&quot;,&quot;parse-names&quot;:false,&quot;dropping-particle&quot;:&quot;&quot;,&quot;non-dropping-particle&quot;:&quot;&quot;},{&quot;family&quot;:&quot;Li&quot;,&quot;given&quot;:&quot;H&quot;,&quot;parse-names&quot;:false,&quot;dropping-particle&quot;:&quot;&quot;,&quot;non-dropping-particle&quot;:&quot;&quot;},{&quot;family&quot;:&quot;Wu&quot;,&quot;given&quot;:&quot;C&quot;,&quot;parse-names&quot;:false,&quot;dropping-particle&quot;:&quot;&quot;,&quot;non-dropping-particle&quot;:&quot;&quot;},{&quot;family&quot;:&quot;Hu&quot;,&quot;given&quot;:&quot;C&quot;,&quot;parse-names&quot;:false,&quot;dropping-particle&quot;:&quot;&quot;,&quot;non-dropping-particle&quot;:&quot;&quot;},{&quot;family&quot;:&quot;Xu&quot;,&quot;given&quot;:&quot;Q&quot;,&quot;parse-names&quot;:false,&quot;dropping-particle&quot;:&quot;&quot;,&quot;non-dropping-particle&quot;:&quot;&quot;},{&quot;family&quot;:&quot;Zhou&quot;,&quot;given&quot;:&quot;J&quot;,&quot;parse-names&quot;:false,&quot;dropping-particle&quot;:&quot;&quot;,&quot;non-dropping-particle&quot;:&quot;&quot;},{&quot;family&quot;:&quot;Cai&quot;,&quot;given&quot;:&quot;S&quot;,&quot;parse-names&quot;:false,&quot;dropping-particle&quot;:&quot;&quot;,&quot;non-dropping-particle&quot;:&quot;&quot;},{&quot;family&quot;:&quot;Wang&quot;,&quot;given&quot;:&quot;D&quot;,&quot;parse-names&quot;:false,&quot;dropping-particle&quot;:&quot;&quot;,&quot;non-dropping-particle&quot;:&quot;&quot;},{&quot;family&quot;:&quot;Huang&quot;,&quot;given&quot;:&quot;Y&quot;,&quot;parse-names&quot;:false,&quot;dropping-particle&quot;:&quot;&quot;,&quot;non-dropping-particle&quot;:&quot;&quot;},{&quot;family&quot;:&quot;Breban&quot;,&quot;given&quot;:&quot;M&quot;,&quot;parse-names&quot;:false,&quot;dropping-particle&quot;:&quot;&quot;,&quot;non-dropping-particle&quot;:&quot;&quot;},{&quot;family&quot;:&quot;Qin&quot;,&quot;given&quot;:&quot;N&quot;,&quot;parse-names&quot;:false,&quot;dropping-particle&quot;:&quot;&quot;,&quot;non-dropping-particle&quot;:&quot;&quot;},{&quot;family&quot;:&quot;Ehrlich&quot;,&quot;given&quot;:&quot;S D&quot;,&quot;parse-names&quot;:false,&quot;dropping-particle&quot;:&quot;&quot;,&quot;non-dropping-particle&quot;:&quot;&quot;}],&quot;container-title&quot;:&quot;Genome Biol.&quot;,&quot;DOI&quot;:&quot;10.1186/s13059-017-1271-6&quot;,&quot;ISSN&quot;:&quot;1474-760X (Electronic)\r1474-7596 (Linking)&quot;,&quot;PMID&quot;:&quot;28750650&quot;,&quot;URL&quot;:&quot;https://www.ncbi.nlm.nih.gov/pubmed/28750650&quot;,&quot;issued&quot;:{&quot;date-parts&quot;:[[2017]]},&quot;page&quot;:&quot;142&quot;,&quot;edition&quot;:&quot;2017/07/29&quot;,&quot;issue&quot;:&quot;1&quot;,&quot;volume&quot;:&quot;18&quot;},&quot;isTemporary&quot;:false}],&quot;properties&quot;:{&quot;noteIndex&quot;:0},&quot;isEdited&quot;:false,&quot;manualOverride&quot;:{&quot;isManuallyOverridden&quot;:false,&quot;citeprocText&quot;:&quot;(Wen et al., 2017)&quot;,&quot;manualOverrideText&quot;:&quot;&quot;},&quot;citationTag&quot;:&quot;MENDELEY_CITATION_v3_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&quot;},{&quot;citationID&quot;:&quot;MENDELEY_CITATION_10ca5c52-a924-4a63-ac2b-21beb1e5edda&quot;,&quot;citationItems&quot;:[{&quot;id&quot;:&quot;fe6e27c9-ca6d-31b6-b21f-5a278ff11e54&quot;,&quot;itemData&quot;:{&quot;type&quot;:&quot;article-journal&quot;,&quot;id&quot;:&quot;fe6e27c9-ca6d-31b6-b21f-5a278ff11e54&quot;,&quot;title&quot;:&quot;Genomes OnLine database (GOLD) v.7: updates and new features&quot;,&quot;author&quot;:[{&quot;family&quot;:&quot;Mukherjee&quot;,&quot;given&quot;:&quot;S&quot;,&quot;parse-names&quot;:false,&quot;dropping-particle&quot;:&quot;&quot;,&quot;non-dropping-particle&quot;:&quot;&quot;},{&quot;family&quot;:&quot;Stamatis&quot;,&quot;given&quot;:&quot;D&quot;,&quot;parse-names&quot;:false,&quot;dropping-particle&quot;:&quot;&quot;,&quot;non-dropping-particle&quot;:&quot;&quot;},{&quot;family&quot;:&quot;Bertsch&quot;,&quot;given&quot;:&quot;J&quot;,&quot;parse-names&quot;:false,&quot;dropping-particle&quot;:&quot;&quot;,&quot;non-dropping-particle&quot;:&quot;&quot;},{&quot;family&quot;:&quot;Ovchinnikova&quot;,&quot;given&quot;:&quot;G&quot;,&quot;parse-names&quot;:false,&quot;dropping-particle&quot;:&quot;&quot;,&quot;non-dropping-particle&quot;:&quot;&quot;},{&quot;family&quot;:&quot;Katta&quot;,&quot;given&quot;:&quot;H Y&quot;,&quot;parse-names&quot;:false,&quot;dropping-particle&quot;:&quot;&quot;,&quot;non-dropping-particle&quot;:&quot;&quot;},{&quot;family&quot;:&quot;Mojica&quot;,&quot;given&quot;:&quot;A&quot;,&quot;parse-names&quot;:false,&quot;dropping-particle&quot;:&quot;&quot;,&quot;non-dropping-particle&quot;:&quot;&quot;},{&quot;family&quot;:&quot;Chen&quot;,&quot;given&quot;:&quot;I A&quot;,&quot;parse-names&quot;:false,&quot;dropping-particle&quot;:&quot;&quot;,&quot;non-dropping-particle&quot;:&quot;&quot;},{&quot;family&quot;:&quot;Kyrpides&quot;,&quot;given&quot;:&quot;N C&quot;,&quot;parse-names&quot;:false,&quot;dropping-particle&quot;:&quot;&quot;,&quot;non-dropping-particle&quot;:&quot;&quot;},{&quot;family&quot;:&quot;Reddy&quot;,&quot;given&quot;:&quot;T&quot;,&quot;parse-names&quot;:false,&quot;dropping-particle&quot;:&quot;&quot;,&quot;non-dropping-particle&quot;:&quot;&quot;}],&quot;container-title&quot;:&quot;Nucleic Acids Res&quot;,&quot;DOI&quot;:&quot;10.1093/nar/gky977&quot;,&quot;ISSN&quot;:&quot;1362-4962 (Electronic)\r0305-1048 (Linking)&quot;,&quot;PMID&quot;:&quot;30357420&quot;,&quot;URL&quot;:&quot;https://www.ncbi.nlm.nih.gov/pubmed/30357420&quot;,&quot;issued&quot;:{&quot;date-parts&quot;:[[2019]]},&quot;page&quot;:&quot;D649-D659&quot;,&quot;edition&quot;:&quot;2018/10/26&quot;,&quot;issue&quot;:&quot;D1&quot;,&quot;volume&quot;:&quot;47&quot;},&quot;isTemporary&quot;:false}],&quot;properties&quot;:{&quot;noteIndex&quot;:0},&quot;isEdited&quot;:false,&quot;manualOverride&quot;:{&quot;isManuallyOverridden&quot;:false,&quot;citeprocText&quot;:&quot;(Mukherjee et al., 2019)&quot;,&quot;manualOverrideText&quot;:&quot;&quot;},&quot;citationTag&quot;:&quot;MENDELEY_CITATION_v3_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&quot;},{&quot;citationID&quot;:&quot;MENDELEY_CITATION_4892b320-db62-4b82-962b-ca4cf9ad252b&quot;,&quot;citationItems&quot;:[{&quot;id&quot;:&quot;fe01a24a-55c4-382b-8af0-978ecfe6d1b0&quot;,&quot;itemData&quot;:{&quot;type&quot;:&quot;article-journal&quot;,&quot;id&quot;:&quot;fe01a24a-55c4-382b-8af0-978ecfe6d1b0&quot;,&quot;title&quot;:&quot;antiSMASH 4.0-improvements in chemistry prediction and gene cluster boundary identification&quot;,&quot;author&quot;:[{&quot;family&quot;:&quot;Blin&quot;,&quot;given&quot;:&quot;K&quot;,&quot;parse-names&quot;:false,&quot;dropping-particle&quot;:&quot;&quot;,&quot;non-dropping-particle&quot;:&quot;&quot;},{&quot;family&quot;:&quot;Wolf&quot;,&quot;given&quot;:&quot;T&quot;,&quot;parse-names&quot;:false,&quot;dropping-particle&quot;:&quot;&quot;,&quot;non-dropping-particle&quot;:&quot;&quot;},{&quot;family&quot;:&quot;Chevrette&quot;,&quot;given&quot;:&quot;M G&quot;,&quot;parse-names&quot;:false,&quot;dropping-particle&quot;:&quot;&quot;,&quot;non-dropping-particle&quot;:&quot;&quot;},{&quot;family&quot;:&quot;Lu&quot;,&quot;given&quot;:&quot;X&quot;,&quot;parse-names&quot;:false,&quot;dropping-particle&quot;:&quot;&quot;,&quot;non-dropping-particle&quot;:&quot;&quot;},{&quot;family&quot;:&quot;Schwalen&quot;,&quot;given&quot;:&quot;C J&quot;,&quot;parse-names&quot;:false,&quot;dropping-particle&quot;:&quot;&quot;,&quot;non-dropping-particle&quot;:&quot;&quot;},{&quot;family&quot;:&quot;Kautsar&quot;,&quot;given&quot;:&quot;S A&quot;,&quot;parse-names&quot;:false,&quot;dropping-particle&quot;:&quot;&quot;,&quot;non-dropping-particle&quot;:&quot;&quot;},{&quot;family&quot;:&quot;Suarez Duran&quot;,&quot;given&quot;:&quot;H G&quot;,&quot;parse-names&quot;:false,&quot;dropping-particle&quot;:&quot;&quot;,&quot;non-dropping-particle&quot;:&quot;&quot;},{&quot;family&quot;:&quot;Los Santos&quot;,&quot;given&quot;:&quot;E L C&quot;,&quot;parse-names&quot;:false,&quot;dropping-particle&quot;:&quot;&quot;,&quot;non-dropping-particle&quot;:&quot;de&quot;},{&quot;family&quot;:&quot;Kim&quot;,&quot;given&quot;:&quot;H U&quot;,&quot;parse-names&quot;:false,&quot;dropping-particle&quot;:&quot;&quot;,&quot;non-dropping-particle&quot;:&quot;&quot;},{&quot;family&quot;:&quot;Nave&quot;,&quot;given&quot;:&quot;M&quot;,&quot;parse-names&quot;:false,&quot;dropping-particle&quot;:&quot;&quot;,&quot;non-dropping-particle&quot;:&quot;&quot;},{&quot;family&quot;:&quot;Dickschat&quot;,&quot;given&quot;:&quot;J S&quot;,&quot;parse-names&quot;:false,&quot;dropping-particle&quot;:&quot;&quot;,&quot;non-dropping-particle&quot;:&quot;&quot;},{&quot;family&quot;:&quot;Mitchell&quot;,&quot;given&quot;:&quot;D A&quot;,&quot;parse-names&quot;:false,&quot;dropping-particle&quot;:&quot;&quot;,&quot;non-dropping-particle&quot;:&quot;&quot;},{&quot;family&quot;:&quot;Shelest&quot;,&quot;given&quot;:&quot;E&quot;,&quot;parse-names&quot;:false,&quot;dropping-particle&quot;:&quot;&quot;,&quot;non-dropping-particle&quot;:&quot;&quot;},{&quot;family&quot;:&quot;Breitling&quot;,&quot;given&quot;:&quot;R&quot;,&quot;parse-names&quot;:false,&quot;dropping-particle&quot;:&quot;&quot;,&quot;non-dropping-particle&quot;:&quot;&quot;},{&quot;family&quot;:&quot;Takano&quot;,&quot;given&quot;:&quot;E&quot;,&quot;parse-names&quot;:false,&quot;dropping-particle&quot;:&quot;&quot;,&quot;non-dropping-particle&quot;:&quot;&quot;},{&quot;family&quot;:&quot;Lee&quot;,&quot;given&quot;:&quot;S Y&quot;,&quot;parse-names&quot;:false,&quot;dropping-particle&quot;:&quot;&quot;,&quot;non-dropping-particle&quot;:&quot;&quot;},{&quot;family&quot;:&quot;Weber&quot;,&quot;given&quot;:&quot;T&quot;,&quot;parse-names&quot;:false,&quot;dropping-particle&quot;:&quot;&quot;,&quot;non-dropping-particle&quot;:&quot;&quot;},{&quot;family&quot;:&quot;Medema&quot;,&quot;given&quot;:&quot;M H&quot;,&quot;parse-names&quot;:false,&quot;dropping-particle&quot;:&quot;&quot;,&quot;non-dropping-particle&quot;:&quot;&quot;}],&quot;container-title&quot;:&quot;Nucleic Acids Res&quot;,&quot;DOI&quot;:&quot;10.1093/nar/gkx319&quot;,&quot;ISSN&quot;:&quot;1362-4962 (Electronic)\r0305-1048 (Linking)&quot;,&quot;PMID&quot;:&quot;28460038&quot;,&quot;URL&quot;:&quot;https://www.ncbi.nlm.nih.gov/pubmed/28460038&quot;,&quot;issued&quot;:{&quot;date-parts&quot;:[[2017]]},&quot;page&quot;:&quot;W36-W41&quot;,&quot;edition&quot;:&quot;2017/05/02&quot;,&quot;issue&quot;:&quot;W1&quot;,&quot;volume&quot;:&quot;45&quot;},&quot;isTemporary&quot;:false}],&quot;properties&quot;:{&quot;noteIndex&quot;:0},&quot;isEdited&quot;:false,&quot;manualOverride&quot;:{&quot;isManuallyOverridden&quot;:false,&quot;citeprocText&quot;:&quot;(Blin et al., 2017)&quot;,&quot;manualOverrideText&quot;:&quot;&quot;},&quot;citationTag&quot;:&quot;MENDELEY_CITATION_v3_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&quot;},{&quot;citationID&quot;:&quot;MENDELEY_CITATION_ce07d951-acfa-494a-abcc-1e8db42f454c&quot;,&quot;citationItems&quot;:[{&quot;id&quot;:&quot;82f7d58d-69be-3658-91a8-36a518af9075&quot;,&quot;itemData&quot;:{&quot;type&quot;:&quot;webpage&quot;,&quot;id&quot;:&quot;82f7d58d-69be-3658-91a8-36a518af9075&quot;,&quot;title&quot;:&quot;a platform for quantitative metagenomic profiling of complex ecosystems.&quot;,&quot;author&quot;:[{&quot;family&quot;:&quot;Pons&quot;,&quot;given&quot;:&quot;N et al.&quot;,&quot;parse-names&quot;:false,&quot;dropping-particle&quot;:&quot;&quot;,&quot;non-dropping-particle&quot;:&quot;&quot;}],&quot;container-title&quot;:&quot;Journées Ouvertes en Biologie, Informatique et Mathématiques&quot;,&quot;URL&quot;:&quot;http://www.jobim2010.fr/sites/default/files/presentations/27Pons.pdf&quot;,&quot;issued&quot;:{&quot;date-parts&quot;:[[2010]]}},&quot;isTemporary&quot;:false}],&quot;properties&quot;:{&quot;noteIndex&quot;:0},&quot;isEdited&quot;:false,&quot;manualOverride&quot;:{&quot;isManuallyOverridden&quot;:false,&quot;citeprocText&quot;:&quot;(N. et al. Pons, 2010)&quot;,&quot;manualOverrideText&quot;:&quot;&quot;},&quot;citationTag&quot;:&quot;MENDELEY_CITATION_v3_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&quot;},{&quot;citationID&quot;:&quot;MENDELEY_CITATION_9938f56e-b1e3-4ad9-9982-dfb08ecb228c&quot;,&quot;citationItems&quot;:[{&quot;id&quot;:&quot;3e0aecee-1b23-39c9-b48e-81f3bd142139&quot;,&quot;itemData&quot;:{&quot;type&quot;:&quot;article-journal&quot;,&quot;id&quot;:&quot;3e0aecee-1b23-39c9-b48e-81f3bd142139&quot;,&quot;title&quot;:&quot;Richness of human gut microbiome correlates with metabolic markers&quot;,&quot;author&quot;:[{&quot;family&quot;:&quot;Chatelier&quot;,&quot;given&quot;:&quot;E&quot;,&quot;parse-names&quot;:false,&quot;dropping-particle&quot;:&quot;&quot;,&quot;non-dropping-particle&quot;:&quot;le&quot;},{&quot;family&quot;:&quot;Nielsen&quot;,&quot;given&quot;:&quot;T&quot;,&quot;parse-names&quot;:false,&quot;dropping-particle&quot;:&quot;&quot;,&quot;non-dropping-particle&quot;:&quot;&quot;},{&quot;family&quot;:&quot;Qin&quot;,&quot;given&quot;:&quot;J&quot;,&quot;parse-names&quot;:false,&quot;dropping-particle&quot;:&quot;&quot;,&quot;non-dropping-particle&quot;:&quot;&quot;},{&quot;family&quot;:&quot;Prifti&quot;,&quot;given&quot;:&quot;E&quot;,&quot;parse-names&quot;:false,&quot;dropping-particle&quot;:&quot;&quot;,&quot;non-dropping-particle&quot;:&quot;&quot;},{&quot;family&quot;:&quot;Hildebrand&quot;,&quot;given&quot;:&quot;F&quot;,&quot;parse-names&quot;:false,&quot;dropping-particle&quot;:&quot;&quot;,&quot;non-dropping-particle&quot;:&quot;&quot;},{&quot;family&quot;:&quot;Falony&quot;,&quot;given&quot;:&quot;G&quot;,&quot;parse-names&quot;:false,&quot;dropping-particle&quot;:&quot;&quot;,&quot;non-dropping-particle&quot;:&quot;&quot;},{&quot;family&quot;:&quot;Almeida&quot;,&quot;given&quot;:&quot;M&quot;,&quot;parse-names&quot;:false,&quot;dropping-particle&quot;:&quot;&quot;,&quot;non-dropping-particle&quot;:&quot;&quot;},{&quot;family&quot;:&quot;Arumugam&quot;,&quot;given&quot;:&quot;M&quot;,&quot;parse-names&quot;:false,&quot;dropping-particle&quot;:&quot;&quot;,&quot;non-dropping-particle&quot;:&quot;&quot;},{&quot;family&quot;:&quot;Batto&quot;,&quot;given&quot;:&quot;J M&quot;,&quot;parse-names&quot;:false,&quot;dropping-particle&quot;:&quot;&quot;,&quot;non-dropping-particle&quot;:&quot;&quot;},{&quot;family&quot;:&quot;Kennedy&quot;,&quot;given&quot;:&quot;S&quot;,&quot;parse-names&quot;:false,&quot;dropping-particle&quot;:&quot;&quot;,&quot;non-dropping-particle&quot;:&quot;&quot;},{&quot;family&quot;:&quot;Leonard&quot;,&quot;given&quot;:&quot;P&quot;,&quot;parse-names&quot;:false,&quot;dropping-particle&quot;:&quot;&quot;,&quot;non-dropping-particle&quot;:&quot;&quot;},{&quot;family&quot;:&quot;Li&quot;,&quot;given&quot;:&quot;J&quot;,&quot;parse-names&quot;:false,&quot;dropping-particle&quot;:&quot;&quot;,&quot;non-dropping-particle&quot;:&quot;&quot;},{&quot;family&quot;:&quot;Burgdorf&quot;,&quot;given&quot;:&quot;K&quot;,&quot;parse-names&quot;:false,&quot;dropping-particle&quot;:&quot;&quot;,&quot;non-dropping-particle&quot;:&quot;&quot;},{&quot;family&quot;:&quot;Grarup&quot;,&quot;given&quot;:&quot;N&quot;,&quot;parse-names&quot;:false,&quot;dropping-particle&quot;:&quot;&quot;,&quot;non-dropping-particle&quot;:&quot;&quot;},{&quot;family&quot;:&quot;Jorgensen&quot;,&quot;given&quot;:&quot;T&quot;,&quot;parse-names&quot;:false,&quot;dropping-particle&quot;:&quot;&quot;,&quot;non-dropping-particle&quot;:&quot;&quot;},{&quot;family&quot;:&quot;Brandslund&quot;,&quot;given&quot;:&quot;I&quot;,&quot;parse-names&quot;:false,&quot;dropping-particle&quot;:&quot;&quot;,&quot;non-dropping-particle&quot;:&quot;&quot;},{&quot;family&quot;:&quot;Nielsen&quot;,&quot;given&quot;:&quot;H B&quot;,&quot;parse-names&quot;:false,&quot;dropping-particle&quot;:&quot;&quot;,&quot;non-dropping-particle&quot;:&quot;&quot;},{&quot;family&quot;:&quot;Juncker&quot;,&quot;given&quot;:&quot;A S&quot;,&quot;parse-names&quot;:false,&quot;dropping-particle&quot;:&quot;&quot;,&quot;non-dropping-particle&quot;:&quot;&quot;},{&quot;family&quot;:&quot;Bertalan&quot;,&quot;given&quot;:&quot;M&quot;,&quot;parse-names&quot;:false,&quot;dropping-particle&quot;:&quot;&quot;,&quot;non-dropping-particle&quot;:&quot;&quot;},{&quot;family&quot;:&quot;Levenez&quot;,&quot;given&quot;:&quot;F&quot;,&quot;parse-names&quot;:false,&quot;dropping-particle&quot;:&quot;&quot;,&quot;non-dropping-particle&quot;:&quot;&quot;},{&quot;family&quot;:&quot;Pons&quot;,&quot;given&quot;:&quot;N&quot;,&quot;parse-names&quot;:false,&quot;dropping-particle&quot;:&quot;&quot;,&quot;non-dropping-particle&quot;:&quot;&quot;},{&quot;family&quot;:&quot;Rasmussen&quot;,&quot;given&quot;:&quot;S&quot;,&quot;parse-names&quot;:false,&quot;dropping-particle&quot;:&quot;&quot;,&quot;non-dropping-particle&quot;:&quot;&quot;},{&quot;family&quot;:&quot;Sunagawa&quot;,&quot;given&quot;:&quot;S&quot;,&quot;parse-names&quot;:false,&quot;dropping-particle&quot;:&quot;&quot;,&quot;non-dropping-particle&quot;:&quot;&quot;},{&quot;family&quot;:&quot;Tap&quot;,&quot;given&quot;:&quot;J&quot;,&quot;parse-names&quot;:false,&quot;dropping-particle&quot;:&quot;&quot;,&quot;non-dropping-particle&quot;:&quot;&quot;},{&quot;family&quot;:&quot;Tims&quot;,&quot;given&quot;:&quot;S&quot;,&quot;parse-names&quot;:false,&quot;dropping-particle&quot;:&quot;&quot;,&quot;non-dropping-particle&quot;:&quot;&quot;},{&quot;family&quot;:&quot;Zoetendal&quot;,&quot;given&quot;:&quot;E G&quot;,&quot;parse-names&quot;:false,&quot;dropping-particle&quot;:&quot;&quot;,&quot;non-dropping-particle&quot;:&quot;&quot;},{&quot;family&quot;:&quot;Brunak&quot;,&quot;given&quot;:&quot;S&quot;,&quot;parse-names&quot;:false,&quot;dropping-particle&quot;:&quot;&quot;,&quot;non-dropping-particle&quot;:&quot;&quot;},{&quot;family&quot;:&quot;Clement&quot;,&quot;given&quot;:&quot;K&quot;,&quot;parse-names&quot;:false,&quot;dropping-particle&quot;:&quot;&quot;,&quot;non-dropping-particle&quot;:&quot;&quot;},{&quot;family&quot;:&quot;Dore&quot;,&quot;given&quot;:&quot;J&quot;,&quot;parse-names&quot;:false,&quot;dropping-particle&quot;:&quot;&quot;,&quot;non-dropping-particle&quot;:&quot;&quot;},{&quot;family&quot;:&quot;Kleerebezem&quot;,&quot;given&quot;:&quot;M&quot;,&quot;parse-names&quot;:false,&quot;dropping-particle&quot;:&quot;&quot;,&quot;non-dropping-particle&quot;:&quot;&quot;},{&quot;family&quot;:&quot;Kristiansen&quot;,&quot;given&quot;:&quot;K&quot;,&quot;parse-names&quot;:false,&quot;dropping-particle&quot;:&quot;&quot;,&quot;non-dropping-particle&quot;:&quot;&quot;},{&quot;family&quot;:&quot;Renault&quot;,&quot;given&quot;:&quot;P&quot;,&quot;parse-names&quot;:false,&quot;dropping-particle&quot;:&quot;&quot;,&quot;non-dropping-particle&quot;:&quot;&quot;},{&quot;family&quot;:&quot;Sicheritz-Ponten&quot;,&quot;given&quot;:&quot;T&quot;,&quot;parse-names&quot;:false,&quot;dropping-particle&quot;:&quot;&quot;,&quot;non-dropping-particle&quot;:&quot;&quot;},{&quot;family&quot;:&quot;Vos&quot;,&quot;given&quot;:&quot;W M&quot;,&quot;parse-names&quot;:false,&quot;dropping-particle&quot;:&quot;&quot;,&quot;non-dropping-particle&quot;:&quot;de&quot;},{&quot;family&quot;:&quot;Zucker&quot;,&quot;given&quot;:&quot;J D&quot;,&quot;parse-names&quot;:false,&quot;dropping-particle&quot;:&quot;&quot;,&quot;non-dropping-particle&quot;:&quot;&quot;},{&quot;family&quot;:&quot;Raes&quot;,&quot;given&quot;:&quot;J&quot;,&quot;parse-names&quot;:false,&quot;dropping-particle&quot;:&quot;&quot;,&quot;non-dropping-particle&quot;:&quot;&quot;},{&quot;family&quot;:&quot;Hansen&quot;,&quot;given&quot;:&quot;T&quot;,&quot;parse-names&quot;:false,&quot;dropping-particle&quot;:&quot;&quot;,&quot;non-dropping-particle&quot;:&quot;&quot;},{&quot;family&quot;:&quot;Meta&quot;,&quot;given&quot;:&quot;H I T consortium&quot;,&quot;parse-names&quot;:false,&quot;dropping-particle&quot;:&quot;&quot;,&quot;non-dropping-particle&quot;:&quot;&quot;},{&quot;family&quot;:&quot;Bork&quot;,&quot;given&quot;:&quot;P&quot;,&quot;parse-names&quot;:false,&quot;dropping-particle&quot;:&quot;&quot;,&quot;non-dropping-particle&quot;:&quot;&quot;},{&quot;family&quot;:&quot;Wang&quot;,&quot;given&quot;:&quot;J&quot;,&quot;parse-names&quot;:false,&quot;dropping-particle&quot;:&quot;&quot;,&quot;non-dropping-particle&quot;:&quot;&quot;},{&quot;family&quot;:&quot;Ehrlich&quot;,&quot;given&quot;:&quot;S D&quot;,&quot;parse-names&quot;:false,&quot;dropping-particle&quot;:&quot;&quot;,&quot;non-dropping-particle&quot;:&quot;&quot;},{&quot;family&quot;:&quot;Pedersen&quot;,&quot;given&quot;:&quot;O&quot;,&quot;parse-names&quot;:false,&quot;dropping-particle&quot;:&quot;&quot;,&quot;non-dropping-particle&quot;:&quot;&quot;}],&quot;container-title&quot;:&quot;Nature&quot;,&quot;DOI&quot;:&quot;10.1038/nature12506&quot;,&quot;ISSN&quot;:&quot;1476-4687 (Electronic)\r0028-0836 (Linking)&quot;,&quot;PMID&quot;:&quot;23985870&quot;,&quot;URL&quot;:&quot;https://www.ncbi.nlm.nih.gov/pubmed/23985870&quot;,&quot;issued&quot;:{&quot;date-parts&quot;:[[2013]]},&quot;page&quot;:&quot;541-546&quot;,&quot;edition&quot;:&quot;2013/08/30&quot;,&quot;issue&quot;:&quot;7464&quot;,&quot;volume&quot;:&quot;500&quot;},&quot;isTemporary&quot;:false}],&quot;properties&quot;:{&quot;noteIndex&quot;:0},&quot;isEdited&quot;:false,&quot;manualOverride&quot;:{&quot;isManuallyOverridden&quot;:false,&quot;citeprocText&quot;:&quot;(le Chatelier et al., 2013)&quot;,&quot;manualOverrideText&quot;:&quot;&quot;},&quot;citationTag&quot;:&quot;MENDELEY_CITATION_v3_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&quot;},{&quot;citationID&quot;:&quot;MENDELEY_CITATION_2cde1f3f-ffe5-4dab-b963-e44d3d205f7f&quot;,&quot;citationItems&quot;:[{&quot;id&quot;:&quot;16746c53-5eba-3bbb-bfa0-e9619d1bcf6a&quot;,&quot;itemData&quot;:{&quot;type&quot;:&quot;article-journal&quot;,&quot;id&quot;:&quot;16746c53-5eba-3bbb-bfa0-e9619d1bcf6a&quot;,&quot;title&quot;:&quot;Reversed graph embedding resolves complex single-cell trajectories&quot;,&quot;author&quot;:[{&quot;family&quot;:&quot;Qiu&quot;,&quot;given&quot;:&quot;X&quot;,&quot;parse-names&quot;:false,&quot;dropping-particle&quot;:&quot;&quot;,&quot;non-dropping-particle&quot;:&quot;&quot;},{&quot;family&quot;:&quot;Mao&quot;,&quot;given&quot;:&quot;Q&quot;,&quot;parse-names&quot;:false,&quot;dropping-particle&quot;:&quot;&quot;,&quot;non-dropping-particle&quot;:&quot;&quot;},{&quot;family&quot;:&quot;Tang&quot;,&quot;given&quot;:&quot;Y&quot;,&quot;parse-names&quot;:false,&quot;dropping-particle&quot;:&quot;&quot;,&quot;non-dropping-particle&quot;:&quot;&quot;},{&quot;family&quot;:&quot;Wang&quot;,&quot;given&quot;:&quot;L&quot;,&quot;parse-names&quot;:false,&quot;dropping-particle&quot;:&quot;&quot;,&quot;non-dropping-particle&quot;:&quot;&quot;},{&quot;family&quot;:&quot;Chawla&quot;,&quot;given&quot;:&quot;R&quot;,&quot;parse-names&quot;:false,&quot;dropping-particle&quot;:&quot;&quot;,&quot;non-dropping-particle&quot;:&quot;&quot;},{&quot;family&quot;:&quot;Pliner&quot;,&quot;given&quot;:&quot;H A&quot;,&quot;parse-names&quot;:false,&quot;dropping-particle&quot;:&quot;&quot;,&quot;non-dropping-particle&quot;:&quot;&quot;},{&quot;family&quot;:&quot;Trapnell&quot;,&quot;given&quot;:&quot;C&quot;,&quot;parse-names&quot;:false,&quot;dropping-particle&quot;:&quot;&quot;,&quot;non-dropping-particle&quot;:&quot;&quot;}],&quot;container-title&quot;:&quot;Nat. Methods&quot;,&quot;DOI&quot;:&quot;10.1038/nmeth.4402&quot;,&quot;ISSN&quot;:&quot;1548-7105 (Electronic)\r1548-7091 (Linking)&quot;,&quot;PMID&quot;:&quot;28825705&quot;,&quot;URL&quot;:&quot;https://www.ncbi.nlm.nih.gov/pubmed/28825705&quot;,&quot;issued&quot;:{&quot;date-parts&quot;:[[2017]]},&quot;page&quot;:&quot;979-982&quot;,&quot;edition&quot;:&quot;2017/08/22&quot;,&quot;issue&quot;:&quot;10&quot;,&quot;volume&quot;:&quot;14&quot;},&quot;isTemporary&quot;:false}],&quot;properties&quot;:{&quot;noteIndex&quot;:0},&quot;isEdited&quot;:false,&quot;manualOverride&quot;:{&quot;isManuallyOverridden&quot;:false,&quot;citeprocText&quot;:&quot;(Qiu et al., 2017)&quot;,&quot;manualOverrideText&quot;:&quot;&quot;},&quot;citationTag&quot;:&quot;MENDELEY_CITATION_v3_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&quot;},{&quot;citationID&quot;:&quot;MENDELEY_CITATION_c7d711d0-3f66-4c64-b89c-8e5c8ad4535d&quot;,&quot;citationItems&quot;:[{&quot;id&quot;:&quot;09c6cabe-fc14-3d27-8ba6-6aa4aea073b5&quot;,&quot;itemData&quot;:{&quot;type&quot;:&quot;article-journal&quot;,&quot;id&quot;:&quot;09c6cabe-fc14-3d27-8ba6-6aa4aea073b5&quot;,&quot;title&quot;:&quot;Effect size estimates: current use, calculations, and interpretation&quot;,&quot;author&quot;:[{&quot;family&quot;:&quot;Fritz&quot;,&quot;given&quot;:&quot;C O&quot;,&quot;parse-names&quot;:false,&quot;dropping-particle&quot;:&quot;&quot;,&quot;non-dropping-particle&quot;:&quot;&quot;},{&quot;family&quot;:&quot;Morris&quot;,&quot;given&quot;:&quot;P E&quot;,&quot;parse-names&quot;:false,&quot;dropping-particle&quot;:&quot;&quot;,&quot;non-dropping-particle&quot;:&quot;&quot;},{&quot;family&quot;:&quot;Richler&quot;,&quot;given&quot;:&quot;J J&quot;,&quot;parse-names&quot;:false,&quot;dropping-particle&quot;:&quot;&quot;,&quot;non-dropping-particle&quot;:&quot;&quot;}],&quot;container-title&quot;:&quot;J Exp Psychol Gen&quot;,&quot;DOI&quot;:&quot;10.1037/a0024338&quot;,&quot;ISSN&quot;:&quot;1939-2222 (Electronic)\r0022-1015 (Linking)&quot;,&quot;PMID&quot;:&quot;21823805&quot;,&quot;URL&quot;:&quot;https://www.ncbi.nlm.nih.gov/pubmed/21823805&quot;,&quot;issued&quot;:{&quot;date-parts&quot;:[[2012]]},&quot;page&quot;:&quot;2-18&quot;,&quot;edition&quot;:&quot;2011/08/10&quot;,&quot;issue&quot;:&quot;1&quot;,&quot;volume&quot;:&quot;141&quot;},&quot;isTemporary&quot;:false}],&quot;properties&quot;:{&quot;noteIndex&quot;:0},&quot;isEdited&quot;:false,&quot;manualOverride&quot;:{&quot;isManuallyOverridden&quot;:false,&quot;citeprocText&quot;:&quot;(Fritz et al., 2012)&quot;,&quot;manualOverrideText&quot;:&quot;&quot;},&quot;citationTag&quot;:&quot;MENDELEY_CITATION_v3_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&quot;},{&quot;citationID&quot;:&quot;MENDELEY_CITATION_ff62241d-56bf-443f-aa32-d158d1302af2&quot;,&quot;citationItems&quot;:[{&quot;id&quot;:&quot;71b89367-1dc8-375c-94fc-31197b8d35b5&quot;,&quot;itemData&quot;:{&quot;type&quot;:&quot;article-journal&quot;,&quot;id&quot;:&quot;71b89367-1dc8-375c-94fc-31197b8d35b5&quot;,&quot;title&quot;:&quot;qqman: an R package for visualizing GWAS results using QQ and manhattan plots&quot;,&quot;author&quot;:[{&quot;family&quot;:&quot;Biorxiv&quot;,&quot;given&quot;:&quot;SD Turner -&quot;,&quot;parse-names&quot;:false,&quot;dropping-particle&quot;:&quot;&quot;,&quot;non-dropping-particle&quot;:&quot;&quot;},{&quot;family&quot;:&quot;2014&quot;,&quot;given&quot;:&quot;undefined&quot;,&quot;parse-names&quot;:false,&quot;dropping-particle&quot;:&quot;&quot;,&quot;non-dropping-particle&quot;:&quot;&quot;}],&quot;container-title&quot;:&quot;biorxiv.org&quot;,&quot;accessed&quot;:{&quot;date-parts&quot;:[[2021,11,30]]},&quot;URL&quot;:&quot;https://www.biorxiv.org/content/10.1101/005165v1.full-text&quot;},&quot;isTemporary&quot;:false}],&quot;properties&quot;:{&quot;noteIndex&quot;:0},&quot;isEdited&quot;:false,&quot;manualOverride&quot;:{&quot;isManuallyOverridden&quot;:false,&quot;citeprocText&quot;:&quot;(Biorxiv &amp;#38; 2014, n.d.)&quot;,&quot;manualOverrideText&quot;:&quot;&quot;},&quot;citationTag&quot;:&quot;MENDELEY_CITATION_v3_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&quot;},{&quot;citationID&quot;:&quot;MENDELEY_CITATION_144020cf-5a6a-4d02-8b57-c3f386087f49&quot;,&quot;citationItems&quot;:[{&quot;id&quot;:&quot;71380638-5858-398c-b2fe-576ab0b50020&quot;,&quot;itemData&quot;:{&quot;type&quot;:&quot;article-journal&quot;,&quot;id&quot;:&quot;71380638-5858-398c-b2fe-576ab0b50020&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9&quot;,&quot;issue&quot;:&quot;5&quot;,&quot;volume&quot;:&quot;1695&quot;},&quot;isTemporary&quot;:false}],&quot;properties&quot;:{&quot;noteIndex&quot;:0},&quot;isEdited&quot;:false,&quot;manualOverride&quot;:{&quot;isManuallyOverridden&quot;:false,&quot;citeprocText&quot;:&quot;(Csardi &amp;#38; Nepusz, 2006)&quot;,&quot;manualOverrideText&quot;:&quot;&quot;},&quot;citationTag&quot;:&quot;MENDELEY_CITATION_v3_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&quot;},{&quot;citationID&quot;:&quot;MENDELEY_CITATION_1b8ed223-77b2-4168-ad2c-42ca2d26d3f1&quot;,&quot;citationItems&quot;:[{&quot;id&quot;:&quot;504bebad-cfdd-3f54-8f51-5abb21d3fc5c&quot;,&quot;itemData&quot;:{&quot;type&quot;:&quot;paper-conference&quot;,&quot;id&quot;:&quot;504bebad-cfdd-3f54-8f51-5abb21d3fc5c&quot;,&quot;title&quot;:&quot;Computing communities in large networks using random walks&quot;,&quot;author&quot;:[{&quot;family&quot;:&quot;Pons&quot;,&quot;given&quot;:&quot;Pascal&quot;,&quot;parse-names&quot;:false,&quot;dropping-particle&quot;:&quot;&quot;,&quot;non-dropping-particle&quot;:&quot;&quot;},{&quot;family&quot;:&quot;Latapy&quot;,&quot;given&quot;:&quot;Matthieu&quot;,&quot;parse-names&quot;:false,&quot;dropping-particle&quot;:&quot;&quot;,&quot;non-dropping-particle&quot;:&quot;&quot;}],&quot;container-title&quot;:&quot;International symposium on computer and information sciences&quot;,&quot;issued&quot;:{&quot;date-parts&quot;:[[2005]]},&quot;page&quot;:&quot;284-293&quot;,&quot;publisher&quot;:&quot;Springer&quot;},&quot;isTemporary&quot;:false},{&quot;id&quot;:&quot;da93b315-fc6f-397a-9ab6-29ded0b25faf&quot;,&quot;itemData&quot;:{&quot;type&quot;:&quot;article-journal&quot;,&quot;id&quot;:&quot;da93b315-fc6f-397a-9ab6-29ded0b25faf&quot;,&quot;title&quot;:&quot;A pathology atlas of the human cancer transcriptome&quot;,&quot;author&quot;:[{&quot;family&quot;:&quot;Uhlen&quot;,&quot;given&quot;:&quot;M&quot;,&quot;parse-names&quot;:false,&quot;dropping-particle&quot;:&quot;&quot;,&quot;non-dropping-particle&quot;:&quot;&quot;},{&quot;family&quot;:&quot;Zhang&quot;,&quot;given&quot;:&quot;C&quot;,&quot;parse-names&quot;:false,&quot;dropping-particle&quot;:&quot;&quot;,&quot;non-dropping-particle&quot;:&quot;&quot;},{&quot;family&quot;:&quot;Lee&quot;,&quot;given&quot;:&quot;S&quot;,&quot;parse-names&quot;:false,&quot;dropping-particle&quot;:&quot;&quot;,&quot;non-dropping-particle&quot;:&quot;&quot;},{&quot;family&quot;:&quot;Sjostedt&quot;,&quot;given&quot;:&quot;E&quot;,&quot;parse-names&quot;:false,&quot;dropping-particle&quot;:&quot;&quot;,&quot;non-dropping-particle&quot;:&quot;&quot;},{&quot;family&quot;:&quot;Fagerberg&quot;,&quot;given&quot;:&quot;L&quot;,&quot;parse-names&quot;:false,&quot;dropping-particle&quot;:&quot;&quot;,&quot;non-dropping-particle&quot;:&quot;&quot;},{&quot;family&quot;:&quot;Bidkhori&quot;,&quot;given&quot;:&quot;G&quot;,&quot;parse-names&quot;:false,&quot;dropping-particle&quot;:&quot;&quot;,&quot;non-dropping-particle&quot;:&quot;&quot;},{&quot;family&quot;:&quot;Benfeitas&quot;,&quot;given&quot;:&quot;R&quot;,&quot;parse-names&quot;:false,&quot;dropping-particle&quot;:&quot;&quot;,&quot;non-dropping-particle&quot;:&quot;&quot;},{&quot;family&quot;:&quot;Arif&quot;,&quot;given&quot;:&quot;M&quot;,&quot;parse-names&quot;:false,&quot;dropping-particle&quot;:&quot;&quot;,&quot;non-dropping-particle&quot;:&quot;&quot;},{&quot;family&quot;:&quot;Liu&quot;,&quot;given&quot;:&quot;Z&quot;,&quot;parse-names&quot;:false,&quot;dropping-particle&quot;:&quot;&quot;,&quot;non-dropping-particle&quot;:&quot;&quot;},{&quot;family&quot;:&quot;Edfors&quot;,&quot;given&quot;:&quot;F&quot;,&quot;parse-names&quot;:false,&quot;dropping-particle&quot;:&quot;&quot;,&quot;non-dropping-particle&quot;:&quot;&quot;},{&quot;family&quot;:&quot;Sanli&quot;,&quot;given&quot;:&quot;K&quot;,&quot;parse-names&quot;:false,&quot;dropping-particle&quot;:&quot;&quot;,&quot;non-dropping-particle&quot;:&quot;&quot;},{&quot;family&quot;:&quot;Feilitzen&quot;,&quot;given&quot;:&quot;K&quot;,&quot;parse-names&quot;:false,&quot;dropping-particle&quot;:&quot;&quot;,&quot;non-dropping-particle&quot;:&quot;von&quot;},{&quot;family&quot;:&quot;Oksvold&quot;,&quot;given&quot;:&quot;P&quot;,&quot;parse-names&quot;:false,&quot;dropping-particle&quot;:&quot;&quot;,&quot;non-dropping-particle&quot;:&quot;&quot;},{&quot;family&quot;:&quot;Lundberg&quot;,&quot;given&quot;:&quot;E&quot;,&quot;parse-names&quot;:false,&quot;dropping-particle&quot;:&quot;&quot;,&quot;non-dropping-particle&quot;:&quot;&quot;},{&quot;family&quot;:&quot;Hober&quot;,&quot;given&quot;:&quot;S&quot;,&quot;parse-names&quot;:false,&quot;dropping-particle&quot;:&quot;&quot;,&quot;non-dropping-particle&quot;:&quot;&quot;},{&quot;family&quot;:&quot;Nilsson&quot;,&quot;given&quot;:&quot;P&quot;,&quot;parse-names&quot;:false,&quot;dropping-particle&quot;:&quot;&quot;,&quot;non-dropping-particle&quot;:&quot;&quot;},{&quot;family&quot;:&quot;Mattsson&quot;,&quot;given&quot;:&quot;J&quot;,&quot;parse-names&quot;:false,&quot;dropping-particle&quot;:&quot;&quot;,&quot;non-dropping-particle&quot;:&quot;&quot;},{&quot;family&quot;:&quot;Schwenk&quot;,&quot;given&quot;:&quot;J M&quot;,&quot;parse-names&quot;:false,&quot;dropping-particle&quot;:&quot;&quot;,&quot;non-dropping-particle&quot;:&quot;&quot;},{&quot;family&quot;:&quot;Brunnstrom&quot;,&quot;given&quot;:&quot;H&quot;,&quot;parse-names&quot;:false,&quot;dropping-particle&quot;:&quot;&quot;,&quot;non-dropping-particle&quot;:&quot;&quot;},{&quot;family&quot;:&quot;Glimelius&quot;,&quot;given&quot;:&quot;B&quot;,&quot;parse-names&quot;:false,&quot;dropping-particle&quot;:&quot;&quot;,&quot;non-dropping-particle&quot;:&quot;&quot;},{&quot;family&quot;:&quot;Sjoblom&quot;,&quot;given&quot;:&quot;T&quot;,&quot;parse-names&quot;:false,&quot;dropping-particle&quot;:&quot;&quot;,&quot;non-dropping-particle&quot;:&quot;&quot;},{&quot;family&quot;:&quot;Edqvist&quot;,&quot;given&quot;:&quot;P H&quot;,&quot;parse-names&quot;:false,&quot;dropping-particle&quot;:&quot;&quot;,&quot;non-dropping-particle&quot;:&quot;&quot;},{&quot;family&quot;:&quot;Djureinovic&quot;,&quot;given&quot;:&quot;D&quot;,&quot;parse-names&quot;:false,&quot;dropping-particle&quot;:&quot;&quot;,&quot;non-dropping-particle&quot;:&quot;&quot;},{&quot;family&quot;:&quot;Micke&quot;,&quot;given&quot;:&quot;P&quot;,&quot;parse-names&quot;:false,&quot;dropping-particle&quot;:&quot;&quot;,&quot;non-dropping-particle&quot;:&quot;&quot;},{&quot;family&quot;:&quot;Lindskog&quot;,&quot;given&quot;:&quot;C&quot;,&quot;parse-names&quot;:false,&quot;dropping-particle&quot;:&quot;&quot;,&quot;non-dropping-particle&quot;:&quot;&quot;},{&quot;family&quot;:&quot;Mardinoglu&quot;,&quot;given&quot;:&quot;A&quot;,&quot;parse-names&quot;:false,&quot;dropping-particle&quot;:&quot;&quot;,&quot;non-dropping-particle&quot;:&quot;&quot;},{&quot;family&quot;:&quot;Ponten&quot;,&quot;given&quot;:&quot;F&quot;,&quot;parse-names&quot;:false,&quot;dropping-particle&quot;:&quot;&quot;,&quot;non-dropping-particle&quot;:&quot;&quot;}],&quot;container-title&quot;:&quot;Science&quot;,&quot;DOI&quot;:&quot;10.1126/science.aan2507&quot;,&quot;ISSN&quot;:&quot;1095-9203 (Electronic)\r0036-8075 (Linking)&quot;,&quot;PMID&quot;:&quot;28818916&quot;,&quot;URL&quot;:&quot;https://www.ncbi.nlm.nih.gov/pubmed/28818916&quot;,&quot;issued&quot;:{&quot;date-parts&quot;:[[2017]]},&quot;edition&quot;:&quot;2017/08/19&quot;,&quot;issue&quot;:&quot;6352&quot;,&quot;volume&quot;:&quot;357&quot;},&quot;isTemporary&quot;:false}],&quot;properties&quot;:{&quot;noteIndex&quot;:0},&quot;isEdited&quot;:false,&quot;manualOverride&quot;:{&quot;isManuallyOverridden&quot;:false,&quot;citeprocText&quot;:&quot;(P. Pons &amp;#38; Latapy, 2005; Uhlen et al., 2017)&quot;,&quot;manualOverrideText&quot;:&quot;&quot;},&quot;citationTag&quot;:&quot;MENDELEY_CITATION_v3_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800-B821-4AB1-9C6C-CEA3EFCC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38</Pages>
  <Words>12425</Words>
  <Characters>70823</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83082</CharactersWithSpaces>
  <SharedDoc>false</SharedDoc>
  <HLinks>
    <vt:vector size="36" baseType="variant">
      <vt:variant>
        <vt:i4>7864430</vt:i4>
      </vt:variant>
      <vt:variant>
        <vt:i4>15</vt:i4>
      </vt:variant>
      <vt:variant>
        <vt:i4>0</vt:i4>
      </vt:variant>
      <vt:variant>
        <vt:i4>5</vt:i4>
      </vt:variant>
      <vt:variant>
        <vt:lpwstr>https://doi.org/10.1038/nrmicro2334</vt:lpwstr>
      </vt:variant>
      <vt:variant>
        <vt:lpwstr/>
      </vt:variant>
      <vt:variant>
        <vt:i4>4128880</vt:i4>
      </vt:variant>
      <vt:variant>
        <vt:i4>12</vt:i4>
      </vt:variant>
      <vt:variant>
        <vt:i4>0</vt:i4>
      </vt:variant>
      <vt:variant>
        <vt:i4>5</vt:i4>
      </vt:variant>
      <vt:variant>
        <vt:lpwstr>https://doi.org/10.1111/1541-4337.12723</vt:lpwstr>
      </vt:variant>
      <vt:variant>
        <vt:lpwstr/>
      </vt:variant>
      <vt:variant>
        <vt:i4>7864430</vt:i4>
      </vt:variant>
      <vt:variant>
        <vt:i4>9</vt:i4>
      </vt:variant>
      <vt:variant>
        <vt:i4>0</vt:i4>
      </vt:variant>
      <vt:variant>
        <vt:i4>5</vt:i4>
      </vt:variant>
      <vt:variant>
        <vt:lpwstr>https://doi.org/10.1038/nrmicro2334</vt:lpwstr>
      </vt:variant>
      <vt:variant>
        <vt:lpwstr/>
      </vt:variant>
      <vt:variant>
        <vt:i4>2752597</vt:i4>
      </vt:variant>
      <vt:variant>
        <vt:i4>6</vt:i4>
      </vt:variant>
      <vt:variant>
        <vt:i4>0</vt:i4>
      </vt:variant>
      <vt:variant>
        <vt:i4>5</vt:i4>
      </vt:variant>
      <vt:variant>
        <vt:lpwstr>mailto:mathias.uhlen@scilifelab.se</vt:lpwstr>
      </vt:variant>
      <vt:variant>
        <vt:lpwstr/>
      </vt:variant>
      <vt:variant>
        <vt:i4>1310844</vt:i4>
      </vt:variant>
      <vt:variant>
        <vt:i4>3</vt:i4>
      </vt:variant>
      <vt:variant>
        <vt:i4>0</vt:i4>
      </vt:variant>
      <vt:variant>
        <vt:i4>5</vt:i4>
      </vt:variant>
      <vt:variant>
        <vt:lpwstr>mailto:dusko.ehrlich@inrae.fr</vt:lpwstr>
      </vt:variant>
      <vt:variant>
        <vt:lpwstr/>
      </vt:variant>
      <vt:variant>
        <vt:i4>8257604</vt:i4>
      </vt:variant>
      <vt:variant>
        <vt:i4>0</vt:i4>
      </vt:variant>
      <vt:variant>
        <vt:i4>0</vt:i4>
      </vt:variant>
      <vt:variant>
        <vt:i4>5</vt:i4>
      </vt:variant>
      <vt:variant>
        <vt:lpwstr>mailto:saeed.shoaie@kcl.ac.uk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Bidkhori, Gholamreza</dc:creator>
  <cp:keywords/>
  <dc:description/>
  <cp:lastModifiedBy>Portlock, Theo</cp:lastModifiedBy>
  <cp:revision>3</cp:revision>
  <cp:lastPrinted>2021-03-17T14:44:00Z</cp:lastPrinted>
  <dcterms:created xsi:type="dcterms:W3CDTF">2022-02-03T19:33:00Z</dcterms:created>
  <dcterms:modified xsi:type="dcterms:W3CDTF">2022-02-03T20:32:00Z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Timer">
    <vt:bool>false</vt:bool>
  </property>
  <property fmtid="{D5CDD505-2E9C-101B-9397-08002B2CF9AE}" pid="3" name="LastTick">
    <vt:r8>43892.046875</vt:r8>
  </property>
  <property fmtid="{D5CDD505-2E9C-101B-9397-08002B2CF9AE}" pid="4" name="grammarly_documentId">
    <vt:lpwstr>documentId_27</vt:lpwstr>
  </property>
  <property fmtid="{D5CDD505-2E9C-101B-9397-08002B2CF9AE}" pid="5" name="grammarly_documentContext">
    <vt:lpwstr>{"goals":[],"domain":"general","emotions":[],"dialect":"american"}</vt:lpwstr>
  </property>
</Properties>
</file>