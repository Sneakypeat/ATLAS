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A0C15" w14:textId="17942B02" w:rsidR="00FD3873" w:rsidRPr="001C4BD1" w:rsidRDefault="008F6C80" w:rsidP="005711CF">
      <w:pPr>
        <w:pStyle w:val="Titr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1B212D39" w:rsidR="004057FF" w:rsidRPr="001C4BD1" w:rsidRDefault="004057FF" w:rsidP="00B74686">
      <w:commentRangeStart w:id="0"/>
      <w:r w:rsidRPr="001C4BD1">
        <w:t>Sunjae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r w:rsidR="001B4352" w:rsidRPr="001C4BD1">
        <w:t>Azadeh Harzandi</w:t>
      </w:r>
      <w:r w:rsidR="001B4352" w:rsidRPr="001C4BD1">
        <w:rPr>
          <w:vertAlign w:val="superscript"/>
        </w:rPr>
        <w:t>1</w:t>
      </w:r>
      <w:r w:rsidR="001B4352" w:rsidRPr="001B4352">
        <w:t>,</w:t>
      </w:r>
      <w:r w:rsidR="001B4352">
        <w:t xml:space="preserve"> </w:t>
      </w:r>
      <w:r w:rsidRPr="001C4BD1">
        <w:t>Neelu Begum</w:t>
      </w:r>
      <w:r w:rsidRPr="001C4BD1">
        <w:rPr>
          <w:vertAlign w:val="superscript"/>
        </w:rPr>
        <w:t>1</w:t>
      </w:r>
      <w:r w:rsidRPr="001C4BD1">
        <w:t>, Ceri Proffitt</w:t>
      </w:r>
      <w:r w:rsidRPr="001C4BD1">
        <w:rPr>
          <w:vertAlign w:val="superscript"/>
        </w:rPr>
        <w:t>1</w:t>
      </w:r>
      <w:r w:rsidRPr="001C4BD1">
        <w:t>, Dorines Rosario</w:t>
      </w:r>
      <w:r w:rsidRPr="001C4BD1">
        <w:rPr>
          <w:vertAlign w:val="superscript"/>
        </w:rPr>
        <w:t>1</w:t>
      </w:r>
      <w:r w:rsidRPr="001C4BD1">
        <w:t>, Stefania Vaga</w:t>
      </w:r>
      <w:r w:rsidRPr="001C4BD1">
        <w:rPr>
          <w:vertAlign w:val="superscript"/>
        </w:rPr>
        <w:t>1</w:t>
      </w:r>
      <w:r w:rsidRPr="001C4BD1">
        <w:t>, Junseok Park</w:t>
      </w:r>
      <w:r w:rsidR="002D127B" w:rsidRPr="001C4BD1">
        <w:rPr>
          <w:vertAlign w:val="superscript"/>
        </w:rPr>
        <w:t>4</w:t>
      </w:r>
      <w:r w:rsidRPr="001C4BD1">
        <w:t>, Kalle von Feilitzen</w:t>
      </w:r>
      <w:r w:rsidRPr="001C4BD1">
        <w:rPr>
          <w:vertAlign w:val="superscript"/>
        </w:rPr>
        <w:t>2</w:t>
      </w:r>
      <w:r w:rsidRPr="001C4BD1">
        <w:t>, Fredric Johansson</w:t>
      </w:r>
      <w:r w:rsidRPr="001C4BD1">
        <w:rPr>
          <w:vertAlign w:val="superscript"/>
        </w:rPr>
        <w:t>2</w:t>
      </w:r>
      <w:r w:rsidRPr="001C4BD1">
        <w:t>, , 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Doheon Lee</w:t>
      </w:r>
      <w:r w:rsidR="002D127B" w:rsidRPr="001C4BD1">
        <w:rPr>
          <w:vertAlign w:val="superscript"/>
        </w:rPr>
        <w:t>4</w:t>
      </w:r>
      <w:r w:rsidRPr="001C4BD1">
        <w:t xml:space="preserve">, </w:t>
      </w:r>
      <w:r w:rsidR="00091075" w:rsidRPr="00091075">
        <w:t>Lars Engstrand</w:t>
      </w:r>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Dusko Ehrlich</w:t>
      </w:r>
      <w:r w:rsidR="002D127B" w:rsidRPr="001C4BD1">
        <w:rPr>
          <w:vertAlign w:val="superscript"/>
        </w:rPr>
        <w:t>3</w:t>
      </w:r>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Marquedecommentaire"/>
          <w:rFonts w:eastAsiaTheme="minorEastAsia"/>
          <w:lang w:val="en-US" w:eastAsia="ko-KR"/>
        </w:rPr>
        <w:commentReference w:id="0"/>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Paris-Saclay, INRAE, MetaGenoPolis, 78350 Jouy-en-Josas,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Department of Bio and Brain Engineering, KAIST, 291 Daehak-ro, Yuseong-gu,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Architecture et Fonction des Macromolécules Biologiques (AFMB), CNRS, Aix-Marseille University,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Translational Bioinformatics Unit, NavarraBiomed, Departamento de Salud-Universidad Pública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Department of Biological Sciences, King Abdulaziz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Department of Biology and Biological Engineering, Kemivägen 10, Chalmers University of Technology, SE-412 96, Gothenburg, Sweden</w:t>
      </w:r>
    </w:p>
    <w:p w14:paraId="3CBBF4C7" w14:textId="3CEC5330" w:rsidR="00C01102" w:rsidRPr="00E739ED" w:rsidRDefault="0019455F" w:rsidP="00794ECE">
      <w:pPr>
        <w:spacing w:line="240" w:lineRule="auto"/>
        <w:rPr>
          <w:sz w:val="20"/>
          <w:szCs w:val="20"/>
          <w:rPrChange w:id="1" w:author="Cheng Zhang" w:date="2022-02-08T13:11:00Z">
            <w:rPr>
              <w:sz w:val="20"/>
              <w:szCs w:val="20"/>
              <w:lang w:val="sv-SE"/>
            </w:rPr>
          </w:rPrChange>
        </w:rPr>
      </w:pPr>
      <w:r w:rsidRPr="00E739ED">
        <w:rPr>
          <w:sz w:val="20"/>
          <w:szCs w:val="20"/>
          <w:vertAlign w:val="superscript"/>
          <w:rPrChange w:id="2" w:author="Cheng Zhang" w:date="2022-02-08T13:11:00Z">
            <w:rPr>
              <w:sz w:val="20"/>
              <w:szCs w:val="20"/>
              <w:vertAlign w:val="superscript"/>
              <w:lang w:val="sv-SE"/>
            </w:rPr>
          </w:rPrChange>
        </w:rPr>
        <w:t>1</w:t>
      </w:r>
      <w:r w:rsidR="00D83EFB" w:rsidRPr="00E739ED">
        <w:rPr>
          <w:sz w:val="20"/>
          <w:szCs w:val="20"/>
          <w:vertAlign w:val="superscript"/>
          <w:rPrChange w:id="3" w:author="Cheng Zhang" w:date="2022-02-08T13:11:00Z">
            <w:rPr>
              <w:sz w:val="20"/>
              <w:szCs w:val="20"/>
              <w:vertAlign w:val="superscript"/>
              <w:lang w:val="sv-SE"/>
            </w:rPr>
          </w:rPrChange>
        </w:rPr>
        <w:t>5</w:t>
      </w:r>
      <w:r w:rsidR="006B0B9B" w:rsidRPr="00E739ED">
        <w:rPr>
          <w:sz w:val="20"/>
          <w:szCs w:val="20"/>
          <w:vertAlign w:val="superscript"/>
          <w:rPrChange w:id="4" w:author="Cheng Zhang" w:date="2022-02-08T13:11:00Z">
            <w:rPr>
              <w:sz w:val="20"/>
              <w:szCs w:val="20"/>
              <w:vertAlign w:val="superscript"/>
              <w:lang w:val="sv-SE"/>
            </w:rPr>
          </w:rPrChange>
        </w:rPr>
        <w:t xml:space="preserve"> </w:t>
      </w:r>
      <w:r w:rsidR="00C01102" w:rsidRPr="00E739ED">
        <w:rPr>
          <w:sz w:val="20"/>
          <w:szCs w:val="20"/>
          <w:rPrChange w:id="5" w:author="Cheng Zhang" w:date="2022-02-08T13:11:00Z">
            <w:rPr>
              <w:sz w:val="20"/>
              <w:szCs w:val="20"/>
              <w:lang w:val="sv-SE"/>
            </w:rPr>
          </w:rPrChange>
        </w:rPr>
        <w:t>BioInnovation Institute, Ole Måløes Vej 3, DK-2200 Copenhagen N, Denmark</w:t>
      </w:r>
    </w:p>
    <w:p w14:paraId="11AA5BC0" w14:textId="13D58A3F" w:rsidR="00C01102" w:rsidRPr="001C4BD1" w:rsidRDefault="00E85CFA"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Novo Nordisk Foundation Center for Biosustainability, Technical University of Denmark, DK-2800 Kgs. Lyngby, Denmark</w:t>
      </w: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Titre1"/>
        <w:numPr>
          <w:ilvl w:val="0"/>
          <w:numId w:val="0"/>
        </w:numPr>
        <w:ind w:left="357" w:hanging="357"/>
      </w:pPr>
      <w:r w:rsidRPr="001C4BD1">
        <w:lastRenderedPageBreak/>
        <w:t>Abstract</w:t>
      </w:r>
    </w:p>
    <w:p w14:paraId="100CDC9A" w14:textId="73AAD3B2"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6" w:author="Jens B Nielsen" w:date="2022-02-08T12:48:00Z">
        <w:r w:rsidR="00DE1ADB" w:rsidRPr="001C4BD1" w:rsidDel="00871007">
          <w:delText xml:space="preserve">little </w:delText>
        </w:r>
      </w:del>
      <w:ins w:id="7" w:author="Jens B Nielsen" w:date="2022-02-08T12:48:00Z">
        <w:r w:rsidR="00871007">
          <w:t>there</w:t>
        </w:r>
        <w:r w:rsidR="00871007" w:rsidRPr="001C4BD1">
          <w:t xml:space="preserve"> </w:t>
        </w:r>
      </w:ins>
      <w:r w:rsidR="00E15B74" w:rsidRPr="001C4BD1">
        <w:t xml:space="preserve">has been </w:t>
      </w:r>
      <w:del w:id="8" w:author="Jens B Nielsen" w:date="2022-02-08T12:48:00Z">
        <w:r w:rsidR="005571F0" w:rsidRPr="001C4BD1" w:rsidDel="00871007">
          <w:delText>done</w:delText>
        </w:r>
      </w:del>
      <w:ins w:id="9" w:author="Microsoft Office User" w:date="2022-02-08T00:56:00Z">
        <w:del w:id="10" w:author="Jens B Nielsen" w:date="2022-02-08T12:48:00Z">
          <w:r w:rsidR="00D431D4" w:rsidDel="00871007">
            <w:delText xml:space="preserve"> in</w:delText>
          </w:r>
        </w:del>
      </w:ins>
      <w:ins w:id="11" w:author="Jens B Nielsen" w:date="2022-02-08T12:48:00Z">
        <w:r w:rsidR="00871007">
          <w:t>few</w:t>
        </w:r>
      </w:ins>
      <w:r w:rsidR="005571F0" w:rsidRPr="001C4BD1">
        <w:t xml:space="preserve"> </w:t>
      </w:r>
      <w:r w:rsidR="002C7C08" w:rsidRPr="001C4BD1">
        <w:t>investigati</w:t>
      </w:r>
      <w:ins w:id="12" w:author="Jens B Nielsen" w:date="2022-02-08T12:48:00Z">
        <w:r w:rsidR="00871007">
          <w:t>ons in</w:t>
        </w:r>
      </w:ins>
      <w:del w:id="13"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r w:rsidR="00691ECD" w:rsidRPr="001C4BD1">
        <w:t xml:space="preserve">883 </w:t>
      </w:r>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Fusobacterium nucleatum</w:t>
      </w:r>
      <w:r w:rsidR="00BE0941" w:rsidRPr="001C4BD1">
        <w:t xml:space="preserve"> </w:t>
      </w:r>
      <w:r w:rsidR="005C0830" w:rsidRPr="001C4BD1">
        <w:t xml:space="preserve">and </w:t>
      </w:r>
      <w:r w:rsidR="005C0830" w:rsidRPr="001C4BD1">
        <w:rPr>
          <w:i/>
          <w:iCs/>
        </w:rPr>
        <w:t>Anaerostipes hadrus</w:t>
      </w:r>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Titre1"/>
        <w:numPr>
          <w:ilvl w:val="0"/>
          <w:numId w:val="0"/>
        </w:numPr>
        <w:ind w:left="357" w:hanging="357"/>
      </w:pPr>
      <w:r w:rsidRPr="001C4BD1">
        <w:lastRenderedPageBreak/>
        <w:t>Introduction</w:t>
      </w:r>
    </w:p>
    <w:p w14:paraId="064BF6F8" w14:textId="3B94D2BA"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14" w:author="Nicolas Pons" w:date="2022-02-09T11:43:00Z">
            <w:r w:rsidR="00F74D4D">
              <w:rPr>
                <w:noProof/>
                <w:color w:val="000000"/>
              </w:rPr>
              <w:t xml:space="preserve"> </w:t>
            </w:r>
          </w:ins>
          <w:r w:rsidR="003400E0" w:rsidRPr="001C4BD1">
            <w:rPr>
              <w:noProof/>
              <w:color w:val="000000"/>
            </w:rPr>
            <w:t>[1]</w:t>
          </w:r>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15" w:author="Microsoft Office User" w:date="2022-02-08T00:21:00Z">
        <w:r w:rsidR="001F57FF" w:rsidRPr="001C4BD1" w:rsidDel="00C63252">
          <w:delText xml:space="preserve">the </w:delText>
        </w:r>
      </w:del>
      <w:r w:rsidR="001F57FF" w:rsidRPr="001C4BD1">
        <w:t>identif</w:t>
      </w:r>
      <w:ins w:id="16" w:author="Microsoft Office User" w:date="2022-02-08T00:21:00Z">
        <w:r w:rsidR="00C63252">
          <w:t xml:space="preserve">ying </w:t>
        </w:r>
      </w:ins>
      <w:del w:id="17"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r w:rsidR="003400E0" w:rsidRPr="001C4BD1">
            <w:rPr>
              <w:color w:val="000000"/>
            </w:rPr>
            <w:t>[2]–[4]</w:t>
          </w:r>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r w:rsidR="003400E0" w:rsidRPr="001C4BD1">
            <w:rPr>
              <w:color w:val="000000"/>
            </w:rPr>
            <w:t>[2], [3]</w:t>
          </w:r>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18"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sdtContent>
          <w:ins w:id="19" w:author="Nicolas Pons" w:date="2022-02-09T11:44:00Z">
            <w:r w:rsidR="00F74D4D">
              <w:rPr>
                <w:color w:val="000000"/>
              </w:rPr>
              <w:t xml:space="preserve"> </w:t>
            </w:r>
          </w:ins>
          <w:r w:rsidR="003400E0" w:rsidRPr="001C4BD1">
            <w:rPr>
              <w:color w:val="000000"/>
            </w:rPr>
            <w:t>[6]–[10],</w:t>
          </w:r>
        </w:sdtContent>
      </w:sdt>
      <w:r w:rsidR="001F57FF" w:rsidRPr="001C4BD1">
        <w:t xml:space="preserve"> </w:t>
      </w:r>
      <w:ins w:id="20" w:author="Microsoft Office User" w:date="2022-02-08T00:21:00Z">
        <w:r w:rsidR="00C63252">
          <w:t>while</w:t>
        </w:r>
      </w:ins>
      <w:del w:id="21"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22"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23"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r w:rsidR="003400E0" w:rsidRPr="001C4BD1">
            <w:rPr>
              <w:color w:val="000000"/>
            </w:rPr>
            <w:t>[2], [11], [12]</w:t>
          </w:r>
        </w:sdtContent>
      </w:sdt>
      <w:r w:rsidR="001F57FF" w:rsidRPr="001C4BD1">
        <w:t>.</w:t>
      </w:r>
    </w:p>
    <w:p w14:paraId="1E4185C3" w14:textId="5F218AA2"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24" w:author="Cheng Zhang" w:date="2022-02-08T13:13:00Z">
        <w:r w:rsidR="00E739ED">
          <w:t xml:space="preserve">particularly </w:t>
        </w:r>
      </w:ins>
      <w:r w:rsidR="001F57FF" w:rsidRPr="001C4BD1">
        <w:t xml:space="preserve">focused </w:t>
      </w:r>
      <w:del w:id="25"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(gutMDisorder</w:t>
      </w:r>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r w:rsidR="003400E0" w:rsidRPr="001C4BD1">
            <w:rPr>
              <w:color w:val="000000"/>
            </w:rPr>
            <w:t>[13]</w:t>
          </w:r>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r w:rsidR="003400E0" w:rsidRPr="001C4BD1">
            <w:rPr>
              <w:color w:val="000000"/>
            </w:rPr>
            <w:t>[14]</w:t>
          </w:r>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r w:rsidR="003400E0" w:rsidRPr="001C4BD1">
            <w:rPr>
              <w:color w:val="000000"/>
            </w:rPr>
            <w:t>[15]</w:t>
          </w:r>
        </w:sdtContent>
      </w:sdt>
      <w:r w:rsidR="001F57FF" w:rsidRPr="001C4BD1">
        <w:t xml:space="preserve"> and GMRepo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r w:rsidR="003400E0" w:rsidRPr="001C4BD1">
            <w:rPr>
              <w:color w:val="000000"/>
            </w:rPr>
            <w:t>[16]</w:t>
          </w:r>
        </w:sdtContent>
      </w:sdt>
      <w:r w:rsidR="00C22216" w:rsidRPr="001C4BD1">
        <w:t xml:space="preserve">). </w:t>
      </w:r>
      <w:r w:rsidR="0039641B" w:rsidRPr="001C4BD1">
        <w:t xml:space="preserve">However, there is a lack of integrative functional and compositional analysis across the cohorts and regions </w:t>
      </w:r>
      <w:del w:id="26" w:author="Microsoft Office User" w:date="2022-02-08T00:22:00Z">
        <w:r w:rsidR="0039641B" w:rsidRPr="001C4BD1" w:rsidDel="00C63252">
          <w:delText xml:space="preserve">with aim </w:delText>
        </w:r>
      </w:del>
      <w:r w:rsidR="0039641B" w:rsidRPr="001C4BD1">
        <w:t xml:space="preserve">to provide </w:t>
      </w:r>
      <w:ins w:id="27" w:author="Microsoft Office User" w:date="2022-02-08T00:22:00Z">
        <w:r w:rsidR="00C63252">
          <w:t xml:space="preserve">a </w:t>
        </w:r>
      </w:ins>
      <w:r w:rsidR="0039641B" w:rsidRPr="001C4BD1">
        <w:t xml:space="preserve">mechanistic understanding of the microbiome and biomarker identification. </w:t>
      </w:r>
      <w:del w:id="28"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29"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30"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31" w:author="Microsoft Office User" w:date="2022-02-08T00:23:00Z">
        <w:r w:rsidR="00C63252">
          <w:t>regions</w:t>
        </w:r>
      </w:ins>
      <w:del w:id="32" w:author="Microsoft Office User" w:date="2022-02-08T00:23:00Z">
        <w:r w:rsidR="00221EC9" w:rsidRPr="001C4BD1" w:rsidDel="00C63252">
          <w:delText>region</w:delText>
        </w:r>
      </w:del>
      <w:r w:rsidR="00221EC9" w:rsidRPr="001C4BD1">
        <w:t xml:space="preserve">, and performed </w:t>
      </w:r>
      <w:commentRangeStart w:id="33"/>
      <w:r w:rsidR="00221EC9" w:rsidRPr="001C4BD1">
        <w:t xml:space="preserve">SHAP </w:t>
      </w:r>
      <w:commentRangeEnd w:id="33"/>
      <w:r w:rsidR="000B59B1">
        <w:rPr>
          <w:rStyle w:val="Marquedecommentaire"/>
          <w:rFonts w:eastAsiaTheme="minorEastAsia"/>
          <w:lang w:val="en-US" w:eastAsia="ko-KR"/>
        </w:rPr>
        <w:commentReference w:id="33"/>
      </w:r>
      <w:r w:rsidR="00221EC9" w:rsidRPr="001C4BD1">
        <w:t>interpretation</w:t>
      </w:r>
      <w:r w:rsidR="000A17DE" w:rsidRPr="001C4BD1">
        <w:t>s</w:t>
      </w:r>
      <w:r w:rsidR="00221EC9" w:rsidRPr="001C4BD1">
        <w:t xml:space="preserve"> on</w:t>
      </w:r>
      <w:r w:rsidR="00556FD7" w:rsidRPr="001C4BD1">
        <w:t xml:space="preserve"> </w:t>
      </w:r>
      <w:r w:rsidR="00A3654C" w:rsidRPr="001C4BD1">
        <w:t xml:space="preserve">Random Forest classification </w:t>
      </w:r>
      <w:r w:rsidR="00A3654C" w:rsidRPr="001C4BD1">
        <w:lastRenderedPageBreak/>
        <w:t>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34"/>
      <w:r w:rsidR="00324E4C" w:rsidRPr="001C4BD1">
        <w:t>Additionally</w:t>
      </w:r>
      <w:commentRangeEnd w:id="34"/>
      <w:r w:rsidR="000B59B1">
        <w:rPr>
          <w:rStyle w:val="Marquedecommentaire"/>
          <w:rFonts w:eastAsiaTheme="minorEastAsia"/>
          <w:lang w:val="en-US" w:eastAsia="ko-KR"/>
        </w:rPr>
        <w:commentReference w:id="34"/>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Titre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4083F5C5" w:rsidR="00C34A76" w:rsidRPr="001C4BD1" w:rsidRDefault="00C63252" w:rsidP="00B74686">
      <w:ins w:id="35" w:author="Microsoft Office User" w:date="2022-02-08T00:24:00Z">
        <w:r>
          <w:t>To</w:t>
        </w:r>
      </w:ins>
      <w:del w:id="36"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r w:rsidR="0045097F" w:rsidRPr="001C4BD1">
        <w:t>5,539</w:t>
      </w:r>
      <w:r w:rsidR="00C34A76" w:rsidRPr="001C4BD1">
        <w:t xml:space="preserve"> </w:t>
      </w:r>
      <w:r w:rsidR="00EE0F44" w:rsidRPr="001C4BD1">
        <w:t xml:space="preserve">publicly available </w:t>
      </w:r>
      <w:r w:rsidR="00C34A76" w:rsidRPr="001C4BD1">
        <w:t>shotgun metagenomics stool samples</w:t>
      </w:r>
      <w:r w:rsidR="00EE0F44" w:rsidRPr="001C4BD1">
        <w:t xml:space="preserve"> with</w:t>
      </w:r>
      <w:r w:rsidR="008E0DF4" w:rsidRPr="001C4BD1">
        <w:t xml:space="preserve"> </w:t>
      </w:r>
      <w:r w:rsidR="00B34223" w:rsidRPr="001C4BD1">
        <w:t xml:space="preserve">the </w:t>
      </w:r>
      <w:r w:rsidR="00EE0F44" w:rsidRPr="001C4BD1">
        <w:t>addition</w:t>
      </w:r>
      <w:r w:rsidR="008E0DF4" w:rsidRPr="001C4BD1">
        <w:t xml:space="preserve"> </w:t>
      </w:r>
      <w:r w:rsidR="00B34223" w:rsidRPr="001C4BD1">
        <w:t xml:space="preserve">of </w:t>
      </w:r>
      <w:r w:rsidR="008E0DF4" w:rsidRPr="001C4BD1">
        <w:t xml:space="preserve">one Swedish cohort </w:t>
      </w:r>
      <w:r w:rsidR="00EE0F44" w:rsidRPr="001C4BD1">
        <w:t>of 344 samples (</w:t>
      </w:r>
      <w:commentRangeStart w:id="37"/>
      <w:r w:rsidR="00EE0F44" w:rsidRPr="001C4BD1">
        <w:t>under submission</w:t>
      </w:r>
      <w:commentRangeEnd w:id="37"/>
      <w:r w:rsidR="00020E7E">
        <w:rPr>
          <w:rStyle w:val="Marquedecommentaire"/>
          <w:rFonts w:eastAsiaTheme="minorEastAsia"/>
          <w:lang w:val="en-US" w:eastAsia="ko-KR"/>
        </w:rPr>
        <w:commentReference w:id="37"/>
      </w:r>
      <w:r w:rsidR="00EE0F44" w:rsidRPr="001C4BD1">
        <w:t xml:space="preserve">). </w:t>
      </w:r>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38"/>
      <w:r w:rsidR="006B4200" w:rsidRPr="001C4BD1">
        <w:t xml:space="preserve">We </w:t>
      </w:r>
      <w:del w:id="39" w:author="Mathieu ALMEIDA" w:date="2022-02-08T15:49:00Z">
        <w:r w:rsidR="006B4200" w:rsidRPr="001C4BD1" w:rsidDel="00020E7E">
          <w:delText xml:space="preserve">rarefied </w:delText>
        </w:r>
      </w:del>
      <w:ins w:id="40" w:author="Mathieu ALMEIDA" w:date="2022-02-08T15:49:00Z">
        <w:r w:rsidR="00020E7E">
          <w:t>normalized</w:t>
        </w:r>
        <w:r w:rsidR="00020E7E" w:rsidRPr="001C4BD1">
          <w:t xml:space="preserve"> </w:t>
        </w:r>
      </w:ins>
      <w:r w:rsidR="006B4200" w:rsidRPr="001C4BD1">
        <w:t>all metagenomic sample</w:t>
      </w:r>
      <w:del w:id="41" w:author="Nicolas Pons" w:date="2022-02-09T11:46:00Z">
        <w:r w:rsidR="006B4200" w:rsidRPr="001C4BD1" w:rsidDel="00F74D4D">
          <w:delText>s</w:delText>
        </w:r>
      </w:del>
      <w:ins w:id="42" w:author="Mathieu ALMEIDA" w:date="2022-02-08T15:49:00Z">
        <w:r w:rsidR="00020E7E">
          <w:t xml:space="preserve"> abundances</w:t>
        </w:r>
      </w:ins>
      <w:r w:rsidR="006B4200" w:rsidRPr="001C4BD1">
        <w:t xml:space="preserve"> </w:t>
      </w:r>
      <w:del w:id="43"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44" w:author="Mathieu ALMEIDA" w:date="2022-02-08T15:38:00Z">
        <w:r w:rsidR="00B05B0D">
          <w:t xml:space="preserve"> (</w:t>
        </w:r>
        <w:del w:id="45" w:author="Mathieu ALMEIDA" w:date="2022-02-08T15:49:00Z">
          <w:r w:rsidR="00B05B0D" w:rsidDel="00020E7E">
            <w:delText xml:space="preserve">see normalization </w:delText>
          </w:r>
        </w:del>
        <w:r w:rsidR="00B05B0D">
          <w:t>Method</w:t>
        </w:r>
      </w:ins>
      <w:ins w:id="46" w:author="Mathieu ALMEIDA" w:date="2022-02-08T15:49:00Z">
        <w:r w:rsidR="00020E7E">
          <w:t>s</w:t>
        </w:r>
      </w:ins>
      <w:ins w:id="47" w:author="Mathieu ALMEIDA" w:date="2022-02-08T15:39:00Z">
        <w:del w:id="48" w:author="Mathieu ALMEIDA" w:date="2022-02-08T15:49:00Z">
          <w:r w:rsidR="00B05B0D" w:rsidDel="00020E7E">
            <w:delText xml:space="preserve"> </w:delText>
          </w:r>
        </w:del>
      </w:ins>
      <w:ins w:id="49" w:author="Mathieu ALMEIDA" w:date="2022-02-08T15:38:00Z">
        <w:del w:id="50" w:author="Mathieu ALMEIDA" w:date="2022-02-08T15:49:00Z">
          <w:r w:rsidR="00B05B0D" w:rsidDel="00020E7E">
            <w:delText>s</w:delText>
          </w:r>
        </w:del>
      </w:ins>
      <w:ins w:id="51" w:author="Mathieu ALMEIDA" w:date="2022-02-08T15:39:00Z">
        <w:del w:id="52" w:author="Mathieu ALMEIDA" w:date="2022-02-08T15:49:00Z">
          <w:r w:rsidR="00B05B0D" w:rsidDel="00020E7E">
            <w:delText>ection</w:delText>
          </w:r>
        </w:del>
      </w:ins>
      <w:ins w:id="53" w:author="Mathieu ALMEIDA" w:date="2022-02-08T15:38:00Z">
        <w:r w:rsidR="00B05B0D">
          <w:t>)</w:t>
        </w:r>
      </w:ins>
      <w:r w:rsidR="00C34A76" w:rsidRPr="001C4BD1">
        <w:t xml:space="preserve">. </w:t>
      </w:r>
      <w:commentRangeEnd w:id="38"/>
      <w:r w:rsidR="00017C72">
        <w:rPr>
          <w:rStyle w:val="Marquedecommentaire"/>
          <w:rFonts w:eastAsiaTheme="minorEastAsia"/>
          <w:lang w:val="en-US" w:eastAsia="ko-KR"/>
        </w:rPr>
        <w:commentReference w:id="38"/>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54"/>
      <w:del w:id="55" w:author="Mathieu ALMEIDA" w:date="2022-02-08T15:39:00Z">
        <w:r w:rsidR="00B1583D" w:rsidRPr="001C4BD1" w:rsidDel="00B05B0D">
          <w:delText>Here</w:delText>
        </w:r>
      </w:del>
      <w:ins w:id="56" w:author="Microsoft Office User" w:date="2022-02-08T01:00:00Z">
        <w:del w:id="57" w:author="Mathieu ALMEIDA" w:date="2022-02-08T15:39:00Z">
          <w:r w:rsidR="00D431D4" w:rsidDel="00B05B0D">
            <w:delText>We found that</w:delText>
          </w:r>
        </w:del>
      </w:ins>
      <w:del w:id="58"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59"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485980565"/>
          <w:placeholder>
            <w:docPart w:val="DefaultPlaceholder_-1854013440"/>
          </w:placeholder>
        </w:sdtPr>
        <w:sdtEndPr/>
        <w:sdtContent>
          <w:customXmlDelRangeEnd w:id="59"/>
          <w:del w:id="60" w:author="Mathieu ALMEIDA" w:date="2022-02-08T15:39:00Z">
            <w:r w:rsidR="003400E0" w:rsidRPr="001C4BD1" w:rsidDel="00B05B0D">
              <w:rPr>
                <w:color w:val="000000"/>
              </w:rPr>
              <w:delText>[9]</w:delText>
            </w:r>
          </w:del>
          <w:customXmlDelRangeStart w:id="61" w:author="Mathieu ALMEIDA" w:date="2022-02-08T15:39:00Z"/>
        </w:sdtContent>
      </w:sdt>
      <w:customXmlDelRangeEnd w:id="61"/>
      <w:del w:id="62"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54"/>
      <w:r w:rsidR="00B05B0D">
        <w:rPr>
          <w:rStyle w:val="Marquedecommentaire"/>
          <w:rFonts w:eastAsiaTheme="minorEastAsia"/>
          <w:lang w:val="en-US" w:eastAsia="ko-KR"/>
        </w:rPr>
        <w:commentReference w:id="54"/>
      </w:r>
      <w:r w:rsidR="00CB7D3B" w:rsidRPr="001C4BD1">
        <w:t>We generated gene counts and MSP abundances for all the samples using the</w:t>
      </w:r>
      <w:ins w:id="63"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ins w:id="64" w:author="Nicolas Pons" w:date="2022-02-09T11:47:00Z">
            <w:r w:rsidR="00F74D4D">
              <w:rPr>
                <w:color w:val="000000"/>
              </w:rPr>
              <w:t xml:space="preserve"> </w:t>
            </w:r>
          </w:ins>
          <w:r w:rsidR="003400E0" w:rsidRPr="001C4BD1">
            <w:rPr>
              <w:color w:val="000000"/>
            </w:rPr>
            <w:t>[17]</w:t>
          </w:r>
        </w:sdtContent>
      </w:sdt>
      <w:del w:id="65" w:author="Microsoft Office User" w:date="2022-02-08T00:24:00Z">
        <w:r w:rsidR="00CB7D3B" w:rsidRPr="001C4BD1" w:rsidDel="00C63252">
          <w:delText>.</w:delText>
        </w:r>
        <w:r w:rsidR="00F801FF" w:rsidRPr="001C4BD1" w:rsidDel="00C63252">
          <w:delText>,</w:delText>
        </w:r>
      </w:del>
      <w:ins w:id="66" w:author="Microsoft Office User" w:date="2022-02-08T01:00:00Z">
        <w:r w:rsidR="00D431D4">
          <w:t xml:space="preserve">. We </w:t>
        </w:r>
      </w:ins>
      <w:del w:id="67"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r w:rsidR="003400E0" w:rsidRPr="001C4BD1">
            <w:rPr>
              <w:color w:val="000000"/>
            </w:rPr>
            <w:t>[18]</w:t>
          </w:r>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r w:rsidR="003400E0" w:rsidRPr="001C4BD1">
            <w:rPr>
              <w:color w:val="000000"/>
            </w:rPr>
            <w:t>[19]</w:t>
          </w:r>
        </w:sdtContent>
      </w:sdt>
      <w:r w:rsidR="00B1583D" w:rsidRPr="001C4BD1">
        <w:t xml:space="preserve"> </w:t>
      </w:r>
      <w:del w:id="68" w:author="bernie" w:date="2022-02-08T12:57:00Z">
        <w:r w:rsidR="00B1583D" w:rsidRPr="001C4BD1" w:rsidDel="00F45559">
          <w:delText xml:space="preserve">carbohydrate </w:delText>
        </w:r>
      </w:del>
      <w:ins w:id="69" w:author="bernie" w:date="2022-02-08T12:57:00Z">
        <w:r w:rsidR="00F45559" w:rsidRPr="001C4BD1">
          <w:t>carbohydrate</w:t>
        </w:r>
        <w:r w:rsidR="00F45559">
          <w:t>-</w:t>
        </w:r>
      </w:ins>
      <w:r w:rsidR="00B1583D" w:rsidRPr="001C4BD1">
        <w:t>active enzyme</w:t>
      </w:r>
      <w:r w:rsidR="002E141E" w:rsidRPr="001C4BD1">
        <w:t xml:space="preserve"> (</w:t>
      </w:r>
      <w:r w:rsidR="00E451C3" w:rsidRPr="001C4BD1">
        <w:t>CAZymes</w:t>
      </w:r>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r w:rsidR="003400E0" w:rsidRPr="001C4BD1">
            <w:rPr>
              <w:color w:val="000000"/>
            </w:rPr>
            <w:t>[20]</w:t>
          </w:r>
        </w:sdtContent>
      </w:sdt>
      <w:r w:rsidR="006B4200" w:rsidRPr="001C4BD1">
        <w:t xml:space="preserve">, </w:t>
      </w:r>
      <w:r w:rsidR="002E141E" w:rsidRPr="001C4BD1">
        <w:lastRenderedPageBreak/>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r w:rsidR="003400E0" w:rsidRPr="001C4BD1">
            <w:rPr>
              <w:color w:val="000000"/>
            </w:rPr>
            <w:t>[21]</w:t>
          </w:r>
        </w:sdtContent>
      </w:sdt>
      <w:r w:rsidR="006B4200" w:rsidRPr="001C4BD1">
        <w:t xml:space="preserve">, </w:t>
      </w:r>
      <w:r w:rsidR="002E141E" w:rsidRPr="001C4BD1">
        <w:t xml:space="preserve">microbial </w:t>
      </w:r>
      <w:r w:rsidR="006B4200" w:rsidRPr="001C4BD1">
        <w:t>phenotype</w:t>
      </w:r>
      <w:ins w:id="70"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r w:rsidR="003400E0" w:rsidRPr="001C4BD1">
            <w:rPr>
              <w:color w:val="000000"/>
            </w:rPr>
            <w:t>[22]</w:t>
          </w:r>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r w:rsidR="003400E0" w:rsidRPr="001C4BD1">
            <w:rPr>
              <w:color w:val="000000"/>
            </w:rPr>
            <w:t>[23]</w:t>
          </w:r>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r w:rsidR="003400E0" w:rsidRPr="001C4BD1">
            <w:rPr>
              <w:color w:val="000000"/>
            </w:rPr>
            <w:t>[24]</w:t>
          </w:r>
        </w:sdtContent>
      </w:sdt>
      <w:r w:rsidR="00F801FF" w:rsidRPr="001C4BD1">
        <w:t>.</w:t>
      </w:r>
      <w:r w:rsidR="006B4200" w:rsidRPr="001C4BD1">
        <w:t xml:space="preserve"> </w:t>
      </w:r>
      <w:r w:rsidR="00F801FF" w:rsidRPr="001C4BD1">
        <w:t xml:space="preserve">We </w:t>
      </w:r>
      <w:del w:id="71" w:author="Microsoft Office User" w:date="2022-02-08T01:01:00Z">
        <w:r w:rsidR="00F801FF" w:rsidRPr="001C4BD1" w:rsidDel="00D431D4">
          <w:delText xml:space="preserve">further </w:delText>
        </w:r>
      </w:del>
      <w:ins w:id="72"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e data are freely available in the HGMA without restrictions in the public open access database (</w:t>
      </w:r>
      <w:hyperlink r:id="rId10" w:history="1">
        <w:r w:rsidR="00F801FF" w:rsidRPr="001C4BD1">
          <w:rPr>
            <w:rStyle w:val="Lienhypertexte"/>
          </w:rPr>
          <w:t>www.microbiomeatlas.org</w:t>
        </w:r>
      </w:hyperlink>
      <w:r w:rsidR="00206484" w:rsidRPr="001C4BD1">
        <w:t>)</w:t>
      </w:r>
      <w:r w:rsidR="00F801FF" w:rsidRPr="001C4BD1">
        <w:t>, a</w:t>
      </w:r>
      <w:ins w:id="73"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74"/>
      <w:r w:rsidR="0019234C" w:rsidRPr="001C4BD1">
        <w:t>6,014</w:t>
      </w:r>
      <w:commentRangeEnd w:id="74"/>
      <w:r w:rsidR="00E739ED">
        <w:rPr>
          <w:rStyle w:val="Marquedecommentaire"/>
          <w:rFonts w:eastAsiaTheme="minorEastAsia"/>
          <w:lang w:val="en-US" w:eastAsia="ko-KR"/>
        </w:rPr>
        <w:commentReference w:id="74"/>
      </w:r>
      <w:r w:rsidR="00CB7D3B" w:rsidRPr="001C4BD1">
        <w:t xml:space="preserve"> samples across 19 countries with disease and healthy cohorts. </w:t>
      </w:r>
    </w:p>
    <w:p w14:paraId="7286B1B0" w14:textId="245E6907"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r w:rsidR="00D41E56" w:rsidRPr="001C4BD1">
        <w:rPr>
          <w:i/>
          <w:iCs/>
        </w:rPr>
        <w:t xml:space="preserve">Bacteriodes </w:t>
      </w:r>
      <w:r w:rsidR="00D41E56" w:rsidRPr="001C4BD1">
        <w:t xml:space="preserve">were found to </w:t>
      </w:r>
      <w:r w:rsidR="003D3121" w:rsidRPr="001C4BD1">
        <w:t>have higher mean relative abundance</w:t>
      </w:r>
      <w:r w:rsidR="00D41E56" w:rsidRPr="001C4BD1">
        <w:t xml:space="preserve"> within western countries</w:t>
      </w:r>
      <w:ins w:id="75" w:author="Microsoft Office User" w:date="2022-02-08T00:25:00Z">
        <w:r w:rsidR="00C63252">
          <w:t>,</w:t>
        </w:r>
      </w:ins>
      <w:r w:rsidR="00D41E56" w:rsidRPr="001C4BD1">
        <w:t xml:space="preserve"> whereas </w:t>
      </w:r>
      <w:r w:rsidR="00D41E56" w:rsidRPr="001C4BD1">
        <w:rPr>
          <w:i/>
          <w:iCs/>
        </w:rPr>
        <w:t>Prevotella</w:t>
      </w:r>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76"/>
      <w:r w:rsidRPr="001C4BD1">
        <w:rPr>
          <w:i/>
        </w:rPr>
        <w:t>monocle</w:t>
      </w:r>
      <w:commentRangeEnd w:id="76"/>
      <w:r w:rsidR="000B59B1">
        <w:rPr>
          <w:rStyle w:val="Marquedecommentaire"/>
          <w:rFonts w:eastAsiaTheme="minorEastAsia"/>
          <w:lang w:val="en-US" w:eastAsia="ko-KR"/>
        </w:rPr>
        <w:commentReference w:id="76"/>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r w:rsidR="003400E0" w:rsidRPr="001C4BD1">
            <w:rPr>
              <w:color w:val="000000"/>
            </w:rPr>
            <w:t>[25], [26]</w:t>
          </w:r>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77"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78"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r w:rsidR="00C54ACC" w:rsidRPr="001C4BD1">
        <w:rPr>
          <w:color w:val="000000" w:themeColor="text1"/>
        </w:rPr>
        <w:t xml:space="preserve">CAZymes for degrading </w:t>
      </w:r>
      <w:commentRangeStart w:id="79"/>
      <w:r w:rsidR="00C54ACC" w:rsidRPr="001C4BD1">
        <w:rPr>
          <w:color w:val="000000" w:themeColor="text1"/>
        </w:rPr>
        <w:t>host mucins</w:t>
      </w:r>
      <w:commentRangeEnd w:id="79"/>
      <w:r w:rsidR="00F45559">
        <w:rPr>
          <w:rStyle w:val="Marquedecommentaire"/>
          <w:rFonts w:eastAsiaTheme="minorEastAsia"/>
          <w:lang w:val="en-US" w:eastAsia="ko-KR"/>
        </w:rPr>
        <w:commentReference w:id="79"/>
      </w:r>
      <w:r w:rsidR="00C54ACC" w:rsidRPr="001C4BD1">
        <w:rPr>
          <w:color w:val="000000" w:themeColor="text1"/>
        </w:rPr>
        <w:t xml:space="preserve"> and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80" w:author="Microsoft Office User" w:date="2022-02-08T00:25:00Z">
        <w:r w:rsidR="00C63252">
          <w:t>Comparing</w:t>
        </w:r>
      </w:ins>
      <w:del w:id="81"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r w:rsidR="00CF287A" w:rsidRPr="001C4BD1">
        <w:t xml:space="preserve">, </w:t>
      </w:r>
      <w:r w:rsidR="00FA373D" w:rsidRPr="001C4BD1">
        <w:t>lipopolysaccharide (</w:t>
      </w:r>
      <w:r w:rsidR="00CF287A" w:rsidRPr="001C4BD1">
        <w:t>LPS</w:t>
      </w:r>
      <w:r w:rsidR="00FA373D" w:rsidRPr="001C4BD1">
        <w:t>)</w:t>
      </w:r>
      <w:r w:rsidR="00CF287A" w:rsidRPr="001C4BD1">
        <w:t xml:space="preserve"> biogenesis, </w:t>
      </w:r>
      <w:commentRangeStart w:id="82"/>
      <w:r w:rsidR="00CF287A" w:rsidRPr="001C4BD1">
        <w:t>and mucin degradation</w:t>
      </w:r>
      <w:commentRangeEnd w:id="82"/>
      <w:r w:rsidR="00F45559">
        <w:rPr>
          <w:rStyle w:val="Marquedecommentaire"/>
          <w:rFonts w:eastAsiaTheme="minorEastAsia"/>
          <w:lang w:val="en-US" w:eastAsia="ko-KR"/>
        </w:rPr>
        <w:commentReference w:id="82"/>
      </w:r>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83" w:author="Microsoft Office User" w:date="2022-02-08T00:25:00Z">
        <w:r w:rsidR="00C63252">
          <w:t xml:space="preserve">the </w:t>
        </w:r>
      </w:ins>
      <w:r w:rsidR="002238B4" w:rsidRPr="001C4BD1">
        <w:rPr>
          <w:i/>
          <w:iCs/>
        </w:rPr>
        <w:t>Prevotella</w:t>
      </w:r>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84" w:author="Microsoft Office User" w:date="2022-02-08T00:26:00Z">
        <w:r w:rsidR="00C63252">
          <w:t xml:space="preserve">the </w:t>
        </w:r>
      </w:ins>
      <w:r w:rsidR="002E141E" w:rsidRPr="001C4BD1">
        <w:t xml:space="preserve">westernized </w:t>
      </w:r>
      <w:r w:rsidR="007A777F" w:rsidRPr="001C4BD1">
        <w:lastRenderedPageBreak/>
        <w:t xml:space="preserve">population </w:t>
      </w:r>
      <w:ins w:id="85" w:author="Microsoft Office User" w:date="2022-02-08T00:26:00Z">
        <w:r w:rsidR="00C63252">
          <w:t>while</w:t>
        </w:r>
      </w:ins>
      <w:del w:id="86"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Titre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87" w:author="Microsoft Office User" w:date="2022-02-08T00:26:00Z">
        <w:r>
          <w:t>We</w:t>
        </w:r>
      </w:ins>
      <w:del w:id="88"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89" w:author="Microsoft Office User" w:date="2022-02-08T00:26:00Z">
        <w:r>
          <w:t xml:space="preserve"> to distinguish diseased </w:t>
        </w:r>
        <w:del w:id="90" w:author="Edwards, Lindsey" w:date="2022-02-08T22:24:00Z">
          <w:r w:rsidDel="00E16290">
            <w:delText>and</w:delText>
          </w:r>
        </w:del>
      </w:ins>
      <w:ins w:id="91" w:author="Edwards, Lindsey" w:date="2022-02-08T22:24:00Z">
        <w:r w:rsidR="00E16290" w:rsidRPr="00E16290">
          <w:rPr>
            <w:i/>
            <w:iCs/>
            <w:rPrChange w:id="92" w:author="Edwards, Lindsey" w:date="2022-02-08T22:24:00Z">
              <w:rPr/>
            </w:rPrChange>
          </w:rPr>
          <w:t>versus</w:t>
        </w:r>
      </w:ins>
      <w:ins w:id="93" w:author="Microsoft Office User" w:date="2022-02-08T00:26:00Z">
        <w:r>
          <w:t xml:space="preserve"> healthy microbiomes </w:t>
        </w:r>
        <w:del w:id="94" w:author="Edwards, Lindsey" w:date="2022-02-08T22:24:00Z">
          <w:r w:rsidDel="00E16290">
            <w:delText>from</w:delText>
          </w:r>
        </w:del>
      </w:ins>
      <w:ins w:id="95" w:author="Edwards, Lindsey" w:date="2022-02-08T22:24:00Z">
        <w:r w:rsidR="00E16290">
          <w:t xml:space="preserve">within the </w:t>
        </w:r>
      </w:ins>
      <w:ins w:id="96"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97" w:author="Edwards, Lindsey" w:date="2022-02-08T22:34:00Z">
        <w:r w:rsidR="00DA5B18" w:rsidRPr="001C4BD1" w:rsidDel="009C6417">
          <w:delText>(</w:delText>
        </w:r>
      </w:del>
      <w:ins w:id="98" w:author="Edwards, Lindsey" w:date="2022-02-08T22:34:00Z">
        <w:r w:rsidR="009C6417">
          <w:t>[</w:t>
        </w:r>
      </w:ins>
      <w:r w:rsidR="59AC96BE" w:rsidRPr="001C4BD1">
        <w:t xml:space="preserve">Non-Small Cell Lung Cancer (NSCLC, from France), renal cell carcinoma (RCC </w:t>
      </w:r>
      <w:ins w:id="99" w:author="Microsoft Office User" w:date="2022-02-08T00:27:00Z">
        <w:r>
          <w:t>from</w:t>
        </w:r>
      </w:ins>
      <w:del w:id="100"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01" w:author="Edwards, Lindsey" w:date="2022-02-08T22:38:00Z">
        <w:r w:rsidR="00DA5B18" w:rsidRPr="001C4BD1" w:rsidDel="009C6417">
          <w:delText>)</w:delText>
        </w:r>
      </w:del>
      <w:ins w:id="102" w:author="Edwards, Lindsey" w:date="2022-02-08T22:38:00Z">
        <w:r w:rsidR="009C6417">
          <w:t>]</w:t>
        </w:r>
      </w:ins>
      <w:r w:rsidR="59AC96BE" w:rsidRPr="001C4BD1">
        <w:t xml:space="preserve"> (</w:t>
      </w:r>
      <w:r w:rsidR="59AC96BE" w:rsidRPr="001C4BD1">
        <w:rPr>
          <w:color w:val="FF0000"/>
        </w:rPr>
        <w:t>Fig. 2a</w:t>
      </w:r>
      <w:r w:rsidR="59AC96BE" w:rsidRPr="001C4BD1">
        <w:t>). Conversely</w:t>
      </w:r>
      <w:ins w:id="103" w:author="Microsoft Office User" w:date="2022-02-08T00:27:00Z">
        <w:r>
          <w:t>,</w:t>
        </w:r>
      </w:ins>
      <w:r w:rsidR="59AC96BE" w:rsidRPr="001C4BD1">
        <w:t xml:space="preserve"> some diseases had several enriched species, as </w:t>
      </w:r>
      <w:del w:id="104"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0C5616A2" w:rsidR="00043BB8" w:rsidRPr="001C4BD1" w:rsidRDefault="00043BB8" w:rsidP="00B74686">
      <w:r w:rsidRPr="001C4BD1">
        <w:t xml:space="preserve">Some species were either enriched or depleted across multiple cohorts, regardless of geographical differences. For example, </w:t>
      </w:r>
      <w:r w:rsidRPr="001C4BD1">
        <w:rPr>
          <w:i/>
          <w:iCs/>
        </w:rPr>
        <w:t>Anaerostipes hadrus,</w:t>
      </w:r>
      <w:r w:rsidRPr="001C4BD1">
        <w:t xml:space="preserve"> </w:t>
      </w:r>
      <w:r w:rsidRPr="001C4BD1">
        <w:rPr>
          <w:i/>
          <w:iCs/>
        </w:rPr>
        <w:t>Coprococcus comes</w:t>
      </w:r>
      <w:r w:rsidR="000F7207" w:rsidRPr="001C4BD1">
        <w:rPr>
          <w:i/>
          <w:iCs/>
        </w:rPr>
        <w:t>,</w:t>
      </w:r>
      <w:r w:rsidRPr="001C4BD1">
        <w:rPr>
          <w:i/>
          <w:iCs/>
        </w:rPr>
        <w:t xml:space="preserve"> </w:t>
      </w:r>
      <w:r w:rsidRPr="001C4BD1">
        <w:t>and</w:t>
      </w:r>
      <w:r w:rsidRPr="001C4BD1">
        <w:rPr>
          <w:i/>
          <w:iCs/>
        </w:rPr>
        <w:t xml:space="preserve"> Blautia obeum</w:t>
      </w:r>
      <w:r w:rsidR="002C2ABD" w:rsidRPr="001C4BD1">
        <w:rPr>
          <w:i/>
          <w:iCs/>
        </w:rPr>
        <w:t xml:space="preserve">, </w:t>
      </w:r>
      <w:r w:rsidR="002C2ABD" w:rsidRPr="001C4BD1">
        <w:t xml:space="preserve">which have been associated </w:t>
      </w:r>
      <w:ins w:id="105" w:author="Microsoft Office User" w:date="2022-02-08T00:27:00Z">
        <w:r w:rsidR="000633A2">
          <w:t>with</w:t>
        </w:r>
      </w:ins>
      <w:del w:id="106"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most depleted</w:t>
      </w:r>
      <w:r w:rsidRPr="001C4BD1">
        <w:t xml:space="preserve"> species</w:t>
      </w:r>
      <w:ins w:id="107" w:author="Microsoft Office User" w:date="2022-02-08T00:30:00Z">
        <w:r w:rsidR="000633A2">
          <w:t>,</w:t>
        </w:r>
      </w:ins>
      <w:r w:rsidR="00777BBE" w:rsidRPr="001C4BD1">
        <w:t xml:space="preserve"> with</w:t>
      </w:r>
      <w:r w:rsidRPr="001C4BD1">
        <w:rPr>
          <w:i/>
          <w:iCs/>
        </w:rPr>
        <w:t xml:space="preserve"> </w:t>
      </w:r>
      <w:r w:rsidR="00AC6468" w:rsidRPr="001C4BD1">
        <w:t>all</w:t>
      </w:r>
      <w:r w:rsidRPr="001C4BD1">
        <w:t xml:space="preserve"> </w:t>
      </w:r>
      <w:r w:rsidR="00777BBE" w:rsidRPr="001C4BD1">
        <w:t>these examples</w:t>
      </w:r>
      <w:r w:rsidRPr="001C4BD1">
        <w:t xml:space="preserve"> found depleted in at least </w:t>
      </w:r>
      <w:r w:rsidR="00AC6468" w:rsidRPr="001C4BD1">
        <w:t>six</w:t>
      </w:r>
      <w:r w:rsidRPr="001C4BD1">
        <w:t xml:space="preserve"> different 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r w:rsidR="003400E0" w:rsidRPr="001C4BD1">
            <w:rPr>
              <w:color w:val="000000"/>
            </w:rPr>
            <w:t>[27]–[29]</w:t>
          </w:r>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r w:rsidR="003400E0" w:rsidRPr="001C4BD1">
            <w:rPr>
              <w:color w:val="000000"/>
              <w:shd w:val="clear" w:color="auto" w:fill="FFFFFF"/>
            </w:rPr>
            <w:t>[30]</w:t>
          </w:r>
        </w:sdtContent>
      </w:sdt>
      <w:r w:rsidR="007838A6" w:rsidRPr="001C4BD1">
        <w:rPr>
          <w:color w:val="000000"/>
          <w:shd w:val="clear" w:color="auto" w:fill="FFFFFF"/>
        </w:rPr>
        <w:t>.</w:t>
      </w:r>
    </w:p>
    <w:p w14:paraId="22B6375F" w14:textId="0D2752D1" w:rsidR="00043BB8" w:rsidRPr="001C4BD1" w:rsidRDefault="00043BB8" w:rsidP="00B74686">
      <w:r w:rsidRPr="001C4BD1">
        <w:t>Between the species found enriched</w:t>
      </w:r>
      <w:r w:rsidR="005314EF" w:rsidRPr="001C4BD1">
        <w:t xml:space="preserve"> and</w:t>
      </w:r>
      <w:r w:rsidRPr="001C4BD1">
        <w:t xml:space="preserve"> in at least 6 different cohorts we find </w:t>
      </w:r>
      <w:r w:rsidRPr="001C4BD1">
        <w:rPr>
          <w:i/>
          <w:iCs/>
        </w:rPr>
        <w:t xml:space="preserve">Fusobacterium nucleatum, Clostridium bolteae, </w:t>
      </w:r>
      <w:r w:rsidR="00AC6468" w:rsidRPr="001C4BD1">
        <w:rPr>
          <w:i/>
          <w:iCs/>
        </w:rPr>
        <w:t>C</w:t>
      </w:r>
      <w:r w:rsidRPr="001C4BD1">
        <w:rPr>
          <w:i/>
          <w:iCs/>
        </w:rPr>
        <w:t xml:space="preserve">lostridium clostridioforme, Clostriduium </w:t>
      </w:r>
      <w:r w:rsidR="007838A6" w:rsidRPr="001C4BD1">
        <w:rPr>
          <w:i/>
          <w:iCs/>
        </w:rPr>
        <w:t>symbiosum, Peptostreptococcus</w:t>
      </w:r>
      <w:r w:rsidRPr="001C4BD1">
        <w:rPr>
          <w:i/>
          <w:iCs/>
        </w:rPr>
        <w:t xml:space="preserve"> stomatis, Flavonifractor </w:t>
      </w:r>
      <w:r w:rsidR="00E34921" w:rsidRPr="001C4BD1">
        <w:rPr>
          <w:i/>
          <w:iCs/>
        </w:rPr>
        <w:t>plautii, Parvimonas</w:t>
      </w:r>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xml:space="preserve">, </w:t>
      </w:r>
      <w:r w:rsidR="005314EF" w:rsidRPr="001C4BD1">
        <w:rPr>
          <w:color w:val="FF0000"/>
        </w:rPr>
        <w:lastRenderedPageBreak/>
        <w:t>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r w:rsidRPr="001C4BD1">
        <w:rPr>
          <w:i/>
          <w:iCs/>
        </w:rPr>
        <w:t>nucleatum</w:t>
      </w:r>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r w:rsidR="003400E0" w:rsidRPr="001C4BD1">
            <w:rPr>
              <w:color w:val="000000"/>
            </w:rPr>
            <w:t>[31]</w:t>
          </w:r>
        </w:sdtContent>
      </w:sdt>
      <w:r w:rsidR="000F7207" w:rsidRPr="001C4BD1">
        <w:rPr>
          <w:color w:val="000000"/>
        </w:rPr>
        <w:t>,</w:t>
      </w:r>
      <w:r w:rsidR="00512F77" w:rsidRPr="001C4BD1">
        <w:rPr>
          <w:color w:val="000000"/>
        </w:rPr>
        <w:t xml:space="preserve"> </w:t>
      </w:r>
      <w:r w:rsidR="006B4EFF" w:rsidRPr="001C4BD1">
        <w:rPr>
          <w:i/>
          <w:iCs/>
        </w:rPr>
        <w:t xml:space="preserve">P. </w:t>
      </w:r>
      <w:r w:rsidRPr="001C4BD1">
        <w:rPr>
          <w:i/>
          <w:iCs/>
        </w:rPr>
        <w:t>stomatis</w:t>
      </w:r>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r w:rsidR="003400E0" w:rsidRPr="001C4BD1">
            <w:rPr>
              <w:color w:val="000000"/>
            </w:rPr>
            <w:t>[32]</w:t>
          </w:r>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r w:rsidR="003400E0" w:rsidRPr="001C4BD1">
            <w:rPr>
              <w:color w:val="000000"/>
            </w:rPr>
            <w:t>[33]</w:t>
          </w:r>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08" w:author="Microsoft Office User" w:date="2022-02-08T00:30:00Z">
        <w:r w:rsidR="000633A2">
          <w:t>,</w:t>
        </w:r>
      </w:ins>
      <w:r w:rsidRPr="001C4BD1">
        <w:t xml:space="preserve"> including bacteremia</w:t>
      </w:r>
      <w:r w:rsidR="000F7207" w:rsidRPr="001C4BD1">
        <w:t xml:space="preserve"> </w:t>
      </w:r>
      <w:r w:rsidRPr="001C4BD1">
        <w:t>(</w:t>
      </w:r>
      <w:r w:rsidR="006B4EFF" w:rsidRPr="001C4BD1">
        <w:rPr>
          <w:i/>
          <w:iCs/>
        </w:rPr>
        <w:t xml:space="preserve">C. </w:t>
      </w:r>
      <w:r w:rsidRPr="001C4BD1">
        <w:rPr>
          <w:i/>
          <w:iCs/>
        </w:rPr>
        <w:t>bolteae</w:t>
      </w:r>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r w:rsidR="003400E0" w:rsidRPr="001C4BD1">
            <w:rPr>
              <w:color w:val="000000"/>
            </w:rPr>
            <w:t>[34]</w:t>
          </w:r>
        </w:sdtContent>
      </w:sdt>
      <w:r w:rsidRPr="001C4BD1">
        <w:t>,</w:t>
      </w:r>
      <w:r w:rsidR="000F7207" w:rsidRPr="001C4BD1">
        <w:t xml:space="preserve"> </w:t>
      </w:r>
      <w:r w:rsidR="006B4EFF" w:rsidRPr="001C4BD1">
        <w:rPr>
          <w:i/>
          <w:iCs/>
        </w:rPr>
        <w:t xml:space="preserve">C. </w:t>
      </w:r>
      <w:r w:rsidRPr="001C4BD1">
        <w:rPr>
          <w:i/>
          <w:iCs/>
        </w:rPr>
        <w:t>clostridioforme</w:t>
      </w:r>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r w:rsidR="003400E0" w:rsidRPr="001C4BD1">
            <w:rPr>
              <w:color w:val="000000"/>
            </w:rPr>
            <w:t>[35]</w:t>
          </w:r>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r w:rsidR="003400E0" w:rsidRPr="001C4BD1">
            <w:rPr>
              <w:color w:val="000000"/>
            </w:rPr>
            <w:t>[36]</w:t>
          </w:r>
        </w:sdtContent>
      </w:sdt>
      <w:r w:rsidRPr="001C4BD1">
        <w:t>).</w:t>
      </w:r>
      <w:r w:rsidR="00777BBE" w:rsidRPr="001C4BD1">
        <w:t xml:space="preserve"> </w:t>
      </w:r>
      <w:r w:rsidR="002A77A8" w:rsidRPr="001C4BD1">
        <w:t xml:space="preserve">Along with </w:t>
      </w:r>
      <w:r w:rsidR="006B4EFF" w:rsidRPr="001C4BD1">
        <w:rPr>
          <w:i/>
          <w:iCs/>
        </w:rPr>
        <w:t xml:space="preserve">F. </w:t>
      </w:r>
      <w:r w:rsidRPr="001C4BD1">
        <w:rPr>
          <w:i/>
          <w:iCs/>
        </w:rPr>
        <w:t>nucleatum</w:t>
      </w:r>
      <w:r w:rsidRPr="001C4BD1">
        <w:t xml:space="preserve"> and </w:t>
      </w:r>
      <w:r w:rsidR="006B4EFF" w:rsidRPr="001C4BD1">
        <w:rPr>
          <w:i/>
          <w:iCs/>
        </w:rPr>
        <w:t xml:space="preserve">C. </w:t>
      </w:r>
      <w:r w:rsidRPr="001C4BD1">
        <w:rPr>
          <w:i/>
          <w:iCs/>
        </w:rPr>
        <w:t>symbiosum</w:t>
      </w:r>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r w:rsidR="003400E0" w:rsidRPr="001C4BD1">
            <w:rPr>
              <w:color w:val="000000"/>
            </w:rPr>
            <w:t>[37]–[39]</w:t>
          </w:r>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r w:rsidRPr="001C4BD1">
        <w:rPr>
          <w:i/>
          <w:iCs/>
        </w:rPr>
        <w:t>stomatis</w:t>
      </w:r>
      <w:r w:rsidRPr="001C4BD1">
        <w:t xml:space="preserve"> enriched several times only in </w:t>
      </w:r>
      <w:r w:rsidR="00777BBE" w:rsidRPr="001C4BD1">
        <w:t xml:space="preserve">solid </w:t>
      </w:r>
      <w:del w:id="109" w:author="Microsoft Office User" w:date="2022-02-08T01:12:00Z">
        <w:r w:rsidR="006B4EFF" w:rsidRPr="001C4BD1" w:rsidDel="00441782">
          <w:delText>tumor</w:delText>
        </w:r>
      </w:del>
      <w:ins w:id="110"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Titre1"/>
        <w:numPr>
          <w:ilvl w:val="0"/>
          <w:numId w:val="0"/>
        </w:numPr>
        <w:ind w:left="357" w:hanging="357"/>
      </w:pPr>
      <w:r w:rsidRPr="001C4BD1">
        <w:t>Disease enriched-functional clusters showed distinct links to gut microbiome dysbiosis</w:t>
      </w:r>
    </w:p>
    <w:p w14:paraId="0EA6D59C" w14:textId="1D250087" w:rsidR="00142DFE" w:rsidRPr="001C4BD1" w:rsidRDefault="00F616A9" w:rsidP="00B74686">
      <w:r>
        <w:rPr>
          <w:lang w:val="en-US"/>
        </w:rPr>
        <w:t xml:space="preserve">To analyze the functional content in the MSP from the human microbiome, we applied an unsupervised clustering approach to the MSPs’ gene content </w:t>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r w:rsidR="008213BE" w:rsidRPr="001C4BD1">
        <w:rPr>
          <w:color w:val="FF0000"/>
        </w:rPr>
        <w:t>2</w:t>
      </w:r>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111"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112" w:author="Microsoft Office User" w:date="2022-02-08T00:31:00Z">
        <w:r w:rsidR="00142DFE" w:rsidRPr="001C4BD1" w:rsidDel="000633A2">
          <w:delText xml:space="preserve">From the community detection algorithm, </w:delText>
        </w:r>
      </w:del>
      <w:ins w:id="113" w:author="Microsoft Office User" w:date="2022-02-08T00:31:00Z">
        <w:r w:rsidR="000633A2">
          <w:t>W</w:t>
        </w:r>
      </w:ins>
      <w:del w:id="114"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115"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r w:rsidR="00142DFE" w:rsidRPr="001C4BD1">
        <w:rPr>
          <w:i/>
          <w:iCs/>
        </w:rPr>
        <w:t>patho-cluster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r w:rsidR="00142DFE" w:rsidRPr="001C4BD1">
        <w:rPr>
          <w:i/>
          <w:iCs/>
        </w:rPr>
        <w:t>patho-cluster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r w:rsidR="00142DFE" w:rsidRPr="001C4BD1">
        <w:lastRenderedPageBreak/>
        <w:t>host and commensal bacteria. We also found other enriched-functional clusters, such as butyrate metabolism, propionate metabolism, vitamin B12, coenzyme metabolism, chemotaxis, ATPase, and mobile genetic elements (</w:t>
      </w:r>
      <w:r w:rsidR="00142DFE" w:rsidRPr="009C6417">
        <w:rPr>
          <w:i/>
          <w:iCs/>
          <w:rPrChange w:id="116" w:author="Edwards, Lindsey" w:date="2022-02-08T22:48:00Z">
            <w:rPr/>
          </w:rPrChange>
        </w:rPr>
        <w:t>i.e</w:t>
      </w:r>
      <w:r w:rsidR="00142DFE" w:rsidRPr="001C4BD1">
        <w:t>., integrase and transposase) and the CRISPR-cas system (</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64E8680E" w:rsidR="007D2192" w:rsidRDefault="59AC96BE" w:rsidP="00B74686">
      <w:r w:rsidRPr="001C4BD1">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117" w:author="Edwards, Lindsey" w:date="2022-02-08T22:50:00Z">
        <w:r w:rsidR="009C6417">
          <w:t xml:space="preserve">the </w:t>
        </w:r>
      </w:ins>
      <w:r w:rsidRPr="001C4BD1">
        <w:t>integrat</w:t>
      </w:r>
      <w:r w:rsidR="00BE2C32" w:rsidRPr="001C4BD1">
        <w:t>ion</w:t>
      </w:r>
      <w:r w:rsidRPr="001C4BD1">
        <w:t xml:space="preserve"> </w:t>
      </w:r>
      <w:ins w:id="118" w:author="Microsoft Office User" w:date="2022-02-08T00:32:00Z">
        <w:r w:rsidR="000633A2">
          <w:t xml:space="preserve">of </w:t>
        </w:r>
      </w:ins>
      <w:r w:rsidRPr="001C4BD1">
        <w:t xml:space="preserve">new functions into the genome; or clusters related to metabolic pathways that could contribute indirectly to </w:t>
      </w:r>
      <w:del w:id="119" w:author="Edwards, Lindsey" w:date="2022-02-08T23:04:00Z">
        <w:r w:rsidRPr="001C4BD1" w:rsidDel="009C6417">
          <w:delText xml:space="preserve">pathogenicity </w:delText>
        </w:r>
      </w:del>
      <w:ins w:id="120" w:author="Edwards, Lindsey" w:date="2022-02-08T23:04:00Z">
        <w:r w:rsidR="009C6417" w:rsidRPr="001C4BD1">
          <w:t>pathogenicit</w:t>
        </w:r>
        <w:r w:rsidR="009C6417">
          <w:t>ies</w:t>
        </w:r>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r w:rsidR="003400E0" w:rsidRPr="001C4BD1">
            <w:rPr>
              <w:color w:val="000000"/>
            </w:rPr>
            <w:t>[40]</w:t>
          </w:r>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r w:rsidR="003400E0" w:rsidRPr="001C4BD1">
            <w:rPr>
              <w:color w:val="000000"/>
            </w:rPr>
            <w:t>[41]</w:t>
          </w:r>
        </w:sdtContent>
      </w:sdt>
      <w:r w:rsidR="00905C82" w:rsidRPr="001C4BD1">
        <w:t xml:space="preserve">. </w:t>
      </w:r>
      <w:r w:rsidRPr="001C4BD1">
        <w:t>Among the most frequent functional clusters that accompany the depleted species in disease</w:t>
      </w:r>
      <w:ins w:id="121"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1" w:history="1"/>
      <w:r w:rsidRPr="001C4BD1">
        <w:t xml:space="preserve">, all of them related </w:t>
      </w:r>
      <w:ins w:id="122" w:author="Microsoft Office User" w:date="2022-02-08T00:32:00Z">
        <w:r w:rsidR="000633A2">
          <w:t>to</w:t>
        </w:r>
      </w:ins>
      <w:del w:id="123"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Titre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7162C1F8"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124" w:author="Microsoft Office User" w:date="2022-02-08T01:05:00Z">
        <w:r w:rsidR="00441782">
          <w:t xml:space="preserve">. </w:t>
        </w:r>
      </w:ins>
      <w:del w:id="125" w:author="Microsoft Office User" w:date="2022-02-08T01:05:00Z">
        <w:r w:rsidRPr="001C4BD1" w:rsidDel="00441782">
          <w:delText>, and</w:delText>
        </w:r>
      </w:del>
      <w:del w:id="126" w:author="Microsoft Office User" w:date="2022-02-08T00:32:00Z">
        <w:r w:rsidRPr="001C4BD1" w:rsidDel="000633A2">
          <w:delText>,</w:delText>
        </w:r>
      </w:del>
      <w:del w:id="127" w:author="Microsoft Office User" w:date="2022-02-08T01:05:00Z">
        <w:r w:rsidRPr="001C4BD1" w:rsidDel="00441782">
          <w:delText xml:space="preserve"> </w:delText>
        </w:r>
      </w:del>
      <w:ins w:id="128" w:author="Microsoft Office User" w:date="2022-02-08T01:05:00Z">
        <w:r w:rsidR="00441782">
          <w:t>W</w:t>
        </w:r>
      </w:ins>
      <w:del w:id="129" w:author="Microsoft Office User" w:date="2022-02-08T01:05:00Z">
        <w:r w:rsidRPr="001C4BD1" w:rsidDel="00441782">
          <w:delText>w</w:delText>
        </w:r>
      </w:del>
      <w:r w:rsidRPr="001C4BD1">
        <w:t xml:space="preserve">hile some of them are enriched in towards one of the two regions, we could not </w:t>
      </w:r>
      <w:r w:rsidR="003F12F0" w:rsidRPr="001C4BD1">
        <w:t xml:space="preserve">identify </w:t>
      </w:r>
      <w:r w:rsidRPr="001C4BD1">
        <w:t>an</w:t>
      </w:r>
      <w:r w:rsidR="003F12F0" w:rsidRPr="001C4BD1">
        <w:t>y</w:t>
      </w:r>
      <w:r w:rsidRPr="001C4BD1">
        <w:t xml:space="preserve"> </w:t>
      </w:r>
      <w:ins w:id="130" w:author="Microsoft Office User" w:date="2022-02-08T00:33:00Z">
        <w:r w:rsidR="000633A2">
          <w:t>apparent</w:t>
        </w:r>
      </w:ins>
      <w:del w:id="131"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132" w:author="Microsoft Office User" w:date="2022-02-08T00:33:00Z">
        <w:r w:rsidR="000633A2">
          <w:t>shows</w:t>
        </w:r>
      </w:ins>
      <w:ins w:id="133" w:author="Edwards, Lindsey" w:date="2022-02-08T23:58:00Z">
        <w:r w:rsidR="00386968">
          <w:t xml:space="preserve"> </w:t>
        </w:r>
      </w:ins>
      <w:del w:id="134" w:author="Microsoft Office User" w:date="2022-02-08T00:33:00Z">
        <w:r w:rsidR="0099571D" w:rsidRPr="001C4BD1" w:rsidDel="000633A2">
          <w:delText>show</w:delText>
        </w:r>
      </w:del>
      <w:r w:rsidR="0099571D" w:rsidRPr="001C4BD1">
        <w:t xml:space="preserve"> </w:t>
      </w:r>
      <w:ins w:id="135" w:author="Microsoft Office User" w:date="2022-02-08T00:33:00Z">
        <w:del w:id="136" w:author="Edwards, Lindsey" w:date="2022-02-08T23:59:00Z">
          <w:r w:rsidR="000633A2" w:rsidDel="00386968">
            <w:delText>exciting</w:delText>
          </w:r>
        </w:del>
      </w:ins>
      <w:ins w:id="137" w:author="Edwards, Lindsey" w:date="2022-02-08T23:59:00Z">
        <w:r w:rsidR="00386968">
          <w:t xml:space="preserve"> </w:t>
        </w:r>
      </w:ins>
      <w:r w:rsidR="0099571D" w:rsidRPr="001C4BD1">
        <w:t>particularly interesting features</w:t>
      </w:r>
      <w:r w:rsidRPr="001C4BD1">
        <w:t xml:space="preserve">: members within this genus were found enriched in some cohorts </w:t>
      </w:r>
      <w:ins w:id="138" w:author="Microsoft Office User" w:date="2022-02-08T00:33:00Z">
        <w:r w:rsidR="000633A2">
          <w:lastRenderedPageBreak/>
          <w:t>while</w:t>
        </w:r>
      </w:ins>
      <w:ins w:id="139" w:author="Edwards, Lindsey" w:date="2022-02-08T23:59:00Z">
        <w:r w:rsidR="00386968">
          <w:t xml:space="preserve"> </w:t>
        </w:r>
      </w:ins>
      <w:del w:id="140" w:author="Microsoft Office User" w:date="2022-02-08T00:33:00Z">
        <w:r w:rsidR="0099571D" w:rsidRPr="001C4BD1" w:rsidDel="000633A2">
          <w:delText>whilst</w:delText>
        </w:r>
      </w:del>
      <w:r w:rsidR="0099571D" w:rsidRPr="001C4BD1">
        <w:t xml:space="preserve"> being </w:t>
      </w:r>
      <w:r w:rsidRPr="001C4BD1">
        <w:t>depleted in others</w:t>
      </w:r>
      <w:ins w:id="141"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S. anginosus,</w:t>
      </w:r>
      <w:r w:rsidRPr="001C4BD1">
        <w:t xml:space="preserve"> </w:t>
      </w:r>
      <w:r w:rsidRPr="001C4BD1">
        <w:rPr>
          <w:i/>
          <w:iCs/>
        </w:rPr>
        <w:t>S. parasanguinis</w:t>
      </w:r>
      <w:r w:rsidRPr="001C4BD1">
        <w:t xml:space="preserve"> and </w:t>
      </w:r>
      <w:r w:rsidRPr="001C4BD1">
        <w:rPr>
          <w:i/>
          <w:iCs/>
        </w:rPr>
        <w:t>S. vestibularis</w:t>
      </w:r>
      <w:r w:rsidRPr="001C4BD1">
        <w:t xml:space="preserve">) were enriched in two distinct liver disease cohorts, </w:t>
      </w:r>
      <w:ins w:id="142" w:author="Microsoft Office User" w:date="2022-02-08T00:42:00Z">
        <w:r w:rsidR="001E305C">
          <w:t>while</w:t>
        </w:r>
      </w:ins>
      <w:del w:id="143" w:author="Microsoft Office User" w:date="2022-02-08T00:42:00Z">
        <w:r w:rsidR="0099571D" w:rsidRPr="001C4BD1" w:rsidDel="001E305C">
          <w:delText>whilst</w:delText>
        </w:r>
      </w:del>
      <w:r w:rsidR="0099571D" w:rsidRPr="001C4BD1">
        <w:t xml:space="preserve"> in contrast</w:t>
      </w:r>
      <w:ins w:id="144"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salivarius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t>In addition, we observed proportionality between MSPs (</w:t>
      </w:r>
      <w:r w:rsidRPr="001C4BD1">
        <w:rPr>
          <w:color w:val="FF0000"/>
        </w:rPr>
        <w:t>Supplementary FigureS3</w:t>
      </w:r>
      <w:r w:rsidRPr="001C4BD1">
        <w:t xml:space="preserve">). A high proportionality value between a pair of MSPs </w:t>
      </w:r>
      <w:ins w:id="145" w:author="Microsoft Office User" w:date="2022-02-08T00:42:00Z">
        <w:r w:rsidR="001E305C">
          <w:t>suggests</w:t>
        </w:r>
      </w:ins>
      <w:del w:id="146"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147" w:author="Microsoft Office User" w:date="2022-02-08T00:43:00Z">
        <w:r w:rsidR="004421C7">
          <w:t>Many of</w:t>
        </w:r>
      </w:ins>
      <w:del w:id="148" w:author="Microsoft Office User" w:date="2022-02-08T00:43:00Z">
        <w:r w:rsidRPr="001C4BD1" w:rsidDel="004421C7">
          <w:delText>Between</w:delText>
        </w:r>
      </w:del>
      <w:r w:rsidRPr="001C4BD1">
        <w:t xml:space="preserve"> the MSP pairs we found</w:t>
      </w:r>
      <w:del w:id="149" w:author="Microsoft Office User" w:date="2022-02-08T00:43:00Z">
        <w:r w:rsidRPr="001C4BD1" w:rsidDel="004421C7">
          <w:delText>, many of them</w:delText>
        </w:r>
      </w:del>
      <w:r w:rsidRPr="001C4BD1">
        <w:t xml:space="preserve"> are inhabitants of the oral cavity</w:t>
      </w:r>
      <w:ins w:id="150"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549D86CC"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151" w:author="Microsoft Office User" w:date="2022-02-08T00:43:00Z">
        <w:r w:rsidR="004421C7">
          <w:rPr>
            <w:rFonts w:eastAsia="Times New Roman"/>
            <w:bCs w:val="0"/>
            <w:color w:val="000000"/>
            <w:shd w:val="clear" w:color="auto" w:fill="FFFFFF"/>
            <w:lang w:eastAsia="en-GB"/>
          </w:rPr>
          <w:t>. However,</w:t>
        </w:r>
      </w:ins>
      <w:del w:id="152"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r w:rsidR="003400E0" w:rsidRPr="001C4BD1">
            <w:rPr>
              <w:rFonts w:eastAsia="Times New Roman"/>
              <w:bCs w:val="0"/>
              <w:color w:val="000000"/>
              <w:shd w:val="clear" w:color="auto" w:fill="FFFFFF"/>
              <w:lang w:eastAsia="en-GB"/>
            </w:rPr>
            <w:t>[42], [43]</w:t>
          </w:r>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Titre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52523968" w:rsidR="00C173B1" w:rsidRPr="001C4BD1" w:rsidRDefault="004421C7" w:rsidP="00A3654C">
      <w:ins w:id="153" w:author="Microsoft Office User" w:date="2022-02-08T00:43:00Z">
        <w:r>
          <w:t>To</w:t>
        </w:r>
      </w:ins>
      <w:del w:id="154"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Vogt-Koyanagi-Harada</w:t>
      </w:r>
      <w:r w:rsidR="00C173B1">
        <w:t xml:space="preserve"> </w:t>
      </w:r>
      <w:r w:rsidR="00C173B1">
        <w:lastRenderedPageBreak/>
        <w:t>(</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r w:rsidR="00A3654C" w:rsidRPr="001C4BD1">
        <w:t xml:space="preserve"> (AUCROC = 1.0, 1.0, 0.96, 0.95 0.92, 0.91 respectively).</w:t>
      </w:r>
    </w:p>
    <w:p w14:paraId="01D28428" w14:textId="748D33C5" w:rsidR="00A3654C" w:rsidRPr="001C4BD1" w:rsidRDefault="00A3654C" w:rsidP="00A3654C">
      <w:pPr>
        <w:rPr>
          <w:bCs w:val="0"/>
          <w:color w:val="000000"/>
        </w:rPr>
      </w:pPr>
      <w:r w:rsidRPr="001C4BD1">
        <w:rPr>
          <w:color w:val="000000"/>
        </w:rPr>
        <w:t xml:space="preserve">The generalization of these models was assessed with an interstudy </w:t>
      </w:r>
      <w:ins w:id="155" w:author="Microsoft Office User" w:date="2022-02-08T00:43:00Z">
        <w:r w:rsidR="004421C7">
          <w:rPr>
            <w:color w:val="000000"/>
          </w:rPr>
          <w:t>cross-validation</w:t>
        </w:r>
      </w:ins>
      <w:del w:id="156"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r w:rsidR="003400E0" w:rsidRPr="001C4BD1">
            <w:rPr>
              <w:color w:val="000000"/>
            </w:rPr>
            <w:t>[44]</w:t>
          </w:r>
        </w:sdtContent>
      </w:sdt>
      <w:r w:rsidRPr="001C4BD1">
        <w:rPr>
          <w:color w:val="000000"/>
        </w:rPr>
        <w:t xml:space="preserve"> was able to maintain high predictive precision of disease classification </w:t>
      </w:r>
      <w:r w:rsidR="001F1E41" w:rsidRPr="001C4BD1">
        <w:rPr>
          <w:color w:val="000000"/>
        </w:rPr>
        <w:t xml:space="preserve">when applied to </w:t>
      </w:r>
      <w:r w:rsidRPr="001C4BD1">
        <w:rPr>
          <w:color w:val="000000"/>
        </w:rPr>
        <w:t xml:space="preserve">the CRC test cohort PRJEB6070 </w:t>
      </w:r>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33E1446526DC6C4190652D64655E7D8E"/>
          </w:placeholder>
        </w:sdtPr>
        <w:sdtEndPr/>
        <w:sdtContent>
          <w:r w:rsidR="003400E0" w:rsidRPr="001C4BD1">
            <w:rPr>
              <w:color w:val="000000"/>
            </w:rPr>
            <w:t>[45]</w:t>
          </w:r>
        </w:sdtContent>
      </w:sdt>
      <w:r w:rsidRPr="001C4BD1">
        <w:rPr>
          <w:color w:val="000000"/>
        </w:rPr>
        <w:t xml:space="preserve"> (</w:t>
      </w:r>
      <w:r w:rsidRPr="001C4BD1">
        <w:rPr>
          <w:color w:val="FF0000"/>
        </w:rPr>
        <w:t>Fig</w:t>
      </w:r>
      <w:r w:rsidR="00996006" w:rsidRPr="001C4BD1">
        <w:rPr>
          <w:color w:val="FF0000"/>
        </w:rPr>
        <w:t>ure</w:t>
      </w:r>
      <w:r w:rsidRPr="001C4BD1">
        <w:rPr>
          <w:color w:val="FF0000"/>
        </w:rPr>
        <w:t xml:space="preserve"> 5A</w:t>
      </w:r>
      <w:r w:rsidRPr="001C4BD1">
        <w:rPr>
          <w:color w:val="000000"/>
        </w:rPr>
        <w:t xml:space="preserve">) (AUCROC = 0.68).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157" w:author="Microsoft Office User" w:date="2022-02-08T00:44:00Z">
        <w:r w:rsidR="004421C7">
          <w:rPr>
            <w:color w:val="000000"/>
          </w:rPr>
          <w:t>cross-validation</w:t>
        </w:r>
      </w:ins>
      <w:del w:id="158" w:author="Microsoft Office User" w:date="2022-02-08T00:44:00Z">
        <w:r w:rsidRPr="001C4BD1" w:rsidDel="004421C7">
          <w:rPr>
            <w:color w:val="000000"/>
          </w:rPr>
          <w:delText>cross validation</w:delText>
        </w:r>
      </w:del>
      <w:r w:rsidRPr="001C4BD1">
        <w:rPr>
          <w:color w:val="000000"/>
        </w:rPr>
        <w:t>. It was shown that the AUCROC of predicting the test cohort was 0.69 ± 0.04 showing low variability in predictive capabilities.</w:t>
      </w:r>
    </w:p>
    <w:p w14:paraId="34C613A6" w14:textId="77777777" w:rsidR="004421C7" w:rsidRDefault="00A3654C" w:rsidP="00A3654C">
      <w:pPr>
        <w:rPr>
          <w:ins w:id="159" w:author="Microsoft Office User" w:date="2022-02-08T00:45:00Z"/>
        </w:rPr>
      </w:pPr>
      <w:r w:rsidRPr="001C4BD1">
        <w:t>The interpretable machine learning framework, SHAP</w:t>
      </w:r>
      <w:r w:rsidR="000F577E" w:rsidRPr="001C4BD1">
        <w:t xml:space="preserve"> (SHapley Additive exPlanations)</w:t>
      </w:r>
      <w:r w:rsidRPr="001C4BD1">
        <w:t xml:space="preserve">, was used to identify </w:t>
      </w:r>
      <w:ins w:id="160" w:author="Microsoft Office User" w:date="2022-02-08T00:44:00Z">
        <w:r w:rsidR="004421C7">
          <w:t>disease-specific</w:t>
        </w:r>
      </w:ins>
      <w:del w:id="161"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2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EndPr/>
        <w:sdtContent>
          <w:r w:rsidR="003400E0" w:rsidRPr="001C4BD1">
            <w:rPr>
              <w:color w:val="000000"/>
            </w:rPr>
            <w:t>[46]</w:t>
          </w:r>
        </w:sdtContent>
      </w:sdt>
      <w:r w:rsidRPr="001C4BD1">
        <w:rPr>
          <w:i/>
          <w:iCs/>
        </w:rPr>
        <w:t>.</w:t>
      </w:r>
      <w:r w:rsidRPr="001C4BD1">
        <w:t xml:space="preserve"> </w:t>
      </w:r>
      <w:r w:rsidR="004D6DE3" w:rsidRPr="001C4BD1">
        <w:t>SHAP is a state-of-the-art framework for understanding ‘black-box’ classifiers.</w:t>
      </w:r>
      <w:r w:rsidR="00221EC9" w:rsidRPr="001C4BD1">
        <w:t xml:space="preserve"> </w:t>
      </w:r>
      <w:r w:rsidRPr="001C4BD1">
        <w:t xml:space="preserve">The disease classification models </w:t>
      </w:r>
      <w:ins w:id="162" w:author="Microsoft Office User" w:date="2022-02-08T00:44:00Z">
        <w:r w:rsidR="004421C7">
          <w:t>reproduced</w:t>
        </w:r>
      </w:ins>
      <w:del w:id="163" w:author="Microsoft Office User" w:date="2022-02-08T00:44:00Z">
        <w:r w:rsidRPr="001C4BD1" w:rsidDel="004421C7">
          <w:delText>were able to reproduce</w:delText>
        </w:r>
      </w:del>
      <w:r w:rsidR="005718F9" w:rsidRPr="001C4BD1">
        <w:t xml:space="preserve"> the</w:t>
      </w:r>
      <w:r w:rsidRPr="001C4BD1">
        <w:t xml:space="preserve"> importance of metagenomic species as biomarkers for several diseases in the HGMA. As with the effect size </w:t>
      </w:r>
      <w:r w:rsidR="005718F9" w:rsidRPr="001C4BD1">
        <w:t xml:space="preserve">calculation </w:t>
      </w:r>
      <w:r w:rsidRPr="001C4BD1">
        <w:t xml:space="preserve">for biomarker identification, the number of shared species deemed </w:t>
      </w:r>
      <w:ins w:id="164" w:author="Microsoft Office User" w:date="2022-02-08T00:44:00Z">
        <w:r w:rsidR="004421C7">
          <w:t>necessary</w:t>
        </w:r>
      </w:ins>
      <w:del w:id="165" w:author="Microsoft Office User" w:date="2022-02-08T00:44:00Z">
        <w:r w:rsidRPr="001C4BD1" w:rsidDel="004421C7">
          <w:delText>important</w:delText>
        </w:r>
      </w:del>
      <w:r w:rsidRPr="001C4BD1">
        <w:t xml:space="preserve"> for disease prediction between diseases was low. Of note, an increase in abundance of the commensal oral bacteria </w:t>
      </w:r>
      <w:r w:rsidRPr="001C4BD1">
        <w:rPr>
          <w:i/>
          <w:iCs/>
        </w:rPr>
        <w:t>Haemophilus parainfluenzae,</w:t>
      </w:r>
      <w:r w:rsidRPr="001C4BD1">
        <w:t xml:space="preserve"> </w:t>
      </w:r>
      <w:r w:rsidR="0092046A" w:rsidRPr="001C4BD1">
        <w:rPr>
          <w:i/>
          <w:iCs/>
        </w:rPr>
        <w:t xml:space="preserve">V. </w:t>
      </w:r>
      <w:r w:rsidRPr="001C4BD1">
        <w:rPr>
          <w:i/>
          <w:iCs/>
        </w:rPr>
        <w:t>dispar</w:t>
      </w:r>
      <w:r w:rsidRPr="001C4BD1">
        <w:t xml:space="preserve">, </w:t>
      </w:r>
      <w:r w:rsidR="0092046A" w:rsidRPr="001C4BD1">
        <w:rPr>
          <w:i/>
          <w:iCs/>
        </w:rPr>
        <w:t xml:space="preserve">V. </w:t>
      </w:r>
      <w:r w:rsidRPr="001C4BD1">
        <w:rPr>
          <w:i/>
          <w:iCs/>
        </w:rPr>
        <w:t>atypica</w:t>
      </w:r>
      <w:r w:rsidRPr="001C4BD1">
        <w:t xml:space="preserve">, and </w:t>
      </w:r>
      <w:r w:rsidR="0092046A" w:rsidRPr="001C4BD1">
        <w:rPr>
          <w:i/>
          <w:iCs/>
        </w:rPr>
        <w:t xml:space="preserve">V. </w:t>
      </w:r>
      <w:r w:rsidRPr="001C4BD1">
        <w:rPr>
          <w:i/>
          <w:iCs/>
        </w:rPr>
        <w:t>parvula</w:t>
      </w:r>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10iLCJtYW51YWxPdmVycmlkZVRleHQiOiIifX0="/>
          <w:id w:val="1808428462"/>
          <w:placeholder>
            <w:docPart w:val="33E1446526DC6C4190652D64655E7D8E"/>
          </w:placeholder>
        </w:sdtPr>
        <w:sdtEndPr/>
        <w:sdtContent>
          <w:r w:rsidR="003400E0" w:rsidRPr="001C4BD1">
            <w:rPr>
              <w:color w:val="000000"/>
            </w:rPr>
            <w:t>[47]</w:t>
          </w:r>
        </w:sdtContent>
      </w:sdt>
      <w:r w:rsidRPr="001C4BD1">
        <w:rPr>
          <w:color w:val="000000"/>
        </w:rPr>
        <w:t>,</w:t>
      </w:r>
      <w:r w:rsidRPr="001C4BD1">
        <w:t xml:space="preserve"> and were found to be enriched in multiple cohorts regardless of region (</w:t>
      </w:r>
      <w:r w:rsidRPr="001C4BD1">
        <w:rPr>
          <w:color w:val="FF0000"/>
        </w:rPr>
        <w:t>Fig. 2</w:t>
      </w:r>
      <w:r w:rsidRPr="001C4BD1">
        <w:t xml:space="preserve">). In the NAFLD model, an increase in </w:t>
      </w:r>
      <w:ins w:id="166" w:author="Microsoft Office User" w:date="2022-02-08T00:44:00Z">
        <w:r w:rsidR="004421C7">
          <w:t xml:space="preserve">the </w:t>
        </w:r>
      </w:ins>
      <w:r w:rsidRPr="001C4BD1">
        <w:t xml:space="preserve">abundance of </w:t>
      </w:r>
      <w:r w:rsidR="00EE4AA2" w:rsidRPr="001C4BD1">
        <w:rPr>
          <w:i/>
          <w:iCs/>
        </w:rPr>
        <w:t xml:space="preserve">S. </w:t>
      </w:r>
      <w:r w:rsidRPr="001C4BD1">
        <w:rPr>
          <w:i/>
          <w:iCs/>
        </w:rPr>
        <w:t>parasanguinis</w:t>
      </w:r>
      <w:r w:rsidRPr="001C4BD1">
        <w:t xml:space="preserve"> was the most important factor for </w:t>
      </w:r>
      <w:ins w:id="167" w:author="Microsoft Office User" w:date="2022-02-08T00:45:00Z">
        <w:r w:rsidR="004421C7">
          <w:t>predicting</w:t>
        </w:r>
      </w:ins>
      <w:del w:id="168"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hdIiwibWFudWFsT3ZlcnJpZGVUZXh0IjoiIn19"/>
          <w:id w:val="-123458633"/>
          <w:placeholder>
            <w:docPart w:val="33E1446526DC6C4190652D64655E7D8E"/>
          </w:placeholder>
        </w:sdtPr>
        <w:sdtEndPr/>
        <w:sdtContent>
          <w:r w:rsidR="003400E0" w:rsidRPr="001C4BD1">
            <w:rPr>
              <w:color w:val="000000"/>
            </w:rPr>
            <w:t>[48]</w:t>
          </w:r>
        </w:sdtContent>
      </w:sdt>
      <w:r w:rsidRPr="001C4BD1">
        <w:t xml:space="preserve">. In the </w:t>
      </w:r>
      <w:r w:rsidRPr="001C4BD1">
        <w:lastRenderedPageBreak/>
        <w:t xml:space="preserve">prediction of VKH, enrichment </w:t>
      </w:r>
      <w:r w:rsidRPr="001C4BD1">
        <w:rPr>
          <w:i/>
          <w:iCs/>
        </w:rPr>
        <w:t xml:space="preserve">Eubacteria eligens </w:t>
      </w:r>
      <w:r w:rsidRPr="001C4BD1">
        <w:t xml:space="preserve">and </w:t>
      </w:r>
      <w:r w:rsidRPr="001C4BD1">
        <w:rPr>
          <w:i/>
          <w:iCs/>
        </w:rPr>
        <w:t xml:space="preserve">Paraprevotella clara </w:t>
      </w:r>
      <w:r w:rsidRPr="001C4BD1">
        <w:t xml:space="preserve">also demonstrated high feature importance for </w:t>
      </w:r>
      <w:ins w:id="169" w:author="Microsoft Office User" w:date="2022-02-08T00:45:00Z">
        <w:r w:rsidR="004421C7">
          <w:t>predicting</w:t>
        </w:r>
      </w:ins>
      <w:del w:id="170" w:author="Microsoft Office User" w:date="2022-02-08T00:45:00Z">
        <w:r w:rsidRPr="001C4BD1" w:rsidDel="004421C7">
          <w:delText>the prediction of</w:delText>
        </w:r>
      </w:del>
      <w:r w:rsidRPr="001C4BD1">
        <w:t xml:space="preserve"> the disease; </w:t>
      </w:r>
      <w:r w:rsidR="00124969" w:rsidRPr="001C4BD1">
        <w:t xml:space="preserve">their </w:t>
      </w:r>
      <w:r w:rsidRPr="001C4BD1">
        <w:t xml:space="preserve">enrichment in disease was also found previously </w:t>
      </w:r>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V0iLCJtYW51YWxPdmVycmlkZVRleHQiOiIifX0="/>
          <w:id w:val="1489985302"/>
          <w:placeholder>
            <w:docPart w:val="B4F26456FFE8A54D9A1F612924F2DE15"/>
          </w:placeholder>
        </w:sdtPr>
        <w:sdtEndPr/>
        <w:sdtContent>
          <w:r w:rsidR="003400E0" w:rsidRPr="001C4BD1">
            <w:rPr>
              <w:color w:val="000000"/>
            </w:rPr>
            <w:t>[49]</w:t>
          </w:r>
        </w:sdtContent>
      </w:sdt>
      <w:r w:rsidRPr="001C4BD1">
        <w:rPr>
          <w:color w:val="000000"/>
        </w:rPr>
        <w:t>.</w:t>
      </w:r>
      <w:r w:rsidRPr="001C4BD1">
        <w:t xml:space="preserve"> </w:t>
      </w:r>
    </w:p>
    <w:p w14:paraId="0424A9FB" w14:textId="579E58A0" w:rsidR="00A3654C" w:rsidRPr="001C4BD1" w:rsidRDefault="00A3654C" w:rsidP="00A3654C">
      <w:pPr>
        <w:rPr>
          <w:bCs w:val="0"/>
        </w:rPr>
      </w:pPr>
      <w:r w:rsidRPr="001C4BD1">
        <w:t>Interestingly, in the highest Z-score adjusted SHAP scoring species for the CRC predictive model, there were several absent biomarkers found previously to be important in CRC diagnosis being absent</w:t>
      </w:r>
      <w:ins w:id="171" w:author="Microsoft Office User" w:date="2022-02-08T00:45:00Z">
        <w:r w:rsidR="004421C7">
          <w:t>,</w:t>
        </w:r>
      </w:ins>
      <w:r w:rsidRPr="001C4BD1">
        <w:t xml:space="preserve"> including </w:t>
      </w:r>
      <w:r w:rsidRPr="001C4BD1">
        <w:rPr>
          <w:i/>
          <w:iCs/>
        </w:rPr>
        <w:t>F. nucleatum</w:t>
      </w:r>
      <w:r w:rsidRPr="001C4BD1">
        <w:t xml:space="preserve">. However, </w:t>
      </w:r>
      <w:ins w:id="172" w:author="Microsoft Office User" w:date="2022-02-08T00:45:00Z">
        <w:r w:rsidR="004421C7">
          <w:t xml:space="preserve">the </w:t>
        </w:r>
      </w:ins>
      <w:r w:rsidRPr="001C4BD1">
        <w:t xml:space="preserve">presence of </w:t>
      </w:r>
      <w:r w:rsidRPr="001C4BD1">
        <w:rPr>
          <w:i/>
          <w:iCs/>
        </w:rPr>
        <w:t>Ruminococcus torques</w:t>
      </w:r>
      <w:r w:rsidRPr="001C4BD1">
        <w:t xml:space="preserve"> was the </w:t>
      </w:r>
      <w:ins w:id="173" w:author="Microsoft Office User" w:date="2022-02-08T00:45:00Z">
        <w:r w:rsidR="004421C7">
          <w:t>most significant</w:t>
        </w:r>
      </w:ins>
      <w:del w:id="174" w:author="Microsoft Office User" w:date="2022-02-08T00:45:00Z">
        <w:r w:rsidRPr="001C4BD1" w:rsidDel="004421C7">
          <w:delText>greatest</w:delText>
        </w:r>
      </w:del>
      <w:r w:rsidRPr="001C4BD1">
        <w:t xml:space="preserve"> contributing factor to 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Uw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sdtContent>
          <w:r w:rsidR="003400E0" w:rsidRPr="001C4BD1">
            <w:rPr>
              <w:color w:val="000000"/>
            </w:rPr>
            <w:t>[50]</w:t>
          </w:r>
        </w:sdtContent>
      </w:sdt>
      <w:r w:rsidRPr="001C4BD1">
        <w:rPr>
          <w:color w:val="000000"/>
        </w:rPr>
        <w:t>.</w:t>
      </w:r>
      <w:r w:rsidRPr="001C4BD1">
        <w:t xml:space="preserve"> Models for </w:t>
      </w:r>
      <w:ins w:id="175" w:author="Microsoft Office User" w:date="2022-02-08T00:46:00Z">
        <w:r w:rsidR="004421C7">
          <w:t>predicting</w:t>
        </w:r>
      </w:ins>
      <w:del w:id="176" w:author="Microsoft Office User" w:date="2022-02-08T00:46:00Z">
        <w:r w:rsidRPr="001C4BD1" w:rsidDel="004421C7">
          <w:delText>the prediction of</w:delText>
        </w:r>
      </w:del>
      <w:r w:rsidRPr="001C4BD1">
        <w:t xml:space="preserve"> CRC and adenoma had similar profiles of species important for their predictions. </w:t>
      </w:r>
      <w:ins w:id="177" w:author="Microsoft Office User" w:date="2022-02-08T00:46:00Z">
        <w:r w:rsidR="004421C7">
          <w:t>Discrimination</w:t>
        </w:r>
      </w:ins>
      <w:del w:id="178" w:author="Microsoft Office User" w:date="2022-02-08T00:46:00Z">
        <w:r w:rsidRPr="001C4BD1" w:rsidDel="004421C7">
          <w:delText>A discrimination</w:delText>
        </w:r>
      </w:del>
      <w:r w:rsidRPr="001C4BD1">
        <w:t xml:space="preserve"> of this difference has been investigated in more detail previously </w:t>
      </w:r>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xXSIsIm1hbnVhbE92ZXJyaWRlVGV4dCI6IiJ9fQ=="/>
          <w:id w:val="399263681"/>
          <w:placeholder>
            <w:docPart w:val="33E1446526DC6C4190652D64655E7D8E"/>
          </w:placeholder>
        </w:sdtPr>
        <w:sdtEndPr/>
        <w:sdtContent>
          <w:r w:rsidR="003400E0" w:rsidRPr="001C4BD1">
            <w:rPr>
              <w:color w:val="000000"/>
            </w:rPr>
            <w:t>[51]</w:t>
          </w:r>
        </w:sdtContent>
      </w:sdt>
      <w:r w:rsidRPr="001C4BD1">
        <w:rPr>
          <w:color w:val="000000"/>
        </w:rPr>
        <w:t xml:space="preserve">. Additionally, there were </w:t>
      </w:r>
      <w:ins w:id="179" w:author="Microsoft Office User" w:date="2022-02-08T00:46:00Z">
        <w:r w:rsidR="004421C7">
          <w:rPr>
            <w:color w:val="000000"/>
          </w:rPr>
          <w:t>several</w:t>
        </w:r>
      </w:ins>
      <w:del w:id="180" w:author="Microsoft Office User" w:date="2022-02-08T00:46:00Z">
        <w:r w:rsidR="005718F9" w:rsidRPr="001C4BD1" w:rsidDel="004421C7">
          <w:rPr>
            <w:color w:val="000000"/>
          </w:rPr>
          <w:delText>a number of</w:delText>
        </w:r>
      </w:del>
      <w:r w:rsidR="005718F9" w:rsidRPr="001C4BD1">
        <w:rPr>
          <w:color w:val="000000"/>
        </w:rPr>
        <w:t xml:space="preserve"> </w:t>
      </w:r>
      <w:r w:rsidRPr="001C4BD1">
        <w:rPr>
          <w:color w:val="000000"/>
        </w:rPr>
        <w:t xml:space="preserve">shared </w:t>
      </w:r>
      <w:r w:rsidR="00B52A25" w:rsidRPr="001C4BD1">
        <w:rPr>
          <w:color w:val="000000"/>
        </w:rPr>
        <w:t xml:space="preserve">disease predictive </w:t>
      </w:r>
      <w:r w:rsidRPr="001C4BD1">
        <w:rPr>
          <w:color w:val="000000"/>
        </w:rPr>
        <w:t xml:space="preserve">species, such as </w:t>
      </w:r>
      <w:r w:rsidRPr="001C4BD1">
        <w:rPr>
          <w:i/>
          <w:iCs/>
          <w:color w:val="000000"/>
        </w:rPr>
        <w:t>Acidaminococcus intestini</w:t>
      </w:r>
      <w:r w:rsidRPr="001C4BD1">
        <w:rPr>
          <w:color w:val="000000"/>
        </w:rPr>
        <w:t xml:space="preserve"> and </w:t>
      </w:r>
      <w:r w:rsidRPr="001C4BD1">
        <w:rPr>
          <w:i/>
          <w:iCs/>
          <w:color w:val="000000"/>
        </w:rPr>
        <w:t>Faecalibacterium prausnitzii</w:t>
      </w:r>
      <w:r w:rsidR="005718F9" w:rsidRPr="001C4BD1">
        <w:rPr>
          <w:i/>
          <w:iCs/>
          <w:color w:val="000000"/>
        </w:rPr>
        <w:t>,</w:t>
      </w:r>
      <w:r w:rsidRPr="001C4BD1">
        <w:rPr>
          <w:color w:val="000000"/>
        </w:rPr>
        <w:t xml:space="preserve"> with their presence and absence characteri</w:t>
      </w:r>
      <w:r w:rsidR="00124969" w:rsidRPr="001C4BD1">
        <w:rPr>
          <w:color w:val="000000"/>
        </w:rPr>
        <w:t>z</w:t>
      </w:r>
      <w:r w:rsidRPr="001C4BD1">
        <w:rPr>
          <w:color w:val="000000"/>
        </w:rPr>
        <w:t>ing a general dysbiotic state</w:t>
      </w:r>
      <w:ins w:id="181" w:author="Microsoft Office User" w:date="2022-02-08T00:46:00Z">
        <w:r w:rsidR="004421C7">
          <w:rPr>
            <w:color w:val="000000"/>
          </w:rPr>
          <w:t>,</w:t>
        </w:r>
      </w:ins>
      <w:r w:rsidRPr="001C4BD1">
        <w:rPr>
          <w:color w:val="000000"/>
        </w:rPr>
        <w:t xml:space="preserve"> respectively.</w:t>
      </w:r>
    </w:p>
    <w:p w14:paraId="3BEEEA9E" w14:textId="6DD613F2" w:rsidR="003C1C32" w:rsidRPr="003162B1" w:rsidRDefault="0C22591A" w:rsidP="00C63252">
      <w:pPr>
        <w:pStyle w:val="Titre1"/>
        <w:numPr>
          <w:ilvl w:val="0"/>
          <w:numId w:val="0"/>
        </w:numPr>
        <w:ind w:left="357" w:hanging="357"/>
      </w:pPr>
      <w:r w:rsidRPr="003162B1">
        <w:t>Discussion</w:t>
      </w:r>
    </w:p>
    <w:p w14:paraId="1ADEC17E" w14:textId="38406F98" w:rsidR="00B429E3" w:rsidRPr="001C4BD1" w:rsidRDefault="00203A14" w:rsidP="00B74686">
      <w:r w:rsidRPr="001C4BD1">
        <w:t xml:space="preserve">One of the most </w:t>
      </w:r>
      <w:ins w:id="182" w:author="Microsoft Office User" w:date="2022-02-08T00:46:00Z">
        <w:r w:rsidR="004421C7">
          <w:t>urgent</w:t>
        </w:r>
      </w:ins>
      <w:del w:id="183"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184" w:author="Microsoft Office User" w:date="2022-02-08T01:09:00Z">
        <w:r w:rsidR="00574411" w:rsidRPr="001C4BD1" w:rsidDel="00441782">
          <w:delText>analyzing</w:delText>
        </w:r>
      </w:del>
      <w:ins w:id="185" w:author="Microsoft Office User" w:date="2022-02-08T01:09:00Z">
        <w:r w:rsidR="00441782" w:rsidRPr="001C4BD1">
          <w:t>analysing</w:t>
        </w:r>
      </w:ins>
      <w:r w:rsidR="00574411" w:rsidRPr="001C4BD1">
        <w:t xml:space="preserve"> data for a wide range of different studies. </w:t>
      </w:r>
      <w:ins w:id="186" w:author="Microsoft Office User" w:date="2022-02-08T00:46:00Z">
        <w:r w:rsidR="004421C7">
          <w:t>We</w:t>
        </w:r>
      </w:ins>
      <w:del w:id="187" w:author="Microsoft Office User" w:date="2022-02-08T00:46:00Z">
        <w:r w:rsidR="00574411" w:rsidRPr="001C4BD1" w:rsidDel="004421C7">
          <w:delText>Here, w</w:delText>
        </w:r>
        <w:r w:rsidR="0027317D" w:rsidRPr="001C4BD1" w:rsidDel="004421C7">
          <w:delText>e</w:delText>
        </w:r>
      </w:del>
      <w:r w:rsidR="004C6B87" w:rsidRPr="001C4BD1">
        <w:t xml:space="preserve"> </w:t>
      </w:r>
      <w:del w:id="188"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189" w:name="_Hlk34215145"/>
      <w:r w:rsidR="0027317D" w:rsidRPr="001C4BD1">
        <w:t>(http://microbiomeatlas.</w:t>
      </w:r>
      <w:r w:rsidR="00557855" w:rsidRPr="001C4BD1">
        <w:t>org</w:t>
      </w:r>
      <w:r w:rsidR="00E403DA" w:rsidRPr="001C4BD1">
        <w:t>)</w:t>
      </w:r>
      <w:bookmarkEnd w:id="189"/>
      <w:r w:rsidR="00E403DA" w:rsidRPr="001C4BD1">
        <w:t xml:space="preserve">. </w:t>
      </w:r>
      <w:r w:rsidR="00AC6C0F" w:rsidRPr="001C4BD1">
        <w:t xml:space="preserve">This tool allows for </w:t>
      </w:r>
      <w:ins w:id="190" w:author="Microsoft Office User" w:date="2022-02-08T00:47:00Z">
        <w:r w:rsidR="004421C7">
          <w:t>integrating</w:t>
        </w:r>
      </w:ins>
      <w:del w:id="191"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phylogenetically. </w:t>
      </w:r>
      <w:r w:rsidR="00DB2C7A" w:rsidRPr="001C4BD1">
        <w:t xml:space="preserve">We demonstrated that </w:t>
      </w:r>
      <w:ins w:id="192"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 xml:space="preserve">also found that some </w:t>
      </w:r>
      <w:r w:rsidR="00DB2C7A" w:rsidRPr="001C4BD1">
        <w:lastRenderedPageBreak/>
        <w:t>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193" w:author="Microsoft Office User" w:date="2022-02-08T00:47:00Z">
        <w:r w:rsidR="004421C7">
          <w:t>. A</w:t>
        </w:r>
      </w:ins>
      <w:del w:id="194"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in predicting those diseases using a random forest classification model</w:t>
      </w:r>
      <w:r w:rsidR="00B429E3" w:rsidRPr="001C4BD1">
        <w:t>.</w:t>
      </w:r>
    </w:p>
    <w:p w14:paraId="45CA8685" w14:textId="30B1FEE0" w:rsidR="002C0DA5" w:rsidRPr="001C4BD1" w:rsidRDefault="004C251B" w:rsidP="00B74686">
      <w:pPr>
        <w:rPr>
          <w:b/>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r w:rsidR="003400E0" w:rsidRPr="001C4BD1">
            <w:rPr>
              <w:color w:val="000000"/>
            </w:rPr>
            <w:t>6]</w:t>
          </w:r>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195" w:author="Microsoft Office User" w:date="2022-02-08T00:48:00Z">
        <w:r w:rsidR="00502166" w:rsidRPr="001C4BD1" w:rsidDel="004421C7">
          <w:delText xml:space="preserve">the </w:delText>
        </w:r>
      </w:del>
      <w:ins w:id="196" w:author="Microsoft Office User" w:date="2022-02-08T00:48:00Z">
        <w:r w:rsidR="004421C7">
          <w:t>patient</w:t>
        </w:r>
        <w:r w:rsidR="004421C7" w:rsidRPr="001C4BD1">
          <w:t xml:space="preserve"> </w:t>
        </w:r>
      </w:ins>
      <w:r w:rsidR="00502166" w:rsidRPr="001C4BD1">
        <w:t xml:space="preserve">stratification </w:t>
      </w:r>
      <w:del w:id="197" w:author="Microsoft Office User" w:date="2022-02-08T00:48:00Z">
        <w:r w:rsidR="00502166" w:rsidRPr="001C4BD1" w:rsidDel="004421C7">
          <w:delText xml:space="preserve">of patients </w:delText>
        </w:r>
      </w:del>
      <w:r w:rsidR="00502166" w:rsidRPr="001C4BD1">
        <w:t xml:space="preserve">or </w:t>
      </w:r>
      <w:del w:id="198" w:author="Microsoft Office User" w:date="2022-02-08T00:48:00Z">
        <w:r w:rsidR="004C6B87" w:rsidRPr="001C4BD1" w:rsidDel="004421C7">
          <w:delText xml:space="preserve">for </w:delText>
        </w:r>
      </w:del>
      <w:r w:rsidR="00502166" w:rsidRPr="001C4BD1">
        <w:t>designing intervention studies</w:t>
      </w:r>
      <w:r w:rsidR="002B785F" w:rsidRPr="001C4BD1">
        <w:t>.</w:t>
      </w:r>
      <w:r w:rsidRPr="001C4BD1">
        <w:t xml:space="preserve"> </w:t>
      </w:r>
      <w:commentRangeStart w:id="199"/>
      <w:r w:rsidRPr="001C4BD1">
        <w:t>Beyond previous observations, our function-based analysis indicates</w:t>
      </w:r>
      <w:r w:rsidR="00D478A6" w:rsidRPr="001C4BD1">
        <w:t xml:space="preserve"> </w:t>
      </w:r>
      <w:r w:rsidR="00E403DA" w:rsidRPr="001C4BD1">
        <w:t xml:space="preserve">that the </w:t>
      </w:r>
      <w:r w:rsidR="00BE0320" w:rsidRPr="001C4BD1">
        <w:rPr>
          <w:color w:val="1D1C1D"/>
          <w:shd w:val="clear" w:color="auto" w:fill="FFFFFF"/>
        </w:rPr>
        <w:t xml:space="preserve">western-enriched bacteria </w:t>
      </w:r>
      <w:r w:rsidR="00502166" w:rsidRPr="001C4BD1">
        <w:rPr>
          <w:color w:val="1D1C1D"/>
          <w:shd w:val="clear" w:color="auto" w:fill="FFFFFF"/>
        </w:rPr>
        <w:t xml:space="preserve">might </w:t>
      </w:r>
      <w:r w:rsidR="00BE0320" w:rsidRPr="001C4BD1">
        <w:rPr>
          <w:color w:val="1D1C1D"/>
          <w:shd w:val="clear" w:color="auto" w:fill="FFFFFF"/>
        </w:rPr>
        <w:t xml:space="preserve">dominate the </w:t>
      </w:r>
      <w:r w:rsidRPr="001C4BD1">
        <w:rPr>
          <w:color w:val="1D1C1D"/>
          <w:shd w:val="clear" w:color="auto" w:fill="FFFFFF"/>
        </w:rPr>
        <w:t xml:space="preserve">gut </w:t>
      </w:r>
      <w:r w:rsidR="00BE0320" w:rsidRPr="001C4BD1">
        <w:rPr>
          <w:color w:val="1D1C1D"/>
          <w:shd w:val="clear" w:color="auto" w:fill="FFFFFF"/>
        </w:rPr>
        <w:t>microbial community</w:t>
      </w:r>
      <w:r w:rsidR="00117AED" w:rsidRPr="001C4BD1">
        <w:rPr>
          <w:color w:val="1D1C1D"/>
          <w:shd w:val="clear" w:color="auto" w:fill="FFFFFF"/>
        </w:rPr>
        <w:t>,</w:t>
      </w:r>
      <w:r w:rsidR="00BE0320" w:rsidRPr="001C4BD1">
        <w:rPr>
          <w:color w:val="1D1C1D"/>
          <w:shd w:val="clear" w:color="auto" w:fill="FFFFFF"/>
        </w:rPr>
        <w:t xml:space="preserve"> with the </w:t>
      </w:r>
      <w:r w:rsidR="00117AED" w:rsidRPr="001C4BD1">
        <w:rPr>
          <w:color w:val="1D1C1D"/>
          <w:shd w:val="clear" w:color="auto" w:fill="FFFFFF"/>
        </w:rPr>
        <w:t xml:space="preserve">associated </w:t>
      </w:r>
      <w:r w:rsidR="00D73517" w:rsidRPr="001C4BD1">
        <w:rPr>
          <w:color w:val="1D1C1D"/>
        </w:rPr>
        <w:t>production</w:t>
      </w:r>
      <w:r w:rsidR="00BE0320" w:rsidRPr="001C4BD1">
        <w:rPr>
          <w:color w:val="1D1C1D"/>
          <w:shd w:val="clear" w:color="auto" w:fill="FFFFFF"/>
        </w:rPr>
        <w:t xml:space="preserve"> of antimicrobial peptides and homoserine lactone</w:t>
      </w:r>
      <w:r w:rsidR="00D73517" w:rsidRPr="001C4BD1">
        <w:rPr>
          <w:color w:val="1D1C1D"/>
        </w:rPr>
        <w:t>,</w:t>
      </w:r>
      <w:r w:rsidR="00BE0320" w:rsidRPr="001C4BD1">
        <w:rPr>
          <w:color w:val="1D1C1D"/>
          <w:shd w:val="clear" w:color="auto" w:fill="FFFFFF"/>
        </w:rPr>
        <w:t xml:space="preserve"> </w:t>
      </w:r>
      <w:r w:rsidR="00117AED" w:rsidRPr="001C4BD1">
        <w:rPr>
          <w:color w:val="1D1C1D"/>
          <w:shd w:val="clear" w:color="auto" w:fill="FFFFFF"/>
        </w:rPr>
        <w:t xml:space="preserve">thus potentially </w:t>
      </w:r>
      <w:r w:rsidR="00502166" w:rsidRPr="001C4BD1">
        <w:rPr>
          <w:color w:val="1D1C1D"/>
          <w:shd w:val="clear" w:color="auto" w:fill="FFFFFF"/>
        </w:rPr>
        <w:t>inhibit</w:t>
      </w:r>
      <w:r w:rsidR="00117AED" w:rsidRPr="001C4BD1">
        <w:rPr>
          <w:color w:val="1D1C1D"/>
          <w:shd w:val="clear" w:color="auto" w:fill="FFFFFF"/>
        </w:rPr>
        <w:t>ing</w:t>
      </w:r>
      <w:r w:rsidR="00502166" w:rsidRPr="001C4BD1">
        <w:rPr>
          <w:color w:val="1D1C1D"/>
          <w:shd w:val="clear" w:color="auto" w:fill="FFFFFF"/>
        </w:rPr>
        <w:t xml:space="preserve"> </w:t>
      </w:r>
      <w:r w:rsidR="00981BF8" w:rsidRPr="001C4BD1">
        <w:rPr>
          <w:color w:val="1D1C1D"/>
          <w:shd w:val="clear" w:color="auto" w:fill="FFFFFF"/>
        </w:rPr>
        <w:t>their competitors</w:t>
      </w:r>
      <w:r w:rsidR="00BE0320" w:rsidRPr="001C4BD1">
        <w:rPr>
          <w:color w:val="1D1C1D"/>
          <w:shd w:val="clear" w:color="auto" w:fill="FFFFFF"/>
        </w:rPr>
        <w:t>.</w:t>
      </w:r>
      <w:commentRangeEnd w:id="199"/>
      <w:r w:rsidR="003A25ED">
        <w:rPr>
          <w:rStyle w:val="Marquedecommentaire"/>
          <w:rFonts w:eastAsiaTheme="minorEastAsia"/>
          <w:lang w:val="en-US" w:eastAsia="ko-KR"/>
        </w:rPr>
        <w:commentReference w:id="199"/>
      </w:r>
    </w:p>
    <w:p w14:paraId="0BE2E622" w14:textId="3B86C7E4"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200"/>
      <w:r w:rsidRPr="001C4BD1">
        <w:t>high species enrichment</w:t>
      </w:r>
      <w:commentRangeEnd w:id="200"/>
      <w:r w:rsidR="0038313A">
        <w:rPr>
          <w:rStyle w:val="Marquedecommentaire"/>
          <w:rFonts w:eastAsiaTheme="minorEastAsia"/>
          <w:lang w:val="en-US" w:eastAsia="ko-KR"/>
        </w:rPr>
        <w:commentReference w:id="200"/>
      </w:r>
      <w:ins w:id="201"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l0sIFs1M10iLCJtYW51YWxPdmVycmlkZVRleHQiOiIifX0="/>
          <w:id w:val="1690283333"/>
          <w:placeholder>
            <w:docPart w:val="DefaultPlaceholder_-1854013440"/>
          </w:placeholder>
        </w:sdtPr>
        <w:sdtEndPr/>
        <w:sdtContent>
          <w:r w:rsidR="003400E0" w:rsidRPr="001C4BD1">
            <w:rPr>
              <w:color w:val="000000"/>
            </w:rPr>
            <w:t>[52], [53]</w:t>
          </w:r>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F3igJNbNTZdIiwibWFudWFsT3ZlcnJpZGVUZXh0IjoiIn19"/>
          <w:id w:val="650366457"/>
          <w:placeholder>
            <w:docPart w:val="DefaultPlaceholder_-1854013440"/>
          </w:placeholder>
        </w:sdtPr>
        <w:sdtEndPr/>
        <w:sdtContent>
          <w:r w:rsidR="003400E0" w:rsidRPr="001C4BD1">
            <w:rPr>
              <w:color w:val="000000"/>
            </w:rPr>
            <w:t>[54]–[56]</w:t>
          </w:r>
        </w:sdtContent>
      </w:sdt>
      <w:r w:rsidRPr="001C4BD1">
        <w:t>).</w:t>
      </w:r>
    </w:p>
    <w:p w14:paraId="24428A0A" w14:textId="55A41D4E" w:rsidR="00AC6C0F" w:rsidRPr="001C4BD1" w:rsidRDefault="59AC96BE" w:rsidP="00B74686">
      <w:r w:rsidRPr="001C4BD1">
        <w:t>The loss of species actively contributing to maintain</w:t>
      </w:r>
      <w:ins w:id="202"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203"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10iLCJtYW51YWxPdmVycmlkZVRleHQiOiIifX0="/>
          <w:id w:val="1410107429"/>
          <w:placeholder>
            <w:docPart w:val="DefaultPlaceholder_-1854013440"/>
          </w:placeholder>
        </w:sdtPr>
        <w:sdtEndPr/>
        <w:sdtContent>
          <w:r w:rsidR="003400E0" w:rsidRPr="001C4BD1">
            <w:rPr>
              <w:color w:val="000000"/>
            </w:rPr>
            <w:t>[57]</w:t>
          </w:r>
        </w:sdtContent>
      </w:sdt>
      <w:r w:rsidRPr="001C4BD1">
        <w:t xml:space="preserve">. Conversely, some </w:t>
      </w:r>
      <w:del w:id="204"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205" w:author="Microsoft Office User" w:date="2022-02-08T00:49:00Z">
        <w:r w:rsidRPr="001C4BD1" w:rsidDel="004421C7">
          <w:delText>,</w:delText>
        </w:r>
      </w:del>
      <w:r w:rsidRPr="001C4BD1">
        <w:t xml:space="preserve"> by leading to new infections, potentiating the disease symptoms and even weakening the immune response. Some reports suggest </w:t>
      </w:r>
      <w:r w:rsidRPr="001C4BD1">
        <w:rPr>
          <w:i/>
          <w:iCs/>
        </w:rPr>
        <w:t>F</w:t>
      </w:r>
      <w:r w:rsidR="00A60C7E" w:rsidRPr="001C4BD1">
        <w:rPr>
          <w:i/>
          <w:iCs/>
        </w:rPr>
        <w:t>.</w:t>
      </w:r>
      <w:r w:rsidRPr="001C4BD1">
        <w:rPr>
          <w:i/>
          <w:iCs/>
        </w:rPr>
        <w:t xml:space="preserve"> nucleatum</w:t>
      </w:r>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F0sIFs1OV0iLCJtYW51YWxPdmVycmlkZVRleHQiOiIifX0="/>
          <w:id w:val="933800040"/>
          <w:placeholder>
            <w:docPart w:val="DefaultPlaceholder_-1854013440"/>
          </w:placeholder>
        </w:sdtPr>
        <w:sdtEndPr/>
        <w:sdtContent>
          <w:r w:rsidR="003400E0" w:rsidRPr="001C4BD1">
            <w:rPr>
              <w:color w:val="000000"/>
            </w:rPr>
            <w:t>[58], [59]</w:t>
          </w:r>
        </w:sdtContent>
      </w:sdt>
      <w:r w:rsidRPr="001C4BD1">
        <w:t>.</w:t>
      </w:r>
      <w:r w:rsidR="00707625" w:rsidRPr="001C4BD1">
        <w:t xml:space="preserve"> </w:t>
      </w:r>
      <w:commentRangeStart w:id="206"/>
      <w:r w:rsidR="00707625" w:rsidRPr="001C4BD1">
        <w:t xml:space="preserve">However, here we </w:t>
      </w:r>
      <w:del w:id="207" w:author="Microsoft Office User" w:date="2022-02-08T00:49:00Z">
        <w:r w:rsidR="00707625" w:rsidRPr="001C4BD1" w:rsidDel="004421C7">
          <w:delText xml:space="preserve">do </w:delText>
        </w:r>
      </w:del>
      <w:ins w:id="208" w:author="Microsoft Office User" w:date="2022-02-08T00:49:00Z">
        <w:r w:rsidR="004421C7">
          <w:t>have</w:t>
        </w:r>
        <w:r w:rsidR="004421C7" w:rsidRPr="001C4BD1">
          <w:t xml:space="preserve"> </w:t>
        </w:r>
      </w:ins>
      <w:r w:rsidR="00707625" w:rsidRPr="001C4BD1">
        <w:t xml:space="preserve">not </w:t>
      </w:r>
      <w:ins w:id="209" w:author="Microsoft Office User" w:date="2022-02-08T00:50:00Z">
        <w:r w:rsidR="004421C7">
          <w:t>found</w:t>
        </w:r>
      </w:ins>
      <w:del w:id="210" w:author="Microsoft Office User" w:date="2022-02-08T00:50:00Z">
        <w:r w:rsidR="00707625" w:rsidRPr="001C4BD1" w:rsidDel="004421C7">
          <w:delText>find</w:delText>
        </w:r>
      </w:del>
      <w:r w:rsidR="00707625" w:rsidRPr="001C4BD1">
        <w:t xml:space="preserve"> a similar link </w:t>
      </w:r>
      <w:r w:rsidR="00707625" w:rsidRPr="001C4BD1">
        <w:lastRenderedPageBreak/>
        <w:t>between this species and CRC.</w:t>
      </w:r>
      <w:r w:rsidRPr="001C4BD1">
        <w:t xml:space="preserve"> </w:t>
      </w:r>
      <w:commentRangeEnd w:id="206"/>
      <w:r w:rsidR="0038313A">
        <w:rPr>
          <w:rStyle w:val="Marquedecommentaire"/>
          <w:rFonts w:eastAsiaTheme="minorEastAsia"/>
          <w:lang w:val="en-US" w:eastAsia="ko-KR"/>
        </w:rPr>
        <w:commentReference w:id="206"/>
      </w:r>
      <w:r w:rsidRPr="001C4BD1">
        <w:t xml:space="preserve">A previous report found </w:t>
      </w:r>
      <w:r w:rsidRPr="001C4BD1">
        <w:rPr>
          <w:i/>
          <w:iCs/>
        </w:rPr>
        <w:t>Flavonifractor plautii</w:t>
      </w:r>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wXSIsIm1hbnVhbE92ZXJyaWRlVGV4dCI6IiJ9fQ=="/>
          <w:id w:val="1950943321"/>
          <w:placeholder>
            <w:docPart w:val="DefaultPlaceholder_-1854013440"/>
          </w:placeholder>
        </w:sdtPr>
        <w:sdtEndPr/>
        <w:sdtContent>
          <w:r w:rsidR="003400E0" w:rsidRPr="001C4BD1">
            <w:rPr>
              <w:color w:val="000000"/>
            </w:rPr>
            <w:t>[60]</w:t>
          </w:r>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211"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212"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w:t>
      </w:r>
      <w:del w:id="213"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214" w:author="Microsoft Office User" w:date="2022-02-08T00:19:00Z">
        <w:r w:rsidR="002A372C" w:rsidRPr="001C4BD1" w:rsidDel="00C63252">
          <w:delText xml:space="preserve"> </w:delText>
        </w:r>
      </w:del>
      <w:r w:rsidR="002A372C" w:rsidRPr="001C4BD1">
        <w:t xml:space="preserve">Many of the streptococcal species identified here are members of the viridans group </w:t>
      </w:r>
      <w:r w:rsidR="002A372C" w:rsidRPr="00386968">
        <w:rPr>
          <w:i/>
          <w:iCs/>
          <w:rPrChange w:id="215" w:author="Edwards, Lindsey" w:date="2022-02-09T00:04:00Z">
            <w:rPr/>
          </w:rPrChange>
        </w:rPr>
        <w:t>streptococci</w:t>
      </w:r>
      <w:r w:rsidR="002A372C" w:rsidRPr="001C4BD1">
        <w:t xml:space="preserve"> – a diverse group that has members who have been associated with disease and poly</w:t>
      </w:r>
      <w:del w:id="216" w:author="Edwards, Lindsey" w:date="2022-02-09T00:04:00Z">
        <w:r w:rsidR="002A372C" w:rsidRPr="001C4BD1" w:rsidDel="00386968">
          <w:delText xml:space="preserve"> </w:delText>
        </w:r>
      </w:del>
      <w:r w:rsidR="002A372C" w:rsidRPr="001C4BD1">
        <w:t>microbial infection (</w:t>
      </w:r>
      <w:r w:rsidR="002A372C" w:rsidRPr="00386968">
        <w:rPr>
          <w:i/>
          <w:iCs/>
          <w:rPrChange w:id="217" w:author="Edwards, Lindsey" w:date="2022-02-09T00:04:00Z">
            <w:rPr/>
          </w:rPrChange>
        </w:rPr>
        <w:t>e.g</w:t>
      </w:r>
      <w:r w:rsidR="002A372C" w:rsidRPr="001C4BD1">
        <w:t xml:space="preserve">. </w:t>
      </w:r>
      <w:r w:rsidR="002A372C" w:rsidRPr="001C4BD1">
        <w:rPr>
          <w:i/>
          <w:iCs/>
        </w:rPr>
        <w:t>S. anginosus</w:t>
      </w:r>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Y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EndPr/>
        <w:sdtContent>
          <w:r w:rsidR="003400E0" w:rsidRPr="001C4BD1">
            <w:rPr>
              <w:color w:val="000000"/>
            </w:rPr>
            <w:t>[61]</w:t>
          </w:r>
        </w:sdtContent>
      </w:sdt>
      <w:r w:rsidR="0054685A">
        <w:t>,</w:t>
      </w:r>
      <w:r w:rsidR="002A372C" w:rsidRPr="001C4BD1">
        <w:t xml:space="preserve"> </w:t>
      </w:r>
      <w:r w:rsidR="00334106" w:rsidRPr="001C4BD1">
        <w:t>as well as members that have been proposed for use as probiotics (</w:t>
      </w:r>
      <w:r w:rsidR="00334106" w:rsidRPr="00386968">
        <w:rPr>
          <w:i/>
          <w:iCs/>
          <w:rPrChange w:id="218" w:author="Edwards, Lindsey" w:date="2022-02-09T00:05:00Z">
            <w:rPr/>
          </w:rPrChange>
        </w:rPr>
        <w:t>e.g</w:t>
      </w:r>
      <w:r w:rsidR="00334106" w:rsidRPr="001C4BD1">
        <w:t xml:space="preserve">. </w:t>
      </w:r>
      <w:r w:rsidR="00334106" w:rsidRPr="001C4BD1">
        <w:rPr>
          <w:i/>
          <w:iCs/>
        </w:rPr>
        <w:t>S. salivarus</w:t>
      </w:r>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mYWxzZSwiY2l0ZXByb2NUZXh0IjoiWzYyXSIsIm1hbnVhbE92ZXJyaWRlVGV4dCI6Ii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EndPr/>
        <w:sdtContent>
          <w:r w:rsidR="003400E0" w:rsidRPr="001C4BD1">
            <w:rPr>
              <w:color w:val="000000"/>
            </w:rPr>
            <w:t>[62], [63]</w:t>
          </w:r>
        </w:sdtContent>
      </w:sdt>
      <w:r w:rsidR="00334106" w:rsidRPr="001C4BD1">
        <w:t>;)</w:t>
      </w:r>
    </w:p>
    <w:p w14:paraId="21553E89" w14:textId="03131B7D"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219" w:author="Microsoft Office User" w:date="2022-02-08T00:51:00Z">
        <w:r w:rsidR="004421C7">
          <w:t>supports</w:t>
        </w:r>
      </w:ins>
      <w:del w:id="220"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competitive 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221" w:author="Microsoft Office User" w:date="2022-02-08T00:51:00Z">
        <w:r w:rsidR="004421C7">
          <w:t>,</w:t>
        </w:r>
      </w:ins>
      <w:r w:rsidRPr="001C4BD1">
        <w:t xml:space="preserve"> </w:t>
      </w:r>
      <w:r w:rsidR="009E2497" w:rsidRPr="001C4BD1">
        <w:t xml:space="preserve">by </w:t>
      </w:r>
      <w:r w:rsidRPr="001C4BD1">
        <w:t>u</w:t>
      </w:r>
      <w:r w:rsidR="009E2497" w:rsidRPr="001C4BD1">
        <w:t>t</w:t>
      </w:r>
      <w:ins w:id="222"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10iLCJtYW51YWxPdmVycmlkZVRleHQiOiIifX0="/>
          <w:id w:val="1408652795"/>
          <w:placeholder>
            <w:docPart w:val="DefaultPlaceholder_-1854013440"/>
          </w:placeholder>
        </w:sdtPr>
        <w:sdtEndPr/>
        <w:sdtContent>
          <w:r w:rsidR="003400E0" w:rsidRPr="001C4BD1">
            <w:rPr>
              <w:color w:val="000000"/>
            </w:rPr>
            <w:t>[64]</w:t>
          </w:r>
        </w:sdtContent>
      </w:sdt>
      <w:r w:rsidRPr="001C4BD1">
        <w:t xml:space="preserve">, ethanolamine </w:t>
      </w:r>
      <w:hyperlink r:id="rId12"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F0iLCJtYW51YWxPdmVycmlkZVRleHQiOiIifX0="/>
          <w:id w:val="-843161700"/>
          <w:placeholder>
            <w:docPart w:val="DefaultPlaceholder_-1854013440"/>
          </w:placeholder>
        </w:sdtPr>
        <w:sdtEndPr/>
        <w:sdtContent>
          <w:r w:rsidR="003400E0" w:rsidRPr="001C4BD1">
            <w:rPr>
              <w:color w:val="000000"/>
            </w:rPr>
            <w:t>[65]</w:t>
          </w:r>
        </w:sdtContent>
      </w:sdt>
      <w:r w:rsidRPr="001C4BD1">
        <w:t xml:space="preserve">) or </w:t>
      </w:r>
      <w:r w:rsidR="009E2497" w:rsidRPr="001C4BD1">
        <w:t>increasing their</w:t>
      </w:r>
      <w:r w:rsidRPr="001C4BD1">
        <w:t xml:space="preserve"> ability to survive environmental stresses </w:t>
      </w:r>
      <w:r w:rsidR="009E2497" w:rsidRPr="001C4BD1">
        <w:t>(</w:t>
      </w:r>
      <w:r w:rsidRPr="001C4BD1">
        <w:t>CL-592 osmoprotectan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V0iLCJtYW51YWxPdmVycmlkZVRleHQiOiJbNjJdKSJ9fQ=="/>
          <w:id w:val="-1664999371"/>
          <w:placeholder>
            <w:docPart w:val="DefaultPlaceholder_-1854013440"/>
          </w:placeholder>
        </w:sdtPr>
        <w:sdtEndPr/>
        <w:sdtContent>
          <w:r w:rsidR="003400E0" w:rsidRPr="001C4BD1">
            <w:rPr>
              <w:color w:val="000000"/>
            </w:rPr>
            <w:t>[62])</w:t>
          </w:r>
        </w:sdtContent>
      </w:sdt>
      <w:r w:rsidRPr="001C4BD1">
        <w:t xml:space="preserve">. </w:t>
      </w:r>
      <w:ins w:id="223" w:author="Microsoft Office User" w:date="2022-02-08T00:51:00Z">
        <w:r w:rsidR="004421C7">
          <w:t>However, the</w:t>
        </w:r>
      </w:ins>
      <w:del w:id="224"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225" w:author="Microsoft Office User" w:date="2022-02-08T00:51:00Z">
        <w:r w:rsidRPr="001C4BD1" w:rsidDel="004421C7">
          <w:delText xml:space="preserve">, </w:delText>
        </w:r>
        <w:r w:rsidR="00635D3A" w:rsidRPr="001C4BD1" w:rsidDel="004421C7">
          <w:delText>however</w:delText>
        </w:r>
      </w:del>
      <w:r w:rsidR="00635D3A" w:rsidRPr="001C4BD1">
        <w:t xml:space="preserve">. For 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l0iLCJtYW51YWxPdmVycmlkZVRleHQiOiIifX0="/>
          <w:id w:val="1420139776"/>
          <w:placeholder>
            <w:docPart w:val="DefaultPlaceholder_-1854013440"/>
          </w:placeholder>
        </w:sdtPr>
        <w:sdtEndPr/>
        <w:sdtContent>
          <w:r w:rsidR="003400E0" w:rsidRPr="001C4BD1">
            <w:rPr>
              <w:color w:val="000000"/>
            </w:rPr>
            <w:t>[66]</w:t>
          </w:r>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multiple times across </w:t>
      </w:r>
      <w:r w:rsidR="006B1FF0" w:rsidRPr="001C4BD1">
        <w:t>different</w:t>
      </w:r>
      <w:r w:rsidRPr="001C4BD1">
        <w:t xml:space="preserve"> diseases could be playing an active </w:t>
      </w:r>
      <w:r w:rsidRPr="001C4BD1">
        <w:lastRenderedPageBreak/>
        <w:t>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ddIiwibWFudWFsT3ZlcnJpZGVUZXh0IjoiIn19"/>
          <w:id w:val="1696033745"/>
          <w:placeholder>
            <w:docPart w:val="DefaultPlaceholder_-1854013440"/>
          </w:placeholder>
        </w:sdtPr>
        <w:sdtEndPr/>
        <w:sdtContent>
          <w:r w:rsidR="003400E0" w:rsidRPr="001C4BD1">
            <w:rPr>
              <w:color w:val="000000"/>
            </w:rPr>
            <w:t>[67]</w:t>
          </w:r>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226" w:author="Microsoft Office User" w:date="2022-02-08T00:53:00Z">
        <w:r w:rsidR="004421C7">
          <w:t>to provide</w:t>
        </w:r>
      </w:ins>
      <w:del w:id="227" w:author="Microsoft Office User" w:date="2022-02-08T00:53:00Z">
        <w:r w:rsidRPr="001C4BD1" w:rsidDel="004421C7">
          <w:delText>aimed at providing</w:delText>
        </w:r>
      </w:del>
      <w:r w:rsidRPr="001C4BD1">
        <w:t xml:space="preserve"> comprehensive open-access metagenomics data from multiple research </w:t>
      </w:r>
      <w:ins w:id="228" w:author="Microsoft Office User" w:date="2022-02-08T01:11:00Z">
        <w:r w:rsidR="00441782">
          <w:t>centres</w:t>
        </w:r>
      </w:ins>
      <w:del w:id="229" w:author="Microsoft Office User" w:date="2022-02-08T00:54:00Z">
        <w:r w:rsidRPr="001C4BD1" w:rsidDel="004421C7">
          <w:delText>centres</w:delText>
        </w:r>
      </w:del>
      <w:r w:rsidRPr="001C4BD1">
        <w:t xml:space="preserve">. In this manner, in-depth analysis of the impact of the gut microbiome on health and disease will be used to facilitate future studies to reveal the </w:t>
      </w:r>
      <w:ins w:id="230" w:author="Microsoft Office User" w:date="2022-02-08T00:54:00Z">
        <w:r w:rsidR="00BD0048">
          <w:t>critical</w:t>
        </w:r>
      </w:ins>
      <w:del w:id="231"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Titre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232"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Titre1"/>
        <w:numPr>
          <w:ilvl w:val="0"/>
          <w:numId w:val="0"/>
        </w:numPr>
        <w:ind w:left="357" w:hanging="357"/>
      </w:pPr>
      <w:r w:rsidRPr="001C4BD1">
        <w:t>Code availability</w:t>
      </w:r>
    </w:p>
    <w:p w14:paraId="579485C7" w14:textId="479DB910" w:rsidR="005D396F" w:rsidRPr="001C4BD1" w:rsidRDefault="006E6E53" w:rsidP="00B74686">
      <w:r w:rsidRPr="001C4BD1">
        <w:t>…</w:t>
      </w:r>
    </w:p>
    <w:p w14:paraId="77DD14F5" w14:textId="5E2C7A31" w:rsidR="005D396F" w:rsidRPr="001C4BD1" w:rsidRDefault="0C22591A" w:rsidP="00C63252">
      <w:pPr>
        <w:pStyle w:val="Titre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del w:id="233" w:author="Microsoft Office User" w:date="2022-02-08T01:12:00Z">
        <w:r w:rsidR="00C64F2F" w:rsidRPr="001C4BD1" w:rsidDel="00441782">
          <w:delText>SciLifelab</w:delText>
        </w:r>
      </w:del>
      <w:ins w:id="234" w:author="Microsoft Office User" w:date="2022-02-08T01:12:00Z">
        <w:r w:rsidR="00441782" w:rsidRPr="001C4BD1">
          <w:t>SciLifeLab</w:t>
        </w:r>
      </w:ins>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Erling Persson Foundation. Additional funding was from the Metagenopolis grant ANR-11-DPBS-0001. DL and JP were supported by the Bio-Synergy Research Project </w:t>
      </w:r>
      <w:r w:rsidRPr="001C4BD1">
        <w:lastRenderedPageBreak/>
        <w:t>(2012M3A9C4048758)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TwinsUK is funded by the Wellcome Trust, Medical Research Council, European Union, Chronic Disease Research Foundation (CDRF), Zoe Global Ltd</w:t>
      </w:r>
      <w:r w:rsidR="00897040" w:rsidRPr="001C4BD1">
        <w:t>,</w:t>
      </w:r>
      <w:r w:rsidRPr="001C4BD1">
        <w:t xml:space="preserve"> and the National Institute for Health Research (NIHR)-funded BioResource, Clinical Research Facility</w:t>
      </w:r>
      <w:r w:rsidR="00897040" w:rsidRPr="001C4BD1">
        <w:t>,</w:t>
      </w:r>
      <w:r w:rsidRPr="001C4BD1">
        <w:t xml:space="preserve"> and Biomedical Research Centre based at Guy’s and St Thomas’ NHS Foundation Trust in partnership with King’s College London. We thank the entire staff of the MetaGenoPolis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Center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Titre1"/>
        <w:numPr>
          <w:ilvl w:val="0"/>
          <w:numId w:val="0"/>
        </w:numPr>
        <w:ind w:left="357" w:hanging="357"/>
      </w:pPr>
      <w:r w:rsidRPr="001C4BD1">
        <w:t>Author contributions</w:t>
      </w:r>
    </w:p>
    <w:p w14:paraId="06A60CAC" w14:textId="58C401BB" w:rsidR="005D396F" w:rsidRPr="001C4BD1" w:rsidRDefault="0C22591A" w:rsidP="00B74686">
      <w:r w:rsidRPr="001C4BD1">
        <w:t xml:space="preserve">S.S., S.D.E., and M.U. conceived the project. S.L., T.P, J.G. and S.S. led the design and analysis of the data. S.L., T.P, and J.G developed the temporal pipeline, analysis, and made the figures. L.E. and M.U. provided the wellness gut metagenomics samples. M.A., F.P., E.L., and S.D.E. generated the MSPs, performed quality </w:t>
      </w:r>
      <w:ins w:id="235" w:author="Microsoft Office User" w:date="2022-02-08T00:55:00Z">
        <w:r w:rsidR="00BD0048">
          <w:t>checks</w:t>
        </w:r>
      </w:ins>
      <w:del w:id="236" w:author="Microsoft Office User" w:date="2022-02-08T00:55:00Z">
        <w:r w:rsidRPr="001C4BD1" w:rsidDel="00BD0048">
          <w:delText>check</w:delText>
        </w:r>
      </w:del>
      <w:r w:rsidRPr="001C4BD1">
        <w:t xml:space="preserve"> and taxonomy update</w:t>
      </w:r>
      <w:ins w:id="237" w:author="Microsoft Office User" w:date="2022-02-08T00:55:00Z">
        <w:r w:rsidR="00BD0048">
          <w:t>s</w:t>
        </w:r>
      </w:ins>
      <w:r w:rsidRPr="001C4BD1">
        <w:t>. N.P. annotated the updated gut gene catalog</w:t>
      </w:r>
      <w:r w:rsidR="003764F7" w:rsidRPr="001C4BD1">
        <w:t>ue</w:t>
      </w:r>
      <w:r w:rsidRPr="001C4BD1">
        <w:t xml:space="preserve">. </w:t>
      </w:r>
      <w:commentRangeStart w:id="238"/>
      <w:del w:id="239" w:author="Mathieu ALMEIDA" w:date="2022-02-08T15:17:00Z">
        <w:r w:rsidRPr="001C4BD1" w:rsidDel="000B59B1">
          <w:delText xml:space="preserve">M.A., V.M. and F.P. performed the analysis on the Italian and American cohorts for validation. </w:delText>
        </w:r>
      </w:del>
      <w:commentRangeEnd w:id="238"/>
      <w:r w:rsidR="003A25ED">
        <w:rPr>
          <w:rStyle w:val="Marquedecommentaire"/>
          <w:rFonts w:eastAsiaTheme="minorEastAsia"/>
          <w:lang w:val="en-US" w:eastAsia="ko-KR"/>
        </w:rPr>
        <w:commentReference w:id="238"/>
      </w:r>
      <w:r w:rsidRPr="001C4BD1">
        <w:t xml:space="preserve">N.B., C.P., S.V., D. R. and A.H. </w:t>
      </w:r>
      <w:del w:id="240" w:author="Microsoft Office User" w:date="2022-02-08T01:12:00Z">
        <w:r w:rsidRPr="001C4BD1" w:rsidDel="00441782">
          <w:delText>analyzed</w:delText>
        </w:r>
      </w:del>
      <w:ins w:id="241" w:author="Microsoft Office User" w:date="2022-02-08T01:12:00Z">
        <w:r w:rsidR="00441782" w:rsidRPr="001C4BD1">
          <w:t>analysed</w:t>
        </w:r>
      </w:ins>
      <w:r w:rsidRPr="001C4BD1">
        <w:t xml:space="preserve"> part of the </w:t>
      </w:r>
      <w:r w:rsidRPr="001C4BD1">
        <w:lastRenderedPageBreak/>
        <w:t xml:space="preserve">data and prepared the materials for the HGMA. K.F. and F.J. developed the HGMA website. V.L. and B.H. annotated the gut </w:t>
      </w:r>
      <w:del w:id="242" w:author="Microsoft Office User" w:date="2022-02-08T01:12:00Z">
        <w:r w:rsidRPr="001C4BD1" w:rsidDel="00441782">
          <w:delText>catalog</w:delText>
        </w:r>
      </w:del>
      <w:ins w:id="243" w:author="Microsoft Office User" w:date="2022-02-08T01:12:00Z">
        <w:r w:rsidR="00441782" w:rsidRPr="001C4BD1">
          <w:t>catalogue</w:t>
        </w:r>
      </w:ins>
      <w:r w:rsidRPr="001C4BD1">
        <w:t xml:space="preserve"> with new CAZymes. J.P. and D.L. annotated the secondary metabolites of the gene </w:t>
      </w:r>
      <w:del w:id="244" w:author="Microsoft Office User" w:date="2022-02-08T01:12:00Z">
        <w:r w:rsidRPr="001C4BD1" w:rsidDel="00441782">
          <w:delText>catalog</w:delText>
        </w:r>
      </w:del>
      <w:ins w:id="245"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Titre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Titre1"/>
        <w:numPr>
          <w:ilvl w:val="0"/>
          <w:numId w:val="0"/>
        </w:numPr>
        <w:ind w:left="357" w:hanging="357"/>
      </w:pPr>
      <w:r w:rsidRPr="001C4BD1">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Titre1"/>
        <w:numPr>
          <w:ilvl w:val="0"/>
          <w:numId w:val="0"/>
        </w:numPr>
        <w:ind w:left="357" w:hanging="357"/>
      </w:pPr>
      <w:bookmarkStart w:id="246" w:name="_Hlk34216416"/>
      <w:commentRangeStart w:id="247"/>
      <w:r w:rsidRPr="001C4BD1">
        <w:t>References</w:t>
      </w:r>
      <w:bookmarkEnd w:id="246"/>
      <w:commentRangeEnd w:id="247"/>
      <w:r w:rsidR="00F45559">
        <w:rPr>
          <w:rStyle w:val="Marquedecommentaire"/>
          <w:rFonts w:eastAsiaTheme="minorEastAsia"/>
          <w:b w:val="0"/>
          <w:lang w:val="en-US" w:eastAsia="ko-KR"/>
        </w:rPr>
        <w:commentReference w:id="247"/>
      </w:r>
    </w:p>
    <w:sdt>
      <w:sdtPr>
        <w:tag w:val="MENDELEY_BIBLIOGRAPHY"/>
        <w:id w:val="-1338611044"/>
        <w:placeholder>
          <w:docPart w:val="DefaultPlaceholder_-1854013440"/>
        </w:placeholder>
      </w:sdtPr>
      <w:sdtEndPr/>
      <w:sdtContent>
        <w:p w14:paraId="36838128" w14:textId="77777777" w:rsidR="003400E0" w:rsidRPr="001C4BD1" w:rsidRDefault="003400E0">
          <w:pPr>
            <w:autoSpaceDE w:val="0"/>
            <w:autoSpaceDN w:val="0"/>
            <w:ind w:hanging="640"/>
            <w:divId w:val="1100491918"/>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vol. 550, no. 7674, pp. 61–66, 2017, doi: 10.1038/nature23889.</w:t>
          </w:r>
        </w:p>
        <w:p w14:paraId="6DFEBB70" w14:textId="77777777" w:rsidR="003400E0" w:rsidRDefault="003400E0">
          <w:pPr>
            <w:autoSpaceDE w:val="0"/>
            <w:autoSpaceDN w:val="0"/>
            <w:ind w:hanging="640"/>
            <w:divId w:val="1660890371"/>
            <w:rPr>
              <w:rFonts w:eastAsia="Times New Roman"/>
            </w:rPr>
          </w:pPr>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vol. 15, no. 7, pp. 1–15, Jul. 2014, doi: 10.1186/GB-2014-15-7-R89/TABLES/1.</w:t>
          </w:r>
        </w:p>
        <w:p w14:paraId="6069A4B5" w14:textId="77777777" w:rsidR="003400E0" w:rsidRDefault="003400E0">
          <w:pPr>
            <w:autoSpaceDE w:val="0"/>
            <w:autoSpaceDN w:val="0"/>
            <w:ind w:hanging="640"/>
            <w:divId w:val="1626159994"/>
            <w:rPr>
              <w:rFonts w:eastAsia="Times New Roman"/>
            </w:rPr>
          </w:pPr>
          <w:r>
            <w:rPr>
              <w:rFonts w:eastAsia="Times New Roman"/>
            </w:rPr>
            <w:t>[3]</w:t>
          </w:r>
          <w:r>
            <w:rPr>
              <w:rFonts w:eastAsia="Times New Roman"/>
            </w:rPr>
            <w:tab/>
            <w:t xml:space="preserve">C. A. Lozupone, J. I. Stombaugh, J. I. Gordon, J. K. Jansson, and R. Knight, “Diversity, stability and resilience of the human gut microbiota,” </w:t>
          </w:r>
          <w:r>
            <w:rPr>
              <w:rFonts w:eastAsia="Times New Roman"/>
              <w:i/>
              <w:iCs/>
            </w:rPr>
            <w:t>Nature 2012 489:7415</w:t>
          </w:r>
          <w:r>
            <w:rPr>
              <w:rFonts w:eastAsia="Times New Roman"/>
            </w:rPr>
            <w:t>, vol. 489, no. 7415, pp. 220–230, Sep. 2012, doi: 10.1038/nature11550.</w:t>
          </w:r>
        </w:p>
        <w:p w14:paraId="4FE098AF" w14:textId="77777777" w:rsidR="003400E0" w:rsidRDefault="003400E0">
          <w:pPr>
            <w:autoSpaceDE w:val="0"/>
            <w:autoSpaceDN w:val="0"/>
            <w:ind w:hanging="640"/>
            <w:divId w:val="1434788344"/>
            <w:rPr>
              <w:rFonts w:eastAsia="Times New Roman"/>
            </w:rPr>
          </w:pPr>
          <w:r>
            <w:rPr>
              <w:rFonts w:eastAsia="Times New Roman"/>
            </w:rPr>
            <w:lastRenderedPageBreak/>
            <w:t>[4]</w:t>
          </w:r>
          <w:r>
            <w:rPr>
              <w:rFonts w:eastAsia="Times New Roman"/>
            </w:rPr>
            <w:tab/>
            <w:t xml:space="preserve">F. Sommer, J. M. Anderson, R. Bharti, J. Raes, and P. Rosenstiel, “The resilience of the intestinal microbiota influences health and disease,” </w:t>
          </w:r>
          <w:r>
            <w:rPr>
              <w:rFonts w:eastAsia="Times New Roman"/>
              <w:i/>
              <w:iCs/>
            </w:rPr>
            <w:t>Nature Reviews Microbiology 2017 15:10</w:t>
          </w:r>
          <w:r>
            <w:rPr>
              <w:rFonts w:eastAsia="Times New Roman"/>
            </w:rPr>
            <w:t>, vol. 15, no. 10, pp. 630–638, Jun. 2017, doi: 10.1038/nrmicro.2017.58.</w:t>
          </w:r>
        </w:p>
        <w:p w14:paraId="764E3EBF" w14:textId="77777777" w:rsidR="003400E0" w:rsidRDefault="003400E0">
          <w:pPr>
            <w:autoSpaceDE w:val="0"/>
            <w:autoSpaceDN w:val="0"/>
            <w:ind w:hanging="640"/>
            <w:divId w:val="1002898905"/>
            <w:rPr>
              <w:rFonts w:eastAsia="Times New Roman"/>
            </w:rPr>
          </w:pPr>
          <w:r>
            <w:rPr>
              <w:rFonts w:eastAsia="Times New Roman"/>
            </w:rPr>
            <w:t>[5]</w:t>
          </w:r>
          <w:r>
            <w:rPr>
              <w:rFonts w:eastAsia="Times New Roman"/>
            </w:rPr>
            <w:tab/>
            <w:t xml:space="preserve">A. Heintz-Buschart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Nat. Microbiol.</w:t>
          </w:r>
          <w:r>
            <w:rPr>
              <w:rFonts w:eastAsia="Times New Roman"/>
            </w:rPr>
            <w:t>, vol. 2, p. 16180, 2016, doi: 10.1038/nmicrobiol.2016.180.</w:t>
          </w:r>
        </w:p>
        <w:p w14:paraId="32CA2909" w14:textId="77777777" w:rsidR="003400E0" w:rsidRDefault="003400E0">
          <w:pPr>
            <w:autoSpaceDE w:val="0"/>
            <w:autoSpaceDN w:val="0"/>
            <w:ind w:hanging="640"/>
            <w:divId w:val="1728409678"/>
            <w:rPr>
              <w:rFonts w:eastAsia="Times New Roman"/>
            </w:rPr>
          </w:pPr>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Nat. Biotechnol.</w:t>
          </w:r>
          <w:r>
            <w:rPr>
              <w:rFonts w:eastAsia="Times New Roman"/>
            </w:rPr>
            <w:t>, vol. 32, no. 8, pp. 822–828, 2014, doi: 10.1038/nbt.2939.</w:t>
          </w:r>
        </w:p>
        <w:p w14:paraId="10951DA8" w14:textId="77777777" w:rsidR="003400E0" w:rsidRDefault="003400E0">
          <w:pPr>
            <w:autoSpaceDE w:val="0"/>
            <w:autoSpaceDN w:val="0"/>
            <w:ind w:hanging="640"/>
            <w:divId w:val="62069055"/>
            <w:rPr>
              <w:rFonts w:eastAsia="Times New Roman"/>
            </w:rPr>
          </w:pPr>
          <w:r>
            <w:rPr>
              <w:rFonts w:eastAsia="Times New Roman"/>
            </w:rPr>
            <w:t>[7]</w:t>
          </w:r>
          <w:r>
            <w:rPr>
              <w:rFonts w:eastAsia="Times New Roman"/>
            </w:rPr>
            <w:tab/>
            <w:t xml:space="preserve">S. Nayfach, Z. J. Shi, R. Seshadri, K. S. Pollard, and N. C. Kyrpides, “New insights from uncultivated genomes of the global human gut microbiome,” </w:t>
          </w:r>
          <w:r>
            <w:rPr>
              <w:rFonts w:eastAsia="Times New Roman"/>
              <w:i/>
              <w:iCs/>
            </w:rPr>
            <w:t>Nature</w:t>
          </w:r>
          <w:r>
            <w:rPr>
              <w:rFonts w:eastAsia="Times New Roman"/>
            </w:rPr>
            <w:t>, vol. 568, no. 7753, pp. 505–510, 2019, doi: 10.1038/s41586-019-1058-x.</w:t>
          </w:r>
        </w:p>
        <w:p w14:paraId="439F7246" w14:textId="77777777" w:rsidR="003400E0" w:rsidRDefault="003400E0">
          <w:pPr>
            <w:autoSpaceDE w:val="0"/>
            <w:autoSpaceDN w:val="0"/>
            <w:ind w:hanging="640"/>
            <w:divId w:val="496650553"/>
            <w:rPr>
              <w:rFonts w:eastAsia="Times New Roman"/>
            </w:rPr>
          </w:pPr>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vol. 568, no. 7753, pp. 499–504, 2019, doi: 10.1038/s41586-019-0965-1.</w:t>
          </w:r>
        </w:p>
        <w:p w14:paraId="56EFC2C4" w14:textId="77777777" w:rsidR="003400E0" w:rsidRDefault="003400E0">
          <w:pPr>
            <w:autoSpaceDE w:val="0"/>
            <w:autoSpaceDN w:val="0"/>
            <w:ind w:hanging="640"/>
            <w:divId w:val="1015154114"/>
            <w:rPr>
              <w:rFonts w:eastAsia="Times New Roman"/>
            </w:rPr>
          </w:pPr>
          <w:r>
            <w:rPr>
              <w:rFonts w:eastAsia="Times New Roman"/>
            </w:rPr>
            <w:t>[9]</w:t>
          </w:r>
          <w:r>
            <w:rPr>
              <w:rFonts w:eastAsia="Times New Roman"/>
            </w:rPr>
            <w:tab/>
            <w:t xml:space="preserve">F. Plaza Onate </w:t>
          </w:r>
          <w:r>
            <w:rPr>
              <w:rFonts w:eastAsia="Times New Roman"/>
              <w:i/>
              <w:iCs/>
            </w:rPr>
            <w:t>et al.</w:t>
          </w:r>
          <w:r>
            <w:rPr>
              <w:rFonts w:eastAsia="Times New Roman"/>
            </w:rPr>
            <w:t xml:space="preserve">, “MSPminer: abundance-based reconstitution of microbial pan-genomes from shotgun metagenomic data,” </w:t>
          </w:r>
          <w:r>
            <w:rPr>
              <w:rFonts w:eastAsia="Times New Roman"/>
              <w:i/>
              <w:iCs/>
            </w:rPr>
            <w:t>Bioinformatics</w:t>
          </w:r>
          <w:r>
            <w:rPr>
              <w:rFonts w:eastAsia="Times New Roman"/>
            </w:rPr>
            <w:t>, vol. 35, no. 9, pp. 1544–1552, 2019, doi: 10.1093/bioinformatics/bty830.</w:t>
          </w:r>
        </w:p>
        <w:p w14:paraId="470FC327" w14:textId="77777777" w:rsidR="003400E0" w:rsidRDefault="003400E0">
          <w:pPr>
            <w:autoSpaceDE w:val="0"/>
            <w:autoSpaceDN w:val="0"/>
            <w:ind w:hanging="640"/>
            <w:divId w:val="1780880498"/>
            <w:rPr>
              <w:rFonts w:eastAsia="Times New Roman"/>
            </w:rPr>
          </w:pPr>
          <w:r>
            <w:rPr>
              <w:rFonts w:eastAsia="Times New Roman"/>
            </w:rPr>
            <w:t>[10]</w:t>
          </w:r>
          <w:r>
            <w:rPr>
              <w:rFonts w:eastAsia="Times New Roman"/>
            </w:rPr>
            <w:tab/>
            <w:t xml:space="preserve">E. Pasolli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vol. 176, no. 3. 2019. doi: 10.1016/j.cell.2019.01.001.</w:t>
          </w:r>
        </w:p>
        <w:p w14:paraId="42BE82DD" w14:textId="77777777" w:rsidR="003400E0" w:rsidRDefault="003400E0">
          <w:pPr>
            <w:autoSpaceDE w:val="0"/>
            <w:autoSpaceDN w:val="0"/>
            <w:ind w:hanging="640"/>
            <w:divId w:val="2034064425"/>
            <w:rPr>
              <w:rFonts w:eastAsia="Times New Roman"/>
            </w:rPr>
          </w:pPr>
          <w:r>
            <w:rPr>
              <w:rFonts w:eastAsia="Times New Roman"/>
            </w:rPr>
            <w:lastRenderedPageBreak/>
            <w:t>[11]</w:t>
          </w:r>
          <w:r>
            <w:rPr>
              <w:rFonts w:eastAsia="Times New Roman"/>
            </w:rPr>
            <w:tab/>
            <w:t xml:space="preserve">J. Jalanka-Tuovinen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vol. 6, no. 7, p. e23035, 2011, doi: 10.1371/JOURNAL.PONE.0023035.</w:t>
          </w:r>
        </w:p>
        <w:p w14:paraId="21AF2E01" w14:textId="77777777" w:rsidR="003400E0" w:rsidRDefault="003400E0">
          <w:pPr>
            <w:autoSpaceDE w:val="0"/>
            <w:autoSpaceDN w:val="0"/>
            <w:ind w:hanging="640"/>
            <w:divId w:val="1074623074"/>
            <w:rPr>
              <w:rFonts w:eastAsia="Times New Roman"/>
            </w:rPr>
          </w:pPr>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vol. 3, no. 3, pp. 347–355, Jan. 2018, doi: 10.1038/s41564-017-0096-0.</w:t>
          </w:r>
        </w:p>
        <w:p w14:paraId="5884AE69" w14:textId="77777777" w:rsidR="003400E0" w:rsidRDefault="003400E0">
          <w:pPr>
            <w:autoSpaceDE w:val="0"/>
            <w:autoSpaceDN w:val="0"/>
            <w:ind w:hanging="640"/>
            <w:divId w:val="1377468317"/>
            <w:rPr>
              <w:rFonts w:eastAsia="Times New Roman"/>
            </w:rPr>
          </w:pPr>
          <w:r>
            <w:rPr>
              <w:rFonts w:eastAsia="Times New Roman"/>
            </w:rPr>
            <w:t>[13]</w:t>
          </w:r>
          <w:r>
            <w:rPr>
              <w:rFonts w:eastAsia="Times New Roman"/>
            </w:rPr>
            <w:tab/>
            <w:t xml:space="preserve">L. Cheng, C. Qi, H. Zhuang, T. Fu, and X. Zhang, “gutMDisorder: a comprehensive database for dysbiosis of the gut microbiota in disorders and interventions,” </w:t>
          </w:r>
          <w:r>
            <w:rPr>
              <w:rFonts w:eastAsia="Times New Roman"/>
              <w:i/>
              <w:iCs/>
            </w:rPr>
            <w:t>Nucleic Acids Research</w:t>
          </w:r>
          <w:r>
            <w:rPr>
              <w:rFonts w:eastAsia="Times New Roman"/>
            </w:rPr>
            <w:t>, vol. 48, no. D1, pp. D554–D560, Jan. 2020, doi: 10.1093/NAR/GKZ843.</w:t>
          </w:r>
        </w:p>
        <w:p w14:paraId="7523C802" w14:textId="77777777" w:rsidR="003400E0" w:rsidRDefault="003400E0">
          <w:pPr>
            <w:autoSpaceDE w:val="0"/>
            <w:autoSpaceDN w:val="0"/>
            <w:ind w:hanging="640"/>
            <w:divId w:val="1284340847"/>
            <w:rPr>
              <w:rFonts w:eastAsia="Times New Roman"/>
            </w:rPr>
          </w:pPr>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vol. 49, no. D1, pp. D715–D722, Jan. 2021, doi: 10.1093/NAR/GKAA851.</w:t>
          </w:r>
        </w:p>
        <w:p w14:paraId="78BCFB12" w14:textId="77777777" w:rsidR="003400E0" w:rsidRDefault="003400E0">
          <w:pPr>
            <w:autoSpaceDE w:val="0"/>
            <w:autoSpaceDN w:val="0"/>
            <w:ind w:hanging="640"/>
            <w:divId w:val="1220701342"/>
            <w:rPr>
              <w:rFonts w:eastAsia="Times New Roman"/>
            </w:rPr>
          </w:pPr>
          <w:r>
            <w:rPr>
              <w:rFonts w:eastAsia="Times New Roman"/>
            </w:rPr>
            <w:t>[15]</w:t>
          </w:r>
          <w:r>
            <w:rPr>
              <w:rFonts w:eastAsia="Times New Roman"/>
            </w:rPr>
            <w:tab/>
            <w:t xml:space="preserve">Y. Janssens </w:t>
          </w:r>
          <w:r>
            <w:rPr>
              <w:rFonts w:eastAsia="Times New Roman"/>
              <w:i/>
              <w:iCs/>
            </w:rPr>
            <w:t>et al.</w:t>
          </w:r>
          <w:r>
            <w:rPr>
              <w:rFonts w:eastAsia="Times New Roman"/>
            </w:rPr>
            <w:t xml:space="preserve">, “Disbiome database: Linking the microbiome to disease,” </w:t>
          </w:r>
          <w:r>
            <w:rPr>
              <w:rFonts w:eastAsia="Times New Roman"/>
              <w:i/>
              <w:iCs/>
            </w:rPr>
            <w:t>BMC Microbiology</w:t>
          </w:r>
          <w:r>
            <w:rPr>
              <w:rFonts w:eastAsia="Times New Roman"/>
            </w:rPr>
            <w:t>, vol. 18, no. 1, pp. 1–6, Jun. 2018, doi: 10.1186/S12866-018-1197-5/TABLES/1.</w:t>
          </w:r>
        </w:p>
        <w:p w14:paraId="04F8D59B" w14:textId="77777777" w:rsidR="003400E0" w:rsidRDefault="003400E0">
          <w:pPr>
            <w:autoSpaceDE w:val="0"/>
            <w:autoSpaceDN w:val="0"/>
            <w:ind w:hanging="640"/>
            <w:divId w:val="336465236"/>
            <w:rPr>
              <w:rFonts w:eastAsia="Times New Roman"/>
            </w:rPr>
          </w:pPr>
          <w:r>
            <w:rPr>
              <w:rFonts w:eastAsia="Times New Roman"/>
            </w:rPr>
            <w:t>[16]</w:t>
          </w:r>
          <w:r>
            <w:rPr>
              <w:rFonts w:eastAsia="Times New Roman"/>
            </w:rPr>
            <w:tab/>
            <w:t xml:space="preserve">S. Wu </w:t>
          </w:r>
          <w:r>
            <w:rPr>
              <w:rFonts w:eastAsia="Times New Roman"/>
              <w:i/>
              <w:iCs/>
            </w:rPr>
            <w:t>et al.</w:t>
          </w:r>
          <w:r>
            <w:rPr>
              <w:rFonts w:eastAsia="Times New Roman"/>
            </w:rPr>
            <w:t xml:space="preserve">, “GMrepo: a database of curated and consistently annotated human gut metagenomes,” </w:t>
          </w:r>
          <w:r>
            <w:rPr>
              <w:rFonts w:eastAsia="Times New Roman"/>
              <w:i/>
              <w:iCs/>
            </w:rPr>
            <w:t>Nucleic Acids Research</w:t>
          </w:r>
          <w:r>
            <w:rPr>
              <w:rFonts w:eastAsia="Times New Roman"/>
            </w:rPr>
            <w:t>, vol. 48, no. D1, pp. D545–D553, Jan. 2020, doi: 10.1093/NAR/GKZ764.</w:t>
          </w:r>
        </w:p>
        <w:p w14:paraId="59275CB8" w14:textId="77777777" w:rsidR="003400E0" w:rsidRDefault="003400E0">
          <w:pPr>
            <w:autoSpaceDE w:val="0"/>
            <w:autoSpaceDN w:val="0"/>
            <w:ind w:hanging="640"/>
            <w:divId w:val="1745183791"/>
            <w:rPr>
              <w:rFonts w:eastAsia="Times New Roman"/>
            </w:rPr>
          </w:pPr>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vol. 18, no. 1, p. 142, 2017, doi: 10.1186/s13059-017-1271-6.</w:t>
          </w:r>
        </w:p>
        <w:p w14:paraId="561CEEA3" w14:textId="77777777" w:rsidR="003400E0" w:rsidRDefault="003400E0">
          <w:pPr>
            <w:autoSpaceDE w:val="0"/>
            <w:autoSpaceDN w:val="0"/>
            <w:ind w:hanging="640"/>
            <w:divId w:val="2144226416"/>
            <w:rPr>
              <w:rFonts w:eastAsia="Times New Roman"/>
            </w:rPr>
          </w:pPr>
          <w:r>
            <w:rPr>
              <w:rFonts w:eastAsia="Times New Roman"/>
            </w:rPr>
            <w:lastRenderedPageBreak/>
            <w:t>[18]</w:t>
          </w:r>
          <w:r>
            <w:rPr>
              <w:rFonts w:eastAsia="Times New Roman"/>
            </w:rPr>
            <w:tab/>
            <w:t xml:space="preserve">M. Kanehisa, S. Goto, S. Kawashima, Y. Okuno, and M. Hattori, “The KEGG resource for deciphering the genome,” </w:t>
          </w:r>
          <w:r>
            <w:rPr>
              <w:rFonts w:eastAsia="Times New Roman"/>
              <w:i/>
              <w:iCs/>
            </w:rPr>
            <w:t>Nucleic Acids Research</w:t>
          </w:r>
          <w:r>
            <w:rPr>
              <w:rFonts w:eastAsia="Times New Roman"/>
            </w:rPr>
            <w:t>, vol. 32, no. suppl_1, pp. D277–D280, Jan. 2004, doi: 10.1093/NAR/GKH063.</w:t>
          </w:r>
        </w:p>
        <w:p w14:paraId="2EFBBD5B" w14:textId="77777777" w:rsidR="003400E0" w:rsidRDefault="003400E0">
          <w:pPr>
            <w:autoSpaceDE w:val="0"/>
            <w:autoSpaceDN w:val="0"/>
            <w:ind w:hanging="640"/>
            <w:divId w:val="1983000783"/>
            <w:rPr>
              <w:rFonts w:eastAsia="Times New Roman"/>
            </w:rPr>
          </w:pPr>
          <w:r>
            <w:rPr>
              <w:rFonts w:eastAsia="Times New Roman"/>
            </w:rPr>
            <w:t>[19]</w:t>
          </w:r>
          <w:r>
            <w:rPr>
              <w:rFonts w:eastAsia="Times New Roman"/>
            </w:rPr>
            <w:tab/>
            <w:t xml:space="preserve">S. El-Gebali </w:t>
          </w:r>
          <w:r>
            <w:rPr>
              <w:rFonts w:eastAsia="Times New Roman"/>
              <w:i/>
              <w:iCs/>
            </w:rPr>
            <w:t>et al.</w:t>
          </w:r>
          <w:r>
            <w:rPr>
              <w:rFonts w:eastAsia="Times New Roman"/>
            </w:rPr>
            <w:t xml:space="preserve">, “The Pfam protein families database in 2019,” </w:t>
          </w:r>
          <w:r>
            <w:rPr>
              <w:rFonts w:eastAsia="Times New Roman"/>
              <w:i/>
              <w:iCs/>
            </w:rPr>
            <w:t>Nucleic acids research</w:t>
          </w:r>
          <w:r>
            <w:rPr>
              <w:rFonts w:eastAsia="Times New Roman"/>
            </w:rPr>
            <w:t>, vol. 47, no. D1, pp. D427–D432, 2019.</w:t>
          </w:r>
        </w:p>
        <w:p w14:paraId="0A9C133E" w14:textId="77777777" w:rsidR="003400E0" w:rsidRDefault="003400E0">
          <w:pPr>
            <w:autoSpaceDE w:val="0"/>
            <w:autoSpaceDN w:val="0"/>
            <w:ind w:hanging="640"/>
            <w:divId w:val="355155619"/>
            <w:rPr>
              <w:rFonts w:eastAsia="Times New Roman"/>
            </w:rPr>
          </w:pPr>
          <w:r>
            <w:rPr>
              <w:rFonts w:eastAsia="Times New Roman"/>
            </w:rPr>
            <w:t>[20]</w:t>
          </w:r>
          <w:r>
            <w:rPr>
              <w:rFonts w:eastAsia="Times New Roman"/>
            </w:rPr>
            <w:tab/>
            <w:t xml:space="preserve">N. Terrapon, V. Lombard, E. Drula, P. M. Coutinho, and B. Henrissat, “The CAZy Database/the Carbohydrate-Active Enzyme (CAZy) Database: Principles and Usage Guidelines,” </w:t>
          </w:r>
          <w:r>
            <w:rPr>
              <w:rFonts w:eastAsia="Times New Roman"/>
              <w:i/>
              <w:iCs/>
            </w:rPr>
            <w:t>A Practical Guide to Using Glycomics Databases</w:t>
          </w:r>
          <w:r>
            <w:rPr>
              <w:rFonts w:eastAsia="Times New Roman"/>
            </w:rPr>
            <w:t>, pp. 117–131, 2017, doi: 10.1007/978-4-431-56454-6_6.</w:t>
          </w:r>
        </w:p>
        <w:p w14:paraId="209AFA6E" w14:textId="77777777" w:rsidR="003400E0" w:rsidRDefault="003400E0">
          <w:pPr>
            <w:autoSpaceDE w:val="0"/>
            <w:autoSpaceDN w:val="0"/>
            <w:ind w:hanging="640"/>
            <w:divId w:val="124470260"/>
            <w:rPr>
              <w:rFonts w:eastAsia="Times New Roman"/>
            </w:rPr>
          </w:pPr>
          <w:r>
            <w:rPr>
              <w:rFonts w:eastAsia="Times New Roman"/>
            </w:rPr>
            <w:t>[21]</w:t>
          </w:r>
          <w:r>
            <w:rPr>
              <w:rFonts w:eastAsia="Times New Roman"/>
            </w:rPr>
            <w:tab/>
            <w:t xml:space="preserve">E. Ruppé </w:t>
          </w:r>
          <w:r>
            <w:rPr>
              <w:rFonts w:eastAsia="Times New Roman"/>
              <w:i/>
              <w:iCs/>
            </w:rPr>
            <w:t>et al.</w:t>
          </w:r>
          <w:r>
            <w:rPr>
              <w:rFonts w:eastAsia="Times New Roman"/>
            </w:rPr>
            <w:t xml:space="preserve">, “Prediction of the intestinal resistome by a three-dimensional structure-based method,” </w:t>
          </w:r>
          <w:r>
            <w:rPr>
              <w:rFonts w:eastAsia="Times New Roman"/>
              <w:i/>
              <w:iCs/>
            </w:rPr>
            <w:t>Nature Microbiology 2018 4:1</w:t>
          </w:r>
          <w:r>
            <w:rPr>
              <w:rFonts w:eastAsia="Times New Roman"/>
            </w:rPr>
            <w:t>, vol. 4, no. 1, pp. 112–123, Nov. 2018, doi: 10.1038/s41564-018-0292-6.</w:t>
          </w:r>
        </w:p>
        <w:p w14:paraId="74861DAF" w14:textId="77777777" w:rsidR="003400E0" w:rsidRDefault="003400E0">
          <w:pPr>
            <w:autoSpaceDE w:val="0"/>
            <w:autoSpaceDN w:val="0"/>
            <w:ind w:hanging="640"/>
            <w:divId w:val="100800728"/>
            <w:rPr>
              <w:rFonts w:eastAsia="Times New Roman"/>
            </w:rPr>
          </w:pPr>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OnLine Database (GOLD) v.8: overview and updates,” </w:t>
          </w:r>
          <w:r>
            <w:rPr>
              <w:rFonts w:eastAsia="Times New Roman"/>
              <w:i/>
              <w:iCs/>
            </w:rPr>
            <w:t>Nucleic Acids Research</w:t>
          </w:r>
          <w:r>
            <w:rPr>
              <w:rFonts w:eastAsia="Times New Roman"/>
            </w:rPr>
            <w:t>, vol. 49, no. D1, pp. D723–D733, Jan. 2021, doi: 10.1093/NAR/GKAA983.</w:t>
          </w:r>
        </w:p>
        <w:p w14:paraId="582DA69A" w14:textId="77777777" w:rsidR="003400E0" w:rsidRDefault="003400E0">
          <w:pPr>
            <w:autoSpaceDE w:val="0"/>
            <w:autoSpaceDN w:val="0"/>
            <w:ind w:hanging="640"/>
            <w:divId w:val="576551047"/>
            <w:rPr>
              <w:rFonts w:eastAsia="Times New Roman"/>
            </w:rPr>
          </w:pPr>
          <w:r>
            <w:rPr>
              <w:rFonts w:eastAsia="Times New Roman"/>
            </w:rPr>
            <w:t>[23]</w:t>
          </w:r>
          <w:r>
            <w:rPr>
              <w:rFonts w:eastAsia="Times New Roman"/>
            </w:rPr>
            <w:tab/>
            <w:t xml:space="preserve">C. Mao, D. Abraham, A. Wattam,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p>
        <w:p w14:paraId="6A5D4EAA" w14:textId="77777777" w:rsidR="003400E0" w:rsidRDefault="003400E0">
          <w:pPr>
            <w:autoSpaceDE w:val="0"/>
            <w:autoSpaceDN w:val="0"/>
            <w:ind w:hanging="640"/>
            <w:divId w:val="239365423"/>
            <w:rPr>
              <w:rFonts w:eastAsia="Times New Roman"/>
            </w:rPr>
          </w:pPr>
          <w:r>
            <w:rPr>
              <w:rFonts w:eastAsia="Times New Roman"/>
            </w:rPr>
            <w:lastRenderedPageBreak/>
            <w:t>[24]</w:t>
          </w:r>
          <w:r>
            <w:rPr>
              <w:rFonts w:eastAsia="Times New Roman"/>
            </w:rPr>
            <w:tab/>
            <w:t xml:space="preserve">K. Blin </w:t>
          </w:r>
          <w:r>
            <w:rPr>
              <w:rFonts w:eastAsia="Times New Roman"/>
              <w:i/>
              <w:iCs/>
            </w:rPr>
            <w:t>et al.</w:t>
          </w:r>
          <w:r>
            <w:rPr>
              <w:rFonts w:eastAsia="Times New Roman"/>
            </w:rPr>
            <w:t xml:space="preserve">, “antiSMASH 4.0-improvements in chemistry prediction and gene cluster boundary identification,” </w:t>
          </w:r>
          <w:r>
            <w:rPr>
              <w:rFonts w:eastAsia="Times New Roman"/>
              <w:i/>
              <w:iCs/>
            </w:rPr>
            <w:t>Nucleic Acids Res</w:t>
          </w:r>
          <w:r>
            <w:rPr>
              <w:rFonts w:eastAsia="Times New Roman"/>
            </w:rPr>
            <w:t>, vol. 45, no. W1, pp. W36–W41, 2017, doi: 10.1093/nar/gkx319.</w:t>
          </w:r>
        </w:p>
        <w:p w14:paraId="189FBF1B" w14:textId="77777777" w:rsidR="003400E0" w:rsidRDefault="003400E0">
          <w:pPr>
            <w:autoSpaceDE w:val="0"/>
            <w:autoSpaceDN w:val="0"/>
            <w:ind w:hanging="640"/>
            <w:divId w:val="1574779553"/>
            <w:rPr>
              <w:rFonts w:eastAsia="Times New Roman"/>
            </w:rPr>
          </w:pPr>
          <w:r>
            <w:rPr>
              <w:rFonts w:eastAsia="Times New Roman"/>
            </w:rPr>
            <w:t>[25]</w:t>
          </w:r>
          <w:r>
            <w:rPr>
              <w:rFonts w:eastAsia="Times New Roman"/>
            </w:rPr>
            <w:tab/>
            <w:t xml:space="preserve">C. Trapnell </w:t>
          </w:r>
          <w:r>
            <w:rPr>
              <w:rFonts w:eastAsia="Times New Roman"/>
              <w:i/>
              <w:iCs/>
            </w:rPr>
            <w:t>et al.</w:t>
          </w:r>
          <w:r>
            <w:rPr>
              <w:rFonts w:eastAsia="Times New Roman"/>
            </w:rPr>
            <w:t xml:space="preserve">, “The dynamics and regulators of cell fate decisions are revealed by pseudotemporal ordering of single cells,” </w:t>
          </w:r>
          <w:r>
            <w:rPr>
              <w:rFonts w:eastAsia="Times New Roman"/>
              <w:i/>
              <w:iCs/>
            </w:rPr>
            <w:t>Nat. Biotechnol.</w:t>
          </w:r>
          <w:r>
            <w:rPr>
              <w:rFonts w:eastAsia="Times New Roman"/>
            </w:rPr>
            <w:t>, vol. 32, no. 4, pp. 381–386, 2014, doi: 10.1038/nbt.2859.</w:t>
          </w:r>
        </w:p>
        <w:p w14:paraId="43731F23" w14:textId="77777777" w:rsidR="003400E0" w:rsidRDefault="003400E0">
          <w:pPr>
            <w:autoSpaceDE w:val="0"/>
            <w:autoSpaceDN w:val="0"/>
            <w:ind w:hanging="640"/>
            <w:divId w:val="1525174853"/>
            <w:rPr>
              <w:rFonts w:eastAsia="Times New Roman"/>
            </w:rPr>
          </w:pPr>
          <w:r>
            <w:rPr>
              <w:rFonts w:eastAsia="Times New Roman"/>
            </w:rPr>
            <w:t>[26]</w:t>
          </w:r>
          <w:r>
            <w:rPr>
              <w:rFonts w:eastAsia="Times New Roman"/>
            </w:rPr>
            <w:tab/>
            <w:t xml:space="preserve">X. Qiu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vol. 14, no. 10, pp. 979–982, 2017, doi: 10.1038/nmeth.4402.</w:t>
          </w:r>
        </w:p>
        <w:p w14:paraId="327E61A0" w14:textId="77777777" w:rsidR="003400E0" w:rsidRDefault="003400E0">
          <w:pPr>
            <w:autoSpaceDE w:val="0"/>
            <w:autoSpaceDN w:val="0"/>
            <w:ind w:hanging="640"/>
            <w:divId w:val="983041763"/>
            <w:rPr>
              <w:rFonts w:eastAsia="Times New Roman"/>
            </w:rPr>
          </w:pPr>
          <w:r>
            <w:rPr>
              <w:rFonts w:eastAsia="Times New Roman"/>
            </w:rPr>
            <w:t>[27]</w:t>
          </w:r>
          <w:r>
            <w:rPr>
              <w:rFonts w:eastAsia="Times New Roman"/>
            </w:rPr>
            <w:tab/>
            <w:t xml:space="preserve">L. v. Holdeman and W. E. C. Moore, “New genus, Coprococcus, twelve new species, and emended descriptions of four previously described species of bacteria from human feces,” </w:t>
          </w:r>
          <w:r>
            <w:rPr>
              <w:rFonts w:eastAsia="Times New Roman"/>
              <w:i/>
              <w:iCs/>
            </w:rPr>
            <w:t>International Journal of Systematic Bacteriology</w:t>
          </w:r>
          <w:r>
            <w:rPr>
              <w:rFonts w:eastAsia="Times New Roman"/>
            </w:rPr>
            <w:t>, vol. 24, no. 2, pp. 260–277, Apr. 1974, doi: 10.1099/00207713-24-2-260/CITE/REFWORKS.</w:t>
          </w:r>
        </w:p>
        <w:p w14:paraId="3573FDC9" w14:textId="77777777" w:rsidR="003400E0" w:rsidRDefault="003400E0">
          <w:pPr>
            <w:autoSpaceDE w:val="0"/>
            <w:autoSpaceDN w:val="0"/>
            <w:ind w:hanging="640"/>
            <w:divId w:val="842553661"/>
            <w:rPr>
              <w:rFonts w:eastAsia="Times New Roman"/>
            </w:rPr>
          </w:pPr>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vol. 294, no. 1, pp. 1–8, May 2009, doi: 10.1111/J.1574-6968.2009.01514.X.</w:t>
          </w:r>
        </w:p>
        <w:p w14:paraId="3DDBC683" w14:textId="77777777" w:rsidR="003400E0" w:rsidRDefault="003400E0">
          <w:pPr>
            <w:autoSpaceDE w:val="0"/>
            <w:autoSpaceDN w:val="0"/>
            <w:ind w:hanging="640"/>
            <w:divId w:val="236549576"/>
            <w:rPr>
              <w:rFonts w:eastAsia="Times New Roman"/>
            </w:rPr>
          </w:pPr>
          <w:r>
            <w:rPr>
              <w:rFonts w:eastAsia="Times New Roman"/>
            </w:rPr>
            <w:t>[29]</w:t>
          </w:r>
          <w:r>
            <w:rPr>
              <w:rFonts w:eastAsia="Times New Roman"/>
            </w:rPr>
            <w:tab/>
            <w:t xml:space="preserve">E. Allen-Vercoe </w:t>
          </w:r>
          <w:r>
            <w:rPr>
              <w:rFonts w:eastAsia="Times New Roman"/>
              <w:i/>
              <w:iCs/>
            </w:rPr>
            <w:t>et al.</w:t>
          </w:r>
          <w:r>
            <w:rPr>
              <w:rFonts w:eastAsia="Times New Roman"/>
            </w:rPr>
            <w:t xml:space="preserve">, “Anaerostipes hadrus comb. nov., a dominant species within the human colonic microbiota; reclassification of Eubacterium hadrum Moore et al. 1976,” </w:t>
          </w:r>
          <w:r>
            <w:rPr>
              <w:rFonts w:eastAsia="Times New Roman"/>
              <w:i/>
              <w:iCs/>
            </w:rPr>
            <w:t>Anaerobe</w:t>
          </w:r>
          <w:r>
            <w:rPr>
              <w:rFonts w:eastAsia="Times New Roman"/>
            </w:rPr>
            <w:t>, vol. 18, no. 5, pp. 523–529, Oct. 2012, doi: 10.1016/J.ANAEROBE.2012.09.002.</w:t>
          </w:r>
        </w:p>
        <w:p w14:paraId="335B55CC" w14:textId="77777777" w:rsidR="003400E0" w:rsidRDefault="003400E0">
          <w:pPr>
            <w:autoSpaceDE w:val="0"/>
            <w:autoSpaceDN w:val="0"/>
            <w:ind w:hanging="640"/>
            <w:divId w:val="615335498"/>
            <w:rPr>
              <w:rFonts w:eastAsia="Times New Roman"/>
            </w:rPr>
          </w:pPr>
          <w:r>
            <w:rPr>
              <w:rFonts w:eastAsia="Times New Roman"/>
            </w:rPr>
            <w:lastRenderedPageBreak/>
            <w:t>[30]</w:t>
          </w:r>
          <w:r>
            <w:rPr>
              <w:rFonts w:eastAsia="Times New Roman"/>
            </w:rPr>
            <w:tab/>
            <w:t xml:space="preserve">P. A. Lawson and S. M. Finegold, “Reclassification of Ruminococcus obeum as Blautia obeum comb. nov,” </w:t>
          </w:r>
          <w:r>
            <w:rPr>
              <w:rFonts w:eastAsia="Times New Roman"/>
              <w:i/>
              <w:iCs/>
            </w:rPr>
            <w:t>International Journal of Systematic and Evolutionary Microbiology</w:t>
          </w:r>
          <w:r>
            <w:rPr>
              <w:rFonts w:eastAsia="Times New Roman"/>
            </w:rPr>
            <w:t>, vol. 65, no. 3, pp. 789–793, Mar. 2015, doi: 10.1099/IJS.0.000015/CITE/REFWORKS.</w:t>
          </w:r>
        </w:p>
        <w:p w14:paraId="51F75484" w14:textId="77777777" w:rsidR="003400E0" w:rsidRDefault="003400E0">
          <w:pPr>
            <w:autoSpaceDE w:val="0"/>
            <w:autoSpaceDN w:val="0"/>
            <w:ind w:hanging="640"/>
            <w:divId w:val="833300324"/>
            <w:rPr>
              <w:rFonts w:eastAsia="Times New Roman"/>
            </w:rPr>
          </w:pPr>
          <w:r>
            <w:rPr>
              <w:rFonts w:eastAsia="Times New Roman"/>
            </w:rPr>
            <w:t>[31]</w:t>
          </w:r>
          <w:r>
            <w:rPr>
              <w:rFonts w:eastAsia="Times New Roman"/>
            </w:rPr>
            <w:tab/>
            <w:t xml:space="preserve">S. S. Socransky, A. D. Haffajee, M. A. Cugini, C. Smith, and R. L. Kent, “Microbial complexes in subgingival plaque,” </w:t>
          </w:r>
          <w:r>
            <w:rPr>
              <w:rFonts w:eastAsia="Times New Roman"/>
              <w:i/>
              <w:iCs/>
            </w:rPr>
            <w:t>Journal of clinical periodontology</w:t>
          </w:r>
          <w:r>
            <w:rPr>
              <w:rFonts w:eastAsia="Times New Roman"/>
            </w:rPr>
            <w:t>, vol. 25, no. 2, pp. 134–144, 1998, doi: 10.1111/J.1600-051X.1998.TB02419.X.</w:t>
          </w:r>
        </w:p>
        <w:p w14:paraId="18722AE4" w14:textId="77777777" w:rsidR="003400E0" w:rsidRDefault="003400E0">
          <w:pPr>
            <w:autoSpaceDE w:val="0"/>
            <w:autoSpaceDN w:val="0"/>
            <w:ind w:hanging="640"/>
            <w:divId w:val="672534843"/>
            <w:rPr>
              <w:rFonts w:eastAsia="Times New Roman"/>
            </w:rPr>
          </w:pPr>
          <w:r>
            <w:rPr>
              <w:rFonts w:eastAsia="Times New Roman"/>
            </w:rPr>
            <w:t>[32]</w:t>
          </w:r>
          <w:r>
            <w:rPr>
              <w:rFonts w:eastAsia="Times New Roman"/>
            </w:rPr>
            <w:tab/>
            <w:t xml:space="preserve">J. Downes and W. G. Wade, “Peptostreptococcus stomatis sp. nov., isolated from the human oral cavity,” </w:t>
          </w:r>
          <w:r>
            <w:rPr>
              <w:rFonts w:eastAsia="Times New Roman"/>
              <w:i/>
              <w:iCs/>
            </w:rPr>
            <w:t>International Journal of Systematic and Evolutionary Microbiology</w:t>
          </w:r>
          <w:r>
            <w:rPr>
              <w:rFonts w:eastAsia="Times New Roman"/>
            </w:rPr>
            <w:t>, vol. 56, no. 4, pp. 751–754, Apr. 2006, doi: 10.1099/IJS.0.64041-0/CITE/REFWORKS.</w:t>
          </w:r>
        </w:p>
        <w:p w14:paraId="6EE4259F" w14:textId="77777777" w:rsidR="003400E0" w:rsidRDefault="003400E0">
          <w:pPr>
            <w:autoSpaceDE w:val="0"/>
            <w:autoSpaceDN w:val="0"/>
            <w:ind w:hanging="640"/>
            <w:divId w:val="286394376"/>
            <w:rPr>
              <w:rFonts w:eastAsia="Times New Roman"/>
            </w:rPr>
          </w:pPr>
          <w:r>
            <w:rPr>
              <w:rFonts w:eastAsia="Times New Roman"/>
            </w:rPr>
            <w:t>[33]</w:t>
          </w:r>
          <w:r>
            <w:rPr>
              <w:rFonts w:eastAsia="Times New Roman"/>
            </w:rPr>
            <w:tab/>
            <w:t xml:space="preserve">I. N. Rôças and J. F. Siqueira, “Root canal microbiota of teeth with chronic apical periodontitis,” </w:t>
          </w:r>
          <w:r>
            <w:rPr>
              <w:rFonts w:eastAsia="Times New Roman"/>
              <w:i/>
              <w:iCs/>
            </w:rPr>
            <w:t>Journal of Clinical Microbiology</w:t>
          </w:r>
          <w:r>
            <w:rPr>
              <w:rFonts w:eastAsia="Times New Roman"/>
            </w:rPr>
            <w:t>, vol. 46, no. 11, pp. 3599–3606, Nov. 2008, doi: 10.1128/JCM.00431-08/SUPPL_FILE/RC_CHECKERBOARD_CHRONIC_APICAL_PERIODONTITIS_TABLE_APPENDIX_ONLINE.PDF.</w:t>
          </w:r>
        </w:p>
        <w:p w14:paraId="418438D3" w14:textId="77777777" w:rsidR="003400E0" w:rsidRDefault="003400E0">
          <w:pPr>
            <w:autoSpaceDE w:val="0"/>
            <w:autoSpaceDN w:val="0"/>
            <w:ind w:hanging="640"/>
            <w:divId w:val="619383807"/>
            <w:rPr>
              <w:rFonts w:eastAsia="Times New Roman"/>
            </w:rPr>
          </w:pPr>
          <w:r>
            <w:rPr>
              <w:rFonts w:eastAsia="Times New Roman"/>
            </w:rPr>
            <w:t>[34]</w:t>
          </w:r>
          <w:r>
            <w:rPr>
              <w:rFonts w:eastAsia="Times New Roman"/>
            </w:rPr>
            <w:tab/>
            <w:t xml:space="preserve">S. M. Finegold </w:t>
          </w:r>
          <w:r>
            <w:rPr>
              <w:rFonts w:eastAsia="Times New Roman"/>
              <w:i/>
              <w:iCs/>
            </w:rPr>
            <w:t>et al.</w:t>
          </w:r>
          <w:r>
            <w:rPr>
              <w:rFonts w:eastAsia="Times New Roman"/>
            </w:rPr>
            <w:t xml:space="preserve">, “Clostridium clostridioforme: A mixture of three clinically important species,” </w:t>
          </w:r>
          <w:r>
            <w:rPr>
              <w:rFonts w:eastAsia="Times New Roman"/>
              <w:i/>
              <w:iCs/>
            </w:rPr>
            <w:t>European Journal of Clinical Microbiology and Infectious Diseases</w:t>
          </w:r>
          <w:r>
            <w:rPr>
              <w:rFonts w:eastAsia="Times New Roman"/>
            </w:rPr>
            <w:t>, vol. 24, no. 5, pp. 319–324, May 2005, doi: 10.1007/S10096-005-1334-6.</w:t>
          </w:r>
        </w:p>
        <w:p w14:paraId="0884DE6F" w14:textId="77777777" w:rsidR="003400E0" w:rsidRDefault="003400E0">
          <w:pPr>
            <w:autoSpaceDE w:val="0"/>
            <w:autoSpaceDN w:val="0"/>
            <w:ind w:hanging="640"/>
            <w:divId w:val="1410889100"/>
            <w:rPr>
              <w:rFonts w:eastAsia="Times New Roman"/>
            </w:rPr>
          </w:pPr>
          <w:r>
            <w:rPr>
              <w:rFonts w:eastAsia="Times New Roman"/>
            </w:rPr>
            <w:t>[35]</w:t>
          </w:r>
          <w:r>
            <w:rPr>
              <w:rFonts w:eastAsia="Times New Roman"/>
            </w:rPr>
            <w:tab/>
            <w:t xml:space="preserve">S. M. Finegold </w:t>
          </w:r>
          <w:r>
            <w:rPr>
              <w:rFonts w:eastAsia="Times New Roman"/>
              <w:i/>
              <w:iCs/>
            </w:rPr>
            <w:t>et al.</w:t>
          </w:r>
          <w:r>
            <w:rPr>
              <w:rFonts w:eastAsia="Times New Roman"/>
            </w:rPr>
            <w:t xml:space="preserve">, “Clostridium clostridioforme: A mixture of three clinically important species,” </w:t>
          </w:r>
          <w:r>
            <w:rPr>
              <w:rFonts w:eastAsia="Times New Roman"/>
              <w:i/>
              <w:iCs/>
            </w:rPr>
            <w:t>European Journal of Clinical Microbiology and Infectious Diseases</w:t>
          </w:r>
          <w:r>
            <w:rPr>
              <w:rFonts w:eastAsia="Times New Roman"/>
            </w:rPr>
            <w:t>, vol. 24, no. 5, pp. 319–324, May 2005, doi: 10.1007/S10096-005-1334-6.</w:t>
          </w:r>
        </w:p>
        <w:p w14:paraId="6C55EB63" w14:textId="77777777" w:rsidR="003400E0" w:rsidRDefault="003400E0">
          <w:pPr>
            <w:autoSpaceDE w:val="0"/>
            <w:autoSpaceDN w:val="0"/>
            <w:ind w:hanging="640"/>
            <w:divId w:val="957446008"/>
            <w:rPr>
              <w:rFonts w:eastAsia="Times New Roman"/>
            </w:rPr>
          </w:pPr>
          <w:r>
            <w:rPr>
              <w:rFonts w:eastAsia="Times New Roman"/>
            </w:rPr>
            <w:lastRenderedPageBreak/>
            <w:t>[36]</w:t>
          </w:r>
          <w:r>
            <w:rPr>
              <w:rFonts w:eastAsia="Times New Roman"/>
            </w:rPr>
            <w:tab/>
            <w:t xml:space="preserve">R. García Carretero, E. Luna-Heredia, M. Olid-Velilla, and O. Vazquez-Gomez, “Bacteraemia due to Parvimonas micra, a commensal pathogen, in a patient with an oesophageal tumour,” </w:t>
          </w:r>
          <w:r>
            <w:rPr>
              <w:rFonts w:eastAsia="Times New Roman"/>
              <w:i/>
              <w:iCs/>
            </w:rPr>
            <w:t>Case Reports</w:t>
          </w:r>
          <w:r>
            <w:rPr>
              <w:rFonts w:eastAsia="Times New Roman"/>
            </w:rPr>
            <w:t>, vol. 2016, p. bcr2016217740, Nov. 2016, doi: 10.1136/BCR-2016-217740.</w:t>
          </w:r>
        </w:p>
        <w:p w14:paraId="37343578" w14:textId="77777777" w:rsidR="003400E0" w:rsidRDefault="003400E0">
          <w:pPr>
            <w:autoSpaceDE w:val="0"/>
            <w:autoSpaceDN w:val="0"/>
            <w:ind w:hanging="640"/>
            <w:divId w:val="1472136518"/>
            <w:rPr>
              <w:rFonts w:eastAsia="Times New Roman"/>
            </w:rPr>
          </w:pPr>
          <w:r>
            <w:rPr>
              <w:rFonts w:eastAsia="Times New Roman"/>
            </w:rPr>
            <w:t>[37]</w:t>
          </w:r>
          <w:r>
            <w:rPr>
              <w:rFonts w:eastAsia="Times New Roman"/>
            </w:rPr>
            <w:tab/>
            <w:t xml:space="preserve">M. Castellarin </w:t>
          </w:r>
          <w:r>
            <w:rPr>
              <w:rFonts w:eastAsia="Times New Roman"/>
              <w:i/>
              <w:iCs/>
            </w:rPr>
            <w:t>et al.</w:t>
          </w:r>
          <w:r>
            <w:rPr>
              <w:rFonts w:eastAsia="Times New Roman"/>
            </w:rPr>
            <w:t xml:space="preserve">, “Fusobacterium nucleatum infection is prevalent in human colorectal carcinoma,” </w:t>
          </w:r>
          <w:r>
            <w:rPr>
              <w:rFonts w:eastAsia="Times New Roman"/>
              <w:i/>
              <w:iCs/>
            </w:rPr>
            <w:t>Genome Research</w:t>
          </w:r>
          <w:r>
            <w:rPr>
              <w:rFonts w:eastAsia="Times New Roman"/>
            </w:rPr>
            <w:t>, vol. 22, no. 2, pp. 299–306, Feb. 2012, doi: 10.1101/GR.126516.111.</w:t>
          </w:r>
        </w:p>
        <w:p w14:paraId="68F403D9" w14:textId="77777777" w:rsidR="003400E0" w:rsidRDefault="003400E0">
          <w:pPr>
            <w:autoSpaceDE w:val="0"/>
            <w:autoSpaceDN w:val="0"/>
            <w:ind w:hanging="640"/>
            <w:divId w:val="1178619076"/>
            <w:rPr>
              <w:rFonts w:eastAsia="Times New Roman"/>
            </w:rPr>
          </w:pPr>
          <w:r>
            <w:rPr>
              <w:rFonts w:eastAsia="Times New Roman"/>
            </w:rPr>
            <w:t>[38]</w:t>
          </w:r>
          <w:r>
            <w:rPr>
              <w:rFonts w:eastAsia="Times New Roman"/>
            </w:rPr>
            <w:tab/>
            <w:t xml:space="preserve">A. D. Kostic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vol. 22, no. 2, pp. 292–298, Feb. 2012, doi: 10.1101/GR.126573.111.</w:t>
          </w:r>
        </w:p>
        <w:p w14:paraId="74449211" w14:textId="77777777" w:rsidR="003400E0" w:rsidRDefault="003400E0">
          <w:pPr>
            <w:autoSpaceDE w:val="0"/>
            <w:autoSpaceDN w:val="0"/>
            <w:ind w:hanging="640"/>
            <w:divId w:val="688069132"/>
            <w:rPr>
              <w:rFonts w:eastAsia="Times New Roman"/>
            </w:rPr>
          </w:pPr>
          <w:r>
            <w:rPr>
              <w:rFonts w:eastAsia="Times New Roman"/>
            </w:rPr>
            <w:t>[39]</w:t>
          </w:r>
          <w:r>
            <w:rPr>
              <w:rFonts w:eastAsia="Times New Roman"/>
            </w:rPr>
            <w:tab/>
            <w:t xml:space="preserve">S. Elsayed and K. Zhang, “Bacteremia caused by Clostridium symbiosum,” </w:t>
          </w:r>
          <w:r>
            <w:rPr>
              <w:rFonts w:eastAsia="Times New Roman"/>
              <w:i/>
              <w:iCs/>
            </w:rPr>
            <w:t>Journal of Clinical Microbiology</w:t>
          </w:r>
          <w:r>
            <w:rPr>
              <w:rFonts w:eastAsia="Times New Roman"/>
            </w:rPr>
            <w:t>, vol. 42, no. 9, pp. 4390–4392, Sep. 2004, doi: 10.1128/JCM.42.9.4390-4392.2004/ASSET/B89B4319-EA1D-43AE-8C46-006139A78CE7/ASSETS/GRAPHIC/ZJM0090445920001.JPEG.</w:t>
          </w:r>
        </w:p>
        <w:p w14:paraId="05A48825" w14:textId="77777777" w:rsidR="003400E0" w:rsidRDefault="003400E0">
          <w:pPr>
            <w:autoSpaceDE w:val="0"/>
            <w:autoSpaceDN w:val="0"/>
            <w:ind w:hanging="640"/>
            <w:divId w:val="1183327711"/>
            <w:rPr>
              <w:rFonts w:eastAsia="Times New Roman"/>
            </w:rPr>
          </w:pPr>
          <w:r>
            <w:rPr>
              <w:rFonts w:eastAsia="Times New Roman"/>
            </w:rPr>
            <w:t>[40]</w:t>
          </w:r>
          <w:r>
            <w:rPr>
              <w:rFonts w:eastAsia="Times New Roman"/>
            </w:rPr>
            <w:tab/>
            <w:t xml:space="preserve">H. Rytter </w:t>
          </w:r>
          <w:r>
            <w:rPr>
              <w:rFonts w:eastAsia="Times New Roman"/>
              <w:i/>
              <w:iCs/>
            </w:rPr>
            <w:t>et al.</w:t>
          </w:r>
          <w:r>
            <w:rPr>
              <w:rFonts w:eastAsia="Times New Roman"/>
            </w:rPr>
            <w:t xml:space="preserve">, “The pentose phosphate pathway constitutes a major metabolic hub in pathogenic Francisella,” </w:t>
          </w:r>
          <w:r>
            <w:rPr>
              <w:rFonts w:eastAsia="Times New Roman"/>
              <w:i/>
              <w:iCs/>
            </w:rPr>
            <w:t>PLOS Pathogens</w:t>
          </w:r>
          <w:r>
            <w:rPr>
              <w:rFonts w:eastAsia="Times New Roman"/>
            </w:rPr>
            <w:t>, vol. 17, no. 8, p. e1009326, Aug. 2021, doi: 10.1371/JOURNAL.PPAT.1009326.</w:t>
          </w:r>
        </w:p>
        <w:p w14:paraId="1407B18F" w14:textId="77777777" w:rsidR="003400E0" w:rsidRDefault="003400E0">
          <w:pPr>
            <w:autoSpaceDE w:val="0"/>
            <w:autoSpaceDN w:val="0"/>
            <w:ind w:hanging="640"/>
            <w:divId w:val="1547137630"/>
            <w:rPr>
              <w:rFonts w:eastAsia="Times New Roman"/>
            </w:rPr>
          </w:pPr>
          <w:r>
            <w:rPr>
              <w:rFonts w:eastAsia="Times New Roman"/>
            </w:rPr>
            <w:t>[41]</w:t>
          </w:r>
          <w:r>
            <w:rPr>
              <w:rFonts w:eastAsia="Times New Roman"/>
            </w:rPr>
            <w:tab/>
            <w:t xml:space="preserve">D. A. Garsin, “Ethanolamine utilization in bacterial pathogens: roles and regulation,” </w:t>
          </w:r>
          <w:r>
            <w:rPr>
              <w:rFonts w:eastAsia="Times New Roman"/>
              <w:i/>
              <w:iCs/>
            </w:rPr>
            <w:t>Nature Reviews Microbiology 2010 8:4</w:t>
          </w:r>
          <w:r>
            <w:rPr>
              <w:rFonts w:eastAsia="Times New Roman"/>
            </w:rPr>
            <w:t>, vol. 8, no. 4, pp. 290–295, Apr. 2010, doi: 10.1038/nrmicro2334.</w:t>
          </w:r>
        </w:p>
        <w:p w14:paraId="063384AF" w14:textId="77777777" w:rsidR="003400E0" w:rsidRDefault="003400E0">
          <w:pPr>
            <w:autoSpaceDE w:val="0"/>
            <w:autoSpaceDN w:val="0"/>
            <w:ind w:hanging="640"/>
            <w:divId w:val="915747518"/>
            <w:rPr>
              <w:rFonts w:eastAsia="Times New Roman"/>
            </w:rPr>
          </w:pPr>
          <w:r>
            <w:rPr>
              <w:rFonts w:eastAsia="Times New Roman"/>
            </w:rPr>
            <w:lastRenderedPageBreak/>
            <w:t>[42]</w:t>
          </w:r>
          <w:r>
            <w:rPr>
              <w:rFonts w:eastAsia="Times New Roman"/>
            </w:rPr>
            <w:tab/>
            <w:t xml:space="preserve">W. Krzyściak, K. K. Pluskwa, A. Jurczak, and D. Kościelniak, “The pathogenicity of the Streptococcus genus,” </w:t>
          </w:r>
          <w:r>
            <w:rPr>
              <w:rFonts w:eastAsia="Times New Roman"/>
              <w:i/>
              <w:iCs/>
            </w:rPr>
            <w:t>European Journal of Clinical Microbiology &amp; Infectious Diseases</w:t>
          </w:r>
          <w:r>
            <w:rPr>
              <w:rFonts w:eastAsia="Times New Roman"/>
            </w:rPr>
            <w:t>, vol. 32, no. 11, p. 1361, Nov. 2013, doi: 10.1007/S10096-013-1914-9.</w:t>
          </w:r>
        </w:p>
        <w:p w14:paraId="0175D6DD" w14:textId="77777777" w:rsidR="003400E0" w:rsidRDefault="003400E0">
          <w:pPr>
            <w:autoSpaceDE w:val="0"/>
            <w:autoSpaceDN w:val="0"/>
            <w:ind w:hanging="640"/>
            <w:divId w:val="926422829"/>
            <w:rPr>
              <w:rFonts w:eastAsia="Times New Roman"/>
            </w:rPr>
          </w:pPr>
          <w:r>
            <w:rPr>
              <w:rFonts w:eastAsia="Times New Roman"/>
            </w:rPr>
            <w:t>[43]</w:t>
          </w:r>
          <w:r>
            <w:rPr>
              <w:rFonts w:eastAsia="Times New Roman"/>
            </w:rPr>
            <w:tab/>
            <w:t xml:space="preserve">Z. Marzhoseyni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pp. 1–15, Mar. 2021, doi: 10.1038/s41417-021-00308-6.</w:t>
          </w:r>
        </w:p>
        <w:p w14:paraId="20C092FC" w14:textId="77777777" w:rsidR="003400E0" w:rsidRDefault="003400E0">
          <w:pPr>
            <w:autoSpaceDE w:val="0"/>
            <w:autoSpaceDN w:val="0"/>
            <w:ind w:hanging="640"/>
            <w:divId w:val="920722346"/>
            <w:rPr>
              <w:rFonts w:eastAsia="Times New Roman"/>
            </w:rPr>
          </w:pPr>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vol. 66, no. 1, pp. 70–78, 2017, doi: 10.1136/GUTJNL-2015-309800.</w:t>
          </w:r>
        </w:p>
        <w:p w14:paraId="16D397F4" w14:textId="77777777" w:rsidR="003400E0" w:rsidRDefault="003400E0">
          <w:pPr>
            <w:autoSpaceDE w:val="0"/>
            <w:autoSpaceDN w:val="0"/>
            <w:ind w:hanging="640"/>
            <w:divId w:val="1707831627"/>
            <w:rPr>
              <w:rFonts w:eastAsia="Times New Roman"/>
            </w:rPr>
          </w:pPr>
          <w:r>
            <w:rPr>
              <w:rFonts w:eastAsia="Times New Roman"/>
            </w:rPr>
            <w:t>[45]</w:t>
          </w:r>
          <w:r>
            <w:rPr>
              <w:rFonts w:eastAsia="Times New Roman"/>
            </w:rPr>
            <w:tab/>
            <w:t>“Colorectal cancer detection from fecal microbiota (ID 266076) - BioProject - NCBI.” https://www.ncbi.nlm.nih.gov/bioproject/266076 (accessed Jan. 21, 2022).</w:t>
          </w:r>
        </w:p>
        <w:p w14:paraId="4E7938C7" w14:textId="77777777" w:rsidR="003400E0" w:rsidRDefault="003400E0">
          <w:pPr>
            <w:autoSpaceDE w:val="0"/>
            <w:autoSpaceDN w:val="0"/>
            <w:ind w:hanging="640"/>
            <w:divId w:val="1921715461"/>
            <w:rPr>
              <w:rFonts w:eastAsia="Times New Roman"/>
            </w:rPr>
          </w:pPr>
          <w:r>
            <w:rPr>
              <w:rFonts w:eastAsia="Times New Roman"/>
            </w:rPr>
            <w:t>[46]</w:t>
          </w:r>
          <w:r>
            <w:rPr>
              <w:rFonts w:eastAsia="Times New Roman"/>
            </w:rPr>
            <w:tab/>
            <w:t xml:space="preserve">E. Štrumbelj and I. Kononenko, “Explaining prediction models and individual predictions with feature contributions,” </w:t>
          </w:r>
          <w:r>
            <w:rPr>
              <w:rFonts w:eastAsia="Times New Roman"/>
              <w:i/>
              <w:iCs/>
            </w:rPr>
            <w:t>Knowledge and Information Systems</w:t>
          </w:r>
          <w:r>
            <w:rPr>
              <w:rFonts w:eastAsia="Times New Roman"/>
            </w:rPr>
            <w:t>, vol. 41, no. 3, pp. 647–665, Nov. 2014, doi: 10.1007/S10115-013-0679-X.</w:t>
          </w:r>
        </w:p>
        <w:p w14:paraId="1B841747" w14:textId="77777777" w:rsidR="003400E0" w:rsidRDefault="003400E0">
          <w:pPr>
            <w:autoSpaceDE w:val="0"/>
            <w:autoSpaceDN w:val="0"/>
            <w:ind w:hanging="640"/>
            <w:divId w:val="2044400930"/>
            <w:rPr>
              <w:rFonts w:eastAsia="Times New Roman"/>
            </w:rPr>
          </w:pPr>
          <w:r>
            <w:rPr>
              <w:rFonts w:eastAsia="Times New Roman"/>
            </w:rPr>
            <w:t>[47]</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Sep. 2021, doi: 10.1016/J.JHEP.2021.09.010.</w:t>
          </w:r>
        </w:p>
        <w:p w14:paraId="357DCD05" w14:textId="77777777" w:rsidR="003400E0" w:rsidRDefault="003400E0">
          <w:pPr>
            <w:autoSpaceDE w:val="0"/>
            <w:autoSpaceDN w:val="0"/>
            <w:ind w:hanging="640"/>
            <w:divId w:val="899637138"/>
            <w:rPr>
              <w:rFonts w:eastAsia="Times New Roman"/>
            </w:rPr>
          </w:pPr>
          <w:r>
            <w:rPr>
              <w:rFonts w:eastAsia="Times New Roman"/>
            </w:rPr>
            <w:t>[48]</w:t>
          </w:r>
          <w:r>
            <w:rPr>
              <w:rFonts w:eastAsia="Times New Roman"/>
            </w:rPr>
            <w:tab/>
            <w:t xml:space="preserve">J. Behary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vol. 12, no. 1, pp. 1–14, Jan. 2021, doi: 10.1038/s41467-020-20422-7.</w:t>
          </w:r>
        </w:p>
        <w:p w14:paraId="362F0492" w14:textId="77777777" w:rsidR="003400E0" w:rsidRDefault="003400E0">
          <w:pPr>
            <w:autoSpaceDE w:val="0"/>
            <w:autoSpaceDN w:val="0"/>
            <w:ind w:hanging="640"/>
            <w:divId w:val="182479066"/>
            <w:rPr>
              <w:rFonts w:eastAsia="Times New Roman"/>
            </w:rPr>
          </w:pPr>
          <w:r>
            <w:rPr>
              <w:rFonts w:eastAsia="Times New Roman"/>
            </w:rPr>
            <w:lastRenderedPageBreak/>
            <w:t>[49]</w:t>
          </w:r>
          <w:r>
            <w:rPr>
              <w:rFonts w:eastAsia="Times New Roman"/>
            </w:rPr>
            <w:tab/>
            <w:t xml:space="preserve">Z. Ye </w:t>
          </w:r>
          <w:r>
            <w:rPr>
              <w:rFonts w:eastAsia="Times New Roman"/>
              <w:i/>
              <w:iCs/>
            </w:rPr>
            <w:t>et al.</w:t>
          </w:r>
          <w:r>
            <w:rPr>
              <w:rFonts w:eastAsia="Times New Roman"/>
            </w:rPr>
            <w:t xml:space="preserve">, “Altered gut microbiome composition in patients with Vogt-Koyanagi-Harada disease,” </w:t>
          </w:r>
          <w:r>
            <w:rPr>
              <w:rFonts w:eastAsia="Times New Roman"/>
              <w:i/>
              <w:iCs/>
            </w:rPr>
            <w:t>Gut microbes</w:t>
          </w:r>
          <w:r>
            <w:rPr>
              <w:rFonts w:eastAsia="Times New Roman"/>
            </w:rPr>
            <w:t>, vol. 11, no. 3, pp. 539–555, May 2020, doi: 10.1080/19490976.2019.1700754.</w:t>
          </w:r>
        </w:p>
        <w:p w14:paraId="44CF2104" w14:textId="77777777" w:rsidR="003400E0" w:rsidRDefault="003400E0">
          <w:pPr>
            <w:autoSpaceDE w:val="0"/>
            <w:autoSpaceDN w:val="0"/>
            <w:ind w:hanging="640"/>
            <w:divId w:val="139931391"/>
            <w:rPr>
              <w:rFonts w:eastAsia="Times New Roman"/>
            </w:rPr>
          </w:pPr>
          <w:r>
            <w:rPr>
              <w:rFonts w:eastAsia="Times New Roman"/>
            </w:rPr>
            <w:t>[50]</w:t>
          </w:r>
          <w:r>
            <w:rPr>
              <w:rFonts w:eastAsia="Times New Roman"/>
            </w:rPr>
            <w:tab/>
            <w:t>“Fecal Microbiota and Gut Microbe-Derived Extracellular Vesicles in Colorectal Cancer.” https://www.ncbi.nlm.nih.gov/pmc/articles/PMC8477046/ (accessed Jan. 21, 2022).</w:t>
          </w:r>
        </w:p>
        <w:p w14:paraId="59327756" w14:textId="77777777" w:rsidR="003400E0" w:rsidRDefault="003400E0">
          <w:pPr>
            <w:autoSpaceDE w:val="0"/>
            <w:autoSpaceDN w:val="0"/>
            <w:ind w:hanging="640"/>
            <w:divId w:val="304512726"/>
            <w:rPr>
              <w:rFonts w:eastAsia="Times New Roman"/>
            </w:rPr>
          </w:pPr>
          <w:r>
            <w:rPr>
              <w:rFonts w:eastAsia="Times New Roman"/>
            </w:rPr>
            <w:t>[51]</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vol. 12, no. 1, pp. 1–13, May 2021, doi: 10.1038/s41467-021-23265-y.</w:t>
          </w:r>
        </w:p>
        <w:p w14:paraId="0018F2C4" w14:textId="77777777" w:rsidR="003400E0" w:rsidRDefault="003400E0">
          <w:pPr>
            <w:autoSpaceDE w:val="0"/>
            <w:autoSpaceDN w:val="0"/>
            <w:ind w:hanging="640"/>
            <w:divId w:val="324551607"/>
            <w:rPr>
              <w:rFonts w:eastAsia="Times New Roman"/>
            </w:rPr>
          </w:pPr>
          <w:r>
            <w:rPr>
              <w:rFonts w:eastAsia="Times New Roman"/>
            </w:rPr>
            <w:t>[52]</w:t>
          </w:r>
          <w:r>
            <w:rPr>
              <w:rFonts w:eastAsia="Times New Roman"/>
            </w:rPr>
            <w:tab/>
            <w:t xml:space="preserve">M. S. Riaz Rajoka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vol. 6, no. 3, pp. 121–130, Sep. 2017, doi: 10.1016/J.FSHW.2017.07.003.</w:t>
          </w:r>
        </w:p>
        <w:p w14:paraId="5825F87B" w14:textId="77777777" w:rsidR="003400E0" w:rsidRDefault="003400E0">
          <w:pPr>
            <w:autoSpaceDE w:val="0"/>
            <w:autoSpaceDN w:val="0"/>
            <w:ind w:hanging="640"/>
            <w:divId w:val="1649047907"/>
            <w:rPr>
              <w:rFonts w:eastAsia="Times New Roman"/>
            </w:rPr>
          </w:pPr>
          <w:r>
            <w:rPr>
              <w:rFonts w:eastAsia="Times New Roman"/>
            </w:rPr>
            <w:t>[53]</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vol. 25, no. 3, pp. 270–280, Mar. 2014, doi: 10.1016/J.JNUTBIO.2013.09.009.</w:t>
          </w:r>
        </w:p>
        <w:p w14:paraId="43BA7820" w14:textId="77777777" w:rsidR="003400E0" w:rsidRDefault="003400E0">
          <w:pPr>
            <w:autoSpaceDE w:val="0"/>
            <w:autoSpaceDN w:val="0"/>
            <w:ind w:hanging="640"/>
            <w:divId w:val="1895121624"/>
            <w:rPr>
              <w:rFonts w:eastAsia="Times New Roman"/>
            </w:rPr>
          </w:pPr>
          <w:r>
            <w:rPr>
              <w:rFonts w:eastAsia="Times New Roman"/>
            </w:rPr>
            <w:t>[54]</w:t>
          </w:r>
          <w:r>
            <w:rPr>
              <w:rFonts w:eastAsia="Times New Roman"/>
            </w:rPr>
            <w:tab/>
            <w:t xml:space="preserve">A. Vich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vol. 11, no. 1, pp. 1–11, Jan. 2020, doi: 10.1038/s41467-019-14177-z.</w:t>
          </w:r>
        </w:p>
        <w:p w14:paraId="639F4B40" w14:textId="77777777" w:rsidR="003400E0" w:rsidRDefault="003400E0">
          <w:pPr>
            <w:autoSpaceDE w:val="0"/>
            <w:autoSpaceDN w:val="0"/>
            <w:ind w:hanging="640"/>
            <w:divId w:val="1976713345"/>
            <w:rPr>
              <w:rFonts w:eastAsia="Times New Roman"/>
            </w:rPr>
          </w:pPr>
          <w:r>
            <w:rPr>
              <w:rFonts w:eastAsia="Times New Roman"/>
            </w:rPr>
            <w:t>[55]</w:t>
          </w:r>
          <w:r>
            <w:rPr>
              <w:rFonts w:eastAsia="Times New Roman"/>
            </w:rPr>
            <w:tab/>
            <w:t xml:space="preserve">R. K. Weersma, A. Zhernakova, and J. Fu, “Interaction between drugs and the gut microbiome,” </w:t>
          </w:r>
          <w:r>
            <w:rPr>
              <w:rFonts w:eastAsia="Times New Roman"/>
              <w:i/>
              <w:iCs/>
            </w:rPr>
            <w:t>Gut</w:t>
          </w:r>
          <w:r>
            <w:rPr>
              <w:rFonts w:eastAsia="Times New Roman"/>
            </w:rPr>
            <w:t>, vol. 69, no. 8, pp. 1510–1519, Aug. 2020, doi: 10.1136/GUTJNL-2019-320204.</w:t>
          </w:r>
        </w:p>
        <w:p w14:paraId="7116B81B" w14:textId="77777777" w:rsidR="003400E0" w:rsidRDefault="003400E0">
          <w:pPr>
            <w:autoSpaceDE w:val="0"/>
            <w:autoSpaceDN w:val="0"/>
            <w:ind w:hanging="640"/>
            <w:divId w:val="491526606"/>
            <w:rPr>
              <w:rFonts w:eastAsia="Times New Roman"/>
            </w:rPr>
          </w:pPr>
          <w:r>
            <w:rPr>
              <w:rFonts w:eastAsia="Times New Roman"/>
            </w:rPr>
            <w:lastRenderedPageBreak/>
            <w:t>[56]</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vol. 47, no. 3, pp. 332–345, Feb. 2018, doi: 10.1111/APT.14451.</w:t>
          </w:r>
        </w:p>
        <w:p w14:paraId="0FA1C631" w14:textId="77777777" w:rsidR="003400E0" w:rsidRDefault="003400E0">
          <w:pPr>
            <w:autoSpaceDE w:val="0"/>
            <w:autoSpaceDN w:val="0"/>
            <w:ind w:hanging="640"/>
            <w:divId w:val="179122373"/>
            <w:rPr>
              <w:rFonts w:eastAsia="Times New Roman"/>
            </w:rPr>
          </w:pPr>
          <w:r>
            <w:rPr>
              <w:rFonts w:eastAsia="Times New Roman"/>
            </w:rPr>
            <w:t>[57]</w:t>
          </w:r>
          <w:r>
            <w:rPr>
              <w:rFonts w:eastAsia="Times New Roman"/>
            </w:rPr>
            <w:tab/>
            <w:t xml:space="preserve">H. M. Hamer, D. Jonkers, K. Venema, S. Vanhoutvin, F. J. Troost, and R. J. Brummer, “Review article: the role of butyrate on colonic function,” </w:t>
          </w:r>
          <w:r>
            <w:rPr>
              <w:rFonts w:eastAsia="Times New Roman"/>
              <w:i/>
              <w:iCs/>
            </w:rPr>
            <w:t>Alimentary Pharmacology &amp; Therapeutics</w:t>
          </w:r>
          <w:r>
            <w:rPr>
              <w:rFonts w:eastAsia="Times New Roman"/>
            </w:rPr>
            <w:t>, vol. 27, no. 2, pp. 104–119, Jan. 2008, doi: 10.1111/J.1365-2036.2007.03562.X.</w:t>
          </w:r>
        </w:p>
        <w:p w14:paraId="4C3D0C4F" w14:textId="77777777" w:rsidR="003400E0" w:rsidRDefault="003400E0">
          <w:pPr>
            <w:autoSpaceDE w:val="0"/>
            <w:autoSpaceDN w:val="0"/>
            <w:ind w:hanging="640"/>
            <w:divId w:val="70738171"/>
            <w:rPr>
              <w:rFonts w:eastAsia="Times New Roman"/>
            </w:rPr>
          </w:pPr>
          <w:r>
            <w:rPr>
              <w:rFonts w:eastAsia="Times New Roman"/>
            </w:rPr>
            <w:t>[58]</w:t>
          </w:r>
          <w:r>
            <w:rPr>
              <w:rFonts w:eastAsia="Times New Roman"/>
            </w:rPr>
            <w:tab/>
            <w:t xml:space="preserve">S. Chen </w:t>
          </w:r>
          <w:r>
            <w:rPr>
              <w:rFonts w:eastAsia="Times New Roman"/>
              <w:i/>
              <w:iCs/>
            </w:rPr>
            <w:t>et al.</w:t>
          </w:r>
          <w:r>
            <w:rPr>
              <w:rFonts w:eastAsia="Times New Roman"/>
            </w:rPr>
            <w:t xml:space="preserve">, “Fusobacterium nucleatum promotes colorectal cancer metastasis by modulating KRT7-AS/KRT7,” </w:t>
          </w:r>
          <w:r>
            <w:rPr>
              <w:rFonts w:eastAsia="Times New Roman"/>
              <w:i/>
              <w:iCs/>
            </w:rPr>
            <w:t>Gut Microbes</w:t>
          </w:r>
          <w:r>
            <w:rPr>
              <w:rFonts w:eastAsia="Times New Roman"/>
            </w:rPr>
            <w:t>, vol. 11, no. 3, pp. 511–525, May 2020, doi: 10.1080/19490976.2019.1695494/SUPPL_FILE/KGMI_A_1695494_SM0055.DOCX.</w:t>
          </w:r>
        </w:p>
        <w:p w14:paraId="5D0E099D" w14:textId="77777777" w:rsidR="003400E0" w:rsidRDefault="003400E0">
          <w:pPr>
            <w:autoSpaceDE w:val="0"/>
            <w:autoSpaceDN w:val="0"/>
            <w:ind w:hanging="640"/>
            <w:divId w:val="567765247"/>
            <w:rPr>
              <w:rFonts w:eastAsia="Times New Roman"/>
            </w:rPr>
          </w:pPr>
          <w:r>
            <w:rPr>
              <w:rFonts w:eastAsia="Times New Roman"/>
            </w:rPr>
            <w:t>[59]</w:t>
          </w:r>
          <w:r>
            <w:rPr>
              <w:rFonts w:eastAsia="Times New Roman"/>
            </w:rPr>
            <w:tab/>
            <w:t xml:space="preserve">M. A. Casasanta </w:t>
          </w:r>
          <w:r>
            <w:rPr>
              <w:rFonts w:eastAsia="Times New Roman"/>
              <w:i/>
              <w:iCs/>
            </w:rPr>
            <w:t>et al.</w:t>
          </w:r>
          <w:r>
            <w:rPr>
              <w:rFonts w:eastAsia="Times New Roman"/>
            </w:rPr>
            <w:t xml:space="preserve">, “Fusobacterium nucleatum host-cell binding and invasion induces IL-8 and CXCL1 secretion that drives colorectal cancer cell migration,” </w:t>
          </w:r>
          <w:r>
            <w:rPr>
              <w:rFonts w:eastAsia="Times New Roman"/>
              <w:i/>
              <w:iCs/>
            </w:rPr>
            <w:t>Science Signaling</w:t>
          </w:r>
          <w:r>
            <w:rPr>
              <w:rFonts w:eastAsia="Times New Roman"/>
            </w:rPr>
            <w:t>, vol. 13, no. 641, Jul. 2020, doi: 10.1126/SCISIGNAL.ABA9157/SUPPL_FILE/ABA9157_SM.PDF.</w:t>
          </w:r>
        </w:p>
        <w:p w14:paraId="7E93C0D8" w14:textId="77777777" w:rsidR="003400E0" w:rsidRDefault="003400E0">
          <w:pPr>
            <w:autoSpaceDE w:val="0"/>
            <w:autoSpaceDN w:val="0"/>
            <w:ind w:hanging="640"/>
            <w:divId w:val="767388764"/>
            <w:rPr>
              <w:rFonts w:eastAsia="Times New Roman"/>
            </w:rPr>
          </w:pPr>
          <w:r>
            <w:rPr>
              <w:rFonts w:eastAsia="Times New Roman"/>
            </w:rPr>
            <w:t>[60]</w:t>
          </w:r>
          <w:r>
            <w:rPr>
              <w:rFonts w:eastAsia="Times New Roman"/>
            </w:rPr>
            <w:tab/>
            <w:t xml:space="preserve">T. Ogita, Y. Yamamoto, A. Mikami, S. Shigemori, T. Sato, and T. Shimosato, “Oral Administration of Flavonifractor plautii Strongly Suppresses Th2 Immune Responses in Mice,” </w:t>
          </w:r>
          <w:r>
            <w:rPr>
              <w:rFonts w:eastAsia="Times New Roman"/>
              <w:i/>
              <w:iCs/>
            </w:rPr>
            <w:t>Frontiers in Immunology</w:t>
          </w:r>
          <w:r>
            <w:rPr>
              <w:rFonts w:eastAsia="Times New Roman"/>
            </w:rPr>
            <w:t>, vol. 11, p. 379, Feb. 2020, doi: 10.3389/FIMMU.2020.00379/BIBTEX.</w:t>
          </w:r>
        </w:p>
        <w:p w14:paraId="055A257E" w14:textId="77777777" w:rsidR="003400E0" w:rsidRDefault="003400E0">
          <w:pPr>
            <w:autoSpaceDE w:val="0"/>
            <w:autoSpaceDN w:val="0"/>
            <w:ind w:hanging="640"/>
            <w:divId w:val="792594711"/>
            <w:rPr>
              <w:rFonts w:eastAsia="Times New Roman"/>
            </w:rPr>
          </w:pPr>
          <w:r>
            <w:rPr>
              <w:rFonts w:eastAsia="Times New Roman"/>
            </w:rPr>
            <w:t>[61]</w:t>
          </w:r>
          <w:r>
            <w:rPr>
              <w:rFonts w:eastAsia="Times New Roman"/>
            </w:rPr>
            <w:tab/>
            <w:t xml:space="preserve">G. A. Conte </w:t>
          </w:r>
          <w:r>
            <w:rPr>
              <w:rFonts w:eastAsia="Times New Roman"/>
              <w:i/>
              <w:iCs/>
            </w:rPr>
            <w:t>et al.</w:t>
          </w:r>
          <w:r>
            <w:rPr>
              <w:rFonts w:eastAsia="Times New Roman"/>
            </w:rPr>
            <w:t xml:space="preserve">, “Small Bowel Gastrointestinal Stromal Tumor as a Gateway for Streptococcus anginosus Causing Multiple Liver Abscesses,” </w:t>
          </w:r>
          <w:r>
            <w:rPr>
              <w:rFonts w:eastAsia="Times New Roman"/>
              <w:i/>
              <w:iCs/>
            </w:rPr>
            <w:t>World journal of oncology</w:t>
          </w:r>
          <w:r>
            <w:rPr>
              <w:rFonts w:eastAsia="Times New Roman"/>
            </w:rPr>
            <w:t>, vol. 11, no. 3, pp. 116–121, Jun. 2020, doi: 10.14740/WJON1270.</w:t>
          </w:r>
        </w:p>
        <w:p w14:paraId="6E5D1289" w14:textId="77777777" w:rsidR="003400E0" w:rsidRDefault="003400E0">
          <w:pPr>
            <w:autoSpaceDE w:val="0"/>
            <w:autoSpaceDN w:val="0"/>
            <w:ind w:hanging="640"/>
            <w:divId w:val="1145585456"/>
            <w:rPr>
              <w:rFonts w:eastAsia="Times New Roman"/>
            </w:rPr>
          </w:pPr>
          <w:r>
            <w:rPr>
              <w:rFonts w:eastAsia="Times New Roman"/>
            </w:rPr>
            <w:lastRenderedPageBreak/>
            <w:t>[62]</w:t>
          </w:r>
          <w:r>
            <w:rPr>
              <w:rFonts w:eastAsia="Times New Roman"/>
            </w:rPr>
            <w:tab/>
            <w:t xml:space="preserve">J. D. F. Hale, R. Jain, P. A. Wescombe, J. P. Burton, R. R. Simon, and J. R. Tagg, “Safety assessment of Streptococcus salivarius M18 a probiotic for oral health,” </w:t>
          </w:r>
          <w:r>
            <w:rPr>
              <w:rFonts w:eastAsia="Times New Roman"/>
              <w:i/>
              <w:iCs/>
            </w:rPr>
            <w:t>Beneficial microbes</w:t>
          </w:r>
          <w:r>
            <w:rPr>
              <w:rFonts w:eastAsia="Times New Roman"/>
            </w:rPr>
            <w:t>, pp. 1–14, Jan. 2022, doi: 10.3920/BM2021.0107.</w:t>
          </w:r>
        </w:p>
        <w:p w14:paraId="039D01B7" w14:textId="77777777" w:rsidR="003400E0" w:rsidRDefault="003400E0">
          <w:pPr>
            <w:autoSpaceDE w:val="0"/>
            <w:autoSpaceDN w:val="0"/>
            <w:ind w:hanging="640"/>
            <w:divId w:val="782651385"/>
            <w:rPr>
              <w:rFonts w:eastAsia="Times New Roman"/>
            </w:rPr>
          </w:pPr>
          <w:r>
            <w:rPr>
              <w:rFonts w:eastAsia="Times New Roman"/>
            </w:rPr>
            <w:t>[63]</w:t>
          </w:r>
          <w:r>
            <w:rPr>
              <w:rFonts w:eastAsia="Times New Roman"/>
            </w:rPr>
            <w:tab/>
            <w:t xml:space="preserve">H. Rytter </w:t>
          </w:r>
          <w:r>
            <w:rPr>
              <w:rFonts w:eastAsia="Times New Roman"/>
              <w:i/>
              <w:iCs/>
            </w:rPr>
            <w:t>et al.</w:t>
          </w:r>
          <w:r>
            <w:rPr>
              <w:rFonts w:eastAsia="Times New Roman"/>
            </w:rPr>
            <w:t xml:space="preserve">, “The pentose phosphate pathway constitutes a major metabolic hub in pathogenic Francisella,” </w:t>
          </w:r>
          <w:r>
            <w:rPr>
              <w:rFonts w:eastAsia="Times New Roman"/>
              <w:i/>
              <w:iCs/>
            </w:rPr>
            <w:t>PLOS Pathogens</w:t>
          </w:r>
          <w:r>
            <w:rPr>
              <w:rFonts w:eastAsia="Times New Roman"/>
            </w:rPr>
            <w:t>, vol. 17, no. 8, p. e1009326, Aug. 2021, doi: 10.1371/JOURNAL.PPAT.1009326.</w:t>
          </w:r>
        </w:p>
        <w:p w14:paraId="39578B58" w14:textId="77777777" w:rsidR="003400E0" w:rsidRDefault="003400E0">
          <w:pPr>
            <w:autoSpaceDE w:val="0"/>
            <w:autoSpaceDN w:val="0"/>
            <w:ind w:hanging="640"/>
            <w:divId w:val="479200646"/>
            <w:rPr>
              <w:rFonts w:eastAsia="Times New Roman"/>
            </w:rPr>
          </w:pPr>
          <w:r>
            <w:rPr>
              <w:rFonts w:eastAsia="Times New Roman"/>
            </w:rPr>
            <w:t>[64]</w:t>
          </w:r>
          <w:r>
            <w:rPr>
              <w:rFonts w:eastAsia="Times New Roman"/>
            </w:rPr>
            <w:tab/>
            <w:t xml:space="preserve">D. A. Garsin, “Ethanolamine utilization in bacterial pathogens: roles and regulation,” </w:t>
          </w:r>
          <w:r>
            <w:rPr>
              <w:rFonts w:eastAsia="Times New Roman"/>
              <w:i/>
              <w:iCs/>
            </w:rPr>
            <w:t>Nature Reviews Microbiology 2010 8:4</w:t>
          </w:r>
          <w:r>
            <w:rPr>
              <w:rFonts w:eastAsia="Times New Roman"/>
            </w:rPr>
            <w:t>, vol. 8, no. 4, pp. 290–295, Apr. 2010, doi: 10.1038/nrmicro2334.</w:t>
          </w:r>
        </w:p>
        <w:p w14:paraId="6E897BD8" w14:textId="77777777" w:rsidR="003400E0" w:rsidRDefault="003400E0">
          <w:pPr>
            <w:autoSpaceDE w:val="0"/>
            <w:autoSpaceDN w:val="0"/>
            <w:ind w:hanging="640"/>
            <w:divId w:val="1925913072"/>
            <w:rPr>
              <w:rFonts w:eastAsia="Times New Roman"/>
            </w:rPr>
          </w:pPr>
          <w:r>
            <w:rPr>
              <w:rFonts w:eastAsia="Times New Roman"/>
            </w:rPr>
            <w:t>[65]</w:t>
          </w:r>
          <w:r>
            <w:rPr>
              <w:rFonts w:eastAsia="Times New Roman"/>
            </w:rPr>
            <w:tab/>
            <w:t xml:space="preserve">R. D. Sleator, J. Wouters, C. G. M. Gahan, T. Abee, and C. Hill, “Analysis of the Role of OpuC, an Osmolyte Transport System, in Salt Tolerance and Virulence Potential of Listeria monocytogenes,” </w:t>
          </w:r>
          <w:r>
            <w:rPr>
              <w:rFonts w:eastAsia="Times New Roman"/>
              <w:i/>
              <w:iCs/>
            </w:rPr>
            <w:t>Applied and Environmental Microbiology</w:t>
          </w:r>
          <w:r>
            <w:rPr>
              <w:rFonts w:eastAsia="Times New Roman"/>
            </w:rPr>
            <w:t>, vol. 67, no. 6, pp. 2692–2698, Jun. 2001, doi: 10.1128/AEM.67.6.2692-2698.2001/ASSET/49E38C45-4C3C-4900-8F08-81D24F36FA09/ASSETS/GRAPHIC/AM0611704004.JPEG.</w:t>
          </w:r>
        </w:p>
        <w:p w14:paraId="2B60F53F" w14:textId="77777777" w:rsidR="003400E0" w:rsidRDefault="003400E0">
          <w:pPr>
            <w:autoSpaceDE w:val="0"/>
            <w:autoSpaceDN w:val="0"/>
            <w:ind w:hanging="640"/>
            <w:divId w:val="168066221"/>
            <w:rPr>
              <w:rFonts w:eastAsia="Times New Roman"/>
            </w:rPr>
          </w:pPr>
          <w:r>
            <w:rPr>
              <w:rFonts w:eastAsia="Times New Roman"/>
            </w:rPr>
            <w:t>[66]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vol. 9, no. JUL, p. 1507, Jul. 2018, doi: 10.3389/FMICB.2018.01507/BIBTEX.</w:t>
          </w:r>
        </w:p>
        <w:p w14:paraId="41AD3B64" w14:textId="77777777" w:rsidR="003400E0" w:rsidRDefault="003400E0">
          <w:pPr>
            <w:autoSpaceDE w:val="0"/>
            <w:autoSpaceDN w:val="0"/>
            <w:ind w:hanging="640"/>
            <w:divId w:val="859203043"/>
            <w:rPr>
              <w:rFonts w:eastAsia="Times New Roman"/>
            </w:rPr>
          </w:pPr>
          <w:r>
            <w:rPr>
              <w:rFonts w:eastAsia="Times New Roman"/>
            </w:rPr>
            <w:t>[67]</w:t>
          </w:r>
          <w:r>
            <w:rPr>
              <w:rFonts w:eastAsia="Times New Roman"/>
            </w:rPr>
            <w:tab/>
            <w:t xml:space="preserve">D. Wu </w:t>
          </w:r>
          <w:r>
            <w:rPr>
              <w:rFonts w:eastAsia="Times New Roman"/>
              <w:i/>
              <w:iCs/>
            </w:rPr>
            <w:t>et al.</w:t>
          </w:r>
          <w:r>
            <w:rPr>
              <w:rFonts w:eastAsia="Times New Roman"/>
            </w:rPr>
            <w:t xml:space="preserve">, “Dietary pectic substances enhance gut health by its polycomponent: A review,” </w:t>
          </w:r>
          <w:r>
            <w:rPr>
              <w:rFonts w:eastAsia="Times New Roman"/>
              <w:i/>
              <w:iCs/>
            </w:rPr>
            <w:t>Comprehensive Reviews in Food Science and Food Safety</w:t>
          </w:r>
          <w:r>
            <w:rPr>
              <w:rFonts w:eastAsia="Times New Roman"/>
            </w:rPr>
            <w:t>, vol. 20, no. 2, pp. 2015–2039, Mar. 2021, doi: 10.1111/1541-4337.12723.</w:t>
          </w:r>
        </w:p>
        <w:p w14:paraId="2DCC4C70" w14:textId="77777777" w:rsidR="003400E0" w:rsidRDefault="003400E0">
          <w:pPr>
            <w:autoSpaceDE w:val="0"/>
            <w:autoSpaceDN w:val="0"/>
            <w:ind w:hanging="640"/>
            <w:divId w:val="1701664651"/>
            <w:rPr>
              <w:rFonts w:eastAsia="Times New Roman"/>
            </w:rPr>
          </w:pPr>
          <w:r>
            <w:rPr>
              <w:rFonts w:eastAsia="Times New Roman"/>
            </w:rPr>
            <w:lastRenderedPageBreak/>
            <w:t>[68]</w:t>
          </w:r>
          <w:r>
            <w:rPr>
              <w:rFonts w:eastAsia="Times New Roman"/>
            </w:rPr>
            <w:tab/>
            <w:t xml:space="preserve">J. Li </w:t>
          </w:r>
          <w:r>
            <w:rPr>
              <w:rFonts w:eastAsia="Times New Roman"/>
              <w:i/>
              <w:iCs/>
            </w:rPr>
            <w:t>et al.</w:t>
          </w:r>
          <w:r>
            <w:rPr>
              <w:rFonts w:eastAsia="Times New Roman"/>
            </w:rPr>
            <w:t xml:space="preserve">, “An integrated catalog of reference genes in the human gut microbiome,” </w:t>
          </w:r>
          <w:r>
            <w:rPr>
              <w:rFonts w:eastAsia="Times New Roman"/>
              <w:i/>
              <w:iCs/>
            </w:rPr>
            <w:t>Nature biotechnology</w:t>
          </w:r>
          <w:r>
            <w:rPr>
              <w:rFonts w:eastAsia="Times New Roman"/>
            </w:rPr>
            <w:t>, vol. 32, no. 8, pp. 834–841, Aug. 2014, doi: 10.1038/NBT.2942.</w:t>
          </w:r>
        </w:p>
        <w:p w14:paraId="119D27C0" w14:textId="77777777" w:rsidR="003400E0" w:rsidRDefault="003400E0">
          <w:pPr>
            <w:autoSpaceDE w:val="0"/>
            <w:autoSpaceDN w:val="0"/>
            <w:ind w:hanging="640"/>
            <w:divId w:val="537398819"/>
            <w:rPr>
              <w:rFonts w:eastAsia="Times New Roman"/>
            </w:rPr>
          </w:pPr>
          <w:r>
            <w:rPr>
              <w:rFonts w:eastAsia="Times New Roman"/>
            </w:rPr>
            <w:t>[69]</w:t>
          </w:r>
          <w:r>
            <w:rPr>
              <w:rFonts w:eastAsia="Times New Roman"/>
            </w:rPr>
            <w:tab/>
            <w:t xml:space="preserve">N. Pons </w:t>
          </w:r>
          <w:r>
            <w:rPr>
              <w:rFonts w:eastAsia="Times New Roman"/>
              <w:i/>
              <w:iCs/>
            </w:rPr>
            <w:t>et al.</w:t>
          </w:r>
          <w:r>
            <w:rPr>
              <w:rFonts w:eastAsia="Times New Roman"/>
            </w:rPr>
            <w:t>, “METEOR -a plateform for quantitative metagenomic profiling of complex ecosystems,” Nov. 2010.</w:t>
          </w:r>
        </w:p>
        <w:p w14:paraId="550ABA07" w14:textId="77777777" w:rsidR="003400E0" w:rsidRDefault="003400E0">
          <w:pPr>
            <w:autoSpaceDE w:val="0"/>
            <w:autoSpaceDN w:val="0"/>
            <w:ind w:hanging="640"/>
            <w:divId w:val="1595701992"/>
            <w:rPr>
              <w:rFonts w:eastAsia="Times New Roman"/>
            </w:rPr>
          </w:pPr>
          <w:r>
            <w:rPr>
              <w:rFonts w:eastAsia="Times New Roman"/>
            </w:rPr>
            <w:t>[70]</w:t>
          </w:r>
          <w:r>
            <w:rPr>
              <w:rFonts w:eastAsia="Times New Roman"/>
            </w:rPr>
            <w:tab/>
            <w:t xml:space="preserve">S. Sunagawa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vol. 10, no. 12, pp. 1196–1199, 2013, doi: 10.1038/nmeth.2693.</w:t>
          </w:r>
        </w:p>
        <w:p w14:paraId="178F911C" w14:textId="77777777" w:rsidR="003400E0" w:rsidRDefault="003400E0">
          <w:pPr>
            <w:autoSpaceDE w:val="0"/>
            <w:autoSpaceDN w:val="0"/>
            <w:ind w:hanging="640"/>
            <w:divId w:val="1124618177"/>
            <w:rPr>
              <w:rFonts w:eastAsia="Times New Roman"/>
            </w:rPr>
          </w:pPr>
          <w:r>
            <w:rPr>
              <w:rFonts w:eastAsia="Times New Roman"/>
            </w:rPr>
            <w:t>[71]</w:t>
          </w:r>
          <w:r>
            <w:rPr>
              <w:rFonts w:eastAsia="Times New Roman"/>
            </w:rPr>
            <w:tab/>
            <w:t xml:space="preserve">S. F. Altschul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vol. 25, no. 17, pp. 3389–3402, Sep. 1997, doi: 10.1093/NAR/25.17.3389.</w:t>
          </w:r>
        </w:p>
        <w:p w14:paraId="79BEAE98" w14:textId="77777777" w:rsidR="003400E0" w:rsidRDefault="003400E0">
          <w:pPr>
            <w:autoSpaceDE w:val="0"/>
            <w:autoSpaceDN w:val="0"/>
            <w:ind w:hanging="640"/>
            <w:divId w:val="1025719122"/>
            <w:rPr>
              <w:rFonts w:eastAsia="Times New Roman"/>
            </w:rPr>
          </w:pPr>
          <w:r>
            <w:rPr>
              <w:rFonts w:eastAsia="Times New Roman"/>
            </w:rPr>
            <w:t>[72]</w:t>
          </w:r>
          <w:r>
            <w:rPr>
              <w:rFonts w:eastAsia="Times New Roman"/>
            </w:rPr>
            <w:tab/>
            <w:t xml:space="preserve">J. R. Kultima </w:t>
          </w:r>
          <w:r>
            <w:rPr>
              <w:rFonts w:eastAsia="Times New Roman"/>
              <w:i/>
              <w:iCs/>
            </w:rPr>
            <w:t>et al.</w:t>
          </w:r>
          <w:r>
            <w:rPr>
              <w:rFonts w:eastAsia="Times New Roman"/>
            </w:rPr>
            <w:t xml:space="preserve">, “MOCAT: a metagenomics assembly and gene prediction toolkit,” </w:t>
          </w:r>
          <w:r>
            <w:rPr>
              <w:rFonts w:eastAsia="Times New Roman"/>
              <w:i/>
              <w:iCs/>
            </w:rPr>
            <w:t>PLoS One</w:t>
          </w:r>
          <w:r>
            <w:rPr>
              <w:rFonts w:eastAsia="Times New Roman"/>
            </w:rPr>
            <w:t>, vol. 7, no. 10, p. e47656, 2012, doi: 10.1371/journal.pone.0047656.</w:t>
          </w:r>
        </w:p>
        <w:p w14:paraId="233CEBBD" w14:textId="77777777" w:rsidR="003400E0" w:rsidRDefault="003400E0">
          <w:pPr>
            <w:autoSpaceDE w:val="0"/>
            <w:autoSpaceDN w:val="0"/>
            <w:ind w:hanging="640"/>
            <w:divId w:val="1542356058"/>
            <w:rPr>
              <w:rFonts w:eastAsia="Times New Roman"/>
            </w:rPr>
          </w:pPr>
          <w:r>
            <w:rPr>
              <w:rFonts w:eastAsia="Times New Roman"/>
            </w:rPr>
            <w:t>[73]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vol. 32, no. 5, pp. 1792–1797, 2004, doi: 10.1093/nar/gkh340.</w:t>
          </w:r>
        </w:p>
        <w:p w14:paraId="732C8880" w14:textId="77777777" w:rsidR="003400E0" w:rsidRDefault="003400E0">
          <w:pPr>
            <w:autoSpaceDE w:val="0"/>
            <w:autoSpaceDN w:val="0"/>
            <w:ind w:hanging="640"/>
            <w:divId w:val="1023894953"/>
            <w:rPr>
              <w:rFonts w:eastAsia="Times New Roman"/>
            </w:rPr>
          </w:pPr>
          <w:r>
            <w:rPr>
              <w:rFonts w:eastAsia="Times New Roman"/>
            </w:rPr>
            <w:t>[74]</w:t>
          </w:r>
          <w:r>
            <w:rPr>
              <w:rFonts w:eastAsia="Times New Roman"/>
            </w:rPr>
            <w:tab/>
            <w:t xml:space="preserve">S. Capella-Gutierrez, J. M. Silla-Martinez, and T. Gabaldon, “trimAl: a tool for automated alignment trimming in large-scale phylogenetic analyses,” </w:t>
          </w:r>
          <w:r>
            <w:rPr>
              <w:rFonts w:eastAsia="Times New Roman"/>
              <w:i/>
              <w:iCs/>
            </w:rPr>
            <w:t>Bioinformatics</w:t>
          </w:r>
          <w:r>
            <w:rPr>
              <w:rFonts w:eastAsia="Times New Roman"/>
            </w:rPr>
            <w:t>, vol. 25, no. 15, pp. 1972–1973, 2009, doi: 10.1093/bioinformatics/btp348.</w:t>
          </w:r>
        </w:p>
        <w:p w14:paraId="0E7D8459" w14:textId="77777777" w:rsidR="003400E0" w:rsidRDefault="003400E0">
          <w:pPr>
            <w:autoSpaceDE w:val="0"/>
            <w:autoSpaceDN w:val="0"/>
            <w:ind w:hanging="640"/>
            <w:divId w:val="623391581"/>
            <w:rPr>
              <w:rFonts w:eastAsia="Times New Roman"/>
            </w:rPr>
          </w:pPr>
          <w:r>
            <w:rPr>
              <w:rFonts w:eastAsia="Times New Roman"/>
            </w:rPr>
            <w:t>[75]</w:t>
          </w:r>
          <w:r>
            <w:rPr>
              <w:rFonts w:eastAsia="Times New Roman"/>
            </w:rPr>
            <w:tab/>
            <w:t xml:space="preserve">M. N. Price, P. S. Dehal, and A. P. Arkin, “FastTree 2--approximately maximum-likelihood trees for large alignments,” </w:t>
          </w:r>
          <w:r>
            <w:rPr>
              <w:rFonts w:eastAsia="Times New Roman"/>
              <w:i/>
              <w:iCs/>
            </w:rPr>
            <w:t>PLoS One</w:t>
          </w:r>
          <w:r>
            <w:rPr>
              <w:rFonts w:eastAsia="Times New Roman"/>
            </w:rPr>
            <w:t>, vol. 5, no. 3, p. e9490, 2010, doi: 10.1371/journal.pone.0009490.</w:t>
          </w:r>
        </w:p>
        <w:p w14:paraId="004B08E7" w14:textId="77777777" w:rsidR="003400E0" w:rsidRDefault="003400E0">
          <w:pPr>
            <w:autoSpaceDE w:val="0"/>
            <w:autoSpaceDN w:val="0"/>
            <w:ind w:hanging="640"/>
            <w:divId w:val="297884052"/>
            <w:rPr>
              <w:rFonts w:eastAsia="Times New Roman"/>
            </w:rPr>
          </w:pPr>
          <w:r>
            <w:rPr>
              <w:rFonts w:eastAsia="Times New Roman"/>
            </w:rPr>
            <w:lastRenderedPageBreak/>
            <w:t>[76]</w:t>
          </w:r>
          <w:r>
            <w:rPr>
              <w:rFonts w:eastAsia="Times New Roman"/>
            </w:rPr>
            <w:tab/>
            <w:t xml:space="preserve">I. Letunic and P. Bork, “Interactive Tree Of Life (iTOL) v5: an online tool for phylogenetic tree display and annotation,” </w:t>
          </w:r>
          <w:r>
            <w:rPr>
              <w:rFonts w:eastAsia="Times New Roman"/>
              <w:i/>
              <w:iCs/>
            </w:rPr>
            <w:t>Nucleic Acids Research</w:t>
          </w:r>
          <w:r>
            <w:rPr>
              <w:rFonts w:eastAsia="Times New Roman"/>
            </w:rPr>
            <w:t>, vol. 49, no. W1, pp. W293–W296, Jul. 2021, doi: 10.1093/NAR/GKAB301.</w:t>
          </w:r>
        </w:p>
        <w:p w14:paraId="59A12CBB" w14:textId="77777777" w:rsidR="003400E0" w:rsidRDefault="003400E0">
          <w:pPr>
            <w:autoSpaceDE w:val="0"/>
            <w:autoSpaceDN w:val="0"/>
            <w:ind w:hanging="640"/>
            <w:divId w:val="854459841"/>
            <w:rPr>
              <w:rFonts w:eastAsia="Times New Roman"/>
            </w:rPr>
          </w:pPr>
          <w:r>
            <w:rPr>
              <w:rFonts w:eastAsia="Times New Roman"/>
            </w:rPr>
            <w:t>[77]</w:t>
          </w:r>
          <w:r>
            <w:rPr>
              <w:rFonts w:eastAsia="Times New Roman"/>
            </w:rPr>
            <w:tab/>
            <w:t xml:space="preserve">E. Ruppe </w:t>
          </w:r>
          <w:r>
            <w:rPr>
              <w:rFonts w:eastAsia="Times New Roman"/>
              <w:i/>
              <w:iCs/>
            </w:rPr>
            <w:t>et al.</w:t>
          </w:r>
          <w:r>
            <w:rPr>
              <w:rFonts w:eastAsia="Times New Roman"/>
            </w:rPr>
            <w:t xml:space="preserve">, “Prediction of the intestinal resistome by a three-dimensional structure-based method,” </w:t>
          </w:r>
          <w:r>
            <w:rPr>
              <w:rFonts w:eastAsia="Times New Roman"/>
              <w:i/>
              <w:iCs/>
            </w:rPr>
            <w:t>Nat Microbiol</w:t>
          </w:r>
          <w:r>
            <w:rPr>
              <w:rFonts w:eastAsia="Times New Roman"/>
            </w:rPr>
            <w:t>, vol. 4, no. 1, pp. 112–123, 2019, doi: 10.1038/s41564-018-0292-6.</w:t>
          </w:r>
        </w:p>
        <w:p w14:paraId="173DDF39" w14:textId="77777777" w:rsidR="003400E0" w:rsidRDefault="003400E0">
          <w:pPr>
            <w:autoSpaceDE w:val="0"/>
            <w:autoSpaceDN w:val="0"/>
            <w:ind w:hanging="640"/>
            <w:divId w:val="1306936685"/>
            <w:rPr>
              <w:rFonts w:eastAsia="Times New Roman"/>
            </w:rPr>
          </w:pPr>
          <w:r>
            <w:rPr>
              <w:rFonts w:eastAsia="Times New Roman"/>
            </w:rPr>
            <w:t>[78]</w:t>
          </w:r>
          <w:r>
            <w:rPr>
              <w:rFonts w:eastAsia="Times New Roman"/>
            </w:rPr>
            <w:tab/>
            <w:t xml:space="preserve">V. Lombard, H. Golaconda Ramulu, E. Drula, P. M. Coutinho, and B. Henrissat, “The carbohydrate-active enzymes database (CAZy) in 2013,” </w:t>
          </w:r>
          <w:r>
            <w:rPr>
              <w:rFonts w:eastAsia="Times New Roman"/>
              <w:i/>
              <w:iCs/>
            </w:rPr>
            <w:t>Nucleic Acids Res</w:t>
          </w:r>
          <w:r>
            <w:rPr>
              <w:rFonts w:eastAsia="Times New Roman"/>
            </w:rPr>
            <w:t>, vol. 42, no. Database issue, pp. D490-5, 2014, doi: 10.1093/nar/gkt1178.</w:t>
          </w:r>
        </w:p>
        <w:p w14:paraId="3BA9550A" w14:textId="77777777" w:rsidR="003400E0" w:rsidRDefault="003400E0">
          <w:pPr>
            <w:autoSpaceDE w:val="0"/>
            <w:autoSpaceDN w:val="0"/>
            <w:ind w:hanging="640"/>
            <w:divId w:val="2047756825"/>
            <w:rPr>
              <w:rFonts w:eastAsia="Times New Roman"/>
            </w:rPr>
          </w:pPr>
          <w:r>
            <w:rPr>
              <w:rFonts w:eastAsia="Times New Roman"/>
            </w:rPr>
            <w:t>[79]</w:t>
          </w:r>
          <w:r>
            <w:rPr>
              <w:rFonts w:eastAsia="Times New Roman"/>
            </w:rPr>
            <w:tab/>
            <w:t xml:space="preserve">O. Svartstrom </w:t>
          </w:r>
          <w:r>
            <w:rPr>
              <w:rFonts w:eastAsia="Times New Roman"/>
              <w:i/>
              <w:iCs/>
            </w:rPr>
            <w:t>et al.</w:t>
          </w:r>
          <w:r>
            <w:rPr>
              <w:rFonts w:eastAsia="Times New Roman"/>
            </w:rPr>
            <w:t xml:space="preserve">, “Ninety-nine de novo assembled genomes from the moose (Alces alces) rumen microbiome provide new insights into microbial plant biomass degradation,” </w:t>
          </w:r>
          <w:r>
            <w:rPr>
              <w:rFonts w:eastAsia="Times New Roman"/>
              <w:i/>
              <w:iCs/>
            </w:rPr>
            <w:t>ISME J</w:t>
          </w:r>
          <w:r>
            <w:rPr>
              <w:rFonts w:eastAsia="Times New Roman"/>
            </w:rPr>
            <w:t>, vol. 11, no. 11, pp. 2538–2551, 2017, doi: 10.1038/ismej.2017.108.</w:t>
          </w:r>
        </w:p>
        <w:p w14:paraId="6A303779" w14:textId="77777777" w:rsidR="003400E0" w:rsidRDefault="003400E0">
          <w:pPr>
            <w:autoSpaceDE w:val="0"/>
            <w:autoSpaceDN w:val="0"/>
            <w:ind w:hanging="640"/>
            <w:divId w:val="1340280881"/>
            <w:rPr>
              <w:rFonts w:eastAsia="Times New Roman"/>
            </w:rPr>
          </w:pPr>
          <w:r>
            <w:rPr>
              <w:rFonts w:eastAsia="Times New Roman"/>
            </w:rPr>
            <w:t>[80]</w:t>
          </w:r>
          <w:r>
            <w:rPr>
              <w:rFonts w:eastAsia="Times New Roman"/>
            </w:rPr>
            <w:tab/>
            <w:t xml:space="preserve">B. Buchfink, C. Xie, and D. H. Huson, “Fast and sensitive protein alignment using DIAMOND,” </w:t>
          </w:r>
          <w:r>
            <w:rPr>
              <w:rFonts w:eastAsia="Times New Roman"/>
              <w:i/>
              <w:iCs/>
            </w:rPr>
            <w:t>Nat Methods</w:t>
          </w:r>
          <w:r>
            <w:rPr>
              <w:rFonts w:eastAsia="Times New Roman"/>
            </w:rPr>
            <w:t>, vol. 12, no. 1, pp. 59–60, 2015, doi: 10.1038/nmeth.3176.</w:t>
          </w:r>
        </w:p>
        <w:p w14:paraId="56CD0ACD" w14:textId="77777777" w:rsidR="003400E0" w:rsidRDefault="003400E0">
          <w:pPr>
            <w:autoSpaceDE w:val="0"/>
            <w:autoSpaceDN w:val="0"/>
            <w:ind w:hanging="640"/>
            <w:divId w:val="947589201"/>
            <w:rPr>
              <w:rFonts w:eastAsia="Times New Roman"/>
            </w:rPr>
          </w:pPr>
          <w:r>
            <w:rPr>
              <w:rFonts w:eastAsia="Times New Roman"/>
            </w:rPr>
            <w:t>[81]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vol. 31, no. 2, pp. 252–258, 2015, doi: 10.1093/bioinformatics/btu631.</w:t>
          </w:r>
        </w:p>
        <w:p w14:paraId="13243F41" w14:textId="77777777" w:rsidR="003400E0" w:rsidRDefault="003400E0">
          <w:pPr>
            <w:autoSpaceDE w:val="0"/>
            <w:autoSpaceDN w:val="0"/>
            <w:ind w:hanging="640"/>
            <w:divId w:val="265160480"/>
            <w:rPr>
              <w:rFonts w:eastAsia="Times New Roman"/>
            </w:rPr>
          </w:pPr>
          <w:r>
            <w:rPr>
              <w:rFonts w:eastAsia="Times New Roman"/>
            </w:rPr>
            <w:t>[82]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Infect Immun</w:t>
          </w:r>
          <w:r>
            <w:rPr>
              <w:rFonts w:eastAsia="Times New Roman"/>
            </w:rPr>
            <w:t>, vol. 79, no. 11, pp. 4286–4298, 2011, doi: 10.1128/IAI.00207-11.</w:t>
          </w:r>
        </w:p>
        <w:p w14:paraId="709B5FDA" w14:textId="77777777" w:rsidR="003400E0" w:rsidRPr="00F45559" w:rsidRDefault="003400E0">
          <w:pPr>
            <w:autoSpaceDE w:val="0"/>
            <w:autoSpaceDN w:val="0"/>
            <w:ind w:hanging="640"/>
            <w:divId w:val="1484934149"/>
            <w:rPr>
              <w:rFonts w:eastAsia="Times New Roman"/>
              <w:lang w:val="fr-FR"/>
            </w:rPr>
          </w:pPr>
          <w:r>
            <w:rPr>
              <w:rFonts w:eastAsia="Times New Roman"/>
            </w:rPr>
            <w:lastRenderedPageBreak/>
            <w:t>[83]</w:t>
          </w:r>
          <w:r>
            <w:rPr>
              <w:rFonts w:eastAsia="Times New Roman"/>
            </w:rPr>
            <w:tab/>
            <w:t xml:space="preserve">S. Mukherjee </w:t>
          </w:r>
          <w:r>
            <w:rPr>
              <w:rFonts w:eastAsia="Times New Roman"/>
              <w:i/>
              <w:iCs/>
            </w:rPr>
            <w:t>et al.</w:t>
          </w:r>
          <w:r>
            <w:rPr>
              <w:rFonts w:eastAsia="Times New Roman"/>
            </w:rPr>
            <w:t xml:space="preserve">, “Genomes OnLine database (GOLD) v.7: updates and new features,” </w:t>
          </w:r>
          <w:r>
            <w:rPr>
              <w:rFonts w:eastAsia="Times New Roman"/>
              <w:i/>
              <w:iCs/>
            </w:rPr>
            <w:t>Nucleic Acids Res</w:t>
          </w:r>
          <w:r>
            <w:rPr>
              <w:rFonts w:eastAsia="Times New Roman"/>
            </w:rPr>
            <w:t xml:space="preserve">, vol. 47, no. </w:t>
          </w:r>
          <w:r w:rsidRPr="00F45559">
            <w:rPr>
              <w:rFonts w:eastAsia="Times New Roman"/>
              <w:lang w:val="fr-FR"/>
            </w:rPr>
            <w:t>D1, pp. D649–D659, 2019, doi: 10.1093/nar/gky977.</w:t>
          </w:r>
        </w:p>
        <w:p w14:paraId="13B913BA" w14:textId="77777777" w:rsidR="003400E0" w:rsidRPr="00F45559" w:rsidRDefault="003400E0">
          <w:pPr>
            <w:autoSpaceDE w:val="0"/>
            <w:autoSpaceDN w:val="0"/>
            <w:ind w:hanging="640"/>
            <w:divId w:val="1944536218"/>
            <w:rPr>
              <w:rFonts w:eastAsia="Times New Roman"/>
              <w:lang w:val="fr-FR"/>
            </w:rPr>
          </w:pPr>
          <w:r w:rsidRPr="00F45559">
            <w:rPr>
              <w:rFonts w:eastAsia="Times New Roman"/>
              <w:lang w:val="fr-FR"/>
            </w:rPr>
            <w:t>[84]</w:t>
          </w:r>
          <w:r w:rsidRPr="00F45559">
            <w:rPr>
              <w:rFonts w:eastAsia="Times New Roman"/>
              <w:lang w:val="fr-FR"/>
            </w:rPr>
            <w:tab/>
            <w:t xml:space="preserve">N. et al. Pons, “a platform for quantitative metagenomic profiling of complex ecosystems.,” </w:t>
          </w:r>
          <w:r w:rsidRPr="00F45559">
            <w:rPr>
              <w:rFonts w:eastAsia="Times New Roman"/>
              <w:i/>
              <w:iCs/>
              <w:lang w:val="fr-FR"/>
            </w:rPr>
            <w:t>Journées Ouvertes en Biologie, Informatique et Mathématiques</w:t>
          </w:r>
          <w:r w:rsidRPr="00F45559">
            <w:rPr>
              <w:rFonts w:eastAsia="Times New Roman"/>
              <w:lang w:val="fr-FR"/>
            </w:rPr>
            <w:t>, 2010. http://www.jobim2010.fr/sites/default/files/presentations/27Pons.pdf</w:t>
          </w:r>
        </w:p>
        <w:p w14:paraId="3E367ED8" w14:textId="77777777" w:rsidR="003400E0" w:rsidRDefault="003400E0">
          <w:pPr>
            <w:autoSpaceDE w:val="0"/>
            <w:autoSpaceDN w:val="0"/>
            <w:ind w:hanging="640"/>
            <w:divId w:val="1535653149"/>
            <w:rPr>
              <w:rFonts w:eastAsia="Times New Roman"/>
            </w:rPr>
          </w:pPr>
          <w:r>
            <w:rPr>
              <w:rFonts w:eastAsia="Times New Roman"/>
            </w:rPr>
            <w:t>[85]</w:t>
          </w:r>
          <w:r>
            <w:rPr>
              <w:rFonts w:eastAsia="Times New Roman"/>
            </w:rPr>
            <w:tab/>
            <w:t xml:space="preserve">E. le Chatelier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vol. 500, no. 7464, pp. 541–546, 2013, doi: 10.1038/nature12506.</w:t>
          </w:r>
        </w:p>
        <w:p w14:paraId="4BACE7C1" w14:textId="77777777" w:rsidR="003400E0" w:rsidRDefault="003400E0">
          <w:pPr>
            <w:autoSpaceDE w:val="0"/>
            <w:autoSpaceDN w:val="0"/>
            <w:ind w:hanging="640"/>
            <w:divId w:val="956718468"/>
            <w:rPr>
              <w:rFonts w:eastAsia="Times New Roman"/>
            </w:rPr>
          </w:pPr>
          <w:r>
            <w:rPr>
              <w:rFonts w:eastAsia="Times New Roman"/>
            </w:rPr>
            <w:t>[86]</w:t>
          </w:r>
          <w:r>
            <w:rPr>
              <w:rFonts w:eastAsia="Times New Roman"/>
            </w:rPr>
            <w:tab/>
            <w:t xml:space="preserve">C. O. Fritz, P. E. Morris, and J. J. Richler, “Effect size estimates: current use, calculations, and interpretation,” </w:t>
          </w:r>
          <w:r>
            <w:rPr>
              <w:rFonts w:eastAsia="Times New Roman"/>
              <w:i/>
              <w:iCs/>
            </w:rPr>
            <w:t>J Exp Psychol Gen</w:t>
          </w:r>
          <w:r>
            <w:rPr>
              <w:rFonts w:eastAsia="Times New Roman"/>
            </w:rPr>
            <w:t>, vol. 141, no. 1, pp. 2–18, 2012, doi: 10.1037/a0024338.</w:t>
          </w:r>
        </w:p>
        <w:p w14:paraId="4343B54C" w14:textId="77777777" w:rsidR="003400E0" w:rsidRDefault="003400E0">
          <w:pPr>
            <w:autoSpaceDE w:val="0"/>
            <w:autoSpaceDN w:val="0"/>
            <w:ind w:hanging="640"/>
            <w:divId w:val="651179679"/>
            <w:rPr>
              <w:rFonts w:eastAsia="Times New Roman"/>
            </w:rPr>
          </w:pPr>
          <w:r>
            <w:rPr>
              <w:rFonts w:eastAsia="Times New Roman"/>
            </w:rPr>
            <w:t>[87]</w:t>
          </w:r>
          <w:r>
            <w:rPr>
              <w:rFonts w:eastAsia="Times New Roman"/>
            </w:rPr>
            <w:tab/>
            <w:t xml:space="preserve">S. T.- Biorxiv and undefined 2014, “qqman: an R package for visualizing GWAS results using QQ and manhattan plots,” </w:t>
          </w:r>
          <w:r>
            <w:rPr>
              <w:rFonts w:eastAsia="Times New Roman"/>
              <w:i/>
              <w:iCs/>
            </w:rPr>
            <w:t>biorxiv.org</w:t>
          </w:r>
          <w:r>
            <w:rPr>
              <w:rFonts w:eastAsia="Times New Roman"/>
            </w:rPr>
            <w:t>, Accessed: Nov. 30, 2021. [Online]. Available: https://www.biorxiv.org/content/10.1101/005165v1.full-text</w:t>
          </w:r>
        </w:p>
        <w:p w14:paraId="178F0AD0" w14:textId="77777777" w:rsidR="003400E0" w:rsidRDefault="003400E0">
          <w:pPr>
            <w:autoSpaceDE w:val="0"/>
            <w:autoSpaceDN w:val="0"/>
            <w:ind w:hanging="640"/>
            <w:divId w:val="1995985249"/>
            <w:rPr>
              <w:rFonts w:eastAsia="Times New Roman"/>
            </w:rPr>
          </w:pPr>
          <w:r>
            <w:rPr>
              <w:rFonts w:eastAsia="Times New Roman"/>
            </w:rPr>
            <w:t>[88]</w:t>
          </w:r>
          <w:r>
            <w:rPr>
              <w:rFonts w:eastAsia="Times New Roman"/>
            </w:rPr>
            <w:tab/>
            <w:t xml:space="preserve">G. Csardi and T. Nepusz, “The igraph software package for complex network research,” </w:t>
          </w:r>
          <w:r>
            <w:rPr>
              <w:rFonts w:eastAsia="Times New Roman"/>
              <w:i/>
              <w:iCs/>
            </w:rPr>
            <w:t>InterJournal, complex systems</w:t>
          </w:r>
          <w:r>
            <w:rPr>
              <w:rFonts w:eastAsia="Times New Roman"/>
            </w:rPr>
            <w:t>, vol. 1695, no. 5, pp. 1–9, 2006.</w:t>
          </w:r>
        </w:p>
        <w:p w14:paraId="659E9E1C" w14:textId="77777777" w:rsidR="003400E0" w:rsidRDefault="003400E0">
          <w:pPr>
            <w:autoSpaceDE w:val="0"/>
            <w:autoSpaceDN w:val="0"/>
            <w:ind w:hanging="640"/>
            <w:divId w:val="643045610"/>
            <w:rPr>
              <w:rFonts w:eastAsia="Times New Roman"/>
            </w:rPr>
          </w:pPr>
          <w:r>
            <w:rPr>
              <w:rFonts w:eastAsia="Times New Roman"/>
            </w:rPr>
            <w:t>[89]</w:t>
          </w:r>
          <w:r>
            <w:rPr>
              <w:rFonts w:eastAsia="Times New Roman"/>
            </w:rPr>
            <w:tab/>
            <w:t xml:space="preserve">P. Pons and M. Latapy, “Computing communities in large networks using random walks,” in </w:t>
          </w:r>
          <w:r>
            <w:rPr>
              <w:rFonts w:eastAsia="Times New Roman"/>
              <w:i/>
              <w:iCs/>
            </w:rPr>
            <w:t>International symposium on computer and information sciences</w:t>
          </w:r>
          <w:r>
            <w:rPr>
              <w:rFonts w:eastAsia="Times New Roman"/>
            </w:rPr>
            <w:t>, 2005, pp. 284–293.</w:t>
          </w:r>
        </w:p>
        <w:p w14:paraId="11247C21" w14:textId="77777777" w:rsidR="003400E0" w:rsidRDefault="003400E0">
          <w:pPr>
            <w:autoSpaceDE w:val="0"/>
            <w:autoSpaceDN w:val="0"/>
            <w:ind w:hanging="640"/>
            <w:divId w:val="1203522811"/>
            <w:rPr>
              <w:rFonts w:eastAsia="Times New Roman"/>
            </w:rPr>
          </w:pPr>
          <w:r>
            <w:rPr>
              <w:rFonts w:eastAsia="Times New Roman"/>
            </w:rPr>
            <w:t>[90]</w:t>
          </w:r>
          <w:r>
            <w:rPr>
              <w:rFonts w:eastAsia="Times New Roman"/>
            </w:rPr>
            <w:tab/>
            <w:t xml:space="preserve">M. Uhlen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vol. 357, no. 6352, 2017, doi: 10.1126/science.aan2507.</w:t>
          </w:r>
        </w:p>
        <w:p w14:paraId="3FBABD4E" w14:textId="77777777" w:rsidR="003400E0" w:rsidRDefault="003400E0">
          <w:pPr>
            <w:autoSpaceDE w:val="0"/>
            <w:autoSpaceDN w:val="0"/>
            <w:ind w:hanging="640"/>
            <w:divId w:val="1359771782"/>
            <w:rPr>
              <w:rFonts w:eastAsia="Times New Roman"/>
            </w:rPr>
          </w:pPr>
          <w:r>
            <w:rPr>
              <w:rFonts w:eastAsia="Times New Roman"/>
            </w:rPr>
            <w:lastRenderedPageBreak/>
            <w:t>[91]</w:t>
          </w:r>
          <w:r>
            <w:rPr>
              <w:rFonts w:eastAsia="Times New Roman"/>
            </w:rPr>
            <w:tab/>
            <w:t xml:space="preserve">T. P. Quinn, M. F. Richardson, D. Lovell, and T. M. Crowley, “propr: An R-package for Identifying Proportionally Abundant Features Using Compositional Data Analysis,” </w:t>
          </w:r>
          <w:r>
            <w:rPr>
              <w:rFonts w:eastAsia="Times New Roman"/>
              <w:i/>
              <w:iCs/>
            </w:rPr>
            <w:t>Scientific Reports 2017 7:1</w:t>
          </w:r>
          <w:r>
            <w:rPr>
              <w:rFonts w:eastAsia="Times New Roman"/>
            </w:rPr>
            <w:t>, vol. 7, no. 1, pp. 1–9, Nov. 2017, doi: 10.1038/s41598-017-16520-0.</w:t>
          </w:r>
        </w:p>
        <w:p w14:paraId="79FD1F77" w14:textId="77777777" w:rsidR="003400E0" w:rsidRDefault="003400E0">
          <w:pPr>
            <w:autoSpaceDE w:val="0"/>
            <w:autoSpaceDN w:val="0"/>
            <w:ind w:hanging="640"/>
            <w:divId w:val="1782723868"/>
            <w:rPr>
              <w:rFonts w:eastAsia="Times New Roman"/>
            </w:rPr>
          </w:pPr>
          <w:r>
            <w:rPr>
              <w:rFonts w:eastAsia="Times New Roman"/>
            </w:rPr>
            <w:t>[92]</w:t>
          </w:r>
          <w:r>
            <w:rPr>
              <w:rFonts w:eastAsia="Times New Roman"/>
            </w:rPr>
            <w:tab/>
            <w:t xml:space="preserve">F. Pedregosa FABIANPEDREGOSA </w:t>
          </w:r>
          <w:r>
            <w:rPr>
              <w:rFonts w:eastAsia="Times New Roman"/>
              <w:i/>
              <w:iCs/>
            </w:rPr>
            <w:t>et al.</w:t>
          </w:r>
          <w:r>
            <w:rPr>
              <w:rFonts w:eastAsia="Times New Roman"/>
            </w:rPr>
            <w:t xml:space="preserve">, “Scikit-learn: Machine Learning in Python Gaël Varoquaux Bertrand Thirion Vincent Dubourg Alexandre Passos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p>
        <w:p w14:paraId="7EAD1907" w14:textId="77777777" w:rsidR="003400E0" w:rsidRDefault="003400E0">
          <w:pPr>
            <w:autoSpaceDE w:val="0"/>
            <w:autoSpaceDN w:val="0"/>
            <w:ind w:hanging="640"/>
            <w:divId w:val="2030374414"/>
            <w:rPr>
              <w:rFonts w:eastAsia="Times New Roman"/>
            </w:rPr>
          </w:pPr>
          <w:r>
            <w:rPr>
              <w:rFonts w:eastAsia="Times New Roman"/>
            </w:rPr>
            <w:t>[93]</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p>
        <w:p w14:paraId="1E27E777" w14:textId="0A1D788B" w:rsidR="00B55FD4" w:rsidRPr="001C4BD1" w:rsidRDefault="003400E0" w:rsidP="00B74686">
          <w:r>
            <w:rPr>
              <w:rFonts w:eastAsia="Times New Roman"/>
            </w:rPr>
            <w:t> </w:t>
          </w:r>
        </w:p>
      </w:sdtContent>
    </w:sdt>
    <w:p w14:paraId="34A86014" w14:textId="19A3816D" w:rsidR="005D396F" w:rsidRPr="001C4BD1" w:rsidRDefault="0C22591A">
      <w:pPr>
        <w:pStyle w:val="Titre1"/>
        <w:numPr>
          <w:ilvl w:val="0"/>
          <w:numId w:val="0"/>
        </w:numPr>
        <w:ind w:left="357" w:hanging="357"/>
        <w:pPrChange w:id="248" w:author="Microsoft Office User" w:date="2022-02-08T01:13:00Z">
          <w:pPr>
            <w:pStyle w:val="Titre1"/>
          </w:pPr>
        </w:pPrChange>
      </w:pPr>
      <w:r w:rsidRPr="001C4BD1">
        <w:t>Methods</w:t>
      </w:r>
    </w:p>
    <w:p w14:paraId="3A7A9D4F" w14:textId="77777777" w:rsidR="005D396F" w:rsidRPr="001C4BD1" w:rsidRDefault="005D396F" w:rsidP="00BF5D7F">
      <w:pPr>
        <w:pStyle w:val="Titre2"/>
        <w:rPr>
          <w:lang w:val="en-GB"/>
        </w:rPr>
      </w:pPr>
      <w:r w:rsidRPr="001C4BD1">
        <w:rPr>
          <w:lang w:val="en-GB"/>
        </w:rPr>
        <w:t>Metagenomics species pan-genome (MSP) creation</w:t>
      </w:r>
    </w:p>
    <w:p w14:paraId="0CF1A277" w14:textId="1213C9A5" w:rsidR="005D396F" w:rsidRPr="001C4BD1" w:rsidRDefault="00683DAC" w:rsidP="00B74686">
      <w:r w:rsidRPr="001C4BD1">
        <w:t xml:space="preserve">The </w:t>
      </w:r>
      <w:r w:rsidR="005D396F" w:rsidRPr="001C4BD1">
        <w:t>1</w:t>
      </w:r>
      <w:r w:rsidRPr="001C4BD1">
        <w:t>,</w:t>
      </w:r>
      <w:r w:rsidR="005D396F" w:rsidRPr="001C4BD1">
        <w:t>601 metagenomic samples used to build the Integrated Gene Catalog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F0iLCJtYW51YWxPdmVycmlkZVRleHQiOiIifX0="/>
          <w:id w:val="-973217523"/>
          <w:placeholder>
            <w:docPart w:val="DefaultPlaceholder_-1854013440"/>
          </w:placeholder>
        </w:sdtPr>
        <w:sdtEndPr/>
        <w:sdtContent>
          <w:r w:rsidR="003400E0" w:rsidRPr="001C4BD1">
            <w:rPr>
              <w:color w:val="000000"/>
            </w:rPr>
            <w:t>[68]</w:t>
          </w:r>
        </w:sdtContent>
      </w:sdt>
      <w:r w:rsidR="005D396F" w:rsidRPr="001C4BD1">
        <w:t xml:space="preserve">. Using the </w:t>
      </w:r>
      <w:commentRangeStart w:id="249"/>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5XSIsIm1hbnVhbE92ZXJyaWRlVGV4dCI6IiJ9fQ=="/>
          <w:id w:val="-2074350023"/>
          <w:placeholder>
            <w:docPart w:val="DefaultPlaceholder_-1854013440"/>
          </w:placeholder>
        </w:sdtPr>
        <w:sdtEndPr/>
        <w:sdtContent>
          <w:ins w:id="250" w:author="Nicolas Pons" w:date="2022-02-09T11:54:00Z">
            <w:r w:rsidR="00DB7E3C">
              <w:rPr>
                <w:color w:val="000000"/>
              </w:rPr>
              <w:t xml:space="preserve"> </w:t>
            </w:r>
          </w:ins>
          <w:r w:rsidR="003400E0" w:rsidRPr="001C4BD1">
            <w:rPr>
              <w:color w:val="000000"/>
            </w:rPr>
            <w:t>[69]</w:t>
          </w:r>
        </w:sdtContent>
      </w:sdt>
      <w:commentRangeEnd w:id="249"/>
      <w:r w:rsidR="00DB7E3C">
        <w:rPr>
          <w:rStyle w:val="Marquedecommentaire"/>
          <w:rFonts w:eastAsiaTheme="minorEastAsia"/>
          <w:lang w:val="en-US" w:eastAsia="ko-KR"/>
        </w:rPr>
        <w:commentReference w:id="249"/>
      </w:r>
      <w:r w:rsidR="005D396F" w:rsidRPr="001C4BD1">
        <w:t>, reads from each sample were mapped against the IG</w:t>
      </w:r>
      <w:del w:id="251" w:author="Nicolas Pons" w:date="2022-02-09T11:54:00Z">
        <w:r w:rsidR="00F43CEF" w:rsidRPr="001C4BD1" w:rsidDel="00DB7E3C">
          <w:delText>1</w:delText>
        </w:r>
      </w:del>
      <w:r w:rsidR="005D396F" w:rsidRPr="001C4BD1">
        <w:t>C2 catalog and a raw gene abundance table was generated. This table was submitted to MSPminer</w:t>
      </w:r>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ins w:id="252" w:author="Nicolas Pons" w:date="2022-02-09T11:55:00Z">
            <w:r w:rsidR="001C521A">
              <w:rPr>
                <w:color w:val="000000"/>
              </w:rPr>
              <w:t xml:space="preserve"> </w:t>
            </w:r>
          </w:ins>
          <w:r w:rsidR="003400E0" w:rsidRPr="001C4BD1">
            <w:rPr>
              <w:color w:val="000000"/>
            </w:rPr>
            <w:t>[9]</w:t>
          </w:r>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w:t>
      </w:r>
      <w:r w:rsidR="005D396F" w:rsidRPr="001C4BD1">
        <w:lastRenderedPageBreak/>
        <w:t xml:space="preserve">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wXSIsIm1hbnVhbE92ZXJyaWRlVGV4dCI6IiJ9fQ=="/>
          <w:id w:val="376671924"/>
          <w:placeholder>
            <w:docPart w:val="DefaultPlaceholder_-1854013440"/>
          </w:placeholder>
        </w:sdtPr>
        <w:sdtEndPr/>
        <w:sdtContent>
          <w:r w:rsidR="003400E0" w:rsidRPr="001C4BD1">
            <w:rPr>
              <w:color w:val="000000"/>
            </w:rPr>
            <w:t>[70]</w:t>
          </w:r>
        </w:sdtContent>
      </w:sdt>
      <w:r w:rsidR="005D396F" w:rsidRPr="001C4BD1">
        <w:t xml:space="preserve"> and by checking taxonomic homogeneity. </w:t>
      </w:r>
    </w:p>
    <w:p w14:paraId="2CF25CA3" w14:textId="21F308E8" w:rsidR="005D396F" w:rsidRPr="001C4BD1" w:rsidRDefault="005D396F" w:rsidP="00BF5D7F">
      <w:pPr>
        <w:pStyle w:val="Titre2"/>
        <w:rPr>
          <w:lang w:val="en-GB"/>
        </w:rPr>
      </w:pPr>
      <w:r w:rsidRPr="001C4BD1">
        <w:rPr>
          <w:lang w:val="en-GB"/>
        </w:rPr>
        <w:t>MSP taxonomic annotation with phylogenetic tree</w:t>
      </w:r>
      <w:r w:rsidR="005871F6" w:rsidRPr="001C4BD1">
        <w:rPr>
          <w:lang w:val="en-GB"/>
        </w:rPr>
        <w:t>.</w:t>
      </w:r>
    </w:p>
    <w:p w14:paraId="68D8B5E6" w14:textId="4DFDA2B2" w:rsidR="005D396F" w:rsidRPr="001C4BD1" w:rsidRDefault="005D396F" w:rsidP="00B74686">
      <w:r w:rsidRPr="001C4BD1">
        <w:t xml:space="preserve">MSPs taxonomic annotation was performed by aligning all core and accessory genes against </w:t>
      </w:r>
      <w:r w:rsidRPr="001C4BD1">
        <w:rPr>
          <w:i/>
          <w:iCs/>
        </w:rPr>
        <w:t>nt</w:t>
      </w:r>
      <w:r w:rsidRPr="001C4BD1">
        <w:t xml:space="preserve"> and NCBI WGS (version of September 2018 restricted to the taxa Bacteria, Archaea, Fungi, Viruses and Blastocystis) using </w:t>
      </w:r>
      <w:r w:rsidRPr="001C4BD1">
        <w:rPr>
          <w:i/>
          <w:iCs/>
        </w:rPr>
        <w:t>blastn</w:t>
      </w:r>
      <w:r w:rsidRPr="001C4BD1">
        <w:t xml:space="preserve"> (version 2.7.1, task = megablast, word_size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V0iLCJtYW51YWxPdmVycmlkZVRleHQiOiIifX0="/>
          <w:id w:val="129752250"/>
          <w:placeholder>
            <w:docPart w:val="DefaultPlaceholder_-1854013440"/>
          </w:placeholder>
        </w:sdtPr>
        <w:sdtEndPr/>
        <w:sdtContent>
          <w:r w:rsidR="003400E0" w:rsidRPr="001C4BD1">
            <w:rPr>
              <w:color w:val="000000"/>
            </w:rPr>
            <w:t>[71]</w:t>
          </w:r>
        </w:sdtContent>
      </w:sdt>
      <w:r w:rsidRPr="001C4BD1">
        <w:t xml:space="preserve">. The 20 best hits for each gene were kept. A species-level assignment was given </w:t>
      </w:r>
      <w:r w:rsidR="00420FC2" w:rsidRPr="001C4BD1">
        <w:t>if more</w:t>
      </w:r>
      <w:r w:rsidRPr="001C4BD1">
        <w:t xml:space="preserve"> than 50% of the genes matched the RefSeq</w:t>
      </w:r>
      <w:r w:rsidRPr="001C4BD1">
        <w:rPr>
          <w:rFonts w:hint="eastAsia"/>
        </w:rPr>
        <w:t xml:space="preserve"> reference genome of a given species, with a mean identity </w:t>
      </w:r>
      <w:r w:rsidRPr="001C4BD1">
        <w:rPr>
          <w:rFonts w:hint="eastAsia"/>
        </w:rPr>
        <w:t>≥</w:t>
      </w:r>
      <w:r w:rsidRPr="001C4BD1">
        <w:rPr>
          <w:rFonts w:hint="eastAsia"/>
        </w:rPr>
        <w:t xml:space="preserve"> 95% and mean gene length coverage </w:t>
      </w:r>
      <w:r w:rsidRPr="001C4BD1">
        <w:rPr>
          <w:rFonts w:hint="eastAsia"/>
        </w:rPr>
        <w:t>≥</w:t>
      </w:r>
      <w:r w:rsidRPr="001C4BD1">
        <w:rPr>
          <w:rFonts w:hint="eastAsia"/>
        </w:rPr>
        <w:t xml:space="preserve"> 90%. The remaining MSPs were assigned to a higher taxonomic level (genus to </w:t>
      </w:r>
      <w:r w:rsidRPr="001C4BD1">
        <w:t>superkingdom) if more than 50% of their genes had the same annotation.</w:t>
      </w:r>
    </w:p>
    <w:p w14:paraId="601030B6" w14:textId="120A7A34"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JdIiwibWFudWFsT3ZlcnJpZGVUZXh0IjoiIn19"/>
          <w:id w:val="-1900586567"/>
          <w:placeholder>
            <w:docPart w:val="DefaultPlaceholder_-1854013440"/>
          </w:placeholder>
        </w:sdtPr>
        <w:sdtEndPr/>
        <w:sdtContent>
          <w:r w:rsidR="003400E0" w:rsidRPr="001C4BD1">
            <w:rPr>
              <w:color w:val="000000"/>
            </w:rPr>
            <w:t>[72]</w:t>
          </w:r>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M10iLCJtYW51YWxPdmVycmlkZVRleHQiOiIifX0="/>
          <w:id w:val="-601264156"/>
          <w:placeholder>
            <w:docPart w:val="DefaultPlaceholder_-1854013440"/>
          </w:placeholder>
        </w:sdtPr>
        <w:sdtEndPr/>
        <w:sdtContent>
          <w:r w:rsidR="003400E0" w:rsidRPr="001C4BD1">
            <w:rPr>
              <w:color w:val="000000"/>
            </w:rPr>
            <w:t>[73]</w:t>
          </w:r>
        </w:sdtContent>
      </w:sdt>
      <w:r w:rsidRPr="001C4BD1">
        <w:t>. The 40 alignments were merged and trimmed with trimAl</w:t>
      </w:r>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0XSIsIm1hbnVhbE92ZXJyaWRlVGV4dCI6IiJ9fQ=="/>
          <w:id w:val="1392315275"/>
          <w:placeholder>
            <w:docPart w:val="DefaultPlaceholder_-1854013440"/>
          </w:placeholder>
        </w:sdtPr>
        <w:sdtEndPr/>
        <w:sdtContent>
          <w:r w:rsidR="003400E0" w:rsidRPr="001C4BD1">
            <w:rPr>
              <w:color w:val="000000"/>
            </w:rPr>
            <w:t>[74]</w:t>
          </w:r>
        </w:sdtContent>
      </w:sdt>
      <w:r w:rsidRPr="001C4BD1">
        <w:t>. Finally, the phylogenetic tree was computed with FastTreeMP</w:t>
      </w:r>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VdIiwibWFudWFsT3ZlcnJpZGVUZXh0IjoiIn19"/>
          <w:id w:val="-499277812"/>
          <w:placeholder>
            <w:docPart w:val="DefaultPlaceholder_-1854013440"/>
          </w:placeholder>
        </w:sdtPr>
        <w:sdtEndPr/>
        <w:sdtContent>
          <w:r w:rsidR="003400E0" w:rsidRPr="001C4BD1">
            <w:rPr>
              <w:color w:val="000000"/>
            </w:rPr>
            <w:t>[75]</w:t>
          </w:r>
        </w:sdtContent>
      </w:sdt>
      <w:r w:rsidRPr="001C4BD1">
        <w:t xml:space="preserve"> and visualized with iTOL</w:t>
      </w:r>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2XSIsIm1hbnVhbE92ZXJyaWRlVGV4dCI6IiJ9fQ=="/>
          <w:id w:val="2070454251"/>
          <w:placeholder>
            <w:docPart w:val="DefaultPlaceholder_-1854013440"/>
          </w:placeholder>
        </w:sdtPr>
        <w:sdtEndPr/>
        <w:sdtContent>
          <w:r w:rsidR="003400E0" w:rsidRPr="001C4BD1">
            <w:rPr>
              <w:color w:val="000000"/>
            </w:rPr>
            <w:t>[76]</w:t>
          </w:r>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r w:rsidR="00D623B2" w:rsidRPr="001C4BD1">
        <w:t>Pylogenetic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Titre2"/>
        <w:rPr>
          <w:lang w:val="en-GB"/>
        </w:rPr>
      </w:pPr>
      <w:r w:rsidRPr="001C4BD1">
        <w:rPr>
          <w:lang w:val="en-GB"/>
        </w:rPr>
        <w:t>Functional annotation of the gut gene catalog and MSP</w:t>
      </w:r>
    </w:p>
    <w:p w14:paraId="3C4BDAA2" w14:textId="77CC3592" w:rsidR="005D396F" w:rsidRPr="001C4BD1" w:rsidRDefault="005D396F" w:rsidP="00B74686">
      <w:r w:rsidRPr="001C4BD1">
        <w:t>IGC2 catalog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3XSIsIm1hbnVhbE92ZXJyaWRlVGV4dCI6IiJ9fQ=="/>
          <w:id w:val="2069292550"/>
          <w:placeholder>
            <w:docPart w:val="DefaultPlaceholder_-1854013440"/>
          </w:placeholder>
        </w:sdtPr>
        <w:sdtEndPr/>
        <w:sdtContent>
          <w:r w:rsidR="003400E0" w:rsidRPr="001C4BD1">
            <w:rPr>
              <w:color w:val="000000"/>
            </w:rPr>
            <w:t>[77]</w:t>
          </w:r>
        </w:sdtContent>
      </w:sdt>
      <w:r w:rsidRPr="001C4BD1">
        <w:t xml:space="preserve">. Protein sequences were aligned </w:t>
      </w:r>
      <w:r w:rsidRPr="001C4BD1">
        <w:lastRenderedPageBreak/>
        <w:t xml:space="preserve">against 9,462 ARD sequences using </w:t>
      </w:r>
      <w:r w:rsidRPr="001C4BD1">
        <w:rPr>
          <w:i/>
          <w:iCs/>
        </w:rPr>
        <w:t>blastp</w:t>
      </w:r>
      <w:r w:rsidRPr="001C4BD1">
        <w:t xml:space="preserve"> 2.7.1+ (option -evalue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(CAZymes) of the IGC2 catalog was performed by comparing the predicted protein sequences to those in the CAZy database and to Hidden Markov Models (HMMs) built from each CAZy</w:t>
      </w:r>
      <w:r w:rsidR="00A411B0" w:rsidRPr="001C4BD1">
        <w:t>me</w:t>
      </w:r>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4XSIsIm1hbnVhbE92ZXJyaWRlVGV4dCI6IiJ9fQ=="/>
          <w:id w:val="-290363258"/>
          <w:placeholder>
            <w:docPart w:val="DefaultPlaceholder_-1854013440"/>
          </w:placeholder>
        </w:sdtPr>
        <w:sdtEndPr/>
        <w:sdtContent>
          <w:r w:rsidR="003400E0" w:rsidRPr="001C4BD1">
            <w:rPr>
              <w:color w:val="000000"/>
            </w:rPr>
            <w:t>[78]</w:t>
          </w:r>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ldIiwibWFudWFsT3ZlcnJpZGVUZXh0IjoiIn19"/>
          <w:id w:val="9957305"/>
          <w:placeholder>
            <w:docPart w:val="DefaultPlaceholder_-1854013440"/>
          </w:placeholder>
        </w:sdtPr>
        <w:sdtEndPr/>
        <w:sdtContent>
          <w:r w:rsidR="003400E0" w:rsidRPr="001C4BD1">
            <w:rPr>
              <w:color w:val="000000"/>
            </w:rPr>
            <w:t>[79]</w:t>
          </w:r>
        </w:sdtContent>
      </w:sdt>
      <w:r w:rsidRPr="001C4BD1">
        <w:t>. Proteins of IGC2 catalog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BdIiwibWFudWFsT3ZlcnJpZGVUZXh0IjoiIn19"/>
          <w:id w:val="1991600825"/>
          <w:placeholder>
            <w:docPart w:val="DefaultPlaceholder_-1854013440"/>
          </w:placeholder>
        </w:sdtPr>
        <w:sdtEndPr/>
        <w:sdtContent>
          <w:r w:rsidR="003400E0" w:rsidRPr="001C4BD1">
            <w:rPr>
              <w:color w:val="000000"/>
            </w:rPr>
            <w:t>[80]</w:t>
          </w:r>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FdLCBbODJdIiwibWFudWFsT3ZlcnJpZGVUZXh0IjoiIn19"/>
          <w:id w:val="1929073581"/>
          <w:placeholder>
            <w:docPart w:val="DefaultPlaceholder_-1854013440"/>
          </w:placeholder>
        </w:sdtPr>
        <w:sdtEndPr/>
        <w:sdtContent>
          <w:r w:rsidR="003400E0" w:rsidRPr="001C4BD1">
            <w:rPr>
              <w:color w:val="000000"/>
            </w:rPr>
            <w:t>[81], [82]</w:t>
          </w:r>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r w:rsidR="003400E0" w:rsidRPr="001C4BD1">
            <w:rPr>
              <w:color w:val="000000"/>
            </w:rPr>
            <w:t>[17]</w:t>
          </w:r>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zXSIsIm1hbnVhbE92ZXJyaWRlVGV4dCI6IiJ9fQ=="/>
          <w:id w:val="-1193378010"/>
          <w:placeholder>
            <w:docPart w:val="DefaultPlaceholder_-1854013440"/>
          </w:placeholder>
        </w:sdtPr>
        <w:sdtEndPr/>
        <w:sdtContent>
          <w:r w:rsidR="003400E0" w:rsidRPr="001C4BD1">
            <w:rPr>
              <w:color w:val="000000"/>
            </w:rPr>
            <w:t>[83]</w:t>
          </w:r>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sdtContent>
          <w:r w:rsidR="003400E0" w:rsidRPr="001C4BD1">
            <w:rPr>
              <w:color w:val="000000"/>
            </w:rPr>
            <w:t>[24]</w:t>
          </w:r>
        </w:sdtContent>
      </w:sdt>
      <w:r w:rsidRPr="001C4BD1">
        <w:t xml:space="preserve">. Loading antiSMASH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Titre2"/>
        <w:rPr>
          <w:lang w:val="en-GB"/>
        </w:rPr>
      </w:pPr>
      <w:r w:rsidRPr="001C4BD1">
        <w:rPr>
          <w:lang w:val="en-GB"/>
        </w:rPr>
        <w:t>Quality control/normalization of gene counts and species abundance profiling</w:t>
      </w:r>
    </w:p>
    <w:p w14:paraId="76FE2C51" w14:textId="7F943B4F" w:rsidR="005D396F" w:rsidRPr="001C4BD1" w:rsidRDefault="005D396F" w:rsidP="00B74686">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0XSIsIm1hbnVhbE92ZXJyaWRlVGV4dCI6IiJ9fQ=="/>
          <w:id w:val="-308856382"/>
          <w:placeholder>
            <w:docPart w:val="DefaultPlaceholder_-1854013440"/>
          </w:placeholder>
        </w:sdtPr>
        <w:sdtEndPr>
          <w:rPr>
            <w:noProof/>
          </w:rPr>
        </w:sdtEndPr>
        <w:sdtContent>
          <w:r w:rsidR="003400E0" w:rsidRPr="001C4BD1">
            <w:rPr>
              <w:noProof/>
              <w:color w:val="000000"/>
            </w:rPr>
            <w:t>[84]</w:t>
          </w:r>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w:t>
      </w:r>
      <w:r w:rsidRPr="001C4BD1">
        <w:lastRenderedPageBreak/>
        <w:t xml:space="preserve">Normalized gene counts were used for the quantification of MSP abundance by R </w:t>
      </w:r>
      <w:r w:rsidRPr="001C4BD1">
        <w:rPr>
          <w:i/>
          <w:iCs/>
        </w:rPr>
        <w:t>momr</w:t>
      </w:r>
      <w:r w:rsidRPr="001C4BD1">
        <w:t xml:space="preserve"> (</w:t>
      </w:r>
      <w:r w:rsidRPr="001C4BD1">
        <w:rPr>
          <w:i/>
        </w:rPr>
        <w:t>MetaOMineR</w:t>
      </w:r>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V0iLCJtYW51YWxPdmVycmlkZVRleHQiOiIifX0="/>
          <w:id w:val="1704133905"/>
          <w:placeholder>
            <w:docPart w:val="DefaultPlaceholder_-1854013440"/>
          </w:placeholder>
        </w:sdtPr>
        <w:sdtEndPr/>
        <w:sdtContent>
          <w:r w:rsidR="003400E0" w:rsidRPr="001C4BD1">
            <w:rPr>
              <w:color w:val="000000"/>
            </w:rPr>
            <w:t>[85]</w:t>
          </w:r>
        </w:sdtContent>
      </w:sdt>
      <w:r w:rsidRPr="001C4BD1">
        <w:t>. MSP abundances were estimated by the median abundance of the 25 marker genes representing the robust centroid of gene clusters of MSP</w:t>
      </w:r>
      <w:r w:rsidR="00A411B0" w:rsidRPr="001C4BD1">
        <w:t>s</w:t>
      </w:r>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Titre2"/>
        <w:rPr>
          <w:lang w:val="en-GB"/>
        </w:rPr>
      </w:pPr>
      <w:r w:rsidRPr="001C4BD1">
        <w:rPr>
          <w:lang w:val="en-GB"/>
        </w:rPr>
        <w:t>Tracing the diversifications of healthy metagenomic samples of different geography</w:t>
      </w:r>
    </w:p>
    <w:p w14:paraId="141E10EA" w14:textId="3F48BADC"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253"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sdtContent>
          <w:r w:rsidR="003400E0" w:rsidRPr="001C4BD1">
            <w:rPr>
              <w:color w:val="000000"/>
            </w:rPr>
            <w:t>[26]</w:t>
          </w:r>
        </w:sdtContent>
      </w:sdt>
      <w:r w:rsidRPr="001C4BD1">
        <w:t xml:space="preserve">. In short, we selected the species profiles of all normal samples from different geographical origins and reduced the sample profiles into two dimensions by advanced nonlinear reconstruction algorithm, </w:t>
      </w:r>
      <w:r w:rsidRPr="001C4BD1">
        <w:rPr>
          <w:i/>
          <w:iCs/>
        </w:rPr>
        <w:t>DDRTree</w:t>
      </w:r>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Titre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w:t>
      </w:r>
      <w:r w:rsidR="00B8748E" w:rsidRPr="001C4BD1">
        <w:lastRenderedPageBreak/>
        <w:t>these lists</w:t>
      </w:r>
      <w:r w:rsidR="006F6604" w:rsidRPr="001C4BD1">
        <w:t xml:space="preserve"> were mapped against the </w:t>
      </w:r>
      <w:commentRangeStart w:id="254"/>
      <w:r w:rsidR="006F6604" w:rsidRPr="001C4BD1">
        <w:t>CAZy</w:t>
      </w:r>
      <w:del w:id="255" w:author="bernie" w:date="2022-02-08T13:06:00Z">
        <w:r w:rsidR="006F6604" w:rsidRPr="001C4BD1" w:rsidDel="0080057F">
          <w:delText>me</w:delText>
        </w:r>
      </w:del>
      <w:commentRangeEnd w:id="254"/>
      <w:r w:rsidR="0080057F">
        <w:rPr>
          <w:rStyle w:val="Marquedecommentaire"/>
          <w:rFonts w:eastAsiaTheme="minorEastAsia"/>
          <w:lang w:val="en-US" w:eastAsia="ko-KR"/>
        </w:rPr>
        <w:commentReference w:id="254"/>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Titre2"/>
        <w:rPr>
          <w:lang w:val="en-GB"/>
        </w:rPr>
      </w:pPr>
      <w:r w:rsidRPr="001C4BD1">
        <w:rPr>
          <w:lang w:val="en-GB"/>
        </w:rPr>
        <w:t>Pan-metagenomics association studies (Pan-MGAS)</w:t>
      </w:r>
    </w:p>
    <w:p w14:paraId="5A7C7BFE" w14:textId="39230846"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2XSIsIm1hbnVhbE92ZXJyaWRlVGV4dCI6IiJ9fQ=="/>
          <w:id w:val="987516557"/>
          <w:placeholder>
            <w:docPart w:val="DefaultPlaceholder_-1854013440"/>
          </w:placeholder>
        </w:sdtPr>
        <w:sdtEndPr/>
        <w:sdtContent>
          <w:r w:rsidR="003400E0" w:rsidRPr="001C4BD1">
            <w:rPr>
              <w:color w:val="000000"/>
            </w:rPr>
            <w:t>[86]</w:t>
          </w:r>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w:t>
      </w:r>
      <w:bookmarkStart w:id="256" w:name="_GoBack"/>
      <w:bookmarkEnd w:id="256"/>
      <w:r w:rsidRPr="001C4BD1">
        <w:rPr>
          <w:rFonts w:hint="eastAsia"/>
        </w:rPr>
        <w:t xml:space="preserve">h R </w:t>
      </w:r>
      <w:r w:rsidRPr="001C4BD1">
        <w:rPr>
          <w:i/>
          <w:iCs/>
        </w:rPr>
        <w:t>qqman</w:t>
      </w:r>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ddIiwibWFudWFsT3ZlcnJpZGVUZXh0IjoiIn19"/>
          <w:id w:val="-1648581293"/>
          <w:placeholder>
            <w:docPart w:val="DefaultPlaceholder_-1854013440"/>
          </w:placeholder>
        </w:sdtPr>
        <w:sdtEndPr/>
        <w:sdtContent>
          <w:r w:rsidR="003400E0" w:rsidRPr="001C4BD1">
            <w:rPr>
              <w:color w:val="000000"/>
            </w:rPr>
            <w:t>[87]</w:t>
          </w:r>
        </w:sdtContent>
      </w:sdt>
      <w:r w:rsidRPr="001C4BD1">
        <w:t>.</w:t>
      </w:r>
    </w:p>
    <w:p w14:paraId="74ADA2DA" w14:textId="77777777" w:rsidR="005D396F" w:rsidRPr="001C4BD1" w:rsidRDefault="005D396F" w:rsidP="00BF5D7F">
      <w:pPr>
        <w:pStyle w:val="Titre2"/>
        <w:rPr>
          <w:lang w:val="en-GB"/>
        </w:rPr>
      </w:pPr>
      <w:r w:rsidRPr="001C4BD1">
        <w:rPr>
          <w:lang w:val="en-GB"/>
        </w:rPr>
        <w:t>Unsupervised clustering of co-conserved functions of gut microbiota</w:t>
      </w:r>
    </w:p>
    <w:p w14:paraId="6990F36D" w14:textId="6E26F046"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r w:rsidRPr="001C4BD1">
        <w:rPr>
          <w:i/>
          <w:iCs/>
        </w:rPr>
        <w:t>igraph</w:t>
      </w:r>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F0iLCJtYW51YWxPdmVycmlkZVRleHQiOiIifX0="/>
          <w:id w:val="978031220"/>
          <w:placeholder>
            <w:docPart w:val="DefaultPlaceholder_-1854013440"/>
          </w:placeholder>
        </w:sdtPr>
        <w:sdtEndPr/>
        <w:sdtContent>
          <w:r w:rsidR="003400E0" w:rsidRPr="001C4BD1">
            <w:rPr>
              <w:color w:val="000000"/>
            </w:rPr>
            <w:t>[88]</w:t>
          </w:r>
        </w:sdtContent>
      </w:sdt>
      <w:r w:rsidRPr="001C4BD1">
        <w:t>. Functional clusters within the network were identified by unsupervised community detection, short random work algorithm (</w:t>
      </w:r>
      <w:r w:rsidRPr="001C4BD1">
        <w:rPr>
          <w:i/>
          <w:iCs/>
        </w:rPr>
        <w:t>cluster_walktrap</w:t>
      </w:r>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5XSwgWzkwXSIsIm1hbnVhbE92ZXJyaWRlVGV4dCI6IiJ9fQ=="/>
          <w:id w:val="616646630"/>
          <w:placeholder>
            <w:docPart w:val="DefaultPlaceholder_-1854013440"/>
          </w:placeholder>
        </w:sdtPr>
        <w:sdtEndPr/>
        <w:sdtContent>
          <w:r w:rsidR="003400E0" w:rsidRPr="001C4BD1">
            <w:rPr>
              <w:color w:val="000000"/>
            </w:rPr>
            <w:t>[89], [90]</w:t>
          </w:r>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Titre2"/>
        <w:rPr>
          <w:lang w:val="en-GB"/>
        </w:rPr>
      </w:pPr>
      <w:r w:rsidRPr="001C4BD1">
        <w:rPr>
          <w:lang w:val="en-GB"/>
        </w:rPr>
        <w:t>Proportionality between MSPs</w:t>
      </w:r>
    </w:p>
    <w:p w14:paraId="24C8F372" w14:textId="2E4C7F81" w:rsidR="00D317B3" w:rsidRPr="001C4BD1" w:rsidRDefault="00D317B3" w:rsidP="00B74686">
      <w:r w:rsidRPr="001C4BD1">
        <w:lastRenderedPageBreak/>
        <w:t xml:space="preserve">Proportionality was estimated using the </w:t>
      </w:r>
      <w:r w:rsidRPr="001C4BD1">
        <w:rPr>
          <w:i/>
          <w:iCs/>
        </w:rPr>
        <w:t>propr</w:t>
      </w:r>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kx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EndPr/>
        <w:sdtContent>
          <w:r w:rsidR="003400E0" w:rsidRPr="001C4BD1">
            <w:rPr>
              <w:color w:val="000000"/>
            </w:rPr>
            <w:t>[91]</w:t>
          </w:r>
        </w:sdtContent>
      </w:sdt>
      <w:r w:rsidRPr="001C4BD1">
        <w:t xml:space="preserve">. We used as input the relative abundance matrix of all samples against MSP. Only MSPs with values above 0 in more than 50 samples were included. FDR cutoff values were estimated using the </w:t>
      </w:r>
      <w:r w:rsidRPr="001C4BD1">
        <w:rPr>
          <w:i/>
          <w:iCs/>
        </w:rPr>
        <w:t>propr</w:t>
      </w:r>
      <w:r w:rsidRPr="001C4BD1">
        <w:t xml:space="preserve"> function </w:t>
      </w:r>
      <w:r w:rsidRPr="001C4BD1">
        <w:rPr>
          <w:i/>
          <w:iCs/>
        </w:rPr>
        <w:t xml:space="preserve">updateCutoffs. </w:t>
      </w:r>
      <w:r w:rsidRPr="001C4BD1">
        <w:t>We made a network representation of the resulting MSP pairs with proportionality values above 0.65.</w:t>
      </w:r>
    </w:p>
    <w:p w14:paraId="638CE5D7" w14:textId="43DF30A2" w:rsidR="00B5311F" w:rsidRPr="001C4BD1" w:rsidRDefault="00CC2B3C" w:rsidP="00BF5D7F">
      <w:pPr>
        <w:pStyle w:val="Titre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28C542DE" w:rsidR="00ED1C4B" w:rsidRPr="001C4BD1" w:rsidRDefault="00ED1C4B" w:rsidP="00036326">
      <w:r w:rsidRPr="001C4BD1">
        <w:t>We trained a random forest classifier</w:t>
      </w:r>
      <w:r w:rsidR="00AA3ADA" w:rsidRPr="001C4BD1">
        <w:t xml:space="preserve"> </w:t>
      </w:r>
      <w:r w:rsidR="006B4CDE" w:rsidRPr="001C4BD1">
        <w:t xml:space="preserve">with default hyperparameters </w:t>
      </w:r>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l0iLCJtYW51YWxPdmVycmlkZVRleHQiOiIifX0="/>
          <w:id w:val="-1391720286"/>
          <w:placeholder>
            <w:docPart w:val="DefaultPlaceholder_-1854013440"/>
          </w:placeholder>
        </w:sdtPr>
        <w:sdtEndPr/>
        <w:sdtContent>
          <w:r w:rsidR="003400E0" w:rsidRPr="001C4BD1">
            <w:rPr>
              <w:color w:val="000000"/>
            </w:rPr>
            <w:t>[92]</w:t>
          </w:r>
        </w:sdtContent>
      </w:sdt>
      <w:r w:rsidR="0099561D" w:rsidRPr="001C4BD1">
        <w:t xml:space="preserve">. </w:t>
      </w:r>
      <w:r w:rsidR="00036326" w:rsidRPr="001C4BD1">
        <w:t xml:space="preserve">Firstly, relative abundance data was standardised using the scikit-learn implementation of the StandardScaler function. </w:t>
      </w:r>
      <w:r w:rsidR="00346717" w:rsidRPr="001C4BD1">
        <w:t>Training and testing was performed on randomly selected sam</w:t>
      </w:r>
      <w:r w:rsidR="00750FCE" w:rsidRPr="001C4BD1">
        <w:t xml:space="preserve">ples split 70% </w:t>
      </w:r>
      <w:r w:rsidR="00B40CF2" w:rsidRPr="001C4BD1">
        <w:t>and 30% of the full data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 xml:space="preserve">AUCROC scoring </w:t>
      </w:r>
      <w:r w:rsidR="00EB4AED" w:rsidRPr="001C4BD1">
        <w:t>with confusion</w:t>
      </w:r>
      <w:r w:rsidR="00D95E71" w:rsidRPr="001C4BD1">
        <w:t xml:space="preserve"> matrice</w:t>
      </w:r>
      <w:r w:rsidR="00EB4AED" w:rsidRPr="001C4BD1">
        <w:t>s</w:t>
      </w:r>
      <w:r w:rsidR="00D95E71" w:rsidRPr="001C4BD1">
        <w:t xml:space="preserve"> generated by applying the model to the 30% test set.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apley Additive exPlanations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kz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EndPr/>
        <w:sdtContent>
          <w:r w:rsidR="003400E0" w:rsidRPr="001C4BD1">
            <w:rPr>
              <w:color w:val="000000"/>
            </w:rPr>
            <w:t>[93]</w:t>
          </w:r>
        </w:sdtContent>
      </w:sdt>
      <w:r w:rsidR="009040AC" w:rsidRPr="001C4BD1">
        <w:t>.</w:t>
      </w:r>
    </w:p>
    <w:p w14:paraId="6176F289" w14:textId="77777777" w:rsidR="00441782" w:rsidRDefault="00441782">
      <w:pPr>
        <w:spacing w:after="160" w:line="259" w:lineRule="auto"/>
        <w:jc w:val="left"/>
        <w:rPr>
          <w:ins w:id="257" w:author="Microsoft Office User" w:date="2022-02-08T01:15:00Z"/>
          <w:b/>
        </w:rPr>
      </w:pPr>
      <w:ins w:id="258" w:author="Microsoft Office User" w:date="2022-02-08T01:15:00Z">
        <w:r>
          <w:br w:type="page"/>
        </w:r>
      </w:ins>
    </w:p>
    <w:p w14:paraId="3FFCBB11" w14:textId="274A1E3E" w:rsidR="00465993" w:rsidRPr="001C4BD1" w:rsidRDefault="0C22591A">
      <w:pPr>
        <w:pStyle w:val="Titre1"/>
        <w:numPr>
          <w:ilvl w:val="0"/>
          <w:numId w:val="0"/>
        </w:numPr>
        <w:ind w:left="357" w:hanging="357"/>
        <w:pPrChange w:id="259" w:author="Microsoft Office User" w:date="2022-02-08T01:14:00Z">
          <w:pPr>
            <w:pStyle w:val="Titre1"/>
          </w:pPr>
        </w:pPrChange>
      </w:pPr>
      <w:r w:rsidRPr="001C4BD1">
        <w:lastRenderedPageBreak/>
        <w:t>Figure legends</w:t>
      </w:r>
    </w:p>
    <w:p w14:paraId="46F1D5EC" w14:textId="64A42369" w:rsidR="00F77581" w:rsidRPr="001C4BD1" w:rsidRDefault="00653867" w:rsidP="00B74686">
      <w:bookmarkStart w:id="260"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r w:rsidR="000519C7" w:rsidRPr="001C4BD1">
        <w:rPr>
          <w:b/>
        </w:rPr>
        <w:t>A</w:t>
      </w:r>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r w:rsidR="00B8748E" w:rsidRPr="001C4BD1">
        <w:rPr>
          <w:rFonts w:eastAsiaTheme="minorEastAsia"/>
          <w:lang w:eastAsia="ko-KR"/>
        </w:rPr>
        <w:t xml:space="preserve">6,014 </w:t>
      </w:r>
      <w:r w:rsidR="00094DE2" w:rsidRPr="001C4BD1">
        <w:rPr>
          <w:rFonts w:eastAsiaTheme="minorEastAsia"/>
          <w:lang w:eastAsia="ko-KR"/>
        </w:rPr>
        <w:t xml:space="preserve">shotgun metagenome samples, including 344 Swedish longitudinal samples,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r w:rsidR="000519C7" w:rsidRPr="001C4BD1">
        <w:rPr>
          <w:rFonts w:eastAsiaTheme="minorEastAsia"/>
          <w:b/>
          <w:lang w:eastAsia="ko-KR"/>
        </w:rPr>
        <w:t>F</w:t>
      </w:r>
      <w:r w:rsidR="00094DE2" w:rsidRPr="001C4BD1">
        <w:rPr>
          <w:rFonts w:eastAsiaTheme="minorEastAsia"/>
          <w:b/>
          <w:lang w:eastAsia="ko-KR"/>
        </w:rPr>
        <w:t>,</w:t>
      </w:r>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CAZyme,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011E65BA"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260"/>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LC </w:t>
      </w:r>
      <w:ins w:id="261" w:author="Edwards, Lindsey" w:date="2022-02-09T00:07:00Z">
        <w:r w:rsidR="00386968">
          <w:rPr>
            <w:lang w:eastAsia="ko-KR"/>
          </w:rPr>
          <w:t>L</w:t>
        </w:r>
      </w:ins>
      <w:del w:id="262"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w:t>
      </w:r>
      <w:r w:rsidR="00D343E0" w:rsidRPr="001C4BD1">
        <w:rPr>
          <w:lang w:eastAsia="ko-KR"/>
        </w:rPr>
        <w:lastRenderedPageBreak/>
        <w:t xml:space="preserve">Liver; UC, Ulcerative Colitis; CD, Crohn's disease; </w:t>
      </w:r>
      <w:r w:rsidR="003162B1" w:rsidRPr="001C4BD1">
        <w:rPr>
          <w:lang w:eastAsia="ko-KR"/>
        </w:rPr>
        <w:t>BD Behçet's disease</w:t>
      </w:r>
      <w:r w:rsidR="00D343E0" w:rsidRPr="001C4BD1">
        <w:rPr>
          <w:lang w:eastAsia="ko-KR"/>
        </w:rPr>
        <w:t xml:space="preserve">; RA, Rheumatoid Arthritis; SPA, Ankylosing Spondylitis; ME/CFS Myalgic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r w:rsidR="00D343E0" w:rsidRPr="001C4BD1">
        <w:rPr>
          <w:rFonts w:eastAsia="Helvetica"/>
          <w:i/>
          <w:iCs/>
        </w:rPr>
        <w:t>Anaerostipes hadrus</w:t>
      </w:r>
      <w:r w:rsidR="00D343E0" w:rsidRPr="001C4BD1">
        <w:rPr>
          <w:lang w:eastAsia="ko-KR"/>
        </w:rPr>
        <w:t>) and enriched (</w:t>
      </w:r>
      <w:r w:rsidR="00D343E0" w:rsidRPr="001C4BD1">
        <w:rPr>
          <w:i/>
          <w:iCs/>
          <w:lang w:eastAsia="ko-KR"/>
        </w:rPr>
        <w:t>Fusobacterium nucleatum subspecies animalis</w:t>
      </w:r>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263" w:author="Edwards, Lindsey" w:date="2022-02-09T00:07:00Z">
        <w:r w:rsidRPr="001C4BD1" w:rsidDel="00386968">
          <w:delText xml:space="preserve">x </w:delText>
        </w:r>
      </w:del>
      <w:ins w:id="264" w:author="Edwards, Lindsey" w:date="2022-02-09T00:07:00Z">
        <w:r w:rsidR="00386968" w:rsidRPr="001C4BD1">
          <w:t>x</w:t>
        </w:r>
        <w:r w:rsidR="00386968">
          <w:t>-</w:t>
        </w:r>
      </w:ins>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del w:id="265" w:author="Edwards, Lindsey" w:date="2022-02-09T00:07:00Z">
        <w:r w:rsidRPr="001C4BD1" w:rsidDel="00386968">
          <w:rPr>
            <w:color w:val="000000" w:themeColor="text1"/>
            <w:lang w:eastAsia="ko-KR"/>
          </w:rPr>
          <w:delText xml:space="preserve">Y </w:delText>
        </w:r>
      </w:del>
      <w:ins w:id="266"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267" w:author="Edwards, Lindsey" w:date="2022-02-09T00:07:00Z">
        <w:r w:rsidRPr="001C4BD1" w:rsidDel="00386968">
          <w:rPr>
            <w:color w:val="000000" w:themeColor="text1"/>
            <w:lang w:eastAsia="ko-KR"/>
          </w:rPr>
          <w:delText xml:space="preserve">X </w:delText>
        </w:r>
      </w:del>
      <w:ins w:id="268"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Itol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5D23025B" w:rsidR="00FB34B3" w:rsidRPr="001C4BD1" w:rsidRDefault="00FB34B3" w:rsidP="007F4814">
      <w:pPr>
        <w:rPr>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ACVD, Acute Coronary Cardiovascular Disease; CRC, Colorectal Cancer; NSCLC, Non-Small Cell Lung Cancer; RCC Renal Cell Carcinoma; GDM, Gestational Diabetes Mellitus;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iabetes; LC liver Cirrhosis; NAFLD Non-Alcoholic Fatty Acid Liver; UC, Ulcerative Colitis; CD, Crohn's disease; BD Behçet's disease; RA, Rheumatoid Arthritis; SPA, Ankylosing Spondylitis; ME/CFS Myalgic Encephalomyelitis/ Chronic Fatigue Syndrome; PD, Parkinson Disease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Vogt-Koyanagi-Harada</w:t>
      </w:r>
      <w:r w:rsidR="00B52A25" w:rsidRPr="001C4BD1">
        <w:rPr>
          <w:b/>
          <w:bCs w:val="0"/>
          <w:lang w:eastAsia="ko-KR"/>
        </w:rPr>
        <w:t xml:space="preserve"> </w:t>
      </w:r>
      <w:r w:rsidR="00BE4549" w:rsidRPr="001C4BD1">
        <w:rPr>
          <w:b/>
          <w:bCs w:val="0"/>
          <w:lang w:eastAsia="ko-KR"/>
        </w:rPr>
        <w:t xml:space="preserve">A) </w:t>
      </w:r>
      <w:r w:rsidR="00236C03" w:rsidRPr="001C4BD1">
        <w:rPr>
          <w:lang w:eastAsia="ko-KR"/>
        </w:rPr>
        <w:t>Left</w:t>
      </w:r>
      <w:r w:rsidR="00236C03" w:rsidRPr="001C4BD1">
        <w:rPr>
          <w:b/>
          <w:bCs w:val="0"/>
          <w:lang w:eastAsia="ko-KR"/>
        </w:rPr>
        <w:t xml:space="preserve">: </w:t>
      </w:r>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 xml:space="preserve">of 17 diseases by random forest classification </w:t>
      </w:r>
      <w:r w:rsidR="0092745C" w:rsidRPr="001C4BD1">
        <w:rPr>
          <w:lang w:eastAsia="ko-KR"/>
        </w:rPr>
        <w:t xml:space="preserve">as calculated by mean </w:t>
      </w:r>
      <w:r w:rsidR="00363179" w:rsidRPr="00363179">
        <w:rPr>
          <w:lang w:eastAsia="ko-KR"/>
        </w:rPr>
        <w:t>Shapley Additive Explanations</w:t>
      </w:r>
      <w:r w:rsidR="00363179">
        <w:rPr>
          <w:lang w:eastAsia="ko-KR"/>
        </w:rPr>
        <w:t xml:space="preserve"> (</w:t>
      </w:r>
      <w:r w:rsidR="0092745C" w:rsidRPr="001C4BD1">
        <w:rPr>
          <w:lang w:eastAsia="ko-KR"/>
        </w:rPr>
        <w:t>SHAP</w:t>
      </w:r>
      <w:r w:rsidR="00363179">
        <w:rPr>
          <w:lang w:eastAsia="ko-KR"/>
        </w:rPr>
        <w:t>)</w:t>
      </w:r>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r w:rsidR="0092745C" w:rsidRPr="001C4BD1">
        <w:rPr>
          <w:lang w:eastAsia="ko-KR"/>
        </w:rPr>
        <w:t xml:space="preserve">Z score adjusted SHAP score </w:t>
      </w:r>
      <w:r w:rsidR="0092745C" w:rsidRPr="001C4BD1">
        <w:rPr>
          <w:lang w:eastAsia="ko-KR"/>
        </w:rPr>
        <w:lastRenderedPageBreak/>
        <w:t xml:space="preserve">above </w:t>
      </w:r>
      <w:r w:rsidR="009A5D9A" w:rsidRPr="001C4BD1">
        <w:rPr>
          <w:lang w:eastAsia="ko-KR"/>
        </w:rPr>
        <w:t xml:space="preserve">4.5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r w:rsidR="008F364E" w:rsidRPr="001C4BD1">
        <w:rPr>
          <w:lang w:eastAsia="ko-KR"/>
        </w:rPr>
        <w:t>.</w:t>
      </w:r>
      <w:r w:rsidR="00236C03" w:rsidRPr="001C4BD1">
        <w:rPr>
          <w:lang w:eastAsia="ko-KR"/>
        </w:rPr>
        <w:t xml:space="preserve"> Right: Corresponding effect size for the enrichment and depletion in each disease (coloured red and blue respectively)</w:t>
      </w:r>
      <w:r w:rsidR="008F364E" w:rsidRPr="001C4BD1">
        <w:rPr>
          <w:lang w:eastAsia="ko-KR"/>
        </w:rPr>
        <w:t xml:space="preserve"> </w:t>
      </w:r>
      <w:r w:rsidR="008F364E" w:rsidRPr="001C4BD1">
        <w:rPr>
          <w:b/>
          <w:bCs w:val="0"/>
          <w:lang w:eastAsia="ko-KR"/>
        </w:rPr>
        <w:t xml:space="preserve">B) </w:t>
      </w:r>
      <w:r w:rsidR="009A5D9A" w:rsidRPr="001C4BD1">
        <w:rPr>
          <w:lang w:eastAsia="ko-KR"/>
        </w:rPr>
        <w:t>AUCROC curves of an inter (top) and intra (bottom) cohort validation for a RF model that predicts CRC.</w:t>
      </w:r>
    </w:p>
    <w:p w14:paraId="2E4A1E76" w14:textId="77777777" w:rsidR="00441782" w:rsidRDefault="00441782">
      <w:pPr>
        <w:spacing w:after="160" w:line="259" w:lineRule="auto"/>
        <w:jc w:val="left"/>
        <w:rPr>
          <w:ins w:id="269" w:author="Microsoft Office User" w:date="2022-02-08T01:14:00Z"/>
          <w:b/>
        </w:rPr>
      </w:pPr>
      <w:ins w:id="270" w:author="Microsoft Office User" w:date="2022-02-08T01:14:00Z">
        <w:r>
          <w:br w:type="page"/>
        </w:r>
      </w:ins>
    </w:p>
    <w:p w14:paraId="18FB61D8" w14:textId="6E0E1BB7" w:rsidR="00465993" w:rsidRPr="001C4BD1" w:rsidRDefault="0C22591A">
      <w:pPr>
        <w:pStyle w:val="Titre1"/>
        <w:numPr>
          <w:ilvl w:val="0"/>
          <w:numId w:val="0"/>
        </w:numPr>
        <w:ind w:left="357" w:hanging="357"/>
        <w:pPrChange w:id="271" w:author="Microsoft Office User" w:date="2022-02-08T01:14:00Z">
          <w:pPr>
            <w:pStyle w:val="Titre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RDefault="0C22591A" w:rsidP="00B74686">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“patho-cluster”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pPr>
        <w:spacing w:after="160" w:line="259" w:lineRule="auto"/>
        <w:jc w:val="left"/>
        <w:rPr>
          <w:ins w:id="272" w:author="Microsoft Office User" w:date="2022-02-08T01:15:00Z"/>
          <w:b/>
          <w:bCs w:val="0"/>
          <w:i/>
          <w:iCs/>
        </w:rPr>
      </w:pPr>
      <w:ins w:id="273" w:author="Microsoft Office User" w:date="2022-02-08T01:15:00Z">
        <w:r>
          <w:rPr>
            <w:b/>
            <w:bCs w:val="0"/>
          </w:rPr>
          <w:br w:type="page"/>
        </w:r>
      </w:ins>
    </w:p>
    <w:p w14:paraId="02A9733E" w14:textId="0BC4DC9F" w:rsidR="00465993" w:rsidRPr="00441782" w:rsidRDefault="00465993" w:rsidP="00BF5D7F">
      <w:pPr>
        <w:pStyle w:val="Titre2"/>
        <w:rPr>
          <w:b/>
          <w:bCs w:val="0"/>
          <w:lang w:val="en-GB"/>
          <w:rPrChange w:id="274" w:author="Microsoft Office User" w:date="2022-02-08T01:15:00Z">
            <w:rPr>
              <w:lang w:val="en-GB"/>
            </w:rPr>
          </w:rPrChange>
        </w:rPr>
      </w:pPr>
      <w:r w:rsidRPr="00441782">
        <w:rPr>
          <w:b/>
          <w:bCs w:val="0"/>
          <w:lang w:val="en-GB"/>
          <w:rPrChange w:id="275"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r w:rsidR="00FF0882" w:rsidRPr="001C4BD1">
        <w:t>region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276"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orthology terms, PFAM terms, virulence term, CAZyme terms, anti-microbial resistance (Mustard) terms, secondary metabolism (anti-SMASH) terms, phenotype (JGI-GOLD) terms, product names of virulence terms, and all functional terms of </w:t>
      </w:r>
      <w:ins w:id="277"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olas Pons" w:date="2022-02-09T11:40:00Z" w:initials="NP">
    <w:p w14:paraId="5BAC2BC4" w14:textId="623B6F09" w:rsidR="00F74D4D" w:rsidRDefault="00F74D4D">
      <w:pPr>
        <w:pStyle w:val="Commentaire"/>
      </w:pPr>
      <w:r>
        <w:rPr>
          <w:rStyle w:val="Marquedecommentaire"/>
        </w:rPr>
        <w:annotationRef/>
      </w:r>
      <w:r>
        <w:t>It misses Mathieu Almeida (INRAE) in the authorship</w:t>
      </w:r>
    </w:p>
  </w:comment>
  <w:comment w:id="33" w:author="Mathieu ALMEIDA" w:date="2022-02-08T15:15:00Z" w:initials="MmA">
    <w:p w14:paraId="0E035391" w14:textId="158EEA31" w:rsidR="000B59B1" w:rsidRDefault="000B59B1">
      <w:pPr>
        <w:pStyle w:val="Commentaire"/>
      </w:pPr>
      <w:r>
        <w:rPr>
          <w:rStyle w:val="Marquedecommentaire"/>
        </w:rPr>
        <w:annotationRef/>
      </w:r>
      <w:r>
        <w:t>David: Maybe you want to include the name: “</w:t>
      </w:r>
      <w:r w:rsidRPr="005B47BF">
        <w:t>SHapley Additive exPlanations</w:t>
      </w:r>
      <w:r>
        <w:t>”</w:t>
      </w:r>
    </w:p>
  </w:comment>
  <w:comment w:id="34" w:author="Mathieu ALMEIDA" w:date="2022-02-08T15:15:00Z" w:initials="MmA">
    <w:p w14:paraId="073C81DD" w14:textId="16865263" w:rsidR="000B59B1" w:rsidRDefault="000B59B1">
      <w:pPr>
        <w:pStyle w:val="Commentaire"/>
      </w:pPr>
      <w:r>
        <w:rPr>
          <w:rStyle w:val="Marquedecommentaire"/>
        </w:rPr>
        <w:annotationRef/>
      </w:r>
      <w:r>
        <w:t>David: Consider the relevance of the resource. Would replace additionally with  “importantly” but it is a matter of taste.</w:t>
      </w:r>
    </w:p>
  </w:comment>
  <w:comment w:id="37" w:author="Mathieu ALMEIDA" w:date="2022-02-08T15:51:00Z" w:initials="MmA">
    <w:p w14:paraId="2A9743D9" w14:textId="495E7609" w:rsidR="00020E7E" w:rsidRDefault="00020E7E">
      <w:pPr>
        <w:pStyle w:val="Commentaire"/>
      </w:pPr>
      <w:r>
        <w:rPr>
          <w:rStyle w:val="Marquedecommentaire"/>
        </w:rPr>
        <w:annotationRef/>
      </w:r>
      <w:r>
        <w:t>Not necessary here if you provide the associated BioProject ID in the data availability section. If the BioProject is not already created you can create one without giving access to the samples until paper release.</w:t>
      </w:r>
    </w:p>
  </w:comment>
  <w:comment w:id="38" w:author="Mathieu ALMEIDA" w:date="2022-02-08T15:29:00Z" w:initials="MmA">
    <w:p w14:paraId="6C294A94" w14:textId="1B1CFB56" w:rsidR="00017C72" w:rsidRDefault="00017C72">
      <w:pPr>
        <w:pStyle w:val="Commentaire"/>
      </w:pPr>
      <w:r>
        <w:rPr>
          <w:rStyle w:val="Marquedecommentair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54" w:author="Mathieu ALMEIDA" w:date="2022-02-08T15:40:00Z" w:initials="MmA">
    <w:p w14:paraId="1817D72A" w14:textId="0C220AC0" w:rsidR="00B05B0D" w:rsidRDefault="00B05B0D">
      <w:pPr>
        <w:pStyle w:val="Commentaire"/>
      </w:pPr>
      <w:r>
        <w:rPr>
          <w:rStyle w:val="Marquedecommentaire"/>
        </w:rPr>
        <w:annotationRef/>
      </w:r>
      <w:r>
        <w:t>This is better explained in the method section.</w:t>
      </w:r>
    </w:p>
  </w:comment>
  <w:comment w:id="74" w:author="Cheng Zhang" w:date="2022-02-08T13:14:00Z" w:initials="CZ">
    <w:p w14:paraId="24310769" w14:textId="7A7A9275" w:rsidR="00E739ED" w:rsidRDefault="00E739ED">
      <w:pPr>
        <w:pStyle w:val="Commentaire"/>
      </w:pPr>
      <w:r>
        <w:rPr>
          <w:rStyle w:val="Marquedecommentaire"/>
        </w:rPr>
        <w:annotationRef/>
      </w:r>
      <w:r>
        <w:t>5883?</w:t>
      </w:r>
    </w:p>
  </w:comment>
  <w:comment w:id="76" w:author="Mathieu ALMEIDA" w:date="2022-02-08T15:15:00Z" w:initials="MmA">
    <w:p w14:paraId="47657A88" w14:textId="5C9F1547" w:rsidR="000B59B1" w:rsidRDefault="000B59B1">
      <w:pPr>
        <w:pStyle w:val="Commentaire"/>
      </w:pPr>
      <w:r>
        <w:rPr>
          <w:rStyle w:val="Marquedecommentaire"/>
        </w:rPr>
        <w:annotationRef/>
      </w:r>
      <w:r>
        <w:t>David: Maybe this is a bit picky: monocle is for setting trajectories, while what is shown in the Fig 1E is the projection. In the original monocle they used ICA (independent component analysis); maybe that is enough.</w:t>
      </w:r>
    </w:p>
  </w:comment>
  <w:comment w:id="79" w:author="bernie" w:date="2022-02-08T12:58:00Z" w:initials="b">
    <w:p w14:paraId="4E62DC62" w14:textId="370227EA" w:rsidR="00F45559" w:rsidRDefault="00F45559">
      <w:pPr>
        <w:pStyle w:val="Commentaire"/>
      </w:pPr>
      <w:r>
        <w:rPr>
          <w:rStyle w:val="Marquedecommentaire"/>
        </w:rPr>
        <w:annotationRef/>
      </w:r>
      <w:r>
        <w:t>Perhaps add: and food carbohydrates from animal origin as well</w:t>
      </w:r>
    </w:p>
  </w:comment>
  <w:comment w:id="82" w:author="bernie" w:date="2022-02-08T13:00:00Z" w:initials="b">
    <w:p w14:paraId="194DAC92" w14:textId="5BC99BE0" w:rsidR="00F45559" w:rsidRDefault="00F45559">
      <w:pPr>
        <w:pStyle w:val="Commentaire"/>
      </w:pPr>
      <w:r>
        <w:rPr>
          <w:rStyle w:val="Marquedecommentaire"/>
        </w:rPr>
        <w:annotationRef/>
      </w:r>
      <w:r>
        <w:t>Already said at the beginning of the sentence</w:t>
      </w:r>
    </w:p>
  </w:comment>
  <w:comment w:id="199" w:author="Mathieu ALMEIDA" w:date="2022-02-08T16:03:00Z" w:initials="MmA">
    <w:p w14:paraId="39332192" w14:textId="4F7E09B4" w:rsidR="003A25ED" w:rsidRDefault="003A25ED">
      <w:pPr>
        <w:pStyle w:val="Commentaire"/>
      </w:pPr>
      <w:r>
        <w:t xml:space="preserve">Sorry maybe just me but I am not sure </w:t>
      </w:r>
      <w:r>
        <w:rPr>
          <w:rStyle w:val="Marquedecommentaire"/>
        </w:rPr>
        <w:annotationRef/>
      </w:r>
      <w:r>
        <w:rPr>
          <w:rStyle w:val="Marquedecommentair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200" w:author="Mathieu ALMEIDA" w:date="2022-02-08T16:07:00Z" w:initials="MmA">
    <w:p w14:paraId="2388A0D2" w14:textId="1514D304" w:rsidR="0038313A" w:rsidRDefault="0038313A">
      <w:pPr>
        <w:pStyle w:val="Commentaire"/>
      </w:pPr>
      <w:r>
        <w:rPr>
          <w:rStyle w:val="Marquedecommentaire"/>
        </w:rPr>
        <w:annotationRef/>
      </w:r>
      <w:r>
        <w:t>Again maybe just me but not sure about that: did you mean lower species richness?</w:t>
      </w:r>
    </w:p>
  </w:comment>
  <w:comment w:id="206" w:author="Mathieu ALMEIDA" w:date="2022-02-08T16:08:00Z" w:initials="MmA">
    <w:p w14:paraId="1C8544EE" w14:textId="4E628C4E" w:rsidR="0038313A" w:rsidRDefault="0038313A">
      <w:pPr>
        <w:pStyle w:val="Commentaire"/>
      </w:pPr>
      <w:r>
        <w:rPr>
          <w:rStyle w:val="Marquedecommentaire"/>
        </w:rPr>
        <w:annotationRef/>
      </w:r>
      <w:r>
        <w:t>Really ? I remember an old figure clearly showing association between F. nucleatum and CRC. Do you mean that F. nucleatum is not always associated with CRC? Maybe I am wrong sorry</w:t>
      </w:r>
    </w:p>
  </w:comment>
  <w:comment w:id="238" w:author="Mathieu ALMEIDA" w:date="2022-02-08T15:58:00Z" w:initials="MmA">
    <w:p w14:paraId="6E0D6360" w14:textId="15FEFD6E" w:rsidR="003A25ED" w:rsidRDefault="003A25ED">
      <w:pPr>
        <w:pStyle w:val="Commentaire"/>
      </w:pPr>
      <w:r>
        <w:rPr>
          <w:rStyle w:val="Marquedecommentaire"/>
        </w:rPr>
        <w:annotationRef/>
      </w:r>
      <w:r>
        <w:t>This is for the wellness study.</w:t>
      </w:r>
    </w:p>
  </w:comment>
  <w:comment w:id="247" w:author="bernie" w:date="2022-02-08T13:03:00Z" w:initials="b">
    <w:p w14:paraId="041E544A" w14:textId="0D0008C2" w:rsidR="00F45559" w:rsidRDefault="00F45559">
      <w:pPr>
        <w:pStyle w:val="Commentaire"/>
      </w:pPr>
      <w:r>
        <w:rPr>
          <w:rStyle w:val="Marquedecommentaire"/>
        </w:rPr>
        <w:annotationRef/>
      </w:r>
      <w:r>
        <w:t>Ref [45] looks different from the other refs. Please double check</w:t>
      </w:r>
    </w:p>
  </w:comment>
  <w:comment w:id="249" w:author="Nicolas Pons" w:date="2022-02-09T11:54:00Z" w:initials="NP">
    <w:p w14:paraId="20651430" w14:textId="270E55EC" w:rsidR="00DB7E3C" w:rsidRDefault="00DB7E3C">
      <w:pPr>
        <w:pStyle w:val="Commentaire"/>
      </w:pPr>
      <w:r>
        <w:rPr>
          <w:rStyle w:val="Marquedecommentaire"/>
        </w:rPr>
        <w:annotationRef/>
      </w:r>
      <w:r>
        <w:t xml:space="preserve">Add gitlab link : </w:t>
      </w:r>
      <w:r w:rsidRPr="00DB7E3C">
        <w:t>https://forgemia.inra.fr/metagenopolis/meteor</w:t>
      </w:r>
    </w:p>
  </w:comment>
  <w:comment w:id="254" w:author="bernie" w:date="2022-02-08T13:06:00Z" w:initials="b">
    <w:p w14:paraId="682777A3" w14:textId="326FB27E" w:rsidR="0080057F" w:rsidRDefault="0080057F">
      <w:pPr>
        <w:pStyle w:val="Commentaire"/>
      </w:pPr>
      <w:r>
        <w:rPr>
          <w:rStyle w:val="Marquedecommentaire"/>
        </w:rPr>
        <w:annotationRef/>
      </w:r>
      <w:r>
        <w:t>CAZyme is short for carbohydrate-active enzymes</w:t>
      </w:r>
    </w:p>
    <w:p w14:paraId="021F4CAB" w14:textId="10B69393" w:rsidR="0080057F" w:rsidRDefault="0080057F">
      <w:pPr>
        <w:pStyle w:val="Commentaire"/>
      </w:pPr>
    </w:p>
    <w:p w14:paraId="47481D15" w14:textId="0D8D0EEA" w:rsidR="0080057F" w:rsidRDefault="0080057F">
      <w:pPr>
        <w:pStyle w:val="Commentaire"/>
      </w:pPr>
      <w:r>
        <w:t>CAZy is the name of the database</w:t>
      </w:r>
    </w:p>
    <w:p w14:paraId="4E105E5C" w14:textId="241C2E43" w:rsidR="0080057F" w:rsidRDefault="0080057F">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AC2BC4" w15:done="0"/>
  <w15:commentEx w15:paraId="0E035391" w15:done="0"/>
  <w15:commentEx w15:paraId="073C81DD" w15:done="0"/>
  <w15:commentEx w15:paraId="2A9743D9" w15:done="0"/>
  <w15:commentEx w15:paraId="6C294A94" w15:done="0"/>
  <w15:commentEx w15:paraId="1817D72A" w15:done="0"/>
  <w15:commentEx w15:paraId="24310769" w15:done="0"/>
  <w15:commentEx w15:paraId="47657A88" w15:done="0"/>
  <w15:commentEx w15:paraId="4E62DC62" w15:done="0"/>
  <w15:commentEx w15:paraId="194DAC92" w15:done="0"/>
  <w15:commentEx w15:paraId="39332192" w15:done="0"/>
  <w15:commentEx w15:paraId="2388A0D2" w15:done="0"/>
  <w15:commentEx w15:paraId="1C8544EE" w15:done="0"/>
  <w15:commentEx w15:paraId="6E0D6360" w15:done="0"/>
  <w15:commentEx w15:paraId="041E544A" w15:done="0"/>
  <w15:commentEx w15:paraId="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CEB31" w16cex:dateUtc="2022-02-08T12:14:00Z"/>
  <w16cex:commentExtensible w16cex:durableId="25ACEA87" w16cex:dateUtc="2022-02-08T11:58:00Z"/>
  <w16cex:commentExtensible w16cex:durableId="25ACEA88" w16cex:dateUtc="2022-02-08T12:00:00Z"/>
  <w16cex:commentExtensible w16cex:durableId="25ACEA89" w16cex:dateUtc="2022-02-08T12:03: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035391" w16cid:durableId="25AD10C6"/>
  <w16cid:commentId w16cid:paraId="073C81DD" w16cid:durableId="25AD10C7"/>
  <w16cid:commentId w16cid:paraId="2A9743D9" w16cid:durableId="25AD10C8"/>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194DAC92" w16cid:durableId="25ACEA88"/>
  <w16cid:commentId w16cid:paraId="39332192" w16cid:durableId="25AD10CF"/>
  <w16cid:commentId w16cid:paraId="2388A0D2" w16cid:durableId="25AD10D0"/>
  <w16cid:commentId w16cid:paraId="1C8544EE" w16cid:durableId="25AD10D1"/>
  <w16cid:commentId w16cid:paraId="6E0D6360" w16cid:durableId="25AD10D2"/>
  <w16cid:commentId w16cid:paraId="041E544A" w16cid:durableId="25ACEA89"/>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38389" w14:textId="77777777" w:rsidR="007162EA" w:rsidRDefault="007162EA" w:rsidP="00B74686">
      <w:r>
        <w:separator/>
      </w:r>
    </w:p>
  </w:endnote>
  <w:endnote w:type="continuationSeparator" w:id="0">
    <w:p w14:paraId="6512B302" w14:textId="77777777" w:rsidR="007162EA" w:rsidRDefault="007162EA" w:rsidP="00B74686">
      <w:r>
        <w:continuationSeparator/>
      </w:r>
    </w:p>
  </w:endnote>
  <w:endnote w:type="continuationNotice" w:id="1">
    <w:p w14:paraId="1A73F910" w14:textId="77777777" w:rsidR="007162EA" w:rsidRDefault="007162EA"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yriad Pro"/>
    <w:charset w:val="00"/>
    <w:family w:val="auto"/>
    <w:pitch w:val="variable"/>
    <w:sig w:usb0="00000003"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C53C8" w14:textId="77777777" w:rsidR="007162EA" w:rsidRDefault="007162EA" w:rsidP="00B74686">
      <w:r>
        <w:separator/>
      </w:r>
    </w:p>
  </w:footnote>
  <w:footnote w:type="continuationSeparator" w:id="0">
    <w:p w14:paraId="18DCE854" w14:textId="77777777" w:rsidR="007162EA" w:rsidRDefault="007162EA" w:rsidP="00B74686">
      <w:r>
        <w:continuationSeparator/>
      </w:r>
    </w:p>
  </w:footnote>
  <w:footnote w:type="continuationNotice" w:id="1">
    <w:p w14:paraId="6B7F1196" w14:textId="77777777" w:rsidR="007162EA" w:rsidRDefault="007162EA"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Titre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as Pons">
    <w15:presenceInfo w15:providerId="AD" w15:userId="S-1-5-21-2365108337-856210014-3724456312-1109"/>
  </w15:person>
  <w15:person w15:author="Cheng Zhang">
    <w15:presenceInfo w15:providerId="AD" w15:userId="S::chengzh@UG.KTH.SE::cab5e691-0679-4dad-a85c-e3a7dd91b38f"/>
  </w15:person>
  <w15:person w15:author="Jens B Nielsen">
    <w15:presenceInfo w15:providerId="AD" w15:userId="S::nielsenj@chalmers.se::0ae8e269-6f6a-47f3-8847-7c0f8737f9eb"/>
  </w15:person>
  <w15:person w15:author="Microsoft Office User">
    <w15:presenceInfo w15:providerId="None" w15:userId="Microsoft Office User"/>
  </w15:person>
  <w15:person w15:author="Mathieu ALMEIDA">
    <w15:presenceInfo w15:providerId="AD" w15:userId="S-1-5-21-2365108337-856210014-3724456312-1164"/>
  </w15:person>
  <w15:person w15:author="bernie">
    <w15:presenceInfo w15:providerId="Windows Live" w15:userId="8430d40a3850d62b"/>
  </w15:person>
  <w15:person w15:author="Edwards, Lindsey">
    <w15:presenceInfo w15:providerId="None" w15:userId="Edwards, Lind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2EC"/>
    <w:rsid w:val="00574411"/>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701"/>
    <w:rsid w:val="00627B78"/>
    <w:rsid w:val="0063185C"/>
    <w:rsid w:val="006346D3"/>
    <w:rsid w:val="00635094"/>
    <w:rsid w:val="00635671"/>
    <w:rsid w:val="00635D3A"/>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7D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C3E"/>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D11"/>
    <w:rsid w:val="0091335D"/>
    <w:rsid w:val="00915050"/>
    <w:rsid w:val="0091571B"/>
    <w:rsid w:val="00915C9F"/>
    <w:rsid w:val="00916626"/>
    <w:rsid w:val="00916FFF"/>
    <w:rsid w:val="0092046A"/>
    <w:rsid w:val="009207AC"/>
    <w:rsid w:val="00921F41"/>
    <w:rsid w:val="009224F3"/>
    <w:rsid w:val="0092287C"/>
    <w:rsid w:val="00922965"/>
    <w:rsid w:val="0092367C"/>
    <w:rsid w:val="00923CD0"/>
    <w:rsid w:val="00926C1C"/>
    <w:rsid w:val="0092745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510"/>
    <w:rsid w:val="00CF5C65"/>
    <w:rsid w:val="00CF6CC4"/>
    <w:rsid w:val="00D00D56"/>
    <w:rsid w:val="00D02BA9"/>
    <w:rsid w:val="00D02F02"/>
    <w:rsid w:val="00D03332"/>
    <w:rsid w:val="00D046D6"/>
    <w:rsid w:val="00D065F4"/>
    <w:rsid w:val="00D06E5E"/>
    <w:rsid w:val="00D07BD1"/>
    <w:rsid w:val="00D07BF0"/>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Titre1">
    <w:name w:val="heading 1"/>
    <w:basedOn w:val="Normal"/>
    <w:next w:val="Normal"/>
    <w:link w:val="Titre1Car"/>
    <w:uiPriority w:val="9"/>
    <w:qFormat/>
    <w:rsid w:val="00260D05"/>
    <w:pPr>
      <w:numPr>
        <w:numId w:val="9"/>
      </w:numPr>
      <w:spacing w:before="360" w:after="0"/>
      <w:ind w:left="357" w:hanging="357"/>
      <w:outlineLvl w:val="0"/>
    </w:pPr>
    <w:rPr>
      <w:b/>
    </w:rPr>
  </w:style>
  <w:style w:type="paragraph" w:styleId="Titre2">
    <w:name w:val="heading 2"/>
    <w:basedOn w:val="Normal"/>
    <w:next w:val="Normal"/>
    <w:link w:val="Titre2Car"/>
    <w:uiPriority w:val="9"/>
    <w:unhideWhenUsed/>
    <w:qFormat/>
    <w:rsid w:val="00BF5D7F"/>
    <w:pPr>
      <w:spacing w:before="240" w:line="240" w:lineRule="auto"/>
      <w:outlineLvl w:val="1"/>
    </w:pPr>
    <w:rPr>
      <w:i/>
      <w:iCs/>
      <w:lang w:val="en-US"/>
    </w:rPr>
  </w:style>
  <w:style w:type="paragraph" w:styleId="Titre3">
    <w:name w:val="heading 3"/>
    <w:basedOn w:val="Normal"/>
    <w:next w:val="Normal"/>
    <w:link w:val="Titre3C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9EA"/>
    <w:pPr>
      <w:spacing w:line="240" w:lineRule="auto"/>
    </w:pPr>
    <w:rPr>
      <w:rFonts w:ascii="Segoe UI" w:hAnsi="Segoe UI" w:cs="Segoe UI"/>
      <w:sz w:val="18"/>
      <w:szCs w:val="18"/>
      <w:lang w:val="en-US"/>
    </w:rPr>
  </w:style>
  <w:style w:type="character" w:customStyle="1" w:styleId="TextedebullesCar">
    <w:name w:val="Texte de bulles Car"/>
    <w:basedOn w:val="Policepardfaut"/>
    <w:link w:val="Textedebulles"/>
    <w:uiPriority w:val="99"/>
    <w:semiHidden/>
    <w:rsid w:val="001739EA"/>
    <w:rPr>
      <w:rFonts w:ascii="Segoe UI" w:hAnsi="Segoe UI" w:cs="Segoe UI"/>
      <w:sz w:val="18"/>
      <w:szCs w:val="18"/>
      <w:lang w:val="en-US"/>
    </w:rPr>
  </w:style>
  <w:style w:type="character" w:styleId="Marquedecommentaire">
    <w:name w:val="annotation reference"/>
    <w:basedOn w:val="Policepardfaut"/>
    <w:uiPriority w:val="99"/>
    <w:unhideWhenUsed/>
    <w:qFormat/>
    <w:rsid w:val="00FD3873"/>
    <w:rPr>
      <w:rFonts w:ascii="Tahoma" w:hAnsi="Tahoma" w:cs="Tahoma"/>
      <w:b w:val="0"/>
      <w:i w:val="0"/>
      <w:caps w:val="0"/>
      <w:strike w:val="0"/>
      <w:sz w:val="16"/>
      <w:szCs w:val="16"/>
      <w:u w:val="none"/>
    </w:rPr>
  </w:style>
  <w:style w:type="paragraph" w:styleId="Commentaire">
    <w:name w:val="annotation text"/>
    <w:basedOn w:val="Normal"/>
    <w:link w:val="CommentaireC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aireCar">
    <w:name w:val="Commentaire Car"/>
    <w:basedOn w:val="Policepardfaut"/>
    <w:link w:val="Commentaire"/>
    <w:uiPriority w:val="99"/>
    <w:qFormat/>
    <w:rsid w:val="00FD3873"/>
    <w:rPr>
      <w:rFonts w:ascii="Tahoma" w:eastAsiaTheme="minorEastAsia" w:hAnsi="Tahoma" w:cs="Tahoma"/>
      <w:sz w:val="16"/>
      <w:szCs w:val="20"/>
      <w:lang w:val="en-US" w:eastAsia="ko-KR"/>
    </w:rPr>
  </w:style>
  <w:style w:type="character" w:styleId="Lienhypertexte">
    <w:name w:val="Hyperlink"/>
    <w:basedOn w:val="Policepardfaut"/>
    <w:uiPriority w:val="99"/>
    <w:unhideWhenUsed/>
    <w:rsid w:val="00F04619"/>
    <w:rPr>
      <w:color w:val="0563C1" w:themeColor="hyperlink"/>
      <w:u w:val="single"/>
    </w:rPr>
  </w:style>
  <w:style w:type="character" w:customStyle="1" w:styleId="UnresolvedMention1">
    <w:name w:val="Unresolved Mention1"/>
    <w:basedOn w:val="Policepardfaut"/>
    <w:uiPriority w:val="99"/>
    <w:semiHidden/>
    <w:unhideWhenUsed/>
    <w:rsid w:val="00F04619"/>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875DB6"/>
    <w:rPr>
      <w:rFonts w:eastAsiaTheme="minorHAnsi"/>
      <w:b/>
      <w:bCs w:val="0"/>
      <w:lang w:eastAsia="en-US"/>
    </w:rPr>
  </w:style>
  <w:style w:type="character" w:customStyle="1" w:styleId="ObjetducommentaireCar">
    <w:name w:val="Objet du commentaire Car"/>
    <w:basedOn w:val="CommentaireCar"/>
    <w:link w:val="Objetducommentaire"/>
    <w:uiPriority w:val="99"/>
    <w:semiHidden/>
    <w:rsid w:val="00875DB6"/>
    <w:rPr>
      <w:rFonts w:ascii="Tahoma" w:eastAsiaTheme="minorHAnsi" w:hAnsi="Tahoma" w:cs="Tahoma"/>
      <w:b/>
      <w:bCs/>
      <w:sz w:val="16"/>
      <w:szCs w:val="20"/>
      <w:lang w:val="en-US" w:eastAsia="ko-KR"/>
    </w:rPr>
  </w:style>
  <w:style w:type="character" w:styleId="Numrodeligne">
    <w:name w:val="line number"/>
    <w:basedOn w:val="Policepardfaut"/>
    <w:uiPriority w:val="99"/>
    <w:semiHidden/>
    <w:unhideWhenUsed/>
    <w:rsid w:val="009D265D"/>
    <w:rPr>
      <w:rFonts w:ascii="Times New Roman" w:hAnsi="Times New Roman"/>
      <w:sz w:val="24"/>
    </w:rPr>
  </w:style>
  <w:style w:type="character" w:styleId="Lienhypertextesuivivisit">
    <w:name w:val="FollowedHyperlink"/>
    <w:basedOn w:val="Policepardfaut"/>
    <w:uiPriority w:val="99"/>
    <w:semiHidden/>
    <w:unhideWhenUsed/>
    <w:rsid w:val="00D44E94"/>
    <w:rPr>
      <w:color w:val="954F72" w:themeColor="followedHyperlink"/>
      <w:u w:val="single"/>
    </w:rPr>
  </w:style>
  <w:style w:type="paragraph" w:styleId="En-tte">
    <w:name w:val="header"/>
    <w:basedOn w:val="Normal"/>
    <w:link w:val="En-tteCar"/>
    <w:uiPriority w:val="99"/>
    <w:unhideWhenUsed/>
    <w:rsid w:val="00F67FAF"/>
    <w:pPr>
      <w:tabs>
        <w:tab w:val="center" w:pos="4680"/>
        <w:tab w:val="right" w:pos="9360"/>
      </w:tabs>
      <w:spacing w:line="240" w:lineRule="auto"/>
    </w:pPr>
  </w:style>
  <w:style w:type="character" w:customStyle="1" w:styleId="En-tteCar">
    <w:name w:val="En-tête Car"/>
    <w:basedOn w:val="Policepardfaut"/>
    <w:link w:val="En-tte"/>
    <w:uiPriority w:val="99"/>
    <w:rsid w:val="00F67FAF"/>
  </w:style>
  <w:style w:type="paragraph" w:styleId="Pieddepage">
    <w:name w:val="footer"/>
    <w:basedOn w:val="Normal"/>
    <w:link w:val="PieddepageCar"/>
    <w:uiPriority w:val="99"/>
    <w:unhideWhenUsed/>
    <w:rsid w:val="00F67FAF"/>
    <w:pPr>
      <w:tabs>
        <w:tab w:val="center" w:pos="4680"/>
        <w:tab w:val="right" w:pos="9360"/>
      </w:tabs>
      <w:spacing w:line="240" w:lineRule="auto"/>
    </w:pPr>
  </w:style>
  <w:style w:type="character" w:customStyle="1" w:styleId="PieddepageCar">
    <w:name w:val="Pied de page Car"/>
    <w:basedOn w:val="Policepardfaut"/>
    <w:link w:val="Pieddepage"/>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Policepardfau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Policepardfaut"/>
    <w:link w:val="EndNoteBibliography"/>
    <w:rsid w:val="005F0D23"/>
    <w:rPr>
      <w:rFonts w:ascii="Times New Roman" w:hAnsi="Times New Roman" w:cs="Times New Roman"/>
      <w:bCs/>
      <w:sz w:val="24"/>
      <w:szCs w:val="24"/>
      <w:lang w:val="en-US"/>
    </w:rPr>
  </w:style>
  <w:style w:type="paragraph" w:styleId="R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Policepardfaut"/>
    <w:uiPriority w:val="99"/>
    <w:rsid w:val="003D590A"/>
    <w:rPr>
      <w:color w:val="605E5C"/>
      <w:shd w:val="clear" w:color="auto" w:fill="E1DFDD"/>
    </w:rPr>
  </w:style>
  <w:style w:type="character" w:styleId="Accentuation">
    <w:name w:val="Emphasis"/>
    <w:basedOn w:val="Policepardfaut"/>
    <w:uiPriority w:val="20"/>
    <w:qFormat/>
    <w:rsid w:val="00E4337D"/>
    <w:rPr>
      <w:i/>
      <w:iCs/>
    </w:rPr>
  </w:style>
  <w:style w:type="character" w:customStyle="1" w:styleId="UnresolvedMention3">
    <w:name w:val="Unresolved Mention3"/>
    <w:basedOn w:val="Policepardfaut"/>
    <w:uiPriority w:val="99"/>
    <w:semiHidden/>
    <w:unhideWhenUsed/>
    <w:rsid w:val="00C779E5"/>
    <w:rPr>
      <w:color w:val="605E5C"/>
      <w:shd w:val="clear" w:color="auto" w:fill="E1DFDD"/>
    </w:rPr>
  </w:style>
  <w:style w:type="character" w:customStyle="1" w:styleId="UnresolvedMention4">
    <w:name w:val="Unresolved Mention4"/>
    <w:basedOn w:val="Policepardfaut"/>
    <w:uiPriority w:val="99"/>
    <w:semiHidden/>
    <w:unhideWhenUsed/>
    <w:rsid w:val="00865798"/>
    <w:rPr>
      <w:color w:val="605E5C"/>
      <w:shd w:val="clear" w:color="auto" w:fill="E1DFDD"/>
    </w:rPr>
  </w:style>
  <w:style w:type="character" w:customStyle="1" w:styleId="UnresolvedMention5">
    <w:name w:val="Unresolved Mention5"/>
    <w:basedOn w:val="Policepardfaut"/>
    <w:uiPriority w:val="99"/>
    <w:semiHidden/>
    <w:unhideWhenUsed/>
    <w:rsid w:val="0045460B"/>
    <w:rPr>
      <w:color w:val="605E5C"/>
      <w:shd w:val="clear" w:color="auto" w:fill="E1DFDD"/>
    </w:rPr>
  </w:style>
  <w:style w:type="character" w:customStyle="1" w:styleId="UnresolvedMention6">
    <w:name w:val="Unresolved Mention6"/>
    <w:basedOn w:val="Policepardfaut"/>
    <w:uiPriority w:val="99"/>
    <w:semiHidden/>
    <w:unhideWhenUsed/>
    <w:rsid w:val="0025067B"/>
    <w:rPr>
      <w:color w:val="605E5C"/>
      <w:shd w:val="clear" w:color="auto" w:fill="E1DFDD"/>
    </w:rPr>
  </w:style>
  <w:style w:type="character" w:customStyle="1" w:styleId="UnresolvedMention7">
    <w:name w:val="Unresolved Mention7"/>
    <w:basedOn w:val="Policepardfaut"/>
    <w:uiPriority w:val="99"/>
    <w:semiHidden/>
    <w:unhideWhenUsed/>
    <w:rsid w:val="003E5727"/>
    <w:rPr>
      <w:color w:val="605E5C"/>
      <w:shd w:val="clear" w:color="auto" w:fill="E1DFDD"/>
    </w:rPr>
  </w:style>
  <w:style w:type="character" w:customStyle="1" w:styleId="UnresolvedMention8">
    <w:name w:val="Unresolved Mention8"/>
    <w:basedOn w:val="Policepardfaut"/>
    <w:uiPriority w:val="99"/>
    <w:semiHidden/>
    <w:unhideWhenUsed/>
    <w:rsid w:val="00AC0405"/>
    <w:rPr>
      <w:color w:val="605E5C"/>
      <w:shd w:val="clear" w:color="auto" w:fill="E1DFDD"/>
    </w:rPr>
  </w:style>
  <w:style w:type="character" w:styleId="lev">
    <w:name w:val="Strong"/>
    <w:basedOn w:val="Policepardfaut"/>
    <w:uiPriority w:val="22"/>
    <w:qFormat/>
    <w:rsid w:val="005D396F"/>
    <w:rPr>
      <w:b/>
      <w:bCs/>
    </w:rPr>
  </w:style>
  <w:style w:type="paragraph" w:styleId="Titre">
    <w:name w:val="Title"/>
    <w:basedOn w:val="Normal"/>
    <w:next w:val="Normal"/>
    <w:link w:val="TitreCar"/>
    <w:uiPriority w:val="10"/>
    <w:qFormat/>
    <w:rsid w:val="00E02D09"/>
    <w:rPr>
      <w:b/>
    </w:rPr>
  </w:style>
  <w:style w:type="character" w:customStyle="1" w:styleId="TitreCar">
    <w:name w:val="Titre Car"/>
    <w:basedOn w:val="Policepardfaut"/>
    <w:link w:val="Titre"/>
    <w:uiPriority w:val="10"/>
    <w:rsid w:val="00E02D09"/>
    <w:rPr>
      <w:rFonts w:ascii="Times New Roman" w:hAnsi="Times New Roman" w:cs="Times New Roman"/>
      <w:b/>
      <w:sz w:val="24"/>
      <w:szCs w:val="24"/>
    </w:rPr>
  </w:style>
  <w:style w:type="character" w:customStyle="1" w:styleId="Titre1Car">
    <w:name w:val="Titre 1 Car"/>
    <w:basedOn w:val="Policepardfaut"/>
    <w:link w:val="Titre1"/>
    <w:uiPriority w:val="9"/>
    <w:rsid w:val="00260D05"/>
    <w:rPr>
      <w:rFonts w:ascii="Times New Roman" w:hAnsi="Times New Roman" w:cs="Times New Roman"/>
      <w:b/>
      <w:bCs/>
      <w:sz w:val="24"/>
      <w:szCs w:val="24"/>
    </w:rPr>
  </w:style>
  <w:style w:type="character" w:customStyle="1" w:styleId="Titre2Car">
    <w:name w:val="Titre 2 Car"/>
    <w:basedOn w:val="Policepardfaut"/>
    <w:link w:val="Titre2"/>
    <w:uiPriority w:val="9"/>
    <w:rsid w:val="00BF5D7F"/>
    <w:rPr>
      <w:rFonts w:ascii="Times New Roman" w:hAnsi="Times New Roman" w:cs="Times New Roman"/>
      <w:bCs/>
      <w:i/>
      <w:iCs/>
      <w:sz w:val="24"/>
      <w:szCs w:val="24"/>
      <w:lang w:val="en-US"/>
    </w:rPr>
  </w:style>
  <w:style w:type="character" w:styleId="Textedelespacerserv">
    <w:name w:val="Placeholder Text"/>
    <w:basedOn w:val="Policepardfaut"/>
    <w:uiPriority w:val="99"/>
    <w:semiHidden/>
    <w:rsid w:val="00B70C3D"/>
    <w:rPr>
      <w:color w:val="808080"/>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A3654C"/>
    <w:pPr>
      <w:ind w:left="720"/>
      <w:contextualSpacing/>
    </w:pPr>
  </w:style>
  <w:style w:type="character" w:customStyle="1" w:styleId="Titre3Car">
    <w:name w:val="Titre 3 Car"/>
    <w:basedOn w:val="Policepardfaut"/>
    <w:link w:val="Titre3"/>
    <w:uiPriority w:val="9"/>
    <w:rsid w:val="00D317B3"/>
    <w:rPr>
      <w:rFonts w:asciiTheme="majorHAnsi" w:eastAsiaTheme="majorEastAsia" w:hAnsiTheme="majorHAnsi" w:cstheme="majorBidi"/>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131486817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25062381">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67968756">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8870878">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1100491918">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62069055">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548760940">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2990396">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699970936">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10497875">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902788850">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4701092">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70">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27225870">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nrmicro2334"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nrmicro2334"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microbiomeatlas.org"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Textedelespacerserv"/>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Textedelespacerserv"/>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Textedelespacerserv"/>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Textedelespacerserv"/>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Textedelespacerserv"/>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Textedelespacerserv"/>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yriad Pro"/>
    <w:charset w:val="00"/>
    <w:family w:val="auto"/>
    <w:pitch w:val="variable"/>
    <w:sig w:usb0="00000003"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97"/>
    <w:rsid w:val="0000106F"/>
    <w:rsid w:val="00091E1A"/>
    <w:rsid w:val="000D2A8E"/>
    <w:rsid w:val="001107AA"/>
    <w:rsid w:val="00116FC6"/>
    <w:rsid w:val="00117A46"/>
    <w:rsid w:val="0013385E"/>
    <w:rsid w:val="00147647"/>
    <w:rsid w:val="001735C6"/>
    <w:rsid w:val="0022374D"/>
    <w:rsid w:val="002538E2"/>
    <w:rsid w:val="002C1145"/>
    <w:rsid w:val="0031787C"/>
    <w:rsid w:val="0032791C"/>
    <w:rsid w:val="00385C98"/>
    <w:rsid w:val="004179FD"/>
    <w:rsid w:val="004B5841"/>
    <w:rsid w:val="00524F92"/>
    <w:rsid w:val="005C5C12"/>
    <w:rsid w:val="007A12D5"/>
    <w:rsid w:val="007B0F2E"/>
    <w:rsid w:val="007D5B88"/>
    <w:rsid w:val="007E5700"/>
    <w:rsid w:val="008632FC"/>
    <w:rsid w:val="008C39E4"/>
    <w:rsid w:val="00931AB2"/>
    <w:rsid w:val="009766EF"/>
    <w:rsid w:val="00995750"/>
    <w:rsid w:val="009F0F3B"/>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1c3e474a-dafd-4c0e-bf85-cab12d4c2d7c&quot;,&quot;properties&quot;:{&quot;noteIndex&quot;:0},&quot;isEdited&quot;:false,&quot;manualOverride&quot;:{&quot;isManuallyOverridden&quot;:false,&quot;citeprocText&quot;:&quot;[45]&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quot;},{&quot;citationID&quot;:&quot;MENDELEY_CITATION_8fa6b8c2-3ee3-4fb2-a785-2e957fd41a39&quot;,&quot;properties&quot;:{&quot;noteIndex&quot;:0},&quot;isEdited&quot;:false,&quot;manualOverride&quot;:{&quot;isManuallyOverridden&quot;:false,&quot;citeprocText&quot;:&quot;[46]&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2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1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h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V0iLCJtYW51YWxPdmVycmlkZVRleHQiOiIifX0=&quot;},{&quot;citationID&quot;:&quot;MENDELEY_CITATION_f8f70d35-5678-488c-9c66-19343a631126&quot;,&quot;properties&quot;:{&quot;noteIndex&quot;:0},&quot;isEdited&quot;:false,&quot;manualOverride&quot;:{&quot;isManuallyOverridden&quot;:false,&quot;citeprocText&quot;:&quot;[5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Uw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x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2], [5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l0sIFs1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4]–[5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F3igJNbNT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8], [5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F0sIFs1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wXSIsIm1hbnVhbE92ZXJyaWRlVGV4dCI6IiJ9fQ==&quot;},{&quot;citationID&quot;:&quot;MENDELEY_CITATION_741bae68-712c-4b7e-9832-173890fabffa&quot;,&quot;properties&quot;:{&quot;noteIndex&quot;:0},&quot;isEdited&quot;:false,&quot;manualOverride&quot;:{&quot;isManuallyOverridden&quot;:false,&quot;citeprocText&quot;:&quot;[61]&quot;,&quot;manualOverrideText&quot;:&quot;&quot;},&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Y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ID&quot;:&quot;MENDELEY_CITATION_d6695a95-0185-4137-a385-fda35716af19&quot;,&quot;properties&quot;:{&quot;noteIndex&quot;:0},&quot;isEdited&quot;:false,&quot;manualOverride&quot;:{&quot;isManuallyOverridden&quot;:false,&quot;citeprocText&quot;:&quot;[62], [63]&quot;,&quot;manualOverrideText&quot;:&quot;&quot;},&quot;citationTag&quot;:&quot;MENDELEY_CITATION_v3_eyJjaXRhdGlvbklEIjoiTUVOREVMRVlfQ0lUQVRJT05fZDY2OTVhOTUtMDE4NS00MTM3LWEzODUtZmRhMzU3MTZhZjE5IiwicHJvcGVydGllcyI6eyJub3RlSW5kZXgiOjB9LCJpc0VkaXRlZCI6ZmFsc2UsIm1hbnVhbE92ZXJyaWRlIjp7ImlzTWFudWFsbHlPdmVycmlkZGVuIjpmYWxzZSwiY2l0ZXByb2NUZXh0IjoiWzYyXSwgWzYzXSIsIm1hbnVhbE92ZXJyaWRlVGV4dCI6Ii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&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id&quot;:&quot;59685f1b-4200-37f9-bdfb-5638bf25043e&quot;,&quot;itemData&quot;:{&quot;type&quot;:&quot;article-journal&quot;,&quot;id&quot;:&quot;59685f1b-4200-37f9-bdfb-5638bf25043e&quot;,&quot;title&quot;:&quot;Selection of Beneficial Bacterial Strains With Potential as Oral Probiotic Candidates&quot;,&quot;author&quot;:[{&quot;family&quot;:&quot;Kim&quot;,&quot;given&quot;:&quot;Hamin&quot;,&quot;parse-names&quot;:false,&quot;dropping-particle&quot;:&quot;&quot;,&quot;non-dropping-particle&quot;:&quot;&quot;},{&quot;family&quot;:&quot;Fugaban&quot;,&quot;given&quot;:&quot;Joanna Ivy Irorita&quot;,&quot;parse-names&quot;:false,&quot;dropping-particle&quot;:&quot;&quot;,&quot;non-dropping-particle&quot;:&quot;&quot;},{&quot;family&quot;:&quot;Holzapfel&quot;,&quot;given&quot;:&quot;Wilhelm Heinrich&quot;,&quot;parse-names&quot;:false,&quot;dropping-particle&quot;:&quot;&quot;,&quot;non-dropping-particle&quot;:&quot;&quot;},{&quot;family&quot;:&quot;Todorov&quot;,&quot;given&quot;:&quot;Svetoslav Dimitrov&quot;,&quot;parse-names&quot;:false,&quot;dropping-particle&quot;:&quot;&quot;,&quot;non-dropping-particle&quot;:&quot;&quot;}],&quot;container-title&quot;:&quot;Probiotics and Antimicrobial Proteins&quot;,&quot;accessed&quot;:{&quot;date-parts&quot;:[[2022,2,7]]},&quot;DOI&quot;:&quot;10.1007/S12602-021-09896-Z/FIGURES/2&quot;,&quot;ISSN&quot;:&quot;18671314&quot;,&quot;URL&quot;:&quot;https://link.springer.com/article/10.1007/s12602-021-09896-z&quot;,&quot;issued&quot;:{&quot;date-parts&quot;:[[2022,1,4]]},&quot;page&quot;:&quot;1-17&quot;,&quot;abstract&quot;:&quot;This study aimed to select beneficial strains from the oral cavity of healthy volunteers and to evaluate these as potential oral probiotic candidates. The selection process was based on the isolation, differentiation, identification, and safety assessment of LAB strains, followed by a series of experiments for the selection of appropriate candidates with beneficial properties. In the screening procedure, 8 isolates from the oral cavity of a Caucasian volunteers were identified as Streptococcus (Str.) salivarius ST48HK, ST59HK, ST61HK, and ST62HK; Lactiplantibacillus plantarum (Lb.) (Lactobacillus plantarum) ST63HK and ST66HK; Latilactobacillus sakei (Lb.) (Lactobacillus sakei) ST69HK; and Lactobacillus (Lb.) gasseri ST16HK based on 16S rRNA sequencing. Physiological and phenotypic tests did not show hemolytic, proteinase, or gelatinase activities, as well as production of biogenic amines. In addition, screening for the presence of efaA, cyt, IS16, esp, asa1, and hyl virulence genes and vancomycin-resistant genes confirmed safety of the studied strains. Moreover, cell-to-cell antagonism indicated that the strains were able to inhibit the growth of tested representatives from the genera Bacillus, Enterococcus, Streptococcus, and Staphylococcus in a strain-specific manner. Various beneficial genes were detected including gad gene, which codes for GABA production. Furthermore, cell surface hydrophobicity levels ranging between 1.58% and 85% were determined. The studied strains have also demonstrated high survivability in a broad range of pH (4.0–8.0). The interaction of the 8 putative probiotic candidates with drugs from different groups and oral hygiene products were evaluated for their MICs. This is to determine if the application of these drugs and hygiene products can negatively affect the oral probiotic candidates. Overall, antagonistic properties, safety assessment, and high rates of survival in the presence of these commonly used drugs and oral hygiene products indicate Str. salivarius ST48HK, ST59HK, ST61HK, and ST62HK; Lb. plantarum ST63HK and ST66HK; Lb. sakei ST69HK; and Lb. gasseri ST16HK as promising oral cavity probiotic candidates.&quot;,&quot;publisher&quot;:&quot;Springer&quot;,&quot;volume&quot;:&quot;1&quot;},&quot;isTemporary&quot;:false}]},{&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N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66]&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l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h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82], [8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JdLCBbOD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0], [9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wXSwgWzkxXSIsIm1hbnVhbE92ZXJyaWRlVGV4dCI6IiJ9fQ==&quot;},{&quot;citationID&quot;:&quot;MENDELEY_CITATION_6908cd62-2ffc-4706-b927-977d9b8b616d&quot;,&quot;properties&quot;:{&quot;noteIndex&quot;:0},&quot;isEdited&quot;:false,&quot;manualOverride&quot;:{&quot;isManuallyOverridden&quot;:false,&quot;citeprocText&quot;:&quot;[92]&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ky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10iLCJtYW51YWxPdmVycmlkZVRleHQiOiIifX0=&quot;},{&quot;citationID&quot;:&quot;MENDELEY_CITATION_7ff01380-3988-4884-98fb-dcd35d708c4e&quot;,&quot;properties&quot;:{&quot;noteIndex&quot;:0},&quot;isEdited&quot;:false,&quot;manualOverride&quot;:{&quot;isManuallyOverridden&quot;:false,&quot;citeprocText&quot;:&quot;[94]&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k0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394A5-3E10-47DB-AB84-55E8CBA5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41</Pages>
  <Words>10607</Words>
  <Characters>58339</Characters>
  <Application>Microsoft Office Word</Application>
  <DocSecurity>0</DocSecurity>
  <Lines>486</Lines>
  <Paragraphs>137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68809</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Nicolas Pons</cp:lastModifiedBy>
  <cp:revision>4</cp:revision>
  <cp:lastPrinted>2021-03-17T14:44:00Z</cp:lastPrinted>
  <dcterms:created xsi:type="dcterms:W3CDTF">2022-02-09T10:55:00Z</dcterms:created>
  <dcterms:modified xsi:type="dcterms:W3CDTF">2022-02-09T13:29:00Z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