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00EF9849" w:rsidR="004057FF" w:rsidRPr="001C4BD1" w:rsidRDefault="004057FF" w:rsidP="00B74686">
      <w:commentRangeStart w:id="0"/>
      <w:commentRangeStart w:id="1"/>
      <w:proofErr w:type="spellStart"/>
      <w:r w:rsidRPr="001C4BD1">
        <w:t>Sunjae</w:t>
      </w:r>
      <w:proofErr w:type="spellEnd"/>
      <w:r w:rsidRPr="001C4BD1">
        <w:t xml:space="preserv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xml:space="preserve">, </w:t>
      </w:r>
      <w:del w:id="2" w:author="Portlock, Theo" w:date="2022-02-11T13:09:00Z">
        <w:r w:rsidRPr="001C4BD1" w:rsidDel="00640105">
          <w:delText xml:space="preserve">, </w:delText>
        </w:r>
      </w:del>
      <w:r w:rsidRPr="001C4BD1">
        <w:t>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 xml:space="preserve">Lars </w:t>
      </w:r>
      <w:proofErr w:type="spellStart"/>
      <w:r w:rsidR="00091075" w:rsidRPr="00091075">
        <w:t>Engstrand</w:t>
      </w:r>
      <w:proofErr w:type="spellEnd"/>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ins w:id="3" w:author="Stanislav Ehrlich" w:date="2022-02-11T09:09:00Z">
        <w:r w:rsidR="005741D8">
          <w:t>Mathieu Almeida</w:t>
        </w:r>
        <w:r w:rsidR="00920218" w:rsidRPr="00920218">
          <w:rPr>
            <w:vertAlign w:val="superscript"/>
            <w:rPrChange w:id="4" w:author="Stanislav Ehrlich" w:date="2022-02-11T09:09:00Z">
              <w:rPr/>
            </w:rPrChange>
          </w:rPr>
          <w:t>3</w:t>
        </w:r>
        <w:r w:rsidR="00920218">
          <w:t xml:space="preserve">, </w:t>
        </w:r>
      </w:ins>
      <w:r w:rsidRPr="001C4BD1">
        <w:t>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ins w:id="5" w:author="Stanislav Ehrlich" w:date="2022-02-11T09:04:00Z">
        <w:r w:rsidR="008F7C12">
          <w:rPr>
            <w:vertAlign w:val="superscript"/>
          </w:rPr>
          <w:t>, 17</w:t>
        </w:r>
      </w:ins>
      <w:r w:rsidRPr="001C4BD1">
        <w:t>, Mathias Uhlen</w:t>
      </w:r>
      <w:r w:rsidRPr="001C4BD1">
        <w:rPr>
          <w:vertAlign w:val="superscript"/>
        </w:rPr>
        <w:t>2</w:t>
      </w:r>
      <w:r w:rsidRPr="001C4BD1">
        <w:t>, Saeed Shoaie</w:t>
      </w:r>
      <w:r w:rsidR="002D127B" w:rsidRPr="001C4BD1">
        <w:rPr>
          <w:vertAlign w:val="superscript"/>
        </w:rPr>
        <w:t>1,2,</w:t>
      </w:r>
      <w:commentRangeEnd w:id="0"/>
      <w:r w:rsidR="00F74D4D">
        <w:rPr>
          <w:rStyle w:val="CommentReference"/>
          <w:rFonts w:eastAsiaTheme="minorEastAsia"/>
          <w:lang w:val="en-US" w:eastAsia="ko-KR"/>
        </w:rPr>
        <w:commentReference w:id="0"/>
      </w:r>
      <w:commentRangeEnd w:id="1"/>
      <w:r w:rsidR="00640105">
        <w:rPr>
          <w:rStyle w:val="CommentReference"/>
          <w:rFonts w:eastAsiaTheme="minorEastAsia"/>
          <w:lang w:val="en-US" w:eastAsia="ko-KR"/>
        </w:rPr>
        <w:commentReference w:id="1"/>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 xml:space="preserve">Architecture et Fonction des Macromolécules Biologiques (AFMB), CNRS, Aix-Marseille </w:t>
      </w:r>
      <w:proofErr w:type="spellStart"/>
      <w:r w:rsidR="003F6CC4" w:rsidRPr="00F45559">
        <w:rPr>
          <w:sz w:val="20"/>
          <w:szCs w:val="20"/>
          <w:lang w:val="fr-FR"/>
        </w:rPr>
        <w:t>University</w:t>
      </w:r>
      <w:proofErr w:type="spellEnd"/>
      <w:r w:rsidR="003F6CC4" w:rsidRPr="00F45559">
        <w:rPr>
          <w:sz w:val="20"/>
          <w:szCs w:val="20"/>
          <w:lang w:val="fr-FR"/>
        </w:rPr>
        <w:t>,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EC5330" w:rsidR="00C01102" w:rsidRPr="00E739ED" w:rsidRDefault="0019455F" w:rsidP="00794ECE">
      <w:pPr>
        <w:spacing w:line="240" w:lineRule="auto"/>
        <w:rPr>
          <w:sz w:val="20"/>
          <w:szCs w:val="20"/>
          <w:rPrChange w:id="6" w:author="Cheng Zhang" w:date="2022-02-08T13:11:00Z">
            <w:rPr>
              <w:sz w:val="20"/>
              <w:szCs w:val="20"/>
              <w:lang w:val="sv-SE"/>
            </w:rPr>
          </w:rPrChange>
        </w:rPr>
      </w:pPr>
      <w:r w:rsidRPr="00E739ED">
        <w:rPr>
          <w:sz w:val="20"/>
          <w:szCs w:val="20"/>
          <w:vertAlign w:val="superscript"/>
          <w:rPrChange w:id="7" w:author="Cheng Zhang" w:date="2022-02-08T13:11:00Z">
            <w:rPr>
              <w:sz w:val="20"/>
              <w:szCs w:val="20"/>
              <w:vertAlign w:val="superscript"/>
              <w:lang w:val="sv-SE"/>
            </w:rPr>
          </w:rPrChange>
        </w:rPr>
        <w:t>1</w:t>
      </w:r>
      <w:r w:rsidR="00D83EFB" w:rsidRPr="00E739ED">
        <w:rPr>
          <w:sz w:val="20"/>
          <w:szCs w:val="20"/>
          <w:vertAlign w:val="superscript"/>
          <w:rPrChange w:id="8" w:author="Cheng Zhang" w:date="2022-02-08T13:11:00Z">
            <w:rPr>
              <w:sz w:val="20"/>
              <w:szCs w:val="20"/>
              <w:vertAlign w:val="superscript"/>
              <w:lang w:val="sv-SE"/>
            </w:rPr>
          </w:rPrChange>
        </w:rPr>
        <w:t>5</w:t>
      </w:r>
      <w:r w:rsidR="006B0B9B" w:rsidRPr="00E739ED">
        <w:rPr>
          <w:sz w:val="20"/>
          <w:szCs w:val="20"/>
          <w:vertAlign w:val="superscript"/>
          <w:rPrChange w:id="9" w:author="Cheng Zhang" w:date="2022-02-08T13:11:00Z">
            <w:rPr>
              <w:sz w:val="20"/>
              <w:szCs w:val="20"/>
              <w:vertAlign w:val="superscript"/>
              <w:lang w:val="sv-SE"/>
            </w:rPr>
          </w:rPrChange>
        </w:rPr>
        <w:t xml:space="preserve"> </w:t>
      </w:r>
      <w:proofErr w:type="spellStart"/>
      <w:r w:rsidR="00C01102" w:rsidRPr="00E739ED">
        <w:rPr>
          <w:sz w:val="20"/>
          <w:szCs w:val="20"/>
          <w:rPrChange w:id="10" w:author="Cheng Zhang" w:date="2022-02-08T13:11:00Z">
            <w:rPr>
              <w:sz w:val="20"/>
              <w:szCs w:val="20"/>
              <w:lang w:val="sv-SE"/>
            </w:rPr>
          </w:rPrChange>
        </w:rPr>
        <w:t>BioInnovation</w:t>
      </w:r>
      <w:proofErr w:type="spellEnd"/>
      <w:r w:rsidR="00C01102" w:rsidRPr="00E739ED">
        <w:rPr>
          <w:sz w:val="20"/>
          <w:szCs w:val="20"/>
          <w:rPrChange w:id="11" w:author="Cheng Zhang" w:date="2022-02-08T13:11:00Z">
            <w:rPr>
              <w:sz w:val="20"/>
              <w:szCs w:val="20"/>
              <w:lang w:val="sv-SE"/>
            </w:rPr>
          </w:rPrChange>
        </w:rPr>
        <w:t xml:space="preserve"> Institute, Ole </w:t>
      </w:r>
      <w:proofErr w:type="spellStart"/>
      <w:r w:rsidR="00C01102" w:rsidRPr="00E739ED">
        <w:rPr>
          <w:sz w:val="20"/>
          <w:szCs w:val="20"/>
          <w:rPrChange w:id="12" w:author="Cheng Zhang" w:date="2022-02-08T13:11:00Z">
            <w:rPr>
              <w:sz w:val="20"/>
              <w:szCs w:val="20"/>
              <w:lang w:val="sv-SE"/>
            </w:rPr>
          </w:rPrChange>
        </w:rPr>
        <w:t>Måløes</w:t>
      </w:r>
      <w:proofErr w:type="spellEnd"/>
      <w:r w:rsidR="00C01102" w:rsidRPr="00E739ED">
        <w:rPr>
          <w:sz w:val="20"/>
          <w:szCs w:val="20"/>
          <w:rPrChange w:id="13" w:author="Cheng Zhang" w:date="2022-02-08T13:11:00Z">
            <w:rPr>
              <w:sz w:val="20"/>
              <w:szCs w:val="20"/>
              <w:lang w:val="sv-SE"/>
            </w:rPr>
          </w:rPrChange>
        </w:rPr>
        <w:t xml:space="preserve"> </w:t>
      </w:r>
      <w:proofErr w:type="spellStart"/>
      <w:r w:rsidR="00C01102" w:rsidRPr="00E739ED">
        <w:rPr>
          <w:sz w:val="20"/>
          <w:szCs w:val="20"/>
          <w:rPrChange w:id="14" w:author="Cheng Zhang" w:date="2022-02-08T13:11:00Z">
            <w:rPr>
              <w:sz w:val="20"/>
              <w:szCs w:val="20"/>
              <w:lang w:val="sv-SE"/>
            </w:rPr>
          </w:rPrChange>
        </w:rPr>
        <w:t>Vej</w:t>
      </w:r>
      <w:proofErr w:type="spellEnd"/>
      <w:r w:rsidR="00C01102" w:rsidRPr="00E739ED">
        <w:rPr>
          <w:sz w:val="20"/>
          <w:szCs w:val="20"/>
          <w:rPrChange w:id="15" w:author="Cheng Zhang" w:date="2022-02-08T13:11:00Z">
            <w:rPr>
              <w:sz w:val="20"/>
              <w:szCs w:val="20"/>
              <w:lang w:val="sv-SE"/>
            </w:rPr>
          </w:rPrChange>
        </w:rPr>
        <w:t xml:space="preserve"> 3, DK-2200 Copenhagen N, Denmark</w:t>
      </w:r>
    </w:p>
    <w:p w14:paraId="11AA5BC0" w14:textId="13D58A3F" w:rsidR="00C01102" w:rsidRDefault="00E85CFA" w:rsidP="00794ECE">
      <w:pPr>
        <w:spacing w:line="240" w:lineRule="auto"/>
        <w:rPr>
          <w:ins w:id="16" w:author="Stanislav Ehrlich" w:date="2022-02-11T09:04:00Z"/>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7A65C85B" w14:textId="56A22263" w:rsidR="00791A80" w:rsidRDefault="00791A80" w:rsidP="00791A80">
      <w:pPr>
        <w:spacing w:line="240" w:lineRule="auto"/>
        <w:rPr>
          <w:ins w:id="17" w:author="Stanislav Ehrlich" w:date="2022-02-11T09:05:00Z"/>
          <w:sz w:val="20"/>
          <w:szCs w:val="20"/>
        </w:rPr>
      </w:pPr>
      <w:ins w:id="18" w:author="Stanislav Ehrlich" w:date="2022-02-11T09:05:00Z">
        <w:r w:rsidRPr="001C4BD1">
          <w:rPr>
            <w:sz w:val="20"/>
            <w:szCs w:val="20"/>
            <w:vertAlign w:val="superscript"/>
          </w:rPr>
          <w:t>1</w:t>
        </w:r>
        <w:r>
          <w:rPr>
            <w:sz w:val="20"/>
            <w:szCs w:val="20"/>
            <w:vertAlign w:val="superscript"/>
          </w:rPr>
          <w:t>7</w:t>
        </w:r>
        <w:r w:rsidRPr="001C4BD1">
          <w:rPr>
            <w:sz w:val="20"/>
            <w:szCs w:val="20"/>
            <w:vertAlign w:val="superscript"/>
          </w:rPr>
          <w:t xml:space="preserve"> </w:t>
        </w:r>
        <w:r>
          <w:rPr>
            <w:sz w:val="20"/>
            <w:szCs w:val="20"/>
          </w:rPr>
          <w:t xml:space="preserve">Department of </w:t>
        </w:r>
      </w:ins>
      <w:ins w:id="19" w:author="Stanislav Ehrlich" w:date="2022-02-11T09:07:00Z">
        <w:r w:rsidR="003D1D1C">
          <w:rPr>
            <w:sz w:val="20"/>
            <w:szCs w:val="20"/>
          </w:rPr>
          <w:t xml:space="preserve">Clinical and Movement </w:t>
        </w:r>
        <w:r w:rsidR="002A355F">
          <w:rPr>
            <w:sz w:val="20"/>
            <w:szCs w:val="20"/>
          </w:rPr>
          <w:t>Neurosciences</w:t>
        </w:r>
      </w:ins>
      <w:ins w:id="20" w:author="Stanislav Ehrlich" w:date="2022-02-11T09:05:00Z">
        <w:r>
          <w:rPr>
            <w:sz w:val="20"/>
            <w:szCs w:val="20"/>
          </w:rPr>
          <w:t xml:space="preserve">, University </w:t>
        </w:r>
        <w:r w:rsidR="002526B9">
          <w:rPr>
            <w:sz w:val="20"/>
            <w:szCs w:val="20"/>
          </w:rPr>
          <w:t>C</w:t>
        </w:r>
        <w:r>
          <w:rPr>
            <w:sz w:val="20"/>
            <w:szCs w:val="20"/>
          </w:rPr>
          <w:t xml:space="preserve">ollege London, </w:t>
        </w:r>
      </w:ins>
      <w:ins w:id="21" w:author="Stanislav Ehrlich" w:date="2022-02-11T09:07:00Z">
        <w:r w:rsidR="00FF0BC9">
          <w:rPr>
            <w:sz w:val="20"/>
            <w:szCs w:val="20"/>
          </w:rPr>
          <w:t>Londo</w:t>
        </w:r>
      </w:ins>
      <w:ins w:id="22" w:author="Stanislav Ehrlich" w:date="2022-02-11T09:08:00Z">
        <w:r w:rsidR="00FF0BC9">
          <w:rPr>
            <w:sz w:val="20"/>
            <w:szCs w:val="20"/>
          </w:rPr>
          <w:t>n</w:t>
        </w:r>
        <w:r w:rsidR="00285B82">
          <w:rPr>
            <w:sz w:val="20"/>
            <w:szCs w:val="20"/>
          </w:rPr>
          <w:t>,</w:t>
        </w:r>
        <w:r w:rsidR="00FF0BC9">
          <w:rPr>
            <w:sz w:val="20"/>
            <w:szCs w:val="20"/>
          </w:rPr>
          <w:t xml:space="preserve"> NW3 2PF, </w:t>
        </w:r>
        <w:r w:rsidR="00285B82">
          <w:rPr>
            <w:sz w:val="20"/>
            <w:szCs w:val="20"/>
          </w:rPr>
          <w:t>UK</w:t>
        </w:r>
      </w:ins>
    </w:p>
    <w:p w14:paraId="735A6522" w14:textId="77777777" w:rsidR="00791A80" w:rsidRPr="001C4BD1" w:rsidRDefault="00791A80" w:rsidP="00794ECE">
      <w:pPr>
        <w:spacing w:line="240" w:lineRule="auto"/>
        <w:rPr>
          <w:sz w:val="20"/>
          <w:szCs w:val="20"/>
        </w:rPr>
      </w:pP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09842946"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del w:id="23" w:author="Jens B Nielsen" w:date="2022-02-08T12:48:00Z">
        <w:r w:rsidR="00DE1ADB" w:rsidRPr="001C4BD1" w:rsidDel="00871007">
          <w:delText xml:space="preserve">little </w:delText>
        </w:r>
      </w:del>
      <w:ins w:id="24" w:author="Jens B Nielsen" w:date="2022-02-08T12:48:00Z">
        <w:r w:rsidR="00871007">
          <w:t>there</w:t>
        </w:r>
        <w:r w:rsidR="00871007" w:rsidRPr="001C4BD1">
          <w:t xml:space="preserve"> </w:t>
        </w:r>
      </w:ins>
      <w:r w:rsidR="00E15B74" w:rsidRPr="001C4BD1">
        <w:t xml:space="preserve">has been </w:t>
      </w:r>
      <w:del w:id="25" w:author="Jens B Nielsen" w:date="2022-02-08T12:48:00Z">
        <w:r w:rsidR="005571F0" w:rsidRPr="001C4BD1" w:rsidDel="00871007">
          <w:delText>done</w:delText>
        </w:r>
      </w:del>
      <w:ins w:id="26" w:author="Microsoft Office User" w:date="2022-02-08T00:56:00Z">
        <w:del w:id="27" w:author="Jens B Nielsen" w:date="2022-02-08T12:48:00Z">
          <w:r w:rsidR="00D431D4" w:rsidDel="00871007">
            <w:delText xml:space="preserve"> in</w:delText>
          </w:r>
        </w:del>
      </w:ins>
      <w:ins w:id="28" w:author="Jens B Nielsen" w:date="2022-02-08T12:48:00Z">
        <w:r w:rsidR="00871007">
          <w:t>few</w:t>
        </w:r>
      </w:ins>
      <w:r w:rsidR="005571F0" w:rsidRPr="001C4BD1">
        <w:t xml:space="preserve"> </w:t>
      </w:r>
      <w:r w:rsidR="002C7C08" w:rsidRPr="001C4BD1">
        <w:t>investigati</w:t>
      </w:r>
      <w:ins w:id="29" w:author="Jens B Nielsen" w:date="2022-02-08T12:48:00Z">
        <w:r w:rsidR="00871007">
          <w:t>ons in</w:t>
        </w:r>
      </w:ins>
      <w:del w:id="30" w:author="Jens B Nielsen" w:date="2022-02-08T12:48:00Z">
        <w:r w:rsidR="002C7C08" w:rsidRPr="001C4BD1" w:rsidDel="00871007">
          <w:delText>ng</w:delText>
        </w:r>
      </w:del>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del w:id="31" w:author="Portlock, Theo" w:date="2022-02-11T15:19:00Z">
        <w:r w:rsidR="00691ECD" w:rsidRPr="001C4BD1" w:rsidDel="00474F4F">
          <w:delText xml:space="preserve">883 </w:delText>
        </w:r>
      </w:del>
      <w:ins w:id="32" w:author="Portlock, Theo" w:date="2022-02-11T15:19:00Z">
        <w:r w:rsidR="00474F4F">
          <w:t>708</w:t>
        </w:r>
        <w:r w:rsidR="00474F4F" w:rsidRPr="001C4BD1">
          <w:t xml:space="preserve"> </w:t>
        </w:r>
      </w:ins>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2C7DFB88"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Content>
          <w:ins w:id="33" w:author="Portlock, Theo" w:date="2022-02-15T17:59:00Z">
            <w:r w:rsidR="00EF1147" w:rsidRPr="00EF1147">
              <w:rPr>
                <w:noProof/>
                <w:color w:val="000000"/>
              </w:rPr>
              <w:t>[1]</w:t>
            </w:r>
          </w:ins>
          <w:ins w:id="34" w:author="Nicolas Pons" w:date="2022-02-09T11:43:00Z">
            <w:del w:id="35" w:author="Portlock, Theo" w:date="2022-02-11T16:09:00Z">
              <w:r w:rsidR="00F74D4D" w:rsidRPr="00EF1147" w:rsidDel="007D2D38">
                <w:rPr>
                  <w:noProof/>
                  <w:color w:val="000000"/>
                </w:rPr>
                <w:delText xml:space="preserve"> </w:delText>
              </w:r>
            </w:del>
          </w:ins>
          <w:del w:id="36" w:author="Portlock, Theo" w:date="2022-02-11T16:09:00Z">
            <w:r w:rsidR="003400E0" w:rsidRPr="00EF1147" w:rsidDel="007D2D38">
              <w:rPr>
                <w:noProof/>
                <w:color w:val="000000"/>
              </w:rPr>
              <w:delText>[1]</w:delText>
            </w:r>
          </w:del>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37" w:author="Microsoft Office User" w:date="2022-02-08T00:21:00Z">
        <w:r w:rsidR="001F57FF" w:rsidRPr="001C4BD1" w:rsidDel="00C63252">
          <w:delText xml:space="preserve">the </w:delText>
        </w:r>
      </w:del>
      <w:r w:rsidR="001F57FF" w:rsidRPr="001C4BD1">
        <w:t>identif</w:t>
      </w:r>
      <w:ins w:id="38" w:author="Microsoft Office User" w:date="2022-02-08T00:21:00Z">
        <w:r w:rsidR="00C63252">
          <w:t xml:space="preserve">ying </w:t>
        </w:r>
      </w:ins>
      <w:del w:id="39"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Content>
          <w:ins w:id="40" w:author="Portlock, Theo" w:date="2022-02-15T17:59:00Z">
            <w:r w:rsidR="00EF1147" w:rsidRPr="00EF1147">
              <w:rPr>
                <w:color w:val="000000"/>
              </w:rPr>
              <w:t>[2]–[4]</w:t>
            </w:r>
          </w:ins>
          <w:del w:id="41" w:author="Portlock, Theo" w:date="2022-02-11T16:09:00Z">
            <w:r w:rsidR="003400E0" w:rsidRPr="00EF1147" w:rsidDel="007D2D38">
              <w:rPr>
                <w:color w:val="000000"/>
              </w:rPr>
              <w:delText>[2]–[4]</w:delText>
            </w:r>
          </w:del>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Content>
          <w:ins w:id="42" w:author="Portlock, Theo" w:date="2022-02-15T17:59:00Z">
            <w:r w:rsidR="00EF1147" w:rsidRPr="00EF1147">
              <w:rPr>
                <w:color w:val="000000"/>
              </w:rPr>
              <w:t>[2], [3]</w:t>
            </w:r>
          </w:ins>
          <w:del w:id="43" w:author="Portlock, Theo" w:date="2022-02-11T16:09:00Z">
            <w:r w:rsidR="003400E0" w:rsidRPr="00EF1147" w:rsidDel="007D2D38">
              <w:rPr>
                <w:color w:val="000000"/>
              </w:rPr>
              <w:delText>[2], [3]</w:delText>
            </w:r>
          </w:del>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44"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Content>
          <w:ins w:id="45" w:author="Portlock, Theo" w:date="2022-02-15T17:59:00Z">
            <w:r w:rsidR="00EF1147" w:rsidRPr="00EF1147">
              <w:rPr>
                <w:color w:val="000000"/>
              </w:rPr>
              <w:t>[6]–[10],</w:t>
            </w:r>
          </w:ins>
          <w:ins w:id="46" w:author="Nicolas Pons" w:date="2022-02-09T11:44:00Z">
            <w:del w:id="47" w:author="Portlock, Theo" w:date="2022-02-11T16:09:00Z">
              <w:r w:rsidR="00F74D4D" w:rsidRPr="00EF1147" w:rsidDel="007D2D38">
                <w:rPr>
                  <w:color w:val="000000"/>
                </w:rPr>
                <w:delText xml:space="preserve"> </w:delText>
              </w:r>
            </w:del>
          </w:ins>
          <w:del w:id="48" w:author="Portlock, Theo" w:date="2022-02-11T16:09:00Z">
            <w:r w:rsidR="003400E0" w:rsidRPr="00EF1147" w:rsidDel="007D2D38">
              <w:rPr>
                <w:color w:val="000000"/>
              </w:rPr>
              <w:delText>[6]–[10],</w:delText>
            </w:r>
          </w:del>
        </w:sdtContent>
      </w:sdt>
      <w:r w:rsidR="001F57FF" w:rsidRPr="001C4BD1">
        <w:t xml:space="preserve"> </w:t>
      </w:r>
      <w:ins w:id="49" w:author="Microsoft Office User" w:date="2022-02-08T00:21:00Z">
        <w:r w:rsidR="00C63252">
          <w:t>while</w:t>
        </w:r>
      </w:ins>
      <w:del w:id="50"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51"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52"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Content>
          <w:ins w:id="53" w:author="Portlock, Theo" w:date="2022-02-15T17:59:00Z">
            <w:r w:rsidR="00EF1147" w:rsidRPr="00EF1147">
              <w:rPr>
                <w:color w:val="000000"/>
              </w:rPr>
              <w:t>[2], [11], [12]</w:t>
            </w:r>
          </w:ins>
          <w:del w:id="54" w:author="Portlock, Theo" w:date="2022-02-11T16:09:00Z">
            <w:r w:rsidR="003400E0" w:rsidRPr="00EF1147" w:rsidDel="007D2D38">
              <w:rPr>
                <w:color w:val="000000"/>
              </w:rPr>
              <w:delText>[2], [11], [12]</w:delText>
            </w:r>
          </w:del>
        </w:sdtContent>
      </w:sdt>
      <w:r w:rsidR="001F57FF" w:rsidRPr="001C4BD1">
        <w:t>.</w:t>
      </w:r>
    </w:p>
    <w:p w14:paraId="1E4185C3" w14:textId="0A8D0D7E"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ins w:id="55" w:author="Cheng Zhang" w:date="2022-02-08T13:13:00Z">
        <w:r w:rsidR="00E739ED">
          <w:t xml:space="preserve">particularly </w:t>
        </w:r>
      </w:ins>
      <w:r w:rsidR="001F57FF" w:rsidRPr="001C4BD1">
        <w:t xml:space="preserve">focused </w:t>
      </w:r>
      <w:del w:id="56" w:author="Cheng Zhang" w:date="2022-02-08T13:13:00Z">
        <w:r w:rsidR="001F57FF" w:rsidRPr="001C4BD1" w:rsidDel="00E739ED">
          <w:delText xml:space="preserve">in particular </w:delText>
        </w:r>
      </w:del>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Content>
          <w:ins w:id="57" w:author="Portlock, Theo" w:date="2022-02-15T17:59:00Z">
            <w:r w:rsidR="00EF1147" w:rsidRPr="00EF1147">
              <w:rPr>
                <w:color w:val="000000"/>
              </w:rPr>
              <w:t>[13]</w:t>
            </w:r>
          </w:ins>
          <w:del w:id="58" w:author="Portlock, Theo" w:date="2022-02-11T16:09:00Z">
            <w:r w:rsidR="003400E0" w:rsidRPr="00EF1147" w:rsidDel="007D2D38">
              <w:rPr>
                <w:color w:val="000000"/>
              </w:rPr>
              <w:delText>[13]</w:delText>
            </w:r>
          </w:del>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Content>
          <w:ins w:id="59" w:author="Portlock, Theo" w:date="2022-02-15T17:59:00Z">
            <w:r w:rsidR="00EF1147" w:rsidRPr="00EF1147">
              <w:rPr>
                <w:color w:val="000000"/>
              </w:rPr>
              <w:t>[14]</w:t>
            </w:r>
          </w:ins>
          <w:del w:id="60" w:author="Portlock, Theo" w:date="2022-02-11T16:09:00Z">
            <w:r w:rsidR="003400E0" w:rsidRPr="00EF1147" w:rsidDel="007D2D38">
              <w:rPr>
                <w:color w:val="000000"/>
              </w:rPr>
              <w:delText>[14]</w:delText>
            </w:r>
          </w:del>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Content>
          <w:ins w:id="61" w:author="Portlock, Theo" w:date="2022-02-15T17:59:00Z">
            <w:r w:rsidR="00EF1147" w:rsidRPr="00EF1147">
              <w:rPr>
                <w:color w:val="000000"/>
              </w:rPr>
              <w:t>[15]</w:t>
            </w:r>
          </w:ins>
          <w:del w:id="62" w:author="Portlock, Theo" w:date="2022-02-11T16:09:00Z">
            <w:r w:rsidR="003400E0" w:rsidRPr="00EF1147" w:rsidDel="007D2D38">
              <w:rPr>
                <w:color w:val="000000"/>
              </w:rPr>
              <w:delText>[15]</w:delText>
            </w:r>
          </w:del>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Content>
          <w:ins w:id="63" w:author="Portlock, Theo" w:date="2022-02-15T17:59:00Z">
            <w:r w:rsidR="00EF1147" w:rsidRPr="00EF1147">
              <w:rPr>
                <w:color w:val="000000"/>
              </w:rPr>
              <w:t>[16]</w:t>
            </w:r>
          </w:ins>
          <w:del w:id="64" w:author="Portlock, Theo" w:date="2022-02-11T16:09:00Z">
            <w:r w:rsidR="003400E0" w:rsidRPr="00EF1147" w:rsidDel="007D2D38">
              <w:rPr>
                <w:color w:val="000000"/>
              </w:rPr>
              <w:delText>[16]</w:delText>
            </w:r>
          </w:del>
        </w:sdtContent>
      </w:sdt>
      <w:r w:rsidR="00C22216" w:rsidRPr="001C4BD1">
        <w:t xml:space="preserve">). </w:t>
      </w:r>
      <w:r w:rsidR="0039641B" w:rsidRPr="001C4BD1">
        <w:t xml:space="preserve">However, there is a lack of integrative functional and compositional analysis across the cohorts and regions </w:t>
      </w:r>
      <w:del w:id="65" w:author="Microsoft Office User" w:date="2022-02-08T00:22:00Z">
        <w:r w:rsidR="0039641B" w:rsidRPr="001C4BD1" w:rsidDel="00C63252">
          <w:delText xml:space="preserve">with aim </w:delText>
        </w:r>
      </w:del>
      <w:r w:rsidR="0039641B" w:rsidRPr="001C4BD1">
        <w:t xml:space="preserve">to provide </w:t>
      </w:r>
      <w:ins w:id="66" w:author="Microsoft Office User" w:date="2022-02-08T00:22:00Z">
        <w:r w:rsidR="00C63252">
          <w:t xml:space="preserve">a </w:t>
        </w:r>
      </w:ins>
      <w:r w:rsidR="0039641B" w:rsidRPr="001C4BD1">
        <w:t xml:space="preserve">mechanistic understanding of the microbiome and biomarker identification. </w:t>
      </w:r>
      <w:del w:id="67"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68"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69"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70" w:author="Microsoft Office User" w:date="2022-02-08T00:23:00Z">
        <w:r w:rsidR="00C63252">
          <w:t>regions</w:t>
        </w:r>
      </w:ins>
      <w:del w:id="71" w:author="Microsoft Office User" w:date="2022-02-08T00:23:00Z">
        <w:r w:rsidR="00221EC9" w:rsidRPr="001C4BD1" w:rsidDel="00C63252">
          <w:delText>region</w:delText>
        </w:r>
      </w:del>
      <w:r w:rsidR="00221EC9" w:rsidRPr="001C4BD1">
        <w:t xml:space="preserve">, and performed </w:t>
      </w:r>
      <w:commentRangeStart w:id="72"/>
      <w:r w:rsidR="00221EC9" w:rsidRPr="001C4BD1">
        <w:t xml:space="preserve">SHAP </w:t>
      </w:r>
      <w:commentRangeEnd w:id="72"/>
      <w:r w:rsidR="000B59B1">
        <w:rPr>
          <w:rStyle w:val="CommentReference"/>
          <w:rFonts w:eastAsiaTheme="minorEastAsia"/>
          <w:lang w:val="en-US" w:eastAsia="ko-KR"/>
        </w:rPr>
        <w:commentReference w:id="72"/>
      </w:r>
      <w:ins w:id="73" w:author="Portlock, Theo" w:date="2022-02-11T13:12:00Z">
        <w:r w:rsidR="00640105">
          <w:t>(</w:t>
        </w:r>
        <w:proofErr w:type="spellStart"/>
        <w:r w:rsidR="00640105" w:rsidRPr="00640105">
          <w:t>SHapley</w:t>
        </w:r>
        <w:proofErr w:type="spellEnd"/>
        <w:r w:rsidR="00640105" w:rsidRPr="00640105">
          <w:t xml:space="preserve"> Additive </w:t>
        </w:r>
        <w:proofErr w:type="spellStart"/>
        <w:r w:rsidR="00640105" w:rsidRPr="00640105">
          <w:t>exPlanations</w:t>
        </w:r>
        <w:proofErr w:type="spellEnd"/>
        <w:r w:rsidR="00640105">
          <w:t xml:space="preserve">) </w:t>
        </w:r>
      </w:ins>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74"/>
      <w:proofErr w:type="gramStart"/>
      <w:r w:rsidR="00324E4C" w:rsidRPr="001C4BD1">
        <w:lastRenderedPageBreak/>
        <w:t>Additionally</w:t>
      </w:r>
      <w:commentRangeEnd w:id="74"/>
      <w:proofErr w:type="gramEnd"/>
      <w:r w:rsidR="000B59B1">
        <w:rPr>
          <w:rStyle w:val="CommentReference"/>
          <w:rFonts w:eastAsiaTheme="minorEastAsia"/>
          <w:lang w:val="en-US" w:eastAsia="ko-KR"/>
        </w:rPr>
        <w:commentReference w:id="74"/>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6C3D5745" w:rsidR="00C34A76" w:rsidRPr="001C4BD1" w:rsidRDefault="00C63252" w:rsidP="00B74686">
      <w:ins w:id="75" w:author="Microsoft Office User" w:date="2022-02-08T00:24:00Z">
        <w:r>
          <w:t>To</w:t>
        </w:r>
      </w:ins>
      <w:del w:id="76"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commentRangeStart w:id="77"/>
      <w:commentRangeStart w:id="78"/>
      <w:r w:rsidR="0045097F" w:rsidRPr="001C4BD1">
        <w:t>5,</w:t>
      </w:r>
      <w:del w:id="79" w:author="Portlock, Theo" w:date="2022-02-11T15:20:00Z">
        <w:r w:rsidR="0045097F" w:rsidRPr="001C4BD1" w:rsidDel="00474F4F">
          <w:delText>539</w:delText>
        </w:r>
        <w:r w:rsidR="00C34A76" w:rsidRPr="001C4BD1" w:rsidDel="00474F4F">
          <w:delText xml:space="preserve"> </w:delText>
        </w:r>
      </w:del>
      <w:commentRangeEnd w:id="77"/>
      <w:ins w:id="80" w:author="Portlock, Theo" w:date="2022-02-11T15:20:00Z">
        <w:r w:rsidR="00474F4F">
          <w:t>708</w:t>
        </w:r>
        <w:r w:rsidR="00474F4F" w:rsidRPr="001C4BD1">
          <w:t xml:space="preserve"> </w:t>
        </w:r>
      </w:ins>
      <w:r w:rsidR="005D06E2">
        <w:rPr>
          <w:rStyle w:val="CommentReference"/>
          <w:rFonts w:eastAsiaTheme="minorEastAsia"/>
          <w:lang w:val="en-US" w:eastAsia="ko-KR"/>
        </w:rPr>
        <w:commentReference w:id="77"/>
      </w:r>
      <w:commentRangeEnd w:id="78"/>
      <w:r w:rsidR="00A70E41">
        <w:rPr>
          <w:rStyle w:val="CommentReference"/>
          <w:rFonts w:eastAsiaTheme="minorEastAsia"/>
          <w:lang w:val="en-US" w:eastAsia="ko-KR"/>
        </w:rPr>
        <w:commentReference w:id="78"/>
      </w:r>
      <w:r w:rsidR="00EE0F44" w:rsidRPr="001C4BD1">
        <w:t xml:space="preserve">publicly available </w:t>
      </w:r>
      <w:r w:rsidR="00C34A76" w:rsidRPr="001C4BD1">
        <w:t>shotgun metagenomics stool samples</w:t>
      </w:r>
      <w:ins w:id="81" w:author="Portlock, Theo" w:date="2022-02-11T15:20:00Z">
        <w:r w:rsidR="00474F4F">
          <w:t>.</w:t>
        </w:r>
      </w:ins>
      <w:r w:rsidR="00EE0F44" w:rsidRPr="001C4BD1">
        <w:t xml:space="preserve"> </w:t>
      </w:r>
      <w:del w:id="82" w:author="Portlock, Theo" w:date="2022-02-11T15:20:00Z">
        <w:r w:rsidR="00EE0F44" w:rsidRPr="001C4BD1" w:rsidDel="00474F4F">
          <w:delText>with</w:delText>
        </w:r>
        <w:r w:rsidR="008E0DF4" w:rsidRPr="001C4BD1" w:rsidDel="00474F4F">
          <w:delText xml:space="preserve"> </w:delText>
        </w:r>
        <w:r w:rsidR="00B34223" w:rsidRPr="001C4BD1" w:rsidDel="00474F4F">
          <w:delText xml:space="preserve">the </w:delText>
        </w:r>
        <w:r w:rsidR="00EE0F44" w:rsidRPr="001C4BD1" w:rsidDel="00474F4F">
          <w:delText>addition</w:delText>
        </w:r>
        <w:r w:rsidR="008E0DF4" w:rsidRPr="001C4BD1" w:rsidDel="00474F4F">
          <w:delText xml:space="preserve"> </w:delText>
        </w:r>
        <w:r w:rsidR="00B34223" w:rsidRPr="001C4BD1" w:rsidDel="00474F4F">
          <w:delText xml:space="preserve">of </w:delText>
        </w:r>
        <w:r w:rsidR="008E0DF4" w:rsidRPr="001C4BD1" w:rsidDel="00474F4F">
          <w:delText xml:space="preserve">one Swedish cohort </w:delText>
        </w:r>
        <w:r w:rsidR="00EE0F44" w:rsidRPr="001C4BD1" w:rsidDel="00474F4F">
          <w:delText>of 344 samples (</w:delText>
        </w:r>
        <w:commentRangeStart w:id="83"/>
        <w:commentRangeStart w:id="84"/>
        <w:commentRangeStart w:id="85"/>
        <w:r w:rsidR="00EE0F44" w:rsidRPr="001C4BD1" w:rsidDel="00474F4F">
          <w:delText>under submission</w:delText>
        </w:r>
        <w:commentRangeEnd w:id="83"/>
        <w:r w:rsidR="00020E7E" w:rsidDel="00474F4F">
          <w:rPr>
            <w:rStyle w:val="CommentReference"/>
            <w:rFonts w:eastAsiaTheme="minorEastAsia"/>
            <w:lang w:val="en-US" w:eastAsia="ko-KR"/>
          </w:rPr>
          <w:commentReference w:id="83"/>
        </w:r>
        <w:commentRangeEnd w:id="84"/>
        <w:r w:rsidR="00A70E41" w:rsidDel="00474F4F">
          <w:rPr>
            <w:rStyle w:val="CommentReference"/>
            <w:rFonts w:eastAsiaTheme="minorEastAsia"/>
            <w:lang w:val="en-US" w:eastAsia="ko-KR"/>
          </w:rPr>
          <w:commentReference w:id="84"/>
        </w:r>
        <w:commentRangeEnd w:id="85"/>
        <w:r w:rsidR="00BC711E" w:rsidDel="00474F4F">
          <w:rPr>
            <w:rStyle w:val="CommentReference"/>
            <w:rFonts w:eastAsiaTheme="minorEastAsia"/>
            <w:lang w:val="en-US" w:eastAsia="ko-KR"/>
          </w:rPr>
          <w:commentReference w:id="85"/>
        </w:r>
        <w:r w:rsidR="00EE0F44" w:rsidRPr="001C4BD1" w:rsidDel="00474F4F">
          <w:delText xml:space="preserve">). </w:delText>
        </w:r>
      </w:del>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86"/>
      <w:r w:rsidR="006B4200" w:rsidRPr="001C4BD1">
        <w:t xml:space="preserve">We </w:t>
      </w:r>
      <w:del w:id="87" w:author="Mathieu ALMEIDA" w:date="2022-02-08T15:49:00Z">
        <w:r w:rsidR="006B4200" w:rsidRPr="001C4BD1" w:rsidDel="00020E7E">
          <w:delText xml:space="preserve">rarefied </w:delText>
        </w:r>
      </w:del>
      <w:ins w:id="88" w:author="Mathieu ALMEIDA" w:date="2022-02-08T15:49:00Z">
        <w:r w:rsidR="00020E7E">
          <w:t>normalized</w:t>
        </w:r>
        <w:r w:rsidR="00020E7E" w:rsidRPr="001C4BD1">
          <w:t xml:space="preserve"> </w:t>
        </w:r>
      </w:ins>
      <w:r w:rsidR="006B4200" w:rsidRPr="001C4BD1">
        <w:t>all metagenomic sample</w:t>
      </w:r>
      <w:del w:id="89" w:author="Nicolas Pons" w:date="2022-02-09T11:46:00Z">
        <w:r w:rsidR="006B4200" w:rsidRPr="001C4BD1" w:rsidDel="00F74D4D">
          <w:delText>s</w:delText>
        </w:r>
      </w:del>
      <w:ins w:id="90" w:author="Mathieu ALMEIDA" w:date="2022-02-08T15:49:00Z">
        <w:r w:rsidR="00020E7E">
          <w:t xml:space="preserve"> abundances</w:t>
        </w:r>
      </w:ins>
      <w:r w:rsidR="006B4200" w:rsidRPr="001C4BD1">
        <w:t xml:space="preserve"> </w:t>
      </w:r>
      <w:del w:id="91" w:author="Mathieu ALMEIDA" w:date="2022-02-08T15:37:00Z">
        <w:r w:rsidR="006B4200" w:rsidRPr="001C4BD1" w:rsidDel="00B05B0D">
          <w:delText>into 10 million reads per sample</w:delText>
        </w:r>
        <w:r w:rsidR="00B34223" w:rsidRPr="001C4BD1" w:rsidDel="00B05B0D">
          <w:delText xml:space="preserve"> </w:delText>
        </w:r>
      </w:del>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ins w:id="92" w:author="Mathieu ALMEIDA" w:date="2022-02-08T15:38:00Z">
        <w:r w:rsidR="00B05B0D">
          <w:t xml:space="preserve"> (</w:t>
        </w:r>
        <w:del w:id="93" w:author="Mathieu ALMEIDA" w:date="2022-02-08T15:49:00Z">
          <w:r w:rsidR="00B05B0D" w:rsidDel="00020E7E">
            <w:delText xml:space="preserve">see normalization </w:delText>
          </w:r>
        </w:del>
        <w:r w:rsidR="00B05B0D">
          <w:t>Method</w:t>
        </w:r>
      </w:ins>
      <w:ins w:id="94" w:author="Mathieu ALMEIDA" w:date="2022-02-08T15:49:00Z">
        <w:r w:rsidR="00020E7E">
          <w:t>s</w:t>
        </w:r>
      </w:ins>
      <w:ins w:id="95" w:author="Mathieu ALMEIDA" w:date="2022-02-08T15:39:00Z">
        <w:del w:id="96" w:author="Mathieu ALMEIDA" w:date="2022-02-08T15:49:00Z">
          <w:r w:rsidR="00B05B0D" w:rsidDel="00020E7E">
            <w:delText xml:space="preserve"> </w:delText>
          </w:r>
        </w:del>
      </w:ins>
      <w:ins w:id="97" w:author="Mathieu ALMEIDA" w:date="2022-02-08T15:38:00Z">
        <w:del w:id="98" w:author="Mathieu ALMEIDA" w:date="2022-02-08T15:49:00Z">
          <w:r w:rsidR="00B05B0D" w:rsidDel="00020E7E">
            <w:delText>s</w:delText>
          </w:r>
        </w:del>
      </w:ins>
      <w:ins w:id="99" w:author="Mathieu ALMEIDA" w:date="2022-02-08T15:39:00Z">
        <w:del w:id="100" w:author="Mathieu ALMEIDA" w:date="2022-02-08T15:49:00Z">
          <w:r w:rsidR="00B05B0D" w:rsidDel="00020E7E">
            <w:delText>ection</w:delText>
          </w:r>
        </w:del>
      </w:ins>
      <w:ins w:id="101" w:author="Mathieu ALMEIDA" w:date="2022-02-08T15:38:00Z">
        <w:r w:rsidR="00B05B0D">
          <w:t>)</w:t>
        </w:r>
      </w:ins>
      <w:r w:rsidR="00C34A76" w:rsidRPr="001C4BD1">
        <w:t xml:space="preserve">. </w:t>
      </w:r>
      <w:commentRangeEnd w:id="86"/>
      <w:r w:rsidR="00017C72">
        <w:rPr>
          <w:rStyle w:val="CommentReference"/>
          <w:rFonts w:eastAsiaTheme="minorEastAsia"/>
          <w:lang w:val="en-US" w:eastAsia="ko-KR"/>
        </w:rPr>
        <w:commentReference w:id="86"/>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102"/>
      <w:del w:id="103" w:author="Mathieu ALMEIDA" w:date="2022-02-08T15:39:00Z">
        <w:r w:rsidR="00B1583D" w:rsidRPr="001C4BD1" w:rsidDel="00B05B0D">
          <w:delText>Here</w:delText>
        </w:r>
      </w:del>
      <w:ins w:id="104" w:author="Microsoft Office User" w:date="2022-02-08T01:00:00Z">
        <w:del w:id="105" w:author="Mathieu ALMEIDA" w:date="2022-02-08T15:39:00Z">
          <w:r w:rsidR="00D431D4" w:rsidDel="00B05B0D">
            <w:delText>We found that</w:delText>
          </w:r>
        </w:del>
      </w:ins>
      <w:del w:id="106" w:author="Mathieu ALMEIDA" w:date="2022-02-08T15:39:00Z">
        <w:r w:rsidR="00B1583D" w:rsidRPr="001C4BD1" w:rsidDel="00B05B0D">
          <w:delText xml:space="preserve">, the </w:delText>
        </w:r>
        <w:r w:rsidR="00CB7D3B" w:rsidRPr="001C4BD1" w:rsidDel="00B05B0D">
          <w:delText>MSP number was increased</w:delText>
        </w:r>
        <w:r w:rsidR="00274D7A" w:rsidRPr="001C4BD1" w:rsidDel="00B05B0D">
          <w:delText xml:space="preserve"> from 1,661 (</w:delText>
        </w:r>
        <w:r w:rsidR="00CB7D3B" w:rsidRPr="001C4BD1" w:rsidDel="00B05B0D">
          <w:delText>previous release</w:delText>
        </w:r>
      </w:del>
      <w:customXmlDelRangeStart w:id="107" w:author="Mathieu ALMEIDA" w:date="2022-02-08T15:39: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
          <w:id w:val="485980565"/>
          <w:placeholder>
            <w:docPart w:val="DefaultPlaceholder_-1854013440"/>
          </w:placeholder>
        </w:sdtPr>
        <w:sdtContent>
          <w:customXmlDelRangeEnd w:id="107"/>
          <w:del w:id="108" w:author="Portlock, Theo" w:date="2022-02-11T16:09:00Z">
            <w:r w:rsidR="003400E0" w:rsidRPr="00EF1147" w:rsidDel="007D2D38">
              <w:rPr>
                <w:color w:val="000000"/>
              </w:rPr>
              <w:delText>[9]</w:delText>
            </w:r>
          </w:del>
          <w:customXmlDelRangeStart w:id="109" w:author="Mathieu ALMEIDA" w:date="2022-02-08T15:39:00Z"/>
        </w:sdtContent>
      </w:sdt>
      <w:customXmlDelRangeEnd w:id="109"/>
      <w:del w:id="110" w:author="Mathieu ALMEIDA" w:date="2022-02-08T15:39:00Z">
        <w:r w:rsidR="00274D7A" w:rsidRPr="001C4BD1" w:rsidDel="00B05B0D">
          <w:delText>)</w:delText>
        </w:r>
        <w:r w:rsidR="00CB7D3B" w:rsidRPr="001C4BD1" w:rsidDel="00B05B0D">
          <w:delText xml:space="preserve"> to 1,989</w:delText>
        </w:r>
        <w:r w:rsidR="005311D6" w:rsidRPr="001C4BD1" w:rsidDel="00B05B0D">
          <w:delText xml:space="preserve"> with an </w:delText>
        </w:r>
        <w:r w:rsidR="00CB7D3B" w:rsidRPr="001C4BD1" w:rsidDel="00B05B0D">
          <w:delText>average number of genes</w:delText>
        </w:r>
        <w:r w:rsidR="005311D6" w:rsidRPr="001C4BD1" w:rsidDel="00B05B0D">
          <w:delText xml:space="preserve"> of</w:delText>
        </w:r>
        <w:r w:rsidR="00CB7D3B" w:rsidRPr="001C4BD1" w:rsidDel="00B05B0D">
          <w:delText xml:space="preserve"> 1,894 ± 1,616 (</w:delText>
        </w:r>
        <w:r w:rsidR="00CB7D3B" w:rsidRPr="001C4BD1" w:rsidDel="00B05B0D">
          <w:rPr>
            <w:color w:val="FF0000"/>
          </w:rPr>
          <w:delText>Methods</w:delText>
        </w:r>
        <w:r w:rsidR="00CB7D3B" w:rsidRPr="001C4BD1" w:rsidDel="00B05B0D">
          <w:delText xml:space="preserve">), and </w:delText>
        </w:r>
        <w:r w:rsidR="005311D6" w:rsidRPr="001C4BD1" w:rsidDel="00B05B0D">
          <w:delText xml:space="preserve">updated </w:delText>
        </w:r>
        <w:r w:rsidR="00CB7D3B" w:rsidRPr="001C4BD1" w:rsidDel="00B05B0D">
          <w:delText xml:space="preserve">taxonomy. </w:delText>
        </w:r>
      </w:del>
      <w:commentRangeEnd w:id="102"/>
      <w:r w:rsidR="00B05B0D">
        <w:rPr>
          <w:rStyle w:val="CommentReference"/>
          <w:rFonts w:eastAsiaTheme="minorEastAsia"/>
          <w:lang w:val="en-US" w:eastAsia="ko-KR"/>
        </w:rPr>
        <w:commentReference w:id="102"/>
      </w:r>
      <w:r w:rsidR="00CB7D3B" w:rsidRPr="001C4BD1">
        <w:t>We generated gene counts and MSP abundances for all the samples using the</w:t>
      </w:r>
      <w:ins w:id="111" w:author="Mathieu ALMEIDA" w:date="2022-02-08T15:42:00Z">
        <w:r w:rsidR="00B05B0D">
          <w:t xml:space="preserve"> IGC2</w:t>
        </w:r>
      </w:ins>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Content>
          <w:ins w:id="112" w:author="Portlock, Theo" w:date="2022-02-15T17:59:00Z">
            <w:r w:rsidR="00EF1147" w:rsidRPr="00EF1147">
              <w:rPr>
                <w:color w:val="000000"/>
              </w:rPr>
              <w:t>[17]</w:t>
            </w:r>
          </w:ins>
          <w:ins w:id="113" w:author="Nicolas Pons" w:date="2022-02-09T11:47:00Z">
            <w:del w:id="114" w:author="Portlock, Theo" w:date="2022-02-11T16:09:00Z">
              <w:r w:rsidR="00F74D4D" w:rsidRPr="00EF1147" w:rsidDel="007D2D38">
                <w:rPr>
                  <w:color w:val="000000"/>
                </w:rPr>
                <w:delText xml:space="preserve"> </w:delText>
              </w:r>
            </w:del>
          </w:ins>
          <w:del w:id="115" w:author="Portlock, Theo" w:date="2022-02-11T16:09:00Z">
            <w:r w:rsidR="003400E0" w:rsidRPr="00EF1147" w:rsidDel="007D2D38">
              <w:rPr>
                <w:color w:val="000000"/>
              </w:rPr>
              <w:delText>[17]</w:delText>
            </w:r>
          </w:del>
        </w:sdtContent>
      </w:sdt>
      <w:del w:id="116" w:author="Microsoft Office User" w:date="2022-02-08T00:24:00Z">
        <w:r w:rsidR="00CB7D3B" w:rsidRPr="001C4BD1" w:rsidDel="00C63252">
          <w:delText>.</w:delText>
        </w:r>
        <w:r w:rsidR="00F801FF" w:rsidRPr="001C4BD1" w:rsidDel="00C63252">
          <w:delText>,</w:delText>
        </w:r>
      </w:del>
      <w:ins w:id="117" w:author="Microsoft Office User" w:date="2022-02-08T01:00:00Z">
        <w:r w:rsidR="00D431D4">
          <w:t xml:space="preserve">. We </w:t>
        </w:r>
      </w:ins>
      <w:del w:id="118"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Content>
          <w:ins w:id="119" w:author="Portlock, Theo" w:date="2022-02-15T17:59:00Z">
            <w:r w:rsidR="00EF1147" w:rsidRPr="00EF1147">
              <w:rPr>
                <w:color w:val="000000"/>
              </w:rPr>
              <w:t>[18]</w:t>
            </w:r>
          </w:ins>
          <w:del w:id="120" w:author="Portlock, Theo" w:date="2022-02-11T16:09:00Z">
            <w:r w:rsidR="003400E0" w:rsidRPr="00EF1147" w:rsidDel="007D2D38">
              <w:rPr>
                <w:color w:val="000000"/>
              </w:rPr>
              <w:delText>[18]</w:delText>
            </w:r>
          </w:del>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Content>
          <w:ins w:id="121" w:author="Portlock, Theo" w:date="2022-02-15T17:59:00Z">
            <w:r w:rsidR="00EF1147" w:rsidRPr="00EF1147">
              <w:rPr>
                <w:color w:val="000000"/>
              </w:rPr>
              <w:t>[19]</w:t>
            </w:r>
          </w:ins>
          <w:del w:id="122" w:author="Portlock, Theo" w:date="2022-02-11T16:09:00Z">
            <w:r w:rsidR="003400E0" w:rsidRPr="00EF1147" w:rsidDel="007D2D38">
              <w:rPr>
                <w:color w:val="000000"/>
              </w:rPr>
              <w:delText>[19]</w:delText>
            </w:r>
          </w:del>
        </w:sdtContent>
      </w:sdt>
      <w:r w:rsidR="00B1583D" w:rsidRPr="001C4BD1">
        <w:t xml:space="preserve"> </w:t>
      </w:r>
      <w:del w:id="123" w:author="bernie" w:date="2022-02-08T12:57:00Z">
        <w:r w:rsidR="00B1583D" w:rsidRPr="001C4BD1" w:rsidDel="00F45559">
          <w:delText xml:space="preserve">carbohydrate </w:delText>
        </w:r>
      </w:del>
      <w:ins w:id="124" w:author="bernie" w:date="2022-02-08T12:57:00Z">
        <w:r w:rsidR="00F45559" w:rsidRPr="001C4BD1">
          <w:t>carbohydrate</w:t>
        </w:r>
        <w:r w:rsidR="00F45559">
          <w:t>-</w:t>
        </w:r>
      </w:ins>
      <w:r w:rsidR="00B1583D" w:rsidRPr="001C4BD1">
        <w:t>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Content>
          <w:ins w:id="125" w:author="Portlock, Theo" w:date="2022-02-15T17:59:00Z">
            <w:r w:rsidR="00EF1147" w:rsidRPr="00EF1147">
              <w:rPr>
                <w:color w:val="000000"/>
              </w:rPr>
              <w:t>[20]</w:t>
            </w:r>
          </w:ins>
          <w:del w:id="126" w:author="Portlock, Theo" w:date="2022-02-11T16:09:00Z">
            <w:r w:rsidR="003400E0" w:rsidRPr="00EF1147" w:rsidDel="007D2D38">
              <w:rPr>
                <w:color w:val="000000"/>
              </w:rPr>
              <w:delText>[20]</w:delText>
            </w:r>
          </w:del>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Content>
          <w:ins w:id="127" w:author="Portlock, Theo" w:date="2022-02-15T17:59:00Z">
            <w:r w:rsidR="00EF1147" w:rsidRPr="00EF1147">
              <w:rPr>
                <w:color w:val="000000"/>
              </w:rPr>
              <w:t>[21]</w:t>
            </w:r>
          </w:ins>
          <w:del w:id="128" w:author="Portlock, Theo" w:date="2022-02-11T16:09:00Z">
            <w:r w:rsidR="003400E0" w:rsidRPr="00EF1147" w:rsidDel="007D2D38">
              <w:rPr>
                <w:color w:val="000000"/>
              </w:rPr>
              <w:delText>[21]</w:delText>
            </w:r>
          </w:del>
        </w:sdtContent>
      </w:sdt>
      <w:r w:rsidR="006B4200" w:rsidRPr="001C4BD1">
        <w:t xml:space="preserve">, </w:t>
      </w:r>
      <w:r w:rsidR="002E141E" w:rsidRPr="001C4BD1">
        <w:t xml:space="preserve">microbial </w:t>
      </w:r>
      <w:r w:rsidR="006B4200" w:rsidRPr="001C4BD1">
        <w:t>phenotype</w:t>
      </w:r>
      <w:ins w:id="129" w:author="bernie" w:date="2022-02-08T12:57:00Z">
        <w:r w:rsidR="00F45559">
          <w:t xml:space="preserve"> </w:t>
        </w:r>
      </w:ins>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Content>
          <w:ins w:id="130" w:author="Portlock, Theo" w:date="2022-02-15T17:59:00Z">
            <w:r w:rsidR="00EF1147" w:rsidRPr="00EF1147">
              <w:rPr>
                <w:color w:val="000000"/>
              </w:rPr>
              <w:t>[22]</w:t>
            </w:r>
          </w:ins>
          <w:del w:id="131" w:author="Portlock, Theo" w:date="2022-02-11T16:09:00Z">
            <w:r w:rsidR="003400E0" w:rsidRPr="00EF1147" w:rsidDel="007D2D38">
              <w:rPr>
                <w:color w:val="000000"/>
              </w:rPr>
              <w:delText>[22]</w:delText>
            </w:r>
          </w:del>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Content>
          <w:ins w:id="132" w:author="Portlock, Theo" w:date="2022-02-15T17:59:00Z">
            <w:r w:rsidR="00EF1147" w:rsidRPr="00EF1147">
              <w:rPr>
                <w:color w:val="000000"/>
              </w:rPr>
              <w:t>[23]</w:t>
            </w:r>
          </w:ins>
          <w:del w:id="133" w:author="Portlock, Theo" w:date="2022-02-11T16:09:00Z">
            <w:r w:rsidR="003400E0" w:rsidRPr="00EF1147" w:rsidDel="007D2D38">
              <w:rPr>
                <w:color w:val="000000"/>
              </w:rPr>
              <w:delText>[23]</w:delText>
            </w:r>
          </w:del>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Content>
          <w:ins w:id="134" w:author="Portlock, Theo" w:date="2022-02-15T17:59:00Z">
            <w:r w:rsidR="00EF1147" w:rsidRPr="00EF1147">
              <w:rPr>
                <w:color w:val="000000"/>
              </w:rPr>
              <w:t>[24]</w:t>
            </w:r>
          </w:ins>
          <w:del w:id="135" w:author="Portlock, Theo" w:date="2022-02-11T16:09:00Z">
            <w:r w:rsidR="003400E0" w:rsidRPr="00EF1147" w:rsidDel="007D2D38">
              <w:rPr>
                <w:color w:val="000000"/>
              </w:rPr>
              <w:delText>[24]</w:delText>
            </w:r>
          </w:del>
        </w:sdtContent>
      </w:sdt>
      <w:r w:rsidR="00F801FF" w:rsidRPr="001C4BD1">
        <w:t>.</w:t>
      </w:r>
      <w:r w:rsidR="006B4200" w:rsidRPr="001C4BD1">
        <w:t xml:space="preserve"> </w:t>
      </w:r>
      <w:r w:rsidR="00F801FF" w:rsidRPr="001C4BD1">
        <w:t xml:space="preserve">We </w:t>
      </w:r>
      <w:del w:id="136" w:author="Microsoft Office User" w:date="2022-02-08T01:01:00Z">
        <w:r w:rsidR="00F801FF" w:rsidRPr="001C4BD1" w:rsidDel="00D431D4">
          <w:delText xml:space="preserve">further </w:delText>
        </w:r>
      </w:del>
      <w:ins w:id="137"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access database </w:t>
      </w:r>
      <w:r w:rsidR="00206484" w:rsidRPr="001C4BD1">
        <w:lastRenderedPageBreak/>
        <w:t>(</w:t>
      </w:r>
      <w:hyperlink r:id="rId12" w:history="1">
        <w:r w:rsidR="00F801FF" w:rsidRPr="001C4BD1">
          <w:rPr>
            <w:rStyle w:val="Hyperlink"/>
          </w:rPr>
          <w:t>www.microbiomeatlas.org</w:t>
        </w:r>
      </w:hyperlink>
      <w:r w:rsidR="00206484" w:rsidRPr="001C4BD1">
        <w:t>)</w:t>
      </w:r>
      <w:r w:rsidR="00F801FF" w:rsidRPr="001C4BD1">
        <w:t>, a</w:t>
      </w:r>
      <w:ins w:id="138"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commentRangeStart w:id="139"/>
      <w:del w:id="140" w:author="Portlock, Theo" w:date="2022-02-11T15:21:00Z">
        <w:r w:rsidR="0019234C" w:rsidRPr="001C4BD1" w:rsidDel="00474F4F">
          <w:delText>6,014</w:delText>
        </w:r>
        <w:commentRangeEnd w:id="139"/>
        <w:r w:rsidR="00E739ED" w:rsidDel="00474F4F">
          <w:rPr>
            <w:rStyle w:val="CommentReference"/>
            <w:rFonts w:eastAsiaTheme="minorEastAsia"/>
            <w:lang w:val="en-US" w:eastAsia="ko-KR"/>
          </w:rPr>
          <w:commentReference w:id="139"/>
        </w:r>
      </w:del>
      <w:ins w:id="141" w:author="Portlock, Theo" w:date="2022-02-11T15:21:00Z">
        <w:r w:rsidR="00474F4F">
          <w:t>5,708</w:t>
        </w:r>
      </w:ins>
      <w:r w:rsidR="00CB7D3B" w:rsidRPr="001C4BD1">
        <w:t xml:space="preserve"> samples across 19 countries with disease and healthy cohorts. </w:t>
      </w:r>
    </w:p>
    <w:p w14:paraId="7286B1B0" w14:textId="47498436"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ins w:id="142" w:author="Microsoft Office User" w:date="2022-02-08T00:25:00Z">
        <w:r w:rsidR="00C63252">
          <w:t>,</w:t>
        </w:r>
      </w:ins>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143"/>
      <w:r w:rsidRPr="001C4BD1">
        <w:rPr>
          <w:i/>
        </w:rPr>
        <w:t>monocle</w:t>
      </w:r>
      <w:commentRangeEnd w:id="143"/>
      <w:r w:rsidR="000B59B1">
        <w:rPr>
          <w:rStyle w:val="CommentReference"/>
          <w:rFonts w:eastAsiaTheme="minorEastAsia"/>
          <w:lang w:val="en-US" w:eastAsia="ko-KR"/>
        </w:rPr>
        <w:commentReference w:id="143"/>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Content>
          <w:ins w:id="144" w:author="Portlock, Theo" w:date="2022-02-15T17:59:00Z">
            <w:r w:rsidR="00EF1147" w:rsidRPr="00EF1147">
              <w:rPr>
                <w:color w:val="000000"/>
              </w:rPr>
              <w:t>[25], [26]</w:t>
            </w:r>
          </w:ins>
          <w:del w:id="145" w:author="Portlock, Theo" w:date="2022-02-11T16:09:00Z">
            <w:r w:rsidR="003400E0" w:rsidRPr="00EF1147" w:rsidDel="007D2D38">
              <w:rPr>
                <w:color w:val="000000"/>
              </w:rPr>
              <w:delText>[25], [26]</w:delText>
            </w:r>
          </w:del>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146"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147"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w:t>
      </w:r>
      <w:commentRangeStart w:id="148"/>
      <w:commentRangeStart w:id="149"/>
      <w:r w:rsidR="00C54ACC" w:rsidRPr="001C4BD1">
        <w:rPr>
          <w:color w:val="000000" w:themeColor="text1"/>
        </w:rPr>
        <w:t>host mucins</w:t>
      </w:r>
      <w:commentRangeEnd w:id="148"/>
      <w:r w:rsidR="00F45559">
        <w:rPr>
          <w:rStyle w:val="CommentReference"/>
          <w:rFonts w:eastAsiaTheme="minorEastAsia"/>
          <w:lang w:val="en-US" w:eastAsia="ko-KR"/>
        </w:rPr>
        <w:commentReference w:id="148"/>
      </w:r>
      <w:commentRangeEnd w:id="149"/>
      <w:r w:rsidR="00BC7A71">
        <w:rPr>
          <w:rStyle w:val="CommentReference"/>
          <w:rFonts w:eastAsiaTheme="minorEastAsia"/>
          <w:lang w:val="en-US" w:eastAsia="ko-KR"/>
        </w:rPr>
        <w:commentReference w:id="149"/>
      </w:r>
      <w:ins w:id="150" w:author="Portlock, Theo" w:date="2022-02-11T13:23:00Z">
        <w:r w:rsidR="00BC7A71">
          <w:rPr>
            <w:color w:val="000000" w:themeColor="text1"/>
          </w:rPr>
          <w:t>,</w:t>
        </w:r>
      </w:ins>
      <w:ins w:id="151" w:author="Portlock, Theo" w:date="2022-02-11T13:22:00Z">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ins>
      <w:del w:id="152" w:author="Portlock, Theo" w:date="2022-02-11T13:22:00Z">
        <w:r w:rsidR="00C54ACC" w:rsidRPr="001C4BD1" w:rsidDel="00BC7A71">
          <w:rPr>
            <w:color w:val="000000" w:themeColor="text1"/>
          </w:rPr>
          <w:delText xml:space="preserve"> and</w:delText>
        </w:r>
      </w:del>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153" w:author="Microsoft Office User" w:date="2022-02-08T00:25:00Z">
        <w:r w:rsidR="00C63252">
          <w:t>Comparing</w:t>
        </w:r>
      </w:ins>
      <w:del w:id="154"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ins w:id="155" w:author="Portlock, Theo" w:date="2022-02-11T13:26:00Z">
        <w:r w:rsidR="00DA427D">
          <w:t xml:space="preserve"> and</w:t>
        </w:r>
      </w:ins>
      <w:del w:id="156" w:author="Portlock, Theo" w:date="2022-02-11T13:26:00Z">
        <w:r w:rsidR="00CF287A" w:rsidRPr="001C4BD1" w:rsidDel="00DA427D">
          <w:delText>,</w:delText>
        </w:r>
      </w:del>
      <w:r w:rsidR="00CF287A" w:rsidRPr="001C4BD1">
        <w:t xml:space="preserve"> </w:t>
      </w:r>
      <w:r w:rsidR="00FA373D" w:rsidRPr="001C4BD1">
        <w:t>lipopolysaccharide (</w:t>
      </w:r>
      <w:r w:rsidR="00CF287A" w:rsidRPr="001C4BD1">
        <w:t>LPS</w:t>
      </w:r>
      <w:r w:rsidR="00FA373D" w:rsidRPr="001C4BD1">
        <w:t>)</w:t>
      </w:r>
      <w:r w:rsidR="00CF287A" w:rsidRPr="001C4BD1">
        <w:t xml:space="preserve"> biogenesis</w:t>
      </w:r>
      <w:del w:id="157" w:author="Portlock, Theo" w:date="2022-02-11T13:26:00Z">
        <w:r w:rsidR="00CF287A" w:rsidRPr="001C4BD1" w:rsidDel="00DA427D">
          <w:delText xml:space="preserve">, </w:delText>
        </w:r>
        <w:commentRangeStart w:id="158"/>
        <w:r w:rsidR="00CF287A" w:rsidRPr="001C4BD1" w:rsidDel="00DA427D">
          <w:delText>and mucin degradation</w:delText>
        </w:r>
        <w:commentRangeEnd w:id="158"/>
        <w:r w:rsidR="00F45559" w:rsidDel="00DA427D">
          <w:rPr>
            <w:rStyle w:val="CommentReference"/>
            <w:rFonts w:eastAsiaTheme="minorEastAsia"/>
            <w:lang w:val="en-US" w:eastAsia="ko-KR"/>
          </w:rPr>
          <w:commentReference w:id="158"/>
        </w:r>
      </w:del>
      <w:r w:rsidR="00CF287A" w:rsidRPr="001C4BD1">
        <w:t xml:space="preserve">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159" w:author="Microsoft Office User" w:date="2022-02-08T00:25:00Z">
        <w:r w:rsidR="00C63252">
          <w:t xml:space="preserve">the </w:t>
        </w:r>
      </w:ins>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160" w:author="Microsoft Office User" w:date="2022-02-08T00:26:00Z">
        <w:r w:rsidR="00C63252">
          <w:t xml:space="preserve">the </w:t>
        </w:r>
      </w:ins>
      <w:r w:rsidR="002E141E" w:rsidRPr="001C4BD1">
        <w:t xml:space="preserve">westernized </w:t>
      </w:r>
      <w:r w:rsidR="007A777F" w:rsidRPr="001C4BD1">
        <w:t xml:space="preserve">population </w:t>
      </w:r>
      <w:ins w:id="161" w:author="Microsoft Office User" w:date="2022-02-08T00:26:00Z">
        <w:r w:rsidR="00C63252">
          <w:t>while</w:t>
        </w:r>
      </w:ins>
      <w:del w:id="162"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1354E2F4" w:rsidR="00043BB8" w:rsidRPr="001C4BD1" w:rsidRDefault="000633A2" w:rsidP="00B74686">
      <w:ins w:id="163" w:author="Microsoft Office User" w:date="2022-02-08T00:26:00Z">
        <w:r>
          <w:lastRenderedPageBreak/>
          <w:t>We</w:t>
        </w:r>
      </w:ins>
      <w:del w:id="164"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165" w:author="Microsoft Office User" w:date="2022-02-08T00:26:00Z">
        <w:r>
          <w:t xml:space="preserve"> to distinguish diseased </w:t>
        </w:r>
        <w:del w:id="166" w:author="Edwards, Lindsey" w:date="2022-02-08T22:24:00Z">
          <w:r w:rsidDel="00E16290">
            <w:delText>and</w:delText>
          </w:r>
        </w:del>
      </w:ins>
      <w:ins w:id="167" w:author="Edwards, Lindsey" w:date="2022-02-08T22:24:00Z">
        <w:r w:rsidR="00E16290" w:rsidRPr="00E16290">
          <w:rPr>
            <w:i/>
            <w:iCs/>
            <w:rPrChange w:id="168" w:author="Edwards, Lindsey" w:date="2022-02-08T22:24:00Z">
              <w:rPr/>
            </w:rPrChange>
          </w:rPr>
          <w:t>versus</w:t>
        </w:r>
      </w:ins>
      <w:ins w:id="169" w:author="Microsoft Office User" w:date="2022-02-08T00:26:00Z">
        <w:r>
          <w:t xml:space="preserve"> healthy microbiomes </w:t>
        </w:r>
        <w:del w:id="170" w:author="Edwards, Lindsey" w:date="2022-02-08T22:24:00Z">
          <w:r w:rsidDel="00E16290">
            <w:delText>from</w:delText>
          </w:r>
        </w:del>
      </w:ins>
      <w:ins w:id="171" w:author="Edwards, Lindsey" w:date="2022-02-08T22:24:00Z">
        <w:r w:rsidR="00E16290">
          <w:t xml:space="preserve">within the </w:t>
        </w:r>
      </w:ins>
      <w:ins w:id="172" w:author="Microsoft Office User" w:date="2022-02-08T00:26:00Z">
        <w:r>
          <w:t xml:space="preserve">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del w:id="173" w:author="Edwards, Lindsey" w:date="2022-02-08T22:34:00Z">
        <w:r w:rsidR="00DA5B18" w:rsidRPr="001C4BD1" w:rsidDel="009C6417">
          <w:delText>(</w:delText>
        </w:r>
      </w:del>
      <w:ins w:id="174" w:author="Edwards, Lindsey" w:date="2022-02-08T22:34:00Z">
        <w:r w:rsidR="009C6417">
          <w:t>[</w:t>
        </w:r>
      </w:ins>
      <w:r w:rsidR="59AC96BE" w:rsidRPr="001C4BD1">
        <w:t xml:space="preserve">Non-Small Cell Lung Cancer (NSCLC, from France), renal cell carcinoma (RCC </w:t>
      </w:r>
      <w:ins w:id="175" w:author="Microsoft Office User" w:date="2022-02-08T00:27:00Z">
        <w:r>
          <w:t>from</w:t>
        </w:r>
      </w:ins>
      <w:del w:id="176"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del w:id="177" w:author="Edwards, Lindsey" w:date="2022-02-08T22:38:00Z">
        <w:r w:rsidR="00DA5B18" w:rsidRPr="001C4BD1" w:rsidDel="009C6417">
          <w:delText>)</w:delText>
        </w:r>
      </w:del>
      <w:ins w:id="178" w:author="Edwards, Lindsey" w:date="2022-02-08T22:38:00Z">
        <w:r w:rsidR="009C6417">
          <w:t>]</w:t>
        </w:r>
      </w:ins>
      <w:r w:rsidR="59AC96BE" w:rsidRPr="001C4BD1">
        <w:t xml:space="preserve"> (</w:t>
      </w:r>
      <w:r w:rsidR="59AC96BE" w:rsidRPr="001C4BD1">
        <w:rPr>
          <w:color w:val="FF0000"/>
        </w:rPr>
        <w:t>Fig. 2a</w:t>
      </w:r>
      <w:r w:rsidR="59AC96BE" w:rsidRPr="001C4BD1">
        <w:t>). Conversely</w:t>
      </w:r>
      <w:ins w:id="179" w:author="Microsoft Office User" w:date="2022-02-08T00:27:00Z">
        <w:r>
          <w:t>,</w:t>
        </w:r>
      </w:ins>
      <w:r w:rsidR="59AC96BE" w:rsidRPr="001C4BD1">
        <w:t xml:space="preserve"> some diseases had several enriched species, as </w:t>
      </w:r>
      <w:del w:id="180"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388959DE"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ins w:id="181" w:author="Microsoft Office User" w:date="2022-02-08T00:27:00Z">
        <w:r w:rsidR="000633A2">
          <w:t>with</w:t>
        </w:r>
      </w:ins>
      <w:del w:id="182"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ins w:id="183" w:author="Stanislav Ehrlich" w:date="2022-02-11T09:44:00Z">
        <w:r w:rsidR="00641A80">
          <w:t xml:space="preserve">frequently </w:t>
        </w:r>
      </w:ins>
      <w:r w:rsidR="00E34921" w:rsidRPr="001C4BD1">
        <w:t>depleted</w:t>
      </w:r>
      <w:r w:rsidRPr="001C4BD1">
        <w:t xml:space="preserve"> species</w:t>
      </w:r>
      <w:ins w:id="184" w:author="Microsoft Office User" w:date="2022-02-08T00:30:00Z">
        <w:r w:rsidR="000633A2">
          <w:t>,</w:t>
        </w:r>
      </w:ins>
      <w:r w:rsidR="00777BBE" w:rsidRPr="001C4BD1">
        <w:t xml:space="preserve"> </w:t>
      </w:r>
      <w:del w:id="185" w:author="Stanislav Ehrlich" w:date="2022-02-11T09:44:00Z">
        <w:r w:rsidR="00777BBE" w:rsidRPr="001C4BD1" w:rsidDel="00641A80">
          <w:delText>with</w:delText>
        </w:r>
        <w:r w:rsidRPr="001C4BD1" w:rsidDel="00641A80">
          <w:rPr>
            <w:i/>
            <w:iCs/>
          </w:rPr>
          <w:delText xml:space="preserve"> </w:delText>
        </w:r>
        <w:r w:rsidR="00AC6468" w:rsidRPr="001C4BD1" w:rsidDel="00641A80">
          <w:delText>all</w:delText>
        </w:r>
        <w:r w:rsidRPr="001C4BD1" w:rsidDel="00641A80">
          <w:delText xml:space="preserve"> </w:delText>
        </w:r>
        <w:r w:rsidR="00777BBE" w:rsidRPr="001C4BD1" w:rsidDel="00641A80">
          <w:delText>these examples</w:delText>
        </w:r>
        <w:r w:rsidRPr="001C4BD1" w:rsidDel="00641A80">
          <w:delText xml:space="preserve"> </w:delText>
        </w:r>
      </w:del>
      <w:r w:rsidRPr="001C4BD1">
        <w:t xml:space="preserve">found </w:t>
      </w:r>
      <w:del w:id="186" w:author="Stanislav Ehrlich" w:date="2022-02-11T09:45:00Z">
        <w:r w:rsidRPr="001C4BD1" w:rsidDel="00641A80">
          <w:delText xml:space="preserve">depleted </w:delText>
        </w:r>
      </w:del>
      <w:r w:rsidRPr="001C4BD1">
        <w:t xml:space="preserve">in at least </w:t>
      </w:r>
      <w:r w:rsidR="00AC6468" w:rsidRPr="001C4BD1">
        <w:t>six</w:t>
      </w:r>
      <w:r w:rsidRPr="001C4BD1">
        <w:t xml:space="preserve"> different </w:t>
      </w:r>
      <w:ins w:id="187" w:author="Stanislav Ehrlich" w:date="2022-02-11T09:44:00Z">
        <w:r w:rsidR="00641A80">
          <w:t xml:space="preserve">disease </w:t>
        </w:r>
      </w:ins>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Content>
          <w:ins w:id="188" w:author="Portlock, Theo" w:date="2022-02-15T17:59:00Z">
            <w:r w:rsidR="00EF1147" w:rsidRPr="00EF1147">
              <w:rPr>
                <w:color w:val="000000"/>
              </w:rPr>
              <w:t>[27]–[29]</w:t>
            </w:r>
          </w:ins>
          <w:del w:id="189" w:author="Portlock, Theo" w:date="2022-02-11T16:09:00Z">
            <w:r w:rsidR="003400E0" w:rsidRPr="00EF1147" w:rsidDel="007D2D38">
              <w:rPr>
                <w:color w:val="000000"/>
              </w:rPr>
              <w:delText>[27]–[29]</w:delText>
            </w:r>
          </w:del>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Content>
          <w:ins w:id="190" w:author="Portlock, Theo" w:date="2022-02-15T17:59:00Z">
            <w:r w:rsidR="00EF1147" w:rsidRPr="00EF1147">
              <w:rPr>
                <w:color w:val="000000"/>
                <w:shd w:val="clear" w:color="auto" w:fill="FFFFFF"/>
              </w:rPr>
              <w:t>[30]</w:t>
            </w:r>
          </w:ins>
          <w:del w:id="191" w:author="Portlock, Theo" w:date="2022-02-11T16:09:00Z">
            <w:r w:rsidR="003400E0" w:rsidRPr="00EF1147" w:rsidDel="007D2D38">
              <w:rPr>
                <w:color w:val="000000"/>
                <w:shd w:val="clear" w:color="auto" w:fill="FFFFFF"/>
              </w:rPr>
              <w:delText>[30]</w:delText>
            </w:r>
          </w:del>
        </w:sdtContent>
      </w:sdt>
      <w:r w:rsidR="007838A6" w:rsidRPr="001C4BD1">
        <w:rPr>
          <w:color w:val="000000"/>
          <w:shd w:val="clear" w:color="auto" w:fill="FFFFFF"/>
        </w:rPr>
        <w:t>.</w:t>
      </w:r>
    </w:p>
    <w:p w14:paraId="22B6375F" w14:textId="63AACAE5" w:rsidR="00043BB8" w:rsidRPr="001C4BD1" w:rsidRDefault="00043BB8" w:rsidP="00B74686">
      <w:r w:rsidRPr="001C4BD1">
        <w:t>Between the species found enriched</w:t>
      </w:r>
      <w:r w:rsidR="005314EF" w:rsidRPr="001C4BD1">
        <w:t xml:space="preserve"> </w:t>
      </w:r>
      <w:del w:id="192" w:author="Stanislav Ehrlich" w:date="2022-02-11T09:46:00Z">
        <w:r w:rsidR="005314EF" w:rsidRPr="001C4BD1" w:rsidDel="00EF6500">
          <w:delText>and</w:delText>
        </w:r>
        <w:r w:rsidRPr="001C4BD1" w:rsidDel="00EF6500">
          <w:delText xml:space="preserve"> </w:delText>
        </w:r>
      </w:del>
      <w:r w:rsidRPr="001C4BD1">
        <w:t xml:space="preserve">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Content>
          <w:ins w:id="193" w:author="Portlock, Theo" w:date="2022-02-15T17:59:00Z">
            <w:r w:rsidR="00EF1147" w:rsidRPr="00EF1147">
              <w:rPr>
                <w:color w:val="000000"/>
              </w:rPr>
              <w:t>[31]</w:t>
            </w:r>
          </w:ins>
          <w:del w:id="194" w:author="Portlock, Theo" w:date="2022-02-11T16:09:00Z">
            <w:r w:rsidR="003400E0" w:rsidRPr="00EF1147" w:rsidDel="007D2D38">
              <w:rPr>
                <w:color w:val="000000"/>
              </w:rPr>
              <w:delText>[31]</w:delText>
            </w:r>
          </w:del>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Content>
          <w:ins w:id="195" w:author="Portlock, Theo" w:date="2022-02-15T17:59:00Z">
            <w:r w:rsidR="00EF1147" w:rsidRPr="00EF1147">
              <w:rPr>
                <w:color w:val="000000"/>
              </w:rPr>
              <w:t>[32]</w:t>
            </w:r>
          </w:ins>
          <w:del w:id="196" w:author="Portlock, Theo" w:date="2022-02-11T16:09:00Z">
            <w:r w:rsidR="003400E0" w:rsidRPr="00EF1147" w:rsidDel="007D2D38">
              <w:rPr>
                <w:color w:val="000000"/>
              </w:rPr>
              <w:delText>[32]</w:delText>
            </w:r>
          </w:del>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Content>
          <w:ins w:id="197" w:author="Portlock, Theo" w:date="2022-02-15T17:59:00Z">
            <w:r w:rsidR="00EF1147" w:rsidRPr="00EF1147">
              <w:rPr>
                <w:color w:val="000000"/>
              </w:rPr>
              <w:t>[33]</w:t>
            </w:r>
          </w:ins>
          <w:del w:id="198" w:author="Portlock, Theo" w:date="2022-02-11T16:09:00Z">
            <w:r w:rsidR="003400E0" w:rsidRPr="00EF1147" w:rsidDel="007D2D38">
              <w:rPr>
                <w:color w:val="000000"/>
              </w:rPr>
              <w:delText>[33]</w:delText>
            </w:r>
          </w:del>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199" w:author="Microsoft Office User" w:date="2022-02-08T00:30:00Z">
        <w:r w:rsidR="000633A2">
          <w:t>,</w:t>
        </w:r>
      </w:ins>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Content>
          <w:ins w:id="200" w:author="Portlock, Theo" w:date="2022-02-15T17:59:00Z">
            <w:r w:rsidR="00EF1147" w:rsidRPr="00EF1147">
              <w:rPr>
                <w:color w:val="000000"/>
              </w:rPr>
              <w:t>[34]</w:t>
            </w:r>
          </w:ins>
          <w:del w:id="201" w:author="Portlock, Theo" w:date="2022-02-11T16:09:00Z">
            <w:r w:rsidR="003400E0" w:rsidRPr="00EF1147" w:rsidDel="007D2D38">
              <w:rPr>
                <w:color w:val="000000"/>
              </w:rPr>
              <w:delText>[34]</w:delText>
            </w:r>
          </w:del>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Content>
          <w:ins w:id="202" w:author="Portlock, Theo" w:date="2022-02-15T17:59:00Z">
            <w:r w:rsidR="00EF1147" w:rsidRPr="00EF1147">
              <w:rPr>
                <w:color w:val="000000"/>
              </w:rPr>
              <w:t>[35]</w:t>
            </w:r>
          </w:ins>
          <w:del w:id="203" w:author="Portlock, Theo" w:date="2022-02-11T16:09:00Z">
            <w:r w:rsidR="003400E0" w:rsidRPr="00EF1147" w:rsidDel="007D2D38">
              <w:rPr>
                <w:color w:val="000000"/>
              </w:rPr>
              <w:delText>[35]</w:delText>
            </w:r>
          </w:del>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Content>
          <w:ins w:id="204" w:author="Portlock, Theo" w:date="2022-02-15T17:59:00Z">
            <w:r w:rsidR="00EF1147" w:rsidRPr="00EF1147">
              <w:rPr>
                <w:color w:val="000000"/>
              </w:rPr>
              <w:t>[36]</w:t>
            </w:r>
          </w:ins>
          <w:del w:id="205" w:author="Portlock, Theo" w:date="2022-02-11T16:09:00Z">
            <w:r w:rsidR="003400E0" w:rsidRPr="00EF1147" w:rsidDel="007D2D38">
              <w:rPr>
                <w:color w:val="000000"/>
              </w:rPr>
              <w:delText>[36]</w:delText>
            </w:r>
          </w:del>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Content>
          <w:ins w:id="206" w:author="Portlock, Theo" w:date="2022-02-15T17:59:00Z">
            <w:r w:rsidR="00EF1147" w:rsidRPr="00EF1147">
              <w:rPr>
                <w:color w:val="000000"/>
              </w:rPr>
              <w:t>[37]–[39]</w:t>
            </w:r>
          </w:ins>
          <w:del w:id="207" w:author="Portlock, Theo" w:date="2022-02-11T16:09:00Z">
            <w:r w:rsidR="003400E0" w:rsidRPr="00EF1147" w:rsidDel="007D2D38">
              <w:rPr>
                <w:color w:val="000000"/>
              </w:rPr>
              <w:delText>[37]–[39]</w:delText>
            </w:r>
          </w:del>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w:t>
      </w:r>
      <w:r w:rsidRPr="001C4BD1">
        <w:lastRenderedPageBreak/>
        <w:t xml:space="preserve">enriched several times only in </w:t>
      </w:r>
      <w:r w:rsidR="00777BBE" w:rsidRPr="001C4BD1">
        <w:t xml:space="preserve">solid </w:t>
      </w:r>
      <w:del w:id="208" w:author="Microsoft Office User" w:date="2022-02-08T01:12:00Z">
        <w:r w:rsidR="006B4EFF" w:rsidRPr="001C4BD1" w:rsidDel="00441782">
          <w:delText>tumor</w:delText>
        </w:r>
      </w:del>
      <w:ins w:id="209"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28170208" w:rsidR="00142DFE" w:rsidRPr="001C4BD1" w:rsidRDefault="00F616A9" w:rsidP="00B74686">
      <w:r>
        <w:rPr>
          <w:lang w:val="en-US"/>
        </w:rPr>
        <w:t xml:space="preserve">To analyze the functional content in the MSP from the human microbiome, we applied an unsupervised clustering approach to the MSPs’ </w:t>
      </w:r>
      <w:commentRangeStart w:id="210"/>
      <w:commentRangeStart w:id="211"/>
      <w:ins w:id="212" w:author="Stanislav Ehrlich" w:date="2022-02-11T11:15:00Z">
        <w:r w:rsidR="00626AE5">
          <w:rPr>
            <w:lang w:val="en-US"/>
          </w:rPr>
          <w:t xml:space="preserve">annotated </w:t>
        </w:r>
      </w:ins>
      <w:r>
        <w:rPr>
          <w:lang w:val="en-US"/>
        </w:rPr>
        <w:t xml:space="preserve">gene content </w:t>
      </w:r>
      <w:commentRangeEnd w:id="210"/>
      <w:r w:rsidR="007856E6">
        <w:rPr>
          <w:rStyle w:val="CommentReference"/>
          <w:rFonts w:eastAsiaTheme="minorEastAsia"/>
          <w:lang w:val="en-US" w:eastAsia="ko-KR"/>
        </w:rPr>
        <w:commentReference w:id="210"/>
      </w:r>
      <w:commentRangeEnd w:id="211"/>
      <w:r w:rsidR="00DA427D">
        <w:rPr>
          <w:rStyle w:val="CommentReference"/>
          <w:rFonts w:eastAsiaTheme="minorEastAsia"/>
          <w:lang w:val="en-US" w:eastAsia="ko-KR"/>
        </w:rPr>
        <w:commentReference w:id="211"/>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9C6417">
        <w:rPr>
          <w:i/>
          <w:iCs/>
          <w:rPrChange w:id="213" w:author="Edwards, Lindsey" w:date="2022-02-08T22:48:00Z">
            <w:rPr/>
          </w:rPrChange>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del w:id="214" w:author="Microsoft Office User" w:date="2022-02-08T00:31:00Z">
        <w:r w:rsidR="00142DFE" w:rsidRPr="001C4BD1" w:rsidDel="000633A2">
          <w:delText xml:space="preserve">From the community detection algorithm, </w:delText>
        </w:r>
      </w:del>
      <w:ins w:id="215" w:author="Microsoft Office User" w:date="2022-02-08T00:31:00Z">
        <w:r w:rsidR="000633A2">
          <w:t>W</w:t>
        </w:r>
      </w:ins>
      <w:del w:id="216"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217"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commentRangeStart w:id="218"/>
      <w:del w:id="219" w:author="Stanislav Ehrlich" w:date="2022-02-11T11:19:00Z">
        <w:r w:rsidR="00142DFE" w:rsidRPr="001C4BD1" w:rsidDel="005A07A0">
          <w:delText xml:space="preserve">host and </w:delText>
        </w:r>
      </w:del>
      <w:commentRangeEnd w:id="218"/>
      <w:r w:rsidR="005A07A0">
        <w:rPr>
          <w:rStyle w:val="CommentReference"/>
          <w:rFonts w:eastAsiaTheme="minorEastAsia"/>
          <w:lang w:val="en-US" w:eastAsia="ko-KR"/>
        </w:rPr>
        <w:commentReference w:id="218"/>
      </w:r>
      <w:r w:rsidR="00142DFE" w:rsidRPr="001C4BD1">
        <w:t xml:space="preserve">commensal bacteria. We also found other </w:t>
      </w:r>
      <w:ins w:id="220" w:author="Portlock, Theo" w:date="2022-02-11T13:54:00Z">
        <w:r w:rsidR="00D05781">
          <w:t xml:space="preserve">functionally enriched </w:t>
        </w:r>
      </w:ins>
      <w:del w:id="221" w:author="Portlock, Theo" w:date="2022-02-11T13:48:00Z">
        <w:r w:rsidR="00142DFE" w:rsidRPr="001C4BD1" w:rsidDel="00FE24D4">
          <w:delText>enriched-</w:delText>
        </w:r>
      </w:del>
      <w:del w:id="222" w:author="Portlock, Theo" w:date="2022-02-11T13:49:00Z">
        <w:r w:rsidR="00142DFE" w:rsidRPr="001C4BD1" w:rsidDel="00FE24D4">
          <w:delText xml:space="preserve">functional </w:delText>
        </w:r>
      </w:del>
      <w:r w:rsidR="00142DFE" w:rsidRPr="001C4BD1">
        <w:t>clusters</w:t>
      </w:r>
      <w:ins w:id="223" w:author="Portlock, Theo" w:date="2022-02-11T13:49:00Z">
        <w:r w:rsidR="00FE24D4">
          <w:t xml:space="preserve"> </w:t>
        </w:r>
      </w:ins>
      <w:ins w:id="224" w:author="Portlock, Theo" w:date="2022-02-11T13:54:00Z">
        <w:r w:rsidR="00D05781">
          <w:t>such as</w:t>
        </w:r>
      </w:ins>
      <w:ins w:id="225" w:author="Portlock, Theo" w:date="2022-02-11T13:48:00Z">
        <w:r w:rsidR="00FE24D4">
          <w:t xml:space="preserve"> </w:t>
        </w:r>
      </w:ins>
      <w:del w:id="226" w:author="Portlock, Theo" w:date="2022-02-11T13:48:00Z">
        <w:r w:rsidR="00142DFE" w:rsidRPr="001C4BD1" w:rsidDel="00FE24D4">
          <w:delText xml:space="preserve">, </w:delText>
        </w:r>
        <w:commentRangeStart w:id="227"/>
        <w:commentRangeStart w:id="228"/>
        <w:r w:rsidR="00142DFE" w:rsidRPr="001C4BD1" w:rsidDel="00FE24D4">
          <w:delText xml:space="preserve">such as </w:delText>
        </w:r>
      </w:del>
      <w:r w:rsidR="00142DFE" w:rsidRPr="001C4BD1">
        <w:t>butyrate metabolism</w:t>
      </w:r>
      <w:ins w:id="229" w:author="Portlock, Theo" w:date="2022-02-11T13:55:00Z">
        <w:r w:rsidR="00D05781">
          <w:t xml:space="preserve"> cluster</w:t>
        </w:r>
      </w:ins>
      <w:r w:rsidR="00142DFE" w:rsidRPr="001C4BD1">
        <w:t>, propionate metabolism</w:t>
      </w:r>
      <w:ins w:id="230" w:author="Portlock, Theo" w:date="2022-02-11T13:55:00Z">
        <w:r w:rsidR="00D05781">
          <w:t xml:space="preserve"> cluster</w:t>
        </w:r>
      </w:ins>
      <w:r w:rsidR="00142DFE" w:rsidRPr="001C4BD1">
        <w:t xml:space="preserve">, </w:t>
      </w:r>
      <w:ins w:id="231" w:author="Portlock, Theo" w:date="2022-02-11T13:51:00Z">
        <w:r w:rsidR="00D05781">
          <w:t xml:space="preserve"> </w:t>
        </w:r>
      </w:ins>
      <w:del w:id="232" w:author="Portlock, Theo" w:date="2022-02-11T13:51:00Z">
        <w:r w:rsidR="00142DFE" w:rsidRPr="001C4BD1" w:rsidDel="00D05781">
          <w:delText xml:space="preserve">vitamin </w:delText>
        </w:r>
        <w:commentRangeEnd w:id="227"/>
        <w:r w:rsidR="004A6006" w:rsidDel="00D05781">
          <w:rPr>
            <w:rStyle w:val="CommentReference"/>
            <w:rFonts w:eastAsiaTheme="minorEastAsia"/>
            <w:lang w:val="en-US" w:eastAsia="ko-KR"/>
          </w:rPr>
          <w:commentReference w:id="227"/>
        </w:r>
        <w:commentRangeEnd w:id="228"/>
        <w:r w:rsidR="00EC088E" w:rsidDel="00D05781">
          <w:rPr>
            <w:rStyle w:val="CommentReference"/>
            <w:rFonts w:eastAsiaTheme="minorEastAsia"/>
            <w:lang w:val="en-US" w:eastAsia="ko-KR"/>
          </w:rPr>
          <w:commentReference w:id="228"/>
        </w:r>
        <w:r w:rsidR="00142DFE" w:rsidRPr="001C4BD1" w:rsidDel="00D05781">
          <w:delText>B12</w:delText>
        </w:r>
      </w:del>
      <w:del w:id="233" w:author="Portlock, Theo" w:date="2022-02-11T13:50:00Z">
        <w:r w:rsidR="00142DFE" w:rsidRPr="001C4BD1" w:rsidDel="00FE24D4">
          <w:delText xml:space="preserve">, </w:delText>
        </w:r>
      </w:del>
      <w:del w:id="234" w:author="Portlock, Theo" w:date="2022-02-11T13:51:00Z">
        <w:r w:rsidR="00142DFE" w:rsidRPr="001C4BD1" w:rsidDel="00D05781">
          <w:delText>coenzyme metabolism, chemotaxis, ATPase, and mobile genetic elements (</w:delText>
        </w:r>
        <w:r w:rsidR="00142DFE" w:rsidRPr="009C6417" w:rsidDel="00D05781">
          <w:rPr>
            <w:i/>
            <w:iCs/>
            <w:rPrChange w:id="235" w:author="Edwards, Lindsey" w:date="2022-02-08T22:48:00Z">
              <w:rPr/>
            </w:rPrChange>
          </w:rPr>
          <w:delText>i.e</w:delText>
        </w:r>
        <w:r w:rsidR="00142DFE" w:rsidRPr="001C4BD1" w:rsidDel="00D05781">
          <w:delText xml:space="preserve">., integrase and transposase) </w:delText>
        </w:r>
      </w:del>
      <w:r w:rsidR="00142DFE" w:rsidRPr="001C4BD1">
        <w:t>and the CRISPR-</w:t>
      </w:r>
      <w:proofErr w:type="spellStart"/>
      <w:r w:rsidR="00142DFE" w:rsidRPr="001C4BD1">
        <w:t>cas</w:t>
      </w:r>
      <w:proofErr w:type="spellEnd"/>
      <w:r w:rsidR="00142DFE" w:rsidRPr="001C4BD1">
        <w:t xml:space="preserve"> system </w:t>
      </w:r>
      <w:ins w:id="236" w:author="Portlock, Theo" w:date="2022-02-11T13:55:00Z">
        <w:r w:rsidR="00D05781">
          <w:t xml:space="preserve">cluster </w:t>
        </w:r>
      </w:ins>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66ABE55D"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ins w:id="237" w:author="Edwards, Lindsey" w:date="2022-02-08T22:50:00Z">
        <w:r w:rsidR="009C6417">
          <w:t xml:space="preserve">the </w:t>
        </w:r>
      </w:ins>
      <w:r w:rsidRPr="001C4BD1">
        <w:t>integrat</w:t>
      </w:r>
      <w:r w:rsidR="00BE2C32" w:rsidRPr="001C4BD1">
        <w:t>ion</w:t>
      </w:r>
      <w:r w:rsidRPr="001C4BD1">
        <w:t xml:space="preserve"> </w:t>
      </w:r>
      <w:ins w:id="238" w:author="Microsoft Office User" w:date="2022-02-08T00:32:00Z">
        <w:r w:rsidR="000633A2">
          <w:t xml:space="preserve">of </w:t>
        </w:r>
      </w:ins>
      <w:r w:rsidRPr="001C4BD1">
        <w:t xml:space="preserve">new functions into the genome; or clusters related to metabolic pathways that could contribute indirectly to </w:t>
      </w:r>
      <w:del w:id="239" w:author="Edwards, Lindsey" w:date="2022-02-08T23:04:00Z">
        <w:r w:rsidRPr="001C4BD1" w:rsidDel="009C6417">
          <w:delText xml:space="preserve">pathogenicity </w:delText>
        </w:r>
      </w:del>
      <w:proofErr w:type="spellStart"/>
      <w:ins w:id="240" w:author="Edwards, Lindsey" w:date="2022-02-08T23:04:00Z">
        <w:r w:rsidR="009C6417" w:rsidRPr="001C4BD1">
          <w:t>pathogenicit</w:t>
        </w:r>
        <w:r w:rsidR="009C6417">
          <w:t>ies</w:t>
        </w:r>
        <w:proofErr w:type="spellEnd"/>
        <w:r w:rsidR="009C6417" w:rsidRPr="001C4BD1">
          <w:t xml:space="preserve"> </w:t>
        </w:r>
      </w:ins>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Content>
          <w:ins w:id="241" w:author="Portlock, Theo" w:date="2022-02-15T17:59:00Z">
            <w:r w:rsidR="00EF1147" w:rsidRPr="00EF1147">
              <w:rPr>
                <w:color w:val="000000"/>
              </w:rPr>
              <w:t>[40]</w:t>
            </w:r>
          </w:ins>
          <w:del w:id="242" w:author="Portlock, Theo" w:date="2022-02-11T16:09:00Z">
            <w:r w:rsidR="003400E0" w:rsidRPr="00EF1147" w:rsidDel="007D2D38">
              <w:rPr>
                <w:color w:val="000000"/>
              </w:rPr>
              <w:delText>[40]</w:delText>
            </w:r>
          </w:del>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Content>
          <w:ins w:id="243" w:author="Portlock, Theo" w:date="2022-02-15T17:59:00Z">
            <w:r w:rsidR="00EF1147" w:rsidRPr="00EF1147">
              <w:rPr>
                <w:color w:val="000000"/>
              </w:rPr>
              <w:t>[41]</w:t>
            </w:r>
          </w:ins>
          <w:del w:id="244" w:author="Portlock, Theo" w:date="2022-02-11T16:09:00Z">
            <w:r w:rsidR="003400E0" w:rsidRPr="00EF1147" w:rsidDel="007D2D38">
              <w:rPr>
                <w:color w:val="000000"/>
              </w:rPr>
              <w:delText>[41]</w:delText>
            </w:r>
          </w:del>
        </w:sdtContent>
      </w:sdt>
      <w:r w:rsidR="00905C82" w:rsidRPr="001C4BD1">
        <w:t xml:space="preserve">. </w:t>
      </w:r>
      <w:r w:rsidRPr="001C4BD1">
        <w:t>Among the most frequent functional clusters that accompany the depleted species in disease</w:t>
      </w:r>
      <w:ins w:id="245"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3" w:history="1"/>
      <w:r w:rsidRPr="001C4BD1">
        <w:t xml:space="preserve">, all of them related </w:t>
      </w:r>
      <w:ins w:id="246" w:author="Microsoft Office User" w:date="2022-02-08T00:32:00Z">
        <w:r w:rsidR="000633A2">
          <w:t>to</w:t>
        </w:r>
      </w:ins>
      <w:del w:id="247"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3E939F60"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248" w:author="Microsoft Office User" w:date="2022-02-08T01:05:00Z">
        <w:r w:rsidR="00441782">
          <w:t xml:space="preserve">. </w:t>
        </w:r>
      </w:ins>
      <w:del w:id="249" w:author="Microsoft Office User" w:date="2022-02-08T01:05:00Z">
        <w:r w:rsidRPr="001C4BD1" w:rsidDel="00441782">
          <w:delText>, and</w:delText>
        </w:r>
      </w:del>
      <w:del w:id="250" w:author="Microsoft Office User" w:date="2022-02-08T00:32:00Z">
        <w:r w:rsidRPr="001C4BD1" w:rsidDel="000633A2">
          <w:delText>,</w:delText>
        </w:r>
      </w:del>
      <w:del w:id="251" w:author="Microsoft Office User" w:date="2022-02-08T01:05:00Z">
        <w:r w:rsidRPr="001C4BD1" w:rsidDel="00441782">
          <w:delText xml:space="preserve"> </w:delText>
        </w:r>
      </w:del>
      <w:ins w:id="252" w:author="Microsoft Office User" w:date="2022-02-08T01:05:00Z">
        <w:r w:rsidR="00441782">
          <w:t>W</w:t>
        </w:r>
      </w:ins>
      <w:del w:id="253" w:author="Microsoft Office User" w:date="2022-02-08T01:05:00Z">
        <w:r w:rsidRPr="001C4BD1" w:rsidDel="00441782">
          <w:delText>w</w:delText>
        </w:r>
      </w:del>
      <w:r w:rsidRPr="001C4BD1">
        <w:t xml:space="preserve">hile some of them are enriched in </w:t>
      </w:r>
      <w:del w:id="254" w:author="Stanislav Ehrlich" w:date="2022-02-11T11:25:00Z">
        <w:r w:rsidRPr="001C4BD1" w:rsidDel="00CC7AAC">
          <w:delText xml:space="preserve">towards </w:delText>
        </w:r>
      </w:del>
      <w:r w:rsidRPr="001C4BD1">
        <w:t xml:space="preserve">one of the two regions, we could not </w:t>
      </w:r>
      <w:r w:rsidR="003F12F0" w:rsidRPr="001C4BD1">
        <w:t xml:space="preserve">identify </w:t>
      </w:r>
      <w:r w:rsidRPr="001C4BD1">
        <w:t>an</w:t>
      </w:r>
      <w:r w:rsidR="003F12F0" w:rsidRPr="001C4BD1">
        <w:t>y</w:t>
      </w:r>
      <w:r w:rsidRPr="001C4BD1">
        <w:t xml:space="preserve"> </w:t>
      </w:r>
      <w:ins w:id="255" w:author="Microsoft Office User" w:date="2022-02-08T00:33:00Z">
        <w:r w:rsidR="000633A2">
          <w:t>apparent</w:t>
        </w:r>
      </w:ins>
      <w:del w:id="256"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257" w:author="Microsoft Office User" w:date="2022-02-08T00:33:00Z">
        <w:r w:rsidR="000633A2">
          <w:t>shows</w:t>
        </w:r>
      </w:ins>
      <w:ins w:id="258" w:author="Edwards, Lindsey" w:date="2022-02-08T23:58:00Z">
        <w:r w:rsidR="00386968">
          <w:t xml:space="preserve"> </w:t>
        </w:r>
      </w:ins>
      <w:del w:id="259" w:author="Microsoft Office User" w:date="2022-02-08T00:33:00Z">
        <w:r w:rsidR="0099571D" w:rsidRPr="001C4BD1" w:rsidDel="000633A2">
          <w:delText>show</w:delText>
        </w:r>
      </w:del>
      <w:r w:rsidR="0099571D" w:rsidRPr="001C4BD1">
        <w:t xml:space="preserve"> </w:t>
      </w:r>
      <w:ins w:id="260" w:author="Microsoft Office User" w:date="2022-02-08T00:33:00Z">
        <w:del w:id="261" w:author="Edwards, Lindsey" w:date="2022-02-08T23:59:00Z">
          <w:r w:rsidR="000633A2" w:rsidDel="00386968">
            <w:delText>exciting</w:delText>
          </w:r>
        </w:del>
      </w:ins>
      <w:ins w:id="262" w:author="Edwards, Lindsey" w:date="2022-02-08T23:59:00Z">
        <w:r w:rsidR="00386968">
          <w:t xml:space="preserve"> </w:t>
        </w:r>
      </w:ins>
      <w:r w:rsidR="0099571D" w:rsidRPr="001C4BD1">
        <w:t>particularly interesting features</w:t>
      </w:r>
      <w:r w:rsidRPr="001C4BD1">
        <w:t xml:space="preserve">: members within this genus were found enriched in some </w:t>
      </w:r>
      <w:proofErr w:type="gramStart"/>
      <w:r w:rsidRPr="001C4BD1">
        <w:t>cohorts</w:t>
      </w:r>
      <w:proofErr w:type="gramEnd"/>
      <w:r w:rsidRPr="001C4BD1">
        <w:t xml:space="preserve"> </w:t>
      </w:r>
      <w:ins w:id="263" w:author="Microsoft Office User" w:date="2022-02-08T00:33:00Z">
        <w:r w:rsidR="000633A2">
          <w:t>while</w:t>
        </w:r>
      </w:ins>
      <w:ins w:id="264" w:author="Edwards, Lindsey" w:date="2022-02-08T23:59:00Z">
        <w:r w:rsidR="00386968">
          <w:t xml:space="preserve"> </w:t>
        </w:r>
      </w:ins>
      <w:del w:id="265" w:author="Microsoft Office User" w:date="2022-02-08T00:33:00Z">
        <w:r w:rsidR="0099571D" w:rsidRPr="001C4BD1" w:rsidDel="000633A2">
          <w:delText>whilst</w:delText>
        </w:r>
      </w:del>
      <w:r w:rsidR="0099571D" w:rsidRPr="001C4BD1">
        <w:t xml:space="preserve"> being </w:t>
      </w:r>
      <w:r w:rsidRPr="001C4BD1">
        <w:t>depleted in others</w:t>
      </w:r>
      <w:ins w:id="266"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ins w:id="267" w:author="Microsoft Office User" w:date="2022-02-08T00:42:00Z">
        <w:r w:rsidR="001E305C">
          <w:t>while</w:t>
        </w:r>
      </w:ins>
      <w:del w:id="268" w:author="Microsoft Office User" w:date="2022-02-08T00:42:00Z">
        <w:r w:rsidR="0099571D" w:rsidRPr="001C4BD1" w:rsidDel="001E305C">
          <w:delText>whilst</w:delText>
        </w:r>
      </w:del>
      <w:r w:rsidR="0099571D" w:rsidRPr="001C4BD1">
        <w:t xml:space="preserve"> in contrast</w:t>
      </w:r>
      <w:ins w:id="269"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ins w:id="270" w:author="Microsoft Office User" w:date="2022-02-08T00:42:00Z">
        <w:r w:rsidR="001E305C">
          <w:t>suggests</w:t>
        </w:r>
      </w:ins>
      <w:del w:id="271"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272" w:author="Microsoft Office User" w:date="2022-02-08T00:43:00Z">
        <w:r w:rsidR="004421C7">
          <w:t>Many of</w:t>
        </w:r>
      </w:ins>
      <w:del w:id="273" w:author="Microsoft Office User" w:date="2022-02-08T00:43:00Z">
        <w:r w:rsidRPr="001C4BD1" w:rsidDel="004421C7">
          <w:delText>Between</w:delText>
        </w:r>
      </w:del>
      <w:r w:rsidRPr="001C4BD1">
        <w:t xml:space="preserve"> the MSP pairs we found</w:t>
      </w:r>
      <w:del w:id="274" w:author="Microsoft Office User" w:date="2022-02-08T00:43:00Z">
        <w:r w:rsidRPr="001C4BD1" w:rsidDel="004421C7">
          <w:delText>, many of them</w:delText>
        </w:r>
      </w:del>
      <w:r w:rsidRPr="001C4BD1">
        <w:t xml:space="preserve"> are inhabitants of the oral cavity</w:t>
      </w:r>
      <w:ins w:id="275"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6453BEFB"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276" w:author="Microsoft Office User" w:date="2022-02-08T00:43:00Z">
        <w:r w:rsidR="004421C7">
          <w:rPr>
            <w:rFonts w:eastAsia="Times New Roman"/>
            <w:bCs w:val="0"/>
            <w:color w:val="000000"/>
            <w:shd w:val="clear" w:color="auto" w:fill="FFFFFF"/>
            <w:lang w:eastAsia="en-GB"/>
          </w:rPr>
          <w:t>. However,</w:t>
        </w:r>
      </w:ins>
      <w:del w:id="277"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Content>
          <w:ins w:id="278" w:author="Portlock, Theo" w:date="2022-02-15T17:59:00Z">
            <w:r w:rsidR="00EF1147" w:rsidRPr="00EF1147">
              <w:rPr>
                <w:rFonts w:eastAsia="Times New Roman"/>
                <w:bCs w:val="0"/>
                <w:color w:val="000000"/>
                <w:shd w:val="clear" w:color="auto" w:fill="FFFFFF"/>
                <w:lang w:eastAsia="en-GB"/>
              </w:rPr>
              <w:t>[42], [43]</w:t>
            </w:r>
          </w:ins>
          <w:del w:id="279" w:author="Portlock, Theo" w:date="2022-02-11T16:09:00Z">
            <w:r w:rsidR="003400E0" w:rsidRPr="00EF1147" w:rsidDel="007D2D38">
              <w:rPr>
                <w:rFonts w:eastAsia="Times New Roman"/>
                <w:bCs w:val="0"/>
                <w:color w:val="000000"/>
                <w:shd w:val="clear" w:color="auto" w:fill="FFFFFF"/>
                <w:lang w:eastAsia="en-GB"/>
              </w:rPr>
              <w:delText>[42], [43]</w:delText>
            </w:r>
          </w:del>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4E25887B" w:rsidR="00C173B1" w:rsidRPr="001C4BD1" w:rsidRDefault="004421C7" w:rsidP="00A3654C">
      <w:ins w:id="280" w:author="Microsoft Office User" w:date="2022-02-08T00:43:00Z">
        <w:r>
          <w:t>To</w:t>
        </w:r>
      </w:ins>
      <w:del w:id="281"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ins w:id="282" w:author="Portlock, Theo" w:date="2022-02-14T21:50:00Z">
        <w:r w:rsidR="0059453C">
          <w:t>.</w:t>
        </w:r>
      </w:ins>
      <w:del w:id="283" w:author="Portlock, Theo" w:date="2022-02-14T21:50:00Z">
        <w:r w:rsidR="00A3654C" w:rsidRPr="001C4BD1" w:rsidDel="0059453C">
          <w:delText xml:space="preserve"> (AUCROC = 1.0, 1.0, 0.96, 0.95 0.92, 0.91 respectively).</w:delText>
        </w:r>
      </w:del>
    </w:p>
    <w:p w14:paraId="01D28428" w14:textId="686B0459" w:rsidR="00A3654C" w:rsidRPr="001C4BD1" w:rsidRDefault="00A3654C" w:rsidP="00A3654C">
      <w:pPr>
        <w:rPr>
          <w:bCs w:val="0"/>
          <w:color w:val="000000"/>
        </w:rPr>
      </w:pPr>
      <w:r w:rsidRPr="001C4BD1">
        <w:rPr>
          <w:color w:val="000000"/>
        </w:rPr>
        <w:t xml:space="preserve">The generalization of these models was assessed with an interstudy </w:t>
      </w:r>
      <w:ins w:id="284" w:author="Microsoft Office User" w:date="2022-02-08T00:43:00Z">
        <w:r w:rsidR="004421C7">
          <w:rPr>
            <w:color w:val="000000"/>
          </w:rPr>
          <w:t>cross-validation</w:t>
        </w:r>
      </w:ins>
      <w:del w:id="285"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Content>
          <w:ins w:id="286" w:author="Portlock, Theo" w:date="2022-02-15T17:59:00Z">
            <w:r w:rsidR="00EF1147" w:rsidRPr="00EF1147">
              <w:rPr>
                <w:color w:val="000000"/>
              </w:rPr>
              <w:t>[44]</w:t>
            </w:r>
          </w:ins>
          <w:del w:id="287" w:author="Portlock, Theo" w:date="2022-02-11T16:09:00Z">
            <w:r w:rsidR="003400E0" w:rsidRPr="00EF1147" w:rsidDel="007D2D38">
              <w:rPr>
                <w:color w:val="000000"/>
              </w:rPr>
              <w:delText>[44]</w:delText>
            </w:r>
          </w:del>
        </w:sdtContent>
      </w:sdt>
      <w:r w:rsidRPr="001C4BD1">
        <w:rPr>
          <w:color w:val="000000"/>
        </w:rPr>
        <w:t xml:space="preserve"> was able to maintain </w:t>
      </w:r>
      <w:commentRangeStart w:id="288"/>
      <w:commentRangeStart w:id="289"/>
      <w:commentRangeStart w:id="290"/>
      <w:del w:id="291" w:author="Stanislav Ehrlich" w:date="2022-02-11T11:27:00Z">
        <w:r w:rsidRPr="001C4BD1" w:rsidDel="00823A8C">
          <w:rPr>
            <w:color w:val="000000"/>
          </w:rPr>
          <w:delText xml:space="preserve">high </w:delText>
        </w:r>
      </w:del>
      <w:r w:rsidRPr="001C4BD1">
        <w:rPr>
          <w:color w:val="000000"/>
        </w:rPr>
        <w:t xml:space="preserve">predictive </w:t>
      </w:r>
      <w:del w:id="292" w:author="Stanislav Ehrlich" w:date="2022-02-11T11:28:00Z">
        <w:r w:rsidRPr="001C4BD1" w:rsidDel="008C3A47">
          <w:rPr>
            <w:color w:val="000000"/>
          </w:rPr>
          <w:delText xml:space="preserve">precision </w:delText>
        </w:r>
      </w:del>
      <w:commentRangeEnd w:id="288"/>
      <w:r w:rsidR="008C3A47">
        <w:rPr>
          <w:rStyle w:val="CommentReference"/>
          <w:rFonts w:eastAsiaTheme="minorEastAsia"/>
          <w:lang w:val="en-US" w:eastAsia="ko-KR"/>
        </w:rPr>
        <w:commentReference w:id="288"/>
      </w:r>
      <w:commentRangeEnd w:id="289"/>
      <w:r w:rsidR="00666A3B">
        <w:rPr>
          <w:rStyle w:val="CommentReference"/>
          <w:rFonts w:eastAsiaTheme="minorEastAsia"/>
          <w:lang w:val="en-US" w:eastAsia="ko-KR"/>
        </w:rPr>
        <w:commentReference w:id="289"/>
      </w:r>
      <w:commentRangeEnd w:id="290"/>
      <w:r w:rsidR="00760C66">
        <w:rPr>
          <w:rStyle w:val="CommentReference"/>
          <w:rFonts w:eastAsiaTheme="minorEastAsia"/>
          <w:lang w:val="en-US" w:eastAsia="ko-KR"/>
        </w:rPr>
        <w:commentReference w:id="290"/>
      </w:r>
      <w:ins w:id="293" w:author="Stanislav Ehrlich" w:date="2022-02-11T11:28:00Z">
        <w:r w:rsidR="008C3A47">
          <w:rPr>
            <w:color w:val="000000"/>
          </w:rPr>
          <w:t>power</w:t>
        </w:r>
        <w:r w:rsidR="008C3A47" w:rsidRPr="001C4BD1">
          <w:rPr>
            <w:color w:val="000000"/>
          </w:rPr>
          <w:t xml:space="preserve"> </w:t>
        </w:r>
      </w:ins>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customXmlInsRangeStart w:id="294" w:author="Portlock, Theo" w:date="2022-02-11T16:10:00Z"/>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customXmlInsRangeEnd w:id="294"/>
          <w:ins w:id="295" w:author="Portlock, Theo" w:date="2022-02-15T17:59:00Z">
            <w:r w:rsidR="00EF1147" w:rsidRPr="00EF1147">
              <w:rPr>
                <w:bCs w:val="0"/>
                <w:color w:val="000000"/>
              </w:rPr>
              <w:t>[45]</w:t>
            </w:r>
          </w:ins>
          <w:customXmlDelRangeStart w:id="296" w:author="Portlock, Theo" w:date="2022-02-11T16:10:00Z"/>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
              <w:id w:val="-85856304"/>
              <w:placeholder>
                <w:docPart w:val="33E1446526DC6C4190652D64655E7D8E"/>
              </w:placeholder>
            </w:sdtPr>
            <w:sdtContent>
              <w:customXmlDelRangeEnd w:id="296"/>
              <w:del w:id="297" w:author="Portlock, Theo" w:date="2022-02-11T16:09:00Z">
                <w:r w:rsidR="003400E0" w:rsidRPr="00EF1147" w:rsidDel="009330BF">
                  <w:rPr>
                    <w:color w:val="000000"/>
                  </w:rPr>
                  <w:delText>[45]</w:delText>
                </w:r>
              </w:del>
              <w:customXmlDelRangeStart w:id="298" w:author="Portlock, Theo" w:date="2022-02-11T16:10:00Z"/>
            </w:sdtContent>
          </w:sdt>
          <w:customXmlDelRangeEnd w:id="298"/>
          <w:customXmlInsRangeStart w:id="299" w:author="Portlock, Theo" w:date="2022-02-11T16:10:00Z"/>
        </w:sdtContent>
      </w:sdt>
      <w:customXmlInsRangeEnd w:id="299"/>
      <w:ins w:id="300" w:author="Portlock, Theo" w:date="2022-02-11T16:10:00Z">
        <w:r w:rsidR="007D2D38">
          <w:rPr>
            <w:bCs w:val="0"/>
            <w:color w:val="000000"/>
          </w:rPr>
          <w:t xml:space="preserve"> </w:t>
        </w:r>
      </w:ins>
      <w:del w:id="301" w:author="Portlock, Theo" w:date="2022-02-11T16:09:00Z">
        <w:r w:rsidRPr="001C4BD1" w:rsidDel="009330BF">
          <w:rPr>
            <w:color w:val="000000"/>
          </w:rPr>
          <w:delText xml:space="preserve"> </w:delText>
        </w:r>
      </w:del>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(AUCROC = 0.</w:t>
      </w:r>
      <w:ins w:id="302" w:author="Portlock, Theo" w:date="2022-02-13T18:52:00Z">
        <w:r w:rsidR="001918D0">
          <w:rPr>
            <w:color w:val="000000"/>
          </w:rPr>
          <w:t>7</w:t>
        </w:r>
      </w:ins>
      <w:ins w:id="303" w:author="Portlock, Theo" w:date="2022-02-15T18:02:00Z">
        <w:r w:rsidR="00760C66">
          <w:rPr>
            <w:color w:val="000000"/>
          </w:rPr>
          <w:t>4</w:t>
        </w:r>
      </w:ins>
      <w:del w:id="304" w:author="Portlock, Theo" w:date="2022-02-13T18:52:00Z">
        <w:r w:rsidRPr="001C4BD1" w:rsidDel="001918D0">
          <w:rPr>
            <w:color w:val="000000"/>
          </w:rPr>
          <w:delText>68</w:delText>
        </w:r>
      </w:del>
      <w:r w:rsidRPr="001C4BD1">
        <w:rPr>
          <w:color w:val="000000"/>
        </w:rPr>
        <w:t xml:space="preserve">).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305" w:author="Microsoft Office User" w:date="2022-02-08T00:44:00Z">
        <w:r w:rsidR="004421C7">
          <w:rPr>
            <w:color w:val="000000"/>
          </w:rPr>
          <w:t>cross-validation</w:t>
        </w:r>
      </w:ins>
      <w:del w:id="306" w:author="Microsoft Office User" w:date="2022-02-08T00:44:00Z">
        <w:r w:rsidRPr="001C4BD1" w:rsidDel="004421C7">
          <w:rPr>
            <w:color w:val="000000"/>
          </w:rPr>
          <w:delText>cross validation</w:delText>
        </w:r>
      </w:del>
      <w:r w:rsidRPr="001C4BD1">
        <w:rPr>
          <w:color w:val="000000"/>
        </w:rPr>
        <w:t>. It was shown that the AUCROC of predicting the test cohort was 0.</w:t>
      </w:r>
      <w:ins w:id="307" w:author="Portlock, Theo" w:date="2022-02-13T18:52:00Z">
        <w:r w:rsidR="001918D0">
          <w:rPr>
            <w:color w:val="000000"/>
          </w:rPr>
          <w:t>75</w:t>
        </w:r>
      </w:ins>
      <w:del w:id="308" w:author="Portlock, Theo" w:date="2022-02-13T18:52:00Z">
        <w:r w:rsidRPr="001C4BD1" w:rsidDel="001918D0">
          <w:rPr>
            <w:color w:val="000000"/>
          </w:rPr>
          <w:delText>69</w:delText>
        </w:r>
      </w:del>
      <w:r w:rsidRPr="001C4BD1">
        <w:rPr>
          <w:color w:val="000000"/>
        </w:rPr>
        <w:t xml:space="preserve"> ± 0.04 showing </w:t>
      </w:r>
      <w:del w:id="309" w:author="Stanislav Ehrlich" w:date="2022-02-11T11:29:00Z">
        <w:r w:rsidRPr="001C4BD1" w:rsidDel="00D964E4">
          <w:rPr>
            <w:color w:val="000000"/>
          </w:rPr>
          <w:delText>low variability in</w:delText>
        </w:r>
      </w:del>
      <w:ins w:id="310" w:author="Stanislav Ehrlich" w:date="2022-02-11T11:29:00Z">
        <w:r w:rsidR="00D964E4">
          <w:rPr>
            <w:color w:val="000000"/>
          </w:rPr>
          <w:t>conservation of</w:t>
        </w:r>
      </w:ins>
      <w:r w:rsidRPr="001C4BD1">
        <w:rPr>
          <w:color w:val="000000"/>
        </w:rPr>
        <w:t xml:space="preserve"> predictive capabilities.</w:t>
      </w:r>
    </w:p>
    <w:p w14:paraId="6B69E008" w14:textId="4CA6A37F" w:rsidR="000B5DF7" w:rsidRDefault="00A3654C" w:rsidP="00A3654C">
      <w:pPr>
        <w:rPr>
          <w:ins w:id="311" w:author="Portlock, Theo" w:date="2022-02-15T16:40:00Z"/>
        </w:rPr>
      </w:pPr>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ins w:id="312" w:author="Microsoft Office User" w:date="2022-02-08T00:44:00Z">
        <w:r w:rsidR="004421C7">
          <w:t>disease-specific</w:t>
        </w:r>
      </w:ins>
      <w:del w:id="313"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Content>
          <w:ins w:id="314" w:author="Portlock, Theo" w:date="2022-02-15T17:59:00Z">
            <w:r w:rsidR="00EF1147" w:rsidRPr="00EF1147">
              <w:rPr>
                <w:color w:val="000000"/>
              </w:rPr>
              <w:t>[47]</w:t>
            </w:r>
          </w:ins>
          <w:del w:id="315" w:author="Portlock, Theo" w:date="2022-02-11T16:09:00Z">
            <w:r w:rsidR="003400E0" w:rsidRPr="00EF1147" w:rsidDel="007D2D38">
              <w:rPr>
                <w:color w:val="000000"/>
              </w:rPr>
              <w:delText>[46]</w:delText>
            </w:r>
          </w:del>
        </w:sdtContent>
      </w:sdt>
      <w:r w:rsidRPr="001C4BD1">
        <w:rPr>
          <w:i/>
          <w:iCs/>
        </w:rPr>
        <w:t>.</w:t>
      </w:r>
      <w:r w:rsidRPr="001C4BD1">
        <w:t xml:space="preserve"> </w:t>
      </w:r>
      <w:r w:rsidR="004D6DE3" w:rsidRPr="001C4BD1">
        <w:t>SHAP is a state-of-the-art framework for understanding ‘black-box’ classifiers</w:t>
      </w:r>
      <w:ins w:id="316" w:author="Portlock, Theo" w:date="2022-02-13T18:57:00Z">
        <w:r w:rsidR="005B19D3">
          <w:t xml:space="preserve"> that has been recently used to explain gut microbiome classific</w:t>
        </w:r>
      </w:ins>
      <w:ins w:id="317" w:author="Portlock, Theo" w:date="2022-02-13T18:58:00Z">
        <w:r w:rsidR="005B19D3">
          <w:t xml:space="preserve">ation models </w:t>
        </w:r>
      </w:ins>
      <w:customXmlInsRangeStart w:id="318" w:author="Portlock, Theo" w:date="2022-02-13T19:00:00Z"/>
      <w:sdt>
        <w:sdtPr>
          <w:rPr>
            <w:color w:val="000000"/>
          </w:rPr>
          <w:tag w:val="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
          <w:id w:val="-1357727609"/>
          <w:placeholder>
            <w:docPart w:val="DefaultPlaceholder_-1854013440"/>
          </w:placeholder>
        </w:sdtPr>
        <w:sdtContent>
          <w:customXmlInsRangeEnd w:id="318"/>
          <w:ins w:id="319" w:author="Portlock, Theo" w:date="2022-02-15T17:59:00Z">
            <w:r w:rsidR="00EF1147" w:rsidRPr="00EF1147">
              <w:rPr>
                <w:color w:val="000000"/>
              </w:rPr>
              <w:t>[48], [49]</w:t>
            </w:r>
          </w:ins>
          <w:customXmlInsRangeStart w:id="320" w:author="Portlock, Theo" w:date="2022-02-13T19:00:00Z"/>
        </w:sdtContent>
      </w:sdt>
      <w:customXmlInsRangeEnd w:id="320"/>
      <w:r w:rsidR="004D6DE3" w:rsidRPr="001C4BD1">
        <w:t>.</w:t>
      </w:r>
      <w:r w:rsidR="00221EC9" w:rsidRPr="001C4BD1">
        <w:t xml:space="preserve"> </w:t>
      </w:r>
      <w:del w:id="321" w:author="Portlock, Theo" w:date="2022-02-13T18:55:00Z">
        <w:r w:rsidRPr="001C4BD1" w:rsidDel="005B19D3">
          <w:delText xml:space="preserve">The </w:delText>
        </w:r>
      </w:del>
      <w:ins w:id="322" w:author="Portlock, Theo" w:date="2022-02-13T18:55:00Z">
        <w:r w:rsidR="005B19D3">
          <w:t>By interpreting the</w:t>
        </w:r>
        <w:r w:rsidR="005B19D3" w:rsidRPr="001C4BD1">
          <w:t xml:space="preserve"> </w:t>
        </w:r>
      </w:ins>
      <w:r w:rsidRPr="001C4BD1">
        <w:t xml:space="preserve">disease classification models </w:t>
      </w:r>
      <w:ins w:id="323" w:author="Portlock, Theo" w:date="2022-02-13T18:55:00Z">
        <w:r w:rsidR="005B19D3">
          <w:t>using directional mean absolut</w:t>
        </w:r>
      </w:ins>
      <w:ins w:id="324" w:author="Portlock, Theo" w:date="2022-02-13T18:56:00Z">
        <w:r w:rsidR="005B19D3">
          <w:t xml:space="preserve">e SHAP values, </w:t>
        </w:r>
      </w:ins>
      <w:ins w:id="325" w:author="Microsoft Office User" w:date="2022-02-08T00:44:00Z">
        <w:del w:id="326" w:author="Portlock, Theo" w:date="2022-02-13T18:56:00Z">
          <w:r w:rsidR="004421C7" w:rsidDel="005B19D3">
            <w:delText>reproduced</w:delText>
          </w:r>
        </w:del>
      </w:ins>
      <w:del w:id="327" w:author="Portlock, Theo" w:date="2022-02-13T18:56:00Z">
        <w:r w:rsidRPr="001C4BD1" w:rsidDel="005B19D3">
          <w:delText>were able to reproduce</w:delText>
        </w:r>
        <w:r w:rsidR="005718F9" w:rsidRPr="001C4BD1" w:rsidDel="005B19D3">
          <w:delText xml:space="preserve"> </w:delText>
        </w:r>
      </w:del>
      <w:r w:rsidR="005718F9" w:rsidRPr="001C4BD1">
        <w:t>the</w:t>
      </w:r>
      <w:r w:rsidRPr="001C4BD1">
        <w:t xml:space="preserve"> importance of metagenomic species as biomarkers for </w:t>
      </w:r>
      <w:del w:id="328" w:author="Portlock, Theo" w:date="2022-02-13T19:02:00Z">
        <w:r w:rsidRPr="001C4BD1" w:rsidDel="00B20A08">
          <w:delText xml:space="preserve">several </w:delText>
        </w:r>
      </w:del>
      <w:ins w:id="329" w:author="Portlock, Theo" w:date="2022-02-13T19:02:00Z">
        <w:r w:rsidR="00B20A08">
          <w:t>16</w:t>
        </w:r>
        <w:r w:rsidR="00B20A08" w:rsidRPr="001C4BD1">
          <w:t xml:space="preserve"> </w:t>
        </w:r>
      </w:ins>
      <w:r w:rsidRPr="001C4BD1">
        <w:t>diseases in the HGMA</w:t>
      </w:r>
      <w:ins w:id="330" w:author="Portlock, Theo" w:date="2022-02-13T18:57:00Z">
        <w:r w:rsidR="005B19D3">
          <w:t xml:space="preserve"> </w:t>
        </w:r>
        <w:proofErr w:type="gramStart"/>
        <w:r w:rsidR="005B19D3">
          <w:t>was</w:t>
        </w:r>
        <w:proofErr w:type="gramEnd"/>
        <w:r w:rsidR="005B19D3">
          <w:t xml:space="preserve"> measured</w:t>
        </w:r>
      </w:ins>
      <w:r w:rsidRPr="001C4BD1">
        <w:t xml:space="preserve">. As with the effect size </w:t>
      </w:r>
      <w:r w:rsidR="005718F9" w:rsidRPr="001C4BD1">
        <w:t xml:space="preserve">calculation </w:t>
      </w:r>
      <w:r w:rsidRPr="001C4BD1">
        <w:t xml:space="preserve">for biomarker identification, the number of shared species deemed </w:t>
      </w:r>
      <w:ins w:id="331" w:author="Microsoft Office User" w:date="2022-02-08T00:44:00Z">
        <w:r w:rsidR="004421C7">
          <w:t>necessary</w:t>
        </w:r>
      </w:ins>
      <w:del w:id="332" w:author="Microsoft Office User" w:date="2022-02-08T00:44:00Z">
        <w:r w:rsidRPr="001C4BD1" w:rsidDel="004421C7">
          <w:delText>important</w:delText>
        </w:r>
      </w:del>
      <w:r w:rsidRPr="001C4BD1">
        <w:t xml:space="preserve"> for disease prediction between diseases was low.</w:t>
      </w:r>
    </w:p>
    <w:p w14:paraId="7A10CF95" w14:textId="44868CB1" w:rsidR="000B5DF7" w:rsidRPr="0040673E" w:rsidRDefault="000B5DF7" w:rsidP="000B5DF7">
      <w:pPr>
        <w:rPr>
          <w:ins w:id="333" w:author="Portlock, Theo" w:date="2022-02-15T16:41:00Z"/>
          <w:bCs w:val="0"/>
          <w:rPrChange w:id="334" w:author="Portlock, Theo" w:date="2022-02-15T17:49:00Z">
            <w:rPr>
              <w:ins w:id="335" w:author="Portlock, Theo" w:date="2022-02-15T16:41:00Z"/>
              <w:color w:val="000000"/>
            </w:rPr>
          </w:rPrChange>
        </w:rPr>
      </w:pPr>
      <w:ins w:id="336" w:author="Portlock, Theo" w:date="2022-02-15T16:40:00Z">
        <w:r>
          <w:rPr>
            <w:bCs w:val="0"/>
          </w:rPr>
          <w:t xml:space="preserve">When comparing SHAP score calculated biomarkers to effect size biomarkers for all disease, </w:t>
        </w:r>
        <w:proofErr w:type="gramStart"/>
        <w:r>
          <w:rPr>
            <w:bCs w:val="0"/>
          </w:rPr>
          <w:t>a number of</w:t>
        </w:r>
        <w:proofErr w:type="gramEnd"/>
        <w:r>
          <w:rPr>
            <w:bCs w:val="0"/>
          </w:rPr>
          <w:t xml:space="preserve"> the key species were shared (Fig. 5D). </w:t>
        </w:r>
      </w:ins>
      <w:ins w:id="337" w:author="Portlock, Theo" w:date="2022-02-15T16:41:00Z">
        <w:r>
          <w:t>T</w:t>
        </w:r>
        <w:r w:rsidRPr="001C4BD1">
          <w:t xml:space="preserve">he highest </w:t>
        </w:r>
        <w:r>
          <w:t>directional mean</w:t>
        </w:r>
        <w:r w:rsidRPr="001C4BD1">
          <w:t xml:space="preserve"> SHAP scoring species for the CRC predictive model</w:t>
        </w:r>
        <w:r>
          <w:t xml:space="preserve"> were</w:t>
        </w:r>
        <w:r w:rsidRPr="001C4BD1">
          <w:t xml:space="preserve"> </w:t>
        </w:r>
        <w:r w:rsidRPr="001C4BD1">
          <w:rPr>
            <w:i/>
            <w:iCs/>
          </w:rPr>
          <w:t xml:space="preserve">F. </w:t>
        </w:r>
        <w:proofErr w:type="spellStart"/>
        <w:r w:rsidRPr="001C4BD1">
          <w:rPr>
            <w:i/>
            <w:iCs/>
          </w:rPr>
          <w:t>nucleatum</w:t>
        </w:r>
        <w:proofErr w:type="spellEnd"/>
        <w:r w:rsidRPr="001C4BD1">
          <w:t>.</w:t>
        </w:r>
        <w:r>
          <w:t xml:space="preserve">, </w:t>
        </w:r>
        <w:proofErr w:type="spellStart"/>
        <w:r w:rsidRPr="00AE5461">
          <w:rPr>
            <w:i/>
            <w:iCs/>
          </w:rPr>
          <w:t>Parvimonas</w:t>
        </w:r>
        <w:proofErr w:type="spellEnd"/>
        <w:r w:rsidRPr="00AE5461">
          <w:rPr>
            <w:i/>
            <w:iCs/>
          </w:rPr>
          <w:t xml:space="preserve"> micra, </w:t>
        </w:r>
        <w:proofErr w:type="spellStart"/>
        <w:r w:rsidRPr="00AE5461">
          <w:rPr>
            <w:i/>
            <w:iCs/>
          </w:rPr>
          <w:t>Solobacterium</w:t>
        </w:r>
        <w:proofErr w:type="spellEnd"/>
        <w:r w:rsidRPr="00AE5461">
          <w:rPr>
            <w:i/>
            <w:iCs/>
          </w:rPr>
          <w:t xml:space="preserve"> </w:t>
        </w:r>
        <w:proofErr w:type="spellStart"/>
        <w:r w:rsidRPr="00AE5461">
          <w:rPr>
            <w:i/>
            <w:iCs/>
          </w:rPr>
          <w:t>moorei</w:t>
        </w:r>
        <w:proofErr w:type="spellEnd"/>
        <w:r w:rsidRPr="00AE5461">
          <w:rPr>
            <w:i/>
            <w:iCs/>
          </w:rPr>
          <w:t xml:space="preserve">, Streptococcus </w:t>
        </w:r>
        <w:proofErr w:type="spellStart"/>
        <w:r w:rsidRPr="00AE5461">
          <w:rPr>
            <w:i/>
            <w:iCs/>
          </w:rPr>
          <w:t>parasanguinis</w:t>
        </w:r>
        <w:proofErr w:type="spellEnd"/>
        <w:r>
          <w:t xml:space="preserve">; all of which have been demonstrated to be biomarkers previously </w:t>
        </w:r>
      </w:ins>
      <w:customXmlInsRangeStart w:id="338" w:author="Portlock, Theo" w:date="2022-02-15T16:41:00Z"/>
      <w:sdt>
        <w:sdtPr>
          <w:rPr>
            <w:color w:val="000000"/>
          </w:rPr>
          <w:tag w:val="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
          <w:id w:val="547501502"/>
          <w:placeholder>
            <w:docPart w:val="D30C1A2EEDD32642A157ADFD739E4041"/>
          </w:placeholder>
        </w:sdtPr>
        <w:sdtContent>
          <w:customXmlInsRangeEnd w:id="338"/>
          <w:ins w:id="339" w:author="Portlock, Theo" w:date="2022-02-15T17:59:00Z">
            <w:r w:rsidR="00EF1147" w:rsidRPr="00EF1147">
              <w:rPr>
                <w:color w:val="000000"/>
              </w:rPr>
              <w:t>[50]–[53]</w:t>
            </w:r>
          </w:ins>
          <w:customXmlInsRangeStart w:id="340" w:author="Portlock, Theo" w:date="2022-02-15T16:41:00Z"/>
        </w:sdtContent>
      </w:sdt>
      <w:customXmlInsRangeEnd w:id="340"/>
      <w:ins w:id="341" w:author="Portlock, Theo" w:date="2022-02-15T16:41:00Z">
        <w:r>
          <w:t xml:space="preserve"> </w:t>
        </w:r>
        <w:r w:rsidRPr="001C4BD1">
          <w:t>.</w:t>
        </w:r>
        <w:r>
          <w:rPr>
            <w:color w:val="000000"/>
          </w:rPr>
          <w:t xml:space="preserve"> </w:t>
        </w:r>
      </w:ins>
      <w:ins w:id="342" w:author="Portlock, Theo" w:date="2022-02-15T17:49:00Z">
        <w:r w:rsidR="0040673E">
          <w:rPr>
            <w:color w:val="000000"/>
          </w:rPr>
          <w:t xml:space="preserve">Interestingly </w:t>
        </w:r>
        <w:r w:rsidR="0040673E">
          <w:rPr>
            <w:i/>
            <w:iCs/>
            <w:color w:val="000000"/>
          </w:rPr>
          <w:t xml:space="preserve">S. </w:t>
        </w:r>
        <w:proofErr w:type="spellStart"/>
        <w:r w:rsidR="0040673E">
          <w:rPr>
            <w:i/>
            <w:iCs/>
            <w:color w:val="000000"/>
          </w:rPr>
          <w:t>moorei</w:t>
        </w:r>
        <w:proofErr w:type="spellEnd"/>
        <w:r w:rsidR="0040673E">
          <w:rPr>
            <w:i/>
            <w:iCs/>
            <w:color w:val="000000"/>
          </w:rPr>
          <w:t xml:space="preserve"> </w:t>
        </w:r>
        <w:r w:rsidR="0040673E">
          <w:rPr>
            <w:color w:val="000000"/>
          </w:rPr>
          <w:t xml:space="preserve">was shown to be important for prediction </w:t>
        </w:r>
      </w:ins>
      <w:ins w:id="343" w:author="Portlock, Theo" w:date="2022-02-15T17:50:00Z">
        <w:r w:rsidR="0040673E">
          <w:rPr>
            <w:color w:val="000000"/>
          </w:rPr>
          <w:t xml:space="preserve">but did not possess a high Effect Size. </w:t>
        </w:r>
      </w:ins>
    </w:p>
    <w:p w14:paraId="64BA7CF4" w14:textId="1C9A3407" w:rsidR="000B5DF7" w:rsidRPr="000B5DF7" w:rsidRDefault="0040673E" w:rsidP="00A3654C">
      <w:pPr>
        <w:rPr>
          <w:ins w:id="344" w:author="Portlock, Theo" w:date="2022-02-15T16:40:00Z"/>
          <w:bCs w:val="0"/>
        </w:rPr>
      </w:pPr>
      <w:ins w:id="345" w:author="Portlock, Theo" w:date="2022-02-15T17:50:00Z">
        <w:r>
          <w:rPr>
            <w:bCs w:val="0"/>
          </w:rPr>
          <w:t>A</w:t>
        </w:r>
      </w:ins>
      <w:ins w:id="346" w:author="Portlock, Theo" w:date="2022-02-15T16:41:00Z">
        <w:r w:rsidR="000B5DF7">
          <w:rPr>
            <w:bCs w:val="0"/>
          </w:rPr>
          <w:t xml:space="preserve"> cluster formed of </w:t>
        </w:r>
        <w:r w:rsidR="000B5DF7" w:rsidRPr="00AE5461">
          <w:rPr>
            <w:bCs w:val="0"/>
            <w:i/>
            <w:iCs/>
          </w:rPr>
          <w:t xml:space="preserve">Clostridium </w:t>
        </w:r>
        <w:proofErr w:type="spellStart"/>
        <w:r w:rsidR="000B5DF7" w:rsidRPr="00AE5461">
          <w:rPr>
            <w:bCs w:val="0"/>
            <w:i/>
            <w:iCs/>
          </w:rPr>
          <w:t>asparagiforme</w:t>
        </w:r>
        <w:proofErr w:type="spellEnd"/>
        <w:r w:rsidR="000B5DF7">
          <w:rPr>
            <w:bCs w:val="0"/>
            <w:i/>
            <w:iCs/>
          </w:rPr>
          <w:t xml:space="preserve">, Clostridium </w:t>
        </w:r>
        <w:proofErr w:type="spellStart"/>
        <w:r w:rsidR="000B5DF7">
          <w:rPr>
            <w:bCs w:val="0"/>
            <w:i/>
            <w:iCs/>
          </w:rPr>
          <w:t>sp</w:t>
        </w:r>
        <w:proofErr w:type="spellEnd"/>
        <w:r w:rsidR="000B5DF7">
          <w:rPr>
            <w:bCs w:val="0"/>
            <w:i/>
            <w:iCs/>
          </w:rPr>
          <w:t xml:space="preserve"> KLE 1755, </w:t>
        </w:r>
        <w:proofErr w:type="spellStart"/>
        <w:r w:rsidR="000B5DF7" w:rsidRPr="00F176E6">
          <w:rPr>
            <w:bCs w:val="0"/>
            <w:i/>
            <w:iCs/>
          </w:rPr>
          <w:t>Eisenbergiella</w:t>
        </w:r>
        <w:proofErr w:type="spellEnd"/>
        <w:r w:rsidR="000B5DF7" w:rsidRPr="00F176E6">
          <w:rPr>
            <w:bCs w:val="0"/>
            <w:i/>
            <w:iCs/>
          </w:rPr>
          <w:t xml:space="preserve"> </w:t>
        </w:r>
        <w:proofErr w:type="spellStart"/>
        <w:r w:rsidR="000B5DF7" w:rsidRPr="00F176E6">
          <w:rPr>
            <w:bCs w:val="0"/>
            <w:i/>
            <w:iCs/>
          </w:rPr>
          <w:t>tayi</w:t>
        </w:r>
        <w:proofErr w:type="spellEnd"/>
        <w:r w:rsidR="000B5DF7">
          <w:rPr>
            <w:bCs w:val="0"/>
            <w:i/>
            <w:iCs/>
          </w:rPr>
          <w:t xml:space="preserve">, </w:t>
        </w:r>
        <w:r w:rsidR="000B5DF7" w:rsidRPr="00F176E6">
          <w:rPr>
            <w:bCs w:val="0"/>
            <w:i/>
            <w:iCs/>
          </w:rPr>
          <w:t xml:space="preserve">Clostridium </w:t>
        </w:r>
        <w:proofErr w:type="spellStart"/>
        <w:r w:rsidR="000B5DF7" w:rsidRPr="00F176E6">
          <w:rPr>
            <w:bCs w:val="0"/>
            <w:i/>
            <w:iCs/>
          </w:rPr>
          <w:t>phoceensis</w:t>
        </w:r>
        <w:proofErr w:type="spellEnd"/>
        <w:r w:rsidR="000B5DF7">
          <w:rPr>
            <w:bCs w:val="0"/>
            <w:i/>
            <w:iCs/>
          </w:rPr>
          <w:t xml:space="preserve">, </w:t>
        </w:r>
        <w:proofErr w:type="spellStart"/>
        <w:r w:rsidR="000B5DF7" w:rsidRPr="00F176E6">
          <w:rPr>
            <w:bCs w:val="0"/>
            <w:i/>
            <w:iCs/>
          </w:rPr>
          <w:t>Biolophila</w:t>
        </w:r>
        <w:proofErr w:type="spellEnd"/>
        <w:r w:rsidR="000B5DF7" w:rsidRPr="00F176E6">
          <w:rPr>
            <w:bCs w:val="0"/>
            <w:i/>
            <w:iCs/>
          </w:rPr>
          <w:t xml:space="preserve"> </w:t>
        </w:r>
        <w:proofErr w:type="spellStart"/>
        <w:r w:rsidR="000B5DF7" w:rsidRPr="00F176E6">
          <w:rPr>
            <w:bCs w:val="0"/>
            <w:i/>
            <w:iCs/>
          </w:rPr>
          <w:t>wadsworthia</w:t>
        </w:r>
        <w:proofErr w:type="spellEnd"/>
        <w:r w:rsidR="000B5DF7">
          <w:rPr>
            <w:bCs w:val="0"/>
            <w:i/>
            <w:iCs/>
          </w:rPr>
          <w:t xml:space="preserve">, </w:t>
        </w:r>
        <w:proofErr w:type="spellStart"/>
        <w:r w:rsidR="000B5DF7" w:rsidRPr="00F176E6">
          <w:rPr>
            <w:bCs w:val="0"/>
            <w:i/>
            <w:iCs/>
          </w:rPr>
          <w:t>Barnesiella</w:t>
        </w:r>
        <w:proofErr w:type="spellEnd"/>
        <w:r w:rsidR="000B5DF7" w:rsidRPr="00F176E6">
          <w:rPr>
            <w:bCs w:val="0"/>
            <w:i/>
            <w:iCs/>
          </w:rPr>
          <w:t xml:space="preserve"> </w:t>
        </w:r>
        <w:proofErr w:type="spellStart"/>
        <w:r w:rsidR="000B5DF7" w:rsidRPr="00F176E6">
          <w:rPr>
            <w:bCs w:val="0"/>
            <w:i/>
            <w:iCs/>
          </w:rPr>
          <w:t>intestinihominis</w:t>
        </w:r>
        <w:proofErr w:type="spellEnd"/>
        <w:r w:rsidR="000B5DF7">
          <w:rPr>
            <w:bCs w:val="0"/>
            <w:i/>
            <w:iCs/>
          </w:rPr>
          <w:t xml:space="preserve">, and </w:t>
        </w:r>
        <w:proofErr w:type="spellStart"/>
        <w:r w:rsidR="000B5DF7" w:rsidRPr="00F176E6">
          <w:rPr>
            <w:bCs w:val="0"/>
            <w:i/>
            <w:iCs/>
          </w:rPr>
          <w:t>Odoribacter</w:t>
        </w:r>
        <w:proofErr w:type="spellEnd"/>
        <w:r w:rsidR="000B5DF7" w:rsidRPr="00F176E6">
          <w:rPr>
            <w:bCs w:val="0"/>
            <w:i/>
            <w:iCs/>
          </w:rPr>
          <w:t xml:space="preserve"> </w:t>
        </w:r>
        <w:proofErr w:type="spellStart"/>
        <w:r w:rsidR="000B5DF7" w:rsidRPr="00F176E6">
          <w:rPr>
            <w:bCs w:val="0"/>
            <w:i/>
            <w:iCs/>
          </w:rPr>
          <w:t>splanchnicus</w:t>
        </w:r>
        <w:proofErr w:type="spellEnd"/>
        <w:r w:rsidR="000B5DF7" w:rsidRPr="00AE5461">
          <w:rPr>
            <w:bCs w:val="0"/>
            <w:i/>
            <w:iCs/>
          </w:rPr>
          <w:t xml:space="preserve"> </w:t>
        </w:r>
        <w:r w:rsidR="000B5DF7">
          <w:rPr>
            <w:bCs w:val="0"/>
          </w:rPr>
          <w:t xml:space="preserve">had high directional mean absolute SHAP values in models that predict multiple cancers (NSCLC, melanoma, RCC, and partly CRC). </w:t>
        </w:r>
        <w:r w:rsidR="000B5DF7" w:rsidRPr="00AE0AC0">
          <w:rPr>
            <w:bCs w:val="0"/>
            <w:i/>
            <w:iCs/>
          </w:rPr>
          <w:t>C</w:t>
        </w:r>
        <w:r w:rsidR="000B5DF7">
          <w:rPr>
            <w:bCs w:val="0"/>
            <w:i/>
            <w:iCs/>
          </w:rPr>
          <w:t>.</w:t>
        </w:r>
        <w:r w:rsidR="000B5DF7" w:rsidRPr="00AE0AC0">
          <w:rPr>
            <w:bCs w:val="0"/>
            <w:i/>
            <w:iCs/>
          </w:rPr>
          <w:t xml:space="preserve"> </w:t>
        </w:r>
        <w:proofErr w:type="spellStart"/>
        <w:r w:rsidR="000B5DF7" w:rsidRPr="00AE0AC0">
          <w:rPr>
            <w:bCs w:val="0"/>
            <w:i/>
            <w:iCs/>
          </w:rPr>
          <w:t>asparagiforme</w:t>
        </w:r>
        <w:proofErr w:type="spellEnd"/>
        <w:r w:rsidR="000B5DF7">
          <w:rPr>
            <w:bCs w:val="0"/>
          </w:rPr>
          <w:t xml:space="preserve"> was also shown in be </w:t>
        </w:r>
        <w:r w:rsidR="000B5DF7">
          <w:rPr>
            <w:bCs w:val="0"/>
          </w:rPr>
          <w:lastRenderedPageBreak/>
          <w:t>previously enriched in breast cancer</w:t>
        </w:r>
      </w:ins>
      <w:ins w:id="347" w:author="Portlock, Theo" w:date="2022-02-15T17:51:00Z">
        <w:r>
          <w:rPr>
            <w:bCs w:val="0"/>
          </w:rPr>
          <w:t xml:space="preserve"> </w:t>
        </w:r>
      </w:ins>
      <w:customXmlInsRangeStart w:id="348" w:author="Portlock, Theo" w:date="2022-02-15T16:41:00Z"/>
      <w:sdt>
        <w:sdtPr>
          <w:rPr>
            <w:bCs w:val="0"/>
            <w:color w:val="000000"/>
          </w:rPr>
          <w:tag w:val="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
          <w:id w:val="1694801009"/>
          <w:placeholder>
            <w:docPart w:val="D30C1A2EEDD32642A157ADFD739E4041"/>
          </w:placeholder>
        </w:sdtPr>
        <w:sdtContent>
          <w:customXmlInsRangeEnd w:id="348"/>
          <w:ins w:id="349" w:author="Portlock, Theo" w:date="2022-02-15T17:59:00Z">
            <w:r w:rsidR="00EF1147" w:rsidRPr="00EF1147">
              <w:rPr>
                <w:bCs w:val="0"/>
                <w:color w:val="000000"/>
              </w:rPr>
              <w:t>[54]</w:t>
            </w:r>
          </w:ins>
          <w:customXmlInsRangeStart w:id="350" w:author="Portlock, Theo" w:date="2022-02-15T16:41:00Z"/>
        </w:sdtContent>
      </w:sdt>
      <w:customXmlInsRangeEnd w:id="350"/>
      <w:ins w:id="351" w:author="Portlock, Theo" w:date="2022-02-15T16:41:00Z">
        <w:r w:rsidR="000B5DF7">
          <w:rPr>
            <w:bCs w:val="0"/>
          </w:rPr>
          <w:t xml:space="preserve">. This pan-cancer signal was also predictive of ME/CFS – a condition that has been linked immunologically with cancer </w:t>
        </w:r>
      </w:ins>
      <w:customXmlInsRangeStart w:id="352" w:author="Portlock, Theo" w:date="2022-02-15T16:41:00Z"/>
      <w:sdt>
        <w:sdtPr>
          <w:rPr>
            <w:bCs w:val="0"/>
            <w:color w:val="000000"/>
          </w:rPr>
          <w:tag w:val="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
          <w:id w:val="1359538345"/>
          <w:placeholder>
            <w:docPart w:val="D30C1A2EEDD32642A157ADFD739E4041"/>
          </w:placeholder>
        </w:sdtPr>
        <w:sdtContent>
          <w:customXmlInsRangeEnd w:id="352"/>
          <w:ins w:id="353" w:author="Portlock, Theo" w:date="2022-02-15T17:59:00Z">
            <w:r w:rsidR="00EF1147" w:rsidRPr="00EF1147">
              <w:rPr>
                <w:bCs w:val="0"/>
                <w:color w:val="000000"/>
              </w:rPr>
              <w:t>[55]</w:t>
            </w:r>
          </w:ins>
          <w:customXmlInsRangeStart w:id="354" w:author="Portlock, Theo" w:date="2022-02-15T16:41:00Z"/>
        </w:sdtContent>
      </w:sdt>
      <w:customXmlInsRangeEnd w:id="354"/>
      <w:ins w:id="355" w:author="Portlock, Theo" w:date="2022-02-15T16:41:00Z">
        <w:r w:rsidR="000B5DF7">
          <w:rPr>
            <w:bCs w:val="0"/>
          </w:rPr>
          <w:t xml:space="preserve">. </w:t>
        </w:r>
      </w:ins>
    </w:p>
    <w:p w14:paraId="00B0AFDF" w14:textId="290F0D62" w:rsidR="000B5DF7" w:rsidRPr="00EF1147" w:rsidRDefault="00A3654C" w:rsidP="00A3654C">
      <w:pPr>
        <w:rPr>
          <w:ins w:id="356" w:author="Portlock, Theo" w:date="2022-02-15T16:43:00Z"/>
        </w:rPr>
      </w:pPr>
      <w:del w:id="357" w:author="Portlock, Theo" w:date="2022-02-15T16:40:00Z">
        <w:r w:rsidRPr="001C4BD1" w:rsidDel="000B5DF7">
          <w:delText xml:space="preserve"> </w:delText>
        </w:r>
      </w:del>
      <w:r w:rsidRPr="001C4BD1">
        <w:t xml:space="preserve">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
          <w:id w:val="1808428462"/>
          <w:placeholder>
            <w:docPart w:val="33E1446526DC6C4190652D64655E7D8E"/>
          </w:placeholder>
        </w:sdtPr>
        <w:sdtContent>
          <w:ins w:id="358" w:author="Portlock, Theo" w:date="2022-02-15T17:59:00Z">
            <w:r w:rsidR="00EF1147" w:rsidRPr="00EF1147">
              <w:rPr>
                <w:color w:val="000000"/>
              </w:rPr>
              <w:t>[56]</w:t>
            </w:r>
          </w:ins>
          <w:del w:id="359" w:author="Portlock, Theo" w:date="2022-02-11T16:09:00Z">
            <w:r w:rsidR="003400E0" w:rsidRPr="00EF1147" w:rsidDel="007D2D38">
              <w:rPr>
                <w:color w:val="000000"/>
              </w:rPr>
              <w:delText>[47]</w:delText>
            </w:r>
          </w:del>
        </w:sdtContent>
      </w:sdt>
      <w:r w:rsidRPr="001C4BD1">
        <w:rPr>
          <w:color w:val="000000"/>
        </w:rPr>
        <w:t>,</w:t>
      </w:r>
      <w:r w:rsidRPr="001C4BD1">
        <w:t xml:space="preserve"> and were found to be enriched in multiple cohorts regardless of region (</w:t>
      </w:r>
      <w:r w:rsidRPr="001C4BD1">
        <w:rPr>
          <w:color w:val="FF0000"/>
        </w:rPr>
        <w:t xml:space="preserve">Fig. </w:t>
      </w:r>
      <w:ins w:id="360" w:author="Portlock, Theo" w:date="2022-02-11T14:29:00Z">
        <w:r w:rsidR="005F0478">
          <w:rPr>
            <w:color w:val="FF0000"/>
          </w:rPr>
          <w:t>5</w:t>
        </w:r>
      </w:ins>
      <w:del w:id="361" w:author="Portlock, Theo" w:date="2022-02-11T14:29:00Z">
        <w:r w:rsidRPr="001C4BD1" w:rsidDel="005F0478">
          <w:rPr>
            <w:color w:val="FF0000"/>
          </w:rPr>
          <w:delText>2</w:delText>
        </w:r>
      </w:del>
      <w:r w:rsidRPr="001C4BD1">
        <w:t xml:space="preserve">). In the NAFLD model, an increase in </w:t>
      </w:r>
      <w:ins w:id="362" w:author="Microsoft Office User" w:date="2022-02-08T00:44:00Z">
        <w:r w:rsidR="004421C7">
          <w:t xml:space="preserve">the </w:t>
        </w:r>
      </w:ins>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ins w:id="363" w:author="Microsoft Office User" w:date="2022-02-08T00:45:00Z">
        <w:r w:rsidR="004421C7">
          <w:t>predicting</w:t>
        </w:r>
      </w:ins>
      <w:del w:id="364"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
          <w:id w:val="-123458633"/>
          <w:placeholder>
            <w:docPart w:val="33E1446526DC6C4190652D64655E7D8E"/>
          </w:placeholder>
        </w:sdtPr>
        <w:sdtContent>
          <w:ins w:id="365" w:author="Portlock, Theo" w:date="2022-02-15T17:59:00Z">
            <w:r w:rsidR="00EF1147" w:rsidRPr="00EF1147">
              <w:rPr>
                <w:color w:val="000000"/>
              </w:rPr>
              <w:t>[57]</w:t>
            </w:r>
          </w:ins>
          <w:del w:id="366" w:author="Portlock, Theo" w:date="2022-02-11T16:09:00Z">
            <w:r w:rsidR="003400E0" w:rsidRPr="00EF1147" w:rsidDel="007D2D38">
              <w:rPr>
                <w:color w:val="000000"/>
              </w:rPr>
              <w:delText>[48]</w:delText>
            </w:r>
          </w:del>
        </w:sdtContent>
      </w:sdt>
      <w:r w:rsidRPr="001C4BD1">
        <w:t>.</w:t>
      </w:r>
      <w:ins w:id="367" w:author="Portlock, Theo" w:date="2022-02-15T17:51:00Z">
        <w:r w:rsidR="0040673E">
          <w:t xml:space="preserve"> NAFLD also</w:t>
        </w:r>
      </w:ins>
      <w:ins w:id="368" w:author="Portlock, Theo" w:date="2022-02-15T17:54:00Z">
        <w:r w:rsidR="0040673E">
          <w:t xml:space="preserve"> </w:t>
        </w:r>
      </w:ins>
      <w:ins w:id="369" w:author="Portlock, Theo" w:date="2022-02-15T17:51:00Z">
        <w:r w:rsidR="0040673E">
          <w:t>shared biomarkers with T1D</w:t>
        </w:r>
      </w:ins>
      <w:ins w:id="370" w:author="Portlock, Theo" w:date="2022-02-15T17:53:00Z">
        <w:r w:rsidR="0040673E">
          <w:t xml:space="preserve"> including </w:t>
        </w:r>
        <w:proofErr w:type="spellStart"/>
        <w:r w:rsidR="0040673E" w:rsidRPr="0040673E">
          <w:rPr>
            <w:i/>
            <w:iCs/>
            <w:rPrChange w:id="371" w:author="Portlock, Theo" w:date="2022-02-15T17:54:00Z">
              <w:rPr/>
            </w:rPrChange>
          </w:rPr>
          <w:t>A</w:t>
        </w:r>
        <w:r w:rsidR="0040673E" w:rsidRPr="0040673E">
          <w:rPr>
            <w:i/>
            <w:iCs/>
            <w:rPrChange w:id="372" w:author="Portlock, Theo" w:date="2022-02-15T17:54:00Z">
              <w:rPr/>
            </w:rPrChange>
          </w:rPr>
          <w:t>naerostipes</w:t>
        </w:r>
        <w:proofErr w:type="spellEnd"/>
        <w:r w:rsidR="0040673E" w:rsidRPr="0040673E">
          <w:rPr>
            <w:i/>
            <w:iCs/>
            <w:rPrChange w:id="373" w:author="Portlock, Theo" w:date="2022-02-15T17:54:00Z">
              <w:rPr/>
            </w:rPrChange>
          </w:rPr>
          <w:t xml:space="preserve"> </w:t>
        </w:r>
        <w:proofErr w:type="spellStart"/>
        <w:r w:rsidR="0040673E" w:rsidRPr="0040673E">
          <w:rPr>
            <w:i/>
            <w:iCs/>
            <w:rPrChange w:id="374" w:author="Portlock, Theo" w:date="2022-02-15T17:54:00Z">
              <w:rPr/>
            </w:rPrChange>
          </w:rPr>
          <w:t>hadrus</w:t>
        </w:r>
        <w:proofErr w:type="spellEnd"/>
        <w:r w:rsidR="0040673E">
          <w:t xml:space="preserve">, and </w:t>
        </w:r>
        <w:r w:rsidR="0040673E" w:rsidRPr="0040673E">
          <w:rPr>
            <w:i/>
            <w:iCs/>
            <w:rPrChange w:id="375" w:author="Portlock, Theo" w:date="2022-02-15T17:53:00Z">
              <w:rPr/>
            </w:rPrChange>
          </w:rPr>
          <w:t>E</w:t>
        </w:r>
        <w:r w:rsidR="0040673E" w:rsidRPr="0040673E">
          <w:rPr>
            <w:i/>
            <w:iCs/>
            <w:rPrChange w:id="376" w:author="Portlock, Theo" w:date="2022-02-15T17:53:00Z">
              <w:rPr/>
            </w:rPrChange>
          </w:rPr>
          <w:t xml:space="preserve">ubacterium </w:t>
        </w:r>
        <w:proofErr w:type="spellStart"/>
        <w:r w:rsidR="0040673E" w:rsidRPr="0040673E">
          <w:rPr>
            <w:i/>
            <w:iCs/>
            <w:rPrChange w:id="377" w:author="Portlock, Theo" w:date="2022-02-15T17:53:00Z">
              <w:rPr/>
            </w:rPrChange>
          </w:rPr>
          <w:t>hallii</w:t>
        </w:r>
      </w:ins>
      <w:proofErr w:type="spellEnd"/>
      <w:ins w:id="378" w:author="Portlock, Theo" w:date="2022-02-15T17:54:00Z">
        <w:r w:rsidR="00EF1147">
          <w:rPr>
            <w:i/>
            <w:iCs/>
          </w:rPr>
          <w:t xml:space="preserve">. </w:t>
        </w:r>
      </w:ins>
      <w:ins w:id="379" w:author="Portlock, Theo" w:date="2022-02-15T17:57:00Z">
        <w:r w:rsidR="00EF1147">
          <w:t xml:space="preserve">The two diseases have been shown previously to be metabolically associated </w:t>
        </w:r>
      </w:ins>
      <w:customXmlInsRangeStart w:id="380" w:author="Portlock, Theo" w:date="2022-02-15T18:00:00Z"/>
      <w:sdt>
        <w:sdtPr>
          <w:rPr>
            <w:color w:val="000000"/>
            <w:rPrChange w:id="381" w:author="Portlock, Theo" w:date="2022-02-15T18:00:00Z">
              <w:rPr/>
            </w:rPrChange>
          </w:rPr>
          <w:tag w:val="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
          <w:id w:val="1936390295"/>
          <w:placeholder>
            <w:docPart w:val="DefaultPlaceholder_-1854013440"/>
          </w:placeholder>
        </w:sdtPr>
        <w:sdtContent>
          <w:customXmlInsRangeEnd w:id="380"/>
          <w:ins w:id="382" w:author="Portlock, Theo" w:date="2022-02-15T18:00:00Z">
            <w:r w:rsidR="00760C66" w:rsidRPr="00760C66">
              <w:rPr>
                <w:color w:val="000000"/>
              </w:rPr>
              <w:t>[58]</w:t>
            </w:r>
            <w:r w:rsidR="00760C66">
              <w:rPr>
                <w:color w:val="000000"/>
              </w:rPr>
              <w:t>.</w:t>
            </w:r>
          </w:ins>
          <w:customXmlInsRangeStart w:id="383" w:author="Portlock, Theo" w:date="2022-02-15T18:00:00Z"/>
        </w:sdtContent>
      </w:sdt>
      <w:customXmlInsRangeEnd w:id="383"/>
    </w:p>
    <w:p w14:paraId="34C613A6" w14:textId="3153FD43" w:rsidR="004421C7" w:rsidDel="0014310A" w:rsidRDefault="00A3654C" w:rsidP="00A3654C">
      <w:pPr>
        <w:rPr>
          <w:ins w:id="384" w:author="Microsoft Office User" w:date="2022-02-08T00:45:00Z"/>
          <w:del w:id="385" w:author="Portlock, Theo" w:date="2022-02-15T16:48:00Z"/>
        </w:rPr>
      </w:pPr>
      <w:del w:id="386" w:author="Portlock, Theo" w:date="2022-02-15T16:43:00Z">
        <w:r w:rsidRPr="001C4BD1" w:rsidDel="000B5DF7">
          <w:delText xml:space="preserve"> </w:delText>
        </w:r>
      </w:del>
      <w:del w:id="387" w:author="Portlock, Theo" w:date="2022-02-15T16:48:00Z">
        <w:r w:rsidRPr="005B19D3" w:rsidDel="0014310A">
          <w:rPr>
            <w:highlight w:val="yellow"/>
            <w:rPrChange w:id="388" w:author="Portlock, Theo" w:date="2022-02-13T18:55:00Z">
              <w:rPr/>
            </w:rPrChange>
          </w:rPr>
          <w:delText xml:space="preserve">In the prediction of VKH, enrichment </w:delText>
        </w:r>
        <w:r w:rsidRPr="005B19D3" w:rsidDel="0014310A">
          <w:rPr>
            <w:i/>
            <w:iCs/>
            <w:highlight w:val="yellow"/>
            <w:rPrChange w:id="389" w:author="Portlock, Theo" w:date="2022-02-13T18:55:00Z">
              <w:rPr>
                <w:i/>
                <w:iCs/>
              </w:rPr>
            </w:rPrChange>
          </w:rPr>
          <w:delText xml:space="preserve">Eubacteria eligens </w:delText>
        </w:r>
        <w:r w:rsidRPr="005B19D3" w:rsidDel="0014310A">
          <w:rPr>
            <w:highlight w:val="yellow"/>
            <w:rPrChange w:id="390" w:author="Portlock, Theo" w:date="2022-02-13T18:55:00Z">
              <w:rPr/>
            </w:rPrChange>
          </w:rPr>
          <w:delText xml:space="preserve">and </w:delText>
        </w:r>
        <w:r w:rsidRPr="005B19D3" w:rsidDel="0014310A">
          <w:rPr>
            <w:i/>
            <w:iCs/>
            <w:highlight w:val="yellow"/>
            <w:rPrChange w:id="391" w:author="Portlock, Theo" w:date="2022-02-13T18:55:00Z">
              <w:rPr>
                <w:i/>
                <w:iCs/>
              </w:rPr>
            </w:rPrChange>
          </w:rPr>
          <w:delText xml:space="preserve">Paraprevotella clara </w:delText>
        </w:r>
        <w:r w:rsidRPr="005B19D3" w:rsidDel="0014310A">
          <w:rPr>
            <w:highlight w:val="yellow"/>
            <w:rPrChange w:id="392" w:author="Portlock, Theo" w:date="2022-02-13T18:55:00Z">
              <w:rPr/>
            </w:rPrChange>
          </w:rPr>
          <w:delText xml:space="preserve">also demonstrated high feature importance for </w:delText>
        </w:r>
      </w:del>
      <w:ins w:id="393" w:author="Microsoft Office User" w:date="2022-02-08T00:45:00Z">
        <w:del w:id="394" w:author="Portlock, Theo" w:date="2022-02-15T16:48:00Z">
          <w:r w:rsidR="004421C7" w:rsidRPr="005B19D3" w:rsidDel="0014310A">
            <w:rPr>
              <w:highlight w:val="yellow"/>
              <w:rPrChange w:id="395" w:author="Portlock, Theo" w:date="2022-02-13T18:55:00Z">
                <w:rPr/>
              </w:rPrChange>
            </w:rPr>
            <w:delText>predicting</w:delText>
          </w:r>
        </w:del>
      </w:ins>
      <w:del w:id="396" w:author="Portlock, Theo" w:date="2022-02-15T16:48:00Z">
        <w:r w:rsidRPr="005B19D3" w:rsidDel="0014310A">
          <w:rPr>
            <w:highlight w:val="yellow"/>
            <w:rPrChange w:id="397" w:author="Portlock, Theo" w:date="2022-02-13T18:55:00Z">
              <w:rPr/>
            </w:rPrChange>
          </w:rPr>
          <w:delText xml:space="preserve">the prediction of the disease; </w:delText>
        </w:r>
        <w:r w:rsidR="00124969" w:rsidRPr="005B19D3" w:rsidDel="0014310A">
          <w:rPr>
            <w:highlight w:val="yellow"/>
            <w:rPrChange w:id="398" w:author="Portlock, Theo" w:date="2022-02-13T18:55:00Z">
              <w:rPr/>
            </w:rPrChange>
          </w:rPr>
          <w:delText xml:space="preserve">their </w:delText>
        </w:r>
        <w:r w:rsidRPr="005B19D3" w:rsidDel="0014310A">
          <w:rPr>
            <w:highlight w:val="yellow"/>
            <w:rPrChange w:id="399" w:author="Portlock, Theo" w:date="2022-02-13T18:55:00Z">
              <w:rPr/>
            </w:rPrChange>
          </w:rPr>
          <w:delText xml:space="preserve">enrichment in disease was also found previously </w:delText>
        </w:r>
      </w:del>
      <w:customXmlDelRangeStart w:id="400" w:author="Portlock, Theo" w:date="2022-02-15T16:48:00Z"/>
      <w:sdt>
        <w:sdtPr>
          <w:rPr>
            <w:bCs w:val="0"/>
            <w:color w:val="000000"/>
            <w:highlight w:val="yellow"/>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dHJ1ZSwiY2l0ZXByb2NUZXh0IjoiWzU5XSIsIm1hbnVhbE92ZXJyaWRlVGV4dCI6IiJ9fQ=="/>
          <w:id w:val="1489985302"/>
          <w:placeholder>
            <w:docPart w:val="B4F26456FFE8A54D9A1F612924F2DE15"/>
          </w:placeholder>
        </w:sdtPr>
        <w:sdtContent>
          <w:customXmlDelRangeEnd w:id="400"/>
          <w:del w:id="401" w:author="Portlock, Theo" w:date="2022-02-11T16:09:00Z">
            <w:r w:rsidR="003400E0" w:rsidRPr="00760C66" w:rsidDel="007D2D38">
              <w:rPr>
                <w:color w:val="000000"/>
                <w:highlight w:val="yellow"/>
                <w:rPrChange w:id="402" w:author="Portlock, Theo" w:date="2022-02-15T18:00:00Z">
                  <w:rPr>
                    <w:color w:val="000000"/>
                  </w:rPr>
                </w:rPrChange>
              </w:rPr>
              <w:delText>[49]</w:delText>
            </w:r>
          </w:del>
          <w:customXmlDelRangeStart w:id="403" w:author="Portlock, Theo" w:date="2022-02-15T16:48:00Z"/>
        </w:sdtContent>
      </w:sdt>
      <w:customXmlDelRangeEnd w:id="403"/>
      <w:del w:id="404" w:author="Portlock, Theo" w:date="2022-02-15T16:48:00Z">
        <w:r w:rsidRPr="005B19D3" w:rsidDel="0014310A">
          <w:rPr>
            <w:color w:val="000000"/>
            <w:highlight w:val="yellow"/>
            <w:rPrChange w:id="405" w:author="Portlock, Theo" w:date="2022-02-13T18:55:00Z">
              <w:rPr>
                <w:color w:val="000000"/>
              </w:rPr>
            </w:rPrChange>
          </w:rPr>
          <w:delText>.</w:delText>
        </w:r>
        <w:r w:rsidRPr="001C4BD1" w:rsidDel="0014310A">
          <w:delText xml:space="preserve"> </w:delText>
        </w:r>
      </w:del>
    </w:p>
    <w:p w14:paraId="56D38636" w14:textId="1A9B3C24" w:rsidR="000B5DF7" w:rsidRDefault="00A3654C" w:rsidP="00A3654C">
      <w:pPr>
        <w:rPr>
          <w:ins w:id="406" w:author="Portlock, Theo" w:date="2022-02-15T15:27:00Z"/>
          <w:bCs w:val="0"/>
        </w:rPr>
      </w:pPr>
      <w:del w:id="407" w:author="Portlock, Theo" w:date="2022-02-13T19:05:00Z">
        <w:r w:rsidRPr="001C4BD1" w:rsidDel="0008278E">
          <w:delText>Interestingly, i</w:delText>
        </w:r>
      </w:del>
      <w:del w:id="408" w:author="Portlock, Theo" w:date="2022-02-13T21:34:00Z">
        <w:r w:rsidRPr="001C4BD1" w:rsidDel="00BE3AC0">
          <w:delText>n t</w:delText>
        </w:r>
      </w:del>
      <w:del w:id="409" w:author="Portlock, Theo" w:date="2022-02-15T16:41:00Z">
        <w:r w:rsidRPr="001C4BD1" w:rsidDel="000B5DF7">
          <w:delText xml:space="preserve">he highest </w:delText>
        </w:r>
      </w:del>
      <w:del w:id="410" w:author="Portlock, Theo" w:date="2022-02-13T19:07:00Z">
        <w:r w:rsidRPr="001C4BD1" w:rsidDel="0008278E">
          <w:delText>Z-score adjusted</w:delText>
        </w:r>
      </w:del>
      <w:del w:id="411" w:author="Portlock, Theo" w:date="2022-02-15T16:41:00Z">
        <w:r w:rsidRPr="001C4BD1" w:rsidDel="000B5DF7">
          <w:delText xml:space="preserve"> SHAP scoring species for the CRC predictive model</w:delText>
        </w:r>
      </w:del>
      <w:del w:id="412" w:author="Portlock, Theo" w:date="2022-02-13T21:35:00Z">
        <w:r w:rsidRPr="001C4BD1" w:rsidDel="00BE3AC0">
          <w:delText>,</w:delText>
        </w:r>
      </w:del>
      <w:del w:id="413" w:author="Portlock, Theo" w:date="2022-02-15T16:41:00Z">
        <w:r w:rsidRPr="001C4BD1" w:rsidDel="000B5DF7">
          <w:delText xml:space="preserve"> there were </w:delText>
        </w:r>
      </w:del>
      <w:del w:id="414" w:author="Portlock, Theo" w:date="2022-02-13T19:05:00Z">
        <w:r w:rsidRPr="001C4BD1" w:rsidDel="0008278E">
          <w:delText>several absent biomarkers found previously</w:delText>
        </w:r>
      </w:del>
      <w:ins w:id="415" w:author="Stanislav Ehrlich" w:date="2022-02-11T11:32:00Z">
        <w:del w:id="416" w:author="Portlock, Theo" w:date="2022-02-13T19:05:00Z">
          <w:r w:rsidR="006C478C" w:rsidDel="0008278E">
            <w:delText>that were reported</w:delText>
          </w:r>
        </w:del>
      </w:ins>
      <w:del w:id="417" w:author="Portlock, Theo" w:date="2022-02-13T19:05:00Z">
        <w:r w:rsidRPr="001C4BD1" w:rsidDel="0008278E">
          <w:delText xml:space="preserve"> to be</w:delText>
        </w:r>
      </w:del>
      <w:ins w:id="418" w:author="Stanislav Ehrlich" w:date="2022-02-11T11:32:00Z">
        <w:del w:id="419" w:author="Portlock, Theo" w:date="2022-02-13T19:05:00Z">
          <w:r w:rsidR="006C478C" w:rsidDel="0008278E">
            <w:delText>as</w:delText>
          </w:r>
        </w:del>
      </w:ins>
      <w:del w:id="420" w:author="Portlock, Theo" w:date="2022-02-13T19:05:00Z">
        <w:r w:rsidRPr="001C4BD1" w:rsidDel="0008278E">
          <w:delText xml:space="preserve"> important in </w:delText>
        </w:r>
      </w:del>
      <w:ins w:id="421" w:author="Stanislav Ehrlich" w:date="2022-02-11T11:32:00Z">
        <w:del w:id="422" w:author="Portlock, Theo" w:date="2022-02-13T19:05:00Z">
          <w:r w:rsidR="006C478C" w:rsidDel="0008278E">
            <w:delText>for</w:delText>
          </w:r>
          <w:r w:rsidR="006C478C" w:rsidRPr="001C4BD1" w:rsidDel="0008278E">
            <w:delText xml:space="preserve"> </w:delText>
          </w:r>
        </w:del>
      </w:ins>
      <w:del w:id="423" w:author="Portlock, Theo" w:date="2022-02-13T19:05:00Z">
        <w:r w:rsidRPr="001C4BD1" w:rsidDel="0008278E">
          <w:delText xml:space="preserve">CRC diagnosis being </w:delText>
        </w:r>
      </w:del>
      <w:ins w:id="424" w:author="Stanislav Ehrlich" w:date="2022-02-11T11:31:00Z">
        <w:del w:id="425" w:author="Portlock, Theo" w:date="2022-02-13T19:05:00Z">
          <w:r w:rsidR="00EE3572" w:rsidDel="0008278E">
            <w:delText>were</w:delText>
          </w:r>
          <w:r w:rsidR="00EE3572" w:rsidRPr="001C4BD1" w:rsidDel="0008278E">
            <w:delText xml:space="preserve"> </w:delText>
          </w:r>
        </w:del>
      </w:ins>
      <w:del w:id="426" w:author="Portlock, Theo" w:date="2022-02-13T19:05:00Z">
        <w:r w:rsidRPr="001C4BD1" w:rsidDel="0008278E">
          <w:delText>absent</w:delText>
        </w:r>
      </w:del>
      <w:ins w:id="427" w:author="Microsoft Office User" w:date="2022-02-08T00:45:00Z">
        <w:del w:id="428" w:author="Portlock, Theo" w:date="2022-02-13T19:05:00Z">
          <w:r w:rsidR="004421C7" w:rsidDel="0008278E">
            <w:delText>,</w:delText>
          </w:r>
        </w:del>
      </w:ins>
      <w:del w:id="429" w:author="Portlock, Theo" w:date="2022-02-13T19:05:00Z">
        <w:r w:rsidRPr="001C4BD1" w:rsidDel="0008278E">
          <w:delText xml:space="preserve"> including </w:delText>
        </w:r>
      </w:del>
      <w:del w:id="430" w:author="Portlock, Theo" w:date="2022-02-15T16:41:00Z">
        <w:r w:rsidRPr="001C4BD1" w:rsidDel="000B5DF7">
          <w:rPr>
            <w:i/>
            <w:iCs/>
          </w:rPr>
          <w:delText>F. nucleatum</w:delText>
        </w:r>
        <w:r w:rsidRPr="001C4BD1" w:rsidDel="000B5DF7">
          <w:delText>.</w:delText>
        </w:r>
      </w:del>
      <w:del w:id="431" w:author="Portlock, Theo" w:date="2022-02-13T19:05:00Z">
        <w:r w:rsidRPr="001C4BD1" w:rsidDel="0008278E">
          <w:delText xml:space="preserve"> However, </w:delText>
        </w:r>
      </w:del>
      <w:ins w:id="432" w:author="Microsoft Office User" w:date="2022-02-08T00:45:00Z">
        <w:del w:id="433" w:author="Portlock, Theo" w:date="2022-02-13T19:05:00Z">
          <w:r w:rsidR="004421C7" w:rsidDel="0008278E">
            <w:delText xml:space="preserve">the </w:delText>
          </w:r>
        </w:del>
      </w:ins>
      <w:del w:id="434" w:author="Portlock, Theo" w:date="2022-02-13T19:05:00Z">
        <w:r w:rsidRPr="001C4BD1" w:rsidDel="0008278E">
          <w:delText xml:space="preserve">presence of </w:delText>
        </w:r>
        <w:r w:rsidRPr="001C4BD1" w:rsidDel="0008278E">
          <w:rPr>
            <w:i/>
            <w:iCs/>
          </w:rPr>
          <w:delText>Ruminococcus torques</w:delText>
        </w:r>
        <w:r w:rsidRPr="001C4BD1" w:rsidDel="0008278E">
          <w:delText xml:space="preserve"> was the </w:delText>
        </w:r>
      </w:del>
      <w:ins w:id="435" w:author="Microsoft Office User" w:date="2022-02-08T00:45:00Z">
        <w:del w:id="436" w:author="Portlock, Theo" w:date="2022-02-13T19:05:00Z">
          <w:r w:rsidR="004421C7" w:rsidDel="0008278E">
            <w:delText>most significant</w:delText>
          </w:r>
        </w:del>
      </w:ins>
      <w:del w:id="437" w:author="Portlock, Theo" w:date="2022-02-13T19:05:00Z">
        <w:r w:rsidRPr="001C4BD1" w:rsidDel="0008278E">
          <w:delText xml:space="preserve">greatest contributing factor to the prediction of CRC; an association that has been shown previously </w:delText>
        </w:r>
      </w:del>
      <w:customXmlDelRangeStart w:id="438" w:author="Portlock, Theo" w:date="2022-02-13T19:05:00Z"/>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0cnVlLCJjaXRlcHJvY1RleHQiOiJbNjB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
          <w:id w:val="1611861125"/>
          <w:placeholder>
            <w:docPart w:val="33E1446526DC6C4190652D64655E7D8E"/>
          </w:placeholder>
        </w:sdtPr>
        <w:sdtContent>
          <w:customXmlDelRangeEnd w:id="438"/>
          <w:del w:id="439" w:author="Portlock, Theo" w:date="2022-02-11T16:09:00Z">
            <w:r w:rsidR="003400E0" w:rsidRPr="00760C66" w:rsidDel="007D2D38">
              <w:rPr>
                <w:color w:val="000000"/>
              </w:rPr>
              <w:delText>[50]</w:delText>
            </w:r>
          </w:del>
          <w:customXmlDelRangeStart w:id="440" w:author="Portlock, Theo" w:date="2022-02-13T19:05:00Z"/>
        </w:sdtContent>
      </w:sdt>
      <w:customXmlDelRangeEnd w:id="440"/>
      <w:del w:id="441" w:author="Portlock, Theo" w:date="2022-02-13T19:05:00Z">
        <w:r w:rsidRPr="001C4BD1" w:rsidDel="0008278E">
          <w:rPr>
            <w:color w:val="000000"/>
          </w:rPr>
          <w:delText>.</w:delText>
        </w:r>
        <w:r w:rsidRPr="001C4BD1" w:rsidDel="0008278E">
          <w:delText xml:space="preserve"> </w:delText>
        </w:r>
      </w:del>
      <w:del w:id="442" w:author="Portlock, Theo" w:date="2022-02-13T21:29:00Z">
        <w:r w:rsidRPr="001C4BD1" w:rsidDel="00184DF0">
          <w:delText xml:space="preserve">Models for </w:delText>
        </w:r>
      </w:del>
      <w:ins w:id="443" w:author="Microsoft Office User" w:date="2022-02-08T00:46:00Z">
        <w:del w:id="444" w:author="Portlock, Theo" w:date="2022-02-13T21:29:00Z">
          <w:r w:rsidR="004421C7" w:rsidDel="00184DF0">
            <w:delText>predicting</w:delText>
          </w:r>
        </w:del>
      </w:ins>
      <w:del w:id="445" w:author="Portlock, Theo" w:date="2022-02-13T21:29:00Z">
        <w:r w:rsidRPr="001C4BD1" w:rsidDel="00184DF0">
          <w:delText xml:space="preserve">the prediction of CRC and adenoma had similar </w:delText>
        </w:r>
      </w:del>
      <w:ins w:id="446" w:author="Stanislav Ehrlich" w:date="2022-02-11T11:32:00Z">
        <w:del w:id="447" w:author="Portlock, Theo" w:date="2022-02-13T21:29:00Z">
          <w:r w:rsidR="00FE62D7" w:rsidDel="00184DF0">
            <w:delText>spec</w:delText>
          </w:r>
        </w:del>
      </w:ins>
      <w:ins w:id="448" w:author="Stanislav Ehrlich" w:date="2022-02-11T11:33:00Z">
        <w:del w:id="449" w:author="Portlock, Theo" w:date="2022-02-13T21:29:00Z">
          <w:r w:rsidR="00FE62D7" w:rsidDel="00184DF0">
            <w:delText xml:space="preserve">ies </w:delText>
          </w:r>
        </w:del>
      </w:ins>
      <w:del w:id="450" w:author="Portlock, Theo" w:date="2022-02-13T21:29:00Z">
        <w:r w:rsidRPr="001C4BD1" w:rsidDel="00184DF0">
          <w:delText xml:space="preserve">profiles </w:delText>
        </w:r>
      </w:del>
      <w:del w:id="451" w:author="Portlock, Theo" w:date="2022-02-15T16:41:00Z">
        <w:r w:rsidRPr="001C4BD1" w:rsidDel="000B5DF7">
          <w:delText>of species important for their predictions.</w:delText>
        </w:r>
      </w:del>
      <w:del w:id="452" w:author="Portlock, Theo" w:date="2022-02-13T21:29:00Z">
        <w:r w:rsidRPr="001C4BD1" w:rsidDel="00184DF0">
          <w:delText xml:space="preserve"> </w:delText>
        </w:r>
      </w:del>
      <w:ins w:id="453" w:author="Microsoft Office User" w:date="2022-02-08T00:46:00Z">
        <w:del w:id="454" w:author="Portlock, Theo" w:date="2022-02-13T21:29:00Z">
          <w:r w:rsidR="004421C7" w:rsidDel="00184DF0">
            <w:delText>Discrimination</w:delText>
          </w:r>
        </w:del>
      </w:ins>
      <w:del w:id="455" w:author="Portlock, Theo" w:date="2022-02-13T21:29:00Z">
        <w:r w:rsidRPr="001C4BD1" w:rsidDel="00184DF0">
          <w:delText xml:space="preserve">A discrimination of this difference has been investigated in more detail previously </w:delText>
        </w:r>
      </w:del>
      <w:customXmlDelRangeStart w:id="456" w:author="Portlock, Theo" w:date="2022-02-13T21:29:00Z"/>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jFdIiwibWFudWFsT3ZlcnJpZGVUZXh0IjoiIn19"/>
          <w:id w:val="399263681"/>
          <w:placeholder>
            <w:docPart w:val="33E1446526DC6C4190652D64655E7D8E"/>
          </w:placeholder>
        </w:sdtPr>
        <w:sdtContent>
          <w:customXmlDelRangeEnd w:id="456"/>
          <w:del w:id="457" w:author="Portlock, Theo" w:date="2022-02-11T16:09:00Z">
            <w:r w:rsidR="003400E0" w:rsidRPr="00760C66" w:rsidDel="007D2D38">
              <w:rPr>
                <w:color w:val="000000"/>
              </w:rPr>
              <w:delText>[51]</w:delText>
            </w:r>
          </w:del>
          <w:customXmlDelRangeStart w:id="458" w:author="Portlock, Theo" w:date="2022-02-13T21:29:00Z"/>
        </w:sdtContent>
      </w:sdt>
      <w:customXmlDelRangeEnd w:id="458"/>
      <w:del w:id="459" w:author="Portlock, Theo" w:date="2022-02-13T21:29:00Z">
        <w:r w:rsidRPr="001C4BD1" w:rsidDel="00184DF0">
          <w:rPr>
            <w:color w:val="000000"/>
          </w:rPr>
          <w:delText xml:space="preserve">. </w:delText>
        </w:r>
      </w:del>
      <w:del w:id="460" w:author="Portlock, Theo" w:date="2022-02-15T16:41:00Z">
        <w:r w:rsidRPr="001C4BD1" w:rsidDel="000B5DF7">
          <w:rPr>
            <w:color w:val="000000"/>
          </w:rPr>
          <w:delText xml:space="preserve">Additionally, there were </w:delText>
        </w:r>
      </w:del>
      <w:ins w:id="461" w:author="Microsoft Office User" w:date="2022-02-08T00:46:00Z">
        <w:del w:id="462" w:author="Portlock, Theo" w:date="2022-02-15T16:41:00Z">
          <w:r w:rsidR="004421C7" w:rsidDel="000B5DF7">
            <w:rPr>
              <w:color w:val="000000"/>
            </w:rPr>
            <w:delText>several</w:delText>
          </w:r>
        </w:del>
      </w:ins>
      <w:del w:id="463" w:author="Portlock, Theo" w:date="2022-02-15T16:41:00Z">
        <w:r w:rsidR="005718F9" w:rsidRPr="001C4BD1" w:rsidDel="000B5DF7">
          <w:rPr>
            <w:color w:val="000000"/>
          </w:rPr>
          <w:delText xml:space="preserve">a number of </w:delText>
        </w:r>
        <w:r w:rsidRPr="001C4BD1" w:rsidDel="000B5DF7">
          <w:rPr>
            <w:color w:val="000000"/>
          </w:rPr>
          <w:delText xml:space="preserve">shared </w:delText>
        </w:r>
        <w:r w:rsidR="00B52A25" w:rsidRPr="001C4BD1" w:rsidDel="000B5DF7">
          <w:rPr>
            <w:color w:val="000000"/>
          </w:rPr>
          <w:delText xml:space="preserve">disease predictive </w:delText>
        </w:r>
        <w:r w:rsidRPr="001C4BD1" w:rsidDel="000B5DF7">
          <w:rPr>
            <w:color w:val="000000"/>
          </w:rPr>
          <w:delText xml:space="preserve">species, such as </w:delText>
        </w:r>
      </w:del>
      <w:del w:id="464" w:author="Portlock, Theo" w:date="2022-02-13T21:46:00Z">
        <w:r w:rsidRPr="001C4BD1" w:rsidDel="00D2754A">
          <w:rPr>
            <w:i/>
            <w:iCs/>
            <w:color w:val="000000"/>
          </w:rPr>
          <w:delText>Acidaminococcus intestini</w:delText>
        </w:r>
      </w:del>
      <w:del w:id="465" w:author="Portlock, Theo" w:date="2022-02-15T16:41:00Z">
        <w:r w:rsidRPr="001C4BD1" w:rsidDel="000B5DF7">
          <w:rPr>
            <w:color w:val="000000"/>
          </w:rPr>
          <w:delText xml:space="preserve"> and </w:delText>
        </w:r>
      </w:del>
      <w:del w:id="466" w:author="Portlock, Theo" w:date="2022-02-13T21:48:00Z">
        <w:r w:rsidRPr="001C4BD1" w:rsidDel="00D2754A">
          <w:rPr>
            <w:i/>
            <w:iCs/>
            <w:color w:val="000000"/>
          </w:rPr>
          <w:delText>Faecalibacterium prausnitzii</w:delText>
        </w:r>
      </w:del>
      <w:del w:id="467" w:author="Portlock, Theo" w:date="2022-02-15T16:41:00Z">
        <w:r w:rsidR="005718F9" w:rsidRPr="001C4BD1" w:rsidDel="000B5DF7">
          <w:rPr>
            <w:i/>
            <w:iCs/>
            <w:color w:val="000000"/>
          </w:rPr>
          <w:delText>,</w:delText>
        </w:r>
        <w:r w:rsidRPr="001C4BD1" w:rsidDel="000B5DF7">
          <w:rPr>
            <w:color w:val="000000"/>
          </w:rPr>
          <w:delText xml:space="preserve"> with their presence and absence characteri</w:delText>
        </w:r>
        <w:r w:rsidR="00124969" w:rsidRPr="001C4BD1" w:rsidDel="000B5DF7">
          <w:rPr>
            <w:color w:val="000000"/>
          </w:rPr>
          <w:delText>z</w:delText>
        </w:r>
        <w:r w:rsidRPr="001C4BD1" w:rsidDel="000B5DF7">
          <w:rPr>
            <w:color w:val="000000"/>
          </w:rPr>
          <w:delText>ing a general dysbiotic state</w:delText>
        </w:r>
      </w:del>
      <w:ins w:id="468" w:author="Microsoft Office User" w:date="2022-02-08T00:46:00Z">
        <w:del w:id="469" w:author="Portlock, Theo" w:date="2022-02-15T16:41:00Z">
          <w:r w:rsidR="004421C7" w:rsidDel="000B5DF7">
            <w:rPr>
              <w:color w:val="000000"/>
            </w:rPr>
            <w:delText>,</w:delText>
          </w:r>
        </w:del>
      </w:ins>
      <w:del w:id="470" w:author="Portlock, Theo" w:date="2022-02-15T16:41:00Z">
        <w:r w:rsidRPr="001C4BD1" w:rsidDel="000B5DF7">
          <w:rPr>
            <w:color w:val="000000"/>
          </w:rPr>
          <w:delText xml:space="preserve"> respectively.</w:delText>
        </w:r>
      </w:del>
      <w:ins w:id="471" w:author="Portlock, Theo" w:date="2022-02-15T15:26:00Z">
        <w:r w:rsidR="0077566C">
          <w:rPr>
            <w:bCs w:val="0"/>
          </w:rPr>
          <w:t xml:space="preserve">There were some diseases </w:t>
        </w:r>
      </w:ins>
      <w:ins w:id="472" w:author="Portlock, Theo" w:date="2022-02-15T15:49:00Z">
        <w:r w:rsidR="00A81D7E">
          <w:rPr>
            <w:bCs w:val="0"/>
          </w:rPr>
          <w:t xml:space="preserve">where the majority of high importance species for disease prediction </w:t>
        </w:r>
        <w:proofErr w:type="gramStart"/>
        <w:r w:rsidR="00A81D7E">
          <w:rPr>
            <w:bCs w:val="0"/>
          </w:rPr>
          <w:t xml:space="preserve">was </w:t>
        </w:r>
        <w:r w:rsidR="007D4CBF">
          <w:rPr>
            <w:bCs w:val="0"/>
          </w:rPr>
          <w:t xml:space="preserve">depleted species </w:t>
        </w:r>
      </w:ins>
      <w:ins w:id="473" w:author="Portlock, Theo" w:date="2022-02-15T15:27:00Z">
        <w:r w:rsidR="00E2678A">
          <w:rPr>
            <w:bCs w:val="0"/>
          </w:rPr>
          <w:t>Chron</w:t>
        </w:r>
      </w:ins>
      <w:ins w:id="474" w:author="Portlock, Theo" w:date="2022-02-15T17:52:00Z">
        <w:r w:rsidR="0040673E">
          <w:rPr>
            <w:bCs w:val="0"/>
          </w:rPr>
          <w:t>’</w:t>
        </w:r>
      </w:ins>
      <w:ins w:id="475" w:author="Portlock, Theo" w:date="2022-02-15T15:27:00Z">
        <w:r w:rsidR="00E2678A">
          <w:rPr>
            <w:bCs w:val="0"/>
          </w:rPr>
          <w:t xml:space="preserve">s </w:t>
        </w:r>
      </w:ins>
      <w:ins w:id="476" w:author="Portlock, Theo" w:date="2022-02-15T17:52:00Z">
        <w:r w:rsidR="0040673E">
          <w:rPr>
            <w:bCs w:val="0"/>
          </w:rPr>
          <w:t>D</w:t>
        </w:r>
      </w:ins>
      <w:ins w:id="477" w:author="Portlock, Theo" w:date="2022-02-15T15:27:00Z">
        <w:r w:rsidR="00E2678A">
          <w:rPr>
            <w:bCs w:val="0"/>
          </w:rPr>
          <w:t>isease</w:t>
        </w:r>
        <w:proofErr w:type="gramEnd"/>
        <w:r w:rsidR="00E2678A">
          <w:rPr>
            <w:bCs w:val="0"/>
          </w:rPr>
          <w:t>.</w:t>
        </w:r>
      </w:ins>
      <w:ins w:id="478" w:author="Portlock, Theo" w:date="2022-02-15T17:48:00Z">
        <w:r w:rsidR="0040673E">
          <w:rPr>
            <w:bCs w:val="0"/>
          </w:rPr>
          <w:t xml:space="preserve"> </w:t>
        </w:r>
      </w:ins>
      <w:ins w:id="479" w:author="Portlock, Theo" w:date="2022-02-15T16:42:00Z">
        <w:r w:rsidR="000B5DF7" w:rsidRPr="001C4BD1">
          <w:rPr>
            <w:color w:val="000000"/>
          </w:rPr>
          <w:t xml:space="preserve">Additionally, there were </w:t>
        </w:r>
        <w:r w:rsidR="000B5DF7">
          <w:rPr>
            <w:color w:val="000000"/>
          </w:rPr>
          <w:t>several</w:t>
        </w:r>
        <w:r w:rsidR="000B5DF7" w:rsidRPr="001C4BD1">
          <w:rPr>
            <w:color w:val="000000"/>
          </w:rPr>
          <w:t xml:space="preserve"> shared disease predictive species, such as </w:t>
        </w:r>
        <w:r w:rsidR="000B5DF7" w:rsidRPr="00AE0AC0">
          <w:rPr>
            <w:i/>
            <w:iCs/>
          </w:rPr>
          <w:t xml:space="preserve">Streptococcus </w:t>
        </w:r>
        <w:proofErr w:type="spellStart"/>
        <w:r w:rsidR="000B5DF7" w:rsidRPr="00AE0AC0">
          <w:rPr>
            <w:i/>
            <w:iCs/>
          </w:rPr>
          <w:t>parasanguinis</w:t>
        </w:r>
        <w:proofErr w:type="spellEnd"/>
        <w:r w:rsidR="000B5DF7" w:rsidRPr="001C4BD1">
          <w:rPr>
            <w:color w:val="000000"/>
          </w:rPr>
          <w:t xml:space="preserve"> and </w:t>
        </w:r>
        <w:proofErr w:type="spellStart"/>
        <w:r w:rsidR="000B5DF7">
          <w:rPr>
            <w:i/>
            <w:iCs/>
            <w:color w:val="000000"/>
          </w:rPr>
          <w:t>Doria</w:t>
        </w:r>
        <w:proofErr w:type="spellEnd"/>
        <w:r w:rsidR="000B5DF7">
          <w:rPr>
            <w:i/>
            <w:iCs/>
            <w:color w:val="000000"/>
          </w:rPr>
          <w:t xml:space="preserve"> </w:t>
        </w:r>
        <w:proofErr w:type="spellStart"/>
        <w:r w:rsidR="000B5DF7">
          <w:rPr>
            <w:i/>
            <w:iCs/>
            <w:color w:val="000000"/>
          </w:rPr>
          <w:t>longecatena</w:t>
        </w:r>
        <w:proofErr w:type="spellEnd"/>
        <w:r w:rsidR="000B5DF7">
          <w:rPr>
            <w:i/>
            <w:iCs/>
            <w:color w:val="000000"/>
          </w:rPr>
          <w:t xml:space="preserve"> 2</w:t>
        </w:r>
        <w:r w:rsidR="000B5DF7" w:rsidRPr="001C4BD1">
          <w:rPr>
            <w:i/>
            <w:iCs/>
            <w:color w:val="000000"/>
          </w:rPr>
          <w:t>,</w:t>
        </w:r>
        <w:r w:rsidR="000B5DF7" w:rsidRPr="001C4BD1">
          <w:rPr>
            <w:color w:val="000000"/>
          </w:rPr>
          <w:t xml:space="preserve"> with their presence and absence characterizing a general </w:t>
        </w:r>
        <w:proofErr w:type="spellStart"/>
        <w:r w:rsidR="000B5DF7" w:rsidRPr="001C4BD1">
          <w:rPr>
            <w:color w:val="000000"/>
          </w:rPr>
          <w:t>dysbiotic</w:t>
        </w:r>
        <w:proofErr w:type="spellEnd"/>
        <w:r w:rsidR="000B5DF7" w:rsidRPr="001C4BD1">
          <w:rPr>
            <w:color w:val="000000"/>
          </w:rPr>
          <w:t xml:space="preserve"> state</w:t>
        </w:r>
        <w:r w:rsidR="000B5DF7">
          <w:rPr>
            <w:color w:val="000000"/>
          </w:rPr>
          <w:t>,</w:t>
        </w:r>
        <w:r w:rsidR="000B5DF7" w:rsidRPr="001C4BD1">
          <w:rPr>
            <w:color w:val="000000"/>
          </w:rPr>
          <w:t xml:space="preserve"> respectively.</w:t>
        </w:r>
      </w:ins>
    </w:p>
    <w:p w14:paraId="13C71CB1" w14:textId="59079D53" w:rsidR="00E2678A" w:rsidRPr="001C4BD1" w:rsidDel="000B5DF7" w:rsidRDefault="00E2678A" w:rsidP="00A3654C">
      <w:pPr>
        <w:rPr>
          <w:del w:id="480" w:author="Portlock, Theo" w:date="2022-02-15T16:40:00Z"/>
          <w:bCs w:val="0"/>
        </w:rPr>
      </w:pPr>
    </w:p>
    <w:p w14:paraId="3BEEEA9E" w14:textId="6DD613F2" w:rsidR="003C1C32" w:rsidRPr="003162B1" w:rsidRDefault="0C22591A" w:rsidP="00C63252">
      <w:pPr>
        <w:pStyle w:val="Heading1"/>
        <w:numPr>
          <w:ilvl w:val="0"/>
          <w:numId w:val="0"/>
        </w:numPr>
        <w:ind w:left="357" w:hanging="357"/>
      </w:pPr>
      <w:r w:rsidRPr="003162B1">
        <w:t>Discussion</w:t>
      </w:r>
    </w:p>
    <w:p w14:paraId="1ADEC17E" w14:textId="3F010267" w:rsidR="00B429E3" w:rsidRPr="001C4BD1" w:rsidRDefault="00203A14" w:rsidP="00B74686">
      <w:r w:rsidRPr="001C4BD1">
        <w:t xml:space="preserve">One of the </w:t>
      </w:r>
      <w:del w:id="481" w:author="Stanislav Ehrlich" w:date="2022-02-11T11:33:00Z">
        <w:r w:rsidRPr="001C4BD1" w:rsidDel="00F571C6">
          <w:delText xml:space="preserve">most </w:delText>
        </w:r>
      </w:del>
      <w:ins w:id="482" w:author="Microsoft Office User" w:date="2022-02-08T00:46:00Z">
        <w:r w:rsidR="004421C7">
          <w:t>urgent</w:t>
        </w:r>
      </w:ins>
      <w:del w:id="483"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484" w:author="Microsoft Office User" w:date="2022-02-08T01:09:00Z">
        <w:r w:rsidR="00574411" w:rsidRPr="001C4BD1" w:rsidDel="00441782">
          <w:delText>analyzing</w:delText>
        </w:r>
      </w:del>
      <w:ins w:id="485" w:author="Microsoft Office User" w:date="2022-02-08T01:09:00Z">
        <w:r w:rsidR="00441782" w:rsidRPr="001C4BD1">
          <w:t>analysing</w:t>
        </w:r>
      </w:ins>
      <w:r w:rsidR="00574411" w:rsidRPr="001C4BD1">
        <w:t xml:space="preserve"> data </w:t>
      </w:r>
      <w:del w:id="486" w:author="Stanislav Ehrlich" w:date="2022-02-11T11:33:00Z">
        <w:r w:rsidR="00574411" w:rsidRPr="001C4BD1" w:rsidDel="00F571C6">
          <w:delText xml:space="preserve">for </w:delText>
        </w:r>
      </w:del>
      <w:ins w:id="487" w:author="Stanislav Ehrlich" w:date="2022-02-11T11:33:00Z">
        <w:r w:rsidR="00F571C6" w:rsidRPr="001C4BD1">
          <w:t>f</w:t>
        </w:r>
        <w:r w:rsidR="00F571C6">
          <w:t>rom</w:t>
        </w:r>
        <w:r w:rsidR="00F571C6" w:rsidRPr="001C4BD1">
          <w:t xml:space="preserve"> </w:t>
        </w:r>
      </w:ins>
      <w:r w:rsidR="00574411" w:rsidRPr="001C4BD1">
        <w:t xml:space="preserve">a wide range of different studies. </w:t>
      </w:r>
      <w:ins w:id="488" w:author="Microsoft Office User" w:date="2022-02-08T00:46:00Z">
        <w:r w:rsidR="004421C7">
          <w:t>We</w:t>
        </w:r>
      </w:ins>
      <w:del w:id="489" w:author="Microsoft Office User" w:date="2022-02-08T00:46:00Z">
        <w:r w:rsidR="00574411" w:rsidRPr="001C4BD1" w:rsidDel="004421C7">
          <w:delText>Here, w</w:delText>
        </w:r>
        <w:r w:rsidR="0027317D" w:rsidRPr="001C4BD1" w:rsidDel="004421C7">
          <w:delText>e</w:delText>
        </w:r>
      </w:del>
      <w:r w:rsidR="004C6B87" w:rsidRPr="001C4BD1">
        <w:t xml:space="preserve"> </w:t>
      </w:r>
      <w:del w:id="490" w:author="Jens B Nielsen" w:date="2022-02-08T12:51:00Z">
        <w:r w:rsidR="004C6B87" w:rsidRPr="001C4BD1" w:rsidDel="00871007">
          <w:delText>have</w:delText>
        </w:r>
        <w:r w:rsidR="0027317D" w:rsidRPr="001C4BD1" w:rsidDel="00871007">
          <w:delText xml:space="preserve"> </w:delText>
        </w:r>
      </w:del>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491" w:name="_Hlk34215145"/>
      <w:r w:rsidR="0027317D" w:rsidRPr="001C4BD1">
        <w:t>(http://microbiomeatlas.</w:t>
      </w:r>
      <w:r w:rsidR="00557855" w:rsidRPr="001C4BD1">
        <w:t>org</w:t>
      </w:r>
      <w:r w:rsidR="00E403DA" w:rsidRPr="001C4BD1">
        <w:t>)</w:t>
      </w:r>
      <w:bookmarkEnd w:id="491"/>
      <w:r w:rsidR="00E403DA" w:rsidRPr="001C4BD1">
        <w:t xml:space="preserve">. </w:t>
      </w:r>
      <w:r w:rsidR="00AC6C0F" w:rsidRPr="001C4BD1">
        <w:t xml:space="preserve">This tool allows for </w:t>
      </w:r>
      <w:ins w:id="492" w:author="Microsoft Office User" w:date="2022-02-08T00:47:00Z">
        <w:r w:rsidR="004421C7">
          <w:t>integrating</w:t>
        </w:r>
      </w:ins>
      <w:del w:id="493"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w:t>
      </w:r>
      <w:r w:rsidR="00B429E3" w:rsidRPr="001C4BD1">
        <w:lastRenderedPageBreak/>
        <w:t xml:space="preserve">phylogenetically. </w:t>
      </w:r>
      <w:r w:rsidR="00DB2C7A" w:rsidRPr="001C4BD1">
        <w:t xml:space="preserve">We demonstrated that </w:t>
      </w:r>
      <w:ins w:id="494"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495" w:author="Microsoft Office User" w:date="2022-02-08T00:47:00Z">
        <w:r w:rsidR="004421C7">
          <w:t>. A</w:t>
        </w:r>
      </w:ins>
      <w:del w:id="496"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w:t>
      </w:r>
      <w:del w:id="497" w:author="Portlock, Theo" w:date="2022-02-15T17:12:00Z">
        <w:r w:rsidR="004A0EDA" w:rsidRPr="001C4BD1" w:rsidDel="00414F81">
          <w:delText xml:space="preserve">in </w:delText>
        </w:r>
      </w:del>
      <w:ins w:id="498" w:author="Portlock, Theo" w:date="2022-02-15T17:13:00Z">
        <w:r w:rsidR="00414F81">
          <w:t>in</w:t>
        </w:r>
      </w:ins>
      <w:ins w:id="499" w:author="Portlock, Theo" w:date="2022-02-15T17:12:00Z">
        <w:r w:rsidR="00414F81" w:rsidRPr="001C4BD1">
          <w:t xml:space="preserve"> </w:t>
        </w:r>
      </w:ins>
      <w:r w:rsidR="004A0EDA" w:rsidRPr="001C4BD1">
        <w:t>predicting those diseases using a random forest classification model</w:t>
      </w:r>
      <w:r w:rsidR="00B429E3" w:rsidRPr="001C4BD1">
        <w:t>.</w:t>
      </w:r>
    </w:p>
    <w:p w14:paraId="56E37179" w14:textId="3777BC22" w:rsidR="00666A3B" w:rsidRDefault="004C251B" w:rsidP="00B74686">
      <w:pPr>
        <w:rPr>
          <w:ins w:id="500" w:author="Portlock, Theo" w:date="2022-02-11T14:03:00Z"/>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Content>
          <w:ins w:id="501" w:author="Portlock, Theo" w:date="2022-02-15T17:59:00Z">
            <w:r w:rsidR="00EF1147" w:rsidRPr="00EF1147">
              <w:rPr>
                <w:color w:val="000000"/>
              </w:rPr>
              <w:t>6]</w:t>
            </w:r>
          </w:ins>
          <w:del w:id="502" w:author="Portlock, Theo" w:date="2022-02-11T16:09:00Z">
            <w:r w:rsidR="003400E0" w:rsidRPr="00EF1147" w:rsidDel="007D2D38">
              <w:rPr>
                <w:color w:val="000000"/>
              </w:rPr>
              <w:delText>6]</w:delText>
            </w:r>
          </w:del>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503" w:author="Microsoft Office User" w:date="2022-02-08T00:48:00Z">
        <w:r w:rsidR="00502166" w:rsidRPr="001C4BD1" w:rsidDel="004421C7">
          <w:delText xml:space="preserve">the </w:delText>
        </w:r>
      </w:del>
      <w:ins w:id="504" w:author="Microsoft Office User" w:date="2022-02-08T00:48:00Z">
        <w:r w:rsidR="004421C7">
          <w:t>patient</w:t>
        </w:r>
        <w:r w:rsidR="004421C7" w:rsidRPr="001C4BD1">
          <w:t xml:space="preserve"> </w:t>
        </w:r>
      </w:ins>
      <w:r w:rsidR="00502166" w:rsidRPr="001C4BD1">
        <w:t xml:space="preserve">stratification </w:t>
      </w:r>
      <w:del w:id="505" w:author="Microsoft Office User" w:date="2022-02-08T00:48:00Z">
        <w:r w:rsidR="00502166" w:rsidRPr="001C4BD1" w:rsidDel="004421C7">
          <w:delText xml:space="preserve">of patients </w:delText>
        </w:r>
      </w:del>
      <w:r w:rsidR="00502166" w:rsidRPr="001C4BD1">
        <w:t xml:space="preserve">or </w:t>
      </w:r>
      <w:del w:id="506" w:author="Microsoft Office User" w:date="2022-02-08T00:48:00Z">
        <w:r w:rsidR="004C6B87" w:rsidRPr="001C4BD1" w:rsidDel="004421C7">
          <w:delText xml:space="preserve">for </w:delText>
        </w:r>
      </w:del>
      <w:r w:rsidR="00502166" w:rsidRPr="001C4BD1">
        <w:t>designing intervention studies</w:t>
      </w:r>
      <w:r w:rsidR="002B785F" w:rsidRPr="001C4BD1">
        <w:t>.</w:t>
      </w:r>
      <w:del w:id="507" w:author="Portlock, Theo" w:date="2022-02-11T14:07:00Z">
        <w:r w:rsidRPr="001C4BD1" w:rsidDel="00E63B78">
          <w:delText xml:space="preserve"> </w:delText>
        </w:r>
        <w:commentRangeStart w:id="508"/>
        <w:r w:rsidRPr="001C4BD1" w:rsidDel="00E63B78">
          <w:delText>Beyond previous observations, our function-based analysis indicates</w:delText>
        </w:r>
        <w:r w:rsidR="00D478A6" w:rsidRPr="001C4BD1" w:rsidDel="00E63B78">
          <w:delText xml:space="preserve"> </w:delText>
        </w:r>
        <w:r w:rsidR="00E403DA" w:rsidRPr="001C4BD1" w:rsidDel="00E63B78">
          <w:delText xml:space="preserve">that the </w:delText>
        </w:r>
        <w:r w:rsidR="00BE0320" w:rsidRPr="001C4BD1" w:rsidDel="00E63B78">
          <w:rPr>
            <w:color w:val="1D1C1D"/>
            <w:shd w:val="clear" w:color="auto" w:fill="FFFFFF"/>
          </w:rPr>
          <w:delText xml:space="preserve">western-enriched bacteria </w:delText>
        </w:r>
        <w:r w:rsidR="00502166" w:rsidRPr="001C4BD1" w:rsidDel="00E63B78">
          <w:rPr>
            <w:color w:val="1D1C1D"/>
            <w:shd w:val="clear" w:color="auto" w:fill="FFFFFF"/>
          </w:rPr>
          <w:delText xml:space="preserve">might </w:delText>
        </w:r>
        <w:r w:rsidR="00BE0320" w:rsidRPr="001C4BD1" w:rsidDel="00E63B78">
          <w:rPr>
            <w:color w:val="1D1C1D"/>
            <w:shd w:val="clear" w:color="auto" w:fill="FFFFFF"/>
          </w:rPr>
          <w:delText xml:space="preserve">dominate the </w:delText>
        </w:r>
        <w:r w:rsidRPr="001C4BD1" w:rsidDel="00E63B78">
          <w:rPr>
            <w:color w:val="1D1C1D"/>
            <w:shd w:val="clear" w:color="auto" w:fill="FFFFFF"/>
          </w:rPr>
          <w:delText xml:space="preserve">gut </w:delText>
        </w:r>
        <w:r w:rsidR="00BE0320" w:rsidRPr="001C4BD1" w:rsidDel="00E63B78">
          <w:rPr>
            <w:color w:val="1D1C1D"/>
            <w:shd w:val="clear" w:color="auto" w:fill="FFFFFF"/>
          </w:rPr>
          <w:delText>microbial community</w:delText>
        </w:r>
        <w:r w:rsidR="00117AED" w:rsidRPr="001C4BD1" w:rsidDel="00E63B78">
          <w:rPr>
            <w:color w:val="1D1C1D"/>
            <w:shd w:val="clear" w:color="auto" w:fill="FFFFFF"/>
          </w:rPr>
          <w:delText>,</w:delText>
        </w:r>
        <w:r w:rsidR="00BE0320" w:rsidRPr="001C4BD1" w:rsidDel="00E63B78">
          <w:rPr>
            <w:color w:val="1D1C1D"/>
            <w:shd w:val="clear" w:color="auto" w:fill="FFFFFF"/>
          </w:rPr>
          <w:delText xml:space="preserve"> with the </w:delText>
        </w:r>
        <w:r w:rsidR="00117AED" w:rsidRPr="001C4BD1" w:rsidDel="00E63B78">
          <w:rPr>
            <w:color w:val="1D1C1D"/>
            <w:shd w:val="clear" w:color="auto" w:fill="FFFFFF"/>
          </w:rPr>
          <w:delText xml:space="preserve">associated </w:delText>
        </w:r>
        <w:r w:rsidR="00D73517" w:rsidRPr="001C4BD1" w:rsidDel="00E63B78">
          <w:rPr>
            <w:color w:val="1D1C1D"/>
          </w:rPr>
          <w:delText>production</w:delText>
        </w:r>
        <w:r w:rsidR="00BE0320" w:rsidRPr="001C4BD1" w:rsidDel="00E63B78">
          <w:rPr>
            <w:color w:val="1D1C1D"/>
            <w:shd w:val="clear" w:color="auto" w:fill="FFFFFF"/>
          </w:rPr>
          <w:delText xml:space="preserve"> of antimicrobial peptides and homoserine lactone</w:delText>
        </w:r>
        <w:r w:rsidR="00D73517" w:rsidRPr="001C4BD1" w:rsidDel="00E63B78">
          <w:rPr>
            <w:color w:val="1D1C1D"/>
          </w:rPr>
          <w:delText>,</w:delText>
        </w:r>
        <w:r w:rsidR="00BE0320" w:rsidRPr="001C4BD1" w:rsidDel="00E63B78">
          <w:rPr>
            <w:color w:val="1D1C1D"/>
            <w:shd w:val="clear" w:color="auto" w:fill="FFFFFF"/>
          </w:rPr>
          <w:delText xml:space="preserve"> </w:delText>
        </w:r>
        <w:r w:rsidR="00117AED" w:rsidRPr="001C4BD1" w:rsidDel="00E63B78">
          <w:rPr>
            <w:color w:val="1D1C1D"/>
            <w:shd w:val="clear" w:color="auto" w:fill="FFFFFF"/>
          </w:rPr>
          <w:delText xml:space="preserve">thus potentially </w:delText>
        </w:r>
        <w:r w:rsidR="00502166" w:rsidRPr="001C4BD1" w:rsidDel="00E63B78">
          <w:rPr>
            <w:color w:val="1D1C1D"/>
            <w:shd w:val="clear" w:color="auto" w:fill="FFFFFF"/>
          </w:rPr>
          <w:delText>inhibit</w:delText>
        </w:r>
        <w:r w:rsidR="00117AED" w:rsidRPr="001C4BD1" w:rsidDel="00E63B78">
          <w:rPr>
            <w:color w:val="1D1C1D"/>
            <w:shd w:val="clear" w:color="auto" w:fill="FFFFFF"/>
          </w:rPr>
          <w:delText>ing</w:delText>
        </w:r>
        <w:r w:rsidR="00502166" w:rsidRPr="001C4BD1" w:rsidDel="00E63B78">
          <w:rPr>
            <w:color w:val="1D1C1D"/>
            <w:shd w:val="clear" w:color="auto" w:fill="FFFFFF"/>
          </w:rPr>
          <w:delText xml:space="preserve"> </w:delText>
        </w:r>
        <w:r w:rsidR="00981BF8" w:rsidRPr="001C4BD1" w:rsidDel="00E63B78">
          <w:rPr>
            <w:color w:val="1D1C1D"/>
            <w:shd w:val="clear" w:color="auto" w:fill="FFFFFF"/>
          </w:rPr>
          <w:delText>their competitors</w:delText>
        </w:r>
        <w:r w:rsidR="00BE0320" w:rsidRPr="001C4BD1" w:rsidDel="00E63B78">
          <w:rPr>
            <w:color w:val="1D1C1D"/>
            <w:shd w:val="clear" w:color="auto" w:fill="FFFFFF"/>
          </w:rPr>
          <w:delText>.</w:delText>
        </w:r>
        <w:commentRangeEnd w:id="508"/>
        <w:r w:rsidR="003A25ED" w:rsidDel="00E63B78">
          <w:rPr>
            <w:rStyle w:val="CommentReference"/>
            <w:rFonts w:eastAsiaTheme="minorEastAsia"/>
            <w:lang w:val="en-US" w:eastAsia="ko-KR"/>
          </w:rPr>
          <w:commentReference w:id="508"/>
        </w:r>
      </w:del>
      <w:ins w:id="509" w:author="Portlock, Theo" w:date="2022-02-11T14:07:00Z">
        <w:r w:rsidR="00E63B78">
          <w:rPr>
            <w:color w:val="1D1C1D"/>
            <w:shd w:val="clear" w:color="auto" w:fill="FFFFFF"/>
          </w:rPr>
          <w:t xml:space="preserve"> </w:t>
        </w:r>
      </w:ins>
      <w:ins w:id="510" w:author="Portlock, Theo" w:date="2022-02-11T14:01:00Z">
        <w:r w:rsidR="00B71584">
          <w:rPr>
            <w:color w:val="1D1C1D"/>
            <w:shd w:val="clear" w:color="auto" w:fill="FFFFFF"/>
          </w:rPr>
          <w:t>Beyond previous observations, we find there are</w:t>
        </w:r>
      </w:ins>
      <w:ins w:id="511" w:author="Portlock, Theo" w:date="2022-02-11T14:04:00Z">
        <w:r w:rsidR="00B71584">
          <w:rPr>
            <w:color w:val="1D1C1D"/>
            <w:shd w:val="clear" w:color="auto" w:fill="FFFFFF"/>
          </w:rPr>
          <w:t xml:space="preserve"> distinctions </w:t>
        </w:r>
      </w:ins>
      <w:ins w:id="512" w:author="Portlock, Theo" w:date="2022-02-11T14:09:00Z">
        <w:r w:rsidR="00E63B78">
          <w:rPr>
            <w:color w:val="1D1C1D"/>
            <w:shd w:val="clear" w:color="auto" w:fill="FFFFFF"/>
          </w:rPr>
          <w:t xml:space="preserve">in </w:t>
        </w:r>
      </w:ins>
      <w:ins w:id="513" w:author="Portlock, Theo" w:date="2022-02-11T14:04:00Z">
        <w:r w:rsidR="00B71584">
          <w:rPr>
            <w:color w:val="1D1C1D"/>
            <w:shd w:val="clear" w:color="auto" w:fill="FFFFFF"/>
          </w:rPr>
          <w:t>functions</w:t>
        </w:r>
      </w:ins>
      <w:ins w:id="514" w:author="Portlock, Theo" w:date="2022-02-11T14:01:00Z">
        <w:r w:rsidR="00B71584">
          <w:rPr>
            <w:color w:val="1D1C1D"/>
            <w:shd w:val="clear" w:color="auto" w:fill="FFFFFF"/>
          </w:rPr>
          <w:t xml:space="preserve"> enr</w:t>
        </w:r>
      </w:ins>
      <w:ins w:id="515" w:author="Portlock, Theo" w:date="2022-02-11T14:03:00Z">
        <w:r w:rsidR="00B71584">
          <w:rPr>
            <w:color w:val="1D1C1D"/>
            <w:shd w:val="clear" w:color="auto" w:fill="FFFFFF"/>
          </w:rPr>
          <w:t xml:space="preserve">iched </w:t>
        </w:r>
      </w:ins>
      <w:ins w:id="516" w:author="Portlock, Theo" w:date="2022-02-11T14:04:00Z">
        <w:r w:rsidR="00B71584">
          <w:rPr>
            <w:color w:val="1D1C1D"/>
            <w:shd w:val="clear" w:color="auto" w:fill="FFFFFF"/>
          </w:rPr>
          <w:t xml:space="preserve">in westernized </w:t>
        </w:r>
      </w:ins>
      <w:ins w:id="517" w:author="Portlock, Theo" w:date="2022-02-11T14:07:00Z">
        <w:r w:rsidR="00E63B78">
          <w:rPr>
            <w:color w:val="1D1C1D"/>
            <w:shd w:val="clear" w:color="auto" w:fill="FFFFFF"/>
          </w:rPr>
          <w:t>and non</w:t>
        </w:r>
      </w:ins>
      <w:ins w:id="518" w:author="Portlock, Theo" w:date="2022-02-11T14:08:00Z">
        <w:r w:rsidR="00E63B78">
          <w:rPr>
            <w:color w:val="1D1C1D"/>
            <w:shd w:val="clear" w:color="auto" w:fill="FFFFFF"/>
          </w:rPr>
          <w:t xml:space="preserve">-westernized </w:t>
        </w:r>
      </w:ins>
      <w:ins w:id="519" w:author="Portlock, Theo" w:date="2022-02-11T14:04:00Z">
        <w:r w:rsidR="00B71584">
          <w:rPr>
            <w:color w:val="1D1C1D"/>
            <w:shd w:val="clear" w:color="auto" w:fill="FFFFFF"/>
          </w:rPr>
          <w:t xml:space="preserve">countries </w:t>
        </w:r>
      </w:ins>
      <w:ins w:id="520" w:author="Portlock, Theo" w:date="2022-02-11T14:05:00Z">
        <w:r w:rsidR="00B71584">
          <w:rPr>
            <w:color w:val="1D1C1D"/>
            <w:shd w:val="clear" w:color="auto" w:fill="FFFFFF"/>
          </w:rPr>
          <w:t>i</w:t>
        </w:r>
      </w:ins>
      <w:ins w:id="521" w:author="Portlock, Theo" w:date="2022-02-11T14:04:00Z">
        <w:r w:rsidR="00B71584">
          <w:rPr>
            <w:color w:val="1D1C1D"/>
            <w:shd w:val="clear" w:color="auto" w:fill="FFFFFF"/>
          </w:rPr>
          <w:t>nclud</w:t>
        </w:r>
      </w:ins>
      <w:ins w:id="522" w:author="Portlock, Theo" w:date="2022-02-11T14:05:00Z">
        <w:r w:rsidR="00B71584">
          <w:rPr>
            <w:color w:val="1D1C1D"/>
            <w:shd w:val="clear" w:color="auto" w:fill="FFFFFF"/>
          </w:rPr>
          <w:t>ing</w:t>
        </w:r>
      </w:ins>
      <w:ins w:id="523" w:author="Portlock, Theo" w:date="2022-02-11T14:04:00Z">
        <w:r w:rsidR="00B71584">
          <w:rPr>
            <w:color w:val="1D1C1D"/>
            <w:shd w:val="clear" w:color="auto" w:fill="FFFFFF"/>
          </w:rPr>
          <w:t xml:space="preserve"> resistance to vanc</w:t>
        </w:r>
      </w:ins>
      <w:ins w:id="524" w:author="Portlock, Theo" w:date="2022-02-11T14:05:00Z">
        <w:r w:rsidR="00B71584">
          <w:rPr>
            <w:color w:val="1D1C1D"/>
            <w:shd w:val="clear" w:color="auto" w:fill="FFFFFF"/>
          </w:rPr>
          <w:t xml:space="preserve">omycin and </w:t>
        </w:r>
      </w:ins>
      <w:ins w:id="525" w:author="Portlock, Theo" w:date="2022-02-11T14:07:00Z">
        <w:r w:rsidR="00E63B78">
          <w:rPr>
            <w:color w:val="1D1C1D"/>
            <w:shd w:val="clear" w:color="auto" w:fill="FFFFFF"/>
          </w:rPr>
          <w:t>tetracycline</w:t>
        </w:r>
      </w:ins>
      <w:ins w:id="526" w:author="Portlock, Theo" w:date="2022-02-11T14:08:00Z">
        <w:r w:rsidR="00E63B78">
          <w:rPr>
            <w:color w:val="1D1C1D"/>
            <w:shd w:val="clear" w:color="auto" w:fill="FFFFFF"/>
          </w:rPr>
          <w:t xml:space="preserve"> respectively.</w:t>
        </w:r>
      </w:ins>
    </w:p>
    <w:p w14:paraId="6B9907E5" w14:textId="5700A075" w:rsidR="00B71584" w:rsidRPr="001C4BD1" w:rsidDel="00B71584" w:rsidRDefault="00B71584" w:rsidP="00B74686">
      <w:pPr>
        <w:rPr>
          <w:del w:id="527" w:author="Portlock, Theo" w:date="2022-02-11T14:05:00Z"/>
          <w:b/>
        </w:rPr>
      </w:pPr>
    </w:p>
    <w:p w14:paraId="0BE2E622" w14:textId="4DA228C6"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commentRangeStart w:id="528"/>
      <w:commentRangeStart w:id="529"/>
      <w:del w:id="530" w:author="Stanislav Ehrlich" w:date="2022-02-11T11:35:00Z">
        <w:r w:rsidRPr="001C4BD1" w:rsidDel="001F3BD1">
          <w:delText xml:space="preserve">high species </w:delText>
        </w:r>
      </w:del>
      <w:ins w:id="531" w:author="Portlock, Theo" w:date="2022-02-11T14:12:00Z">
        <w:r w:rsidR="00E63B78">
          <w:t xml:space="preserve">high effect size </w:t>
        </w:r>
      </w:ins>
      <w:del w:id="532" w:author="Portlock, Theo" w:date="2022-02-11T14:12:00Z">
        <w:r w:rsidRPr="001C4BD1" w:rsidDel="00E63B78">
          <w:delText>enrichment</w:delText>
        </w:r>
        <w:commentRangeEnd w:id="528"/>
        <w:r w:rsidR="0038313A" w:rsidDel="00E63B78">
          <w:rPr>
            <w:rStyle w:val="CommentReference"/>
            <w:rFonts w:eastAsiaTheme="minorEastAsia"/>
            <w:lang w:val="en-US" w:eastAsia="ko-KR"/>
          </w:rPr>
          <w:commentReference w:id="528"/>
        </w:r>
      </w:del>
      <w:commentRangeEnd w:id="529"/>
      <w:r w:rsidR="007554BB">
        <w:rPr>
          <w:rStyle w:val="CommentReference"/>
          <w:rFonts w:eastAsiaTheme="minorEastAsia"/>
          <w:lang w:val="en-US" w:eastAsia="ko-KR"/>
        </w:rPr>
        <w:commentReference w:id="529"/>
      </w:r>
      <w:ins w:id="533" w:author="Stanislav Ehrlich" w:date="2022-02-11T11:35:00Z">
        <w:del w:id="534" w:author="Portlock, Theo" w:date="2022-02-11T14:12:00Z">
          <w:r w:rsidR="001F3BD1" w:rsidDel="00E63B78">
            <w:delText xml:space="preserve"> </w:delText>
          </w:r>
        </w:del>
        <w:r w:rsidR="00F52EDA">
          <w:t xml:space="preserve">of </w:t>
        </w:r>
        <w:del w:id="535" w:author="Portlock, Theo" w:date="2022-02-11T14:12:00Z">
          <w:r w:rsidR="00F52EDA" w:rsidDel="00E63B78">
            <w:delText>numerous</w:delText>
          </w:r>
        </w:del>
      </w:ins>
      <w:ins w:id="536" w:author="Portlock, Theo" w:date="2022-02-11T14:12:00Z">
        <w:r w:rsidR="00E63B78">
          <w:t>many</w:t>
        </w:r>
      </w:ins>
      <w:ins w:id="537" w:author="Stanislav Ehrlich" w:date="2022-02-11T11:35:00Z">
        <w:r w:rsidR="00F52EDA">
          <w:t xml:space="preserve"> species</w:t>
        </w:r>
      </w:ins>
      <w:ins w:id="538"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
          <w:id w:val="1690283333"/>
          <w:placeholder>
            <w:docPart w:val="DefaultPlaceholder_-1854013440"/>
          </w:placeholder>
        </w:sdtPr>
        <w:sdtContent>
          <w:ins w:id="539" w:author="Portlock, Theo" w:date="2022-02-15T18:00:00Z">
            <w:r w:rsidR="00760C66" w:rsidRPr="00760C66">
              <w:rPr>
                <w:color w:val="000000"/>
              </w:rPr>
              <w:t>[62], [63]</w:t>
            </w:r>
          </w:ins>
          <w:del w:id="540" w:author="Portlock, Theo" w:date="2022-02-11T16:09:00Z">
            <w:r w:rsidR="003400E0" w:rsidRPr="00760C66" w:rsidDel="007D2D38">
              <w:rPr>
                <w:color w:val="000000"/>
              </w:rPr>
              <w:delText>[52], [53]</w:delText>
            </w:r>
          </w:del>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
          <w:id w:val="650366457"/>
          <w:placeholder>
            <w:docPart w:val="DefaultPlaceholder_-1854013440"/>
          </w:placeholder>
        </w:sdtPr>
        <w:sdtContent>
          <w:ins w:id="541" w:author="Portlock, Theo" w:date="2022-02-15T18:00:00Z">
            <w:r w:rsidR="00760C66" w:rsidRPr="00760C66">
              <w:rPr>
                <w:color w:val="000000"/>
              </w:rPr>
              <w:t>[64]–[66]</w:t>
            </w:r>
          </w:ins>
          <w:del w:id="542" w:author="Portlock, Theo" w:date="2022-02-11T16:09:00Z">
            <w:r w:rsidR="003400E0" w:rsidRPr="00760C66" w:rsidDel="007D2D38">
              <w:rPr>
                <w:color w:val="000000"/>
              </w:rPr>
              <w:delText>[54]–[56]</w:delText>
            </w:r>
          </w:del>
        </w:sdtContent>
      </w:sdt>
      <w:r w:rsidRPr="001C4BD1">
        <w:t>).</w:t>
      </w:r>
    </w:p>
    <w:p w14:paraId="24428A0A" w14:textId="0FDD48C0" w:rsidR="00AC6C0F" w:rsidRPr="001C4BD1" w:rsidRDefault="59AC96BE" w:rsidP="00B74686">
      <w:r w:rsidRPr="001C4BD1">
        <w:t>The loss of species actively contributing to maintain</w:t>
      </w:r>
      <w:ins w:id="543" w:author="Edwards, Lindsey" w:date="2022-02-09T00:03:00Z">
        <w:r w:rsidR="00386968">
          <w:t>ing</w:t>
        </w:r>
      </w:ins>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544"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
          <w:id w:val="1410107429"/>
          <w:placeholder>
            <w:docPart w:val="DefaultPlaceholder_-1854013440"/>
          </w:placeholder>
        </w:sdtPr>
        <w:sdtContent>
          <w:ins w:id="545" w:author="Portlock, Theo" w:date="2022-02-15T18:00:00Z">
            <w:r w:rsidR="00760C66" w:rsidRPr="00760C66">
              <w:rPr>
                <w:color w:val="000000"/>
              </w:rPr>
              <w:t>[67]</w:t>
            </w:r>
          </w:ins>
          <w:del w:id="546" w:author="Portlock, Theo" w:date="2022-02-11T16:09:00Z">
            <w:r w:rsidR="003400E0" w:rsidRPr="00760C66" w:rsidDel="007D2D38">
              <w:rPr>
                <w:color w:val="000000"/>
              </w:rPr>
              <w:delText>[57]</w:delText>
            </w:r>
          </w:del>
        </w:sdtContent>
      </w:sdt>
      <w:r w:rsidRPr="001C4BD1">
        <w:t xml:space="preserve">. </w:t>
      </w:r>
      <w:ins w:id="547" w:author="Portlock, Theo" w:date="2022-02-15T17:24:00Z">
        <w:r w:rsidR="00F029C4">
          <w:t>Dep</w:t>
        </w:r>
      </w:ins>
      <w:ins w:id="548" w:author="Portlock, Theo" w:date="2022-02-15T17:25:00Z">
        <w:r w:rsidR="00F029C4">
          <w:t xml:space="preserve">letion of butyrate producing species </w:t>
        </w:r>
      </w:ins>
      <w:ins w:id="549" w:author="Portlock, Theo" w:date="2022-02-15T17:28:00Z">
        <w:r w:rsidR="00E368BC">
          <w:t>were</w:t>
        </w:r>
      </w:ins>
      <w:ins w:id="550" w:author="Portlock, Theo" w:date="2022-02-15T17:25:00Z">
        <w:r w:rsidR="00E368BC">
          <w:t xml:space="preserve"> observed </w:t>
        </w:r>
      </w:ins>
      <w:ins w:id="551" w:author="Portlock, Theo" w:date="2022-02-15T17:26:00Z">
        <w:r w:rsidR="00E368BC">
          <w:t>to be the strongest feature</w:t>
        </w:r>
      </w:ins>
      <w:ins w:id="552" w:author="Portlock, Theo" w:date="2022-02-15T17:28:00Z">
        <w:r w:rsidR="00E368BC">
          <w:t>s</w:t>
        </w:r>
      </w:ins>
      <w:ins w:id="553" w:author="Portlock, Theo" w:date="2022-02-15T17:26:00Z">
        <w:r w:rsidR="00E368BC">
          <w:t xml:space="preserve"> in the random forest model that predicts </w:t>
        </w:r>
      </w:ins>
      <w:ins w:id="554" w:author="Portlock, Theo" w:date="2022-02-15T17:27:00Z">
        <w:r w:rsidR="00E368BC">
          <w:t>Crohn’s disease.</w:t>
        </w:r>
      </w:ins>
      <w:ins w:id="555" w:author="Portlock, Theo" w:date="2022-02-15T17:25:00Z">
        <w:r w:rsidR="00F029C4">
          <w:t xml:space="preserve"> </w:t>
        </w:r>
      </w:ins>
      <w:r w:rsidRPr="001C4BD1">
        <w:lastRenderedPageBreak/>
        <w:t xml:space="preserve">Conversely, some </w:t>
      </w:r>
      <w:del w:id="556"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557" w:author="Microsoft Office User" w:date="2022-02-08T00:49:00Z">
        <w:r w:rsidRPr="001C4BD1" w:rsidDel="004421C7">
          <w:delText>,</w:delText>
        </w:r>
      </w:del>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
          <w:id w:val="933800040"/>
          <w:placeholder>
            <w:docPart w:val="DefaultPlaceholder_-1854013440"/>
          </w:placeholder>
        </w:sdtPr>
        <w:sdtContent>
          <w:ins w:id="558" w:author="Portlock, Theo" w:date="2022-02-15T18:00:00Z">
            <w:r w:rsidR="00760C66" w:rsidRPr="00760C66">
              <w:rPr>
                <w:color w:val="000000"/>
              </w:rPr>
              <w:t>[68], [69]</w:t>
            </w:r>
          </w:ins>
          <w:del w:id="559" w:author="Portlock, Theo" w:date="2022-02-11T16:09:00Z">
            <w:r w:rsidR="003400E0" w:rsidRPr="00760C66" w:rsidDel="007D2D38">
              <w:rPr>
                <w:color w:val="000000"/>
              </w:rPr>
              <w:delText>[58], [59]</w:delText>
            </w:r>
          </w:del>
        </w:sdtContent>
      </w:sdt>
      <w:r w:rsidRPr="001C4BD1">
        <w:t>.</w:t>
      </w:r>
      <w:r w:rsidR="00707625" w:rsidRPr="001C4BD1">
        <w:t xml:space="preserve"> </w:t>
      </w:r>
      <w:commentRangeStart w:id="560"/>
      <w:commentRangeStart w:id="561"/>
      <w:del w:id="562" w:author="Portlock, Theo" w:date="2022-02-15T17:10:00Z">
        <w:r w:rsidR="00707625" w:rsidRPr="001C4BD1" w:rsidDel="00414F81">
          <w:delText xml:space="preserve">However, here </w:delText>
        </w:r>
      </w:del>
      <w:ins w:id="563" w:author="Portlock, Theo" w:date="2022-02-15T17:10:00Z">
        <w:r w:rsidR="00414F81">
          <w:t>W</w:t>
        </w:r>
      </w:ins>
      <w:del w:id="564" w:author="Portlock, Theo" w:date="2022-02-15T17:10:00Z">
        <w:r w:rsidR="00707625" w:rsidRPr="001C4BD1" w:rsidDel="00414F81">
          <w:delText>w</w:delText>
        </w:r>
      </w:del>
      <w:r w:rsidR="00707625" w:rsidRPr="001C4BD1">
        <w:t xml:space="preserve">e </w:t>
      </w:r>
      <w:del w:id="565" w:author="Microsoft Office User" w:date="2022-02-08T00:49:00Z">
        <w:r w:rsidR="00707625" w:rsidRPr="001C4BD1" w:rsidDel="004421C7">
          <w:delText xml:space="preserve">do </w:delText>
        </w:r>
      </w:del>
      <w:ins w:id="566" w:author="Microsoft Office User" w:date="2022-02-08T00:49:00Z">
        <w:del w:id="567" w:author="Portlock, Theo" w:date="2022-02-11T14:21:00Z">
          <w:r w:rsidR="004421C7" w:rsidDel="007D5F73">
            <w:delText>have</w:delText>
          </w:r>
          <w:r w:rsidR="004421C7" w:rsidRPr="001C4BD1" w:rsidDel="007D5F73">
            <w:delText xml:space="preserve"> </w:delText>
          </w:r>
        </w:del>
      </w:ins>
      <w:ins w:id="568" w:author="Portlock, Theo" w:date="2022-02-11T14:21:00Z">
        <w:r w:rsidR="007D5F73">
          <w:t>have</w:t>
        </w:r>
      </w:ins>
      <w:del w:id="569" w:author="Portlock, Theo" w:date="2022-02-11T14:21:00Z">
        <w:r w:rsidR="00707625" w:rsidRPr="001C4BD1" w:rsidDel="007D5F73">
          <w:delText>not</w:delText>
        </w:r>
      </w:del>
      <w:r w:rsidR="00707625" w:rsidRPr="001C4BD1">
        <w:t xml:space="preserve"> </w:t>
      </w:r>
      <w:ins w:id="570" w:author="Microsoft Office User" w:date="2022-02-08T00:50:00Z">
        <w:r w:rsidR="004421C7">
          <w:t>found</w:t>
        </w:r>
      </w:ins>
      <w:del w:id="571" w:author="Microsoft Office User" w:date="2022-02-08T00:50:00Z">
        <w:r w:rsidR="00707625" w:rsidRPr="001C4BD1" w:rsidDel="004421C7">
          <w:delText>find</w:delText>
        </w:r>
      </w:del>
      <w:r w:rsidR="00707625" w:rsidRPr="001C4BD1">
        <w:t xml:space="preserve"> a similar link between this species and CRC</w:t>
      </w:r>
      <w:ins w:id="572" w:author="Portlock, Theo" w:date="2022-02-11T14:21:00Z">
        <w:r w:rsidR="007D5F73">
          <w:t xml:space="preserve"> using </w:t>
        </w:r>
      </w:ins>
      <w:ins w:id="573" w:author="Portlock, Theo" w:date="2022-02-15T17:10:00Z">
        <w:r w:rsidR="00414F81">
          <w:t xml:space="preserve">both </w:t>
        </w:r>
      </w:ins>
      <w:ins w:id="574" w:author="Portlock, Theo" w:date="2022-02-11T14:21:00Z">
        <w:r w:rsidR="007D5F73">
          <w:t>ES calculation</w:t>
        </w:r>
      </w:ins>
      <w:ins w:id="575" w:author="Portlock, Theo" w:date="2022-02-15T17:10:00Z">
        <w:r w:rsidR="00414F81">
          <w:t xml:space="preserve"> and </w:t>
        </w:r>
      </w:ins>
      <w:ins w:id="576" w:author="Portlock, Theo" w:date="2022-02-15T17:11:00Z">
        <w:r w:rsidR="00414F81">
          <w:t>using the SHAP interpreted</w:t>
        </w:r>
      </w:ins>
      <w:ins w:id="577" w:author="Portlock, Theo" w:date="2022-02-11T14:20:00Z">
        <w:r w:rsidR="007D5F73">
          <w:t xml:space="preserve"> random forest predictive model</w:t>
        </w:r>
      </w:ins>
      <w:r w:rsidR="00707625" w:rsidRPr="001C4BD1">
        <w:t>.</w:t>
      </w:r>
      <w:r w:rsidRPr="001C4BD1">
        <w:t xml:space="preserve"> </w:t>
      </w:r>
      <w:commentRangeEnd w:id="560"/>
      <w:r w:rsidR="0038313A">
        <w:rPr>
          <w:rStyle w:val="CommentReference"/>
          <w:rFonts w:eastAsiaTheme="minorEastAsia"/>
          <w:lang w:val="en-US" w:eastAsia="ko-KR"/>
        </w:rPr>
        <w:commentReference w:id="560"/>
      </w:r>
      <w:commentRangeEnd w:id="561"/>
      <w:r w:rsidR="007D5F73">
        <w:rPr>
          <w:rStyle w:val="CommentReference"/>
          <w:rFonts w:eastAsiaTheme="minorEastAsia"/>
          <w:lang w:val="en-US" w:eastAsia="ko-KR"/>
        </w:rPr>
        <w:commentReference w:id="561"/>
      </w:r>
      <w:r w:rsidRPr="001C4BD1">
        <w:t xml:space="preserve">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
          <w:id w:val="1950943321"/>
          <w:placeholder>
            <w:docPart w:val="DefaultPlaceholder_-1854013440"/>
          </w:placeholder>
        </w:sdtPr>
        <w:sdtContent>
          <w:ins w:id="578" w:author="Portlock, Theo" w:date="2022-02-15T18:00:00Z">
            <w:r w:rsidR="00760C66" w:rsidRPr="00760C66">
              <w:rPr>
                <w:color w:val="000000"/>
              </w:rPr>
              <w:t>[70]</w:t>
            </w:r>
          </w:ins>
          <w:del w:id="579" w:author="Portlock, Theo" w:date="2022-02-11T16:09:00Z">
            <w:r w:rsidR="003400E0" w:rsidRPr="00760C66" w:rsidDel="007D2D38">
              <w:rPr>
                <w:color w:val="000000"/>
              </w:rPr>
              <w:delText>[60]</w:delText>
            </w:r>
          </w:del>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580"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581"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depleted in disease states are more commonly associated with the oral cavity. </w:t>
      </w:r>
      <w:del w:id="582"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583" w:author="Microsoft Office User" w:date="2022-02-08T00:19:00Z">
        <w:r w:rsidR="002A372C" w:rsidRPr="001C4BD1" w:rsidDel="00C63252">
          <w:delText xml:space="preserve"> </w:delText>
        </w:r>
      </w:del>
      <w:r w:rsidR="002A372C" w:rsidRPr="001C4BD1">
        <w:t xml:space="preserve">Many of the streptococcal species identified here are members of the </w:t>
      </w:r>
      <w:proofErr w:type="spellStart"/>
      <w:r w:rsidR="002A372C" w:rsidRPr="001C4BD1">
        <w:t>viridans</w:t>
      </w:r>
      <w:proofErr w:type="spellEnd"/>
      <w:r w:rsidR="002A372C" w:rsidRPr="001C4BD1">
        <w:t xml:space="preserve"> group </w:t>
      </w:r>
      <w:r w:rsidR="002A372C" w:rsidRPr="00386968">
        <w:rPr>
          <w:i/>
          <w:iCs/>
          <w:rPrChange w:id="584" w:author="Edwards, Lindsey" w:date="2022-02-09T00:04:00Z">
            <w:rPr/>
          </w:rPrChange>
        </w:rPr>
        <w:t>streptococci</w:t>
      </w:r>
      <w:r w:rsidR="002A372C" w:rsidRPr="001C4BD1">
        <w:t xml:space="preserve"> – a diverse group that has members </w:t>
      </w:r>
      <w:del w:id="585" w:author="Portlock, Theo" w:date="2022-02-11T14:30:00Z">
        <w:r w:rsidR="002A372C" w:rsidRPr="001C4BD1" w:rsidDel="009124E4">
          <w:delText xml:space="preserve">who have been </w:delText>
        </w:r>
      </w:del>
      <w:r w:rsidR="002A372C" w:rsidRPr="001C4BD1">
        <w:t>associated with disease and poly</w:t>
      </w:r>
      <w:del w:id="586" w:author="Edwards, Lindsey" w:date="2022-02-09T00:04:00Z">
        <w:r w:rsidR="002A372C" w:rsidRPr="001C4BD1" w:rsidDel="00386968">
          <w:delText xml:space="preserve"> </w:delText>
        </w:r>
      </w:del>
      <w:r w:rsidR="002A372C" w:rsidRPr="001C4BD1">
        <w:t>microbial infection (</w:t>
      </w:r>
      <w:r w:rsidR="002A372C" w:rsidRPr="00386968">
        <w:rPr>
          <w:i/>
          <w:iCs/>
          <w:rPrChange w:id="587" w:author="Edwards, Lindsey" w:date="2022-02-09T00:04:00Z">
            <w:rPr/>
          </w:rPrChange>
        </w:rPr>
        <w:t>e.g</w:t>
      </w:r>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Content>
          <w:ins w:id="588" w:author="Portlock, Theo" w:date="2022-02-15T18:00:00Z">
            <w:r w:rsidR="00760C66" w:rsidRPr="00760C66">
              <w:rPr>
                <w:color w:val="000000"/>
              </w:rPr>
              <w:t>[71]</w:t>
            </w:r>
          </w:ins>
          <w:del w:id="589" w:author="Portlock, Theo" w:date="2022-02-11T16:09:00Z">
            <w:r w:rsidR="003400E0" w:rsidRPr="00760C66" w:rsidDel="007D2D38">
              <w:rPr>
                <w:color w:val="000000"/>
              </w:rPr>
              <w:delText>[61]</w:delText>
            </w:r>
          </w:del>
        </w:sdtContent>
      </w:sdt>
      <w:r w:rsidR="0054685A">
        <w:t>,</w:t>
      </w:r>
      <w:r w:rsidR="002A372C" w:rsidRPr="001C4BD1">
        <w:t xml:space="preserve"> </w:t>
      </w:r>
      <w:r w:rsidR="00334106" w:rsidRPr="001C4BD1">
        <w:t>as well as members that have been proposed for use as probiotics (</w:t>
      </w:r>
      <w:r w:rsidR="00334106" w:rsidRPr="00386968">
        <w:rPr>
          <w:i/>
          <w:iCs/>
          <w:rPrChange w:id="590" w:author="Edwards, Lindsey" w:date="2022-02-09T00:05:00Z">
            <w:rPr/>
          </w:rPrChange>
        </w:rPr>
        <w:t>e.g</w:t>
      </w:r>
      <w:r w:rsidR="00334106" w:rsidRPr="001C4BD1">
        <w:t xml:space="preserve">.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Content>
          <w:ins w:id="591" w:author="Portlock, Theo" w:date="2022-02-15T18:00:00Z">
            <w:r w:rsidR="00760C66" w:rsidRPr="00760C66">
              <w:rPr>
                <w:color w:val="000000"/>
              </w:rPr>
              <w:t>[62], [63]</w:t>
            </w:r>
          </w:ins>
          <w:del w:id="592" w:author="Portlock, Theo" w:date="2022-02-11T16:09:00Z">
            <w:r w:rsidR="003400E0" w:rsidRPr="00760C66" w:rsidDel="007D2D38">
              <w:rPr>
                <w:color w:val="000000"/>
              </w:rPr>
              <w:delText>[62], [63]</w:delText>
            </w:r>
          </w:del>
        </w:sdtContent>
      </w:sdt>
      <w:r w:rsidR="00334106" w:rsidRPr="001C4BD1">
        <w:t>;)</w:t>
      </w:r>
    </w:p>
    <w:p w14:paraId="21553E89" w14:textId="5621AF43"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593" w:author="Microsoft Office User" w:date="2022-02-08T00:51:00Z">
        <w:r w:rsidR="004421C7">
          <w:t>supports</w:t>
        </w:r>
      </w:ins>
      <w:del w:id="594"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w:t>
      </w:r>
      <w:del w:id="595" w:author="Stanislav Ehrlich" w:date="2022-02-11T11:37:00Z">
        <w:r w:rsidR="009E2497" w:rsidRPr="001C4BD1" w:rsidDel="00456055">
          <w:delText xml:space="preserve">competitive </w:delText>
        </w:r>
      </w:del>
      <w:r w:rsidR="009E2497" w:rsidRPr="001C4BD1">
        <w:t xml:space="preserve">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596" w:author="Microsoft Office User" w:date="2022-02-08T00:51:00Z">
        <w:r w:rsidR="004421C7">
          <w:t>,</w:t>
        </w:r>
      </w:ins>
      <w:r w:rsidRPr="001C4BD1">
        <w:t xml:space="preserve"> </w:t>
      </w:r>
      <w:r w:rsidR="009E2497" w:rsidRPr="001C4BD1">
        <w:t xml:space="preserve">by </w:t>
      </w:r>
      <w:r w:rsidRPr="001C4BD1">
        <w:t>u</w:t>
      </w:r>
      <w:r w:rsidR="009E2497" w:rsidRPr="001C4BD1">
        <w:t>t</w:t>
      </w:r>
      <w:ins w:id="597"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
          <w:id w:val="1408652795"/>
          <w:placeholder>
            <w:docPart w:val="DefaultPlaceholder_-1854013440"/>
          </w:placeholder>
        </w:sdtPr>
        <w:sdtContent>
          <w:ins w:id="598" w:author="Portlock, Theo" w:date="2022-02-15T18:00:00Z">
            <w:r w:rsidR="00760C66" w:rsidRPr="00760C66">
              <w:rPr>
                <w:color w:val="000000"/>
              </w:rPr>
              <w:t>[73]</w:t>
            </w:r>
          </w:ins>
          <w:del w:id="599" w:author="Portlock, Theo" w:date="2022-02-11T16:09:00Z">
            <w:r w:rsidR="003400E0" w:rsidRPr="00760C66" w:rsidDel="007D2D38">
              <w:rPr>
                <w:color w:val="000000"/>
              </w:rPr>
              <w:delText>[64]</w:delText>
            </w:r>
          </w:del>
        </w:sdtContent>
      </w:sdt>
      <w:r w:rsidRPr="001C4BD1">
        <w:t xml:space="preserve">, ethanolamine </w:t>
      </w:r>
      <w:hyperlink r:id="rId14"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
          <w:id w:val="-843161700"/>
          <w:placeholder>
            <w:docPart w:val="DefaultPlaceholder_-1854013440"/>
          </w:placeholder>
        </w:sdtPr>
        <w:sdtContent>
          <w:ins w:id="600" w:author="Portlock, Theo" w:date="2022-02-15T18:00:00Z">
            <w:r w:rsidR="00760C66" w:rsidRPr="00760C66">
              <w:rPr>
                <w:color w:val="000000"/>
              </w:rPr>
              <w:t>[74]</w:t>
            </w:r>
          </w:ins>
          <w:del w:id="601" w:author="Portlock, Theo" w:date="2022-02-11T16:09:00Z">
            <w:r w:rsidR="003400E0" w:rsidRPr="00760C66" w:rsidDel="007D2D38">
              <w:rPr>
                <w:color w:val="000000"/>
              </w:rPr>
              <w:delText>[65]</w:delText>
            </w:r>
          </w:del>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ins w:id="602" w:author="Stanislav Ehrlich" w:date="2022-02-11T11:37:00Z">
        <w:r w:rsidR="00456055">
          <w:t>t</w:t>
        </w:r>
      </w:ins>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
          <w:id w:val="-1664999371"/>
          <w:placeholder>
            <w:docPart w:val="DefaultPlaceholder_-1854013440"/>
          </w:placeholder>
        </w:sdtPr>
        <w:sdtContent>
          <w:ins w:id="603" w:author="Portlock, Theo" w:date="2022-02-15T18:00:00Z">
            <w:r w:rsidR="00760C66" w:rsidRPr="00760C66">
              <w:rPr>
                <w:color w:val="000000"/>
              </w:rPr>
              <w:t>[62])</w:t>
            </w:r>
          </w:ins>
          <w:del w:id="604" w:author="Portlock, Theo" w:date="2022-02-11T16:09:00Z">
            <w:r w:rsidR="003400E0" w:rsidRPr="00760C66" w:rsidDel="007D2D38">
              <w:rPr>
                <w:color w:val="000000"/>
              </w:rPr>
              <w:delText>[62])</w:delText>
            </w:r>
          </w:del>
        </w:sdtContent>
      </w:sdt>
      <w:r w:rsidRPr="001C4BD1">
        <w:t xml:space="preserve">. </w:t>
      </w:r>
      <w:ins w:id="605" w:author="Microsoft Office User" w:date="2022-02-08T00:51:00Z">
        <w:r w:rsidR="004421C7">
          <w:t>However, the</w:t>
        </w:r>
      </w:ins>
      <w:del w:id="606"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del w:id="607" w:author="Microsoft Office User" w:date="2022-02-08T00:51:00Z">
        <w:r w:rsidRPr="001C4BD1" w:rsidDel="004421C7">
          <w:delText xml:space="preserve">, </w:delText>
        </w:r>
        <w:r w:rsidR="00635D3A" w:rsidRPr="001C4BD1" w:rsidDel="004421C7">
          <w:delText>however</w:delText>
        </w:r>
      </w:del>
      <w:r w:rsidR="00635D3A" w:rsidRPr="001C4BD1">
        <w:t xml:space="preserve">. For </w:t>
      </w:r>
      <w:r w:rsidR="00635D3A" w:rsidRPr="001C4BD1">
        <w:lastRenderedPageBreak/>
        <w:t xml:space="preserve">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
          <w:id w:val="1420139776"/>
          <w:placeholder>
            <w:docPart w:val="DefaultPlaceholder_-1854013440"/>
          </w:placeholder>
        </w:sdtPr>
        <w:sdtContent>
          <w:ins w:id="608" w:author="Portlock, Theo" w:date="2022-02-15T18:00:00Z">
            <w:r w:rsidR="00760C66" w:rsidRPr="00760C66">
              <w:rPr>
                <w:color w:val="000000"/>
              </w:rPr>
              <w:t>[76]</w:t>
            </w:r>
          </w:ins>
          <w:del w:id="609" w:author="Portlock, Theo" w:date="2022-02-11T16:09:00Z">
            <w:r w:rsidR="003400E0" w:rsidRPr="00760C66" w:rsidDel="007D2D38">
              <w:rPr>
                <w:color w:val="000000"/>
              </w:rPr>
              <w:delText>[66]</w:delText>
            </w:r>
          </w:del>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w:t>
      </w:r>
      <w:del w:id="610" w:author="Stanislav Ehrlich" w:date="2022-02-11T11:37:00Z">
        <w:r w:rsidRPr="001C4BD1" w:rsidDel="004D7CCD">
          <w:delText xml:space="preserve">multiple times </w:delText>
        </w:r>
      </w:del>
      <w:r w:rsidRPr="001C4BD1">
        <w:t xml:space="preserve">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
          <w:id w:val="1696033745"/>
          <w:placeholder>
            <w:docPart w:val="DefaultPlaceholder_-1854013440"/>
          </w:placeholder>
        </w:sdtPr>
        <w:sdtContent>
          <w:ins w:id="611" w:author="Portlock, Theo" w:date="2022-02-15T18:00:00Z">
            <w:r w:rsidR="00760C66" w:rsidRPr="00760C66">
              <w:rPr>
                <w:color w:val="000000"/>
              </w:rPr>
              <w:t>[77]</w:t>
            </w:r>
          </w:ins>
          <w:del w:id="612" w:author="Portlock, Theo" w:date="2022-02-11T16:09:00Z">
            <w:r w:rsidR="003400E0" w:rsidRPr="00760C66" w:rsidDel="007D2D38">
              <w:rPr>
                <w:color w:val="000000"/>
              </w:rPr>
              <w:delText>[67]</w:delText>
            </w:r>
          </w:del>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613" w:author="Microsoft Office User" w:date="2022-02-08T00:53:00Z">
        <w:r w:rsidR="004421C7">
          <w:t>to provide</w:t>
        </w:r>
      </w:ins>
      <w:del w:id="614" w:author="Microsoft Office User" w:date="2022-02-08T00:53:00Z">
        <w:r w:rsidRPr="001C4BD1" w:rsidDel="004421C7">
          <w:delText>aimed at providing</w:delText>
        </w:r>
      </w:del>
      <w:r w:rsidRPr="001C4BD1">
        <w:t xml:space="preserve"> comprehensive open-access metagenomics data from multiple research </w:t>
      </w:r>
      <w:ins w:id="615" w:author="Microsoft Office User" w:date="2022-02-08T01:11:00Z">
        <w:r w:rsidR="00441782">
          <w:t>centres</w:t>
        </w:r>
      </w:ins>
      <w:del w:id="616" w:author="Microsoft Office User" w:date="2022-02-08T00:54:00Z">
        <w:r w:rsidRPr="001C4BD1" w:rsidDel="004421C7">
          <w:delText>centres</w:delText>
        </w:r>
      </w:del>
      <w:r w:rsidRPr="001C4BD1">
        <w:t xml:space="preserve">. In this manner, in-depth analysis of the impact of the gut microbiome on health and disease will be used to facilitate future studies to reveal the </w:t>
      </w:r>
      <w:ins w:id="617" w:author="Microsoft Office User" w:date="2022-02-08T00:54:00Z">
        <w:r w:rsidR="00BD0048">
          <w:t>critical</w:t>
        </w:r>
      </w:ins>
      <w:del w:id="618"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619"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62303C6A" w:rsidR="005D396F" w:rsidRPr="001C4BD1" w:rsidRDefault="006D22A8" w:rsidP="00B74686">
      <w:ins w:id="620" w:author="Portlock, Theo" w:date="2022-02-15T18:19:00Z">
        <w:r>
          <w:t>Code publicly a</w:t>
        </w:r>
      </w:ins>
      <w:ins w:id="621" w:author="Portlock, Theo" w:date="2022-02-15T18:18:00Z">
        <w:r w:rsidR="009D2E0D">
          <w:t>vailable at https://github</w:t>
        </w:r>
        <w:r>
          <w:t>.com/</w:t>
        </w:r>
      </w:ins>
      <w:ins w:id="622" w:author="Portlock, Theo" w:date="2022-02-15T18:19:00Z">
        <w:r>
          <w:t>sysbiomelab/ATLAS</w:t>
        </w:r>
      </w:ins>
      <w:del w:id="623" w:author="Portlock, Theo" w:date="2022-02-15T18:19:00Z">
        <w:r w:rsidR="006E6E53" w:rsidRPr="001C4BD1" w:rsidDel="006D22A8">
          <w:delText>…</w:delText>
        </w:r>
      </w:del>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4FADA673" w:rsidR="005D396F" w:rsidRPr="001C4BD1" w:rsidRDefault="005D396F" w:rsidP="00B74686">
      <w:r w:rsidRPr="001C4BD1">
        <w:t xml:space="preserve">This study was supported by </w:t>
      </w:r>
      <w:r w:rsidR="00C64F2F" w:rsidRPr="001C4BD1">
        <w:t>Science for Life Laboratory (</w:t>
      </w:r>
      <w:proofErr w:type="spellStart"/>
      <w:del w:id="624" w:author="Microsoft Office User" w:date="2022-02-08T01:12:00Z">
        <w:r w:rsidR="00C64F2F" w:rsidRPr="001C4BD1" w:rsidDel="00441782">
          <w:delText>SciLifelab</w:delText>
        </w:r>
      </w:del>
      <w:ins w:id="625" w:author="Microsoft Office User" w:date="2022-02-08T01:12:00Z">
        <w:r w:rsidR="00441782" w:rsidRPr="001C4BD1">
          <w:t>SciLifeLab</w:t>
        </w:r>
      </w:ins>
      <w:proofErr w:type="spellEnd"/>
      <w:r w:rsidR="00C64F2F" w:rsidRPr="001C4BD1">
        <w:t xml:space="preserve">), </w:t>
      </w:r>
      <w:r w:rsidRPr="001C4BD1">
        <w:t xml:space="preserve">Engineering and Physical Sciences Research Council (EPSRC), EP/S001301/1, Biotechnology Biological Sciences </w:t>
      </w:r>
      <w:r w:rsidRPr="001C4BD1">
        <w:lastRenderedPageBreak/>
        <w:t>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Centre based at Guy’s and St Thomas’ NHS Foundation Trust in partnership with King’s College 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1E291C52" w:rsidR="005D396F" w:rsidRPr="001C4BD1" w:rsidRDefault="0C22591A" w:rsidP="00B74686">
      <w:r w:rsidRPr="001C4BD1">
        <w:t xml:space="preserve">S.S., S.D.E., and M.U. conceived the project. S.L., T.P, </w:t>
      </w:r>
      <w:ins w:id="626" w:author="Portlock, Theo" w:date="2022-02-11T14:22:00Z">
        <w:r w:rsidR="007D5F73">
          <w:t>F</w:t>
        </w:r>
      </w:ins>
      <w:del w:id="627" w:author="Portlock, Theo" w:date="2022-02-11T14:22:00Z">
        <w:r w:rsidRPr="001C4BD1" w:rsidDel="007D5F73">
          <w:delText>J</w:delText>
        </w:r>
      </w:del>
      <w:r w:rsidRPr="001C4BD1">
        <w:t>.</w:t>
      </w:r>
      <w:ins w:id="628" w:author="Portlock, Theo" w:date="2022-02-11T14:23:00Z">
        <w:r w:rsidR="007D5F73">
          <w:t>G.</w:t>
        </w:r>
      </w:ins>
      <w:r w:rsidRPr="001C4BD1">
        <w:t xml:space="preserve">G. and S.S. led the design and analysis of the data. S.L., T.P, and </w:t>
      </w:r>
      <w:ins w:id="629" w:author="Portlock, Theo" w:date="2022-02-11T14:22:00Z">
        <w:r w:rsidR="007D5F73">
          <w:t>F</w:t>
        </w:r>
      </w:ins>
      <w:del w:id="630" w:author="Portlock, Theo" w:date="2022-02-11T14:22:00Z">
        <w:r w:rsidRPr="001C4BD1" w:rsidDel="007D5F73">
          <w:delText>J</w:delText>
        </w:r>
      </w:del>
      <w:r w:rsidRPr="001C4BD1">
        <w:t>.G</w:t>
      </w:r>
      <w:ins w:id="631" w:author="Portlock, Theo" w:date="2022-02-11T14:22:00Z">
        <w:r w:rsidR="007D5F73">
          <w:t>.G</w:t>
        </w:r>
      </w:ins>
      <w:r w:rsidRPr="001C4BD1">
        <w:t xml:space="preserve"> developed the temporal pipeline, analysis, and made the figures. L.E. and M.U. provided the wellness gut metagenomics samples. M.A., F.P., E.L., and S.D.E. </w:t>
      </w:r>
      <w:r w:rsidRPr="001C4BD1">
        <w:lastRenderedPageBreak/>
        <w:t xml:space="preserve">generated the MSPs, performed quality </w:t>
      </w:r>
      <w:ins w:id="632" w:author="Microsoft Office User" w:date="2022-02-08T00:55:00Z">
        <w:r w:rsidR="00BD0048">
          <w:t>checks</w:t>
        </w:r>
      </w:ins>
      <w:del w:id="633" w:author="Microsoft Office User" w:date="2022-02-08T00:55:00Z">
        <w:r w:rsidRPr="001C4BD1" w:rsidDel="00BD0048">
          <w:delText>check</w:delText>
        </w:r>
      </w:del>
      <w:r w:rsidRPr="001C4BD1">
        <w:t xml:space="preserve"> and taxonomy update</w:t>
      </w:r>
      <w:ins w:id="634" w:author="Microsoft Office User" w:date="2022-02-08T00:55:00Z">
        <w:r w:rsidR="00BD0048">
          <w:t>s</w:t>
        </w:r>
      </w:ins>
      <w:r w:rsidRPr="001C4BD1">
        <w:t>. N.P. annotated the updated gut gene catalog</w:t>
      </w:r>
      <w:r w:rsidR="003764F7" w:rsidRPr="001C4BD1">
        <w:t>ue</w:t>
      </w:r>
      <w:r w:rsidRPr="001C4BD1">
        <w:t xml:space="preserve">. </w:t>
      </w:r>
      <w:commentRangeStart w:id="635"/>
      <w:del w:id="636" w:author="Mathieu ALMEIDA" w:date="2022-02-08T15:17:00Z">
        <w:r w:rsidRPr="001C4BD1" w:rsidDel="000B59B1">
          <w:delText xml:space="preserve">M.A., V.M. and F.P. performed the analysis on the Italian and American cohorts for validation. </w:delText>
        </w:r>
      </w:del>
      <w:commentRangeEnd w:id="635"/>
      <w:r w:rsidR="003A25ED">
        <w:rPr>
          <w:rStyle w:val="CommentReference"/>
          <w:rFonts w:eastAsiaTheme="minorEastAsia"/>
          <w:lang w:val="en-US" w:eastAsia="ko-KR"/>
        </w:rPr>
        <w:commentReference w:id="635"/>
      </w:r>
      <w:r w:rsidRPr="001C4BD1">
        <w:t xml:space="preserve">N.B., C.P., S.V., D. R. and A.H. </w:t>
      </w:r>
      <w:del w:id="637" w:author="Microsoft Office User" w:date="2022-02-08T01:12:00Z">
        <w:r w:rsidRPr="001C4BD1" w:rsidDel="00441782">
          <w:delText>analyzed</w:delText>
        </w:r>
      </w:del>
      <w:ins w:id="638" w:author="Microsoft Office User" w:date="2022-02-08T01:12:00Z">
        <w:r w:rsidR="00441782" w:rsidRPr="001C4BD1">
          <w:t>analysed</w:t>
        </w:r>
      </w:ins>
      <w:r w:rsidRPr="001C4BD1">
        <w:t xml:space="preserve"> part of the data and prepared the materials for the HGMA. K.F. and F.J. developed the HGMA website. V.L. and B.H. annotated the gut </w:t>
      </w:r>
      <w:del w:id="639" w:author="Microsoft Office User" w:date="2022-02-08T01:12:00Z">
        <w:r w:rsidRPr="001C4BD1" w:rsidDel="00441782">
          <w:delText>catalog</w:delText>
        </w:r>
      </w:del>
      <w:ins w:id="640" w:author="Microsoft Office User" w:date="2022-02-08T01:12:00Z">
        <w:r w:rsidR="00441782" w:rsidRPr="001C4BD1">
          <w:t>catalogue</w:t>
        </w:r>
      </w:ins>
      <w:r w:rsidRPr="001C4BD1">
        <w:t xml:space="preserve"> with new </w:t>
      </w:r>
      <w:proofErr w:type="spellStart"/>
      <w:r w:rsidRPr="001C4BD1">
        <w:t>CAZymes</w:t>
      </w:r>
      <w:proofErr w:type="spellEnd"/>
      <w:r w:rsidRPr="001C4BD1">
        <w:t xml:space="preserve">. J.P. and D.L. annotated the secondary metabolites of the gene </w:t>
      </w:r>
      <w:del w:id="641" w:author="Microsoft Office User" w:date="2022-02-08T01:12:00Z">
        <w:r w:rsidRPr="001C4BD1" w:rsidDel="00441782">
          <w:delText>catalog</w:delText>
        </w:r>
      </w:del>
      <w:ins w:id="642"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643" w:name="_Hlk34216416"/>
      <w:commentRangeStart w:id="644"/>
      <w:commentRangeStart w:id="645"/>
      <w:r w:rsidRPr="001C4BD1">
        <w:t>References</w:t>
      </w:r>
      <w:bookmarkEnd w:id="643"/>
      <w:commentRangeEnd w:id="644"/>
      <w:r w:rsidR="00F45559">
        <w:rPr>
          <w:rStyle w:val="CommentReference"/>
          <w:rFonts w:eastAsiaTheme="minorEastAsia"/>
          <w:b w:val="0"/>
          <w:lang w:val="en-US" w:eastAsia="ko-KR"/>
        </w:rPr>
        <w:commentReference w:id="644"/>
      </w:r>
      <w:commentRangeEnd w:id="645"/>
      <w:r w:rsidR="009330BF">
        <w:rPr>
          <w:rStyle w:val="CommentReference"/>
          <w:rFonts w:eastAsiaTheme="minorEastAsia"/>
          <w:b w:val="0"/>
          <w:lang w:val="en-US" w:eastAsia="ko-KR"/>
        </w:rPr>
        <w:commentReference w:id="645"/>
      </w:r>
    </w:p>
    <w:sdt>
      <w:sdtPr>
        <w:tag w:val="MENDELEY_BIBLIOGRAPHY"/>
        <w:id w:val="-1338611044"/>
        <w:placeholder>
          <w:docPart w:val="DefaultPlaceholder_-1854013440"/>
        </w:placeholder>
      </w:sdtPr>
      <w:sdtContent>
        <w:p w14:paraId="5DBF8CEB" w14:textId="77777777" w:rsidR="00760C66" w:rsidRDefault="00760C66">
          <w:pPr>
            <w:autoSpaceDE w:val="0"/>
            <w:autoSpaceDN w:val="0"/>
            <w:ind w:hanging="640"/>
            <w:divId w:val="1853840092"/>
            <w:rPr>
              <w:ins w:id="646" w:author="Portlock, Theo" w:date="2022-02-15T18:00:00Z"/>
              <w:rFonts w:eastAsia="Times New Roman"/>
            </w:rPr>
          </w:pPr>
          <w:ins w:id="647" w:author="Portlock, Theo" w:date="2022-02-15T18:00: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188E0E08" w14:textId="77777777" w:rsidR="00760C66" w:rsidRDefault="00760C66">
          <w:pPr>
            <w:autoSpaceDE w:val="0"/>
            <w:autoSpaceDN w:val="0"/>
            <w:ind w:hanging="640"/>
            <w:divId w:val="993529784"/>
            <w:rPr>
              <w:ins w:id="648" w:author="Portlock, Theo" w:date="2022-02-15T18:00:00Z"/>
              <w:rFonts w:eastAsia="Times New Roman"/>
            </w:rPr>
          </w:pPr>
          <w:ins w:id="649" w:author="Portlock, Theo" w:date="2022-02-15T18:00: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1CBD09A6" w14:textId="77777777" w:rsidR="00760C66" w:rsidRDefault="00760C66">
          <w:pPr>
            <w:autoSpaceDE w:val="0"/>
            <w:autoSpaceDN w:val="0"/>
            <w:ind w:hanging="640"/>
            <w:divId w:val="341981251"/>
            <w:rPr>
              <w:ins w:id="650" w:author="Portlock, Theo" w:date="2022-02-15T18:00:00Z"/>
              <w:rFonts w:eastAsia="Times New Roman"/>
            </w:rPr>
          </w:pPr>
          <w:ins w:id="651" w:author="Portlock, Theo" w:date="2022-02-15T18:00: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1B27D663" w14:textId="77777777" w:rsidR="00760C66" w:rsidRDefault="00760C66">
          <w:pPr>
            <w:autoSpaceDE w:val="0"/>
            <w:autoSpaceDN w:val="0"/>
            <w:ind w:hanging="640"/>
            <w:divId w:val="1848710092"/>
            <w:rPr>
              <w:ins w:id="652" w:author="Portlock, Theo" w:date="2022-02-15T18:00:00Z"/>
              <w:rFonts w:eastAsia="Times New Roman"/>
            </w:rPr>
          </w:pPr>
          <w:ins w:id="653" w:author="Portlock, Theo" w:date="2022-02-15T18:00:00Z">
            <w:r>
              <w:rPr>
                <w:rFonts w:eastAsia="Times New Roman"/>
              </w:rPr>
              <w:lastRenderedPageBreak/>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62584677" w14:textId="77777777" w:rsidR="00760C66" w:rsidRDefault="00760C66">
          <w:pPr>
            <w:autoSpaceDE w:val="0"/>
            <w:autoSpaceDN w:val="0"/>
            <w:ind w:hanging="640"/>
            <w:divId w:val="195698293"/>
            <w:rPr>
              <w:ins w:id="654" w:author="Portlock, Theo" w:date="2022-02-15T18:00:00Z"/>
              <w:rFonts w:eastAsia="Times New Roman"/>
            </w:rPr>
          </w:pPr>
          <w:ins w:id="655" w:author="Portlock, Theo" w:date="2022-02-15T18:00: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6F942D67" w14:textId="77777777" w:rsidR="00760C66" w:rsidRDefault="00760C66">
          <w:pPr>
            <w:autoSpaceDE w:val="0"/>
            <w:autoSpaceDN w:val="0"/>
            <w:ind w:hanging="640"/>
            <w:divId w:val="271983677"/>
            <w:rPr>
              <w:ins w:id="656" w:author="Portlock, Theo" w:date="2022-02-15T18:00:00Z"/>
              <w:rFonts w:eastAsia="Times New Roman"/>
            </w:rPr>
          </w:pPr>
          <w:ins w:id="657" w:author="Portlock, Theo" w:date="2022-02-15T18:00: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229EB105" w14:textId="77777777" w:rsidR="00760C66" w:rsidRDefault="00760C66">
          <w:pPr>
            <w:autoSpaceDE w:val="0"/>
            <w:autoSpaceDN w:val="0"/>
            <w:ind w:hanging="640"/>
            <w:divId w:val="1239290599"/>
            <w:rPr>
              <w:ins w:id="658" w:author="Portlock, Theo" w:date="2022-02-15T18:00:00Z"/>
              <w:rFonts w:eastAsia="Times New Roman"/>
            </w:rPr>
          </w:pPr>
          <w:ins w:id="659" w:author="Portlock, Theo" w:date="2022-02-15T18:00:00Z">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3CF9D62C" w14:textId="77777777" w:rsidR="00760C66" w:rsidRDefault="00760C66">
          <w:pPr>
            <w:autoSpaceDE w:val="0"/>
            <w:autoSpaceDN w:val="0"/>
            <w:ind w:hanging="640"/>
            <w:divId w:val="875704378"/>
            <w:rPr>
              <w:ins w:id="660" w:author="Portlock, Theo" w:date="2022-02-15T18:00:00Z"/>
              <w:rFonts w:eastAsia="Times New Roman"/>
            </w:rPr>
          </w:pPr>
          <w:ins w:id="661" w:author="Portlock, Theo" w:date="2022-02-15T18:00:00Z">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579A2927" w14:textId="77777777" w:rsidR="00760C66" w:rsidRDefault="00760C66">
          <w:pPr>
            <w:autoSpaceDE w:val="0"/>
            <w:autoSpaceDN w:val="0"/>
            <w:ind w:hanging="640"/>
            <w:divId w:val="1190145883"/>
            <w:rPr>
              <w:ins w:id="662" w:author="Portlock, Theo" w:date="2022-02-15T18:00:00Z"/>
              <w:rFonts w:eastAsia="Times New Roman"/>
            </w:rPr>
          </w:pPr>
          <w:ins w:id="663" w:author="Portlock, Theo" w:date="2022-02-15T18:00: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5029AED5" w14:textId="77777777" w:rsidR="00760C66" w:rsidRDefault="00760C66">
          <w:pPr>
            <w:autoSpaceDE w:val="0"/>
            <w:autoSpaceDN w:val="0"/>
            <w:ind w:hanging="640"/>
            <w:divId w:val="1497184095"/>
            <w:rPr>
              <w:ins w:id="664" w:author="Portlock, Theo" w:date="2022-02-15T18:00:00Z"/>
              <w:rFonts w:eastAsia="Times New Roman"/>
            </w:rPr>
          </w:pPr>
          <w:ins w:id="665" w:author="Portlock, Theo" w:date="2022-02-15T18:00: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6A251045" w14:textId="77777777" w:rsidR="00760C66" w:rsidRDefault="00760C66">
          <w:pPr>
            <w:autoSpaceDE w:val="0"/>
            <w:autoSpaceDN w:val="0"/>
            <w:ind w:hanging="640"/>
            <w:divId w:val="1375275916"/>
            <w:rPr>
              <w:ins w:id="666" w:author="Portlock, Theo" w:date="2022-02-15T18:00:00Z"/>
              <w:rFonts w:eastAsia="Times New Roman"/>
            </w:rPr>
          </w:pPr>
          <w:ins w:id="667" w:author="Portlock, Theo" w:date="2022-02-15T18:00:00Z">
            <w:r>
              <w:rPr>
                <w:rFonts w:eastAsia="Times New Roman"/>
              </w:rPr>
              <w:lastRenderedPageBreak/>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2AEE20AD" w14:textId="77777777" w:rsidR="00760C66" w:rsidRDefault="00760C66">
          <w:pPr>
            <w:autoSpaceDE w:val="0"/>
            <w:autoSpaceDN w:val="0"/>
            <w:ind w:hanging="640"/>
            <w:divId w:val="2139032836"/>
            <w:rPr>
              <w:ins w:id="668" w:author="Portlock, Theo" w:date="2022-02-15T18:00:00Z"/>
              <w:rFonts w:eastAsia="Times New Roman"/>
            </w:rPr>
          </w:pPr>
          <w:ins w:id="669" w:author="Portlock, Theo" w:date="2022-02-15T18:00: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0C685F1F" w14:textId="77777777" w:rsidR="00760C66" w:rsidRDefault="00760C66">
          <w:pPr>
            <w:autoSpaceDE w:val="0"/>
            <w:autoSpaceDN w:val="0"/>
            <w:ind w:hanging="640"/>
            <w:divId w:val="1568495491"/>
            <w:rPr>
              <w:ins w:id="670" w:author="Portlock, Theo" w:date="2022-02-15T18:00:00Z"/>
              <w:rFonts w:eastAsia="Times New Roman"/>
            </w:rPr>
          </w:pPr>
          <w:ins w:id="671" w:author="Portlock, Theo" w:date="2022-02-15T18:00: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1B15ECAD" w14:textId="77777777" w:rsidR="00760C66" w:rsidRDefault="00760C66">
          <w:pPr>
            <w:autoSpaceDE w:val="0"/>
            <w:autoSpaceDN w:val="0"/>
            <w:ind w:hanging="640"/>
            <w:divId w:val="1902641612"/>
            <w:rPr>
              <w:ins w:id="672" w:author="Portlock, Theo" w:date="2022-02-15T18:00:00Z"/>
              <w:rFonts w:eastAsia="Times New Roman"/>
            </w:rPr>
          </w:pPr>
          <w:ins w:id="673" w:author="Portlock, Theo" w:date="2022-02-15T18:00:00Z">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3325561B" w14:textId="77777777" w:rsidR="00760C66" w:rsidRDefault="00760C66">
          <w:pPr>
            <w:autoSpaceDE w:val="0"/>
            <w:autoSpaceDN w:val="0"/>
            <w:ind w:hanging="640"/>
            <w:divId w:val="2086216803"/>
            <w:rPr>
              <w:ins w:id="674" w:author="Portlock, Theo" w:date="2022-02-15T18:00:00Z"/>
              <w:rFonts w:eastAsia="Times New Roman"/>
            </w:rPr>
          </w:pPr>
          <w:ins w:id="675" w:author="Portlock, Theo" w:date="2022-02-15T18:00:00Z">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3A65188F" w14:textId="77777777" w:rsidR="00760C66" w:rsidRDefault="00760C66">
          <w:pPr>
            <w:autoSpaceDE w:val="0"/>
            <w:autoSpaceDN w:val="0"/>
            <w:ind w:hanging="640"/>
            <w:divId w:val="1895314707"/>
            <w:rPr>
              <w:ins w:id="676" w:author="Portlock, Theo" w:date="2022-02-15T18:00:00Z"/>
              <w:rFonts w:eastAsia="Times New Roman"/>
            </w:rPr>
          </w:pPr>
          <w:ins w:id="677" w:author="Portlock, Theo" w:date="2022-02-15T18:00: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536BFC1E" w14:textId="77777777" w:rsidR="00760C66" w:rsidRDefault="00760C66">
          <w:pPr>
            <w:autoSpaceDE w:val="0"/>
            <w:autoSpaceDN w:val="0"/>
            <w:ind w:hanging="640"/>
            <w:divId w:val="1077940872"/>
            <w:rPr>
              <w:ins w:id="678" w:author="Portlock, Theo" w:date="2022-02-15T18:00:00Z"/>
              <w:rFonts w:eastAsia="Times New Roman"/>
            </w:rPr>
          </w:pPr>
          <w:ins w:id="679" w:author="Portlock, Theo" w:date="2022-02-15T18:00: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70B3E064" w14:textId="77777777" w:rsidR="00760C66" w:rsidRDefault="00760C66">
          <w:pPr>
            <w:autoSpaceDE w:val="0"/>
            <w:autoSpaceDN w:val="0"/>
            <w:ind w:hanging="640"/>
            <w:divId w:val="162624995"/>
            <w:rPr>
              <w:ins w:id="680" w:author="Portlock, Theo" w:date="2022-02-15T18:00:00Z"/>
              <w:rFonts w:eastAsia="Times New Roman"/>
            </w:rPr>
          </w:pPr>
          <w:ins w:id="681" w:author="Portlock, Theo" w:date="2022-02-15T18:00:00Z">
            <w:r>
              <w:rPr>
                <w:rFonts w:eastAsia="Times New Roman"/>
              </w:rPr>
              <w:lastRenderedPageBreak/>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3FB43FD5" w14:textId="77777777" w:rsidR="00760C66" w:rsidRDefault="00760C66">
          <w:pPr>
            <w:autoSpaceDE w:val="0"/>
            <w:autoSpaceDN w:val="0"/>
            <w:ind w:hanging="640"/>
            <w:divId w:val="571088962"/>
            <w:rPr>
              <w:ins w:id="682" w:author="Portlock, Theo" w:date="2022-02-15T18:00:00Z"/>
              <w:rFonts w:eastAsia="Times New Roman"/>
            </w:rPr>
          </w:pPr>
          <w:ins w:id="683" w:author="Portlock, Theo" w:date="2022-02-15T18:00: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0101B09D" w14:textId="77777777" w:rsidR="00760C66" w:rsidRDefault="00760C66">
          <w:pPr>
            <w:autoSpaceDE w:val="0"/>
            <w:autoSpaceDN w:val="0"/>
            <w:ind w:hanging="640"/>
            <w:divId w:val="208150265"/>
            <w:rPr>
              <w:ins w:id="684" w:author="Portlock, Theo" w:date="2022-02-15T18:00:00Z"/>
              <w:rFonts w:eastAsia="Times New Roman"/>
            </w:rPr>
          </w:pPr>
          <w:ins w:id="685" w:author="Portlock, Theo" w:date="2022-02-15T18:00: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38E12F88" w14:textId="77777777" w:rsidR="00760C66" w:rsidRDefault="00760C66">
          <w:pPr>
            <w:autoSpaceDE w:val="0"/>
            <w:autoSpaceDN w:val="0"/>
            <w:ind w:hanging="640"/>
            <w:divId w:val="1201045179"/>
            <w:rPr>
              <w:ins w:id="686" w:author="Portlock, Theo" w:date="2022-02-15T18:00:00Z"/>
              <w:rFonts w:eastAsia="Times New Roman"/>
            </w:rPr>
          </w:pPr>
          <w:ins w:id="687" w:author="Portlock, Theo" w:date="2022-02-15T18:00:00Z">
            <w:r>
              <w:rPr>
                <w:rFonts w:eastAsia="Times New Roman"/>
              </w:rPr>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31E94C99" w14:textId="77777777" w:rsidR="00760C66" w:rsidRDefault="00760C66">
          <w:pPr>
            <w:autoSpaceDE w:val="0"/>
            <w:autoSpaceDN w:val="0"/>
            <w:ind w:hanging="640"/>
            <w:divId w:val="1829252577"/>
            <w:rPr>
              <w:ins w:id="688" w:author="Portlock, Theo" w:date="2022-02-15T18:00:00Z"/>
              <w:rFonts w:eastAsia="Times New Roman"/>
            </w:rPr>
          </w:pPr>
          <w:ins w:id="689" w:author="Portlock, Theo" w:date="2022-02-15T18:00:00Z">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ins>
        </w:p>
        <w:p w14:paraId="5E2C66DE" w14:textId="77777777" w:rsidR="00760C66" w:rsidRDefault="00760C66">
          <w:pPr>
            <w:autoSpaceDE w:val="0"/>
            <w:autoSpaceDN w:val="0"/>
            <w:ind w:hanging="640"/>
            <w:divId w:val="867791285"/>
            <w:rPr>
              <w:ins w:id="690" w:author="Portlock, Theo" w:date="2022-02-15T18:00:00Z"/>
              <w:rFonts w:eastAsia="Times New Roman"/>
            </w:rPr>
          </w:pPr>
          <w:ins w:id="691" w:author="Portlock, Theo" w:date="2022-02-15T18:00:00Z">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687331F5" w14:textId="77777777" w:rsidR="00760C66" w:rsidRDefault="00760C66">
          <w:pPr>
            <w:autoSpaceDE w:val="0"/>
            <w:autoSpaceDN w:val="0"/>
            <w:ind w:hanging="640"/>
            <w:divId w:val="1273124167"/>
            <w:rPr>
              <w:ins w:id="692" w:author="Portlock, Theo" w:date="2022-02-15T18:00:00Z"/>
              <w:rFonts w:eastAsia="Times New Roman"/>
            </w:rPr>
          </w:pPr>
          <w:ins w:id="693" w:author="Portlock, Theo" w:date="2022-02-15T18:00:00Z">
            <w:r>
              <w:rPr>
                <w:rFonts w:eastAsia="Times New Roman"/>
              </w:rPr>
              <w:lastRenderedPageBreak/>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26505FA5" w14:textId="77777777" w:rsidR="00760C66" w:rsidRDefault="00760C66">
          <w:pPr>
            <w:autoSpaceDE w:val="0"/>
            <w:autoSpaceDN w:val="0"/>
            <w:ind w:hanging="640"/>
            <w:divId w:val="607392438"/>
            <w:rPr>
              <w:ins w:id="694" w:author="Portlock, Theo" w:date="2022-02-15T18:00:00Z"/>
              <w:rFonts w:eastAsia="Times New Roman"/>
            </w:rPr>
          </w:pPr>
          <w:ins w:id="695" w:author="Portlock, Theo" w:date="2022-02-15T18:00:00Z">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7471F609" w14:textId="77777777" w:rsidR="00760C66" w:rsidRDefault="00760C66">
          <w:pPr>
            <w:autoSpaceDE w:val="0"/>
            <w:autoSpaceDN w:val="0"/>
            <w:ind w:hanging="640"/>
            <w:divId w:val="1259102407"/>
            <w:rPr>
              <w:ins w:id="696" w:author="Portlock, Theo" w:date="2022-02-15T18:00:00Z"/>
              <w:rFonts w:eastAsia="Times New Roman"/>
            </w:rPr>
          </w:pPr>
          <w:ins w:id="697" w:author="Portlock, Theo" w:date="2022-02-15T18:00:00Z">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52F8A0D8" w14:textId="77777777" w:rsidR="00760C66" w:rsidRDefault="00760C66">
          <w:pPr>
            <w:autoSpaceDE w:val="0"/>
            <w:autoSpaceDN w:val="0"/>
            <w:ind w:hanging="640"/>
            <w:divId w:val="1600874801"/>
            <w:rPr>
              <w:ins w:id="698" w:author="Portlock, Theo" w:date="2022-02-15T18:00:00Z"/>
              <w:rFonts w:eastAsia="Times New Roman"/>
            </w:rPr>
          </w:pPr>
          <w:ins w:id="699" w:author="Portlock, Theo" w:date="2022-02-15T18:00:00Z">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273F55C3" w14:textId="77777777" w:rsidR="00760C66" w:rsidRDefault="00760C66">
          <w:pPr>
            <w:autoSpaceDE w:val="0"/>
            <w:autoSpaceDN w:val="0"/>
            <w:ind w:hanging="640"/>
            <w:divId w:val="288172294"/>
            <w:rPr>
              <w:ins w:id="700" w:author="Portlock, Theo" w:date="2022-02-15T18:00:00Z"/>
              <w:rFonts w:eastAsia="Times New Roman"/>
            </w:rPr>
          </w:pPr>
          <w:ins w:id="701" w:author="Portlock, Theo" w:date="2022-02-15T18:00:00Z">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43C9E4C5" w14:textId="77777777" w:rsidR="00760C66" w:rsidRDefault="00760C66">
          <w:pPr>
            <w:autoSpaceDE w:val="0"/>
            <w:autoSpaceDN w:val="0"/>
            <w:ind w:hanging="640"/>
            <w:divId w:val="1654672886"/>
            <w:rPr>
              <w:ins w:id="702" w:author="Portlock, Theo" w:date="2022-02-15T18:00:00Z"/>
              <w:rFonts w:eastAsia="Times New Roman"/>
            </w:rPr>
          </w:pPr>
          <w:ins w:id="703" w:author="Portlock, Theo" w:date="2022-02-15T18:00:00Z">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335A259F" w14:textId="77777777" w:rsidR="00760C66" w:rsidRDefault="00760C66">
          <w:pPr>
            <w:autoSpaceDE w:val="0"/>
            <w:autoSpaceDN w:val="0"/>
            <w:ind w:hanging="640"/>
            <w:divId w:val="2029215417"/>
            <w:rPr>
              <w:ins w:id="704" w:author="Portlock, Theo" w:date="2022-02-15T18:00:00Z"/>
              <w:rFonts w:eastAsia="Times New Roman"/>
            </w:rPr>
          </w:pPr>
          <w:ins w:id="705" w:author="Portlock, Theo" w:date="2022-02-15T18:00:00Z">
            <w:r>
              <w:rPr>
                <w:rFonts w:eastAsia="Times New Roman"/>
              </w:rPr>
              <w:lastRenderedPageBreak/>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24620640" w14:textId="77777777" w:rsidR="00760C66" w:rsidRDefault="00760C66">
          <w:pPr>
            <w:autoSpaceDE w:val="0"/>
            <w:autoSpaceDN w:val="0"/>
            <w:ind w:hanging="640"/>
            <w:divId w:val="274794167"/>
            <w:rPr>
              <w:ins w:id="706" w:author="Portlock, Theo" w:date="2022-02-15T18:00:00Z"/>
              <w:rFonts w:eastAsia="Times New Roman"/>
            </w:rPr>
          </w:pPr>
          <w:ins w:id="707" w:author="Portlock, Theo" w:date="2022-02-15T18:00:00Z">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5F9695A5" w14:textId="77777777" w:rsidR="00760C66" w:rsidRDefault="00760C66">
          <w:pPr>
            <w:autoSpaceDE w:val="0"/>
            <w:autoSpaceDN w:val="0"/>
            <w:ind w:hanging="640"/>
            <w:divId w:val="719473741"/>
            <w:rPr>
              <w:ins w:id="708" w:author="Portlock, Theo" w:date="2022-02-15T18:00:00Z"/>
              <w:rFonts w:eastAsia="Times New Roman"/>
            </w:rPr>
          </w:pPr>
          <w:ins w:id="709" w:author="Portlock, Theo" w:date="2022-02-15T18:00:00Z">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2EF7D753" w14:textId="77777777" w:rsidR="00760C66" w:rsidRDefault="00760C66">
          <w:pPr>
            <w:autoSpaceDE w:val="0"/>
            <w:autoSpaceDN w:val="0"/>
            <w:ind w:hanging="640"/>
            <w:divId w:val="1029455538"/>
            <w:rPr>
              <w:ins w:id="710" w:author="Portlock, Theo" w:date="2022-02-15T18:00:00Z"/>
              <w:rFonts w:eastAsia="Times New Roman"/>
            </w:rPr>
          </w:pPr>
          <w:ins w:id="711" w:author="Portlock, Theo" w:date="2022-02-15T18:00:00Z">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ins>
        </w:p>
        <w:p w14:paraId="750C52B5" w14:textId="77777777" w:rsidR="00760C66" w:rsidRDefault="00760C66">
          <w:pPr>
            <w:autoSpaceDE w:val="0"/>
            <w:autoSpaceDN w:val="0"/>
            <w:ind w:hanging="640"/>
            <w:divId w:val="1388651495"/>
            <w:rPr>
              <w:ins w:id="712" w:author="Portlock, Theo" w:date="2022-02-15T18:00:00Z"/>
              <w:rFonts w:eastAsia="Times New Roman"/>
            </w:rPr>
          </w:pPr>
          <w:ins w:id="713" w:author="Portlock, Theo" w:date="2022-02-15T18:00:00Z">
            <w:r>
              <w:rPr>
                <w:rFonts w:eastAsia="Times New Roman"/>
              </w:rPr>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74CDD57F" w14:textId="77777777" w:rsidR="00760C66" w:rsidRDefault="00760C66">
          <w:pPr>
            <w:autoSpaceDE w:val="0"/>
            <w:autoSpaceDN w:val="0"/>
            <w:ind w:hanging="640"/>
            <w:divId w:val="1941260468"/>
            <w:rPr>
              <w:ins w:id="714" w:author="Portlock, Theo" w:date="2022-02-15T18:00:00Z"/>
              <w:rFonts w:eastAsia="Times New Roman"/>
            </w:rPr>
          </w:pPr>
          <w:ins w:id="715" w:author="Portlock, Theo" w:date="2022-02-15T18:00:00Z">
            <w:r>
              <w:rPr>
                <w:rFonts w:eastAsia="Times New Roman"/>
              </w:rPr>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17847122" w14:textId="77777777" w:rsidR="00760C66" w:rsidRDefault="00760C66">
          <w:pPr>
            <w:autoSpaceDE w:val="0"/>
            <w:autoSpaceDN w:val="0"/>
            <w:ind w:hanging="640"/>
            <w:divId w:val="946812442"/>
            <w:rPr>
              <w:ins w:id="716" w:author="Portlock, Theo" w:date="2022-02-15T18:00:00Z"/>
              <w:rFonts w:eastAsia="Times New Roman"/>
            </w:rPr>
          </w:pPr>
          <w:ins w:id="717" w:author="Portlock, Theo" w:date="2022-02-15T18:00:00Z">
            <w:r>
              <w:rPr>
                <w:rFonts w:eastAsia="Times New Roman"/>
              </w:rPr>
              <w:lastRenderedPageBreak/>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4EF4F2E7" w14:textId="77777777" w:rsidR="00760C66" w:rsidRDefault="00760C66">
          <w:pPr>
            <w:autoSpaceDE w:val="0"/>
            <w:autoSpaceDN w:val="0"/>
            <w:ind w:hanging="640"/>
            <w:divId w:val="519126631"/>
            <w:rPr>
              <w:ins w:id="718" w:author="Portlock, Theo" w:date="2022-02-15T18:00:00Z"/>
              <w:rFonts w:eastAsia="Times New Roman"/>
            </w:rPr>
          </w:pPr>
          <w:ins w:id="719" w:author="Portlock, Theo" w:date="2022-02-15T18:00:00Z">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261761AF" w14:textId="77777777" w:rsidR="00760C66" w:rsidRDefault="00760C66">
          <w:pPr>
            <w:autoSpaceDE w:val="0"/>
            <w:autoSpaceDN w:val="0"/>
            <w:ind w:hanging="640"/>
            <w:divId w:val="384835172"/>
            <w:rPr>
              <w:ins w:id="720" w:author="Portlock, Theo" w:date="2022-02-15T18:00:00Z"/>
              <w:rFonts w:eastAsia="Times New Roman"/>
            </w:rPr>
          </w:pPr>
          <w:ins w:id="721" w:author="Portlock, Theo" w:date="2022-02-15T18:00:00Z">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6A0B4147" w14:textId="77777777" w:rsidR="00760C66" w:rsidRDefault="00760C66">
          <w:pPr>
            <w:autoSpaceDE w:val="0"/>
            <w:autoSpaceDN w:val="0"/>
            <w:ind w:hanging="640"/>
            <w:divId w:val="102723776"/>
            <w:rPr>
              <w:ins w:id="722" w:author="Portlock, Theo" w:date="2022-02-15T18:00:00Z"/>
              <w:rFonts w:eastAsia="Times New Roman"/>
            </w:rPr>
          </w:pPr>
          <w:ins w:id="723" w:author="Portlock, Theo" w:date="2022-02-15T18:00:00Z">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ins>
        </w:p>
        <w:p w14:paraId="4CD41E4E" w14:textId="77777777" w:rsidR="00760C66" w:rsidRDefault="00760C66">
          <w:pPr>
            <w:autoSpaceDE w:val="0"/>
            <w:autoSpaceDN w:val="0"/>
            <w:ind w:hanging="640"/>
            <w:divId w:val="266233399"/>
            <w:rPr>
              <w:ins w:id="724" w:author="Portlock, Theo" w:date="2022-02-15T18:00:00Z"/>
              <w:rFonts w:eastAsia="Times New Roman"/>
            </w:rPr>
          </w:pPr>
          <w:ins w:id="725" w:author="Portlock, Theo" w:date="2022-02-15T18:00:00Z">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009B6431" w14:textId="77777777" w:rsidR="00760C66" w:rsidRDefault="00760C66">
          <w:pPr>
            <w:autoSpaceDE w:val="0"/>
            <w:autoSpaceDN w:val="0"/>
            <w:ind w:hanging="640"/>
            <w:divId w:val="1888106249"/>
            <w:rPr>
              <w:ins w:id="726" w:author="Portlock, Theo" w:date="2022-02-15T18:00:00Z"/>
              <w:rFonts w:eastAsia="Times New Roman"/>
            </w:rPr>
          </w:pPr>
          <w:ins w:id="727" w:author="Portlock, Theo" w:date="2022-02-15T18:00:00Z">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645F54B6" w14:textId="77777777" w:rsidR="00760C66" w:rsidRDefault="00760C66">
          <w:pPr>
            <w:autoSpaceDE w:val="0"/>
            <w:autoSpaceDN w:val="0"/>
            <w:ind w:hanging="640"/>
            <w:divId w:val="1791975880"/>
            <w:rPr>
              <w:ins w:id="728" w:author="Portlock, Theo" w:date="2022-02-15T18:00:00Z"/>
              <w:rFonts w:eastAsia="Times New Roman"/>
            </w:rPr>
          </w:pPr>
          <w:ins w:id="729" w:author="Portlock, Theo" w:date="2022-02-15T18:00:00Z">
            <w:r>
              <w:rPr>
                <w:rFonts w:eastAsia="Times New Roman"/>
              </w:rPr>
              <w:lastRenderedPageBreak/>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3841AAB4" w14:textId="77777777" w:rsidR="00760C66" w:rsidRDefault="00760C66">
          <w:pPr>
            <w:autoSpaceDE w:val="0"/>
            <w:autoSpaceDN w:val="0"/>
            <w:ind w:hanging="640"/>
            <w:divId w:val="1372730399"/>
            <w:rPr>
              <w:ins w:id="730" w:author="Portlock, Theo" w:date="2022-02-15T18:00:00Z"/>
              <w:rFonts w:eastAsia="Times New Roman"/>
            </w:rPr>
          </w:pPr>
          <w:ins w:id="731" w:author="Portlock, Theo" w:date="2022-02-15T18:00:00Z">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4A3E7F80" w14:textId="77777777" w:rsidR="00760C66" w:rsidRDefault="00760C66">
          <w:pPr>
            <w:autoSpaceDE w:val="0"/>
            <w:autoSpaceDN w:val="0"/>
            <w:ind w:hanging="640"/>
            <w:divId w:val="528421557"/>
            <w:rPr>
              <w:ins w:id="732" w:author="Portlock, Theo" w:date="2022-02-15T18:00:00Z"/>
              <w:rFonts w:eastAsia="Times New Roman"/>
            </w:rPr>
          </w:pPr>
          <w:ins w:id="733" w:author="Portlock, Theo" w:date="2022-02-15T18:00:00Z">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5AAE2F9C" w14:textId="77777777" w:rsidR="00760C66" w:rsidRDefault="00760C66">
          <w:pPr>
            <w:autoSpaceDE w:val="0"/>
            <w:autoSpaceDN w:val="0"/>
            <w:ind w:hanging="640"/>
            <w:divId w:val="1162088080"/>
            <w:rPr>
              <w:ins w:id="734" w:author="Portlock, Theo" w:date="2022-02-15T18:00:00Z"/>
              <w:rFonts w:eastAsia="Times New Roman"/>
            </w:rPr>
          </w:pPr>
          <w:ins w:id="735" w:author="Portlock, Theo" w:date="2022-02-15T18:00:00Z">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w:t>
            </w:r>
            <w:proofErr w:type="spellStart"/>
            <w:r>
              <w:rPr>
                <w:rFonts w:eastAsia="Times New Roman"/>
              </w:rPr>
              <w:t>fecal</w:t>
            </w:r>
            <w:proofErr w:type="spellEnd"/>
            <w:r>
              <w:rPr>
                <w:rFonts w:eastAsia="Times New Roman"/>
              </w:rPr>
              <w:t xml:space="preserve"> microbiota for early-stage detection of colorectal cancer,” </w:t>
            </w:r>
            <w:r>
              <w:rPr>
                <w:rFonts w:eastAsia="Times New Roman"/>
                <w:i/>
                <w:iCs/>
              </w:rPr>
              <w:t>Molecular Systems Biology</w:t>
            </w:r>
            <w:r>
              <w:rPr>
                <w:rFonts w:eastAsia="Times New Roman"/>
              </w:rPr>
              <w:t xml:space="preserve">, vol. 10, no. 11, p. 766, Nov. 2014, </w:t>
            </w:r>
            <w:proofErr w:type="spellStart"/>
            <w:r>
              <w:rPr>
                <w:rFonts w:eastAsia="Times New Roman"/>
              </w:rPr>
              <w:t>doi</w:t>
            </w:r>
            <w:proofErr w:type="spellEnd"/>
            <w:r>
              <w:rPr>
                <w:rFonts w:eastAsia="Times New Roman"/>
              </w:rPr>
              <w:t>: 10.15252/MSB.20145645.</w:t>
            </w:r>
          </w:ins>
        </w:p>
        <w:p w14:paraId="676552E7" w14:textId="77777777" w:rsidR="00760C66" w:rsidRDefault="00760C66">
          <w:pPr>
            <w:autoSpaceDE w:val="0"/>
            <w:autoSpaceDN w:val="0"/>
            <w:ind w:hanging="640"/>
            <w:divId w:val="973557735"/>
            <w:rPr>
              <w:ins w:id="736" w:author="Portlock, Theo" w:date="2022-02-15T18:00:00Z"/>
              <w:rFonts w:eastAsia="Times New Roman"/>
            </w:rPr>
          </w:pPr>
          <w:ins w:id="737" w:author="Portlock, Theo" w:date="2022-02-15T18:00:00Z">
            <w:r>
              <w:rPr>
                <w:rFonts w:eastAsia="Times New Roman"/>
              </w:rPr>
              <w:t>[46]</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352A62F4" w14:textId="77777777" w:rsidR="00760C66" w:rsidRDefault="00760C66">
          <w:pPr>
            <w:autoSpaceDE w:val="0"/>
            <w:autoSpaceDN w:val="0"/>
            <w:ind w:hanging="640"/>
            <w:divId w:val="1938517917"/>
            <w:rPr>
              <w:ins w:id="738" w:author="Portlock, Theo" w:date="2022-02-15T18:00:00Z"/>
              <w:rFonts w:eastAsia="Times New Roman"/>
            </w:rPr>
          </w:pPr>
          <w:ins w:id="739" w:author="Portlock, Theo" w:date="2022-02-15T18:00:00Z">
            <w:r>
              <w:rPr>
                <w:rFonts w:eastAsia="Times New Roman"/>
              </w:rPr>
              <w:t>[47]</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ins>
        </w:p>
        <w:p w14:paraId="3622E7DC" w14:textId="77777777" w:rsidR="00760C66" w:rsidRDefault="00760C66">
          <w:pPr>
            <w:autoSpaceDE w:val="0"/>
            <w:autoSpaceDN w:val="0"/>
            <w:ind w:hanging="640"/>
            <w:divId w:val="357774525"/>
            <w:rPr>
              <w:ins w:id="740" w:author="Portlock, Theo" w:date="2022-02-15T18:00:00Z"/>
              <w:rFonts w:eastAsia="Times New Roman"/>
            </w:rPr>
          </w:pPr>
          <w:ins w:id="741" w:author="Portlock, Theo" w:date="2022-02-15T18:00:00Z">
            <w:r>
              <w:rPr>
                <w:rFonts w:eastAsia="Times New Roman"/>
              </w:rPr>
              <w:t>[48]</w:t>
            </w:r>
            <w:r>
              <w:rPr>
                <w:rFonts w:eastAsia="Times New Roman"/>
              </w:rPr>
              <w:tab/>
              <w:t xml:space="preserve">N. Bar </w:t>
            </w:r>
            <w:r>
              <w:rPr>
                <w:rFonts w:eastAsia="Times New Roman"/>
                <w:i/>
                <w:iCs/>
              </w:rPr>
              <w:t>et al.</w:t>
            </w:r>
            <w:r>
              <w:rPr>
                <w:rFonts w:eastAsia="Times New Roman"/>
              </w:rPr>
              <w:t xml:space="preserve">, “A reference map of potential determinants for the human serum metabolome,” </w:t>
            </w:r>
            <w:r>
              <w:rPr>
                <w:rFonts w:eastAsia="Times New Roman"/>
                <w:i/>
                <w:iCs/>
              </w:rPr>
              <w:t>Nature 2020 588:7836</w:t>
            </w:r>
            <w:r>
              <w:rPr>
                <w:rFonts w:eastAsia="Times New Roman"/>
              </w:rPr>
              <w:t xml:space="preserve">, vol. 588, no. 7836, pp. 135–140, Nov. 2020, </w:t>
            </w:r>
            <w:proofErr w:type="spellStart"/>
            <w:r>
              <w:rPr>
                <w:rFonts w:eastAsia="Times New Roman"/>
              </w:rPr>
              <w:t>doi</w:t>
            </w:r>
            <w:proofErr w:type="spellEnd"/>
            <w:r>
              <w:rPr>
                <w:rFonts w:eastAsia="Times New Roman"/>
              </w:rPr>
              <w:t>: 10.1038/s41586-020-2896-2.</w:t>
            </w:r>
          </w:ins>
        </w:p>
        <w:p w14:paraId="7425A5C1" w14:textId="77777777" w:rsidR="00760C66" w:rsidRDefault="00760C66">
          <w:pPr>
            <w:autoSpaceDE w:val="0"/>
            <w:autoSpaceDN w:val="0"/>
            <w:ind w:hanging="640"/>
            <w:divId w:val="1106920155"/>
            <w:rPr>
              <w:ins w:id="742" w:author="Portlock, Theo" w:date="2022-02-15T18:00:00Z"/>
              <w:rFonts w:eastAsia="Times New Roman"/>
            </w:rPr>
          </w:pPr>
          <w:ins w:id="743" w:author="Portlock, Theo" w:date="2022-02-15T18:00:00Z">
            <w:r>
              <w:rPr>
                <w:rFonts w:eastAsia="Times New Roman"/>
              </w:rPr>
              <w:lastRenderedPageBreak/>
              <w:t>[49]</w:t>
            </w:r>
            <w:r>
              <w:rPr>
                <w:rFonts w:eastAsia="Times New Roman"/>
              </w:rPr>
              <w:tab/>
              <w:t xml:space="preserve">O. Manor and E. </w:t>
            </w:r>
            <w:proofErr w:type="spellStart"/>
            <w:r>
              <w:rPr>
                <w:rFonts w:eastAsia="Times New Roman"/>
              </w:rPr>
              <w:t>Borenstein</w:t>
            </w:r>
            <w:proofErr w:type="spellEnd"/>
            <w:r>
              <w:rPr>
                <w:rFonts w:eastAsia="Times New Roman"/>
              </w:rPr>
              <w:t xml:space="preserve">, “Systematic Characterization and Analysis of the Taxonomic Drivers of Functional Shifts in the Human Microbiome,” </w:t>
            </w:r>
            <w:r>
              <w:rPr>
                <w:rFonts w:eastAsia="Times New Roman"/>
                <w:i/>
                <w:iCs/>
              </w:rPr>
              <w:t>Cell host &amp; microbe</w:t>
            </w:r>
            <w:r>
              <w:rPr>
                <w:rFonts w:eastAsia="Times New Roman"/>
              </w:rPr>
              <w:t xml:space="preserve">, vol. 21, no. 2, pp. 254–267, Feb. 2017, </w:t>
            </w:r>
            <w:proofErr w:type="spellStart"/>
            <w:r>
              <w:rPr>
                <w:rFonts w:eastAsia="Times New Roman"/>
              </w:rPr>
              <w:t>doi</w:t>
            </w:r>
            <w:proofErr w:type="spellEnd"/>
            <w:r>
              <w:rPr>
                <w:rFonts w:eastAsia="Times New Roman"/>
              </w:rPr>
              <w:t>: 10.1016/J.CHOM.2016.12.014.</w:t>
            </w:r>
          </w:ins>
        </w:p>
        <w:p w14:paraId="6354DE37" w14:textId="77777777" w:rsidR="00760C66" w:rsidRDefault="00760C66">
          <w:pPr>
            <w:autoSpaceDE w:val="0"/>
            <w:autoSpaceDN w:val="0"/>
            <w:ind w:hanging="640"/>
            <w:divId w:val="1816604967"/>
            <w:rPr>
              <w:ins w:id="744" w:author="Portlock, Theo" w:date="2022-02-15T18:00:00Z"/>
              <w:rFonts w:eastAsia="Times New Roman"/>
            </w:rPr>
          </w:pPr>
          <w:ins w:id="745" w:author="Portlock, Theo" w:date="2022-02-15T18:00:00Z">
            <w:r>
              <w:rPr>
                <w:rFonts w:eastAsia="Times New Roman"/>
              </w:rPr>
              <w:t>[50]</w:t>
            </w:r>
            <w:r>
              <w:rPr>
                <w:rFonts w:eastAsia="Times New Roman"/>
              </w:rPr>
              <w:tab/>
              <w:t xml:space="preserve">Y. Y. Li </w:t>
            </w:r>
            <w:r>
              <w:rPr>
                <w:rFonts w:eastAsia="Times New Roman"/>
                <w:i/>
                <w:iCs/>
              </w:rPr>
              <w:t>et al.</w:t>
            </w:r>
            <w:r>
              <w:rPr>
                <w:rFonts w:eastAsia="Times New Roman"/>
              </w:rPr>
              <w:t xml:space="preserve">, “Association of Fusobacterium </w:t>
            </w:r>
            <w:proofErr w:type="spellStart"/>
            <w:r>
              <w:rPr>
                <w:rFonts w:eastAsia="Times New Roman"/>
              </w:rPr>
              <w:t>nucleatum</w:t>
            </w:r>
            <w:proofErr w:type="spellEnd"/>
            <w:r>
              <w:rPr>
                <w:rFonts w:eastAsia="Times New Roman"/>
              </w:rPr>
              <w:t xml:space="preserve"> infection with colorectal cancer in Chinese patients,” </w:t>
            </w:r>
            <w:r>
              <w:rPr>
                <w:rFonts w:eastAsia="Times New Roman"/>
                <w:i/>
                <w:iCs/>
              </w:rPr>
              <w:t>World Journal of Gastroenterology</w:t>
            </w:r>
            <w:r>
              <w:rPr>
                <w:rFonts w:eastAsia="Times New Roman"/>
              </w:rPr>
              <w:t xml:space="preserve">, vol. 22, no. 11, p. 3227, Mar. 2016, </w:t>
            </w:r>
            <w:proofErr w:type="spellStart"/>
            <w:r>
              <w:rPr>
                <w:rFonts w:eastAsia="Times New Roman"/>
              </w:rPr>
              <w:t>doi</w:t>
            </w:r>
            <w:proofErr w:type="spellEnd"/>
            <w:r>
              <w:rPr>
                <w:rFonts w:eastAsia="Times New Roman"/>
              </w:rPr>
              <w:t>: 10.3748/WJG.V22.I11.3227.</w:t>
            </w:r>
          </w:ins>
        </w:p>
        <w:p w14:paraId="49DDBC9F" w14:textId="77777777" w:rsidR="00760C66" w:rsidRDefault="00760C66">
          <w:pPr>
            <w:autoSpaceDE w:val="0"/>
            <w:autoSpaceDN w:val="0"/>
            <w:ind w:hanging="640"/>
            <w:divId w:val="836264748"/>
            <w:rPr>
              <w:ins w:id="746" w:author="Portlock, Theo" w:date="2022-02-15T18:00:00Z"/>
              <w:rFonts w:eastAsia="Times New Roman"/>
            </w:rPr>
          </w:pPr>
          <w:ins w:id="747" w:author="Portlock, Theo" w:date="2022-02-15T18:00:00Z">
            <w:r>
              <w:rPr>
                <w:rFonts w:eastAsia="Times New Roman"/>
              </w:rPr>
              <w:t>[51]</w:t>
            </w:r>
            <w:r>
              <w:rPr>
                <w:rFonts w:eastAsia="Times New Roman"/>
              </w:rPr>
              <w:tab/>
              <w:t xml:space="preserve">T. </w:t>
            </w:r>
            <w:proofErr w:type="spellStart"/>
            <w:r>
              <w:rPr>
                <w:rFonts w:eastAsia="Times New Roman"/>
              </w:rPr>
              <w:t>Löwenmark</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Parvimonas</w:t>
            </w:r>
            <w:proofErr w:type="spellEnd"/>
            <w:r>
              <w:rPr>
                <w:rFonts w:eastAsia="Times New Roman"/>
              </w:rPr>
              <w:t xml:space="preserve"> micra as a putative non-invasive faecal biomarker for colorectal cancer,” </w:t>
            </w:r>
            <w:r>
              <w:rPr>
                <w:rFonts w:eastAsia="Times New Roman"/>
                <w:i/>
                <w:iCs/>
              </w:rPr>
              <w:t>Scientific Reports 2020 10:1</w:t>
            </w:r>
            <w:r>
              <w:rPr>
                <w:rFonts w:eastAsia="Times New Roman"/>
              </w:rPr>
              <w:t xml:space="preserve">, vol. 10, no. 1, pp. 1–10, Sep. 2020, </w:t>
            </w:r>
            <w:proofErr w:type="spellStart"/>
            <w:r>
              <w:rPr>
                <w:rFonts w:eastAsia="Times New Roman"/>
              </w:rPr>
              <w:t>doi</w:t>
            </w:r>
            <w:proofErr w:type="spellEnd"/>
            <w:r>
              <w:rPr>
                <w:rFonts w:eastAsia="Times New Roman"/>
              </w:rPr>
              <w:t>: 10.1038/s41598-020-72132-1.</w:t>
            </w:r>
          </w:ins>
        </w:p>
        <w:p w14:paraId="5A99F507" w14:textId="77777777" w:rsidR="00760C66" w:rsidRDefault="00760C66">
          <w:pPr>
            <w:autoSpaceDE w:val="0"/>
            <w:autoSpaceDN w:val="0"/>
            <w:ind w:hanging="640"/>
            <w:divId w:val="1018310512"/>
            <w:rPr>
              <w:ins w:id="748" w:author="Portlock, Theo" w:date="2022-02-15T18:00:00Z"/>
              <w:rFonts w:eastAsia="Times New Roman"/>
            </w:rPr>
          </w:pPr>
          <w:ins w:id="749" w:author="Portlock, Theo" w:date="2022-02-15T18:00:00Z">
            <w:r>
              <w:rPr>
                <w:rFonts w:eastAsia="Times New Roman"/>
              </w:rPr>
              <w:t>[52]</w:t>
            </w:r>
            <w:r>
              <w:rPr>
                <w:rFonts w:eastAsia="Times New Roman"/>
              </w:rPr>
              <w:tab/>
              <w:t xml:space="preserve">W. Sun, L. Wang, Q. Zhang, and Q. Dong, “Microbial Biomarkers for Colorectal Cancer Identified with Random Forest Model,” </w:t>
            </w:r>
            <w:r>
              <w:rPr>
                <w:rFonts w:eastAsia="Times New Roman"/>
                <w:i/>
                <w:iCs/>
              </w:rPr>
              <w:t>http://www.xiahepublishing.com/</w:t>
            </w:r>
            <w:r>
              <w:rPr>
                <w:rFonts w:eastAsia="Times New Roman"/>
              </w:rPr>
              <w:t xml:space="preserve">, vol. 5, no. 1, pp. 19–26, Jan. 2020, </w:t>
            </w:r>
            <w:proofErr w:type="spellStart"/>
            <w:r>
              <w:rPr>
                <w:rFonts w:eastAsia="Times New Roman"/>
              </w:rPr>
              <w:t>doi</w:t>
            </w:r>
            <w:proofErr w:type="spellEnd"/>
            <w:r>
              <w:rPr>
                <w:rFonts w:eastAsia="Times New Roman"/>
              </w:rPr>
              <w:t>: 10.14218/ERHM.2019.00026.</w:t>
            </w:r>
          </w:ins>
        </w:p>
        <w:p w14:paraId="5F5A0281" w14:textId="77777777" w:rsidR="00760C66" w:rsidRDefault="00760C66">
          <w:pPr>
            <w:autoSpaceDE w:val="0"/>
            <w:autoSpaceDN w:val="0"/>
            <w:ind w:hanging="640"/>
            <w:divId w:val="1693452483"/>
            <w:rPr>
              <w:ins w:id="750" w:author="Portlock, Theo" w:date="2022-02-15T18:00:00Z"/>
              <w:rFonts w:eastAsia="Times New Roman"/>
            </w:rPr>
          </w:pPr>
          <w:ins w:id="751" w:author="Portlock, Theo" w:date="2022-02-15T18:00:00Z">
            <w:r>
              <w:rPr>
                <w:rFonts w:eastAsia="Times New Roman"/>
              </w:rPr>
              <w:t>[53]</w:t>
            </w:r>
            <w:r>
              <w:rPr>
                <w:rFonts w:eastAsia="Times New Roman"/>
              </w:rPr>
              <w:tab/>
              <w:t xml:space="preserve">M. </w:t>
            </w:r>
            <w:proofErr w:type="spellStart"/>
            <w:r>
              <w:rPr>
                <w:rFonts w:eastAsia="Times New Roman"/>
              </w:rPr>
              <w:t>Rebersek</w:t>
            </w:r>
            <w:proofErr w:type="spellEnd"/>
            <w:r>
              <w:rPr>
                <w:rFonts w:eastAsia="Times New Roman"/>
              </w:rPr>
              <w:t xml:space="preserve">, “Gut microbiome and its role in colorectal cancer,” </w:t>
            </w:r>
            <w:r>
              <w:rPr>
                <w:rFonts w:eastAsia="Times New Roman"/>
                <w:i/>
                <w:iCs/>
              </w:rPr>
              <w:t>BMC Cancer</w:t>
            </w:r>
            <w:r>
              <w:rPr>
                <w:rFonts w:eastAsia="Times New Roman"/>
              </w:rPr>
              <w:t xml:space="preserve">, vol. 21, no. 1, pp. 1–13, Dec. 2021, </w:t>
            </w:r>
            <w:proofErr w:type="spellStart"/>
            <w:r>
              <w:rPr>
                <w:rFonts w:eastAsia="Times New Roman"/>
              </w:rPr>
              <w:t>doi</w:t>
            </w:r>
            <w:proofErr w:type="spellEnd"/>
            <w:r>
              <w:rPr>
                <w:rFonts w:eastAsia="Times New Roman"/>
              </w:rPr>
              <w:t>: 10.1186/S12885-021-09054-2/FIGURES/5.</w:t>
            </w:r>
          </w:ins>
        </w:p>
        <w:p w14:paraId="1B1EFD76" w14:textId="77777777" w:rsidR="00760C66" w:rsidRDefault="00760C66">
          <w:pPr>
            <w:autoSpaceDE w:val="0"/>
            <w:autoSpaceDN w:val="0"/>
            <w:ind w:hanging="640"/>
            <w:divId w:val="631715053"/>
            <w:rPr>
              <w:ins w:id="752" w:author="Portlock, Theo" w:date="2022-02-15T18:00:00Z"/>
              <w:rFonts w:eastAsia="Times New Roman"/>
            </w:rPr>
          </w:pPr>
          <w:ins w:id="753" w:author="Portlock, Theo" w:date="2022-02-15T18:00:00Z">
            <w:r>
              <w:rPr>
                <w:rFonts w:eastAsia="Times New Roman"/>
              </w:rPr>
              <w:t>[54]</w:t>
            </w:r>
            <w:r>
              <w:rPr>
                <w:rFonts w:eastAsia="Times New Roman"/>
              </w:rPr>
              <w:tab/>
              <w:t xml:space="preserve">S. </w:t>
            </w:r>
            <w:proofErr w:type="spellStart"/>
            <w:r>
              <w:rPr>
                <w:rFonts w:eastAsia="Times New Roman"/>
              </w:rPr>
              <w:t>Terrisse</w:t>
            </w:r>
            <w:proofErr w:type="spellEnd"/>
            <w:r>
              <w:rPr>
                <w:rFonts w:eastAsia="Times New Roman"/>
              </w:rPr>
              <w:t xml:space="preserve"> </w:t>
            </w:r>
            <w:r>
              <w:rPr>
                <w:rFonts w:eastAsia="Times New Roman"/>
                <w:i/>
                <w:iCs/>
              </w:rPr>
              <w:t>et al.</w:t>
            </w:r>
            <w:r>
              <w:rPr>
                <w:rFonts w:eastAsia="Times New Roman"/>
              </w:rPr>
              <w:t xml:space="preserve">, “Intestinal microbiota influences clinical outcome and side effects of early breast cancer treatment,” </w:t>
            </w:r>
            <w:r>
              <w:rPr>
                <w:rFonts w:eastAsia="Times New Roman"/>
                <w:i/>
                <w:iCs/>
              </w:rPr>
              <w:t>Cell Death &amp; Differentiation 2021 28:9</w:t>
            </w:r>
            <w:r>
              <w:rPr>
                <w:rFonts w:eastAsia="Times New Roman"/>
              </w:rPr>
              <w:t xml:space="preserve">, vol. 28, no. 9, pp. 2778–2796, May 2021, </w:t>
            </w:r>
            <w:proofErr w:type="spellStart"/>
            <w:r>
              <w:rPr>
                <w:rFonts w:eastAsia="Times New Roman"/>
              </w:rPr>
              <w:t>doi</w:t>
            </w:r>
            <w:proofErr w:type="spellEnd"/>
            <w:r>
              <w:rPr>
                <w:rFonts w:eastAsia="Times New Roman"/>
              </w:rPr>
              <w:t>: 10.1038/s41418-021-00784-1.</w:t>
            </w:r>
          </w:ins>
        </w:p>
        <w:p w14:paraId="0EEE4F3E" w14:textId="77777777" w:rsidR="00760C66" w:rsidRDefault="00760C66">
          <w:pPr>
            <w:autoSpaceDE w:val="0"/>
            <w:autoSpaceDN w:val="0"/>
            <w:ind w:hanging="640"/>
            <w:divId w:val="2145658368"/>
            <w:rPr>
              <w:ins w:id="754" w:author="Portlock, Theo" w:date="2022-02-15T18:00:00Z"/>
              <w:rFonts w:eastAsia="Times New Roman"/>
            </w:rPr>
          </w:pPr>
          <w:ins w:id="755" w:author="Portlock, Theo" w:date="2022-02-15T18:00:00Z">
            <w:r>
              <w:rPr>
                <w:rFonts w:eastAsia="Times New Roman"/>
              </w:rPr>
              <w:t>[55]</w:t>
            </w:r>
            <w:r>
              <w:rPr>
                <w:rFonts w:eastAsia="Times New Roman"/>
              </w:rPr>
              <w:tab/>
              <w:t xml:space="preserve">K. Fukuda, S. E. Straus, I. </w:t>
            </w:r>
            <w:proofErr w:type="spellStart"/>
            <w:r>
              <w:rPr>
                <w:rFonts w:eastAsia="Times New Roman"/>
              </w:rPr>
              <w:t>Hickie</w:t>
            </w:r>
            <w:proofErr w:type="spellEnd"/>
            <w:r>
              <w:rPr>
                <w:rFonts w:eastAsia="Times New Roman"/>
              </w:rPr>
              <w:t xml:space="preserve">, M. C. Sharpe, J. G. Dobbins, and A. </w:t>
            </w:r>
            <w:proofErr w:type="spellStart"/>
            <w:r>
              <w:rPr>
                <w:rFonts w:eastAsia="Times New Roman"/>
              </w:rPr>
              <w:t>Komaroff</w:t>
            </w:r>
            <w:proofErr w:type="spellEnd"/>
            <w:r>
              <w:rPr>
                <w:rFonts w:eastAsia="Times New Roman"/>
              </w:rPr>
              <w:t xml:space="preserve">, “The Chronic Fatigue Syndrome: A Comprehensive Approach to Its Definition and Study,” </w:t>
            </w:r>
            <w:r>
              <w:rPr>
                <w:rFonts w:eastAsia="Times New Roman"/>
                <w:i/>
                <w:iCs/>
              </w:rPr>
              <w:t>Annals of Internal Medicine</w:t>
            </w:r>
            <w:r>
              <w:rPr>
                <w:rFonts w:eastAsia="Times New Roman"/>
              </w:rPr>
              <w:t xml:space="preserve">, vol. 121, no. 12, pp. 953–959, Dec. 1994, </w:t>
            </w:r>
            <w:proofErr w:type="spellStart"/>
            <w:r>
              <w:rPr>
                <w:rFonts w:eastAsia="Times New Roman"/>
              </w:rPr>
              <w:t>doi</w:t>
            </w:r>
            <w:proofErr w:type="spellEnd"/>
            <w:r>
              <w:rPr>
                <w:rFonts w:eastAsia="Times New Roman"/>
              </w:rPr>
              <w:t>: 10.7326/0003-4819-121-12-199412150-00009.</w:t>
            </w:r>
          </w:ins>
        </w:p>
        <w:p w14:paraId="6762B9EA" w14:textId="77777777" w:rsidR="00760C66" w:rsidRDefault="00760C66">
          <w:pPr>
            <w:autoSpaceDE w:val="0"/>
            <w:autoSpaceDN w:val="0"/>
            <w:ind w:hanging="640"/>
            <w:divId w:val="1661424330"/>
            <w:rPr>
              <w:ins w:id="756" w:author="Portlock, Theo" w:date="2022-02-15T18:00:00Z"/>
              <w:rFonts w:eastAsia="Times New Roman"/>
            </w:rPr>
          </w:pPr>
          <w:ins w:id="757" w:author="Portlock, Theo" w:date="2022-02-15T18:00:00Z">
            <w:r>
              <w:rPr>
                <w:rFonts w:eastAsia="Times New Roman"/>
              </w:rPr>
              <w:lastRenderedPageBreak/>
              <w:t>[56]</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51832F48" w14:textId="77777777" w:rsidR="00760C66" w:rsidRDefault="00760C66">
          <w:pPr>
            <w:autoSpaceDE w:val="0"/>
            <w:autoSpaceDN w:val="0"/>
            <w:ind w:hanging="640"/>
            <w:divId w:val="550580303"/>
            <w:rPr>
              <w:ins w:id="758" w:author="Portlock, Theo" w:date="2022-02-15T18:00:00Z"/>
              <w:rFonts w:eastAsia="Times New Roman"/>
            </w:rPr>
          </w:pPr>
          <w:ins w:id="759" w:author="Portlock, Theo" w:date="2022-02-15T18:00:00Z">
            <w:r>
              <w:rPr>
                <w:rFonts w:eastAsia="Times New Roman"/>
              </w:rPr>
              <w:t>[57]</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30B9BEDD" w14:textId="77777777" w:rsidR="00760C66" w:rsidRDefault="00760C66">
          <w:pPr>
            <w:autoSpaceDE w:val="0"/>
            <w:autoSpaceDN w:val="0"/>
            <w:ind w:hanging="640"/>
            <w:divId w:val="1751730144"/>
            <w:rPr>
              <w:ins w:id="760" w:author="Portlock, Theo" w:date="2022-02-15T18:00:00Z"/>
              <w:rFonts w:eastAsia="Times New Roman"/>
            </w:rPr>
          </w:pPr>
          <w:ins w:id="761" w:author="Portlock, Theo" w:date="2022-02-15T18:00:00Z">
            <w:r>
              <w:rPr>
                <w:rFonts w:eastAsia="Times New Roman"/>
              </w:rPr>
              <w:t>[58]</w:t>
            </w:r>
            <w:r>
              <w:rPr>
                <w:rFonts w:eastAsia="Times New Roman"/>
              </w:rPr>
              <w:tab/>
              <w:t xml:space="preserve">K. </w:t>
            </w:r>
            <w:proofErr w:type="spellStart"/>
            <w:r>
              <w:rPr>
                <w:rFonts w:eastAsia="Times New Roman"/>
              </w:rPr>
              <w:t>Cusi</w:t>
            </w:r>
            <w:proofErr w:type="spellEnd"/>
            <w:r>
              <w:rPr>
                <w:rFonts w:eastAsia="Times New Roman"/>
              </w:rPr>
              <w:t xml:space="preserve"> </w:t>
            </w:r>
            <w:r>
              <w:rPr>
                <w:rFonts w:eastAsia="Times New Roman"/>
                <w:i/>
                <w:iCs/>
              </w:rPr>
              <w:t>et al.</w:t>
            </w:r>
            <w:r>
              <w:rPr>
                <w:rFonts w:eastAsia="Times New Roman"/>
              </w:rPr>
              <w:t xml:space="preserve">, “Non-alcoholic fatty liver disease (NAFLD) prevalence and its metabolic associations in patients with type 1 diabetes and type 2 diabetes,” </w:t>
            </w:r>
            <w:r>
              <w:rPr>
                <w:rFonts w:eastAsia="Times New Roman"/>
                <w:i/>
                <w:iCs/>
              </w:rPr>
              <w:t>Diabetes, Obesity and Metabolism</w:t>
            </w:r>
            <w:r>
              <w:rPr>
                <w:rFonts w:eastAsia="Times New Roman"/>
              </w:rPr>
              <w:t xml:space="preserve">, vol. 19, no. 11, pp. 1630–1634, Nov. 2017, </w:t>
            </w:r>
            <w:proofErr w:type="spellStart"/>
            <w:r>
              <w:rPr>
                <w:rFonts w:eastAsia="Times New Roman"/>
              </w:rPr>
              <w:t>doi</w:t>
            </w:r>
            <w:proofErr w:type="spellEnd"/>
            <w:r>
              <w:rPr>
                <w:rFonts w:eastAsia="Times New Roman"/>
              </w:rPr>
              <w:t>: 10.1111/DOM.12973.</w:t>
            </w:r>
          </w:ins>
        </w:p>
        <w:p w14:paraId="60DBF8BA" w14:textId="77777777" w:rsidR="00760C66" w:rsidRDefault="00760C66">
          <w:pPr>
            <w:autoSpaceDE w:val="0"/>
            <w:autoSpaceDN w:val="0"/>
            <w:ind w:hanging="640"/>
            <w:divId w:val="152570158"/>
            <w:rPr>
              <w:ins w:id="762" w:author="Portlock, Theo" w:date="2022-02-15T18:00:00Z"/>
              <w:rFonts w:eastAsia="Times New Roman"/>
            </w:rPr>
          </w:pPr>
          <w:ins w:id="763" w:author="Portlock, Theo" w:date="2022-02-15T18:00:00Z">
            <w:r>
              <w:rPr>
                <w:rFonts w:eastAsia="Times New Roman"/>
              </w:rPr>
              <w:t>[59]</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71E1EC9B" w14:textId="77777777" w:rsidR="00760C66" w:rsidRDefault="00760C66">
          <w:pPr>
            <w:autoSpaceDE w:val="0"/>
            <w:autoSpaceDN w:val="0"/>
            <w:ind w:hanging="640"/>
            <w:divId w:val="798257234"/>
            <w:rPr>
              <w:ins w:id="764" w:author="Portlock, Theo" w:date="2022-02-15T18:00:00Z"/>
              <w:rFonts w:eastAsia="Times New Roman"/>
            </w:rPr>
          </w:pPr>
          <w:ins w:id="765" w:author="Portlock, Theo" w:date="2022-02-15T18:00:00Z">
            <w:r>
              <w:rPr>
                <w:rFonts w:eastAsia="Times New Roman"/>
              </w:rPr>
              <w:t>[60]</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033EEBE0" w14:textId="77777777" w:rsidR="00760C66" w:rsidRDefault="00760C66">
          <w:pPr>
            <w:autoSpaceDE w:val="0"/>
            <w:autoSpaceDN w:val="0"/>
            <w:ind w:hanging="640"/>
            <w:divId w:val="840587123"/>
            <w:rPr>
              <w:ins w:id="766" w:author="Portlock, Theo" w:date="2022-02-15T18:00:00Z"/>
              <w:rFonts w:eastAsia="Times New Roman"/>
            </w:rPr>
          </w:pPr>
          <w:ins w:id="767" w:author="Portlock, Theo" w:date="2022-02-15T18:00:00Z">
            <w:r>
              <w:rPr>
                <w:rFonts w:eastAsia="Times New Roman"/>
              </w:rPr>
              <w:t>[61]</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1FEBA3B4" w14:textId="77777777" w:rsidR="00760C66" w:rsidRDefault="00760C66">
          <w:pPr>
            <w:autoSpaceDE w:val="0"/>
            <w:autoSpaceDN w:val="0"/>
            <w:ind w:hanging="640"/>
            <w:divId w:val="1851601240"/>
            <w:rPr>
              <w:ins w:id="768" w:author="Portlock, Theo" w:date="2022-02-15T18:00:00Z"/>
              <w:rFonts w:eastAsia="Times New Roman"/>
            </w:rPr>
          </w:pPr>
          <w:ins w:id="769" w:author="Portlock, Theo" w:date="2022-02-15T18:00:00Z">
            <w:r>
              <w:rPr>
                <w:rFonts w:eastAsia="Times New Roman"/>
              </w:rPr>
              <w:t>[62]</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2DF3F421" w14:textId="77777777" w:rsidR="00760C66" w:rsidRDefault="00760C66">
          <w:pPr>
            <w:autoSpaceDE w:val="0"/>
            <w:autoSpaceDN w:val="0"/>
            <w:ind w:hanging="640"/>
            <w:divId w:val="572395694"/>
            <w:rPr>
              <w:ins w:id="770" w:author="Portlock, Theo" w:date="2022-02-15T18:00:00Z"/>
              <w:rFonts w:eastAsia="Times New Roman"/>
            </w:rPr>
          </w:pPr>
          <w:ins w:id="771" w:author="Portlock, Theo" w:date="2022-02-15T18:00:00Z">
            <w:r>
              <w:rPr>
                <w:rFonts w:eastAsia="Times New Roman"/>
              </w:rPr>
              <w:lastRenderedPageBreak/>
              <w:t>[63]</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02E96843" w14:textId="77777777" w:rsidR="00760C66" w:rsidRDefault="00760C66">
          <w:pPr>
            <w:autoSpaceDE w:val="0"/>
            <w:autoSpaceDN w:val="0"/>
            <w:ind w:hanging="640"/>
            <w:divId w:val="49546644"/>
            <w:rPr>
              <w:ins w:id="772" w:author="Portlock, Theo" w:date="2022-02-15T18:00:00Z"/>
              <w:rFonts w:eastAsia="Times New Roman"/>
            </w:rPr>
          </w:pPr>
          <w:ins w:id="773" w:author="Portlock, Theo" w:date="2022-02-15T18:00:00Z">
            <w:r>
              <w:rPr>
                <w:rFonts w:eastAsia="Times New Roman"/>
              </w:rPr>
              <w:t>[64]</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4F5196C0" w14:textId="77777777" w:rsidR="00760C66" w:rsidRDefault="00760C66">
          <w:pPr>
            <w:autoSpaceDE w:val="0"/>
            <w:autoSpaceDN w:val="0"/>
            <w:ind w:hanging="640"/>
            <w:divId w:val="116418568"/>
            <w:rPr>
              <w:ins w:id="774" w:author="Portlock, Theo" w:date="2022-02-15T18:00:00Z"/>
              <w:rFonts w:eastAsia="Times New Roman"/>
            </w:rPr>
          </w:pPr>
          <w:ins w:id="775" w:author="Portlock, Theo" w:date="2022-02-15T18:00:00Z">
            <w:r>
              <w:rPr>
                <w:rFonts w:eastAsia="Times New Roman"/>
              </w:rPr>
              <w:t>[65]</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08111760" w14:textId="77777777" w:rsidR="00760C66" w:rsidRDefault="00760C66">
          <w:pPr>
            <w:autoSpaceDE w:val="0"/>
            <w:autoSpaceDN w:val="0"/>
            <w:ind w:hanging="640"/>
            <w:divId w:val="785195848"/>
            <w:rPr>
              <w:ins w:id="776" w:author="Portlock, Theo" w:date="2022-02-15T18:00:00Z"/>
              <w:rFonts w:eastAsia="Times New Roman"/>
            </w:rPr>
          </w:pPr>
          <w:ins w:id="777" w:author="Portlock, Theo" w:date="2022-02-15T18:00:00Z">
            <w:r>
              <w:rPr>
                <w:rFonts w:eastAsia="Times New Roman"/>
              </w:rPr>
              <w:t>[66]</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12BA7D44" w14:textId="77777777" w:rsidR="00760C66" w:rsidRDefault="00760C66">
          <w:pPr>
            <w:autoSpaceDE w:val="0"/>
            <w:autoSpaceDN w:val="0"/>
            <w:ind w:hanging="640"/>
            <w:divId w:val="201015554"/>
            <w:rPr>
              <w:ins w:id="778" w:author="Portlock, Theo" w:date="2022-02-15T18:00:00Z"/>
              <w:rFonts w:eastAsia="Times New Roman"/>
            </w:rPr>
          </w:pPr>
          <w:ins w:id="779" w:author="Portlock, Theo" w:date="2022-02-15T18:00:00Z">
            <w:r>
              <w:rPr>
                <w:rFonts w:eastAsia="Times New Roman"/>
              </w:rPr>
              <w:t>[67]</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176466CF" w14:textId="77777777" w:rsidR="00760C66" w:rsidRDefault="00760C66">
          <w:pPr>
            <w:autoSpaceDE w:val="0"/>
            <w:autoSpaceDN w:val="0"/>
            <w:ind w:hanging="640"/>
            <w:divId w:val="213781124"/>
            <w:rPr>
              <w:ins w:id="780" w:author="Portlock, Theo" w:date="2022-02-15T18:00:00Z"/>
              <w:rFonts w:eastAsia="Times New Roman"/>
            </w:rPr>
          </w:pPr>
          <w:ins w:id="781" w:author="Portlock, Theo" w:date="2022-02-15T18:00:00Z">
            <w:r>
              <w:rPr>
                <w:rFonts w:eastAsia="Times New Roman"/>
              </w:rPr>
              <w:t>[68]</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01C8C328" w14:textId="77777777" w:rsidR="00760C66" w:rsidRDefault="00760C66">
          <w:pPr>
            <w:autoSpaceDE w:val="0"/>
            <w:autoSpaceDN w:val="0"/>
            <w:ind w:hanging="640"/>
            <w:divId w:val="1664315386"/>
            <w:rPr>
              <w:ins w:id="782" w:author="Portlock, Theo" w:date="2022-02-15T18:00:00Z"/>
              <w:rFonts w:eastAsia="Times New Roman"/>
            </w:rPr>
          </w:pPr>
          <w:ins w:id="783" w:author="Portlock, Theo" w:date="2022-02-15T18:00:00Z">
            <w:r>
              <w:rPr>
                <w:rFonts w:eastAsia="Times New Roman"/>
              </w:rPr>
              <w:lastRenderedPageBreak/>
              <w:t>[69]</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0DF3929A" w14:textId="77777777" w:rsidR="00760C66" w:rsidRDefault="00760C66">
          <w:pPr>
            <w:autoSpaceDE w:val="0"/>
            <w:autoSpaceDN w:val="0"/>
            <w:ind w:hanging="640"/>
            <w:divId w:val="2042316508"/>
            <w:rPr>
              <w:ins w:id="784" w:author="Portlock, Theo" w:date="2022-02-15T18:00:00Z"/>
              <w:rFonts w:eastAsia="Times New Roman"/>
            </w:rPr>
          </w:pPr>
          <w:ins w:id="785" w:author="Portlock, Theo" w:date="2022-02-15T18:00:00Z">
            <w:r>
              <w:rPr>
                <w:rFonts w:eastAsia="Times New Roman"/>
              </w:rPr>
              <w:t>[70]</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544BD2D9" w14:textId="77777777" w:rsidR="00760C66" w:rsidRDefault="00760C66">
          <w:pPr>
            <w:autoSpaceDE w:val="0"/>
            <w:autoSpaceDN w:val="0"/>
            <w:ind w:hanging="640"/>
            <w:divId w:val="80183191"/>
            <w:rPr>
              <w:ins w:id="786" w:author="Portlock, Theo" w:date="2022-02-15T18:00:00Z"/>
              <w:rFonts w:eastAsia="Times New Roman"/>
            </w:rPr>
          </w:pPr>
          <w:ins w:id="787" w:author="Portlock, Theo" w:date="2022-02-15T18:00:00Z">
            <w:r>
              <w:rPr>
                <w:rFonts w:eastAsia="Times New Roman"/>
              </w:rPr>
              <w:t>[71]</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ins>
        </w:p>
        <w:p w14:paraId="7BE4A273" w14:textId="77777777" w:rsidR="00760C66" w:rsidRDefault="00760C66">
          <w:pPr>
            <w:autoSpaceDE w:val="0"/>
            <w:autoSpaceDN w:val="0"/>
            <w:ind w:hanging="640"/>
            <w:divId w:val="1999337517"/>
            <w:rPr>
              <w:ins w:id="788" w:author="Portlock, Theo" w:date="2022-02-15T18:00:00Z"/>
              <w:rFonts w:eastAsia="Times New Roman"/>
            </w:rPr>
          </w:pPr>
          <w:ins w:id="789" w:author="Portlock, Theo" w:date="2022-02-15T18:00:00Z">
            <w:r>
              <w:rPr>
                <w:rFonts w:eastAsia="Times New Roman"/>
              </w:rPr>
              <w:t>[72]</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ins>
        </w:p>
        <w:p w14:paraId="0D390AE5" w14:textId="77777777" w:rsidR="00760C66" w:rsidRDefault="00760C66">
          <w:pPr>
            <w:autoSpaceDE w:val="0"/>
            <w:autoSpaceDN w:val="0"/>
            <w:ind w:hanging="640"/>
            <w:divId w:val="92213740"/>
            <w:rPr>
              <w:ins w:id="790" w:author="Portlock, Theo" w:date="2022-02-15T18:00:00Z"/>
              <w:rFonts w:eastAsia="Times New Roman"/>
            </w:rPr>
          </w:pPr>
          <w:ins w:id="791" w:author="Portlock, Theo" w:date="2022-02-15T18:00:00Z">
            <w:r>
              <w:rPr>
                <w:rFonts w:eastAsia="Times New Roman"/>
              </w:rPr>
              <w:t>[73]</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6063A312" w14:textId="77777777" w:rsidR="00760C66" w:rsidRDefault="00760C66">
          <w:pPr>
            <w:autoSpaceDE w:val="0"/>
            <w:autoSpaceDN w:val="0"/>
            <w:ind w:hanging="640"/>
            <w:divId w:val="170294146"/>
            <w:rPr>
              <w:ins w:id="792" w:author="Portlock, Theo" w:date="2022-02-15T18:00:00Z"/>
              <w:rFonts w:eastAsia="Times New Roman"/>
            </w:rPr>
          </w:pPr>
          <w:ins w:id="793" w:author="Portlock, Theo" w:date="2022-02-15T18:00:00Z">
            <w:r>
              <w:rPr>
                <w:rFonts w:eastAsia="Times New Roman"/>
              </w:rPr>
              <w:t>[74]</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6973C600" w14:textId="77777777" w:rsidR="00760C66" w:rsidRDefault="00760C66">
          <w:pPr>
            <w:autoSpaceDE w:val="0"/>
            <w:autoSpaceDN w:val="0"/>
            <w:ind w:hanging="640"/>
            <w:divId w:val="1699889871"/>
            <w:rPr>
              <w:ins w:id="794" w:author="Portlock, Theo" w:date="2022-02-15T18:00:00Z"/>
              <w:rFonts w:eastAsia="Times New Roman"/>
            </w:rPr>
          </w:pPr>
          <w:ins w:id="795" w:author="Portlock, Theo" w:date="2022-02-15T18:00:00Z">
            <w:r>
              <w:rPr>
                <w:rFonts w:eastAsia="Times New Roman"/>
              </w:rPr>
              <w:lastRenderedPageBreak/>
              <w:t>[75]</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197FCD63" w14:textId="77777777" w:rsidR="00760C66" w:rsidRDefault="00760C66">
          <w:pPr>
            <w:autoSpaceDE w:val="0"/>
            <w:autoSpaceDN w:val="0"/>
            <w:ind w:hanging="640"/>
            <w:divId w:val="682099252"/>
            <w:rPr>
              <w:ins w:id="796" w:author="Portlock, Theo" w:date="2022-02-15T18:00:00Z"/>
              <w:rFonts w:eastAsia="Times New Roman"/>
            </w:rPr>
          </w:pPr>
          <w:ins w:id="797" w:author="Portlock, Theo" w:date="2022-02-15T18:00:00Z">
            <w:r>
              <w:rPr>
                <w:rFonts w:eastAsia="Times New Roman"/>
              </w:rPr>
              <w:t>[76]</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56F70B35" w14:textId="77777777" w:rsidR="00760C66" w:rsidRDefault="00760C66">
          <w:pPr>
            <w:autoSpaceDE w:val="0"/>
            <w:autoSpaceDN w:val="0"/>
            <w:ind w:hanging="640"/>
            <w:divId w:val="221915624"/>
            <w:rPr>
              <w:ins w:id="798" w:author="Portlock, Theo" w:date="2022-02-15T18:00:00Z"/>
              <w:rFonts w:eastAsia="Times New Roman"/>
            </w:rPr>
          </w:pPr>
          <w:ins w:id="799" w:author="Portlock, Theo" w:date="2022-02-15T18:00:00Z">
            <w:r>
              <w:rPr>
                <w:rFonts w:eastAsia="Times New Roman"/>
              </w:rPr>
              <w:t>[77]</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5E75CB97" w14:textId="77777777" w:rsidR="00760C66" w:rsidRDefault="00760C66">
          <w:pPr>
            <w:autoSpaceDE w:val="0"/>
            <w:autoSpaceDN w:val="0"/>
            <w:ind w:hanging="640"/>
            <w:divId w:val="873813014"/>
            <w:rPr>
              <w:ins w:id="800" w:author="Portlock, Theo" w:date="2022-02-15T18:00:00Z"/>
              <w:rFonts w:eastAsia="Times New Roman"/>
            </w:rPr>
          </w:pPr>
          <w:ins w:id="801" w:author="Portlock, Theo" w:date="2022-02-15T18:00:00Z">
            <w:r>
              <w:rPr>
                <w:rFonts w:eastAsia="Times New Roman"/>
              </w:rPr>
              <w:t>[78]</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681049CD" w14:textId="77777777" w:rsidR="00760C66" w:rsidRDefault="00760C66">
          <w:pPr>
            <w:autoSpaceDE w:val="0"/>
            <w:autoSpaceDN w:val="0"/>
            <w:ind w:hanging="640"/>
            <w:divId w:val="1803035830"/>
            <w:rPr>
              <w:ins w:id="802" w:author="Portlock, Theo" w:date="2022-02-15T18:00:00Z"/>
              <w:rFonts w:eastAsia="Times New Roman"/>
            </w:rPr>
          </w:pPr>
          <w:ins w:id="803" w:author="Portlock, Theo" w:date="2022-02-15T18:00:00Z">
            <w:r>
              <w:rPr>
                <w:rFonts w:eastAsia="Times New Roman"/>
              </w:rPr>
              <w:t>[79]</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53EC3788" w14:textId="77777777" w:rsidR="00760C66" w:rsidRDefault="00760C66">
          <w:pPr>
            <w:autoSpaceDE w:val="0"/>
            <w:autoSpaceDN w:val="0"/>
            <w:ind w:hanging="640"/>
            <w:divId w:val="1997370458"/>
            <w:rPr>
              <w:ins w:id="804" w:author="Portlock, Theo" w:date="2022-02-15T18:00:00Z"/>
              <w:rFonts w:eastAsia="Times New Roman"/>
            </w:rPr>
          </w:pPr>
          <w:ins w:id="805" w:author="Portlock, Theo" w:date="2022-02-15T18:00:00Z">
            <w:r>
              <w:rPr>
                <w:rFonts w:eastAsia="Times New Roman"/>
              </w:rPr>
              <w:t>[80]</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281B3220" w14:textId="77777777" w:rsidR="00760C66" w:rsidRDefault="00760C66">
          <w:pPr>
            <w:autoSpaceDE w:val="0"/>
            <w:autoSpaceDN w:val="0"/>
            <w:ind w:hanging="640"/>
            <w:divId w:val="1467309255"/>
            <w:rPr>
              <w:ins w:id="806" w:author="Portlock, Theo" w:date="2022-02-15T18:00:00Z"/>
              <w:rFonts w:eastAsia="Times New Roman"/>
            </w:rPr>
          </w:pPr>
          <w:ins w:id="807" w:author="Portlock, Theo" w:date="2022-02-15T18:00:00Z">
            <w:r>
              <w:rPr>
                <w:rFonts w:eastAsia="Times New Roman"/>
              </w:rPr>
              <w:t>[81]</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365EC7AC" w14:textId="77777777" w:rsidR="00760C66" w:rsidRDefault="00760C66">
          <w:pPr>
            <w:autoSpaceDE w:val="0"/>
            <w:autoSpaceDN w:val="0"/>
            <w:ind w:hanging="640"/>
            <w:divId w:val="1848060043"/>
            <w:rPr>
              <w:ins w:id="808" w:author="Portlock, Theo" w:date="2022-02-15T18:00:00Z"/>
              <w:rFonts w:eastAsia="Times New Roman"/>
            </w:rPr>
          </w:pPr>
          <w:ins w:id="809" w:author="Portlock, Theo" w:date="2022-02-15T18:00:00Z">
            <w:r>
              <w:rPr>
                <w:rFonts w:eastAsia="Times New Roman"/>
              </w:rPr>
              <w:lastRenderedPageBreak/>
              <w:t>[82]</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6D1EE75A" w14:textId="77777777" w:rsidR="00760C66" w:rsidRDefault="00760C66">
          <w:pPr>
            <w:autoSpaceDE w:val="0"/>
            <w:autoSpaceDN w:val="0"/>
            <w:ind w:hanging="640"/>
            <w:divId w:val="2013215738"/>
            <w:rPr>
              <w:ins w:id="810" w:author="Portlock, Theo" w:date="2022-02-15T18:00:00Z"/>
              <w:rFonts w:eastAsia="Times New Roman"/>
            </w:rPr>
          </w:pPr>
          <w:ins w:id="811" w:author="Portlock, Theo" w:date="2022-02-15T18:00:00Z">
            <w:r>
              <w:rPr>
                <w:rFonts w:eastAsia="Times New Roman"/>
              </w:rPr>
              <w:t>[83]</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559E47AD" w14:textId="77777777" w:rsidR="00760C66" w:rsidRDefault="00760C66">
          <w:pPr>
            <w:autoSpaceDE w:val="0"/>
            <w:autoSpaceDN w:val="0"/>
            <w:ind w:hanging="640"/>
            <w:divId w:val="172838228"/>
            <w:rPr>
              <w:ins w:id="812" w:author="Portlock, Theo" w:date="2022-02-15T18:00:00Z"/>
              <w:rFonts w:eastAsia="Times New Roman"/>
            </w:rPr>
          </w:pPr>
          <w:ins w:id="813" w:author="Portlock, Theo" w:date="2022-02-15T18:00:00Z">
            <w:r>
              <w:rPr>
                <w:rFonts w:eastAsia="Times New Roman"/>
              </w:rPr>
              <w:t>[84]</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3430ABEA" w14:textId="77777777" w:rsidR="00760C66" w:rsidRDefault="00760C66">
          <w:pPr>
            <w:autoSpaceDE w:val="0"/>
            <w:autoSpaceDN w:val="0"/>
            <w:ind w:hanging="640"/>
            <w:divId w:val="570313110"/>
            <w:rPr>
              <w:ins w:id="814" w:author="Portlock, Theo" w:date="2022-02-15T18:00:00Z"/>
              <w:rFonts w:eastAsia="Times New Roman"/>
            </w:rPr>
          </w:pPr>
          <w:ins w:id="815" w:author="Portlock, Theo" w:date="2022-02-15T18:00:00Z">
            <w:r>
              <w:rPr>
                <w:rFonts w:eastAsia="Times New Roman"/>
              </w:rPr>
              <w:t>[85]</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4A3FF158" w14:textId="77777777" w:rsidR="00760C66" w:rsidRDefault="00760C66">
          <w:pPr>
            <w:autoSpaceDE w:val="0"/>
            <w:autoSpaceDN w:val="0"/>
            <w:ind w:hanging="640"/>
            <w:divId w:val="719548659"/>
            <w:rPr>
              <w:ins w:id="816" w:author="Portlock, Theo" w:date="2022-02-15T18:00:00Z"/>
              <w:rFonts w:eastAsia="Times New Roman"/>
            </w:rPr>
          </w:pPr>
          <w:ins w:id="817" w:author="Portlock, Theo" w:date="2022-02-15T18:00:00Z">
            <w:r>
              <w:rPr>
                <w:rFonts w:eastAsia="Times New Roman"/>
              </w:rPr>
              <w:t>[86]</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121AA5CC" w14:textId="77777777" w:rsidR="00760C66" w:rsidRDefault="00760C66">
          <w:pPr>
            <w:autoSpaceDE w:val="0"/>
            <w:autoSpaceDN w:val="0"/>
            <w:ind w:hanging="640"/>
            <w:divId w:val="1444300262"/>
            <w:rPr>
              <w:ins w:id="818" w:author="Portlock, Theo" w:date="2022-02-15T18:00:00Z"/>
              <w:rFonts w:eastAsia="Times New Roman"/>
            </w:rPr>
          </w:pPr>
          <w:ins w:id="819" w:author="Portlock, Theo" w:date="2022-02-15T18:00:00Z">
            <w:r>
              <w:rPr>
                <w:rFonts w:eastAsia="Times New Roman"/>
              </w:rPr>
              <w:t>[87]</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23573B02" w14:textId="77777777" w:rsidR="00760C66" w:rsidRDefault="00760C66">
          <w:pPr>
            <w:autoSpaceDE w:val="0"/>
            <w:autoSpaceDN w:val="0"/>
            <w:ind w:hanging="640"/>
            <w:divId w:val="718476858"/>
            <w:rPr>
              <w:ins w:id="820" w:author="Portlock, Theo" w:date="2022-02-15T18:00:00Z"/>
              <w:rFonts w:eastAsia="Times New Roman"/>
            </w:rPr>
          </w:pPr>
          <w:ins w:id="821" w:author="Portlock, Theo" w:date="2022-02-15T18:00:00Z">
            <w:r>
              <w:rPr>
                <w:rFonts w:eastAsia="Times New Roman"/>
              </w:rPr>
              <w:t>[88]</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647F8288" w14:textId="77777777" w:rsidR="00760C66" w:rsidRDefault="00760C66">
          <w:pPr>
            <w:autoSpaceDE w:val="0"/>
            <w:autoSpaceDN w:val="0"/>
            <w:ind w:hanging="640"/>
            <w:divId w:val="1343361248"/>
            <w:rPr>
              <w:ins w:id="822" w:author="Portlock, Theo" w:date="2022-02-15T18:00:00Z"/>
              <w:rFonts w:eastAsia="Times New Roman"/>
            </w:rPr>
          </w:pPr>
          <w:ins w:id="823" w:author="Portlock, Theo" w:date="2022-02-15T18:00:00Z">
            <w:r>
              <w:rPr>
                <w:rFonts w:eastAsia="Times New Roman"/>
              </w:rPr>
              <w:lastRenderedPageBreak/>
              <w:t>[89]</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0ABF8E33" w14:textId="77777777" w:rsidR="00760C66" w:rsidRDefault="00760C66">
          <w:pPr>
            <w:autoSpaceDE w:val="0"/>
            <w:autoSpaceDN w:val="0"/>
            <w:ind w:hanging="640"/>
            <w:divId w:val="1919904088"/>
            <w:rPr>
              <w:ins w:id="824" w:author="Portlock, Theo" w:date="2022-02-15T18:00:00Z"/>
              <w:rFonts w:eastAsia="Times New Roman"/>
            </w:rPr>
          </w:pPr>
          <w:ins w:id="825" w:author="Portlock, Theo" w:date="2022-02-15T18:00:00Z">
            <w:r>
              <w:rPr>
                <w:rFonts w:eastAsia="Times New Roman"/>
              </w:rPr>
              <w:t>[90]</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71BEF87E" w14:textId="77777777" w:rsidR="00760C66" w:rsidRDefault="00760C66">
          <w:pPr>
            <w:autoSpaceDE w:val="0"/>
            <w:autoSpaceDN w:val="0"/>
            <w:ind w:hanging="640"/>
            <w:divId w:val="128212414"/>
            <w:rPr>
              <w:ins w:id="826" w:author="Portlock, Theo" w:date="2022-02-15T18:00:00Z"/>
              <w:rFonts w:eastAsia="Times New Roman"/>
            </w:rPr>
          </w:pPr>
          <w:ins w:id="827" w:author="Portlock, Theo" w:date="2022-02-15T18:00:00Z">
            <w:r>
              <w:rPr>
                <w:rFonts w:eastAsia="Times New Roman"/>
              </w:rPr>
              <w:t>[91]</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464FDBEE" w14:textId="77777777" w:rsidR="00760C66" w:rsidRDefault="00760C66">
          <w:pPr>
            <w:autoSpaceDE w:val="0"/>
            <w:autoSpaceDN w:val="0"/>
            <w:ind w:hanging="640"/>
            <w:divId w:val="1815292617"/>
            <w:rPr>
              <w:ins w:id="828" w:author="Portlock, Theo" w:date="2022-02-15T18:00:00Z"/>
              <w:rFonts w:eastAsia="Times New Roman"/>
            </w:rPr>
          </w:pPr>
          <w:ins w:id="829" w:author="Portlock, Theo" w:date="2022-02-15T18:00:00Z">
            <w:r>
              <w:rPr>
                <w:rFonts w:eastAsia="Times New Roman"/>
              </w:rPr>
              <w:t>[92]</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00B51182" w14:textId="77777777" w:rsidR="00760C66" w:rsidRDefault="00760C66">
          <w:pPr>
            <w:autoSpaceDE w:val="0"/>
            <w:autoSpaceDN w:val="0"/>
            <w:ind w:hanging="640"/>
            <w:divId w:val="1878854866"/>
            <w:rPr>
              <w:ins w:id="830" w:author="Portlock, Theo" w:date="2022-02-15T18:00:00Z"/>
              <w:rFonts w:eastAsia="Times New Roman"/>
            </w:rPr>
          </w:pPr>
          <w:ins w:id="831" w:author="Portlock, Theo" w:date="2022-02-15T18:00:00Z">
            <w:r>
              <w:rPr>
                <w:rFonts w:eastAsia="Times New Roman"/>
              </w:rPr>
              <w:t>[93]</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3D6D45C0" w14:textId="77777777" w:rsidR="00760C66" w:rsidRDefault="00760C66">
          <w:pPr>
            <w:autoSpaceDE w:val="0"/>
            <w:autoSpaceDN w:val="0"/>
            <w:ind w:hanging="640"/>
            <w:divId w:val="1699431340"/>
            <w:rPr>
              <w:ins w:id="832" w:author="Portlock, Theo" w:date="2022-02-15T18:00:00Z"/>
              <w:rFonts w:eastAsia="Times New Roman"/>
            </w:rPr>
          </w:pPr>
          <w:ins w:id="833" w:author="Portlock, Theo" w:date="2022-02-15T18:00:00Z">
            <w:r>
              <w:rPr>
                <w:rFonts w:eastAsia="Times New Roman"/>
              </w:rPr>
              <w:t>[94]</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24199FF5" w14:textId="77777777" w:rsidR="00760C66" w:rsidRDefault="00760C66">
          <w:pPr>
            <w:autoSpaceDE w:val="0"/>
            <w:autoSpaceDN w:val="0"/>
            <w:ind w:hanging="640"/>
            <w:divId w:val="785348820"/>
            <w:rPr>
              <w:ins w:id="834" w:author="Portlock, Theo" w:date="2022-02-15T18:00:00Z"/>
              <w:rFonts w:eastAsia="Times New Roman"/>
            </w:rPr>
          </w:pPr>
          <w:ins w:id="835" w:author="Portlock, Theo" w:date="2022-02-15T18:00:00Z">
            <w:r>
              <w:rPr>
                <w:rFonts w:eastAsia="Times New Roman"/>
              </w:rPr>
              <w:t>[95]</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061A4AB5" w14:textId="77777777" w:rsidR="00760C66" w:rsidRDefault="00760C66">
          <w:pPr>
            <w:autoSpaceDE w:val="0"/>
            <w:autoSpaceDN w:val="0"/>
            <w:ind w:hanging="640"/>
            <w:divId w:val="2037123275"/>
            <w:rPr>
              <w:ins w:id="836" w:author="Portlock, Theo" w:date="2022-02-15T18:00:00Z"/>
              <w:rFonts w:eastAsia="Times New Roman"/>
            </w:rPr>
          </w:pPr>
          <w:ins w:id="837" w:author="Portlock, Theo" w:date="2022-02-15T18:00:00Z">
            <w:r>
              <w:rPr>
                <w:rFonts w:eastAsia="Times New Roman"/>
              </w:rPr>
              <w:lastRenderedPageBreak/>
              <w:t>[96]</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39B0A6EB" w14:textId="77777777" w:rsidR="00760C66" w:rsidRDefault="00760C66">
          <w:pPr>
            <w:autoSpaceDE w:val="0"/>
            <w:autoSpaceDN w:val="0"/>
            <w:ind w:hanging="640"/>
            <w:divId w:val="1463426197"/>
            <w:rPr>
              <w:ins w:id="838" w:author="Portlock, Theo" w:date="2022-02-15T18:00:00Z"/>
              <w:rFonts w:eastAsia="Times New Roman"/>
            </w:rPr>
          </w:pPr>
          <w:ins w:id="839" w:author="Portlock, Theo" w:date="2022-02-15T18:00:00Z">
            <w:r>
              <w:rPr>
                <w:rFonts w:eastAsia="Times New Roman"/>
              </w:rPr>
              <w:t>[97]</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490062CE" w14:textId="77777777" w:rsidR="00760C66" w:rsidRDefault="00760C66">
          <w:pPr>
            <w:autoSpaceDE w:val="0"/>
            <w:autoSpaceDN w:val="0"/>
            <w:ind w:hanging="640"/>
            <w:divId w:val="368068221"/>
            <w:rPr>
              <w:ins w:id="840" w:author="Portlock, Theo" w:date="2022-02-15T18:00:00Z"/>
              <w:rFonts w:eastAsia="Times New Roman"/>
            </w:rPr>
          </w:pPr>
          <w:ins w:id="841" w:author="Portlock, Theo" w:date="2022-02-15T18:00:00Z">
            <w:r>
              <w:rPr>
                <w:rFonts w:eastAsia="Times New Roman"/>
              </w:rPr>
              <w:t>[98]</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2EDB6615" w14:textId="77777777" w:rsidR="00760C66" w:rsidRDefault="00760C66">
          <w:pPr>
            <w:autoSpaceDE w:val="0"/>
            <w:autoSpaceDN w:val="0"/>
            <w:ind w:hanging="640"/>
            <w:divId w:val="1008631603"/>
            <w:rPr>
              <w:ins w:id="842" w:author="Portlock, Theo" w:date="2022-02-15T18:00:00Z"/>
              <w:rFonts w:eastAsia="Times New Roman"/>
            </w:rPr>
          </w:pPr>
          <w:ins w:id="843" w:author="Portlock, Theo" w:date="2022-02-15T18:00:00Z">
            <w:r>
              <w:rPr>
                <w:rFonts w:eastAsia="Times New Roman"/>
              </w:rPr>
              <w:t>[99]</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31E80706" w14:textId="77777777" w:rsidR="00760C66" w:rsidRDefault="00760C66">
          <w:pPr>
            <w:autoSpaceDE w:val="0"/>
            <w:autoSpaceDN w:val="0"/>
            <w:ind w:hanging="640"/>
            <w:divId w:val="2106074711"/>
            <w:rPr>
              <w:ins w:id="844" w:author="Portlock, Theo" w:date="2022-02-15T18:00:00Z"/>
              <w:rFonts w:eastAsia="Times New Roman"/>
            </w:rPr>
          </w:pPr>
          <w:ins w:id="845" w:author="Portlock, Theo" w:date="2022-02-15T18:00:00Z">
            <w:r>
              <w:rPr>
                <w:rFonts w:eastAsia="Times New Roman"/>
              </w:rPr>
              <w:t>[100]</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2D625164" w14:textId="77777777" w:rsidR="00760C66" w:rsidRDefault="00760C66">
          <w:pPr>
            <w:autoSpaceDE w:val="0"/>
            <w:autoSpaceDN w:val="0"/>
            <w:ind w:hanging="640"/>
            <w:divId w:val="1650939597"/>
            <w:rPr>
              <w:ins w:id="846" w:author="Portlock, Theo" w:date="2022-02-15T18:00:00Z"/>
              <w:rFonts w:eastAsia="Times New Roman"/>
            </w:rPr>
          </w:pPr>
          <w:ins w:id="847" w:author="Portlock, Theo" w:date="2022-02-15T18:00:00Z">
            <w:r>
              <w:rPr>
                <w:rFonts w:eastAsia="Times New Roman"/>
              </w:rPr>
              <w:t>[101]</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2FD9257F" w14:textId="77777777" w:rsidR="00760C66" w:rsidRDefault="00760C66">
          <w:pPr>
            <w:autoSpaceDE w:val="0"/>
            <w:autoSpaceDN w:val="0"/>
            <w:ind w:hanging="640"/>
            <w:divId w:val="593133097"/>
            <w:rPr>
              <w:ins w:id="848" w:author="Portlock, Theo" w:date="2022-02-15T18:00:00Z"/>
              <w:rFonts w:eastAsia="Times New Roman"/>
            </w:rPr>
          </w:pPr>
          <w:ins w:id="849" w:author="Portlock, Theo" w:date="2022-02-15T18:00:00Z">
            <w:r>
              <w:rPr>
                <w:rFonts w:eastAsia="Times New Roman"/>
              </w:rPr>
              <w:t>[102]</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38804D82" w14:textId="77777777" w:rsidR="00760C66" w:rsidRDefault="00760C66">
          <w:pPr>
            <w:autoSpaceDE w:val="0"/>
            <w:autoSpaceDN w:val="0"/>
            <w:ind w:hanging="640"/>
            <w:divId w:val="123551191"/>
            <w:rPr>
              <w:ins w:id="850" w:author="Portlock, Theo" w:date="2022-02-15T18:00:00Z"/>
              <w:rFonts w:eastAsia="Times New Roman"/>
            </w:rPr>
          </w:pPr>
          <w:ins w:id="851" w:author="Portlock, Theo" w:date="2022-02-15T18:00:00Z">
            <w:r>
              <w:rPr>
                <w:rFonts w:eastAsia="Times New Roman"/>
              </w:rPr>
              <w:lastRenderedPageBreak/>
              <w:t>[103]</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36838128" w14:textId="2D2A3BEF" w:rsidR="003400E0" w:rsidRPr="001C4BD1" w:rsidDel="007D2D38" w:rsidRDefault="00760C66">
          <w:pPr>
            <w:autoSpaceDE w:val="0"/>
            <w:autoSpaceDN w:val="0"/>
            <w:ind w:hanging="640"/>
            <w:divId w:val="1100491918"/>
            <w:rPr>
              <w:del w:id="852" w:author="Portlock, Theo" w:date="2022-02-11T16:09:00Z"/>
              <w:rFonts w:eastAsia="Times New Roman"/>
            </w:rPr>
          </w:pPr>
          <w:ins w:id="853" w:author="Portlock, Theo" w:date="2022-02-15T18:00:00Z">
            <w:r>
              <w:rPr>
                <w:rFonts w:eastAsia="Times New Roman"/>
              </w:rPr>
              <w:t> </w:t>
            </w:r>
          </w:ins>
          <w:del w:id="854" w:author="Portlock, Theo" w:date="2022-02-11T16:09:00Z">
            <w:r w:rsidR="003400E0" w:rsidDel="007D2D38">
              <w:rPr>
                <w:rFonts w:eastAsia="Times New Roman"/>
              </w:rPr>
              <w:delText>[1]</w:delText>
            </w:r>
            <w:r w:rsidR="003400E0" w:rsidDel="007D2D38">
              <w:rPr>
                <w:rFonts w:eastAsia="Times New Roman"/>
              </w:rPr>
              <w:tab/>
              <w:delText xml:space="preserve">J. Lloyd-Price </w:delText>
            </w:r>
            <w:r w:rsidR="003400E0" w:rsidDel="007D2D38">
              <w:rPr>
                <w:rFonts w:eastAsia="Times New Roman"/>
                <w:i/>
                <w:iCs/>
              </w:rPr>
              <w:delText>et al.</w:delText>
            </w:r>
            <w:r w:rsidR="003400E0" w:rsidDel="007D2D38">
              <w:rPr>
                <w:rFonts w:eastAsia="Times New Roman"/>
              </w:rPr>
              <w:delText xml:space="preserve">, “Strains, functions and dynamics in the expanded Human Microbiome Project,” </w:delText>
            </w:r>
            <w:r w:rsidR="003400E0" w:rsidDel="007D2D38">
              <w:rPr>
                <w:rFonts w:eastAsia="Times New Roman"/>
                <w:i/>
                <w:iCs/>
              </w:rPr>
              <w:delText>Nature</w:delText>
            </w:r>
            <w:r w:rsidR="003400E0" w:rsidDel="007D2D38">
              <w:rPr>
                <w:rFonts w:eastAsia="Times New Roman"/>
              </w:rPr>
              <w:delText>, vol. 550, no. 7674, pp. 61–66, 2017, doi: 10.1038/nature23889.</w:delText>
            </w:r>
          </w:del>
        </w:p>
        <w:p w14:paraId="6DFEBB70" w14:textId="26DF4E6D" w:rsidR="003400E0" w:rsidDel="007D2D38" w:rsidRDefault="003400E0">
          <w:pPr>
            <w:autoSpaceDE w:val="0"/>
            <w:autoSpaceDN w:val="0"/>
            <w:ind w:hanging="640"/>
            <w:divId w:val="1660890371"/>
            <w:rPr>
              <w:del w:id="855" w:author="Portlock, Theo" w:date="2022-02-11T16:09:00Z"/>
              <w:rFonts w:eastAsia="Times New Roman"/>
            </w:rPr>
          </w:pPr>
          <w:del w:id="856" w:author="Portlock, Theo" w:date="2022-02-11T16:09:00Z">
            <w:r w:rsidDel="007D2D38">
              <w:rPr>
                <w:rFonts w:eastAsia="Times New Roman"/>
              </w:rPr>
              <w:delText>[2]</w:delText>
            </w:r>
            <w:r w:rsidDel="007D2D38">
              <w:rPr>
                <w:rFonts w:eastAsia="Times New Roman"/>
              </w:rPr>
              <w:tab/>
              <w:delText xml:space="preserve">L. A. David </w:delText>
            </w:r>
            <w:r w:rsidDel="007D2D38">
              <w:rPr>
                <w:rFonts w:eastAsia="Times New Roman"/>
                <w:i/>
                <w:iCs/>
              </w:rPr>
              <w:delText>et al.</w:delText>
            </w:r>
            <w:r w:rsidDel="007D2D38">
              <w:rPr>
                <w:rFonts w:eastAsia="Times New Roman"/>
              </w:rPr>
              <w:delText xml:space="preserve">, “Host lifestyle affects human microbiota on daily timescales,” </w:delText>
            </w:r>
            <w:r w:rsidDel="007D2D38">
              <w:rPr>
                <w:rFonts w:eastAsia="Times New Roman"/>
                <w:i/>
                <w:iCs/>
              </w:rPr>
              <w:delText>Genome Biology</w:delText>
            </w:r>
            <w:r w:rsidDel="007D2D38">
              <w:rPr>
                <w:rFonts w:eastAsia="Times New Roman"/>
              </w:rPr>
              <w:delText>, vol. 15, no. 7, pp. 1–15, Jul. 2014, doi: 10.1186/GB-2014-15-7-R89/TABLES/1.</w:delText>
            </w:r>
          </w:del>
        </w:p>
        <w:p w14:paraId="6069A4B5" w14:textId="3550A3A6" w:rsidR="003400E0" w:rsidDel="007D2D38" w:rsidRDefault="003400E0">
          <w:pPr>
            <w:autoSpaceDE w:val="0"/>
            <w:autoSpaceDN w:val="0"/>
            <w:ind w:hanging="640"/>
            <w:divId w:val="1626159994"/>
            <w:rPr>
              <w:del w:id="857" w:author="Portlock, Theo" w:date="2022-02-11T16:09:00Z"/>
              <w:rFonts w:eastAsia="Times New Roman"/>
            </w:rPr>
          </w:pPr>
          <w:del w:id="858" w:author="Portlock, Theo" w:date="2022-02-11T16:09:00Z">
            <w:r w:rsidDel="007D2D38">
              <w:rPr>
                <w:rFonts w:eastAsia="Times New Roman"/>
              </w:rPr>
              <w:delText>[3]</w:delText>
            </w:r>
            <w:r w:rsidDel="007D2D38">
              <w:rPr>
                <w:rFonts w:eastAsia="Times New Roman"/>
              </w:rPr>
              <w:tab/>
              <w:delText xml:space="preserve">C. A. Lozupone, J. I. Stombaugh, J. I. Gordon, J. K. Jansson, and R. Knight, “Diversity, stability and resilience of the human gut microbiota,” </w:delText>
            </w:r>
            <w:r w:rsidDel="007D2D38">
              <w:rPr>
                <w:rFonts w:eastAsia="Times New Roman"/>
                <w:i/>
                <w:iCs/>
              </w:rPr>
              <w:delText>Nature 2012 489:7415</w:delText>
            </w:r>
            <w:r w:rsidDel="007D2D38">
              <w:rPr>
                <w:rFonts w:eastAsia="Times New Roman"/>
              </w:rPr>
              <w:delText>, vol. 489, no. 7415, pp. 220–230, Sep. 2012, doi: 10.1038/nature11550.</w:delText>
            </w:r>
          </w:del>
        </w:p>
        <w:p w14:paraId="4FE098AF" w14:textId="09F2AA6C" w:rsidR="003400E0" w:rsidDel="007D2D38" w:rsidRDefault="003400E0">
          <w:pPr>
            <w:autoSpaceDE w:val="0"/>
            <w:autoSpaceDN w:val="0"/>
            <w:ind w:hanging="640"/>
            <w:divId w:val="1434788344"/>
            <w:rPr>
              <w:del w:id="859" w:author="Portlock, Theo" w:date="2022-02-11T16:09:00Z"/>
              <w:rFonts w:eastAsia="Times New Roman"/>
            </w:rPr>
          </w:pPr>
          <w:del w:id="860" w:author="Portlock, Theo" w:date="2022-02-11T16:09:00Z">
            <w:r w:rsidDel="007D2D38">
              <w:rPr>
                <w:rFonts w:eastAsia="Times New Roman"/>
              </w:rPr>
              <w:delText>[4]</w:delText>
            </w:r>
            <w:r w:rsidDel="007D2D38">
              <w:rPr>
                <w:rFonts w:eastAsia="Times New Roman"/>
              </w:rPr>
              <w:tab/>
              <w:delText xml:space="preserve">F. Sommer, J. M. Anderson, R. Bharti, J. Raes, and P. Rosenstiel, “The resilience of the intestinal microbiota influences health and disease,” </w:delText>
            </w:r>
            <w:r w:rsidDel="007D2D38">
              <w:rPr>
                <w:rFonts w:eastAsia="Times New Roman"/>
                <w:i/>
                <w:iCs/>
              </w:rPr>
              <w:delText>Nature Reviews Microbiology 2017 15:10</w:delText>
            </w:r>
            <w:r w:rsidDel="007D2D38">
              <w:rPr>
                <w:rFonts w:eastAsia="Times New Roman"/>
              </w:rPr>
              <w:delText>, vol. 15, no. 10, pp. 630–638, Jun. 2017, doi: 10.1038/nrmicro.2017.58.</w:delText>
            </w:r>
          </w:del>
        </w:p>
        <w:p w14:paraId="764E3EBF" w14:textId="5294B9D9" w:rsidR="003400E0" w:rsidDel="007D2D38" w:rsidRDefault="003400E0">
          <w:pPr>
            <w:autoSpaceDE w:val="0"/>
            <w:autoSpaceDN w:val="0"/>
            <w:ind w:hanging="640"/>
            <w:divId w:val="1002898905"/>
            <w:rPr>
              <w:del w:id="861" w:author="Portlock, Theo" w:date="2022-02-11T16:09:00Z"/>
              <w:rFonts w:eastAsia="Times New Roman"/>
            </w:rPr>
          </w:pPr>
          <w:del w:id="862" w:author="Portlock, Theo" w:date="2022-02-11T16:09:00Z">
            <w:r w:rsidDel="007D2D38">
              <w:rPr>
                <w:rFonts w:eastAsia="Times New Roman"/>
              </w:rPr>
              <w:delText>[5]</w:delText>
            </w:r>
            <w:r w:rsidDel="007D2D38">
              <w:rPr>
                <w:rFonts w:eastAsia="Times New Roman"/>
              </w:rPr>
              <w:tab/>
              <w:delText xml:space="preserve">A. Heintz-Buschart </w:delText>
            </w:r>
            <w:r w:rsidDel="007D2D38">
              <w:rPr>
                <w:rFonts w:eastAsia="Times New Roman"/>
                <w:i/>
                <w:iCs/>
              </w:rPr>
              <w:delText>et al.</w:delText>
            </w:r>
            <w:r w:rsidDel="007D2D38">
              <w:rPr>
                <w:rFonts w:eastAsia="Times New Roman"/>
              </w:rPr>
              <w:delText xml:space="preserve">, “Integrated multi-omics of the human gut microbiome in a case study of familial type 1 diabetes,” </w:delText>
            </w:r>
            <w:r w:rsidDel="007D2D38">
              <w:rPr>
                <w:rFonts w:eastAsia="Times New Roman"/>
                <w:i/>
                <w:iCs/>
              </w:rPr>
              <w:delText>Nat. Microbiol.</w:delText>
            </w:r>
            <w:r w:rsidDel="007D2D38">
              <w:rPr>
                <w:rFonts w:eastAsia="Times New Roman"/>
              </w:rPr>
              <w:delText>, vol. 2, p. 16180, 2016, doi: 10.1038/nmicrobiol.2016.180.</w:delText>
            </w:r>
          </w:del>
        </w:p>
        <w:p w14:paraId="32CA2909" w14:textId="2494B4E5" w:rsidR="003400E0" w:rsidDel="007D2D38" w:rsidRDefault="003400E0">
          <w:pPr>
            <w:autoSpaceDE w:val="0"/>
            <w:autoSpaceDN w:val="0"/>
            <w:ind w:hanging="640"/>
            <w:divId w:val="1728409678"/>
            <w:rPr>
              <w:del w:id="863" w:author="Portlock, Theo" w:date="2022-02-11T16:09:00Z"/>
              <w:rFonts w:eastAsia="Times New Roman"/>
            </w:rPr>
          </w:pPr>
          <w:del w:id="864" w:author="Portlock, Theo" w:date="2022-02-11T16:09:00Z">
            <w:r w:rsidDel="007D2D38">
              <w:rPr>
                <w:rFonts w:eastAsia="Times New Roman"/>
              </w:rPr>
              <w:delText>[6]</w:delText>
            </w:r>
            <w:r w:rsidDel="007D2D38">
              <w:rPr>
                <w:rFonts w:eastAsia="Times New Roman"/>
              </w:rPr>
              <w:tab/>
              <w:delText xml:space="preserve">H. B. Nielsen </w:delText>
            </w:r>
            <w:r w:rsidDel="007D2D38">
              <w:rPr>
                <w:rFonts w:eastAsia="Times New Roman"/>
                <w:i/>
                <w:iCs/>
              </w:rPr>
              <w:delText>et al.</w:delText>
            </w:r>
            <w:r w:rsidDel="007D2D38">
              <w:rPr>
                <w:rFonts w:eastAsia="Times New Roman"/>
              </w:rPr>
              <w:delText xml:space="preserve">, “Identification and assembly of genomes and genetic elements in complex metagenomic samples without using reference genomes,” </w:delText>
            </w:r>
            <w:r w:rsidDel="007D2D38">
              <w:rPr>
                <w:rFonts w:eastAsia="Times New Roman"/>
                <w:i/>
                <w:iCs/>
              </w:rPr>
              <w:delText>Nat. Biotechnol.</w:delText>
            </w:r>
            <w:r w:rsidDel="007D2D38">
              <w:rPr>
                <w:rFonts w:eastAsia="Times New Roman"/>
              </w:rPr>
              <w:delText>, vol. 32, no. 8, pp. 822–828, 2014, doi: 10.1038/nbt.2939.</w:delText>
            </w:r>
          </w:del>
        </w:p>
        <w:p w14:paraId="10951DA8" w14:textId="21CF804A" w:rsidR="003400E0" w:rsidDel="007D2D38" w:rsidRDefault="003400E0">
          <w:pPr>
            <w:autoSpaceDE w:val="0"/>
            <w:autoSpaceDN w:val="0"/>
            <w:ind w:hanging="640"/>
            <w:divId w:val="62069055"/>
            <w:rPr>
              <w:del w:id="865" w:author="Portlock, Theo" w:date="2022-02-11T16:09:00Z"/>
              <w:rFonts w:eastAsia="Times New Roman"/>
            </w:rPr>
          </w:pPr>
          <w:del w:id="866" w:author="Portlock, Theo" w:date="2022-02-11T16:09:00Z">
            <w:r w:rsidDel="007D2D38">
              <w:rPr>
                <w:rFonts w:eastAsia="Times New Roman"/>
              </w:rPr>
              <w:delText>[7]</w:delText>
            </w:r>
            <w:r w:rsidDel="007D2D38">
              <w:rPr>
                <w:rFonts w:eastAsia="Times New Roman"/>
              </w:rPr>
              <w:tab/>
              <w:delText xml:space="preserve">S. Nayfach, Z. J. Shi, R. Seshadri, K. S. Pollard, and N. C. Kyrpides, “New insights from uncultivated genomes of the global human gut microbiome,” </w:delText>
            </w:r>
            <w:r w:rsidDel="007D2D38">
              <w:rPr>
                <w:rFonts w:eastAsia="Times New Roman"/>
                <w:i/>
                <w:iCs/>
              </w:rPr>
              <w:delText>Nature</w:delText>
            </w:r>
            <w:r w:rsidDel="007D2D38">
              <w:rPr>
                <w:rFonts w:eastAsia="Times New Roman"/>
              </w:rPr>
              <w:delText>, vol. 568, no. 7753, pp. 505–510, 2019, doi: 10.1038/s41586-019-1058-x.</w:delText>
            </w:r>
          </w:del>
        </w:p>
        <w:p w14:paraId="439F7246" w14:textId="226A419A" w:rsidR="003400E0" w:rsidDel="007D2D38" w:rsidRDefault="003400E0">
          <w:pPr>
            <w:autoSpaceDE w:val="0"/>
            <w:autoSpaceDN w:val="0"/>
            <w:ind w:hanging="640"/>
            <w:divId w:val="496650553"/>
            <w:rPr>
              <w:del w:id="867" w:author="Portlock, Theo" w:date="2022-02-11T16:09:00Z"/>
              <w:rFonts w:eastAsia="Times New Roman"/>
            </w:rPr>
          </w:pPr>
          <w:del w:id="868" w:author="Portlock, Theo" w:date="2022-02-11T16:09:00Z">
            <w:r w:rsidDel="007D2D38">
              <w:rPr>
                <w:rFonts w:eastAsia="Times New Roman"/>
              </w:rPr>
              <w:delText>[8]</w:delText>
            </w:r>
            <w:r w:rsidDel="007D2D38">
              <w:rPr>
                <w:rFonts w:eastAsia="Times New Roman"/>
              </w:rPr>
              <w:tab/>
              <w:delText xml:space="preserve">A. Almeida </w:delText>
            </w:r>
            <w:r w:rsidDel="007D2D38">
              <w:rPr>
                <w:rFonts w:eastAsia="Times New Roman"/>
                <w:i/>
                <w:iCs/>
              </w:rPr>
              <w:delText>et al.</w:delText>
            </w:r>
            <w:r w:rsidDel="007D2D38">
              <w:rPr>
                <w:rFonts w:eastAsia="Times New Roman"/>
              </w:rPr>
              <w:delText xml:space="preserve">, “A new genomic blueprint of the human gut microbiota,” </w:delText>
            </w:r>
            <w:r w:rsidDel="007D2D38">
              <w:rPr>
                <w:rFonts w:eastAsia="Times New Roman"/>
                <w:i/>
                <w:iCs/>
              </w:rPr>
              <w:delText>Nature</w:delText>
            </w:r>
            <w:r w:rsidDel="007D2D38">
              <w:rPr>
                <w:rFonts w:eastAsia="Times New Roman"/>
              </w:rPr>
              <w:delText>, vol. 568, no. 7753, pp. 499–504, 2019, doi: 10.1038/s41586-019-0965-1.</w:delText>
            </w:r>
          </w:del>
        </w:p>
        <w:p w14:paraId="56EFC2C4" w14:textId="3BA26E80" w:rsidR="003400E0" w:rsidDel="007D2D38" w:rsidRDefault="003400E0">
          <w:pPr>
            <w:autoSpaceDE w:val="0"/>
            <w:autoSpaceDN w:val="0"/>
            <w:ind w:hanging="640"/>
            <w:divId w:val="1015154114"/>
            <w:rPr>
              <w:del w:id="869" w:author="Portlock, Theo" w:date="2022-02-11T16:09:00Z"/>
              <w:rFonts w:eastAsia="Times New Roman"/>
            </w:rPr>
          </w:pPr>
          <w:del w:id="870" w:author="Portlock, Theo" w:date="2022-02-11T16:09:00Z">
            <w:r w:rsidDel="007D2D38">
              <w:rPr>
                <w:rFonts w:eastAsia="Times New Roman"/>
              </w:rPr>
              <w:delText>[9]</w:delText>
            </w:r>
            <w:r w:rsidDel="007D2D38">
              <w:rPr>
                <w:rFonts w:eastAsia="Times New Roman"/>
              </w:rPr>
              <w:tab/>
              <w:delText xml:space="preserve">F. Plaza Onate </w:delText>
            </w:r>
            <w:r w:rsidDel="007D2D38">
              <w:rPr>
                <w:rFonts w:eastAsia="Times New Roman"/>
                <w:i/>
                <w:iCs/>
              </w:rPr>
              <w:delText>et al.</w:delText>
            </w:r>
            <w:r w:rsidDel="007D2D38">
              <w:rPr>
                <w:rFonts w:eastAsia="Times New Roman"/>
              </w:rPr>
              <w:delText xml:space="preserve">, “MSPminer: abundance-based reconstitution of microbial pan-genomes from shotgun metagenomic data,” </w:delText>
            </w:r>
            <w:r w:rsidDel="007D2D38">
              <w:rPr>
                <w:rFonts w:eastAsia="Times New Roman"/>
                <w:i/>
                <w:iCs/>
              </w:rPr>
              <w:delText>Bioinformatics</w:delText>
            </w:r>
            <w:r w:rsidDel="007D2D38">
              <w:rPr>
                <w:rFonts w:eastAsia="Times New Roman"/>
              </w:rPr>
              <w:delText>, vol. 35, no. 9, pp. 1544–1552, 2019, doi: 10.1093/bioinformatics/bty830.</w:delText>
            </w:r>
          </w:del>
        </w:p>
        <w:p w14:paraId="470FC327" w14:textId="4AC06067" w:rsidR="003400E0" w:rsidDel="007D2D38" w:rsidRDefault="003400E0">
          <w:pPr>
            <w:autoSpaceDE w:val="0"/>
            <w:autoSpaceDN w:val="0"/>
            <w:ind w:hanging="640"/>
            <w:divId w:val="1780880498"/>
            <w:rPr>
              <w:del w:id="871" w:author="Portlock, Theo" w:date="2022-02-11T16:09:00Z"/>
              <w:rFonts w:eastAsia="Times New Roman"/>
            </w:rPr>
          </w:pPr>
          <w:del w:id="872" w:author="Portlock, Theo" w:date="2022-02-11T16:09:00Z">
            <w:r w:rsidDel="007D2D38">
              <w:rPr>
                <w:rFonts w:eastAsia="Times New Roman"/>
              </w:rPr>
              <w:delText>[10]</w:delText>
            </w:r>
            <w:r w:rsidDel="007D2D38">
              <w:rPr>
                <w:rFonts w:eastAsia="Times New Roman"/>
              </w:rPr>
              <w:tab/>
              <w:delText xml:space="preserve">E. Pasolli </w:delText>
            </w:r>
            <w:r w:rsidDel="007D2D38">
              <w:rPr>
                <w:rFonts w:eastAsia="Times New Roman"/>
                <w:i/>
                <w:iCs/>
              </w:rPr>
              <w:delText>et al.</w:delText>
            </w:r>
            <w:r w:rsidDel="007D2D38">
              <w:rPr>
                <w:rFonts w:eastAsia="Times New Roman"/>
              </w:rPr>
              <w:delText xml:space="preserve">, “Extensive unexplored human microbiome diversity revealed by over 150,000 genomes from metagenomes spanning age, geography, and lifestyle,” </w:delText>
            </w:r>
            <w:r w:rsidDel="007D2D38">
              <w:rPr>
                <w:rFonts w:eastAsia="Times New Roman"/>
                <w:i/>
                <w:iCs/>
              </w:rPr>
              <w:delText>Cell</w:delText>
            </w:r>
            <w:r w:rsidDel="007D2D38">
              <w:rPr>
                <w:rFonts w:eastAsia="Times New Roman"/>
              </w:rPr>
              <w:delText>, vol. 176, no. 3. 2019. doi: 10.1016/j.cell.2019.01.001.</w:delText>
            </w:r>
          </w:del>
        </w:p>
        <w:p w14:paraId="42BE82DD" w14:textId="284A7E5A" w:rsidR="003400E0" w:rsidDel="007D2D38" w:rsidRDefault="003400E0">
          <w:pPr>
            <w:autoSpaceDE w:val="0"/>
            <w:autoSpaceDN w:val="0"/>
            <w:ind w:hanging="640"/>
            <w:divId w:val="2034064425"/>
            <w:rPr>
              <w:del w:id="873" w:author="Portlock, Theo" w:date="2022-02-11T16:09:00Z"/>
              <w:rFonts w:eastAsia="Times New Roman"/>
            </w:rPr>
          </w:pPr>
          <w:del w:id="874" w:author="Portlock, Theo" w:date="2022-02-11T16:09:00Z">
            <w:r w:rsidDel="007D2D38">
              <w:rPr>
                <w:rFonts w:eastAsia="Times New Roman"/>
              </w:rPr>
              <w:delText>[11]</w:delText>
            </w:r>
            <w:r w:rsidDel="007D2D38">
              <w:rPr>
                <w:rFonts w:eastAsia="Times New Roman"/>
              </w:rPr>
              <w:tab/>
              <w:delText xml:space="preserve">J. Jalanka-Tuovinen </w:delText>
            </w:r>
            <w:r w:rsidDel="007D2D38">
              <w:rPr>
                <w:rFonts w:eastAsia="Times New Roman"/>
                <w:i/>
                <w:iCs/>
              </w:rPr>
              <w:delText>et al.</w:delText>
            </w:r>
            <w:r w:rsidDel="007D2D38">
              <w:rPr>
                <w:rFonts w:eastAsia="Times New Roman"/>
              </w:rPr>
              <w:delText xml:space="preserve">, “Intestinal Microbiota in Healthy Adults: Temporal Analysis Reveals Individual and Common Core and Relation to Intestinal Symptoms,” </w:delText>
            </w:r>
            <w:r w:rsidDel="007D2D38">
              <w:rPr>
                <w:rFonts w:eastAsia="Times New Roman"/>
                <w:i/>
                <w:iCs/>
              </w:rPr>
              <w:delText>PLOS ONE</w:delText>
            </w:r>
            <w:r w:rsidDel="007D2D38">
              <w:rPr>
                <w:rFonts w:eastAsia="Times New Roman"/>
              </w:rPr>
              <w:delText>, vol. 6, no. 7, p. e23035, 2011, doi: 10.1371/JOURNAL.PONE.0023035.</w:delText>
            </w:r>
          </w:del>
        </w:p>
        <w:p w14:paraId="21AF2E01" w14:textId="7D4FAC69" w:rsidR="003400E0" w:rsidDel="007D2D38" w:rsidRDefault="003400E0">
          <w:pPr>
            <w:autoSpaceDE w:val="0"/>
            <w:autoSpaceDN w:val="0"/>
            <w:ind w:hanging="640"/>
            <w:divId w:val="1074623074"/>
            <w:rPr>
              <w:del w:id="875" w:author="Portlock, Theo" w:date="2022-02-11T16:09:00Z"/>
              <w:rFonts w:eastAsia="Times New Roman"/>
            </w:rPr>
          </w:pPr>
          <w:del w:id="876" w:author="Portlock, Theo" w:date="2022-02-11T16:09:00Z">
            <w:r w:rsidDel="007D2D38">
              <w:rPr>
                <w:rFonts w:eastAsia="Times New Roman"/>
              </w:rPr>
              <w:delText>[12]</w:delText>
            </w:r>
            <w:r w:rsidDel="007D2D38">
              <w:rPr>
                <w:rFonts w:eastAsia="Times New Roman"/>
              </w:rPr>
              <w:tab/>
              <w:delText xml:space="preserve">R. S. Mehta </w:delText>
            </w:r>
            <w:r w:rsidDel="007D2D38">
              <w:rPr>
                <w:rFonts w:eastAsia="Times New Roman"/>
                <w:i/>
                <w:iCs/>
              </w:rPr>
              <w:delText>et al.</w:delText>
            </w:r>
            <w:r w:rsidDel="007D2D38">
              <w:rPr>
                <w:rFonts w:eastAsia="Times New Roman"/>
              </w:rPr>
              <w:delText xml:space="preserve">, “Stability of the human faecal microbiome in a cohort of adult men,” </w:delText>
            </w:r>
            <w:r w:rsidDel="007D2D38">
              <w:rPr>
                <w:rFonts w:eastAsia="Times New Roman"/>
                <w:i/>
                <w:iCs/>
              </w:rPr>
              <w:delText>Nature Microbiology 2018 3:3</w:delText>
            </w:r>
            <w:r w:rsidDel="007D2D38">
              <w:rPr>
                <w:rFonts w:eastAsia="Times New Roman"/>
              </w:rPr>
              <w:delText>, vol. 3, no. 3, pp. 347–355, Jan. 2018, doi: 10.1038/s41564-017-0096-0.</w:delText>
            </w:r>
          </w:del>
        </w:p>
        <w:p w14:paraId="5884AE69" w14:textId="22A43E67" w:rsidR="003400E0" w:rsidDel="007D2D38" w:rsidRDefault="003400E0">
          <w:pPr>
            <w:autoSpaceDE w:val="0"/>
            <w:autoSpaceDN w:val="0"/>
            <w:ind w:hanging="640"/>
            <w:divId w:val="1377468317"/>
            <w:rPr>
              <w:del w:id="877" w:author="Portlock, Theo" w:date="2022-02-11T16:09:00Z"/>
              <w:rFonts w:eastAsia="Times New Roman"/>
            </w:rPr>
          </w:pPr>
          <w:del w:id="878" w:author="Portlock, Theo" w:date="2022-02-11T16:09:00Z">
            <w:r w:rsidDel="007D2D38">
              <w:rPr>
                <w:rFonts w:eastAsia="Times New Roman"/>
              </w:rPr>
              <w:delText>[13]</w:delText>
            </w:r>
            <w:r w:rsidDel="007D2D38">
              <w:rPr>
                <w:rFonts w:eastAsia="Times New Roman"/>
              </w:rPr>
              <w:tab/>
              <w:delText xml:space="preserve">L. Cheng, C. Qi, H. Zhuang, T. Fu, and X. Zhang, “gutMDisorder: a comprehensive database for dysbiosis of the gut microbiota in disorders and interventions,” </w:delText>
            </w:r>
            <w:r w:rsidDel="007D2D38">
              <w:rPr>
                <w:rFonts w:eastAsia="Times New Roman"/>
                <w:i/>
                <w:iCs/>
              </w:rPr>
              <w:delText>Nucleic Acids Research</w:delText>
            </w:r>
            <w:r w:rsidDel="007D2D38">
              <w:rPr>
                <w:rFonts w:eastAsia="Times New Roman"/>
              </w:rPr>
              <w:delText>, vol. 48, no. D1, pp. D554–D560, Jan. 2020, doi: 10.1093/NAR/GKZ843.</w:delText>
            </w:r>
          </w:del>
        </w:p>
        <w:p w14:paraId="7523C802" w14:textId="58B1CBC6" w:rsidR="003400E0" w:rsidDel="007D2D38" w:rsidRDefault="003400E0">
          <w:pPr>
            <w:autoSpaceDE w:val="0"/>
            <w:autoSpaceDN w:val="0"/>
            <w:ind w:hanging="640"/>
            <w:divId w:val="1284340847"/>
            <w:rPr>
              <w:del w:id="879" w:author="Portlock, Theo" w:date="2022-02-11T16:09:00Z"/>
              <w:rFonts w:eastAsia="Times New Roman"/>
            </w:rPr>
          </w:pPr>
          <w:del w:id="880" w:author="Portlock, Theo" w:date="2022-02-11T16:09:00Z">
            <w:r w:rsidDel="007D2D38">
              <w:rPr>
                <w:rFonts w:eastAsia="Times New Roman"/>
              </w:rPr>
              <w:delText>[14]</w:delText>
            </w:r>
            <w:r w:rsidDel="007D2D38">
              <w:rPr>
                <w:rFonts w:eastAsia="Times New Roman"/>
              </w:rPr>
              <w:tab/>
              <w:delText xml:space="preserve">J. Tang </w:delText>
            </w:r>
            <w:r w:rsidDel="007D2D38">
              <w:rPr>
                <w:rFonts w:eastAsia="Times New Roman"/>
                <w:i/>
                <w:iCs/>
              </w:rPr>
              <w:delText>et al.</w:delText>
            </w:r>
            <w:r w:rsidDel="007D2D38">
              <w:rPr>
                <w:rFonts w:eastAsia="Times New Roman"/>
              </w:rPr>
              <w:delText xml:space="preserve">, “GIMICA: host genetic and immune factors shaping human microbiota,” </w:delText>
            </w:r>
            <w:r w:rsidDel="007D2D38">
              <w:rPr>
                <w:rFonts w:eastAsia="Times New Roman"/>
                <w:i/>
                <w:iCs/>
              </w:rPr>
              <w:delText>Nucleic Acids Research</w:delText>
            </w:r>
            <w:r w:rsidDel="007D2D38">
              <w:rPr>
                <w:rFonts w:eastAsia="Times New Roman"/>
              </w:rPr>
              <w:delText>, vol. 49, no. D1, pp. D715–D722, Jan. 2021, doi: 10.1093/NAR/GKAA851.</w:delText>
            </w:r>
          </w:del>
        </w:p>
        <w:p w14:paraId="78BCFB12" w14:textId="67662C71" w:rsidR="003400E0" w:rsidDel="007D2D38" w:rsidRDefault="003400E0">
          <w:pPr>
            <w:autoSpaceDE w:val="0"/>
            <w:autoSpaceDN w:val="0"/>
            <w:ind w:hanging="640"/>
            <w:divId w:val="1220701342"/>
            <w:rPr>
              <w:del w:id="881" w:author="Portlock, Theo" w:date="2022-02-11T16:09:00Z"/>
              <w:rFonts w:eastAsia="Times New Roman"/>
            </w:rPr>
          </w:pPr>
          <w:del w:id="882" w:author="Portlock, Theo" w:date="2022-02-11T16:09:00Z">
            <w:r w:rsidDel="007D2D38">
              <w:rPr>
                <w:rFonts w:eastAsia="Times New Roman"/>
              </w:rPr>
              <w:delText>[15]</w:delText>
            </w:r>
            <w:r w:rsidDel="007D2D38">
              <w:rPr>
                <w:rFonts w:eastAsia="Times New Roman"/>
              </w:rPr>
              <w:tab/>
              <w:delText xml:space="preserve">Y. Janssens </w:delText>
            </w:r>
            <w:r w:rsidDel="007D2D38">
              <w:rPr>
                <w:rFonts w:eastAsia="Times New Roman"/>
                <w:i/>
                <w:iCs/>
              </w:rPr>
              <w:delText>et al.</w:delText>
            </w:r>
            <w:r w:rsidDel="007D2D38">
              <w:rPr>
                <w:rFonts w:eastAsia="Times New Roman"/>
              </w:rPr>
              <w:delText xml:space="preserve">, “Disbiome database: Linking the microbiome to disease,” </w:delText>
            </w:r>
            <w:r w:rsidDel="007D2D38">
              <w:rPr>
                <w:rFonts w:eastAsia="Times New Roman"/>
                <w:i/>
                <w:iCs/>
              </w:rPr>
              <w:delText>BMC Microbiology</w:delText>
            </w:r>
            <w:r w:rsidDel="007D2D38">
              <w:rPr>
                <w:rFonts w:eastAsia="Times New Roman"/>
              </w:rPr>
              <w:delText>, vol. 18, no. 1, pp. 1–6, Jun. 2018, doi: 10.1186/S12866-018-1197-5/TABLES/1.</w:delText>
            </w:r>
          </w:del>
        </w:p>
        <w:p w14:paraId="04F8D59B" w14:textId="01A6CBA6" w:rsidR="003400E0" w:rsidDel="007D2D38" w:rsidRDefault="003400E0">
          <w:pPr>
            <w:autoSpaceDE w:val="0"/>
            <w:autoSpaceDN w:val="0"/>
            <w:ind w:hanging="640"/>
            <w:divId w:val="336465236"/>
            <w:rPr>
              <w:del w:id="883" w:author="Portlock, Theo" w:date="2022-02-11T16:09:00Z"/>
              <w:rFonts w:eastAsia="Times New Roman"/>
            </w:rPr>
          </w:pPr>
          <w:del w:id="884" w:author="Portlock, Theo" w:date="2022-02-11T16:09:00Z">
            <w:r w:rsidDel="007D2D38">
              <w:rPr>
                <w:rFonts w:eastAsia="Times New Roman"/>
              </w:rPr>
              <w:delText>[16]</w:delText>
            </w:r>
            <w:r w:rsidDel="007D2D38">
              <w:rPr>
                <w:rFonts w:eastAsia="Times New Roman"/>
              </w:rPr>
              <w:tab/>
              <w:delText xml:space="preserve">S. Wu </w:delText>
            </w:r>
            <w:r w:rsidDel="007D2D38">
              <w:rPr>
                <w:rFonts w:eastAsia="Times New Roman"/>
                <w:i/>
                <w:iCs/>
              </w:rPr>
              <w:delText>et al.</w:delText>
            </w:r>
            <w:r w:rsidDel="007D2D38">
              <w:rPr>
                <w:rFonts w:eastAsia="Times New Roman"/>
              </w:rPr>
              <w:delText xml:space="preserve">, “GMrepo: a database of curated and consistently annotated human gut metagenomes,” </w:delText>
            </w:r>
            <w:r w:rsidDel="007D2D38">
              <w:rPr>
                <w:rFonts w:eastAsia="Times New Roman"/>
                <w:i/>
                <w:iCs/>
              </w:rPr>
              <w:delText>Nucleic Acids Research</w:delText>
            </w:r>
            <w:r w:rsidDel="007D2D38">
              <w:rPr>
                <w:rFonts w:eastAsia="Times New Roman"/>
              </w:rPr>
              <w:delText>, vol. 48, no. D1, pp. D545–D553, Jan. 2020, doi: 10.1093/NAR/GKZ764.</w:delText>
            </w:r>
          </w:del>
        </w:p>
        <w:p w14:paraId="59275CB8" w14:textId="2E5BD780" w:rsidR="003400E0" w:rsidDel="007D2D38" w:rsidRDefault="003400E0">
          <w:pPr>
            <w:autoSpaceDE w:val="0"/>
            <w:autoSpaceDN w:val="0"/>
            <w:ind w:hanging="640"/>
            <w:divId w:val="1745183791"/>
            <w:rPr>
              <w:del w:id="885" w:author="Portlock, Theo" w:date="2022-02-11T16:09:00Z"/>
              <w:rFonts w:eastAsia="Times New Roman"/>
            </w:rPr>
          </w:pPr>
          <w:del w:id="886" w:author="Portlock, Theo" w:date="2022-02-11T16:09:00Z">
            <w:r w:rsidDel="007D2D38">
              <w:rPr>
                <w:rFonts w:eastAsia="Times New Roman"/>
              </w:rPr>
              <w:delText>[17]</w:delText>
            </w:r>
            <w:r w:rsidDel="007D2D38">
              <w:rPr>
                <w:rFonts w:eastAsia="Times New Roman"/>
              </w:rPr>
              <w:tab/>
              <w:delText xml:space="preserve">C. Wen </w:delText>
            </w:r>
            <w:r w:rsidDel="007D2D38">
              <w:rPr>
                <w:rFonts w:eastAsia="Times New Roman"/>
                <w:i/>
                <w:iCs/>
              </w:rPr>
              <w:delText>et al.</w:delText>
            </w:r>
            <w:r w:rsidDel="007D2D38">
              <w:rPr>
                <w:rFonts w:eastAsia="Times New Roman"/>
              </w:rPr>
              <w:delText xml:space="preserve">, “Quantitative metagenomics reveals unique gut microbiome biomarkers in ankylosing spondylitis,” </w:delText>
            </w:r>
            <w:r w:rsidDel="007D2D38">
              <w:rPr>
                <w:rFonts w:eastAsia="Times New Roman"/>
                <w:i/>
                <w:iCs/>
              </w:rPr>
              <w:delText>Genome Biol.</w:delText>
            </w:r>
            <w:r w:rsidDel="007D2D38">
              <w:rPr>
                <w:rFonts w:eastAsia="Times New Roman"/>
              </w:rPr>
              <w:delText>, vol. 18, no. 1, p. 142, 2017, doi: 10.1186/s13059-017-1271-6.</w:delText>
            </w:r>
          </w:del>
        </w:p>
        <w:p w14:paraId="561CEEA3" w14:textId="47D3D2FE" w:rsidR="003400E0" w:rsidDel="007D2D38" w:rsidRDefault="003400E0">
          <w:pPr>
            <w:autoSpaceDE w:val="0"/>
            <w:autoSpaceDN w:val="0"/>
            <w:ind w:hanging="640"/>
            <w:divId w:val="2144226416"/>
            <w:rPr>
              <w:del w:id="887" w:author="Portlock, Theo" w:date="2022-02-11T16:09:00Z"/>
              <w:rFonts w:eastAsia="Times New Roman"/>
            </w:rPr>
          </w:pPr>
          <w:del w:id="888" w:author="Portlock, Theo" w:date="2022-02-11T16:09:00Z">
            <w:r w:rsidDel="007D2D38">
              <w:rPr>
                <w:rFonts w:eastAsia="Times New Roman"/>
              </w:rPr>
              <w:delText>[18]</w:delText>
            </w:r>
            <w:r w:rsidDel="007D2D38">
              <w:rPr>
                <w:rFonts w:eastAsia="Times New Roman"/>
              </w:rPr>
              <w:tab/>
              <w:delText xml:space="preserve">M. Kanehisa, S. Goto, S. Kawashima, Y. Okuno, and M. Hattori, “The KEGG resource for deciphering the genome,” </w:delText>
            </w:r>
            <w:r w:rsidDel="007D2D38">
              <w:rPr>
                <w:rFonts w:eastAsia="Times New Roman"/>
                <w:i/>
                <w:iCs/>
              </w:rPr>
              <w:delText>Nucleic Acids Research</w:delText>
            </w:r>
            <w:r w:rsidDel="007D2D38">
              <w:rPr>
                <w:rFonts w:eastAsia="Times New Roman"/>
              </w:rPr>
              <w:delText>, vol. 32, no. suppl_1, pp. D277–D280, Jan. 2004, doi: 10.1093/NAR/GKH063.</w:delText>
            </w:r>
          </w:del>
        </w:p>
        <w:p w14:paraId="2EFBBD5B" w14:textId="17E9CA68" w:rsidR="003400E0" w:rsidDel="007D2D38" w:rsidRDefault="003400E0">
          <w:pPr>
            <w:autoSpaceDE w:val="0"/>
            <w:autoSpaceDN w:val="0"/>
            <w:ind w:hanging="640"/>
            <w:divId w:val="1983000783"/>
            <w:rPr>
              <w:del w:id="889" w:author="Portlock, Theo" w:date="2022-02-11T16:09:00Z"/>
              <w:rFonts w:eastAsia="Times New Roman"/>
            </w:rPr>
          </w:pPr>
          <w:del w:id="890" w:author="Portlock, Theo" w:date="2022-02-11T16:09:00Z">
            <w:r w:rsidDel="007D2D38">
              <w:rPr>
                <w:rFonts w:eastAsia="Times New Roman"/>
              </w:rPr>
              <w:delText>[19]</w:delText>
            </w:r>
            <w:r w:rsidDel="007D2D38">
              <w:rPr>
                <w:rFonts w:eastAsia="Times New Roman"/>
              </w:rPr>
              <w:tab/>
              <w:delText xml:space="preserve">S. El-Gebali </w:delText>
            </w:r>
            <w:r w:rsidDel="007D2D38">
              <w:rPr>
                <w:rFonts w:eastAsia="Times New Roman"/>
                <w:i/>
                <w:iCs/>
              </w:rPr>
              <w:delText>et al.</w:delText>
            </w:r>
            <w:r w:rsidDel="007D2D38">
              <w:rPr>
                <w:rFonts w:eastAsia="Times New Roman"/>
              </w:rPr>
              <w:delText xml:space="preserve">, “The Pfam protein families database in 2019,” </w:delText>
            </w:r>
            <w:r w:rsidDel="007D2D38">
              <w:rPr>
                <w:rFonts w:eastAsia="Times New Roman"/>
                <w:i/>
                <w:iCs/>
              </w:rPr>
              <w:delText>Nucleic acids research</w:delText>
            </w:r>
            <w:r w:rsidDel="007D2D38">
              <w:rPr>
                <w:rFonts w:eastAsia="Times New Roman"/>
              </w:rPr>
              <w:delText>, vol. 47, no. D1, pp. D427–D432, 2019.</w:delText>
            </w:r>
          </w:del>
        </w:p>
        <w:p w14:paraId="0A9C133E" w14:textId="6D956D2B" w:rsidR="003400E0" w:rsidDel="007D2D38" w:rsidRDefault="003400E0">
          <w:pPr>
            <w:autoSpaceDE w:val="0"/>
            <w:autoSpaceDN w:val="0"/>
            <w:ind w:hanging="640"/>
            <w:divId w:val="355155619"/>
            <w:rPr>
              <w:del w:id="891" w:author="Portlock, Theo" w:date="2022-02-11T16:09:00Z"/>
              <w:rFonts w:eastAsia="Times New Roman"/>
            </w:rPr>
          </w:pPr>
          <w:del w:id="892" w:author="Portlock, Theo" w:date="2022-02-11T16:09:00Z">
            <w:r w:rsidDel="007D2D38">
              <w:rPr>
                <w:rFonts w:eastAsia="Times New Roman"/>
              </w:rPr>
              <w:delText>[20]</w:delText>
            </w:r>
            <w:r w:rsidDel="007D2D38">
              <w:rPr>
                <w:rFonts w:eastAsia="Times New Roman"/>
              </w:rPr>
              <w:tab/>
              <w:delText xml:space="preserve">N. Terrapon, V. Lombard, E. Drula, P. M. Coutinho, and B. Henrissat, “The CAZy Database/the Carbohydrate-Active Enzyme (CAZy) Database: Principles and Usage Guidelines,” </w:delText>
            </w:r>
            <w:r w:rsidDel="007D2D38">
              <w:rPr>
                <w:rFonts w:eastAsia="Times New Roman"/>
                <w:i/>
                <w:iCs/>
              </w:rPr>
              <w:delText>A Practical Guide to Using Glycomics Databases</w:delText>
            </w:r>
            <w:r w:rsidDel="007D2D38">
              <w:rPr>
                <w:rFonts w:eastAsia="Times New Roman"/>
              </w:rPr>
              <w:delText>, pp. 117–131, 2017, doi: 10.1007/978-4-431-56454-6_6.</w:delText>
            </w:r>
          </w:del>
        </w:p>
        <w:p w14:paraId="209AFA6E" w14:textId="27A30729" w:rsidR="003400E0" w:rsidDel="007D2D38" w:rsidRDefault="003400E0">
          <w:pPr>
            <w:autoSpaceDE w:val="0"/>
            <w:autoSpaceDN w:val="0"/>
            <w:ind w:hanging="640"/>
            <w:divId w:val="124470260"/>
            <w:rPr>
              <w:del w:id="893" w:author="Portlock, Theo" w:date="2022-02-11T16:09:00Z"/>
              <w:rFonts w:eastAsia="Times New Roman"/>
            </w:rPr>
          </w:pPr>
          <w:del w:id="894" w:author="Portlock, Theo" w:date="2022-02-11T16:09:00Z">
            <w:r w:rsidDel="007D2D38">
              <w:rPr>
                <w:rFonts w:eastAsia="Times New Roman"/>
              </w:rPr>
              <w:delText>[21]</w:delText>
            </w:r>
            <w:r w:rsidDel="007D2D38">
              <w:rPr>
                <w:rFonts w:eastAsia="Times New Roman"/>
              </w:rPr>
              <w:tab/>
              <w:delText xml:space="preserve">E. Ruppé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Nature Microbiology 2018 4:1</w:delText>
            </w:r>
            <w:r w:rsidDel="007D2D38">
              <w:rPr>
                <w:rFonts w:eastAsia="Times New Roman"/>
              </w:rPr>
              <w:delText>, vol. 4, no. 1, pp. 112–123, Nov. 2018, doi: 10.1038/s41564-018-0292-6.</w:delText>
            </w:r>
          </w:del>
        </w:p>
        <w:p w14:paraId="74861DAF" w14:textId="0F801D80" w:rsidR="003400E0" w:rsidDel="007D2D38" w:rsidRDefault="003400E0">
          <w:pPr>
            <w:autoSpaceDE w:val="0"/>
            <w:autoSpaceDN w:val="0"/>
            <w:ind w:hanging="640"/>
            <w:divId w:val="100800728"/>
            <w:rPr>
              <w:del w:id="895" w:author="Portlock, Theo" w:date="2022-02-11T16:09:00Z"/>
              <w:rFonts w:eastAsia="Times New Roman"/>
            </w:rPr>
          </w:pPr>
          <w:del w:id="896" w:author="Portlock, Theo" w:date="2022-02-11T16:09:00Z">
            <w:r w:rsidDel="007D2D38">
              <w:rPr>
                <w:rFonts w:eastAsia="Times New Roman"/>
              </w:rPr>
              <w:delText>[22]</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v.8: overview and updates,” </w:delText>
            </w:r>
            <w:r w:rsidDel="007D2D38">
              <w:rPr>
                <w:rFonts w:eastAsia="Times New Roman"/>
                <w:i/>
                <w:iCs/>
              </w:rPr>
              <w:delText>Nucleic Acids Research</w:delText>
            </w:r>
            <w:r w:rsidDel="007D2D38">
              <w:rPr>
                <w:rFonts w:eastAsia="Times New Roman"/>
              </w:rPr>
              <w:delText>, vol. 49, no. D1, pp. D723–D733, Jan. 2021, doi: 10.1093/NAR/GKAA983.</w:delText>
            </w:r>
          </w:del>
        </w:p>
        <w:p w14:paraId="582DA69A" w14:textId="1C2A4A9C" w:rsidR="003400E0" w:rsidDel="007D2D38" w:rsidRDefault="003400E0">
          <w:pPr>
            <w:autoSpaceDE w:val="0"/>
            <w:autoSpaceDN w:val="0"/>
            <w:ind w:hanging="640"/>
            <w:divId w:val="576551047"/>
            <w:rPr>
              <w:del w:id="897" w:author="Portlock, Theo" w:date="2022-02-11T16:09:00Z"/>
              <w:rFonts w:eastAsia="Times New Roman"/>
            </w:rPr>
          </w:pPr>
          <w:del w:id="898" w:author="Portlock, Theo" w:date="2022-02-11T16:09:00Z">
            <w:r w:rsidDel="007D2D38">
              <w:rPr>
                <w:rFonts w:eastAsia="Times New Roman"/>
              </w:rPr>
              <w:delText>[23]</w:delText>
            </w:r>
            <w:r w:rsidDel="007D2D38">
              <w:rPr>
                <w:rFonts w:eastAsia="Times New Roman"/>
              </w:rPr>
              <w:tab/>
              <w:delText xml:space="preserve">C. Mao, D. Abraham, A. Wattam, … M. W.-, and undefined 2015, “Curation, integration and visualization of bacterial virulence factors in PATRIC,” </w:delText>
            </w:r>
            <w:r w:rsidDel="007D2D38">
              <w:rPr>
                <w:rFonts w:eastAsia="Times New Roman"/>
                <w:i/>
                <w:iCs/>
              </w:rPr>
              <w:delText>academic.oup.com</w:delText>
            </w:r>
            <w:r w:rsidDel="007D2D38">
              <w:rPr>
                <w:rFonts w:eastAsia="Times New Roman"/>
              </w:rPr>
              <w:delText>, Accessed: Feb. 03, 2022. [Online]. Available: https://academic.oup.com/bioinformatics/article-abstract/31/2/252/2366053</w:delText>
            </w:r>
          </w:del>
        </w:p>
        <w:p w14:paraId="6A5D4EAA" w14:textId="394D0324" w:rsidR="003400E0" w:rsidDel="007D2D38" w:rsidRDefault="003400E0">
          <w:pPr>
            <w:autoSpaceDE w:val="0"/>
            <w:autoSpaceDN w:val="0"/>
            <w:ind w:hanging="640"/>
            <w:divId w:val="239365423"/>
            <w:rPr>
              <w:del w:id="899" w:author="Portlock, Theo" w:date="2022-02-11T16:09:00Z"/>
              <w:rFonts w:eastAsia="Times New Roman"/>
            </w:rPr>
          </w:pPr>
          <w:del w:id="900" w:author="Portlock, Theo" w:date="2022-02-11T16:09:00Z">
            <w:r w:rsidDel="007D2D38">
              <w:rPr>
                <w:rFonts w:eastAsia="Times New Roman"/>
              </w:rPr>
              <w:delText>[24]</w:delText>
            </w:r>
            <w:r w:rsidDel="007D2D38">
              <w:rPr>
                <w:rFonts w:eastAsia="Times New Roman"/>
              </w:rPr>
              <w:tab/>
              <w:delText xml:space="preserve">K. Blin </w:delText>
            </w:r>
            <w:r w:rsidDel="007D2D38">
              <w:rPr>
                <w:rFonts w:eastAsia="Times New Roman"/>
                <w:i/>
                <w:iCs/>
              </w:rPr>
              <w:delText>et al.</w:delText>
            </w:r>
            <w:r w:rsidDel="007D2D38">
              <w:rPr>
                <w:rFonts w:eastAsia="Times New Roman"/>
              </w:rPr>
              <w:delText xml:space="preserve">, “antiSMASH 4.0-improvements in chemistry prediction and gene cluster boundary identification,” </w:delText>
            </w:r>
            <w:r w:rsidDel="007D2D38">
              <w:rPr>
                <w:rFonts w:eastAsia="Times New Roman"/>
                <w:i/>
                <w:iCs/>
              </w:rPr>
              <w:delText>Nucleic Acids Res</w:delText>
            </w:r>
            <w:r w:rsidDel="007D2D38">
              <w:rPr>
                <w:rFonts w:eastAsia="Times New Roman"/>
              </w:rPr>
              <w:delText>, vol. 45, no. W1, pp. W36–W41, 2017, doi: 10.1093/nar/gkx319.</w:delText>
            </w:r>
          </w:del>
        </w:p>
        <w:p w14:paraId="189FBF1B" w14:textId="4AA6C2A6" w:rsidR="003400E0" w:rsidDel="007D2D38" w:rsidRDefault="003400E0">
          <w:pPr>
            <w:autoSpaceDE w:val="0"/>
            <w:autoSpaceDN w:val="0"/>
            <w:ind w:hanging="640"/>
            <w:divId w:val="1574779553"/>
            <w:rPr>
              <w:del w:id="901" w:author="Portlock, Theo" w:date="2022-02-11T16:09:00Z"/>
              <w:rFonts w:eastAsia="Times New Roman"/>
            </w:rPr>
          </w:pPr>
          <w:del w:id="902" w:author="Portlock, Theo" w:date="2022-02-11T16:09:00Z">
            <w:r w:rsidDel="007D2D38">
              <w:rPr>
                <w:rFonts w:eastAsia="Times New Roman"/>
              </w:rPr>
              <w:delText>[25]</w:delText>
            </w:r>
            <w:r w:rsidDel="007D2D38">
              <w:rPr>
                <w:rFonts w:eastAsia="Times New Roman"/>
              </w:rPr>
              <w:tab/>
              <w:delText xml:space="preserve">C. Trapnell </w:delText>
            </w:r>
            <w:r w:rsidDel="007D2D38">
              <w:rPr>
                <w:rFonts w:eastAsia="Times New Roman"/>
                <w:i/>
                <w:iCs/>
              </w:rPr>
              <w:delText>et al.</w:delText>
            </w:r>
            <w:r w:rsidDel="007D2D38">
              <w:rPr>
                <w:rFonts w:eastAsia="Times New Roman"/>
              </w:rPr>
              <w:delText xml:space="preserve">, “The dynamics and regulators of cell fate decisions are revealed by pseudotemporal ordering of single cells,” </w:delText>
            </w:r>
            <w:r w:rsidDel="007D2D38">
              <w:rPr>
                <w:rFonts w:eastAsia="Times New Roman"/>
                <w:i/>
                <w:iCs/>
              </w:rPr>
              <w:delText>Nat. Biotechnol.</w:delText>
            </w:r>
            <w:r w:rsidDel="007D2D38">
              <w:rPr>
                <w:rFonts w:eastAsia="Times New Roman"/>
              </w:rPr>
              <w:delText>, vol. 32, no. 4, pp. 381–386, 2014, doi: 10.1038/nbt.2859.</w:delText>
            </w:r>
          </w:del>
        </w:p>
        <w:p w14:paraId="43731F23" w14:textId="25CA7078" w:rsidR="003400E0" w:rsidDel="007D2D38" w:rsidRDefault="003400E0">
          <w:pPr>
            <w:autoSpaceDE w:val="0"/>
            <w:autoSpaceDN w:val="0"/>
            <w:ind w:hanging="640"/>
            <w:divId w:val="1525174853"/>
            <w:rPr>
              <w:del w:id="903" w:author="Portlock, Theo" w:date="2022-02-11T16:09:00Z"/>
              <w:rFonts w:eastAsia="Times New Roman"/>
            </w:rPr>
          </w:pPr>
          <w:del w:id="904" w:author="Portlock, Theo" w:date="2022-02-11T16:09:00Z">
            <w:r w:rsidDel="007D2D38">
              <w:rPr>
                <w:rFonts w:eastAsia="Times New Roman"/>
              </w:rPr>
              <w:delText>[26]</w:delText>
            </w:r>
            <w:r w:rsidDel="007D2D38">
              <w:rPr>
                <w:rFonts w:eastAsia="Times New Roman"/>
              </w:rPr>
              <w:tab/>
              <w:delText xml:space="preserve">X. Qiu </w:delText>
            </w:r>
            <w:r w:rsidDel="007D2D38">
              <w:rPr>
                <w:rFonts w:eastAsia="Times New Roman"/>
                <w:i/>
                <w:iCs/>
              </w:rPr>
              <w:delText>et al.</w:delText>
            </w:r>
            <w:r w:rsidDel="007D2D38">
              <w:rPr>
                <w:rFonts w:eastAsia="Times New Roman"/>
              </w:rPr>
              <w:delText xml:space="preserve">, “Reversed graph embedding resolves complex single-cell trajectories,” </w:delText>
            </w:r>
            <w:r w:rsidDel="007D2D38">
              <w:rPr>
                <w:rFonts w:eastAsia="Times New Roman"/>
                <w:i/>
                <w:iCs/>
              </w:rPr>
              <w:delText>Nat. Methods</w:delText>
            </w:r>
            <w:r w:rsidDel="007D2D38">
              <w:rPr>
                <w:rFonts w:eastAsia="Times New Roman"/>
              </w:rPr>
              <w:delText>, vol. 14, no. 10, pp. 979–982, 2017, doi: 10.1038/nmeth.4402.</w:delText>
            </w:r>
          </w:del>
        </w:p>
        <w:p w14:paraId="327E61A0" w14:textId="462927F6" w:rsidR="003400E0" w:rsidDel="007D2D38" w:rsidRDefault="003400E0">
          <w:pPr>
            <w:autoSpaceDE w:val="0"/>
            <w:autoSpaceDN w:val="0"/>
            <w:ind w:hanging="640"/>
            <w:divId w:val="983041763"/>
            <w:rPr>
              <w:del w:id="905" w:author="Portlock, Theo" w:date="2022-02-11T16:09:00Z"/>
              <w:rFonts w:eastAsia="Times New Roman"/>
            </w:rPr>
          </w:pPr>
          <w:del w:id="906" w:author="Portlock, Theo" w:date="2022-02-11T16:09:00Z">
            <w:r w:rsidDel="007D2D38">
              <w:rPr>
                <w:rFonts w:eastAsia="Times New Roman"/>
              </w:rPr>
              <w:delText>[27]</w:delText>
            </w:r>
            <w:r w:rsidDel="007D2D38">
              <w:rPr>
                <w:rFonts w:eastAsia="Times New Roman"/>
              </w:rPr>
              <w:tab/>
              <w:delText xml:space="preserve">L. v. Holdeman and W. E. C. Moore, “New genus, Coprococcus, twelve new species, and emended descriptions of four previously described species of bacteria from human feces,” </w:delText>
            </w:r>
            <w:r w:rsidDel="007D2D38">
              <w:rPr>
                <w:rFonts w:eastAsia="Times New Roman"/>
                <w:i/>
                <w:iCs/>
              </w:rPr>
              <w:delText>International Journal of Systematic Bacteriology</w:delText>
            </w:r>
            <w:r w:rsidDel="007D2D38">
              <w:rPr>
                <w:rFonts w:eastAsia="Times New Roman"/>
              </w:rPr>
              <w:delText>, vol. 24, no. 2, pp. 260–277, Apr. 1974, doi: 10.1099/00207713-24-2-260/CITE/REFWORKS.</w:delText>
            </w:r>
          </w:del>
        </w:p>
        <w:p w14:paraId="3573FDC9" w14:textId="05F28BDB" w:rsidR="003400E0" w:rsidDel="007D2D38" w:rsidRDefault="003400E0">
          <w:pPr>
            <w:autoSpaceDE w:val="0"/>
            <w:autoSpaceDN w:val="0"/>
            <w:ind w:hanging="640"/>
            <w:divId w:val="842553661"/>
            <w:rPr>
              <w:del w:id="907" w:author="Portlock, Theo" w:date="2022-02-11T16:09:00Z"/>
              <w:rFonts w:eastAsia="Times New Roman"/>
            </w:rPr>
          </w:pPr>
          <w:del w:id="908" w:author="Portlock, Theo" w:date="2022-02-11T16:09:00Z">
            <w:r w:rsidDel="007D2D38">
              <w:rPr>
                <w:rFonts w:eastAsia="Times New Roman"/>
              </w:rPr>
              <w:delText>[28]</w:delText>
            </w:r>
            <w:r w:rsidDel="007D2D38">
              <w:rPr>
                <w:rFonts w:eastAsia="Times New Roman"/>
              </w:rPr>
              <w:tab/>
              <w:delText xml:space="preserve">P. Louis and H. J. Flint, “Diversity, metabolism and microbial ecology of butyrate-producing bacteria from the human large intestine,” </w:delText>
            </w:r>
            <w:r w:rsidDel="007D2D38">
              <w:rPr>
                <w:rFonts w:eastAsia="Times New Roman"/>
                <w:i/>
                <w:iCs/>
              </w:rPr>
              <w:delText>FEMS Microbiology Letters</w:delText>
            </w:r>
            <w:r w:rsidDel="007D2D38">
              <w:rPr>
                <w:rFonts w:eastAsia="Times New Roman"/>
              </w:rPr>
              <w:delText>, vol. 294, no. 1, pp. 1–8, May 2009, doi: 10.1111/J.1574-6968.2009.01514.X.</w:delText>
            </w:r>
          </w:del>
        </w:p>
        <w:p w14:paraId="3DDBC683" w14:textId="5A9D29A9" w:rsidR="003400E0" w:rsidDel="007D2D38" w:rsidRDefault="003400E0">
          <w:pPr>
            <w:autoSpaceDE w:val="0"/>
            <w:autoSpaceDN w:val="0"/>
            <w:ind w:hanging="640"/>
            <w:divId w:val="236549576"/>
            <w:rPr>
              <w:del w:id="909" w:author="Portlock, Theo" w:date="2022-02-11T16:09:00Z"/>
              <w:rFonts w:eastAsia="Times New Roman"/>
            </w:rPr>
          </w:pPr>
          <w:del w:id="910" w:author="Portlock, Theo" w:date="2022-02-11T16:09:00Z">
            <w:r w:rsidDel="007D2D38">
              <w:rPr>
                <w:rFonts w:eastAsia="Times New Roman"/>
              </w:rPr>
              <w:delText>[29]</w:delText>
            </w:r>
            <w:r w:rsidDel="007D2D38">
              <w:rPr>
                <w:rFonts w:eastAsia="Times New Roman"/>
              </w:rPr>
              <w:tab/>
              <w:delText xml:space="preserve">E. Allen-Vercoe </w:delText>
            </w:r>
            <w:r w:rsidDel="007D2D38">
              <w:rPr>
                <w:rFonts w:eastAsia="Times New Roman"/>
                <w:i/>
                <w:iCs/>
              </w:rPr>
              <w:delText>et al.</w:delText>
            </w:r>
            <w:r w:rsidDel="007D2D38">
              <w:rPr>
                <w:rFonts w:eastAsia="Times New Roman"/>
              </w:rPr>
              <w:delText xml:space="preserve">, “Anaerostipes hadrus comb. nov., a dominant species within the human colonic microbiota; reclassification of Eubacterium hadrum Moore et al. 1976,” </w:delText>
            </w:r>
            <w:r w:rsidDel="007D2D38">
              <w:rPr>
                <w:rFonts w:eastAsia="Times New Roman"/>
                <w:i/>
                <w:iCs/>
              </w:rPr>
              <w:delText>Anaerobe</w:delText>
            </w:r>
            <w:r w:rsidDel="007D2D38">
              <w:rPr>
                <w:rFonts w:eastAsia="Times New Roman"/>
              </w:rPr>
              <w:delText>, vol. 18, no. 5, pp. 523–529, Oct. 2012, doi: 10.1016/J.ANAEROBE.2012.09.002.</w:delText>
            </w:r>
          </w:del>
        </w:p>
        <w:p w14:paraId="335B55CC" w14:textId="3257AEC1" w:rsidR="003400E0" w:rsidDel="007D2D38" w:rsidRDefault="003400E0">
          <w:pPr>
            <w:autoSpaceDE w:val="0"/>
            <w:autoSpaceDN w:val="0"/>
            <w:ind w:hanging="640"/>
            <w:divId w:val="615335498"/>
            <w:rPr>
              <w:del w:id="911" w:author="Portlock, Theo" w:date="2022-02-11T16:09:00Z"/>
              <w:rFonts w:eastAsia="Times New Roman"/>
            </w:rPr>
          </w:pPr>
          <w:del w:id="912" w:author="Portlock, Theo" w:date="2022-02-11T16:09:00Z">
            <w:r w:rsidDel="007D2D38">
              <w:rPr>
                <w:rFonts w:eastAsia="Times New Roman"/>
              </w:rPr>
              <w:delText>[30]</w:delText>
            </w:r>
            <w:r w:rsidDel="007D2D38">
              <w:rPr>
                <w:rFonts w:eastAsia="Times New Roman"/>
              </w:rPr>
              <w:tab/>
              <w:delText xml:space="preserve">P. A. Lawson and S. M. Finegold, “Reclassification of Ruminococcus obeum as Blautia obeum comb. nov,” </w:delText>
            </w:r>
            <w:r w:rsidDel="007D2D38">
              <w:rPr>
                <w:rFonts w:eastAsia="Times New Roman"/>
                <w:i/>
                <w:iCs/>
              </w:rPr>
              <w:delText>International Journal of Systematic and Evolutionary Microbiology</w:delText>
            </w:r>
            <w:r w:rsidDel="007D2D38">
              <w:rPr>
                <w:rFonts w:eastAsia="Times New Roman"/>
              </w:rPr>
              <w:delText>, vol. 65, no. 3, pp. 789–793, Mar. 2015, doi: 10.1099/IJS.0.000015/CITE/REFWORKS.</w:delText>
            </w:r>
          </w:del>
        </w:p>
        <w:p w14:paraId="51F75484" w14:textId="0FFB8664" w:rsidR="003400E0" w:rsidDel="007D2D38" w:rsidRDefault="003400E0">
          <w:pPr>
            <w:autoSpaceDE w:val="0"/>
            <w:autoSpaceDN w:val="0"/>
            <w:ind w:hanging="640"/>
            <w:divId w:val="833300324"/>
            <w:rPr>
              <w:del w:id="913" w:author="Portlock, Theo" w:date="2022-02-11T16:09:00Z"/>
              <w:rFonts w:eastAsia="Times New Roman"/>
            </w:rPr>
          </w:pPr>
          <w:del w:id="914" w:author="Portlock, Theo" w:date="2022-02-11T16:09:00Z">
            <w:r w:rsidDel="007D2D38">
              <w:rPr>
                <w:rFonts w:eastAsia="Times New Roman"/>
              </w:rPr>
              <w:delText>[31]</w:delText>
            </w:r>
            <w:r w:rsidDel="007D2D38">
              <w:rPr>
                <w:rFonts w:eastAsia="Times New Roman"/>
              </w:rPr>
              <w:tab/>
              <w:delText xml:space="preserve">S. S. Socransky, A. D. Haffajee, M. A. Cugini, C. Smith, and R. L. Kent, “Microbial complexes in subgingival plaque,” </w:delText>
            </w:r>
            <w:r w:rsidDel="007D2D38">
              <w:rPr>
                <w:rFonts w:eastAsia="Times New Roman"/>
                <w:i/>
                <w:iCs/>
              </w:rPr>
              <w:delText>Journal of clinical periodontology</w:delText>
            </w:r>
            <w:r w:rsidDel="007D2D38">
              <w:rPr>
                <w:rFonts w:eastAsia="Times New Roman"/>
              </w:rPr>
              <w:delText>, vol. 25, no. 2, pp. 134–144, 1998, doi: 10.1111/J.1600-051X.1998.TB02419.X.</w:delText>
            </w:r>
          </w:del>
        </w:p>
        <w:p w14:paraId="18722AE4" w14:textId="746899BF" w:rsidR="003400E0" w:rsidDel="007D2D38" w:rsidRDefault="003400E0">
          <w:pPr>
            <w:autoSpaceDE w:val="0"/>
            <w:autoSpaceDN w:val="0"/>
            <w:ind w:hanging="640"/>
            <w:divId w:val="672534843"/>
            <w:rPr>
              <w:del w:id="915" w:author="Portlock, Theo" w:date="2022-02-11T16:09:00Z"/>
              <w:rFonts w:eastAsia="Times New Roman"/>
            </w:rPr>
          </w:pPr>
          <w:del w:id="916" w:author="Portlock, Theo" w:date="2022-02-11T16:09:00Z">
            <w:r w:rsidDel="007D2D38">
              <w:rPr>
                <w:rFonts w:eastAsia="Times New Roman"/>
              </w:rPr>
              <w:delText>[32]</w:delText>
            </w:r>
            <w:r w:rsidDel="007D2D38">
              <w:rPr>
                <w:rFonts w:eastAsia="Times New Roman"/>
              </w:rPr>
              <w:tab/>
              <w:delText xml:space="preserve">J. Downes and W. G. Wade, “Peptostreptococcus stomatis sp. nov., isolated from the human oral cavity,” </w:delText>
            </w:r>
            <w:r w:rsidDel="007D2D38">
              <w:rPr>
                <w:rFonts w:eastAsia="Times New Roman"/>
                <w:i/>
                <w:iCs/>
              </w:rPr>
              <w:delText>International Journal of Systematic and Evolutionary Microbiology</w:delText>
            </w:r>
            <w:r w:rsidDel="007D2D38">
              <w:rPr>
                <w:rFonts w:eastAsia="Times New Roman"/>
              </w:rPr>
              <w:delText>, vol. 56, no. 4, pp. 751–754, Apr. 2006, doi: 10.1099/IJS.0.64041-0/CITE/REFWORKS.</w:delText>
            </w:r>
          </w:del>
        </w:p>
        <w:p w14:paraId="6EE4259F" w14:textId="6B4C8101" w:rsidR="003400E0" w:rsidDel="007D2D38" w:rsidRDefault="003400E0">
          <w:pPr>
            <w:autoSpaceDE w:val="0"/>
            <w:autoSpaceDN w:val="0"/>
            <w:ind w:hanging="640"/>
            <w:divId w:val="286394376"/>
            <w:rPr>
              <w:del w:id="917" w:author="Portlock, Theo" w:date="2022-02-11T16:09:00Z"/>
              <w:rFonts w:eastAsia="Times New Roman"/>
            </w:rPr>
          </w:pPr>
          <w:del w:id="918" w:author="Portlock, Theo" w:date="2022-02-11T16:09:00Z">
            <w:r w:rsidDel="007D2D38">
              <w:rPr>
                <w:rFonts w:eastAsia="Times New Roman"/>
              </w:rPr>
              <w:delText>[33]</w:delText>
            </w:r>
            <w:r w:rsidDel="007D2D38">
              <w:rPr>
                <w:rFonts w:eastAsia="Times New Roman"/>
              </w:rPr>
              <w:tab/>
              <w:delText xml:space="preserve">I. N. Rôças and J. F. Siqueira, “Root canal microbiota of teeth with chronic apical periodontitis,” </w:delText>
            </w:r>
            <w:r w:rsidDel="007D2D38">
              <w:rPr>
                <w:rFonts w:eastAsia="Times New Roman"/>
                <w:i/>
                <w:iCs/>
              </w:rPr>
              <w:delText>Journal of Clinical Microbiology</w:delText>
            </w:r>
            <w:r w:rsidDel="007D2D38">
              <w:rPr>
                <w:rFonts w:eastAsia="Times New Roman"/>
              </w:rPr>
              <w:delText>, vol. 46, no. 11, pp. 3599–3606, Nov. 2008, doi: 10.1128/JCM.00431-08/SUPPL_FILE/RC_CHECKERBOARD_CHRONIC_APICAL_PERIODONTITIS_TABLE_APPENDIX_ONLINE.PDF.</w:delText>
            </w:r>
          </w:del>
        </w:p>
        <w:p w14:paraId="418438D3" w14:textId="7C77196F" w:rsidR="003400E0" w:rsidDel="007D2D38" w:rsidRDefault="003400E0">
          <w:pPr>
            <w:autoSpaceDE w:val="0"/>
            <w:autoSpaceDN w:val="0"/>
            <w:ind w:hanging="640"/>
            <w:divId w:val="619383807"/>
            <w:rPr>
              <w:del w:id="919" w:author="Portlock, Theo" w:date="2022-02-11T16:09:00Z"/>
              <w:rFonts w:eastAsia="Times New Roman"/>
            </w:rPr>
          </w:pPr>
          <w:del w:id="920" w:author="Portlock, Theo" w:date="2022-02-11T16:09:00Z">
            <w:r w:rsidDel="007D2D38">
              <w:rPr>
                <w:rFonts w:eastAsia="Times New Roman"/>
              </w:rPr>
              <w:delText>[34]</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0884DE6F" w14:textId="5122648B" w:rsidR="003400E0" w:rsidDel="007D2D38" w:rsidRDefault="003400E0">
          <w:pPr>
            <w:autoSpaceDE w:val="0"/>
            <w:autoSpaceDN w:val="0"/>
            <w:ind w:hanging="640"/>
            <w:divId w:val="1410889100"/>
            <w:rPr>
              <w:del w:id="921" w:author="Portlock, Theo" w:date="2022-02-11T16:09:00Z"/>
              <w:rFonts w:eastAsia="Times New Roman"/>
            </w:rPr>
          </w:pPr>
          <w:del w:id="922" w:author="Portlock, Theo" w:date="2022-02-11T16:09:00Z">
            <w:r w:rsidDel="007D2D38">
              <w:rPr>
                <w:rFonts w:eastAsia="Times New Roman"/>
              </w:rPr>
              <w:delText>[35]</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6C55EB63" w14:textId="4323B53B" w:rsidR="003400E0" w:rsidDel="007D2D38" w:rsidRDefault="003400E0">
          <w:pPr>
            <w:autoSpaceDE w:val="0"/>
            <w:autoSpaceDN w:val="0"/>
            <w:ind w:hanging="640"/>
            <w:divId w:val="957446008"/>
            <w:rPr>
              <w:del w:id="923" w:author="Portlock, Theo" w:date="2022-02-11T16:09:00Z"/>
              <w:rFonts w:eastAsia="Times New Roman"/>
            </w:rPr>
          </w:pPr>
          <w:del w:id="924" w:author="Portlock, Theo" w:date="2022-02-11T16:09:00Z">
            <w:r w:rsidDel="007D2D38">
              <w:rPr>
                <w:rFonts w:eastAsia="Times New Roman"/>
              </w:rPr>
              <w:delText>[36]</w:delText>
            </w:r>
            <w:r w:rsidDel="007D2D38">
              <w:rPr>
                <w:rFonts w:eastAsia="Times New Roman"/>
              </w:rPr>
              <w:tab/>
              <w:delText xml:space="preserve">R. García Carretero, E. Luna-Heredia, M. Olid-Velilla, and O. Vazquez-Gomez, “Bacteraemia due to Parvimonas micra, a commensal pathogen, in a patient with an oesophageal tumour,” </w:delText>
            </w:r>
            <w:r w:rsidDel="007D2D38">
              <w:rPr>
                <w:rFonts w:eastAsia="Times New Roman"/>
                <w:i/>
                <w:iCs/>
              </w:rPr>
              <w:delText>Case Reports</w:delText>
            </w:r>
            <w:r w:rsidDel="007D2D38">
              <w:rPr>
                <w:rFonts w:eastAsia="Times New Roman"/>
              </w:rPr>
              <w:delText>, vol. 2016, p. bcr2016217740, Nov. 2016, doi: 10.1136/BCR-2016-217740.</w:delText>
            </w:r>
          </w:del>
        </w:p>
        <w:p w14:paraId="37343578" w14:textId="1594BEC6" w:rsidR="003400E0" w:rsidDel="007D2D38" w:rsidRDefault="003400E0">
          <w:pPr>
            <w:autoSpaceDE w:val="0"/>
            <w:autoSpaceDN w:val="0"/>
            <w:ind w:hanging="640"/>
            <w:divId w:val="1472136518"/>
            <w:rPr>
              <w:del w:id="925" w:author="Portlock, Theo" w:date="2022-02-11T16:09:00Z"/>
              <w:rFonts w:eastAsia="Times New Roman"/>
            </w:rPr>
          </w:pPr>
          <w:del w:id="926" w:author="Portlock, Theo" w:date="2022-02-11T16:09:00Z">
            <w:r w:rsidDel="007D2D38">
              <w:rPr>
                <w:rFonts w:eastAsia="Times New Roman"/>
              </w:rPr>
              <w:delText>[37]</w:delText>
            </w:r>
            <w:r w:rsidDel="007D2D38">
              <w:rPr>
                <w:rFonts w:eastAsia="Times New Roman"/>
              </w:rPr>
              <w:tab/>
              <w:delText xml:space="preserve">M. Castellarin </w:delText>
            </w:r>
            <w:r w:rsidDel="007D2D38">
              <w:rPr>
                <w:rFonts w:eastAsia="Times New Roman"/>
                <w:i/>
                <w:iCs/>
              </w:rPr>
              <w:delText>et al.</w:delText>
            </w:r>
            <w:r w:rsidDel="007D2D38">
              <w:rPr>
                <w:rFonts w:eastAsia="Times New Roman"/>
              </w:rPr>
              <w:delText xml:space="preserve">, “Fusobacterium nucleatum infection is prevalent in human colorectal carcinoma,” </w:delText>
            </w:r>
            <w:r w:rsidDel="007D2D38">
              <w:rPr>
                <w:rFonts w:eastAsia="Times New Roman"/>
                <w:i/>
                <w:iCs/>
              </w:rPr>
              <w:delText>Genome Research</w:delText>
            </w:r>
            <w:r w:rsidDel="007D2D38">
              <w:rPr>
                <w:rFonts w:eastAsia="Times New Roman"/>
              </w:rPr>
              <w:delText>, vol. 22, no. 2, pp. 299–306, Feb. 2012, doi: 10.1101/GR.126516.111.</w:delText>
            </w:r>
          </w:del>
        </w:p>
        <w:p w14:paraId="68F403D9" w14:textId="0504FA38" w:rsidR="003400E0" w:rsidDel="007D2D38" w:rsidRDefault="003400E0">
          <w:pPr>
            <w:autoSpaceDE w:val="0"/>
            <w:autoSpaceDN w:val="0"/>
            <w:ind w:hanging="640"/>
            <w:divId w:val="1178619076"/>
            <w:rPr>
              <w:del w:id="927" w:author="Portlock, Theo" w:date="2022-02-11T16:09:00Z"/>
              <w:rFonts w:eastAsia="Times New Roman"/>
            </w:rPr>
          </w:pPr>
          <w:del w:id="928" w:author="Portlock, Theo" w:date="2022-02-11T16:09:00Z">
            <w:r w:rsidDel="007D2D38">
              <w:rPr>
                <w:rFonts w:eastAsia="Times New Roman"/>
              </w:rPr>
              <w:delText>[38]</w:delText>
            </w:r>
            <w:r w:rsidDel="007D2D38">
              <w:rPr>
                <w:rFonts w:eastAsia="Times New Roman"/>
              </w:rPr>
              <w:tab/>
              <w:delText xml:space="preserve">A. D. Kostic </w:delText>
            </w:r>
            <w:r w:rsidDel="007D2D38">
              <w:rPr>
                <w:rFonts w:eastAsia="Times New Roman"/>
                <w:i/>
                <w:iCs/>
              </w:rPr>
              <w:delText>et al.</w:delText>
            </w:r>
            <w:r w:rsidDel="007D2D38">
              <w:rPr>
                <w:rFonts w:eastAsia="Times New Roman"/>
              </w:rPr>
              <w:delText xml:space="preserve">, “Genomic analysis identifies association of Fusobacterium with colorectal carcinoma,” </w:delText>
            </w:r>
            <w:r w:rsidDel="007D2D38">
              <w:rPr>
                <w:rFonts w:eastAsia="Times New Roman"/>
                <w:i/>
                <w:iCs/>
              </w:rPr>
              <w:delText>Genome research</w:delText>
            </w:r>
            <w:r w:rsidDel="007D2D38">
              <w:rPr>
                <w:rFonts w:eastAsia="Times New Roman"/>
              </w:rPr>
              <w:delText>, vol. 22, no. 2, pp. 292–298, Feb. 2012, doi: 10.1101/GR.126573.111.</w:delText>
            </w:r>
          </w:del>
        </w:p>
        <w:p w14:paraId="74449211" w14:textId="79826F96" w:rsidR="003400E0" w:rsidDel="007D2D38" w:rsidRDefault="003400E0">
          <w:pPr>
            <w:autoSpaceDE w:val="0"/>
            <w:autoSpaceDN w:val="0"/>
            <w:ind w:hanging="640"/>
            <w:divId w:val="688069132"/>
            <w:rPr>
              <w:del w:id="929" w:author="Portlock, Theo" w:date="2022-02-11T16:09:00Z"/>
              <w:rFonts w:eastAsia="Times New Roman"/>
            </w:rPr>
          </w:pPr>
          <w:del w:id="930" w:author="Portlock, Theo" w:date="2022-02-11T16:09:00Z">
            <w:r w:rsidDel="007D2D38">
              <w:rPr>
                <w:rFonts w:eastAsia="Times New Roman"/>
              </w:rPr>
              <w:delText>[39]</w:delText>
            </w:r>
            <w:r w:rsidDel="007D2D38">
              <w:rPr>
                <w:rFonts w:eastAsia="Times New Roman"/>
              </w:rPr>
              <w:tab/>
              <w:delText xml:space="preserve">S. Elsayed and K. Zhang, “Bacteremia caused by Clostridium symbiosum,” </w:delText>
            </w:r>
            <w:r w:rsidDel="007D2D38">
              <w:rPr>
                <w:rFonts w:eastAsia="Times New Roman"/>
                <w:i/>
                <w:iCs/>
              </w:rPr>
              <w:delText>Journal of Clinical Microbiology</w:delText>
            </w:r>
            <w:r w:rsidDel="007D2D38">
              <w:rPr>
                <w:rFonts w:eastAsia="Times New Roman"/>
              </w:rPr>
              <w:delText>, vol. 42, no. 9, pp. 4390–4392, Sep. 2004, doi: 10.1128/JCM.42.9.4390-4392.2004/ASSET/B89B4319-EA1D-43AE-8C46-006139A78CE7/ASSETS/GRAPHIC/ZJM0090445920001.JPEG.</w:delText>
            </w:r>
          </w:del>
        </w:p>
        <w:p w14:paraId="05A48825" w14:textId="0C0CAA26" w:rsidR="003400E0" w:rsidDel="007D2D38" w:rsidRDefault="003400E0">
          <w:pPr>
            <w:autoSpaceDE w:val="0"/>
            <w:autoSpaceDN w:val="0"/>
            <w:ind w:hanging="640"/>
            <w:divId w:val="1183327711"/>
            <w:rPr>
              <w:del w:id="931" w:author="Portlock, Theo" w:date="2022-02-11T16:09:00Z"/>
              <w:rFonts w:eastAsia="Times New Roman"/>
            </w:rPr>
          </w:pPr>
          <w:del w:id="932" w:author="Portlock, Theo" w:date="2022-02-11T16:09:00Z">
            <w:r w:rsidDel="007D2D38">
              <w:rPr>
                <w:rFonts w:eastAsia="Times New Roman"/>
              </w:rPr>
              <w:delText>[40]</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1407B18F" w14:textId="5120EF9A" w:rsidR="003400E0" w:rsidDel="007D2D38" w:rsidRDefault="003400E0">
          <w:pPr>
            <w:autoSpaceDE w:val="0"/>
            <w:autoSpaceDN w:val="0"/>
            <w:ind w:hanging="640"/>
            <w:divId w:val="1547137630"/>
            <w:rPr>
              <w:del w:id="933" w:author="Portlock, Theo" w:date="2022-02-11T16:09:00Z"/>
              <w:rFonts w:eastAsia="Times New Roman"/>
            </w:rPr>
          </w:pPr>
          <w:del w:id="934" w:author="Portlock, Theo" w:date="2022-02-11T16:09:00Z">
            <w:r w:rsidDel="007D2D38">
              <w:rPr>
                <w:rFonts w:eastAsia="Times New Roman"/>
              </w:rPr>
              <w:delText>[41]</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063384AF" w14:textId="5A40E8BA" w:rsidR="003400E0" w:rsidDel="007D2D38" w:rsidRDefault="003400E0">
          <w:pPr>
            <w:autoSpaceDE w:val="0"/>
            <w:autoSpaceDN w:val="0"/>
            <w:ind w:hanging="640"/>
            <w:divId w:val="915747518"/>
            <w:rPr>
              <w:del w:id="935" w:author="Portlock, Theo" w:date="2022-02-11T16:09:00Z"/>
              <w:rFonts w:eastAsia="Times New Roman"/>
            </w:rPr>
          </w:pPr>
          <w:del w:id="936" w:author="Portlock, Theo" w:date="2022-02-11T16:09:00Z">
            <w:r w:rsidDel="007D2D38">
              <w:rPr>
                <w:rFonts w:eastAsia="Times New Roman"/>
              </w:rPr>
              <w:delText>[42]</w:delText>
            </w:r>
            <w:r w:rsidDel="007D2D38">
              <w:rPr>
                <w:rFonts w:eastAsia="Times New Roman"/>
              </w:rPr>
              <w:tab/>
              <w:delText xml:space="preserve">W. Krzyściak, K. K. Pluskwa, A. Jurczak, and D. Kościelniak, “The pathogenicity of the Streptococcus genus,” </w:delText>
            </w:r>
            <w:r w:rsidDel="007D2D38">
              <w:rPr>
                <w:rFonts w:eastAsia="Times New Roman"/>
                <w:i/>
                <w:iCs/>
              </w:rPr>
              <w:delText>European Journal of Clinical Microbiology &amp; Infectious Diseases</w:delText>
            </w:r>
            <w:r w:rsidDel="007D2D38">
              <w:rPr>
                <w:rFonts w:eastAsia="Times New Roman"/>
              </w:rPr>
              <w:delText>, vol. 32, no. 11, p. 1361, Nov. 2013, doi: 10.1007/S10096-013-1914-9.</w:delText>
            </w:r>
          </w:del>
        </w:p>
        <w:p w14:paraId="0175D6DD" w14:textId="7CF3B335" w:rsidR="003400E0" w:rsidDel="007D2D38" w:rsidRDefault="003400E0">
          <w:pPr>
            <w:autoSpaceDE w:val="0"/>
            <w:autoSpaceDN w:val="0"/>
            <w:ind w:hanging="640"/>
            <w:divId w:val="926422829"/>
            <w:rPr>
              <w:del w:id="937" w:author="Portlock, Theo" w:date="2022-02-11T16:09:00Z"/>
              <w:rFonts w:eastAsia="Times New Roman"/>
            </w:rPr>
          </w:pPr>
          <w:del w:id="938" w:author="Portlock, Theo" w:date="2022-02-11T16:09:00Z">
            <w:r w:rsidDel="007D2D38">
              <w:rPr>
                <w:rFonts w:eastAsia="Times New Roman"/>
              </w:rPr>
              <w:delText>[43]</w:delText>
            </w:r>
            <w:r w:rsidDel="007D2D38">
              <w:rPr>
                <w:rFonts w:eastAsia="Times New Roman"/>
              </w:rPr>
              <w:tab/>
              <w:delText xml:space="preserve">Z. Marzhoseyni </w:delText>
            </w:r>
            <w:r w:rsidDel="007D2D38">
              <w:rPr>
                <w:rFonts w:eastAsia="Times New Roman"/>
                <w:i/>
                <w:iCs/>
              </w:rPr>
              <w:delText>et al.</w:delText>
            </w:r>
            <w:r w:rsidDel="007D2D38">
              <w:rPr>
                <w:rFonts w:eastAsia="Times New Roman"/>
              </w:rPr>
              <w:delText xml:space="preserve">, “Streptococcal bacterial components in cancer therapy,” </w:delText>
            </w:r>
            <w:r w:rsidDel="007D2D38">
              <w:rPr>
                <w:rFonts w:eastAsia="Times New Roman"/>
                <w:i/>
                <w:iCs/>
              </w:rPr>
              <w:delText>Cancer Gene Therapy 2021</w:delText>
            </w:r>
            <w:r w:rsidDel="007D2D38">
              <w:rPr>
                <w:rFonts w:eastAsia="Times New Roman"/>
              </w:rPr>
              <w:delText>, pp. 1–15, Mar. 2021, doi: 10.1038/s41417-021-00308-6.</w:delText>
            </w:r>
          </w:del>
        </w:p>
        <w:p w14:paraId="20C092FC" w14:textId="79A27C98" w:rsidR="003400E0" w:rsidDel="007D2D38" w:rsidRDefault="003400E0">
          <w:pPr>
            <w:autoSpaceDE w:val="0"/>
            <w:autoSpaceDN w:val="0"/>
            <w:ind w:hanging="640"/>
            <w:divId w:val="920722346"/>
            <w:rPr>
              <w:del w:id="939" w:author="Portlock, Theo" w:date="2022-02-11T16:09:00Z"/>
              <w:rFonts w:eastAsia="Times New Roman"/>
            </w:rPr>
          </w:pPr>
          <w:del w:id="940" w:author="Portlock, Theo" w:date="2022-02-11T16:09:00Z">
            <w:r w:rsidDel="007D2D38">
              <w:rPr>
                <w:rFonts w:eastAsia="Times New Roman"/>
              </w:rPr>
              <w:delText>[44]</w:delText>
            </w:r>
            <w:r w:rsidDel="007D2D38">
              <w:rPr>
                <w:rFonts w:eastAsia="Times New Roman"/>
              </w:rPr>
              <w:tab/>
              <w:delText xml:space="preserve">J. Yu </w:delText>
            </w:r>
            <w:r w:rsidDel="007D2D38">
              <w:rPr>
                <w:rFonts w:eastAsia="Times New Roman"/>
                <w:i/>
                <w:iCs/>
              </w:rPr>
              <w:delText>et al.</w:delText>
            </w:r>
            <w:r w:rsidDel="007D2D38">
              <w:rPr>
                <w:rFonts w:eastAsia="Times New Roman"/>
              </w:rPr>
              <w:delText xml:space="preserve">, “Metagenomic analysis of faecal microbiome as a tool towards targeted non-invasive biomarkers for colorectal cancer,” </w:delText>
            </w:r>
            <w:r w:rsidDel="007D2D38">
              <w:rPr>
                <w:rFonts w:eastAsia="Times New Roman"/>
                <w:i/>
                <w:iCs/>
              </w:rPr>
              <w:delText>Gut</w:delText>
            </w:r>
            <w:r w:rsidDel="007D2D38">
              <w:rPr>
                <w:rFonts w:eastAsia="Times New Roman"/>
              </w:rPr>
              <w:delText>, vol. 66, no. 1, pp. 70–78, 2017, doi: 10.1136/GUTJNL-2015-309800.</w:delText>
            </w:r>
          </w:del>
        </w:p>
        <w:p w14:paraId="16D397F4" w14:textId="7DD62AE1" w:rsidR="003400E0" w:rsidDel="007D2D38" w:rsidRDefault="003400E0">
          <w:pPr>
            <w:autoSpaceDE w:val="0"/>
            <w:autoSpaceDN w:val="0"/>
            <w:ind w:hanging="640"/>
            <w:divId w:val="1707831627"/>
            <w:rPr>
              <w:del w:id="941" w:author="Portlock, Theo" w:date="2022-02-11T16:09:00Z"/>
              <w:rFonts w:eastAsia="Times New Roman"/>
            </w:rPr>
          </w:pPr>
          <w:del w:id="942" w:author="Portlock, Theo" w:date="2022-02-11T16:09:00Z">
            <w:r w:rsidDel="007D2D38">
              <w:rPr>
                <w:rFonts w:eastAsia="Times New Roman"/>
              </w:rPr>
              <w:delText>[45]</w:delText>
            </w:r>
            <w:r w:rsidDel="007D2D38">
              <w:rPr>
                <w:rFonts w:eastAsia="Times New Roman"/>
              </w:rPr>
              <w:tab/>
              <w:delText>“Colorectal cancer detection from fecal microbiota (ID 266076) - BioProject - NCBI.” https://www.ncbi.nlm.nih.gov/bioproject/266076 (accessed Jan. 21, 2022).</w:delText>
            </w:r>
          </w:del>
        </w:p>
        <w:p w14:paraId="4E7938C7" w14:textId="020691A3" w:rsidR="003400E0" w:rsidDel="007D2D38" w:rsidRDefault="003400E0">
          <w:pPr>
            <w:autoSpaceDE w:val="0"/>
            <w:autoSpaceDN w:val="0"/>
            <w:ind w:hanging="640"/>
            <w:divId w:val="1921715461"/>
            <w:rPr>
              <w:del w:id="943" w:author="Portlock, Theo" w:date="2022-02-11T16:09:00Z"/>
              <w:rFonts w:eastAsia="Times New Roman"/>
            </w:rPr>
          </w:pPr>
          <w:del w:id="944" w:author="Portlock, Theo" w:date="2022-02-11T16:09:00Z">
            <w:r w:rsidDel="007D2D38">
              <w:rPr>
                <w:rFonts w:eastAsia="Times New Roman"/>
              </w:rPr>
              <w:delText>[46]</w:delText>
            </w:r>
            <w:r w:rsidDel="007D2D38">
              <w:rPr>
                <w:rFonts w:eastAsia="Times New Roman"/>
              </w:rPr>
              <w:tab/>
              <w:delText xml:space="preserve">E. Štrumbelj and I. Kononenko, “Explaining prediction models and individual predictions with feature contributions,” </w:delText>
            </w:r>
            <w:r w:rsidDel="007D2D38">
              <w:rPr>
                <w:rFonts w:eastAsia="Times New Roman"/>
                <w:i/>
                <w:iCs/>
              </w:rPr>
              <w:delText>Knowledge and Information Systems</w:delText>
            </w:r>
            <w:r w:rsidDel="007D2D38">
              <w:rPr>
                <w:rFonts w:eastAsia="Times New Roman"/>
              </w:rPr>
              <w:delText>, vol. 41, no. 3, pp. 647–665, Nov. 2014, doi: 10.1007/S10115-013-0679-X.</w:delText>
            </w:r>
          </w:del>
        </w:p>
        <w:p w14:paraId="1B841747" w14:textId="4824211A" w:rsidR="003400E0" w:rsidDel="007D2D38" w:rsidRDefault="003400E0">
          <w:pPr>
            <w:autoSpaceDE w:val="0"/>
            <w:autoSpaceDN w:val="0"/>
            <w:ind w:hanging="640"/>
            <w:divId w:val="2044400930"/>
            <w:rPr>
              <w:del w:id="945" w:author="Portlock, Theo" w:date="2022-02-11T16:09:00Z"/>
              <w:rFonts w:eastAsia="Times New Roman"/>
            </w:rPr>
          </w:pPr>
          <w:del w:id="946" w:author="Portlock, Theo" w:date="2022-02-11T16:09:00Z">
            <w:r w:rsidDel="007D2D38">
              <w:rPr>
                <w:rFonts w:eastAsia="Times New Roman"/>
              </w:rPr>
              <w:delText>[47]</w:delText>
            </w:r>
            <w:r w:rsidDel="007D2D38">
              <w:rPr>
                <w:rFonts w:eastAsia="Times New Roman"/>
              </w:rPr>
              <w:tab/>
              <w:delText xml:space="preserve">V. C. Patel </w:delText>
            </w:r>
            <w:r w:rsidDel="007D2D38">
              <w:rPr>
                <w:rFonts w:eastAsia="Times New Roman"/>
                <w:i/>
                <w:iCs/>
              </w:rPr>
              <w:delText>et al.</w:delText>
            </w:r>
            <w:r w:rsidDel="007D2D38">
              <w:rPr>
                <w:rFonts w:eastAsia="Times New Roman"/>
              </w:rPr>
              <w:delText xml:space="preserve">, “Rifaximin-α reduces gut-derived inflammation and mucin degradation in cirrhosis and encephalopathy: RIFSYS randomised controlled trial,” </w:delText>
            </w:r>
            <w:r w:rsidDel="007D2D38">
              <w:rPr>
                <w:rFonts w:eastAsia="Times New Roman"/>
                <w:i/>
                <w:iCs/>
              </w:rPr>
              <w:delText>Journal of hepatology</w:delText>
            </w:r>
            <w:r w:rsidDel="007D2D38">
              <w:rPr>
                <w:rFonts w:eastAsia="Times New Roman"/>
              </w:rPr>
              <w:delText>, Sep. 2021, doi: 10.1016/J.JHEP.2021.09.010.</w:delText>
            </w:r>
          </w:del>
        </w:p>
        <w:p w14:paraId="357DCD05" w14:textId="2C267154" w:rsidR="003400E0" w:rsidDel="007D2D38" w:rsidRDefault="003400E0">
          <w:pPr>
            <w:autoSpaceDE w:val="0"/>
            <w:autoSpaceDN w:val="0"/>
            <w:ind w:hanging="640"/>
            <w:divId w:val="899637138"/>
            <w:rPr>
              <w:del w:id="947" w:author="Portlock, Theo" w:date="2022-02-11T16:09:00Z"/>
              <w:rFonts w:eastAsia="Times New Roman"/>
            </w:rPr>
          </w:pPr>
          <w:del w:id="948" w:author="Portlock, Theo" w:date="2022-02-11T16:09:00Z">
            <w:r w:rsidDel="007D2D38">
              <w:rPr>
                <w:rFonts w:eastAsia="Times New Roman"/>
              </w:rPr>
              <w:delText>[48]</w:delText>
            </w:r>
            <w:r w:rsidDel="007D2D38">
              <w:rPr>
                <w:rFonts w:eastAsia="Times New Roman"/>
              </w:rPr>
              <w:tab/>
              <w:delText xml:space="preserve">J. Behary </w:delText>
            </w:r>
            <w:r w:rsidDel="007D2D38">
              <w:rPr>
                <w:rFonts w:eastAsia="Times New Roman"/>
                <w:i/>
                <w:iCs/>
              </w:rPr>
              <w:delText>et al.</w:delText>
            </w:r>
            <w:r w:rsidDel="007D2D38">
              <w:rPr>
                <w:rFonts w:eastAsia="Times New Roman"/>
              </w:rPr>
              <w:delText xml:space="preserve">, “Gut microbiota impact on the peripheral immune response in non-alcoholic fatty liver disease related hepatocellular carcinoma,” </w:delText>
            </w:r>
            <w:r w:rsidDel="007D2D38">
              <w:rPr>
                <w:rFonts w:eastAsia="Times New Roman"/>
                <w:i/>
                <w:iCs/>
              </w:rPr>
              <w:delText>Nature Communications 2021 12:1</w:delText>
            </w:r>
            <w:r w:rsidDel="007D2D38">
              <w:rPr>
                <w:rFonts w:eastAsia="Times New Roman"/>
              </w:rPr>
              <w:delText>, vol. 12, no. 1, pp. 1–14, Jan. 2021, doi: 10.1038/s41467-020-20422-7.</w:delText>
            </w:r>
          </w:del>
        </w:p>
        <w:p w14:paraId="362F0492" w14:textId="3A6A2891" w:rsidR="003400E0" w:rsidDel="007D2D38" w:rsidRDefault="003400E0">
          <w:pPr>
            <w:autoSpaceDE w:val="0"/>
            <w:autoSpaceDN w:val="0"/>
            <w:ind w:hanging="640"/>
            <w:divId w:val="182479066"/>
            <w:rPr>
              <w:del w:id="949" w:author="Portlock, Theo" w:date="2022-02-11T16:09:00Z"/>
              <w:rFonts w:eastAsia="Times New Roman"/>
            </w:rPr>
          </w:pPr>
          <w:del w:id="950" w:author="Portlock, Theo" w:date="2022-02-11T16:09:00Z">
            <w:r w:rsidDel="007D2D38">
              <w:rPr>
                <w:rFonts w:eastAsia="Times New Roman"/>
              </w:rPr>
              <w:delText>[49]</w:delText>
            </w:r>
            <w:r w:rsidDel="007D2D38">
              <w:rPr>
                <w:rFonts w:eastAsia="Times New Roman"/>
              </w:rPr>
              <w:tab/>
              <w:delText xml:space="preserve">Z. Ye </w:delText>
            </w:r>
            <w:r w:rsidDel="007D2D38">
              <w:rPr>
                <w:rFonts w:eastAsia="Times New Roman"/>
                <w:i/>
                <w:iCs/>
              </w:rPr>
              <w:delText>et al.</w:delText>
            </w:r>
            <w:r w:rsidDel="007D2D38">
              <w:rPr>
                <w:rFonts w:eastAsia="Times New Roman"/>
              </w:rPr>
              <w:delText xml:space="preserve">, “Altered gut microbiome composition in patients with Vogt-Koyanagi-Harada disease,” </w:delText>
            </w:r>
            <w:r w:rsidDel="007D2D38">
              <w:rPr>
                <w:rFonts w:eastAsia="Times New Roman"/>
                <w:i/>
                <w:iCs/>
              </w:rPr>
              <w:delText>Gut microbes</w:delText>
            </w:r>
            <w:r w:rsidDel="007D2D38">
              <w:rPr>
                <w:rFonts w:eastAsia="Times New Roman"/>
              </w:rPr>
              <w:delText>, vol. 11, no. 3, pp. 539–555, May 2020, doi: 10.1080/19490976.2019.1700754.</w:delText>
            </w:r>
          </w:del>
        </w:p>
        <w:p w14:paraId="44CF2104" w14:textId="2BC48C29" w:rsidR="003400E0" w:rsidDel="007D2D38" w:rsidRDefault="003400E0">
          <w:pPr>
            <w:autoSpaceDE w:val="0"/>
            <w:autoSpaceDN w:val="0"/>
            <w:ind w:hanging="640"/>
            <w:divId w:val="139931391"/>
            <w:rPr>
              <w:del w:id="951" w:author="Portlock, Theo" w:date="2022-02-11T16:09:00Z"/>
              <w:rFonts w:eastAsia="Times New Roman"/>
            </w:rPr>
          </w:pPr>
          <w:del w:id="952" w:author="Portlock, Theo" w:date="2022-02-11T16:09:00Z">
            <w:r w:rsidDel="007D2D38">
              <w:rPr>
                <w:rFonts w:eastAsia="Times New Roman"/>
              </w:rPr>
              <w:delText>[50]</w:delText>
            </w:r>
            <w:r w:rsidDel="007D2D38">
              <w:rPr>
                <w:rFonts w:eastAsia="Times New Roman"/>
              </w:rPr>
              <w:tab/>
              <w:delText>“Fecal Microbiota and Gut Microbe-Derived Extracellular Vesicles in Colorectal Cancer.” https://www.ncbi.nlm.nih.gov/pmc/articles/PMC8477046/ (accessed Jan. 21, 2022).</w:delText>
            </w:r>
          </w:del>
        </w:p>
        <w:p w14:paraId="59327756" w14:textId="6E773E25" w:rsidR="003400E0" w:rsidDel="007D2D38" w:rsidRDefault="003400E0">
          <w:pPr>
            <w:autoSpaceDE w:val="0"/>
            <w:autoSpaceDN w:val="0"/>
            <w:ind w:hanging="640"/>
            <w:divId w:val="304512726"/>
            <w:rPr>
              <w:del w:id="953" w:author="Portlock, Theo" w:date="2022-02-11T16:09:00Z"/>
              <w:rFonts w:eastAsia="Times New Roman"/>
            </w:rPr>
          </w:pPr>
          <w:del w:id="954" w:author="Portlock, Theo" w:date="2022-02-11T16:09:00Z">
            <w:r w:rsidDel="007D2D38">
              <w:rPr>
                <w:rFonts w:eastAsia="Times New Roman"/>
              </w:rPr>
              <w:delText>[51]</w:delText>
            </w:r>
            <w:r w:rsidDel="007D2D38">
              <w:rPr>
                <w:rFonts w:eastAsia="Times New Roman"/>
              </w:rPr>
              <w:tab/>
              <w:delText xml:space="preserve">Y. Wu </w:delText>
            </w:r>
            <w:r w:rsidDel="007D2D38">
              <w:rPr>
                <w:rFonts w:eastAsia="Times New Roman"/>
                <w:i/>
                <w:iCs/>
              </w:rPr>
              <w:delText>et al.</w:delText>
            </w:r>
            <w:r w:rsidDel="007D2D38">
              <w:rPr>
                <w:rFonts w:eastAsia="Times New Roman"/>
              </w:rPr>
              <w:delText xml:space="preserve">, “Identification of microbial markers across populations in early detection of colorectal cancer,” </w:delText>
            </w:r>
            <w:r w:rsidDel="007D2D38">
              <w:rPr>
                <w:rFonts w:eastAsia="Times New Roman"/>
                <w:i/>
                <w:iCs/>
              </w:rPr>
              <w:delText>Nature Communications 2021 12:1</w:delText>
            </w:r>
            <w:r w:rsidDel="007D2D38">
              <w:rPr>
                <w:rFonts w:eastAsia="Times New Roman"/>
              </w:rPr>
              <w:delText>, vol. 12, no. 1, pp. 1–13, May 2021, doi: 10.1038/s41467-021-23265-y.</w:delText>
            </w:r>
          </w:del>
        </w:p>
        <w:p w14:paraId="0018F2C4" w14:textId="766BA84A" w:rsidR="003400E0" w:rsidDel="007D2D38" w:rsidRDefault="003400E0">
          <w:pPr>
            <w:autoSpaceDE w:val="0"/>
            <w:autoSpaceDN w:val="0"/>
            <w:ind w:hanging="640"/>
            <w:divId w:val="324551607"/>
            <w:rPr>
              <w:del w:id="955" w:author="Portlock, Theo" w:date="2022-02-11T16:09:00Z"/>
              <w:rFonts w:eastAsia="Times New Roman"/>
            </w:rPr>
          </w:pPr>
          <w:del w:id="956" w:author="Portlock, Theo" w:date="2022-02-11T16:09:00Z">
            <w:r w:rsidDel="007D2D38">
              <w:rPr>
                <w:rFonts w:eastAsia="Times New Roman"/>
              </w:rPr>
              <w:delText>[52]</w:delText>
            </w:r>
            <w:r w:rsidDel="007D2D38">
              <w:rPr>
                <w:rFonts w:eastAsia="Times New Roman"/>
              </w:rPr>
              <w:tab/>
              <w:delText xml:space="preserve">M. S. Riaz Rajoka </w:delText>
            </w:r>
            <w:r w:rsidDel="007D2D38">
              <w:rPr>
                <w:rFonts w:eastAsia="Times New Roman"/>
                <w:i/>
                <w:iCs/>
              </w:rPr>
              <w:delText>et al.</w:delText>
            </w:r>
            <w:r w:rsidDel="007D2D38">
              <w:rPr>
                <w:rFonts w:eastAsia="Times New Roman"/>
              </w:rPr>
              <w:delText xml:space="preserve">, “Interaction between diet composition and gut microbiota and its impact on gastrointestinal tract health,” </w:delText>
            </w:r>
            <w:r w:rsidDel="007D2D38">
              <w:rPr>
                <w:rFonts w:eastAsia="Times New Roman"/>
                <w:i/>
                <w:iCs/>
              </w:rPr>
              <w:delText>Food Science and Human Wellness</w:delText>
            </w:r>
            <w:r w:rsidDel="007D2D38">
              <w:rPr>
                <w:rFonts w:eastAsia="Times New Roman"/>
              </w:rPr>
              <w:delText>, vol. 6, no. 3, pp. 121–130, Sep. 2017, doi: 10.1016/J.FSHW.2017.07.003.</w:delText>
            </w:r>
          </w:del>
        </w:p>
        <w:p w14:paraId="5825F87B" w14:textId="17051E00" w:rsidR="003400E0" w:rsidDel="007D2D38" w:rsidRDefault="003400E0">
          <w:pPr>
            <w:autoSpaceDE w:val="0"/>
            <w:autoSpaceDN w:val="0"/>
            <w:ind w:hanging="640"/>
            <w:divId w:val="1649047907"/>
            <w:rPr>
              <w:del w:id="957" w:author="Portlock, Theo" w:date="2022-02-11T16:09:00Z"/>
              <w:rFonts w:eastAsia="Times New Roman"/>
            </w:rPr>
          </w:pPr>
          <w:del w:id="958" w:author="Portlock, Theo" w:date="2022-02-11T16:09:00Z">
            <w:r w:rsidDel="007D2D38">
              <w:rPr>
                <w:rFonts w:eastAsia="Times New Roman"/>
              </w:rPr>
              <w:delText>[53]</w:delText>
            </w:r>
            <w:r w:rsidDel="007D2D38">
              <w:rPr>
                <w:rFonts w:eastAsia="Times New Roman"/>
              </w:rPr>
              <w:tab/>
              <w:delText xml:space="preserve">W. Shen, H. R. Gaskins, and M. K. McIntosh, “Influence of dietary fat on intestinal microbes, inflammation, barrier function and metabolic outcomes,” </w:delText>
            </w:r>
            <w:r w:rsidDel="007D2D38">
              <w:rPr>
                <w:rFonts w:eastAsia="Times New Roman"/>
                <w:i/>
                <w:iCs/>
              </w:rPr>
              <w:delText>The Journal of Nutritional Biochemistry</w:delText>
            </w:r>
            <w:r w:rsidDel="007D2D38">
              <w:rPr>
                <w:rFonts w:eastAsia="Times New Roman"/>
              </w:rPr>
              <w:delText>, vol. 25, no. 3, pp. 270–280, Mar. 2014, doi: 10.1016/J.JNUTBIO.2013.09.009.</w:delText>
            </w:r>
          </w:del>
        </w:p>
        <w:p w14:paraId="43BA7820" w14:textId="5A9802F8" w:rsidR="003400E0" w:rsidDel="007D2D38" w:rsidRDefault="003400E0">
          <w:pPr>
            <w:autoSpaceDE w:val="0"/>
            <w:autoSpaceDN w:val="0"/>
            <w:ind w:hanging="640"/>
            <w:divId w:val="1895121624"/>
            <w:rPr>
              <w:del w:id="959" w:author="Portlock, Theo" w:date="2022-02-11T16:09:00Z"/>
              <w:rFonts w:eastAsia="Times New Roman"/>
            </w:rPr>
          </w:pPr>
          <w:del w:id="960" w:author="Portlock, Theo" w:date="2022-02-11T16:09:00Z">
            <w:r w:rsidDel="007D2D38">
              <w:rPr>
                <w:rFonts w:eastAsia="Times New Roman"/>
              </w:rPr>
              <w:delText>[54]</w:delText>
            </w:r>
            <w:r w:rsidDel="007D2D38">
              <w:rPr>
                <w:rFonts w:eastAsia="Times New Roman"/>
              </w:rPr>
              <w:tab/>
              <w:delText xml:space="preserve">A. Vich Vila </w:delText>
            </w:r>
            <w:r w:rsidDel="007D2D38">
              <w:rPr>
                <w:rFonts w:eastAsia="Times New Roman"/>
                <w:i/>
                <w:iCs/>
              </w:rPr>
              <w:delText>et al.</w:delText>
            </w:r>
            <w:r w:rsidDel="007D2D38">
              <w:rPr>
                <w:rFonts w:eastAsia="Times New Roman"/>
              </w:rPr>
              <w:delText xml:space="preserve">, “Impact of commonly used drugs on the composition and metabolic function of the gut microbiota,” </w:delText>
            </w:r>
            <w:r w:rsidDel="007D2D38">
              <w:rPr>
                <w:rFonts w:eastAsia="Times New Roman"/>
                <w:i/>
                <w:iCs/>
              </w:rPr>
              <w:delText>Nature Communications 2020 11:1</w:delText>
            </w:r>
            <w:r w:rsidDel="007D2D38">
              <w:rPr>
                <w:rFonts w:eastAsia="Times New Roman"/>
              </w:rPr>
              <w:delText>, vol. 11, no. 1, pp. 1–11, Jan. 2020, doi: 10.1038/s41467-019-14177-z.</w:delText>
            </w:r>
          </w:del>
        </w:p>
        <w:p w14:paraId="639F4B40" w14:textId="16732610" w:rsidR="003400E0" w:rsidDel="007D2D38" w:rsidRDefault="003400E0">
          <w:pPr>
            <w:autoSpaceDE w:val="0"/>
            <w:autoSpaceDN w:val="0"/>
            <w:ind w:hanging="640"/>
            <w:divId w:val="1976713345"/>
            <w:rPr>
              <w:del w:id="961" w:author="Portlock, Theo" w:date="2022-02-11T16:09:00Z"/>
              <w:rFonts w:eastAsia="Times New Roman"/>
            </w:rPr>
          </w:pPr>
          <w:del w:id="962" w:author="Portlock, Theo" w:date="2022-02-11T16:09:00Z">
            <w:r w:rsidDel="007D2D38">
              <w:rPr>
                <w:rFonts w:eastAsia="Times New Roman"/>
              </w:rPr>
              <w:delText>[55]</w:delText>
            </w:r>
            <w:r w:rsidDel="007D2D38">
              <w:rPr>
                <w:rFonts w:eastAsia="Times New Roman"/>
              </w:rPr>
              <w:tab/>
              <w:delText xml:space="preserve">R. K. Weersma, A. Zhernakova, and J. Fu, “Interaction between drugs and the gut microbiome,” </w:delText>
            </w:r>
            <w:r w:rsidDel="007D2D38">
              <w:rPr>
                <w:rFonts w:eastAsia="Times New Roman"/>
                <w:i/>
                <w:iCs/>
              </w:rPr>
              <w:delText>Gut</w:delText>
            </w:r>
            <w:r w:rsidDel="007D2D38">
              <w:rPr>
                <w:rFonts w:eastAsia="Times New Roman"/>
              </w:rPr>
              <w:delText>, vol. 69, no. 8, pp. 1510–1519, Aug. 2020, doi: 10.1136/GUTJNL-2019-320204.</w:delText>
            </w:r>
          </w:del>
        </w:p>
        <w:p w14:paraId="7116B81B" w14:textId="2F446DBD" w:rsidR="003400E0" w:rsidDel="007D2D38" w:rsidRDefault="003400E0">
          <w:pPr>
            <w:autoSpaceDE w:val="0"/>
            <w:autoSpaceDN w:val="0"/>
            <w:ind w:hanging="640"/>
            <w:divId w:val="491526606"/>
            <w:rPr>
              <w:del w:id="963" w:author="Portlock, Theo" w:date="2022-02-11T16:09:00Z"/>
              <w:rFonts w:eastAsia="Times New Roman"/>
            </w:rPr>
          </w:pPr>
          <w:del w:id="964" w:author="Portlock, Theo" w:date="2022-02-11T16:09:00Z">
            <w:r w:rsidDel="007D2D38">
              <w:rPr>
                <w:rFonts w:eastAsia="Times New Roman"/>
              </w:rPr>
              <w:delText>[56]</w:delText>
            </w:r>
            <w:r w:rsidDel="007D2D38">
              <w:rPr>
                <w:rFonts w:eastAsia="Times New Roman"/>
              </w:rPr>
              <w:tab/>
              <w:delText xml:space="preserve">Q. le Bastard </w:delText>
            </w:r>
            <w:r w:rsidDel="007D2D38">
              <w:rPr>
                <w:rFonts w:eastAsia="Times New Roman"/>
                <w:i/>
                <w:iCs/>
              </w:rPr>
              <w:delText>et al.</w:delText>
            </w:r>
            <w:r w:rsidDel="007D2D38">
              <w:rPr>
                <w:rFonts w:eastAsia="Times New Roman"/>
              </w:rPr>
              <w:delText xml:space="preserve">, “Systematic review: human gut dysbiosis induced by non-antibiotic prescription medications,” </w:delText>
            </w:r>
            <w:r w:rsidDel="007D2D38">
              <w:rPr>
                <w:rFonts w:eastAsia="Times New Roman"/>
                <w:i/>
                <w:iCs/>
              </w:rPr>
              <w:delText>Alimentary Pharmacology &amp; Therapeutics</w:delText>
            </w:r>
            <w:r w:rsidDel="007D2D38">
              <w:rPr>
                <w:rFonts w:eastAsia="Times New Roman"/>
              </w:rPr>
              <w:delText>, vol. 47, no. 3, pp. 332–345, Feb. 2018, doi: 10.1111/APT.14451.</w:delText>
            </w:r>
          </w:del>
        </w:p>
        <w:p w14:paraId="0FA1C631" w14:textId="69673C05" w:rsidR="003400E0" w:rsidDel="007D2D38" w:rsidRDefault="003400E0">
          <w:pPr>
            <w:autoSpaceDE w:val="0"/>
            <w:autoSpaceDN w:val="0"/>
            <w:ind w:hanging="640"/>
            <w:divId w:val="179122373"/>
            <w:rPr>
              <w:del w:id="965" w:author="Portlock, Theo" w:date="2022-02-11T16:09:00Z"/>
              <w:rFonts w:eastAsia="Times New Roman"/>
            </w:rPr>
          </w:pPr>
          <w:del w:id="966" w:author="Portlock, Theo" w:date="2022-02-11T16:09:00Z">
            <w:r w:rsidDel="007D2D38">
              <w:rPr>
                <w:rFonts w:eastAsia="Times New Roman"/>
              </w:rPr>
              <w:delText>[57]</w:delText>
            </w:r>
            <w:r w:rsidDel="007D2D38">
              <w:rPr>
                <w:rFonts w:eastAsia="Times New Roman"/>
              </w:rPr>
              <w:tab/>
              <w:delText xml:space="preserve">H. M. Hamer, D. Jonkers, K. Venema, S. Vanhoutvin, F. J. Troost, and R. J. Brummer, “Review article: the role of butyrate on colonic function,” </w:delText>
            </w:r>
            <w:r w:rsidDel="007D2D38">
              <w:rPr>
                <w:rFonts w:eastAsia="Times New Roman"/>
                <w:i/>
                <w:iCs/>
              </w:rPr>
              <w:delText>Alimentary Pharmacology &amp; Therapeutics</w:delText>
            </w:r>
            <w:r w:rsidDel="007D2D38">
              <w:rPr>
                <w:rFonts w:eastAsia="Times New Roman"/>
              </w:rPr>
              <w:delText>, vol. 27, no. 2, pp. 104–119, Jan. 2008, doi: 10.1111/J.1365-2036.2007.03562.X.</w:delText>
            </w:r>
          </w:del>
        </w:p>
        <w:p w14:paraId="4C3D0C4F" w14:textId="5EC038B8" w:rsidR="003400E0" w:rsidDel="007D2D38" w:rsidRDefault="003400E0">
          <w:pPr>
            <w:autoSpaceDE w:val="0"/>
            <w:autoSpaceDN w:val="0"/>
            <w:ind w:hanging="640"/>
            <w:divId w:val="70738171"/>
            <w:rPr>
              <w:del w:id="967" w:author="Portlock, Theo" w:date="2022-02-11T16:09:00Z"/>
              <w:rFonts w:eastAsia="Times New Roman"/>
            </w:rPr>
          </w:pPr>
          <w:del w:id="968" w:author="Portlock, Theo" w:date="2022-02-11T16:09:00Z">
            <w:r w:rsidDel="007D2D38">
              <w:rPr>
                <w:rFonts w:eastAsia="Times New Roman"/>
              </w:rPr>
              <w:delText>[58]</w:delText>
            </w:r>
            <w:r w:rsidDel="007D2D38">
              <w:rPr>
                <w:rFonts w:eastAsia="Times New Roman"/>
              </w:rPr>
              <w:tab/>
              <w:delText xml:space="preserve">S. Chen </w:delText>
            </w:r>
            <w:r w:rsidDel="007D2D38">
              <w:rPr>
                <w:rFonts w:eastAsia="Times New Roman"/>
                <w:i/>
                <w:iCs/>
              </w:rPr>
              <w:delText>et al.</w:delText>
            </w:r>
            <w:r w:rsidDel="007D2D38">
              <w:rPr>
                <w:rFonts w:eastAsia="Times New Roman"/>
              </w:rPr>
              <w:delText xml:space="preserve">, “Fusobacterium nucleatum promotes colorectal cancer metastasis by modulating KRT7-AS/KRT7,” </w:delText>
            </w:r>
            <w:r w:rsidDel="007D2D38">
              <w:rPr>
                <w:rFonts w:eastAsia="Times New Roman"/>
                <w:i/>
                <w:iCs/>
              </w:rPr>
              <w:delText>Gut Microbes</w:delText>
            </w:r>
            <w:r w:rsidDel="007D2D38">
              <w:rPr>
                <w:rFonts w:eastAsia="Times New Roman"/>
              </w:rPr>
              <w:delText>, vol. 11, no. 3, pp. 511–525, May 2020, doi: 10.1080/19490976.2019.1695494/SUPPL_FILE/KGMI_A_1695494_SM0055.DOCX.</w:delText>
            </w:r>
          </w:del>
        </w:p>
        <w:p w14:paraId="5D0E099D" w14:textId="1979F1F9" w:rsidR="003400E0" w:rsidDel="007D2D38" w:rsidRDefault="003400E0">
          <w:pPr>
            <w:autoSpaceDE w:val="0"/>
            <w:autoSpaceDN w:val="0"/>
            <w:ind w:hanging="640"/>
            <w:divId w:val="567765247"/>
            <w:rPr>
              <w:del w:id="969" w:author="Portlock, Theo" w:date="2022-02-11T16:09:00Z"/>
              <w:rFonts w:eastAsia="Times New Roman"/>
            </w:rPr>
          </w:pPr>
          <w:del w:id="970" w:author="Portlock, Theo" w:date="2022-02-11T16:09:00Z">
            <w:r w:rsidDel="007D2D38">
              <w:rPr>
                <w:rFonts w:eastAsia="Times New Roman"/>
              </w:rPr>
              <w:delText>[59]</w:delText>
            </w:r>
            <w:r w:rsidDel="007D2D38">
              <w:rPr>
                <w:rFonts w:eastAsia="Times New Roman"/>
              </w:rPr>
              <w:tab/>
              <w:delText xml:space="preserve">M. A. Casasanta </w:delText>
            </w:r>
            <w:r w:rsidDel="007D2D38">
              <w:rPr>
                <w:rFonts w:eastAsia="Times New Roman"/>
                <w:i/>
                <w:iCs/>
              </w:rPr>
              <w:delText>et al.</w:delText>
            </w:r>
            <w:r w:rsidDel="007D2D38">
              <w:rPr>
                <w:rFonts w:eastAsia="Times New Roman"/>
              </w:rPr>
              <w:delText xml:space="preserve">, “Fusobacterium nucleatum host-cell binding and invasion induces IL-8 and CXCL1 secretion that drives colorectal cancer cell migration,” </w:delText>
            </w:r>
            <w:r w:rsidDel="007D2D38">
              <w:rPr>
                <w:rFonts w:eastAsia="Times New Roman"/>
                <w:i/>
                <w:iCs/>
              </w:rPr>
              <w:delText>Science Signaling</w:delText>
            </w:r>
            <w:r w:rsidDel="007D2D38">
              <w:rPr>
                <w:rFonts w:eastAsia="Times New Roman"/>
              </w:rPr>
              <w:delText>, vol. 13, no. 641, Jul. 2020, doi: 10.1126/SCISIGNAL.ABA9157/SUPPL_FILE/ABA9157_SM.PDF.</w:delText>
            </w:r>
          </w:del>
        </w:p>
        <w:p w14:paraId="7E93C0D8" w14:textId="6E0A8369" w:rsidR="003400E0" w:rsidDel="007D2D38" w:rsidRDefault="003400E0">
          <w:pPr>
            <w:autoSpaceDE w:val="0"/>
            <w:autoSpaceDN w:val="0"/>
            <w:ind w:hanging="640"/>
            <w:divId w:val="767388764"/>
            <w:rPr>
              <w:del w:id="971" w:author="Portlock, Theo" w:date="2022-02-11T16:09:00Z"/>
              <w:rFonts w:eastAsia="Times New Roman"/>
            </w:rPr>
          </w:pPr>
          <w:del w:id="972" w:author="Portlock, Theo" w:date="2022-02-11T16:09:00Z">
            <w:r w:rsidDel="007D2D38">
              <w:rPr>
                <w:rFonts w:eastAsia="Times New Roman"/>
              </w:rPr>
              <w:delText>[60]</w:delText>
            </w:r>
            <w:r w:rsidDel="007D2D38">
              <w:rPr>
                <w:rFonts w:eastAsia="Times New Roman"/>
              </w:rPr>
              <w:tab/>
              <w:delText xml:space="preserve">T. Ogita, Y. Yamamoto, A. Mikami, S. Shigemori, T. Sato, and T. Shimosato, “Oral Administration of Flavonifractor plautii Strongly Suppresses Th2 Immune Responses in Mice,” </w:delText>
            </w:r>
            <w:r w:rsidDel="007D2D38">
              <w:rPr>
                <w:rFonts w:eastAsia="Times New Roman"/>
                <w:i/>
                <w:iCs/>
              </w:rPr>
              <w:delText>Frontiers in Immunology</w:delText>
            </w:r>
            <w:r w:rsidDel="007D2D38">
              <w:rPr>
                <w:rFonts w:eastAsia="Times New Roman"/>
              </w:rPr>
              <w:delText>, vol. 11, p. 379, Feb. 2020, doi: 10.3389/FIMMU.2020.00379/BIBTEX.</w:delText>
            </w:r>
          </w:del>
        </w:p>
        <w:p w14:paraId="055A257E" w14:textId="0E41271B" w:rsidR="003400E0" w:rsidDel="007D2D38" w:rsidRDefault="003400E0">
          <w:pPr>
            <w:autoSpaceDE w:val="0"/>
            <w:autoSpaceDN w:val="0"/>
            <w:ind w:hanging="640"/>
            <w:divId w:val="792594711"/>
            <w:rPr>
              <w:del w:id="973" w:author="Portlock, Theo" w:date="2022-02-11T16:09:00Z"/>
              <w:rFonts w:eastAsia="Times New Roman"/>
            </w:rPr>
          </w:pPr>
          <w:del w:id="974" w:author="Portlock, Theo" w:date="2022-02-11T16:09:00Z">
            <w:r w:rsidDel="007D2D38">
              <w:rPr>
                <w:rFonts w:eastAsia="Times New Roman"/>
              </w:rPr>
              <w:delText>[61]</w:delText>
            </w:r>
            <w:r w:rsidDel="007D2D38">
              <w:rPr>
                <w:rFonts w:eastAsia="Times New Roman"/>
              </w:rPr>
              <w:tab/>
              <w:delText xml:space="preserve">G. A. Conte </w:delText>
            </w:r>
            <w:r w:rsidDel="007D2D38">
              <w:rPr>
                <w:rFonts w:eastAsia="Times New Roman"/>
                <w:i/>
                <w:iCs/>
              </w:rPr>
              <w:delText>et al.</w:delText>
            </w:r>
            <w:r w:rsidDel="007D2D38">
              <w:rPr>
                <w:rFonts w:eastAsia="Times New Roman"/>
              </w:rPr>
              <w:delText xml:space="preserve">, “Small Bowel Gastrointestinal Stromal Tumor as a Gateway for Streptococcus anginosus Causing Multiple Liver Abscesses,” </w:delText>
            </w:r>
            <w:r w:rsidDel="007D2D38">
              <w:rPr>
                <w:rFonts w:eastAsia="Times New Roman"/>
                <w:i/>
                <w:iCs/>
              </w:rPr>
              <w:delText>World journal of oncology</w:delText>
            </w:r>
            <w:r w:rsidDel="007D2D38">
              <w:rPr>
                <w:rFonts w:eastAsia="Times New Roman"/>
              </w:rPr>
              <w:delText>, vol. 11, no. 3, pp. 116–121, Jun. 2020, doi: 10.14740/WJON1270.</w:delText>
            </w:r>
          </w:del>
        </w:p>
        <w:p w14:paraId="6E5D1289" w14:textId="0B8C41C2" w:rsidR="003400E0" w:rsidDel="007D2D38" w:rsidRDefault="003400E0">
          <w:pPr>
            <w:autoSpaceDE w:val="0"/>
            <w:autoSpaceDN w:val="0"/>
            <w:ind w:hanging="640"/>
            <w:divId w:val="1145585456"/>
            <w:rPr>
              <w:del w:id="975" w:author="Portlock, Theo" w:date="2022-02-11T16:09:00Z"/>
              <w:rFonts w:eastAsia="Times New Roman"/>
            </w:rPr>
          </w:pPr>
          <w:del w:id="976" w:author="Portlock, Theo" w:date="2022-02-11T16:09:00Z">
            <w:r w:rsidDel="007D2D38">
              <w:rPr>
                <w:rFonts w:eastAsia="Times New Roman"/>
              </w:rPr>
              <w:delText>[62]</w:delText>
            </w:r>
            <w:r w:rsidDel="007D2D38">
              <w:rPr>
                <w:rFonts w:eastAsia="Times New Roman"/>
              </w:rPr>
              <w:tab/>
              <w:delText xml:space="preserve">J. D. F. Hale, R. Jain, P. A. Wescombe, J. P. Burton, R. R. Simon, and J. R. Tagg, “Safety assessment of Streptococcus salivarius M18 a probiotic for oral health,” </w:delText>
            </w:r>
            <w:r w:rsidDel="007D2D38">
              <w:rPr>
                <w:rFonts w:eastAsia="Times New Roman"/>
                <w:i/>
                <w:iCs/>
              </w:rPr>
              <w:delText>Beneficial microbes</w:delText>
            </w:r>
            <w:r w:rsidDel="007D2D38">
              <w:rPr>
                <w:rFonts w:eastAsia="Times New Roman"/>
              </w:rPr>
              <w:delText>, pp. 1–14, Jan. 2022, doi: 10.3920/BM2021.0107.</w:delText>
            </w:r>
          </w:del>
        </w:p>
        <w:p w14:paraId="039D01B7" w14:textId="7D5C5C8C" w:rsidR="003400E0" w:rsidDel="007D2D38" w:rsidRDefault="003400E0">
          <w:pPr>
            <w:autoSpaceDE w:val="0"/>
            <w:autoSpaceDN w:val="0"/>
            <w:ind w:hanging="640"/>
            <w:divId w:val="782651385"/>
            <w:rPr>
              <w:del w:id="977" w:author="Portlock, Theo" w:date="2022-02-11T16:09:00Z"/>
              <w:rFonts w:eastAsia="Times New Roman"/>
            </w:rPr>
          </w:pPr>
          <w:del w:id="978" w:author="Portlock, Theo" w:date="2022-02-11T16:09:00Z">
            <w:r w:rsidDel="007D2D38">
              <w:rPr>
                <w:rFonts w:eastAsia="Times New Roman"/>
              </w:rPr>
              <w:delText>[63]</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39578B58" w14:textId="06D86712" w:rsidR="003400E0" w:rsidDel="007D2D38" w:rsidRDefault="003400E0">
          <w:pPr>
            <w:autoSpaceDE w:val="0"/>
            <w:autoSpaceDN w:val="0"/>
            <w:ind w:hanging="640"/>
            <w:divId w:val="479200646"/>
            <w:rPr>
              <w:del w:id="979" w:author="Portlock, Theo" w:date="2022-02-11T16:09:00Z"/>
              <w:rFonts w:eastAsia="Times New Roman"/>
            </w:rPr>
          </w:pPr>
          <w:del w:id="980" w:author="Portlock, Theo" w:date="2022-02-11T16:09:00Z">
            <w:r w:rsidDel="007D2D38">
              <w:rPr>
                <w:rFonts w:eastAsia="Times New Roman"/>
              </w:rPr>
              <w:delText>[64]</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6E897BD8" w14:textId="490F15CF" w:rsidR="003400E0" w:rsidDel="007D2D38" w:rsidRDefault="003400E0">
          <w:pPr>
            <w:autoSpaceDE w:val="0"/>
            <w:autoSpaceDN w:val="0"/>
            <w:ind w:hanging="640"/>
            <w:divId w:val="1925913072"/>
            <w:rPr>
              <w:del w:id="981" w:author="Portlock, Theo" w:date="2022-02-11T16:09:00Z"/>
              <w:rFonts w:eastAsia="Times New Roman"/>
            </w:rPr>
          </w:pPr>
          <w:del w:id="982" w:author="Portlock, Theo" w:date="2022-02-11T16:09:00Z">
            <w:r w:rsidDel="007D2D38">
              <w:rPr>
                <w:rFonts w:eastAsia="Times New Roman"/>
              </w:rPr>
              <w:delText>[65]</w:delText>
            </w:r>
            <w:r w:rsidDel="007D2D38">
              <w:rPr>
                <w:rFonts w:eastAsia="Times New Roman"/>
              </w:rPr>
              <w:tab/>
              <w:delText xml:space="preserve">R. D. Sleator, J. Wouters, C. G. M. Gahan, T. Abee, and C. Hill, “Analysis of the Role of OpuC, an Osmolyte Transport System, in Salt Tolerance and Virulence Potential of Listeria monocytogenes,” </w:delText>
            </w:r>
            <w:r w:rsidDel="007D2D38">
              <w:rPr>
                <w:rFonts w:eastAsia="Times New Roman"/>
                <w:i/>
                <w:iCs/>
              </w:rPr>
              <w:delText>Applied and Environmental Microbiology</w:delText>
            </w:r>
            <w:r w:rsidDel="007D2D38">
              <w:rPr>
                <w:rFonts w:eastAsia="Times New Roman"/>
              </w:rPr>
              <w:delText>, vol. 67, no. 6, pp. 2692–2698, Jun. 2001, doi: 10.1128/AEM.67.6.2692-2698.2001/ASSET/49E38C45-4C3C-4900-8F08-81D24F36FA09/ASSETS/GRAPHIC/AM0611704004.JPEG.</w:delText>
            </w:r>
          </w:del>
        </w:p>
        <w:p w14:paraId="2B60F53F" w14:textId="17C21EFC" w:rsidR="003400E0" w:rsidDel="007D2D38" w:rsidRDefault="003400E0">
          <w:pPr>
            <w:autoSpaceDE w:val="0"/>
            <w:autoSpaceDN w:val="0"/>
            <w:ind w:hanging="640"/>
            <w:divId w:val="168066221"/>
            <w:rPr>
              <w:del w:id="983" w:author="Portlock, Theo" w:date="2022-02-11T16:09:00Z"/>
              <w:rFonts w:eastAsia="Times New Roman"/>
            </w:rPr>
          </w:pPr>
          <w:del w:id="984" w:author="Portlock, Theo" w:date="2022-02-11T16:09:00Z">
            <w:r w:rsidDel="007D2D38">
              <w:rPr>
                <w:rFonts w:eastAsia="Times New Roman"/>
              </w:rPr>
              <w:delText>[66]</w:delText>
            </w:r>
            <w:r w:rsidDel="007D2D38">
              <w:rPr>
                <w:rFonts w:eastAsia="Times New Roman"/>
              </w:rPr>
              <w:tab/>
              <w:delText xml:space="preserve">C. J. Doyle, P. W. O’Toole, and P. D. Cotter, “Genomic characterization of sulphite reducing bacteria isolated from the dairy production chain,” </w:delText>
            </w:r>
            <w:r w:rsidDel="007D2D38">
              <w:rPr>
                <w:rFonts w:eastAsia="Times New Roman"/>
                <w:i/>
                <w:iCs/>
              </w:rPr>
              <w:delText>Frontiers in Microbiology</w:delText>
            </w:r>
            <w:r w:rsidDel="007D2D38">
              <w:rPr>
                <w:rFonts w:eastAsia="Times New Roman"/>
              </w:rPr>
              <w:delText>, vol. 9, no. JUL, p. 1507, Jul. 2018, doi: 10.3389/FMICB.2018.01507/BIBTEX.</w:delText>
            </w:r>
          </w:del>
        </w:p>
        <w:p w14:paraId="41AD3B64" w14:textId="49056A3C" w:rsidR="003400E0" w:rsidDel="007D2D38" w:rsidRDefault="003400E0">
          <w:pPr>
            <w:autoSpaceDE w:val="0"/>
            <w:autoSpaceDN w:val="0"/>
            <w:ind w:hanging="640"/>
            <w:divId w:val="859203043"/>
            <w:rPr>
              <w:del w:id="985" w:author="Portlock, Theo" w:date="2022-02-11T16:09:00Z"/>
              <w:rFonts w:eastAsia="Times New Roman"/>
            </w:rPr>
          </w:pPr>
          <w:del w:id="986" w:author="Portlock, Theo" w:date="2022-02-11T16:09:00Z">
            <w:r w:rsidDel="007D2D38">
              <w:rPr>
                <w:rFonts w:eastAsia="Times New Roman"/>
              </w:rPr>
              <w:delText>[67]</w:delText>
            </w:r>
            <w:r w:rsidDel="007D2D38">
              <w:rPr>
                <w:rFonts w:eastAsia="Times New Roman"/>
              </w:rPr>
              <w:tab/>
              <w:delText xml:space="preserve">D. Wu </w:delText>
            </w:r>
            <w:r w:rsidDel="007D2D38">
              <w:rPr>
                <w:rFonts w:eastAsia="Times New Roman"/>
                <w:i/>
                <w:iCs/>
              </w:rPr>
              <w:delText>et al.</w:delText>
            </w:r>
            <w:r w:rsidDel="007D2D38">
              <w:rPr>
                <w:rFonts w:eastAsia="Times New Roman"/>
              </w:rPr>
              <w:delText xml:space="preserve">, “Dietary pectic substances enhance gut health by its polycomponent: A review,” </w:delText>
            </w:r>
            <w:r w:rsidDel="007D2D38">
              <w:rPr>
                <w:rFonts w:eastAsia="Times New Roman"/>
                <w:i/>
                <w:iCs/>
              </w:rPr>
              <w:delText>Comprehensive Reviews in Food Science and Food Safety</w:delText>
            </w:r>
            <w:r w:rsidDel="007D2D38">
              <w:rPr>
                <w:rFonts w:eastAsia="Times New Roman"/>
              </w:rPr>
              <w:delText>, vol. 20, no. 2, pp. 2015–2039, Mar. 2021, doi: 10.1111/1541-4337.12723.</w:delText>
            </w:r>
          </w:del>
        </w:p>
        <w:p w14:paraId="2DCC4C70" w14:textId="13B0C946" w:rsidR="003400E0" w:rsidDel="007D2D38" w:rsidRDefault="003400E0">
          <w:pPr>
            <w:autoSpaceDE w:val="0"/>
            <w:autoSpaceDN w:val="0"/>
            <w:ind w:hanging="640"/>
            <w:divId w:val="1701664651"/>
            <w:rPr>
              <w:del w:id="987" w:author="Portlock, Theo" w:date="2022-02-11T16:09:00Z"/>
              <w:rFonts w:eastAsia="Times New Roman"/>
            </w:rPr>
          </w:pPr>
          <w:del w:id="988" w:author="Portlock, Theo" w:date="2022-02-11T16:09:00Z">
            <w:r w:rsidDel="007D2D38">
              <w:rPr>
                <w:rFonts w:eastAsia="Times New Roman"/>
              </w:rPr>
              <w:delText>[68]</w:delText>
            </w:r>
            <w:r w:rsidDel="007D2D38">
              <w:rPr>
                <w:rFonts w:eastAsia="Times New Roman"/>
              </w:rPr>
              <w:tab/>
              <w:delText xml:space="preserve">J. Li </w:delText>
            </w:r>
            <w:r w:rsidDel="007D2D38">
              <w:rPr>
                <w:rFonts w:eastAsia="Times New Roman"/>
                <w:i/>
                <w:iCs/>
              </w:rPr>
              <w:delText>et al.</w:delText>
            </w:r>
            <w:r w:rsidDel="007D2D38">
              <w:rPr>
                <w:rFonts w:eastAsia="Times New Roman"/>
              </w:rPr>
              <w:delText xml:space="preserve">, “An integrated catalog of reference genes in the human gut microbiome,” </w:delText>
            </w:r>
            <w:r w:rsidDel="007D2D38">
              <w:rPr>
                <w:rFonts w:eastAsia="Times New Roman"/>
                <w:i/>
                <w:iCs/>
              </w:rPr>
              <w:delText>Nature biotechnology</w:delText>
            </w:r>
            <w:r w:rsidDel="007D2D38">
              <w:rPr>
                <w:rFonts w:eastAsia="Times New Roman"/>
              </w:rPr>
              <w:delText>, vol. 32, no. 8, pp. 834–841, Aug. 2014, doi: 10.1038/NBT.2942.</w:delText>
            </w:r>
          </w:del>
        </w:p>
        <w:p w14:paraId="119D27C0" w14:textId="1C24F8C6" w:rsidR="003400E0" w:rsidDel="007D2D38" w:rsidRDefault="003400E0">
          <w:pPr>
            <w:autoSpaceDE w:val="0"/>
            <w:autoSpaceDN w:val="0"/>
            <w:ind w:hanging="640"/>
            <w:divId w:val="537398819"/>
            <w:rPr>
              <w:del w:id="989" w:author="Portlock, Theo" w:date="2022-02-11T16:09:00Z"/>
              <w:rFonts w:eastAsia="Times New Roman"/>
            </w:rPr>
          </w:pPr>
          <w:del w:id="990" w:author="Portlock, Theo" w:date="2022-02-11T16:09:00Z">
            <w:r w:rsidDel="007D2D38">
              <w:rPr>
                <w:rFonts w:eastAsia="Times New Roman"/>
              </w:rPr>
              <w:delText>[69]</w:delText>
            </w:r>
            <w:r w:rsidDel="007D2D38">
              <w:rPr>
                <w:rFonts w:eastAsia="Times New Roman"/>
              </w:rPr>
              <w:tab/>
              <w:delText xml:space="preserve">N. Pons </w:delText>
            </w:r>
            <w:r w:rsidDel="007D2D38">
              <w:rPr>
                <w:rFonts w:eastAsia="Times New Roman"/>
                <w:i/>
                <w:iCs/>
              </w:rPr>
              <w:delText>et al.</w:delText>
            </w:r>
            <w:r w:rsidDel="007D2D38">
              <w:rPr>
                <w:rFonts w:eastAsia="Times New Roman"/>
              </w:rPr>
              <w:delText>, “METEOR -a plateform for quantitative metagenomic profiling of complex ecosystems,” Nov. 2010.</w:delText>
            </w:r>
          </w:del>
        </w:p>
        <w:p w14:paraId="550ABA07" w14:textId="73E1553C" w:rsidR="003400E0" w:rsidDel="007D2D38" w:rsidRDefault="003400E0">
          <w:pPr>
            <w:autoSpaceDE w:val="0"/>
            <w:autoSpaceDN w:val="0"/>
            <w:ind w:hanging="640"/>
            <w:divId w:val="1595701992"/>
            <w:rPr>
              <w:del w:id="991" w:author="Portlock, Theo" w:date="2022-02-11T16:09:00Z"/>
              <w:rFonts w:eastAsia="Times New Roman"/>
            </w:rPr>
          </w:pPr>
          <w:del w:id="992" w:author="Portlock, Theo" w:date="2022-02-11T16:09:00Z">
            <w:r w:rsidDel="007D2D38">
              <w:rPr>
                <w:rFonts w:eastAsia="Times New Roman"/>
              </w:rPr>
              <w:delText>[70]</w:delText>
            </w:r>
            <w:r w:rsidDel="007D2D38">
              <w:rPr>
                <w:rFonts w:eastAsia="Times New Roman"/>
              </w:rPr>
              <w:tab/>
              <w:delText xml:space="preserve">S. Sunagawa </w:delText>
            </w:r>
            <w:r w:rsidDel="007D2D38">
              <w:rPr>
                <w:rFonts w:eastAsia="Times New Roman"/>
                <w:i/>
                <w:iCs/>
              </w:rPr>
              <w:delText>et al.</w:delText>
            </w:r>
            <w:r w:rsidDel="007D2D38">
              <w:rPr>
                <w:rFonts w:eastAsia="Times New Roman"/>
              </w:rPr>
              <w:delText xml:space="preserve">, “Metagenomic species profiling using universal phylogenetic marker genes,” </w:delText>
            </w:r>
            <w:r w:rsidDel="007D2D38">
              <w:rPr>
                <w:rFonts w:eastAsia="Times New Roman"/>
                <w:i/>
                <w:iCs/>
              </w:rPr>
              <w:delText>Nature Methods</w:delText>
            </w:r>
            <w:r w:rsidDel="007D2D38">
              <w:rPr>
                <w:rFonts w:eastAsia="Times New Roman"/>
              </w:rPr>
              <w:delText>, vol. 10, no. 12, pp. 1196–1199, 2013, doi: 10.1038/nmeth.2693.</w:delText>
            </w:r>
          </w:del>
        </w:p>
        <w:p w14:paraId="178F911C" w14:textId="3737C16F" w:rsidR="003400E0" w:rsidDel="007D2D38" w:rsidRDefault="003400E0">
          <w:pPr>
            <w:autoSpaceDE w:val="0"/>
            <w:autoSpaceDN w:val="0"/>
            <w:ind w:hanging="640"/>
            <w:divId w:val="1124618177"/>
            <w:rPr>
              <w:del w:id="993" w:author="Portlock, Theo" w:date="2022-02-11T16:09:00Z"/>
              <w:rFonts w:eastAsia="Times New Roman"/>
            </w:rPr>
          </w:pPr>
          <w:del w:id="994" w:author="Portlock, Theo" w:date="2022-02-11T16:09:00Z">
            <w:r w:rsidDel="007D2D38">
              <w:rPr>
                <w:rFonts w:eastAsia="Times New Roman"/>
              </w:rPr>
              <w:delText>[71]</w:delText>
            </w:r>
            <w:r w:rsidDel="007D2D38">
              <w:rPr>
                <w:rFonts w:eastAsia="Times New Roman"/>
              </w:rPr>
              <w:tab/>
              <w:delText xml:space="preserve">S. F. Altschul </w:delText>
            </w:r>
            <w:r w:rsidDel="007D2D38">
              <w:rPr>
                <w:rFonts w:eastAsia="Times New Roman"/>
                <w:i/>
                <w:iCs/>
              </w:rPr>
              <w:delText>et al.</w:delText>
            </w:r>
            <w:r w:rsidDel="007D2D38">
              <w:rPr>
                <w:rFonts w:eastAsia="Times New Roman"/>
              </w:rPr>
              <w:delText xml:space="preserve">, “Gapped BLAST and PSI-BLAST: a new generation of protein database search programs,” </w:delText>
            </w:r>
            <w:r w:rsidDel="007D2D38">
              <w:rPr>
                <w:rFonts w:eastAsia="Times New Roman"/>
                <w:i/>
                <w:iCs/>
              </w:rPr>
              <w:delText>Nucleic Acids Research</w:delText>
            </w:r>
            <w:r w:rsidDel="007D2D38">
              <w:rPr>
                <w:rFonts w:eastAsia="Times New Roman"/>
              </w:rPr>
              <w:delText>, vol. 25, no. 17, pp. 3389–3402, Sep. 1997, doi: 10.1093/NAR/25.17.3389.</w:delText>
            </w:r>
          </w:del>
        </w:p>
        <w:p w14:paraId="79BEAE98" w14:textId="38A19AEC" w:rsidR="003400E0" w:rsidDel="007D2D38" w:rsidRDefault="003400E0">
          <w:pPr>
            <w:autoSpaceDE w:val="0"/>
            <w:autoSpaceDN w:val="0"/>
            <w:ind w:hanging="640"/>
            <w:divId w:val="1025719122"/>
            <w:rPr>
              <w:del w:id="995" w:author="Portlock, Theo" w:date="2022-02-11T16:09:00Z"/>
              <w:rFonts w:eastAsia="Times New Roman"/>
            </w:rPr>
          </w:pPr>
          <w:del w:id="996" w:author="Portlock, Theo" w:date="2022-02-11T16:09:00Z">
            <w:r w:rsidDel="007D2D38">
              <w:rPr>
                <w:rFonts w:eastAsia="Times New Roman"/>
              </w:rPr>
              <w:delText>[72]</w:delText>
            </w:r>
            <w:r w:rsidDel="007D2D38">
              <w:rPr>
                <w:rFonts w:eastAsia="Times New Roman"/>
              </w:rPr>
              <w:tab/>
              <w:delText xml:space="preserve">J. R. Kultima </w:delText>
            </w:r>
            <w:r w:rsidDel="007D2D38">
              <w:rPr>
                <w:rFonts w:eastAsia="Times New Roman"/>
                <w:i/>
                <w:iCs/>
              </w:rPr>
              <w:delText>et al.</w:delText>
            </w:r>
            <w:r w:rsidDel="007D2D38">
              <w:rPr>
                <w:rFonts w:eastAsia="Times New Roman"/>
              </w:rPr>
              <w:delText xml:space="preserve">, “MOCAT: a metagenomics assembly and gene prediction toolkit,” </w:delText>
            </w:r>
            <w:r w:rsidDel="007D2D38">
              <w:rPr>
                <w:rFonts w:eastAsia="Times New Roman"/>
                <w:i/>
                <w:iCs/>
              </w:rPr>
              <w:delText>PLoS One</w:delText>
            </w:r>
            <w:r w:rsidDel="007D2D38">
              <w:rPr>
                <w:rFonts w:eastAsia="Times New Roman"/>
              </w:rPr>
              <w:delText>, vol. 7, no. 10, p. e47656, 2012, doi: 10.1371/journal.pone.0047656.</w:delText>
            </w:r>
          </w:del>
        </w:p>
        <w:p w14:paraId="233CEBBD" w14:textId="1503210A" w:rsidR="003400E0" w:rsidDel="007D2D38" w:rsidRDefault="003400E0">
          <w:pPr>
            <w:autoSpaceDE w:val="0"/>
            <w:autoSpaceDN w:val="0"/>
            <w:ind w:hanging="640"/>
            <w:divId w:val="1542356058"/>
            <w:rPr>
              <w:del w:id="997" w:author="Portlock, Theo" w:date="2022-02-11T16:09:00Z"/>
              <w:rFonts w:eastAsia="Times New Roman"/>
            </w:rPr>
          </w:pPr>
          <w:del w:id="998" w:author="Portlock, Theo" w:date="2022-02-11T16:09:00Z">
            <w:r w:rsidDel="007D2D38">
              <w:rPr>
                <w:rFonts w:eastAsia="Times New Roman"/>
              </w:rPr>
              <w:delText>[73]</w:delText>
            </w:r>
            <w:r w:rsidDel="007D2D38">
              <w:rPr>
                <w:rFonts w:eastAsia="Times New Roman"/>
              </w:rPr>
              <w:tab/>
              <w:delText xml:space="preserve">R. C. Edgar, “MUSCLE: multiple sequence alignment with high accuracy and high throughput,” </w:delText>
            </w:r>
            <w:r w:rsidDel="007D2D38">
              <w:rPr>
                <w:rFonts w:eastAsia="Times New Roman"/>
                <w:i/>
                <w:iCs/>
              </w:rPr>
              <w:delText>Nucleic Acids Res</w:delText>
            </w:r>
            <w:r w:rsidDel="007D2D38">
              <w:rPr>
                <w:rFonts w:eastAsia="Times New Roman"/>
              </w:rPr>
              <w:delText>, vol. 32, no. 5, pp. 1792–1797, 2004, doi: 10.1093/nar/gkh340.</w:delText>
            </w:r>
          </w:del>
        </w:p>
        <w:p w14:paraId="732C8880" w14:textId="695D0C2B" w:rsidR="003400E0" w:rsidDel="007D2D38" w:rsidRDefault="003400E0">
          <w:pPr>
            <w:autoSpaceDE w:val="0"/>
            <w:autoSpaceDN w:val="0"/>
            <w:ind w:hanging="640"/>
            <w:divId w:val="1023894953"/>
            <w:rPr>
              <w:del w:id="999" w:author="Portlock, Theo" w:date="2022-02-11T16:09:00Z"/>
              <w:rFonts w:eastAsia="Times New Roman"/>
            </w:rPr>
          </w:pPr>
          <w:del w:id="1000" w:author="Portlock, Theo" w:date="2022-02-11T16:09:00Z">
            <w:r w:rsidDel="007D2D38">
              <w:rPr>
                <w:rFonts w:eastAsia="Times New Roman"/>
              </w:rPr>
              <w:delText>[74]</w:delText>
            </w:r>
            <w:r w:rsidDel="007D2D38">
              <w:rPr>
                <w:rFonts w:eastAsia="Times New Roman"/>
              </w:rPr>
              <w:tab/>
              <w:delText xml:space="preserve">S. Capella-Gutierrez, J. M. Silla-Martinez, and T. Gabaldon, “trimAl: a tool for automated alignment trimming in large-scale phylogenetic analyses,” </w:delText>
            </w:r>
            <w:r w:rsidDel="007D2D38">
              <w:rPr>
                <w:rFonts w:eastAsia="Times New Roman"/>
                <w:i/>
                <w:iCs/>
              </w:rPr>
              <w:delText>Bioinformatics</w:delText>
            </w:r>
            <w:r w:rsidDel="007D2D38">
              <w:rPr>
                <w:rFonts w:eastAsia="Times New Roman"/>
              </w:rPr>
              <w:delText>, vol. 25, no. 15, pp. 1972–1973, 2009, doi: 10.1093/bioinformatics/btp348.</w:delText>
            </w:r>
          </w:del>
        </w:p>
        <w:p w14:paraId="0E7D8459" w14:textId="6A1E8541" w:rsidR="003400E0" w:rsidDel="007D2D38" w:rsidRDefault="003400E0">
          <w:pPr>
            <w:autoSpaceDE w:val="0"/>
            <w:autoSpaceDN w:val="0"/>
            <w:ind w:hanging="640"/>
            <w:divId w:val="623391581"/>
            <w:rPr>
              <w:del w:id="1001" w:author="Portlock, Theo" w:date="2022-02-11T16:09:00Z"/>
              <w:rFonts w:eastAsia="Times New Roman"/>
            </w:rPr>
          </w:pPr>
          <w:del w:id="1002" w:author="Portlock, Theo" w:date="2022-02-11T16:09:00Z">
            <w:r w:rsidDel="007D2D38">
              <w:rPr>
                <w:rFonts w:eastAsia="Times New Roman"/>
              </w:rPr>
              <w:delText>[75]</w:delText>
            </w:r>
            <w:r w:rsidDel="007D2D38">
              <w:rPr>
                <w:rFonts w:eastAsia="Times New Roman"/>
              </w:rPr>
              <w:tab/>
              <w:delText xml:space="preserve">M. N. Price, P. S. Dehal, and A. P. Arkin, “FastTree 2--approximately maximum-likelihood trees for large alignments,” </w:delText>
            </w:r>
            <w:r w:rsidDel="007D2D38">
              <w:rPr>
                <w:rFonts w:eastAsia="Times New Roman"/>
                <w:i/>
                <w:iCs/>
              </w:rPr>
              <w:delText>PLoS One</w:delText>
            </w:r>
            <w:r w:rsidDel="007D2D38">
              <w:rPr>
                <w:rFonts w:eastAsia="Times New Roman"/>
              </w:rPr>
              <w:delText>, vol. 5, no. 3, p. e9490, 2010, doi: 10.1371/journal.pone.0009490.</w:delText>
            </w:r>
          </w:del>
        </w:p>
        <w:p w14:paraId="004B08E7" w14:textId="1E3D6D63" w:rsidR="003400E0" w:rsidDel="007D2D38" w:rsidRDefault="003400E0">
          <w:pPr>
            <w:autoSpaceDE w:val="0"/>
            <w:autoSpaceDN w:val="0"/>
            <w:ind w:hanging="640"/>
            <w:divId w:val="297884052"/>
            <w:rPr>
              <w:del w:id="1003" w:author="Portlock, Theo" w:date="2022-02-11T16:09:00Z"/>
              <w:rFonts w:eastAsia="Times New Roman"/>
            </w:rPr>
          </w:pPr>
          <w:del w:id="1004" w:author="Portlock, Theo" w:date="2022-02-11T16:09:00Z">
            <w:r w:rsidDel="007D2D38">
              <w:rPr>
                <w:rFonts w:eastAsia="Times New Roman"/>
              </w:rPr>
              <w:delText>[76]</w:delText>
            </w:r>
            <w:r w:rsidDel="007D2D38">
              <w:rPr>
                <w:rFonts w:eastAsia="Times New Roman"/>
              </w:rPr>
              <w:tab/>
              <w:delText xml:space="preserve">I. Letunic and P. Bork, “Interactive Tree Of Life (iTOL) v5: an online tool for phylogenetic tree display and annotation,” </w:delText>
            </w:r>
            <w:r w:rsidDel="007D2D38">
              <w:rPr>
                <w:rFonts w:eastAsia="Times New Roman"/>
                <w:i/>
                <w:iCs/>
              </w:rPr>
              <w:delText>Nucleic Acids Research</w:delText>
            </w:r>
            <w:r w:rsidDel="007D2D38">
              <w:rPr>
                <w:rFonts w:eastAsia="Times New Roman"/>
              </w:rPr>
              <w:delText>, vol. 49, no. W1, pp. W293–W296, Jul. 2021, doi: 10.1093/NAR/GKAB301.</w:delText>
            </w:r>
          </w:del>
        </w:p>
        <w:p w14:paraId="59A12CBB" w14:textId="689E82B7" w:rsidR="003400E0" w:rsidDel="007D2D38" w:rsidRDefault="003400E0">
          <w:pPr>
            <w:autoSpaceDE w:val="0"/>
            <w:autoSpaceDN w:val="0"/>
            <w:ind w:hanging="640"/>
            <w:divId w:val="854459841"/>
            <w:rPr>
              <w:del w:id="1005" w:author="Portlock, Theo" w:date="2022-02-11T16:09:00Z"/>
              <w:rFonts w:eastAsia="Times New Roman"/>
            </w:rPr>
          </w:pPr>
          <w:del w:id="1006" w:author="Portlock, Theo" w:date="2022-02-11T16:09:00Z">
            <w:r w:rsidDel="007D2D38">
              <w:rPr>
                <w:rFonts w:eastAsia="Times New Roman"/>
              </w:rPr>
              <w:delText>[77]</w:delText>
            </w:r>
            <w:r w:rsidDel="007D2D38">
              <w:rPr>
                <w:rFonts w:eastAsia="Times New Roman"/>
              </w:rPr>
              <w:tab/>
              <w:delText xml:space="preserve">E. Ruppe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 Microbiol</w:delText>
            </w:r>
            <w:r w:rsidDel="007D2D38">
              <w:rPr>
                <w:rFonts w:eastAsia="Times New Roman"/>
              </w:rPr>
              <w:delText>, vol. 4, no. 1, pp. 112–123, 2019, doi: 10.1038/s41564-018-0292-6.</w:delText>
            </w:r>
          </w:del>
        </w:p>
        <w:p w14:paraId="173DDF39" w14:textId="1507834A" w:rsidR="003400E0" w:rsidDel="007D2D38" w:rsidRDefault="003400E0">
          <w:pPr>
            <w:autoSpaceDE w:val="0"/>
            <w:autoSpaceDN w:val="0"/>
            <w:ind w:hanging="640"/>
            <w:divId w:val="1306936685"/>
            <w:rPr>
              <w:del w:id="1007" w:author="Portlock, Theo" w:date="2022-02-11T16:09:00Z"/>
              <w:rFonts w:eastAsia="Times New Roman"/>
            </w:rPr>
          </w:pPr>
          <w:del w:id="1008" w:author="Portlock, Theo" w:date="2022-02-11T16:09:00Z">
            <w:r w:rsidDel="007D2D38">
              <w:rPr>
                <w:rFonts w:eastAsia="Times New Roman"/>
              </w:rPr>
              <w:delText>[78]</w:delText>
            </w:r>
            <w:r w:rsidDel="007D2D38">
              <w:rPr>
                <w:rFonts w:eastAsia="Times New Roman"/>
              </w:rPr>
              <w:tab/>
              <w:delText xml:space="preserve">V. Lombard, H. Golaconda Ramulu, E. Drula, P. M. Coutinho, and B. Henrissat, “The carbohydrate-active enzymes database (CAZy) in 2013,” </w:delText>
            </w:r>
            <w:r w:rsidDel="007D2D38">
              <w:rPr>
                <w:rFonts w:eastAsia="Times New Roman"/>
                <w:i/>
                <w:iCs/>
              </w:rPr>
              <w:delText>Nucleic Acids Res</w:delText>
            </w:r>
            <w:r w:rsidDel="007D2D38">
              <w:rPr>
                <w:rFonts w:eastAsia="Times New Roman"/>
              </w:rPr>
              <w:delText>, vol. 42, no. Database issue, pp. D490-5, 2014, doi: 10.1093/nar/gkt1178.</w:delText>
            </w:r>
          </w:del>
        </w:p>
        <w:p w14:paraId="3BA9550A" w14:textId="625F47F6" w:rsidR="003400E0" w:rsidDel="007D2D38" w:rsidRDefault="003400E0">
          <w:pPr>
            <w:autoSpaceDE w:val="0"/>
            <w:autoSpaceDN w:val="0"/>
            <w:ind w:hanging="640"/>
            <w:divId w:val="2047756825"/>
            <w:rPr>
              <w:del w:id="1009" w:author="Portlock, Theo" w:date="2022-02-11T16:09:00Z"/>
              <w:rFonts w:eastAsia="Times New Roman"/>
            </w:rPr>
          </w:pPr>
          <w:del w:id="1010" w:author="Portlock, Theo" w:date="2022-02-11T16:09:00Z">
            <w:r w:rsidDel="007D2D38">
              <w:rPr>
                <w:rFonts w:eastAsia="Times New Roman"/>
              </w:rPr>
              <w:delText>[79]</w:delText>
            </w:r>
            <w:r w:rsidDel="007D2D38">
              <w:rPr>
                <w:rFonts w:eastAsia="Times New Roman"/>
              </w:rPr>
              <w:tab/>
              <w:delText xml:space="preserve">O. Svartstrom </w:delText>
            </w:r>
            <w:r w:rsidDel="007D2D38">
              <w:rPr>
                <w:rFonts w:eastAsia="Times New Roman"/>
                <w:i/>
                <w:iCs/>
              </w:rPr>
              <w:delText>et al.</w:delText>
            </w:r>
            <w:r w:rsidDel="007D2D38">
              <w:rPr>
                <w:rFonts w:eastAsia="Times New Roman"/>
              </w:rPr>
              <w:delText xml:space="preserve">, “Ninety-nine de novo assembled genomes from the moose (Alces alces) rumen microbiome provide new insights into microbial plant biomass degradation,” </w:delText>
            </w:r>
            <w:r w:rsidDel="007D2D38">
              <w:rPr>
                <w:rFonts w:eastAsia="Times New Roman"/>
                <w:i/>
                <w:iCs/>
              </w:rPr>
              <w:delText>ISME J</w:delText>
            </w:r>
            <w:r w:rsidDel="007D2D38">
              <w:rPr>
                <w:rFonts w:eastAsia="Times New Roman"/>
              </w:rPr>
              <w:delText>, vol. 11, no. 11, pp. 2538–2551, 2017, doi: 10.1038/ismej.2017.108.</w:delText>
            </w:r>
          </w:del>
        </w:p>
        <w:p w14:paraId="6A303779" w14:textId="42EA8E61" w:rsidR="003400E0" w:rsidDel="007D2D38" w:rsidRDefault="003400E0">
          <w:pPr>
            <w:autoSpaceDE w:val="0"/>
            <w:autoSpaceDN w:val="0"/>
            <w:ind w:hanging="640"/>
            <w:divId w:val="1340280881"/>
            <w:rPr>
              <w:del w:id="1011" w:author="Portlock, Theo" w:date="2022-02-11T16:09:00Z"/>
              <w:rFonts w:eastAsia="Times New Roman"/>
            </w:rPr>
          </w:pPr>
          <w:del w:id="1012" w:author="Portlock, Theo" w:date="2022-02-11T16:09:00Z">
            <w:r w:rsidDel="007D2D38">
              <w:rPr>
                <w:rFonts w:eastAsia="Times New Roman"/>
              </w:rPr>
              <w:delText>[80]</w:delText>
            </w:r>
            <w:r w:rsidDel="007D2D38">
              <w:rPr>
                <w:rFonts w:eastAsia="Times New Roman"/>
              </w:rPr>
              <w:tab/>
              <w:delText xml:space="preserve">B. Buchfink, C. Xie, and D. H. Huson, “Fast and sensitive protein alignment using DIAMOND,” </w:delText>
            </w:r>
            <w:r w:rsidDel="007D2D38">
              <w:rPr>
                <w:rFonts w:eastAsia="Times New Roman"/>
                <w:i/>
                <w:iCs/>
              </w:rPr>
              <w:delText>Nat Methods</w:delText>
            </w:r>
            <w:r w:rsidDel="007D2D38">
              <w:rPr>
                <w:rFonts w:eastAsia="Times New Roman"/>
              </w:rPr>
              <w:delText>, vol. 12, no. 1, pp. 59–60, 2015, doi: 10.1038/nmeth.3176.</w:delText>
            </w:r>
          </w:del>
        </w:p>
        <w:p w14:paraId="56CD0ACD" w14:textId="7659EDFC" w:rsidR="003400E0" w:rsidDel="007D2D38" w:rsidRDefault="003400E0">
          <w:pPr>
            <w:autoSpaceDE w:val="0"/>
            <w:autoSpaceDN w:val="0"/>
            <w:ind w:hanging="640"/>
            <w:divId w:val="947589201"/>
            <w:rPr>
              <w:del w:id="1013" w:author="Portlock, Theo" w:date="2022-02-11T16:09:00Z"/>
              <w:rFonts w:eastAsia="Times New Roman"/>
            </w:rPr>
          </w:pPr>
          <w:del w:id="1014" w:author="Portlock, Theo" w:date="2022-02-11T16:09:00Z">
            <w:r w:rsidDel="007D2D38">
              <w:rPr>
                <w:rFonts w:eastAsia="Times New Roman"/>
              </w:rPr>
              <w:delText>[81]</w:delText>
            </w:r>
            <w:r w:rsidDel="007D2D38">
              <w:rPr>
                <w:rFonts w:eastAsia="Times New Roman"/>
              </w:rPr>
              <w:tab/>
              <w:delText xml:space="preserve">C. Mao </w:delText>
            </w:r>
            <w:r w:rsidDel="007D2D38">
              <w:rPr>
                <w:rFonts w:eastAsia="Times New Roman"/>
                <w:i/>
                <w:iCs/>
              </w:rPr>
              <w:delText>et al.</w:delText>
            </w:r>
            <w:r w:rsidDel="007D2D38">
              <w:rPr>
                <w:rFonts w:eastAsia="Times New Roman"/>
              </w:rPr>
              <w:delText xml:space="preserve">, “Curation, integration and visualization of bacterial virulence factors in PATRIC,” </w:delText>
            </w:r>
            <w:r w:rsidDel="007D2D38">
              <w:rPr>
                <w:rFonts w:eastAsia="Times New Roman"/>
                <w:i/>
                <w:iCs/>
              </w:rPr>
              <w:delText>Bioinformatics</w:delText>
            </w:r>
            <w:r w:rsidDel="007D2D38">
              <w:rPr>
                <w:rFonts w:eastAsia="Times New Roman"/>
              </w:rPr>
              <w:delText>, vol. 31, no. 2, pp. 252–258, 2015, doi: 10.1093/bioinformatics/btu631.</w:delText>
            </w:r>
          </w:del>
        </w:p>
        <w:p w14:paraId="13243F41" w14:textId="5A352993" w:rsidR="003400E0" w:rsidDel="007D2D38" w:rsidRDefault="003400E0">
          <w:pPr>
            <w:autoSpaceDE w:val="0"/>
            <w:autoSpaceDN w:val="0"/>
            <w:ind w:hanging="640"/>
            <w:divId w:val="265160480"/>
            <w:rPr>
              <w:del w:id="1015" w:author="Portlock, Theo" w:date="2022-02-11T16:09:00Z"/>
              <w:rFonts w:eastAsia="Times New Roman"/>
            </w:rPr>
          </w:pPr>
          <w:del w:id="1016" w:author="Portlock, Theo" w:date="2022-02-11T16:09:00Z">
            <w:r w:rsidDel="007D2D38">
              <w:rPr>
                <w:rFonts w:eastAsia="Times New Roman"/>
              </w:rPr>
              <w:delText>[82]</w:delText>
            </w:r>
            <w:r w:rsidDel="007D2D38">
              <w:rPr>
                <w:rFonts w:eastAsia="Times New Roman"/>
              </w:rPr>
              <w:tab/>
              <w:delText xml:space="preserve">J. J. Gillespie </w:delText>
            </w:r>
            <w:r w:rsidDel="007D2D38">
              <w:rPr>
                <w:rFonts w:eastAsia="Times New Roman"/>
                <w:i/>
                <w:iCs/>
              </w:rPr>
              <w:delText>et al.</w:delText>
            </w:r>
            <w:r w:rsidDel="007D2D38">
              <w:rPr>
                <w:rFonts w:eastAsia="Times New Roman"/>
              </w:rPr>
              <w:delText xml:space="preserve">, “PATRIC: the comprehensive bacterial bioinformatics resource with a focus on human pathogenic species,” </w:delText>
            </w:r>
            <w:r w:rsidDel="007D2D38">
              <w:rPr>
                <w:rFonts w:eastAsia="Times New Roman"/>
                <w:i/>
                <w:iCs/>
              </w:rPr>
              <w:delText>Infect Immun</w:delText>
            </w:r>
            <w:r w:rsidDel="007D2D38">
              <w:rPr>
                <w:rFonts w:eastAsia="Times New Roman"/>
              </w:rPr>
              <w:delText>, vol. 79, no. 11, pp. 4286–4298, 2011, doi: 10.1128/IAI.00207-11.</w:delText>
            </w:r>
          </w:del>
        </w:p>
        <w:p w14:paraId="709B5FDA" w14:textId="12368F84" w:rsidR="003400E0" w:rsidRPr="00F45559" w:rsidDel="007D2D38" w:rsidRDefault="003400E0">
          <w:pPr>
            <w:autoSpaceDE w:val="0"/>
            <w:autoSpaceDN w:val="0"/>
            <w:ind w:hanging="640"/>
            <w:divId w:val="1484934149"/>
            <w:rPr>
              <w:del w:id="1017" w:author="Portlock, Theo" w:date="2022-02-11T16:09:00Z"/>
              <w:rFonts w:eastAsia="Times New Roman"/>
              <w:lang w:val="fr-FR"/>
            </w:rPr>
          </w:pPr>
          <w:del w:id="1018" w:author="Portlock, Theo" w:date="2022-02-11T16:09:00Z">
            <w:r w:rsidDel="007D2D38">
              <w:rPr>
                <w:rFonts w:eastAsia="Times New Roman"/>
              </w:rPr>
              <w:delText>[83]</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v.7: updates and new features,” </w:delText>
            </w:r>
            <w:r w:rsidDel="007D2D38">
              <w:rPr>
                <w:rFonts w:eastAsia="Times New Roman"/>
                <w:i/>
                <w:iCs/>
              </w:rPr>
              <w:delText>Nucleic Acids Res</w:delText>
            </w:r>
            <w:r w:rsidDel="007D2D38">
              <w:rPr>
                <w:rFonts w:eastAsia="Times New Roman"/>
              </w:rPr>
              <w:delText xml:space="preserve">, vol. 47, no. </w:delText>
            </w:r>
            <w:r w:rsidRPr="00F45559" w:rsidDel="007D2D38">
              <w:rPr>
                <w:rFonts w:eastAsia="Times New Roman"/>
                <w:lang w:val="fr-FR"/>
              </w:rPr>
              <w:delText>D1, pp. D649–D659, 2019, doi: 10.1093/nar/gky977.</w:delText>
            </w:r>
          </w:del>
        </w:p>
        <w:p w14:paraId="13B913BA" w14:textId="205EA80E" w:rsidR="003400E0" w:rsidRPr="00F45559" w:rsidDel="007D2D38" w:rsidRDefault="003400E0">
          <w:pPr>
            <w:autoSpaceDE w:val="0"/>
            <w:autoSpaceDN w:val="0"/>
            <w:ind w:hanging="640"/>
            <w:divId w:val="1944536218"/>
            <w:rPr>
              <w:del w:id="1019" w:author="Portlock, Theo" w:date="2022-02-11T16:09:00Z"/>
              <w:rFonts w:eastAsia="Times New Roman"/>
              <w:lang w:val="fr-FR"/>
            </w:rPr>
          </w:pPr>
          <w:del w:id="1020" w:author="Portlock, Theo" w:date="2022-02-11T16:09:00Z">
            <w:r w:rsidRPr="00F45559" w:rsidDel="007D2D38">
              <w:rPr>
                <w:rFonts w:eastAsia="Times New Roman"/>
                <w:lang w:val="fr-FR"/>
              </w:rPr>
              <w:delText>[84]</w:delText>
            </w:r>
            <w:r w:rsidRPr="00F45559" w:rsidDel="007D2D38">
              <w:rPr>
                <w:rFonts w:eastAsia="Times New Roman"/>
                <w:lang w:val="fr-FR"/>
              </w:rPr>
              <w:tab/>
              <w:delText xml:space="preserve">N. et al. Pons, “a platform for quantitative metagenomic profiling of complex ecosystems.,” </w:delText>
            </w:r>
            <w:r w:rsidRPr="00F45559" w:rsidDel="007D2D38">
              <w:rPr>
                <w:rFonts w:eastAsia="Times New Roman"/>
                <w:i/>
                <w:iCs/>
                <w:lang w:val="fr-FR"/>
              </w:rPr>
              <w:delText>Journées Ouvertes en Biologie, Informatique et Mathématiques</w:delText>
            </w:r>
            <w:r w:rsidRPr="00F45559" w:rsidDel="007D2D38">
              <w:rPr>
                <w:rFonts w:eastAsia="Times New Roman"/>
                <w:lang w:val="fr-FR"/>
              </w:rPr>
              <w:delText>, 2010. http://www.jobim2010.fr/sites/default/files/presentations/27Pons.pdf</w:delText>
            </w:r>
          </w:del>
        </w:p>
        <w:p w14:paraId="3E367ED8" w14:textId="48FA7D84" w:rsidR="003400E0" w:rsidDel="007D2D38" w:rsidRDefault="003400E0">
          <w:pPr>
            <w:autoSpaceDE w:val="0"/>
            <w:autoSpaceDN w:val="0"/>
            <w:ind w:hanging="640"/>
            <w:divId w:val="1535653149"/>
            <w:rPr>
              <w:del w:id="1021" w:author="Portlock, Theo" w:date="2022-02-11T16:09:00Z"/>
              <w:rFonts w:eastAsia="Times New Roman"/>
            </w:rPr>
          </w:pPr>
          <w:del w:id="1022" w:author="Portlock, Theo" w:date="2022-02-11T16:09:00Z">
            <w:r w:rsidDel="007D2D38">
              <w:rPr>
                <w:rFonts w:eastAsia="Times New Roman"/>
              </w:rPr>
              <w:delText>[85]</w:delText>
            </w:r>
            <w:r w:rsidDel="007D2D38">
              <w:rPr>
                <w:rFonts w:eastAsia="Times New Roman"/>
              </w:rPr>
              <w:tab/>
              <w:delText xml:space="preserve">E. le Chatelier </w:delText>
            </w:r>
            <w:r w:rsidDel="007D2D38">
              <w:rPr>
                <w:rFonts w:eastAsia="Times New Roman"/>
                <w:i/>
                <w:iCs/>
              </w:rPr>
              <w:delText>et al.</w:delText>
            </w:r>
            <w:r w:rsidDel="007D2D38">
              <w:rPr>
                <w:rFonts w:eastAsia="Times New Roman"/>
              </w:rPr>
              <w:delText xml:space="preserve">, “Richness of human gut microbiome correlates with metabolic markers,” </w:delText>
            </w:r>
            <w:r w:rsidDel="007D2D38">
              <w:rPr>
                <w:rFonts w:eastAsia="Times New Roman"/>
                <w:i/>
                <w:iCs/>
              </w:rPr>
              <w:delText>Nature</w:delText>
            </w:r>
            <w:r w:rsidDel="007D2D38">
              <w:rPr>
                <w:rFonts w:eastAsia="Times New Roman"/>
              </w:rPr>
              <w:delText>, vol. 500, no. 7464, pp. 541–546, 2013, doi: 10.1038/nature12506.</w:delText>
            </w:r>
          </w:del>
        </w:p>
        <w:p w14:paraId="4BACE7C1" w14:textId="39DBE09C" w:rsidR="003400E0" w:rsidDel="007D2D38" w:rsidRDefault="003400E0">
          <w:pPr>
            <w:autoSpaceDE w:val="0"/>
            <w:autoSpaceDN w:val="0"/>
            <w:ind w:hanging="640"/>
            <w:divId w:val="956718468"/>
            <w:rPr>
              <w:del w:id="1023" w:author="Portlock, Theo" w:date="2022-02-11T16:09:00Z"/>
              <w:rFonts w:eastAsia="Times New Roman"/>
            </w:rPr>
          </w:pPr>
          <w:del w:id="1024" w:author="Portlock, Theo" w:date="2022-02-11T16:09:00Z">
            <w:r w:rsidDel="007D2D38">
              <w:rPr>
                <w:rFonts w:eastAsia="Times New Roman"/>
              </w:rPr>
              <w:delText>[86]</w:delText>
            </w:r>
            <w:r w:rsidDel="007D2D38">
              <w:rPr>
                <w:rFonts w:eastAsia="Times New Roman"/>
              </w:rPr>
              <w:tab/>
              <w:delText xml:space="preserve">C. O. Fritz, P. E. Morris, and J. J. Richler, “Effect size estimates: current use, calculations, and interpretation,” </w:delText>
            </w:r>
            <w:r w:rsidDel="007D2D38">
              <w:rPr>
                <w:rFonts w:eastAsia="Times New Roman"/>
                <w:i/>
                <w:iCs/>
              </w:rPr>
              <w:delText>J Exp Psychol Gen</w:delText>
            </w:r>
            <w:r w:rsidDel="007D2D38">
              <w:rPr>
                <w:rFonts w:eastAsia="Times New Roman"/>
              </w:rPr>
              <w:delText>, vol. 141, no. 1, pp. 2–18, 2012, doi: 10.1037/a0024338.</w:delText>
            </w:r>
          </w:del>
        </w:p>
        <w:p w14:paraId="4343B54C" w14:textId="085EDA64" w:rsidR="003400E0" w:rsidDel="007D2D38" w:rsidRDefault="003400E0">
          <w:pPr>
            <w:autoSpaceDE w:val="0"/>
            <w:autoSpaceDN w:val="0"/>
            <w:ind w:hanging="640"/>
            <w:divId w:val="651179679"/>
            <w:rPr>
              <w:del w:id="1025" w:author="Portlock, Theo" w:date="2022-02-11T16:09:00Z"/>
              <w:rFonts w:eastAsia="Times New Roman"/>
            </w:rPr>
          </w:pPr>
          <w:del w:id="1026" w:author="Portlock, Theo" w:date="2022-02-11T16:09:00Z">
            <w:r w:rsidDel="007D2D38">
              <w:rPr>
                <w:rFonts w:eastAsia="Times New Roman"/>
              </w:rPr>
              <w:delText>[87]</w:delText>
            </w:r>
            <w:r w:rsidDel="007D2D38">
              <w:rPr>
                <w:rFonts w:eastAsia="Times New Roman"/>
              </w:rPr>
              <w:tab/>
              <w:delText xml:space="preserve">S. T.- Biorxiv and undefined 2014, “qqman: an R package for visualizing GWAS results using QQ and manhattan plots,” </w:delText>
            </w:r>
            <w:r w:rsidDel="007D2D38">
              <w:rPr>
                <w:rFonts w:eastAsia="Times New Roman"/>
                <w:i/>
                <w:iCs/>
              </w:rPr>
              <w:delText>biorxiv.org</w:delText>
            </w:r>
            <w:r w:rsidDel="007D2D38">
              <w:rPr>
                <w:rFonts w:eastAsia="Times New Roman"/>
              </w:rPr>
              <w:delText>, Accessed: Nov. 30, 2021. [Online]. Available: https://www.biorxiv.org/content/10.1101/005165v1.full-text</w:delText>
            </w:r>
          </w:del>
        </w:p>
        <w:p w14:paraId="178F0AD0" w14:textId="4546B2C1" w:rsidR="003400E0" w:rsidDel="007D2D38" w:rsidRDefault="003400E0">
          <w:pPr>
            <w:autoSpaceDE w:val="0"/>
            <w:autoSpaceDN w:val="0"/>
            <w:ind w:hanging="640"/>
            <w:divId w:val="1995985249"/>
            <w:rPr>
              <w:del w:id="1027" w:author="Portlock, Theo" w:date="2022-02-11T16:09:00Z"/>
              <w:rFonts w:eastAsia="Times New Roman"/>
            </w:rPr>
          </w:pPr>
          <w:del w:id="1028" w:author="Portlock, Theo" w:date="2022-02-11T16:09:00Z">
            <w:r w:rsidDel="007D2D38">
              <w:rPr>
                <w:rFonts w:eastAsia="Times New Roman"/>
              </w:rPr>
              <w:delText>[88]</w:delText>
            </w:r>
            <w:r w:rsidDel="007D2D38">
              <w:rPr>
                <w:rFonts w:eastAsia="Times New Roman"/>
              </w:rPr>
              <w:tab/>
              <w:delText xml:space="preserve">G. Csardi and T. Nepusz, “The igraph software package for complex network research,” </w:delText>
            </w:r>
            <w:r w:rsidDel="007D2D38">
              <w:rPr>
                <w:rFonts w:eastAsia="Times New Roman"/>
                <w:i/>
                <w:iCs/>
              </w:rPr>
              <w:delText>InterJournal, complex systems</w:delText>
            </w:r>
            <w:r w:rsidDel="007D2D38">
              <w:rPr>
                <w:rFonts w:eastAsia="Times New Roman"/>
              </w:rPr>
              <w:delText>, vol. 1695, no. 5, pp. 1–9, 2006.</w:delText>
            </w:r>
          </w:del>
        </w:p>
        <w:p w14:paraId="659E9E1C" w14:textId="13A83E73" w:rsidR="003400E0" w:rsidDel="007D2D38" w:rsidRDefault="003400E0">
          <w:pPr>
            <w:autoSpaceDE w:val="0"/>
            <w:autoSpaceDN w:val="0"/>
            <w:ind w:hanging="640"/>
            <w:divId w:val="643045610"/>
            <w:rPr>
              <w:del w:id="1029" w:author="Portlock, Theo" w:date="2022-02-11T16:09:00Z"/>
              <w:rFonts w:eastAsia="Times New Roman"/>
            </w:rPr>
          </w:pPr>
          <w:del w:id="1030" w:author="Portlock, Theo" w:date="2022-02-11T16:09:00Z">
            <w:r w:rsidDel="007D2D38">
              <w:rPr>
                <w:rFonts w:eastAsia="Times New Roman"/>
              </w:rPr>
              <w:delText>[89]</w:delText>
            </w:r>
            <w:r w:rsidDel="007D2D38">
              <w:rPr>
                <w:rFonts w:eastAsia="Times New Roman"/>
              </w:rPr>
              <w:tab/>
              <w:delText xml:space="preserve">P. Pons and M. Latapy, “Computing communities in large networks using random walks,” in </w:delText>
            </w:r>
            <w:r w:rsidDel="007D2D38">
              <w:rPr>
                <w:rFonts w:eastAsia="Times New Roman"/>
                <w:i/>
                <w:iCs/>
              </w:rPr>
              <w:delText>International symposium on computer and information sciences</w:delText>
            </w:r>
            <w:r w:rsidDel="007D2D38">
              <w:rPr>
                <w:rFonts w:eastAsia="Times New Roman"/>
              </w:rPr>
              <w:delText>, 2005, pp. 284–293.</w:delText>
            </w:r>
          </w:del>
        </w:p>
        <w:p w14:paraId="11247C21" w14:textId="358CF7FA" w:rsidR="003400E0" w:rsidDel="007D2D38" w:rsidRDefault="003400E0">
          <w:pPr>
            <w:autoSpaceDE w:val="0"/>
            <w:autoSpaceDN w:val="0"/>
            <w:ind w:hanging="640"/>
            <w:divId w:val="1203522811"/>
            <w:rPr>
              <w:del w:id="1031" w:author="Portlock, Theo" w:date="2022-02-11T16:09:00Z"/>
              <w:rFonts w:eastAsia="Times New Roman"/>
            </w:rPr>
          </w:pPr>
          <w:del w:id="1032" w:author="Portlock, Theo" w:date="2022-02-11T16:09:00Z">
            <w:r w:rsidDel="007D2D38">
              <w:rPr>
                <w:rFonts w:eastAsia="Times New Roman"/>
              </w:rPr>
              <w:delText>[90]</w:delText>
            </w:r>
            <w:r w:rsidDel="007D2D38">
              <w:rPr>
                <w:rFonts w:eastAsia="Times New Roman"/>
              </w:rPr>
              <w:tab/>
              <w:delText xml:space="preserve">M. Uhlen </w:delText>
            </w:r>
            <w:r w:rsidDel="007D2D38">
              <w:rPr>
                <w:rFonts w:eastAsia="Times New Roman"/>
                <w:i/>
                <w:iCs/>
              </w:rPr>
              <w:delText>et al.</w:delText>
            </w:r>
            <w:r w:rsidDel="007D2D38">
              <w:rPr>
                <w:rFonts w:eastAsia="Times New Roman"/>
              </w:rPr>
              <w:delText xml:space="preserve">, “A pathology atlas of the human cancer transcriptome,” </w:delText>
            </w:r>
            <w:r w:rsidDel="007D2D38">
              <w:rPr>
                <w:rFonts w:eastAsia="Times New Roman"/>
                <w:i/>
                <w:iCs/>
              </w:rPr>
              <w:delText>Science</w:delText>
            </w:r>
            <w:r w:rsidDel="007D2D38">
              <w:rPr>
                <w:rFonts w:eastAsia="Times New Roman"/>
              </w:rPr>
              <w:delText>, vol. 357, no. 6352, 2017, doi: 10.1126/science.aan2507.</w:delText>
            </w:r>
          </w:del>
        </w:p>
        <w:p w14:paraId="3FBABD4E" w14:textId="3E30F3F9" w:rsidR="003400E0" w:rsidDel="007D2D38" w:rsidRDefault="003400E0">
          <w:pPr>
            <w:autoSpaceDE w:val="0"/>
            <w:autoSpaceDN w:val="0"/>
            <w:ind w:hanging="640"/>
            <w:divId w:val="1359771782"/>
            <w:rPr>
              <w:del w:id="1033" w:author="Portlock, Theo" w:date="2022-02-11T16:09:00Z"/>
              <w:rFonts w:eastAsia="Times New Roman"/>
            </w:rPr>
          </w:pPr>
          <w:del w:id="1034" w:author="Portlock, Theo" w:date="2022-02-11T16:09:00Z">
            <w:r w:rsidDel="007D2D38">
              <w:rPr>
                <w:rFonts w:eastAsia="Times New Roman"/>
              </w:rPr>
              <w:delText>[91]</w:delText>
            </w:r>
            <w:r w:rsidDel="007D2D38">
              <w:rPr>
                <w:rFonts w:eastAsia="Times New Roman"/>
              </w:rPr>
              <w:tab/>
              <w:delText xml:space="preserve">T. P. Quinn, M. F. Richardson, D. Lovell, and T. M. Crowley, “propr: An R-package for Identifying Proportionally Abundant Features Using Compositional Data Analysis,” </w:delText>
            </w:r>
            <w:r w:rsidDel="007D2D38">
              <w:rPr>
                <w:rFonts w:eastAsia="Times New Roman"/>
                <w:i/>
                <w:iCs/>
              </w:rPr>
              <w:delText>Scientific Reports 2017 7:1</w:delText>
            </w:r>
            <w:r w:rsidDel="007D2D38">
              <w:rPr>
                <w:rFonts w:eastAsia="Times New Roman"/>
              </w:rPr>
              <w:delText>, vol. 7, no. 1, pp. 1–9, Nov. 2017, doi: 10.1038/s41598-017-16520-0.</w:delText>
            </w:r>
          </w:del>
        </w:p>
        <w:p w14:paraId="79FD1F77" w14:textId="3A52140C" w:rsidR="003400E0" w:rsidDel="007D2D38" w:rsidRDefault="003400E0">
          <w:pPr>
            <w:autoSpaceDE w:val="0"/>
            <w:autoSpaceDN w:val="0"/>
            <w:ind w:hanging="640"/>
            <w:divId w:val="1782723868"/>
            <w:rPr>
              <w:del w:id="1035" w:author="Portlock, Theo" w:date="2022-02-11T16:09:00Z"/>
              <w:rFonts w:eastAsia="Times New Roman"/>
            </w:rPr>
          </w:pPr>
          <w:del w:id="1036" w:author="Portlock, Theo" w:date="2022-02-11T16:09:00Z">
            <w:r w:rsidDel="007D2D38">
              <w:rPr>
                <w:rFonts w:eastAsia="Times New Roman"/>
              </w:rPr>
              <w:delText>[92]</w:delText>
            </w:r>
            <w:r w:rsidDel="007D2D38">
              <w:rPr>
                <w:rFonts w:eastAsia="Times New Roman"/>
              </w:rPr>
              <w:tab/>
              <w:delText xml:space="preserve">F. Pedregosa FABIANPEDREGOSA </w:delText>
            </w:r>
            <w:r w:rsidDel="007D2D38">
              <w:rPr>
                <w:rFonts w:eastAsia="Times New Roman"/>
                <w:i/>
                <w:iCs/>
              </w:rPr>
              <w:delText>et al.</w:delText>
            </w:r>
            <w:r w:rsidDel="007D2D38">
              <w:rPr>
                <w:rFonts w:eastAsia="Times New Roman"/>
              </w:rPr>
              <w:delText xml:space="preserve">, “Scikit-learn: Machine Learning in Python Gaël Varoquaux Bertrand Thirion Vincent Dubourg Alexandre Passos PEDREGOSA, VAROQUAUX, GRAMFORT ET AL. Matthieu Perrot,” </w:delText>
            </w:r>
            <w:r w:rsidDel="007D2D38">
              <w:rPr>
                <w:rFonts w:eastAsia="Times New Roman"/>
                <w:i/>
                <w:iCs/>
              </w:rPr>
              <w:delText>Journal of Machine Learning Research</w:delText>
            </w:r>
            <w:r w:rsidDel="007D2D38">
              <w:rPr>
                <w:rFonts w:eastAsia="Times New Roman"/>
              </w:rPr>
              <w:delText>, vol. 12, pp. 2825–2830, 2011, Accessed: Dec. 15, 2021. [Online]. Available: http://scikit-learn.sourceforge.net.</w:delText>
            </w:r>
          </w:del>
        </w:p>
        <w:p w14:paraId="7EAD1907" w14:textId="1C192AF2" w:rsidR="003400E0" w:rsidDel="007D2D38" w:rsidRDefault="003400E0">
          <w:pPr>
            <w:autoSpaceDE w:val="0"/>
            <w:autoSpaceDN w:val="0"/>
            <w:ind w:hanging="640"/>
            <w:divId w:val="2030374414"/>
            <w:rPr>
              <w:del w:id="1037" w:author="Portlock, Theo" w:date="2022-02-11T16:09:00Z"/>
              <w:rFonts w:eastAsia="Times New Roman"/>
            </w:rPr>
          </w:pPr>
          <w:del w:id="1038" w:author="Portlock, Theo" w:date="2022-02-11T16:09:00Z">
            <w:r w:rsidDel="007D2D38">
              <w:rPr>
                <w:rFonts w:eastAsia="Times New Roman"/>
              </w:rPr>
              <w:delText>[93]</w:delText>
            </w:r>
            <w:r w:rsidDel="007D2D38">
              <w:rPr>
                <w:rFonts w:eastAsia="Times New Roman"/>
              </w:rPr>
              <w:tab/>
              <w:delText xml:space="preserve">S. M. Lundberg and S.-I. Lee, “A Unified Approach to Interpreting Model Predictions,” </w:delText>
            </w:r>
            <w:r w:rsidDel="007D2D38">
              <w:rPr>
                <w:rFonts w:eastAsia="Times New Roman"/>
                <w:i/>
                <w:iCs/>
              </w:rPr>
              <w:delText>Advances in Neural Information Processing Systems</w:delText>
            </w:r>
            <w:r w:rsidDel="007D2D38">
              <w:rPr>
                <w:rFonts w:eastAsia="Times New Roman"/>
              </w:rPr>
              <w:delText>, vol. 30, 2017.</w:delText>
            </w:r>
          </w:del>
        </w:p>
        <w:p w14:paraId="1E27E777" w14:textId="0C914E26" w:rsidR="00B55FD4" w:rsidRPr="001C4BD1" w:rsidRDefault="003400E0" w:rsidP="00B74686">
          <w:del w:id="1039" w:author="Portlock, Theo" w:date="2022-02-11T16:09:00Z">
            <w:r w:rsidDel="007D2D38">
              <w:rPr>
                <w:rFonts w:eastAsia="Times New Roman"/>
              </w:rPr>
              <w:delText> </w:delText>
            </w:r>
          </w:del>
        </w:p>
      </w:sdtContent>
    </w:sdt>
    <w:p w14:paraId="34A86014" w14:textId="19A3816D" w:rsidR="005D396F" w:rsidRPr="001C4BD1" w:rsidRDefault="0C22591A">
      <w:pPr>
        <w:pStyle w:val="Heading1"/>
        <w:numPr>
          <w:ilvl w:val="0"/>
          <w:numId w:val="0"/>
        </w:numPr>
        <w:ind w:left="357" w:hanging="357"/>
        <w:pPrChange w:id="1040" w:author="Microsoft Office User" w:date="2022-02-08T01:13:00Z">
          <w:pPr>
            <w:pStyle w:val="Heading1"/>
          </w:pPr>
        </w:pPrChange>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7CDE2BA7"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
          <w:id w:val="-973217523"/>
          <w:placeholder>
            <w:docPart w:val="DefaultPlaceholder_-1854013440"/>
          </w:placeholder>
        </w:sdtPr>
        <w:sdtContent>
          <w:ins w:id="1041" w:author="Portlock, Theo" w:date="2022-02-15T18:00:00Z">
            <w:r w:rsidR="00760C66" w:rsidRPr="00760C66">
              <w:rPr>
                <w:color w:val="000000"/>
              </w:rPr>
              <w:t>[78]</w:t>
            </w:r>
          </w:ins>
          <w:del w:id="1042" w:author="Portlock, Theo" w:date="2022-02-11T16:09:00Z">
            <w:r w:rsidR="003400E0" w:rsidRPr="00760C66" w:rsidDel="007D2D38">
              <w:rPr>
                <w:color w:val="000000"/>
              </w:rPr>
              <w:delText>[68]</w:delText>
            </w:r>
          </w:del>
        </w:sdtContent>
      </w:sdt>
      <w:r w:rsidR="005D396F" w:rsidRPr="001C4BD1">
        <w:t xml:space="preserve">. Using the </w:t>
      </w:r>
      <w:commentRangeStart w:id="1043"/>
      <w:commentRangeStart w:id="1044"/>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
          <w:id w:val="-2074350023"/>
          <w:placeholder>
            <w:docPart w:val="DefaultPlaceholder_-1854013440"/>
          </w:placeholder>
        </w:sdtPr>
        <w:sdtContent>
          <w:ins w:id="1045" w:author="Portlock, Theo" w:date="2022-02-15T18:00:00Z">
            <w:r w:rsidR="00760C66" w:rsidRPr="00760C66">
              <w:rPr>
                <w:color w:val="000000"/>
              </w:rPr>
              <w:t>[79]</w:t>
            </w:r>
          </w:ins>
          <w:ins w:id="1046" w:author="Nicolas Pons" w:date="2022-02-09T11:54:00Z">
            <w:del w:id="1047" w:author="Portlock, Theo" w:date="2022-02-11T16:09:00Z">
              <w:r w:rsidR="00DB7E3C" w:rsidRPr="00760C66" w:rsidDel="007D2D38">
                <w:rPr>
                  <w:color w:val="000000"/>
                </w:rPr>
                <w:delText xml:space="preserve"> </w:delText>
              </w:r>
            </w:del>
          </w:ins>
          <w:del w:id="1048" w:author="Portlock, Theo" w:date="2022-02-11T16:09:00Z">
            <w:r w:rsidR="003400E0" w:rsidRPr="00760C66" w:rsidDel="007D2D38">
              <w:rPr>
                <w:color w:val="000000"/>
              </w:rPr>
              <w:delText>[69]</w:delText>
            </w:r>
          </w:del>
        </w:sdtContent>
      </w:sdt>
      <w:commentRangeEnd w:id="1043"/>
      <w:r w:rsidR="00DB7E3C">
        <w:rPr>
          <w:rStyle w:val="CommentReference"/>
          <w:rFonts w:eastAsiaTheme="minorEastAsia"/>
          <w:lang w:val="en-US" w:eastAsia="ko-KR"/>
        </w:rPr>
        <w:commentReference w:id="1043"/>
      </w:r>
      <w:commentRangeEnd w:id="1044"/>
      <w:r w:rsidR="00496DFB">
        <w:rPr>
          <w:rStyle w:val="CommentReference"/>
          <w:rFonts w:eastAsiaTheme="minorEastAsia"/>
          <w:lang w:val="en-US" w:eastAsia="ko-KR"/>
        </w:rPr>
        <w:commentReference w:id="1044"/>
      </w:r>
      <w:ins w:id="1049" w:author="Portlock, Theo" w:date="2022-02-11T14:33:00Z">
        <w:r w:rsidR="00496DFB">
          <w:rPr>
            <w:color w:val="000000"/>
          </w:rPr>
          <w:t xml:space="preserve"> (available at </w:t>
        </w:r>
        <w:r w:rsidR="00496DFB" w:rsidRPr="00496DFB">
          <w:rPr>
            <w:color w:val="000000"/>
          </w:rPr>
          <w:t>https://forgemia.inra.fr/metagenopolis/meteor</w:t>
        </w:r>
        <w:r w:rsidR="00496DFB">
          <w:rPr>
            <w:color w:val="000000"/>
          </w:rPr>
          <w:t>)</w:t>
        </w:r>
      </w:ins>
      <w:r w:rsidR="005D396F" w:rsidRPr="001C4BD1">
        <w:t>, reads from each sample were mapped against the IG</w:t>
      </w:r>
      <w:del w:id="1050" w:author="Nicolas Pons" w:date="2022-02-09T11:54:00Z">
        <w:r w:rsidR="00F43CEF" w:rsidRPr="001C4BD1" w:rsidDel="00DB7E3C">
          <w:delText>1</w:delText>
        </w:r>
      </w:del>
      <w:r w:rsidR="005D396F" w:rsidRPr="001C4BD1">
        <w:t xml:space="preserve">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Content>
          <w:ins w:id="1051" w:author="Portlock, Theo" w:date="2022-02-15T17:59:00Z">
            <w:r w:rsidR="00EF1147" w:rsidRPr="00EF1147">
              <w:rPr>
                <w:color w:val="000000"/>
              </w:rPr>
              <w:t>[9]</w:t>
            </w:r>
          </w:ins>
          <w:ins w:id="1052" w:author="Nicolas Pons" w:date="2022-02-09T11:55:00Z">
            <w:del w:id="1053" w:author="Portlock, Theo" w:date="2022-02-11T16:09:00Z">
              <w:r w:rsidR="001C521A" w:rsidRPr="00EF1147" w:rsidDel="007D2D38">
                <w:rPr>
                  <w:color w:val="000000"/>
                </w:rPr>
                <w:delText xml:space="preserve"> </w:delText>
              </w:r>
            </w:del>
          </w:ins>
          <w:del w:id="1054" w:author="Portlock, Theo" w:date="2022-02-11T16:09:00Z">
            <w:r w:rsidR="003400E0" w:rsidRPr="00EF1147" w:rsidDel="007D2D38">
              <w:rPr>
                <w:color w:val="000000"/>
              </w:rPr>
              <w:delText>[9]</w:delText>
            </w:r>
          </w:del>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
          <w:id w:val="376671924"/>
          <w:placeholder>
            <w:docPart w:val="DefaultPlaceholder_-1854013440"/>
          </w:placeholder>
        </w:sdtPr>
        <w:sdtContent>
          <w:ins w:id="1055" w:author="Portlock, Theo" w:date="2022-02-15T18:00:00Z">
            <w:r w:rsidR="00760C66" w:rsidRPr="00760C66">
              <w:rPr>
                <w:color w:val="000000"/>
              </w:rPr>
              <w:t>[80]</w:t>
            </w:r>
          </w:ins>
          <w:del w:id="1056" w:author="Portlock, Theo" w:date="2022-02-11T16:09:00Z">
            <w:r w:rsidR="003400E0" w:rsidRPr="00760C66" w:rsidDel="007D2D38">
              <w:rPr>
                <w:color w:val="000000"/>
              </w:rPr>
              <w:delText>[70]</w:delText>
            </w:r>
          </w:del>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t>MSP taxonomic annotation with phylogenetic tree</w:t>
      </w:r>
      <w:r w:rsidR="005871F6" w:rsidRPr="001C4BD1">
        <w:rPr>
          <w:lang w:val="en-GB"/>
        </w:rPr>
        <w:t>.</w:t>
      </w:r>
    </w:p>
    <w:p w14:paraId="68D8B5E6" w14:textId="627BF374"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
          <w:id w:val="129752250"/>
          <w:placeholder>
            <w:docPart w:val="DefaultPlaceholder_-1854013440"/>
          </w:placeholder>
        </w:sdtPr>
        <w:sdtContent>
          <w:ins w:id="1057" w:author="Portlock, Theo" w:date="2022-02-15T18:00:00Z">
            <w:r w:rsidR="00760C66" w:rsidRPr="00760C66">
              <w:rPr>
                <w:color w:val="000000"/>
              </w:rPr>
              <w:t>[81]</w:t>
            </w:r>
          </w:ins>
          <w:del w:id="1058" w:author="Portlock, Theo" w:date="2022-02-11T16:09:00Z">
            <w:r w:rsidR="003400E0" w:rsidRPr="00760C66" w:rsidDel="007D2D38">
              <w:rPr>
                <w:color w:val="000000"/>
              </w:rPr>
              <w:delText>[71]</w:delText>
            </w:r>
          </w:del>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w:t>
      </w:r>
      <w:r w:rsidRPr="001C4BD1">
        <w:rPr>
          <w:rFonts w:hint="eastAsia"/>
        </w:rPr>
        <w:lastRenderedPageBreak/>
        <w:t xml:space="preserve">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478CCCB3"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
          <w:id w:val="-1900586567"/>
          <w:placeholder>
            <w:docPart w:val="DefaultPlaceholder_-1854013440"/>
          </w:placeholder>
        </w:sdtPr>
        <w:sdtContent>
          <w:ins w:id="1059" w:author="Portlock, Theo" w:date="2022-02-15T18:00:00Z">
            <w:r w:rsidR="00760C66" w:rsidRPr="00760C66">
              <w:rPr>
                <w:color w:val="000000"/>
              </w:rPr>
              <w:t>[82]</w:t>
            </w:r>
          </w:ins>
          <w:del w:id="1060" w:author="Portlock, Theo" w:date="2022-02-11T16:09:00Z">
            <w:r w:rsidR="003400E0" w:rsidRPr="00760C66" w:rsidDel="007D2D38">
              <w:rPr>
                <w:color w:val="000000"/>
              </w:rPr>
              <w:delText>[72]</w:delText>
            </w:r>
          </w:del>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
          <w:id w:val="-601264156"/>
          <w:placeholder>
            <w:docPart w:val="DefaultPlaceholder_-1854013440"/>
          </w:placeholder>
        </w:sdtPr>
        <w:sdtContent>
          <w:ins w:id="1061" w:author="Portlock, Theo" w:date="2022-02-15T18:00:00Z">
            <w:r w:rsidR="00760C66" w:rsidRPr="00760C66">
              <w:rPr>
                <w:color w:val="000000"/>
              </w:rPr>
              <w:t>[83]</w:t>
            </w:r>
          </w:ins>
          <w:del w:id="1062" w:author="Portlock, Theo" w:date="2022-02-11T16:09:00Z">
            <w:r w:rsidR="003400E0" w:rsidRPr="00760C66" w:rsidDel="007D2D38">
              <w:rPr>
                <w:color w:val="000000"/>
              </w:rPr>
              <w:delText>[73]</w:delText>
            </w:r>
          </w:del>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
          <w:id w:val="1392315275"/>
          <w:placeholder>
            <w:docPart w:val="DefaultPlaceholder_-1854013440"/>
          </w:placeholder>
        </w:sdtPr>
        <w:sdtContent>
          <w:ins w:id="1063" w:author="Portlock, Theo" w:date="2022-02-15T18:00:00Z">
            <w:r w:rsidR="00760C66" w:rsidRPr="00760C66">
              <w:rPr>
                <w:color w:val="000000"/>
              </w:rPr>
              <w:t>[84]</w:t>
            </w:r>
          </w:ins>
          <w:del w:id="1064" w:author="Portlock, Theo" w:date="2022-02-11T16:09:00Z">
            <w:r w:rsidR="003400E0" w:rsidRPr="00760C66" w:rsidDel="007D2D38">
              <w:rPr>
                <w:color w:val="000000"/>
              </w:rPr>
              <w:delText>[74]</w:delText>
            </w:r>
          </w:del>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
          <w:id w:val="-499277812"/>
          <w:placeholder>
            <w:docPart w:val="DefaultPlaceholder_-1854013440"/>
          </w:placeholder>
        </w:sdtPr>
        <w:sdtContent>
          <w:ins w:id="1065" w:author="Portlock, Theo" w:date="2022-02-15T18:00:00Z">
            <w:r w:rsidR="00760C66" w:rsidRPr="00760C66">
              <w:rPr>
                <w:color w:val="000000"/>
              </w:rPr>
              <w:t>[85]</w:t>
            </w:r>
          </w:ins>
          <w:del w:id="1066" w:author="Portlock, Theo" w:date="2022-02-11T16:09:00Z">
            <w:r w:rsidR="003400E0" w:rsidRPr="00760C66" w:rsidDel="007D2D38">
              <w:rPr>
                <w:color w:val="000000"/>
              </w:rPr>
              <w:delText>[75]</w:delText>
            </w:r>
          </w:del>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
          <w:id w:val="2070454251"/>
          <w:placeholder>
            <w:docPart w:val="DefaultPlaceholder_-1854013440"/>
          </w:placeholder>
        </w:sdtPr>
        <w:sdtContent>
          <w:ins w:id="1067" w:author="Portlock, Theo" w:date="2022-02-15T18:00:00Z">
            <w:r w:rsidR="00760C66" w:rsidRPr="00760C66">
              <w:rPr>
                <w:color w:val="000000"/>
              </w:rPr>
              <w:t>[86]</w:t>
            </w:r>
          </w:ins>
          <w:del w:id="1068" w:author="Portlock, Theo" w:date="2022-02-11T16:09:00Z">
            <w:r w:rsidR="003400E0" w:rsidRPr="00760C66" w:rsidDel="007D2D38">
              <w:rPr>
                <w:color w:val="000000"/>
              </w:rPr>
              <w:delText>[76]</w:delText>
            </w:r>
          </w:del>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29D66A5B"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
          <w:id w:val="2069292550"/>
          <w:placeholder>
            <w:docPart w:val="DefaultPlaceholder_-1854013440"/>
          </w:placeholder>
        </w:sdtPr>
        <w:sdtContent>
          <w:ins w:id="1069" w:author="Portlock, Theo" w:date="2022-02-15T18:00:00Z">
            <w:r w:rsidR="00760C66" w:rsidRPr="00760C66">
              <w:rPr>
                <w:color w:val="000000"/>
              </w:rPr>
              <w:t>[87]</w:t>
            </w:r>
          </w:ins>
          <w:del w:id="1070" w:author="Portlock, Theo" w:date="2022-02-11T16:09:00Z">
            <w:r w:rsidR="003400E0" w:rsidRPr="00760C66" w:rsidDel="007D2D38">
              <w:rPr>
                <w:color w:val="000000"/>
              </w:rPr>
              <w:delText>[77]</w:delText>
            </w:r>
          </w:del>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
          <w:id w:val="-290363258"/>
          <w:placeholder>
            <w:docPart w:val="DefaultPlaceholder_-1854013440"/>
          </w:placeholder>
        </w:sdtPr>
        <w:sdtContent>
          <w:ins w:id="1071" w:author="Portlock, Theo" w:date="2022-02-15T18:00:00Z">
            <w:r w:rsidR="00760C66" w:rsidRPr="00760C66">
              <w:rPr>
                <w:color w:val="000000"/>
              </w:rPr>
              <w:t>[88]</w:t>
            </w:r>
          </w:ins>
          <w:del w:id="1072" w:author="Portlock, Theo" w:date="2022-02-11T16:09:00Z">
            <w:r w:rsidR="003400E0" w:rsidRPr="00760C66" w:rsidDel="007D2D38">
              <w:rPr>
                <w:color w:val="000000"/>
              </w:rPr>
              <w:delText>[78]</w:delText>
            </w:r>
          </w:del>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
          <w:id w:val="9957305"/>
          <w:placeholder>
            <w:docPart w:val="DefaultPlaceholder_-1854013440"/>
          </w:placeholder>
        </w:sdtPr>
        <w:sdtContent>
          <w:ins w:id="1073" w:author="Portlock, Theo" w:date="2022-02-15T18:00:00Z">
            <w:r w:rsidR="00760C66" w:rsidRPr="00760C66">
              <w:rPr>
                <w:color w:val="000000"/>
              </w:rPr>
              <w:t>[89]</w:t>
            </w:r>
          </w:ins>
          <w:del w:id="1074" w:author="Portlock, Theo" w:date="2022-02-11T16:09:00Z">
            <w:r w:rsidR="003400E0" w:rsidRPr="00760C66" w:rsidDel="007D2D38">
              <w:rPr>
                <w:color w:val="000000"/>
              </w:rPr>
              <w:delText>[79]</w:delText>
            </w:r>
          </w:del>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
          <w:id w:val="1991600825"/>
          <w:placeholder>
            <w:docPart w:val="DefaultPlaceholder_-1854013440"/>
          </w:placeholder>
        </w:sdtPr>
        <w:sdtContent>
          <w:ins w:id="1075" w:author="Portlock, Theo" w:date="2022-02-15T18:00:00Z">
            <w:r w:rsidR="00760C66" w:rsidRPr="00760C66">
              <w:rPr>
                <w:color w:val="000000"/>
              </w:rPr>
              <w:t>[90]</w:t>
            </w:r>
          </w:ins>
          <w:del w:id="1076" w:author="Portlock, Theo" w:date="2022-02-11T16:09:00Z">
            <w:r w:rsidR="003400E0" w:rsidRPr="00760C66" w:rsidDel="007D2D38">
              <w:rPr>
                <w:color w:val="000000"/>
              </w:rPr>
              <w:delText>[80]</w:delText>
            </w:r>
          </w:del>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w:t>
      </w:r>
      <w:r w:rsidRPr="001C4BD1">
        <w:rPr>
          <w:rFonts w:hint="eastAsia"/>
        </w:rPr>
        <w:lastRenderedPageBreak/>
        <w:t>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
          <w:id w:val="1929073581"/>
          <w:placeholder>
            <w:docPart w:val="DefaultPlaceholder_-1854013440"/>
          </w:placeholder>
        </w:sdtPr>
        <w:sdtContent>
          <w:ins w:id="1077" w:author="Portlock, Theo" w:date="2022-02-15T18:00:00Z">
            <w:r w:rsidR="00760C66" w:rsidRPr="00760C66">
              <w:rPr>
                <w:color w:val="000000"/>
              </w:rPr>
              <w:t>[91], [92]</w:t>
            </w:r>
          </w:ins>
          <w:del w:id="1078" w:author="Portlock, Theo" w:date="2022-02-11T16:09:00Z">
            <w:r w:rsidR="003400E0" w:rsidRPr="00760C66" w:rsidDel="007D2D38">
              <w:rPr>
                <w:color w:val="000000"/>
              </w:rPr>
              <w:delText>[81], [82]</w:delText>
            </w:r>
          </w:del>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Content>
          <w:ins w:id="1079" w:author="Portlock, Theo" w:date="2022-02-15T17:59:00Z">
            <w:r w:rsidR="00EF1147" w:rsidRPr="00EF1147">
              <w:rPr>
                <w:color w:val="000000"/>
              </w:rPr>
              <w:t>[17]</w:t>
            </w:r>
          </w:ins>
          <w:del w:id="1080" w:author="Portlock, Theo" w:date="2022-02-11T16:09:00Z">
            <w:r w:rsidR="003400E0" w:rsidRPr="00EF1147" w:rsidDel="007D2D38">
              <w:rPr>
                <w:color w:val="000000"/>
              </w:rPr>
              <w:delText>[17]</w:delText>
            </w:r>
          </w:del>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
          <w:id w:val="-1193378010"/>
          <w:placeholder>
            <w:docPart w:val="DefaultPlaceholder_-1854013440"/>
          </w:placeholder>
        </w:sdtPr>
        <w:sdtContent>
          <w:ins w:id="1081" w:author="Portlock, Theo" w:date="2022-02-15T18:00:00Z">
            <w:r w:rsidR="00760C66" w:rsidRPr="00760C66">
              <w:rPr>
                <w:color w:val="000000"/>
              </w:rPr>
              <w:t>[93]</w:t>
            </w:r>
          </w:ins>
          <w:del w:id="1082" w:author="Portlock, Theo" w:date="2022-02-11T16:09:00Z">
            <w:r w:rsidR="003400E0" w:rsidRPr="00760C66" w:rsidDel="007D2D38">
              <w:rPr>
                <w:color w:val="000000"/>
              </w:rPr>
              <w:delText>[83]</w:delText>
            </w:r>
          </w:del>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Content>
          <w:ins w:id="1083" w:author="Portlock, Theo" w:date="2022-02-15T17:59:00Z">
            <w:r w:rsidR="00EF1147" w:rsidRPr="00EF1147">
              <w:rPr>
                <w:color w:val="000000"/>
              </w:rPr>
              <w:t>[24]</w:t>
            </w:r>
          </w:ins>
          <w:del w:id="1084" w:author="Portlock, Theo" w:date="2022-02-11T16:09:00Z">
            <w:r w:rsidR="003400E0" w:rsidRPr="00EF1147" w:rsidDel="007D2D38">
              <w:rPr>
                <w:color w:val="000000"/>
              </w:rPr>
              <w:delText>[24]</w:delText>
            </w:r>
          </w:del>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78237675"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
          <w:id w:val="-308856382"/>
          <w:placeholder>
            <w:docPart w:val="DefaultPlaceholder_-1854013440"/>
          </w:placeholder>
        </w:sdtPr>
        <w:sdtEndPr>
          <w:rPr>
            <w:noProof/>
          </w:rPr>
        </w:sdtEndPr>
        <w:sdtContent>
          <w:ins w:id="1085" w:author="Portlock, Theo" w:date="2022-02-15T18:00:00Z">
            <w:r w:rsidR="00760C66" w:rsidRPr="00760C66">
              <w:rPr>
                <w:noProof/>
                <w:color w:val="000000"/>
              </w:rPr>
              <w:t>[94]</w:t>
            </w:r>
          </w:ins>
          <w:del w:id="1086" w:author="Portlock, Theo" w:date="2022-02-11T16:09:00Z">
            <w:r w:rsidR="003400E0" w:rsidRPr="00760C66" w:rsidDel="007D2D38">
              <w:rPr>
                <w:noProof/>
                <w:color w:val="000000"/>
              </w:rPr>
              <w:delText>[84]</w:delText>
            </w:r>
          </w:del>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
          <w:id w:val="1704133905"/>
          <w:placeholder>
            <w:docPart w:val="DefaultPlaceholder_-1854013440"/>
          </w:placeholder>
        </w:sdtPr>
        <w:sdtContent>
          <w:ins w:id="1087" w:author="Portlock, Theo" w:date="2022-02-15T18:00:00Z">
            <w:r w:rsidR="00760C66" w:rsidRPr="00760C66">
              <w:rPr>
                <w:color w:val="000000"/>
              </w:rPr>
              <w:t>[95]</w:t>
            </w:r>
          </w:ins>
          <w:del w:id="1088" w:author="Portlock, Theo" w:date="2022-02-11T16:09:00Z">
            <w:r w:rsidR="003400E0" w:rsidRPr="00760C66" w:rsidDel="007D2D38">
              <w:rPr>
                <w:color w:val="000000"/>
              </w:rPr>
              <w:delText>[85]</w:delText>
            </w:r>
          </w:del>
        </w:sdtContent>
      </w:sdt>
      <w:r w:rsidRPr="001C4BD1">
        <w:t xml:space="preserve">. MSP abundances were estimated by the </w:t>
      </w:r>
      <w:del w:id="1089" w:author="Emmanuelle Le Chatelier" w:date="2022-02-10T11:51:00Z">
        <w:r w:rsidRPr="001C4BD1" w:rsidDel="005E6F94">
          <w:delText xml:space="preserve">median </w:delText>
        </w:r>
      </w:del>
      <w:ins w:id="1090" w:author="Emmanuelle Le Chatelier" w:date="2022-02-10T11:51:00Z">
        <w:r w:rsidR="005E6F94">
          <w:t>mean</w:t>
        </w:r>
        <w:r w:rsidR="005E6F94" w:rsidRPr="001C4BD1">
          <w:t xml:space="preserve"> </w:t>
        </w:r>
      </w:ins>
      <w:r w:rsidRPr="001C4BD1">
        <w:t xml:space="preserve">abundance of </w:t>
      </w:r>
      <w:del w:id="1091" w:author="Emmanuelle Le Chatelier" w:date="2022-02-10T11:54:00Z">
        <w:r w:rsidRPr="001C4BD1" w:rsidDel="009A62FE">
          <w:delText xml:space="preserve">the </w:delText>
        </w:r>
      </w:del>
      <w:del w:id="1092" w:author="Emmanuelle Le Chatelier" w:date="2022-02-10T11:51:00Z">
        <w:r w:rsidRPr="001C4BD1" w:rsidDel="005E6F94">
          <w:delText xml:space="preserve">25 </w:delText>
        </w:r>
      </w:del>
      <w:del w:id="1093" w:author="Emmanuelle Le Chatelier" w:date="2022-02-10T11:54:00Z">
        <w:r w:rsidRPr="001C4BD1" w:rsidDel="009A62FE">
          <w:delText xml:space="preserve">marker genes </w:delText>
        </w:r>
      </w:del>
      <w:ins w:id="1094" w:author="Emmanuelle Le Chatelier" w:date="2022-02-10T11:54:00Z">
        <w:r w:rsidR="009A62FE">
          <w:t>its 100 ‘marker’</w:t>
        </w:r>
      </w:ins>
      <w:ins w:id="1095" w:author="Emmanuelle Le Chatelier" w:date="2022-02-10T11:55:00Z">
        <w:r w:rsidR="009A62FE">
          <w:t xml:space="preserve"> </w:t>
        </w:r>
      </w:ins>
      <w:ins w:id="1096" w:author="Emmanuelle Le Chatelier" w:date="2022-02-10T11:54:00Z">
        <w:r w:rsidR="009A62FE">
          <w:t>genes (that is, the genes that correlate the most altogether). If less than 10% of ‘marker’</w:t>
        </w:r>
      </w:ins>
      <w:ins w:id="1097" w:author="Emmanuelle Le Chatelier" w:date="2022-02-10T11:55:00Z">
        <w:r w:rsidR="009A62FE">
          <w:t xml:space="preserve"> </w:t>
        </w:r>
      </w:ins>
      <w:ins w:id="1098" w:author="Emmanuelle Le Chatelier" w:date="2022-02-10T11:54:00Z">
        <w:r w:rsidR="009A62FE">
          <w:t>genes were seen in a sample, the abundance of the MSPs was set to 0.</w:t>
        </w:r>
      </w:ins>
      <w:del w:id="1099" w:author="Emmanuelle Le Chatelier" w:date="2022-02-10T11:55:00Z">
        <w:r w:rsidRPr="001C4BD1" w:rsidDel="009A62FE">
          <w:delText>representing the robust centroid of gene clusters of MSP</w:delText>
        </w:r>
        <w:r w:rsidR="00A411B0" w:rsidRPr="001C4BD1" w:rsidDel="009A62FE">
          <w:delText>s</w:delText>
        </w:r>
        <w:r w:rsidRPr="001C4BD1" w:rsidDel="009A62FE">
          <w:delText>.</w:delText>
        </w:r>
      </w:del>
      <w:r w:rsidRPr="001C4BD1">
        <w:t xml:space="preserve"> Sample metadata of all 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09EAF522"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ins w:id="1100" w:author="Nicolas Pons" w:date="2022-02-09T14:21:00Z">
        <w:r w:rsidR="005C4AAE">
          <w:t xml:space="preserve"> </w:t>
        </w:r>
      </w:ins>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Content>
          <w:ins w:id="1101" w:author="Portlock, Theo" w:date="2022-02-15T17:59:00Z">
            <w:r w:rsidR="00EF1147" w:rsidRPr="00EF1147">
              <w:rPr>
                <w:color w:val="000000"/>
              </w:rPr>
              <w:t>[26]</w:t>
            </w:r>
          </w:ins>
          <w:del w:id="1102" w:author="Portlock, Theo" w:date="2022-02-11T16:09:00Z">
            <w:r w:rsidR="003400E0" w:rsidRPr="00EF1147" w:rsidDel="007D2D38">
              <w:rPr>
                <w:color w:val="000000"/>
              </w:rPr>
              <w:delText>[26]</w:delText>
            </w:r>
          </w:del>
        </w:sdtContent>
      </w:sdt>
      <w:r w:rsidRPr="001C4BD1">
        <w:t xml:space="preserve">. In short, we selected the species profiles of all normal samples from different geographical origins </w:t>
      </w:r>
      <w:r w:rsidRPr="001C4BD1">
        <w:lastRenderedPageBreak/>
        <w:t xml:space="preserve">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69770E35"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commentRangeStart w:id="1103"/>
      <w:proofErr w:type="spellStart"/>
      <w:r w:rsidR="006F6604" w:rsidRPr="001C4BD1">
        <w:t>CAZy</w:t>
      </w:r>
      <w:proofErr w:type="spellEnd"/>
      <w:del w:id="1104" w:author="bernie" w:date="2022-02-08T13:06:00Z">
        <w:r w:rsidR="006F6604" w:rsidRPr="001C4BD1" w:rsidDel="0080057F">
          <w:delText>me</w:delText>
        </w:r>
      </w:del>
      <w:commentRangeEnd w:id="1103"/>
      <w:r w:rsidR="0080057F">
        <w:rPr>
          <w:rStyle w:val="CommentReference"/>
          <w:rFonts w:eastAsiaTheme="minorEastAsia"/>
          <w:lang w:val="en-US" w:eastAsia="ko-KR"/>
        </w:rPr>
        <w:commentReference w:id="1103"/>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1A6957A1" w:rsidR="005D396F" w:rsidRPr="001C4BD1" w:rsidRDefault="005D396F" w:rsidP="00B74686">
      <w:r w:rsidRPr="001C4BD1">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
          <w:id w:val="987516557"/>
          <w:placeholder>
            <w:docPart w:val="DefaultPlaceholder_-1854013440"/>
          </w:placeholder>
        </w:sdtPr>
        <w:sdtContent>
          <w:ins w:id="1105" w:author="Portlock, Theo" w:date="2022-02-15T18:00:00Z">
            <w:r w:rsidR="00760C66" w:rsidRPr="00760C66">
              <w:rPr>
                <w:color w:val="000000"/>
              </w:rPr>
              <w:t>[96]</w:t>
            </w:r>
          </w:ins>
          <w:del w:id="1106" w:author="Portlock, Theo" w:date="2022-02-11T16:09:00Z">
            <w:r w:rsidR="003400E0" w:rsidRPr="00760C66" w:rsidDel="007D2D38">
              <w:rPr>
                <w:color w:val="000000"/>
              </w:rPr>
              <w:delText>[86]</w:delText>
            </w:r>
          </w:del>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
          <w:id w:val="-1648581293"/>
          <w:placeholder>
            <w:docPart w:val="DefaultPlaceholder_-1854013440"/>
          </w:placeholder>
        </w:sdtPr>
        <w:sdtContent>
          <w:ins w:id="1107" w:author="Portlock, Theo" w:date="2022-02-15T18:00:00Z">
            <w:r w:rsidR="00760C66" w:rsidRPr="00760C66">
              <w:rPr>
                <w:color w:val="000000"/>
              </w:rPr>
              <w:t>[97]</w:t>
            </w:r>
          </w:ins>
          <w:del w:id="1108" w:author="Portlock, Theo" w:date="2022-02-11T16:09:00Z">
            <w:r w:rsidR="003400E0" w:rsidRPr="00760C66" w:rsidDel="007D2D38">
              <w:rPr>
                <w:color w:val="000000"/>
              </w:rPr>
              <w:delText>[87]</w:delText>
            </w:r>
          </w:del>
        </w:sdtContent>
      </w:sdt>
      <w:r w:rsidRPr="001C4BD1">
        <w:t>.</w:t>
      </w:r>
    </w:p>
    <w:p w14:paraId="74ADA2DA" w14:textId="77777777" w:rsidR="005D396F" w:rsidRPr="001C4BD1" w:rsidRDefault="005D396F" w:rsidP="00BF5D7F">
      <w:pPr>
        <w:pStyle w:val="Heading2"/>
        <w:rPr>
          <w:lang w:val="en-GB"/>
        </w:rPr>
      </w:pPr>
      <w:r w:rsidRPr="001C4BD1">
        <w:rPr>
          <w:lang w:val="en-GB"/>
        </w:rPr>
        <w:lastRenderedPageBreak/>
        <w:t>Unsupervised clustering of co-conserved functions of gut microbiota</w:t>
      </w:r>
    </w:p>
    <w:p w14:paraId="6990F36D" w14:textId="5330A4B7"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
          <w:id w:val="978031220"/>
          <w:placeholder>
            <w:docPart w:val="DefaultPlaceholder_-1854013440"/>
          </w:placeholder>
        </w:sdtPr>
        <w:sdtContent>
          <w:ins w:id="1109" w:author="Portlock, Theo" w:date="2022-02-15T18:00:00Z">
            <w:r w:rsidR="00760C66" w:rsidRPr="00760C66">
              <w:rPr>
                <w:color w:val="000000"/>
              </w:rPr>
              <w:t>[98]</w:t>
            </w:r>
          </w:ins>
          <w:del w:id="1110" w:author="Portlock, Theo" w:date="2022-02-11T16:09:00Z">
            <w:r w:rsidR="003400E0" w:rsidRPr="00760C66" w:rsidDel="007D2D38">
              <w:rPr>
                <w:color w:val="000000"/>
              </w:rPr>
              <w:delText>[88]</w:delText>
            </w:r>
          </w:del>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
          <w:id w:val="616646630"/>
          <w:placeholder>
            <w:docPart w:val="DefaultPlaceholder_-1854013440"/>
          </w:placeholder>
        </w:sdtPr>
        <w:sdtContent>
          <w:ins w:id="1111" w:author="Portlock, Theo" w:date="2022-02-15T18:00:00Z">
            <w:r w:rsidR="00760C66" w:rsidRPr="00760C66">
              <w:rPr>
                <w:color w:val="000000"/>
              </w:rPr>
              <w:t>[99], [100]</w:t>
            </w:r>
          </w:ins>
          <w:del w:id="1112" w:author="Portlock, Theo" w:date="2022-02-11T16:09:00Z">
            <w:r w:rsidR="003400E0" w:rsidRPr="00760C66" w:rsidDel="007D2D38">
              <w:rPr>
                <w:color w:val="000000"/>
              </w:rPr>
              <w:delText>[89], [90]</w:delText>
            </w:r>
          </w:del>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7D86A037"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
          <w:id w:val="438413471"/>
          <w:placeholder>
            <w:docPart w:val="DefaultPlaceholder_-1854013440"/>
          </w:placeholder>
        </w:sdtPr>
        <w:sdtContent>
          <w:ins w:id="1113" w:author="Portlock, Theo" w:date="2022-02-15T18:00:00Z">
            <w:r w:rsidR="00760C66" w:rsidRPr="00760C66">
              <w:rPr>
                <w:color w:val="000000"/>
              </w:rPr>
              <w:t>[101]</w:t>
            </w:r>
          </w:ins>
          <w:del w:id="1114" w:author="Portlock, Theo" w:date="2022-02-11T16:09:00Z">
            <w:r w:rsidR="003400E0" w:rsidRPr="00760C66" w:rsidDel="007D2D38">
              <w:rPr>
                <w:color w:val="000000"/>
              </w:rPr>
              <w:delText>[91]</w:delText>
            </w:r>
          </w:del>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2B96A35A" w:rsidR="00ED1C4B" w:rsidRPr="001C4BD1" w:rsidDel="00937F2A" w:rsidRDefault="00ED1C4B" w:rsidP="00036326">
      <w:pPr>
        <w:rPr>
          <w:del w:id="1115" w:author="Portlock, Theo" w:date="2022-02-15T17:42:00Z"/>
        </w:rPr>
      </w:pPr>
      <w:r w:rsidRPr="001C4BD1">
        <w:t>We trained a random forest classifier</w:t>
      </w:r>
      <w:r w:rsidR="00AA3ADA" w:rsidRPr="001C4BD1">
        <w:t xml:space="preserve"> </w:t>
      </w:r>
      <w:r w:rsidR="006B4CDE" w:rsidRPr="001C4BD1">
        <w:t xml:space="preserve">with </w:t>
      </w:r>
      <w:del w:id="1116" w:author="Portlock, Theo" w:date="2022-02-13T18:19:00Z">
        <w:r w:rsidR="006B4CDE" w:rsidRPr="001C4BD1" w:rsidDel="00556681">
          <w:delText xml:space="preserve">default </w:delText>
        </w:r>
      </w:del>
      <w:r w:rsidR="006B4CDE" w:rsidRPr="001C4BD1">
        <w:t xml:space="preserve">hyperparameters </w:t>
      </w:r>
      <w:ins w:id="1117" w:author="Portlock, Theo" w:date="2022-02-13T18:19:00Z">
        <w:r w:rsidR="00556681" w:rsidRPr="00556681">
          <w:t>'bootstrap': True, '</w:t>
        </w:r>
        <w:proofErr w:type="spellStart"/>
        <w:r w:rsidR="00556681" w:rsidRPr="00556681">
          <w:t>ccp_alpha</w:t>
        </w:r>
        <w:proofErr w:type="spellEnd"/>
        <w:r w:rsidR="00556681" w:rsidRPr="00556681">
          <w:t>': 0.0, '</w:t>
        </w:r>
        <w:proofErr w:type="spellStart"/>
        <w:r w:rsidR="00556681" w:rsidRPr="00556681">
          <w:t>class_weight</w:t>
        </w:r>
        <w:proofErr w:type="spellEnd"/>
        <w:r w:rsidR="00556681" w:rsidRPr="00556681">
          <w:t>': None, 'criterion': '</w:t>
        </w:r>
        <w:proofErr w:type="spellStart"/>
        <w:r w:rsidR="00556681" w:rsidRPr="00556681">
          <w:t>gini</w:t>
        </w:r>
        <w:proofErr w:type="spellEnd"/>
        <w:r w:rsidR="00556681" w:rsidRPr="00556681">
          <w:t>', '</w:t>
        </w:r>
        <w:proofErr w:type="spellStart"/>
        <w:r w:rsidR="00556681" w:rsidRPr="00556681">
          <w:t>max_depth</w:t>
        </w:r>
        <w:proofErr w:type="spellEnd"/>
        <w:r w:rsidR="00556681" w:rsidRPr="00556681">
          <w:t>': None, '</w:t>
        </w:r>
        <w:proofErr w:type="spellStart"/>
        <w:r w:rsidR="00556681" w:rsidRPr="00556681">
          <w:t>max_features</w:t>
        </w:r>
        <w:proofErr w:type="spellEnd"/>
        <w:r w:rsidR="00556681" w:rsidRPr="00556681">
          <w:t>': 'auto', '</w:t>
        </w:r>
        <w:proofErr w:type="spellStart"/>
        <w:r w:rsidR="00556681" w:rsidRPr="00556681">
          <w:t>max_leaf_nodes</w:t>
        </w:r>
        <w:proofErr w:type="spellEnd"/>
        <w:r w:rsidR="00556681" w:rsidRPr="00556681">
          <w:t>': None, '</w:t>
        </w:r>
        <w:proofErr w:type="spellStart"/>
        <w:r w:rsidR="00556681" w:rsidRPr="00556681">
          <w:t>max_samples</w:t>
        </w:r>
        <w:proofErr w:type="spellEnd"/>
        <w:r w:rsidR="00556681" w:rsidRPr="00556681">
          <w:t>': None, '</w:t>
        </w:r>
        <w:proofErr w:type="spellStart"/>
        <w:r w:rsidR="00556681" w:rsidRPr="00556681">
          <w:t>min_impurity_decrease</w:t>
        </w:r>
        <w:proofErr w:type="spellEnd"/>
        <w:r w:rsidR="00556681" w:rsidRPr="00556681">
          <w:t>': 0.0, '</w:t>
        </w:r>
        <w:proofErr w:type="spellStart"/>
        <w:r w:rsidR="00556681" w:rsidRPr="00556681">
          <w:t>min_samples_leaf</w:t>
        </w:r>
        <w:proofErr w:type="spellEnd"/>
        <w:r w:rsidR="00556681" w:rsidRPr="00556681">
          <w:t>': 1, '</w:t>
        </w:r>
        <w:proofErr w:type="spellStart"/>
        <w:r w:rsidR="00556681" w:rsidRPr="00556681">
          <w:t>min_samples_split</w:t>
        </w:r>
        <w:proofErr w:type="spellEnd"/>
        <w:r w:rsidR="00556681" w:rsidRPr="00556681">
          <w:t>': 2, '</w:t>
        </w:r>
        <w:proofErr w:type="spellStart"/>
        <w:r w:rsidR="00556681" w:rsidRPr="00556681">
          <w:t>min_weight_fraction_leaf</w:t>
        </w:r>
        <w:proofErr w:type="spellEnd"/>
        <w:r w:rsidR="00556681" w:rsidRPr="00556681">
          <w:t>': 0.0, '</w:t>
        </w:r>
        <w:proofErr w:type="spellStart"/>
        <w:r w:rsidR="00556681" w:rsidRPr="00556681">
          <w:t>n_estimators</w:t>
        </w:r>
        <w:proofErr w:type="spellEnd"/>
        <w:r w:rsidR="00556681" w:rsidRPr="00556681">
          <w:t>': 500, '</w:t>
        </w:r>
        <w:proofErr w:type="spellStart"/>
        <w:r w:rsidR="00556681" w:rsidRPr="00556681">
          <w:t>n_jobs</w:t>
        </w:r>
        <w:proofErr w:type="spellEnd"/>
        <w:r w:rsidR="00556681" w:rsidRPr="00556681">
          <w:t>': -1, '</w:t>
        </w:r>
        <w:proofErr w:type="spellStart"/>
        <w:r w:rsidR="00556681" w:rsidRPr="00556681">
          <w:t>oob_score</w:t>
        </w:r>
        <w:proofErr w:type="spellEnd"/>
        <w:r w:rsidR="00556681" w:rsidRPr="00556681">
          <w:t>': False, '</w:t>
        </w:r>
        <w:proofErr w:type="spellStart"/>
        <w:r w:rsidR="00556681" w:rsidRPr="00556681">
          <w:t>random_state</w:t>
        </w:r>
        <w:proofErr w:type="spellEnd"/>
        <w:r w:rsidR="00556681" w:rsidRPr="00556681">
          <w:t>': 1, 'verbose': 0, '</w:t>
        </w:r>
        <w:proofErr w:type="spellStart"/>
        <w:r w:rsidR="00556681" w:rsidRPr="00556681">
          <w:t>warm_start</w:t>
        </w:r>
        <w:proofErr w:type="spellEnd"/>
        <w:r w:rsidR="00556681" w:rsidRPr="00556681">
          <w:t>': False</w:t>
        </w:r>
        <w:r w:rsidR="00556681">
          <w:t xml:space="preserve"> </w:t>
        </w:r>
      </w:ins>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lastRenderedPageBreak/>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
          <w:id w:val="-1391720286"/>
          <w:placeholder>
            <w:docPart w:val="DefaultPlaceholder_-1854013440"/>
          </w:placeholder>
        </w:sdtPr>
        <w:sdtContent>
          <w:ins w:id="1118" w:author="Portlock, Theo" w:date="2022-02-15T18:00:00Z">
            <w:r w:rsidR="00760C66" w:rsidRPr="00760C66">
              <w:rPr>
                <w:color w:val="000000"/>
              </w:rPr>
              <w:t>[102]</w:t>
            </w:r>
          </w:ins>
          <w:del w:id="1119" w:author="Portlock, Theo" w:date="2022-02-11T16:09:00Z">
            <w:r w:rsidR="003400E0" w:rsidRPr="00760C66" w:rsidDel="007D2D38">
              <w:rPr>
                <w:color w:val="000000"/>
              </w:rPr>
              <w:delText>[92]</w:delText>
            </w:r>
          </w:del>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 xml:space="preserve">and 30% of the full </w:t>
      </w:r>
      <w:ins w:id="1120" w:author="Portlock, Theo" w:date="2022-02-13T18:20:00Z">
        <w:r w:rsidR="00556681">
          <w:t xml:space="preserve">diseased </w:t>
        </w:r>
      </w:ins>
      <w:r w:rsidR="00B40CF2" w:rsidRPr="001C4BD1">
        <w:t>data</w:t>
      </w:r>
      <w:ins w:id="1121" w:author="Portlock, Theo" w:date="2022-02-13T18:20:00Z">
        <w:r w:rsidR="00556681">
          <w:t>set</w:t>
        </w:r>
      </w:ins>
      <w:r w:rsidR="00B40CF2" w:rsidRPr="001C4BD1">
        <w:t xml:space="preserve">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AUCROC scoring</w:t>
      </w:r>
      <w:del w:id="1122" w:author="Portlock, Theo" w:date="2022-02-13T18:21:00Z">
        <w:r w:rsidR="001C2AF2" w:rsidRPr="001C4BD1" w:rsidDel="00556681">
          <w:delText xml:space="preserve"> </w:delText>
        </w:r>
        <w:r w:rsidR="00EB4AED" w:rsidRPr="001C4BD1" w:rsidDel="00556681">
          <w:delText>with confusion</w:delText>
        </w:r>
        <w:r w:rsidR="00D95E71" w:rsidRPr="001C4BD1" w:rsidDel="00556681">
          <w:delText xml:space="preserve"> matrice</w:delText>
        </w:r>
        <w:r w:rsidR="00EB4AED" w:rsidRPr="001C4BD1" w:rsidDel="00556681">
          <w:delText>s</w:delText>
        </w:r>
        <w:r w:rsidR="00D95E71" w:rsidRPr="001C4BD1" w:rsidDel="00556681">
          <w:delText xml:space="preserve"> generated by applying the model to the 30% test set</w:delText>
        </w:r>
      </w:del>
      <w:r w:rsidR="00D95E71" w:rsidRPr="001C4BD1">
        <w:t xml:space="preserve">.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
          <w:id w:val="-125937494"/>
          <w:placeholder>
            <w:docPart w:val="DefaultPlaceholder_-1854013440"/>
          </w:placeholder>
        </w:sdtPr>
        <w:sdtContent>
          <w:ins w:id="1123" w:author="Portlock, Theo" w:date="2022-02-15T18:00:00Z">
            <w:r w:rsidR="00760C66" w:rsidRPr="00760C66">
              <w:rPr>
                <w:color w:val="000000"/>
              </w:rPr>
              <w:t>[103]</w:t>
            </w:r>
          </w:ins>
          <w:del w:id="1124" w:author="Portlock, Theo" w:date="2022-02-11T16:09:00Z">
            <w:r w:rsidR="003400E0" w:rsidRPr="00760C66" w:rsidDel="007D2D38">
              <w:rPr>
                <w:color w:val="000000"/>
              </w:rPr>
              <w:delText>[93]</w:delText>
            </w:r>
          </w:del>
        </w:sdtContent>
      </w:sdt>
      <w:r w:rsidR="009040AC" w:rsidRPr="001C4BD1">
        <w:t>.</w:t>
      </w:r>
      <w:ins w:id="1125" w:author="Portlock, Theo" w:date="2022-02-13T18:29:00Z">
        <w:r w:rsidR="00F0072E">
          <w:t xml:space="preserve"> The mean abso</w:t>
        </w:r>
      </w:ins>
      <w:ins w:id="1126" w:author="Portlock, Theo" w:date="2022-02-13T18:30:00Z">
        <w:r w:rsidR="00F0072E">
          <w:t xml:space="preserve">lute SHAP score for each disease predictive model was </w:t>
        </w:r>
        <w:r w:rsidR="006411C2">
          <w:t>given direction using the sign of the spearman rank correlation between the feature value and the SHAP score</w:t>
        </w:r>
      </w:ins>
      <w:ins w:id="1127" w:author="Portlock, Theo" w:date="2022-02-15T17:32:00Z">
        <w:r w:rsidR="009D411F">
          <w:t>.</w:t>
        </w:r>
      </w:ins>
      <w:ins w:id="1128" w:author="Portlock, Theo" w:date="2022-02-15T17:39:00Z">
        <w:r w:rsidR="00937F2A">
          <w:t xml:space="preserve"> </w:t>
        </w:r>
      </w:ins>
      <w:ins w:id="1129" w:author="Portlock, Theo" w:date="2022-02-15T18:10:00Z">
        <w:r w:rsidR="009D2E0D">
          <w:rPr>
            <w:lang w:eastAsia="ko-KR"/>
          </w:rPr>
          <w:t>Positive values indicate that higher relative abundance is more likely to classify the disease versus healthy samples</w:t>
        </w:r>
        <w:r w:rsidR="009D2E0D" w:rsidRPr="001C4BD1">
          <w:rPr>
            <w:lang w:eastAsia="ko-KR"/>
          </w:rPr>
          <w:t>.</w:t>
        </w:r>
        <w:r w:rsidR="009D2E0D">
          <w:rPr>
            <w:lang w:eastAsia="ko-KR"/>
          </w:rPr>
          <w:t xml:space="preserve"> Negative values indicate that lower relative abundance is more likely to classify the disease versus healthy samples. Right colour bar indicates mean species bias for enrichment or depletion in all disease.</w:t>
        </w:r>
      </w:ins>
    </w:p>
    <w:p w14:paraId="6176F289" w14:textId="77777777" w:rsidR="00441782" w:rsidRDefault="00441782" w:rsidP="00937F2A">
      <w:pPr>
        <w:rPr>
          <w:ins w:id="1130" w:author="Microsoft Office User" w:date="2022-02-08T01:15:00Z"/>
          <w:b/>
        </w:rPr>
        <w:pPrChange w:id="1131" w:author="Portlock, Theo" w:date="2022-02-15T17:42:00Z">
          <w:pPr>
            <w:spacing w:after="160" w:line="259" w:lineRule="auto"/>
            <w:jc w:val="left"/>
          </w:pPr>
        </w:pPrChange>
      </w:pPr>
      <w:ins w:id="1132" w:author="Microsoft Office User" w:date="2022-02-08T01:15:00Z">
        <w:r>
          <w:br w:type="page"/>
        </w:r>
      </w:ins>
    </w:p>
    <w:p w14:paraId="3FFCBB11" w14:textId="274A1E3E" w:rsidR="00465993" w:rsidRPr="001C4BD1" w:rsidRDefault="0C22591A">
      <w:pPr>
        <w:pStyle w:val="Heading1"/>
        <w:numPr>
          <w:ilvl w:val="0"/>
          <w:numId w:val="0"/>
        </w:numPr>
        <w:ind w:left="357" w:hanging="357"/>
        <w:pPrChange w:id="1133" w:author="Microsoft Office User" w:date="2022-02-08T01:14:00Z">
          <w:pPr>
            <w:pStyle w:val="Heading1"/>
          </w:pPr>
        </w:pPrChange>
      </w:pPr>
      <w:r w:rsidRPr="001C4BD1">
        <w:lastRenderedPageBreak/>
        <w:t>Figure legends</w:t>
      </w:r>
    </w:p>
    <w:p w14:paraId="46F1D5EC" w14:textId="2AFC83D8" w:rsidR="00F77581" w:rsidRPr="001C4BD1" w:rsidRDefault="00653867" w:rsidP="00B74686">
      <w:bookmarkStart w:id="1134"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del w:id="1135" w:author="Portlock, Theo" w:date="2022-02-11T15:29:00Z">
        <w:r w:rsidR="00B8748E" w:rsidRPr="001C4BD1" w:rsidDel="00F842A2">
          <w:rPr>
            <w:rFonts w:eastAsiaTheme="minorEastAsia"/>
            <w:lang w:eastAsia="ko-KR"/>
          </w:rPr>
          <w:delText>6,014</w:delText>
        </w:r>
      </w:del>
      <w:ins w:id="1136" w:author="Portlock, Theo" w:date="2022-02-11T15:29:00Z">
        <w:r w:rsidR="00F842A2">
          <w:rPr>
            <w:rFonts w:eastAsiaTheme="minorEastAsia"/>
            <w:lang w:eastAsia="ko-KR"/>
          </w:rPr>
          <w:t>5,708</w:t>
        </w:r>
      </w:ins>
      <w:r w:rsidR="00B8748E" w:rsidRPr="001C4BD1">
        <w:rPr>
          <w:rFonts w:eastAsiaTheme="minorEastAsia"/>
          <w:lang w:eastAsia="ko-KR"/>
        </w:rPr>
        <w:t xml:space="preserve"> </w:t>
      </w:r>
      <w:r w:rsidR="00094DE2" w:rsidRPr="001C4BD1">
        <w:rPr>
          <w:rFonts w:eastAsiaTheme="minorEastAsia"/>
          <w:lang w:eastAsia="ko-KR"/>
        </w:rPr>
        <w:t>shotgun metagenome sample</w:t>
      </w:r>
      <w:ins w:id="1137" w:author="Portlock, Theo" w:date="2022-02-11T15:29:00Z">
        <w:r w:rsidR="00F842A2">
          <w:rPr>
            <w:rFonts w:eastAsiaTheme="minorEastAsia"/>
            <w:lang w:eastAsia="ko-KR"/>
          </w:rPr>
          <w:t>s</w:t>
        </w:r>
      </w:ins>
      <w:del w:id="1138" w:author="Portlock, Theo" w:date="2022-02-11T15:29:00Z">
        <w:r w:rsidR="00094DE2" w:rsidRPr="001C4BD1" w:rsidDel="00F842A2">
          <w:rPr>
            <w:rFonts w:eastAsiaTheme="minorEastAsia"/>
            <w:lang w:eastAsia="ko-KR"/>
          </w:rPr>
          <w:delText>s, including 344 Swedish longitudinal samples</w:delText>
        </w:r>
      </w:del>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6BDF3A3C"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1134"/>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ins w:id="1139" w:author="Stanislav Ehrlich" w:date="2022-02-11T09:27:00Z">
        <w:r w:rsidR="00745626">
          <w:rPr>
            <w:lang w:eastAsia="ko-KR"/>
          </w:rPr>
          <w:t xml:space="preserve">; the list is displayed </w:t>
        </w:r>
        <w:r w:rsidR="007D39C0">
          <w:rPr>
            <w:lang w:eastAsia="ko-KR"/>
          </w:rPr>
          <w:t>in Supplementary Table 3</w:t>
        </w:r>
      </w:ins>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ins w:id="1140" w:author="Edwards, Lindsey" w:date="2022-02-09T00:07:00Z">
        <w:r w:rsidR="00386968">
          <w:rPr>
            <w:lang w:eastAsia="ko-KR"/>
          </w:rPr>
          <w:t>L</w:t>
        </w:r>
      </w:ins>
      <w:del w:id="1141" w:author="Edwards, Lindsey" w:date="2022-02-09T00:07:00Z">
        <w:r w:rsidR="00D343E0" w:rsidRPr="001C4BD1" w:rsidDel="00386968">
          <w:rPr>
            <w:lang w:eastAsia="ko-KR"/>
          </w:rPr>
          <w:delText>l</w:delText>
        </w:r>
      </w:del>
      <w:r w:rsidR="00D343E0" w:rsidRPr="001C4BD1">
        <w:rPr>
          <w:lang w:eastAsia="ko-KR"/>
        </w:rPr>
        <w:t xml:space="preserve">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3021836C"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del w:id="1142" w:author="Edwards, Lindsey" w:date="2022-02-09T00:07:00Z">
        <w:r w:rsidRPr="001C4BD1" w:rsidDel="00386968">
          <w:delText xml:space="preserve">x </w:delText>
        </w:r>
      </w:del>
      <w:ins w:id="1143" w:author="Edwards, Lindsey" w:date="2022-02-09T00:07:00Z">
        <w:r w:rsidR="00386968" w:rsidRPr="001C4BD1">
          <w:t>x</w:t>
        </w:r>
        <w:r w:rsidR="00386968">
          <w:t>-</w:t>
        </w:r>
      </w:ins>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del w:id="1144" w:author="Edwards, Lindsey" w:date="2022-02-09T00:07:00Z">
        <w:r w:rsidRPr="001C4BD1" w:rsidDel="00386968">
          <w:rPr>
            <w:color w:val="000000" w:themeColor="text1"/>
            <w:lang w:eastAsia="ko-KR"/>
          </w:rPr>
          <w:delText xml:space="preserve">Y </w:delText>
        </w:r>
      </w:del>
      <w:ins w:id="1145" w:author="Edwards, Lindsey" w:date="2022-02-09T00:07:00Z">
        <w:r w:rsidR="00386968" w:rsidRPr="001C4BD1">
          <w:rPr>
            <w:color w:val="000000" w:themeColor="text1"/>
            <w:lang w:eastAsia="ko-KR"/>
          </w:rPr>
          <w:t>Y</w:t>
        </w:r>
        <w:r w:rsidR="00386968">
          <w:rPr>
            <w:color w:val="000000" w:themeColor="text1"/>
            <w:lang w:eastAsia="ko-KR"/>
          </w:rPr>
          <w:t>-</w:t>
        </w:r>
      </w:ins>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del w:id="1146" w:author="Edwards, Lindsey" w:date="2022-02-09T00:07:00Z">
        <w:r w:rsidRPr="001C4BD1" w:rsidDel="00386968">
          <w:rPr>
            <w:color w:val="000000" w:themeColor="text1"/>
            <w:lang w:eastAsia="ko-KR"/>
          </w:rPr>
          <w:delText xml:space="preserve">X </w:delText>
        </w:r>
      </w:del>
      <w:ins w:id="1147" w:author="Edwards, Lindsey" w:date="2022-02-09T00:07:00Z">
        <w:r w:rsidR="00386968" w:rsidRPr="001C4BD1">
          <w:rPr>
            <w:color w:val="000000" w:themeColor="text1"/>
            <w:lang w:eastAsia="ko-KR"/>
          </w:rPr>
          <w:t>X</w:t>
        </w:r>
        <w:r w:rsidR="00386968">
          <w:rPr>
            <w:color w:val="000000" w:themeColor="text1"/>
            <w:lang w:eastAsia="ko-KR"/>
          </w:rPr>
          <w:t>-</w:t>
        </w:r>
      </w:ins>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1621DCA8" w:rsidR="00FB34B3" w:rsidRPr="001C4BD1" w:rsidDel="00803AD9" w:rsidRDefault="00FB34B3" w:rsidP="007F4814">
      <w:pPr>
        <w:rPr>
          <w:del w:id="1148" w:author="Portlock, Theo" w:date="2022-02-15T17:47:00Z"/>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w:t>
      </w:r>
      <w:del w:id="1149" w:author="Portlock, Theo" w:date="2022-02-15T18:05:00Z">
        <w:r w:rsidR="00B52A25" w:rsidRPr="001C4BD1" w:rsidDel="00A62CED">
          <w:rPr>
            <w:lang w:eastAsia="ko-KR"/>
          </w:rPr>
          <w:delText xml:space="preserve">ACVD, Acute Coronary Cardiovascular Disease; </w:delText>
        </w:r>
      </w:del>
      <w:r w:rsidR="00B52A25" w:rsidRPr="001C4BD1">
        <w:rPr>
          <w:lang w:eastAsia="ko-KR"/>
        </w:rPr>
        <w:t xml:space="preserve">CRC, Colorectal Cancer; NSCLC, Non-Small Cell Lung Cancer; RCC Renal Cell Carcinoma; </w:t>
      </w:r>
      <w:del w:id="1150" w:author="Portlock, Theo" w:date="2022-02-15T18:05:00Z">
        <w:r w:rsidR="00B52A25" w:rsidRPr="001C4BD1" w:rsidDel="00A62CED">
          <w:rPr>
            <w:lang w:eastAsia="ko-KR"/>
          </w:rPr>
          <w:delText xml:space="preserve">GDM, Gestational Diabetes Mellitus; </w:delText>
        </w:r>
      </w:del>
      <w:r w:rsidR="00B52A25" w:rsidRPr="001C4BD1">
        <w:rPr>
          <w:lang w:eastAsia="ko-KR"/>
        </w:rPr>
        <w:t xml:space="preserve">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 xml:space="preserve">iabetes; LC liver Cirrhosis; NAFLD Non-Alcoholic Fatty Acid Liver; </w:t>
      </w:r>
      <w:del w:id="1151" w:author="Portlock, Theo" w:date="2022-02-15T18:04:00Z">
        <w:r w:rsidR="00B52A25" w:rsidRPr="001C4BD1" w:rsidDel="004A146E">
          <w:rPr>
            <w:lang w:eastAsia="ko-KR"/>
          </w:rPr>
          <w:delText xml:space="preserve">UC, Ulcerative Colitis; </w:delText>
        </w:r>
      </w:del>
      <w:r w:rsidR="00B52A25" w:rsidRPr="001C4BD1">
        <w:rPr>
          <w:lang w:eastAsia="ko-KR"/>
        </w:rPr>
        <w:t>CD, Crohn's disease;</w:t>
      </w:r>
      <w:del w:id="1152" w:author="Portlock, Theo" w:date="2022-02-13T18:28:00Z">
        <w:r w:rsidR="00B52A25" w:rsidRPr="001C4BD1" w:rsidDel="00F0072E">
          <w:rPr>
            <w:lang w:eastAsia="ko-KR"/>
          </w:rPr>
          <w:delText xml:space="preserve"> BD Behçet's disease;</w:delText>
        </w:r>
      </w:del>
      <w:r w:rsidR="00B52A25" w:rsidRPr="001C4BD1">
        <w:rPr>
          <w:lang w:eastAsia="ko-KR"/>
        </w:rPr>
        <w:t xml:space="preserve"> RA, Rheumatoid Arthritis; SPA, Ankylosing Spondylitis; ME</w:t>
      </w:r>
      <w:ins w:id="1153" w:author="Portlock, Theo" w:date="2022-02-13T18:27:00Z">
        <w:r w:rsidR="00F0072E">
          <w:rPr>
            <w:lang w:eastAsia="ko-KR"/>
          </w:rPr>
          <w:t>_</w:t>
        </w:r>
      </w:ins>
      <w:del w:id="1154" w:author="Portlock, Theo" w:date="2022-02-13T18:27:00Z">
        <w:r w:rsidR="00B52A25" w:rsidRPr="001C4BD1" w:rsidDel="00F0072E">
          <w:rPr>
            <w:lang w:eastAsia="ko-KR"/>
          </w:rPr>
          <w:delText>/</w:delText>
        </w:r>
      </w:del>
      <w:r w:rsidR="00B52A25" w:rsidRPr="001C4BD1">
        <w:rPr>
          <w:lang w:eastAsia="ko-KR"/>
        </w:rPr>
        <w:t xml:space="preserve">CFS </w:t>
      </w:r>
      <w:proofErr w:type="spellStart"/>
      <w:r w:rsidR="00B52A25" w:rsidRPr="001C4BD1">
        <w:rPr>
          <w:lang w:eastAsia="ko-KR"/>
        </w:rPr>
        <w:t>Myalgic</w:t>
      </w:r>
      <w:proofErr w:type="spellEnd"/>
      <w:r w:rsidR="00B52A25" w:rsidRPr="001C4BD1">
        <w:rPr>
          <w:lang w:eastAsia="ko-KR"/>
        </w:rPr>
        <w:t xml:space="preserve"> Encephalomyelitis/ Chronic Fatigue Syndrome</w:t>
      </w:r>
      <w:del w:id="1155" w:author="Portlock, Theo" w:date="2022-02-15T18:04:00Z">
        <w:r w:rsidR="00B52A25" w:rsidRPr="001C4BD1" w:rsidDel="004A146E">
          <w:rPr>
            <w:lang w:eastAsia="ko-KR"/>
          </w:rPr>
          <w:delText>; PD, Parkinson Disease</w:delText>
        </w:r>
      </w:del>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 xml:space="preserve">A) </w:t>
      </w:r>
      <w:ins w:id="1156" w:author="Portlock, Theo" w:date="2022-02-14T21:26:00Z">
        <w:r w:rsidR="00CF5440">
          <w:rPr>
            <w:b/>
            <w:bCs w:val="0"/>
            <w:lang w:eastAsia="ko-KR"/>
          </w:rPr>
          <w:t xml:space="preserve">Schematic of </w:t>
        </w:r>
      </w:ins>
      <w:ins w:id="1157" w:author="Portlock, Theo" w:date="2022-02-14T21:27:00Z">
        <w:r w:rsidR="00CF5440">
          <w:rPr>
            <w:b/>
            <w:bCs w:val="0"/>
            <w:lang w:eastAsia="ko-KR"/>
          </w:rPr>
          <w:t xml:space="preserve">Random forest classification </w:t>
        </w:r>
      </w:ins>
      <w:ins w:id="1158" w:author="Portlock, Theo" w:date="2022-02-14T21:28:00Z">
        <w:r w:rsidR="00CF5440">
          <w:rPr>
            <w:b/>
            <w:bCs w:val="0"/>
            <w:lang w:eastAsia="ko-KR"/>
          </w:rPr>
          <w:t xml:space="preserve">method. </w:t>
        </w:r>
        <w:r w:rsidR="00CF5440" w:rsidRPr="001C4BD1">
          <w:rPr>
            <w:b/>
            <w:bCs w:val="0"/>
            <w:lang w:eastAsia="ko-KR"/>
          </w:rPr>
          <w:t xml:space="preserve">B) </w:t>
        </w:r>
        <w:r w:rsidR="00CF5440" w:rsidRPr="001C4BD1">
          <w:rPr>
            <w:lang w:eastAsia="ko-KR"/>
          </w:rPr>
          <w:t xml:space="preserve">AUCROC </w:t>
        </w:r>
        <w:r w:rsidR="00CF5440">
          <w:rPr>
            <w:lang w:eastAsia="ko-KR"/>
          </w:rPr>
          <w:t xml:space="preserve">scores </w:t>
        </w:r>
      </w:ins>
      <w:ins w:id="1159" w:author="Portlock, Theo" w:date="2022-02-15T17:43:00Z">
        <w:r w:rsidR="00803AD9">
          <w:rPr>
            <w:lang w:eastAsia="ko-KR"/>
          </w:rPr>
          <w:t>for</w:t>
        </w:r>
      </w:ins>
      <w:ins w:id="1160" w:author="Portlock, Theo" w:date="2022-02-14T21:28:00Z">
        <w:r w:rsidR="00CF5440">
          <w:rPr>
            <w:lang w:eastAsia="ko-KR"/>
          </w:rPr>
          <w:t xml:space="preserve"> </w:t>
        </w:r>
      </w:ins>
      <w:ins w:id="1161" w:author="Portlock, Theo" w:date="2022-02-14T21:29:00Z">
        <w:r w:rsidR="00CF5440">
          <w:rPr>
            <w:lang w:eastAsia="ko-KR"/>
          </w:rPr>
          <w:t xml:space="preserve">each disease </w:t>
        </w:r>
      </w:ins>
      <w:ins w:id="1162" w:author="Portlock, Theo" w:date="2022-02-15T17:42:00Z">
        <w:r w:rsidR="00937F2A">
          <w:rPr>
            <w:lang w:eastAsia="ko-KR"/>
          </w:rPr>
          <w:t>random forest classification</w:t>
        </w:r>
      </w:ins>
      <w:ins w:id="1163" w:author="Portlock, Theo" w:date="2022-02-14T21:28:00Z">
        <w:r w:rsidR="00CF5440" w:rsidRPr="001C4BD1">
          <w:rPr>
            <w:lang w:eastAsia="ko-KR"/>
          </w:rPr>
          <w:t xml:space="preserve"> </w:t>
        </w:r>
      </w:ins>
      <w:ins w:id="1164" w:author="Portlock, Theo" w:date="2022-02-15T17:43:00Z">
        <w:r w:rsidR="00803AD9">
          <w:rPr>
            <w:lang w:eastAsia="ko-KR"/>
          </w:rPr>
          <w:t xml:space="preserve">model </w:t>
        </w:r>
      </w:ins>
      <w:ins w:id="1165" w:author="Portlock, Theo" w:date="2022-02-14T21:29:00Z">
        <w:r w:rsidR="00CF5440">
          <w:rPr>
            <w:lang w:eastAsia="ko-KR"/>
          </w:rPr>
          <w:t xml:space="preserve">C) </w:t>
        </w:r>
        <w:r w:rsidR="00CF5440" w:rsidRPr="001C4BD1">
          <w:rPr>
            <w:lang w:eastAsia="ko-KR"/>
          </w:rPr>
          <w:t>AUCROC curves of an inter (top) and intra (bottom) cohort validation for a RF model that predicts CRC.</w:t>
        </w:r>
        <w:r w:rsidR="00CF5440">
          <w:rPr>
            <w:lang w:eastAsia="ko-KR"/>
          </w:rPr>
          <w:t xml:space="preserve"> D) </w:t>
        </w:r>
      </w:ins>
      <w:ins w:id="1166" w:author="Portlock, Theo" w:date="2022-02-15T17:43:00Z">
        <w:r w:rsidR="00803AD9">
          <w:rPr>
            <w:lang w:eastAsia="ko-KR"/>
          </w:rPr>
          <w:t>Boxplot of d</w:t>
        </w:r>
      </w:ins>
      <w:ins w:id="1167" w:author="Portlock, Theo" w:date="2022-02-14T21:30:00Z">
        <w:r w:rsidR="00CF5440">
          <w:rPr>
            <w:lang w:eastAsia="ko-KR"/>
          </w:rPr>
          <w:t xml:space="preserve">irectional mean absolute </w:t>
        </w:r>
      </w:ins>
      <w:ins w:id="1168" w:author="Portlock, Theo" w:date="2022-02-15T18:06:00Z">
        <w:r w:rsidR="00A62CED" w:rsidRPr="00363179">
          <w:rPr>
            <w:lang w:eastAsia="ko-KR"/>
          </w:rPr>
          <w:t>Shapley Additive Explanations</w:t>
        </w:r>
        <w:r w:rsidR="00A62CED">
          <w:rPr>
            <w:lang w:eastAsia="ko-KR"/>
          </w:rPr>
          <w:t xml:space="preserve"> (</w:t>
        </w:r>
      </w:ins>
      <w:ins w:id="1169" w:author="Portlock, Theo" w:date="2022-02-14T21:30:00Z">
        <w:r w:rsidR="00CF5440">
          <w:rPr>
            <w:lang w:eastAsia="ko-KR"/>
          </w:rPr>
          <w:t>SHAP</w:t>
        </w:r>
      </w:ins>
      <w:ins w:id="1170" w:author="Portlock, Theo" w:date="2022-02-15T18:06:00Z">
        <w:r w:rsidR="00A62CED">
          <w:rPr>
            <w:lang w:eastAsia="ko-KR"/>
          </w:rPr>
          <w:t xml:space="preserve">) </w:t>
        </w:r>
      </w:ins>
      <w:ins w:id="1171" w:author="Portlock, Theo" w:date="2022-02-14T21:30:00Z">
        <w:r w:rsidR="00CF5440">
          <w:rPr>
            <w:lang w:eastAsia="ko-KR"/>
          </w:rPr>
          <w:t xml:space="preserve"> scores for all disease predictive models.</w:t>
        </w:r>
      </w:ins>
      <w:ins w:id="1172" w:author="Portlock, Theo" w:date="2022-02-15T17:44:00Z">
        <w:r w:rsidR="00803AD9">
          <w:rPr>
            <w:lang w:eastAsia="ko-KR"/>
          </w:rPr>
          <w:t xml:space="preserve"> Red and blue boxes represent </w:t>
        </w:r>
        <w:r w:rsidR="00803AD9">
          <w:rPr>
            <w:lang w:eastAsia="ko-KR"/>
          </w:rPr>
          <w:lastRenderedPageBreak/>
          <w:t>species that were depleted/enri</w:t>
        </w:r>
      </w:ins>
      <w:ins w:id="1173" w:author="Portlock, Theo" w:date="2022-02-15T17:45:00Z">
        <w:r w:rsidR="00803AD9">
          <w:rPr>
            <w:lang w:eastAsia="ko-KR"/>
          </w:rPr>
          <w:t>ched using Effect Size calculation.</w:t>
        </w:r>
      </w:ins>
      <w:ins w:id="1174" w:author="Portlock, Theo" w:date="2022-02-14T21:30:00Z">
        <w:r w:rsidR="00CF5440">
          <w:rPr>
            <w:lang w:eastAsia="ko-KR"/>
          </w:rPr>
          <w:t xml:space="preserve"> D) </w:t>
        </w:r>
      </w:ins>
      <w:del w:id="1175" w:author="Portlock, Theo" w:date="2022-02-14T21:28:00Z">
        <w:r w:rsidR="00236C03" w:rsidRPr="001C4BD1" w:rsidDel="00CF5440">
          <w:rPr>
            <w:lang w:eastAsia="ko-KR"/>
          </w:rPr>
          <w:delText>Left</w:delText>
        </w:r>
        <w:r w:rsidR="00236C03" w:rsidRPr="001C4BD1" w:rsidDel="00CF5440">
          <w:rPr>
            <w:b/>
            <w:bCs w:val="0"/>
            <w:lang w:eastAsia="ko-KR"/>
          </w:rPr>
          <w:delText>:</w:delText>
        </w:r>
      </w:del>
      <w:del w:id="1176" w:author="Portlock, Theo" w:date="2022-02-14T21:29:00Z">
        <w:r w:rsidR="00236C03" w:rsidRPr="001C4BD1" w:rsidDel="00CF5440">
          <w:rPr>
            <w:b/>
            <w:bCs w:val="0"/>
            <w:lang w:eastAsia="ko-KR"/>
          </w:rPr>
          <w:delText xml:space="preserve"> </w:delText>
        </w:r>
      </w:del>
      <w:ins w:id="1177" w:author="Portlock, Theo" w:date="2022-02-14T21:28:00Z">
        <w:r w:rsidR="00CF5440">
          <w:rPr>
            <w:b/>
            <w:bCs w:val="0"/>
            <w:lang w:eastAsia="ko-KR"/>
          </w:rPr>
          <w:t xml:space="preserve">Clustered </w:t>
        </w:r>
      </w:ins>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of 1</w:t>
      </w:r>
      <w:ins w:id="1178" w:author="Portlock, Theo" w:date="2022-02-13T18:26:00Z">
        <w:r w:rsidR="00F0072E">
          <w:rPr>
            <w:lang w:eastAsia="ko-KR"/>
          </w:rPr>
          <w:t>6</w:t>
        </w:r>
      </w:ins>
      <w:del w:id="1179" w:author="Portlock, Theo" w:date="2022-02-13T18:26:00Z">
        <w:r w:rsidR="003162B1" w:rsidRPr="001C4BD1" w:rsidDel="00F0072E">
          <w:rPr>
            <w:lang w:eastAsia="ko-KR"/>
          </w:rPr>
          <w:delText>7</w:delText>
        </w:r>
      </w:del>
      <w:r w:rsidR="003162B1" w:rsidRPr="001C4BD1">
        <w:rPr>
          <w:lang w:eastAsia="ko-KR"/>
        </w:rPr>
        <w:t xml:space="preserve"> diseases by random forest classification </w:t>
      </w:r>
      <w:r w:rsidR="0092745C" w:rsidRPr="001C4BD1">
        <w:rPr>
          <w:lang w:eastAsia="ko-KR"/>
        </w:rPr>
        <w:t xml:space="preserve">as calculated by </w:t>
      </w:r>
      <w:ins w:id="1180" w:author="Portlock, Theo" w:date="2022-02-13T18:25:00Z">
        <w:r w:rsidR="00556681">
          <w:rPr>
            <w:lang w:eastAsia="ko-KR"/>
          </w:rPr>
          <w:t xml:space="preserve">directional </w:t>
        </w:r>
      </w:ins>
      <w:r w:rsidR="0092745C" w:rsidRPr="001C4BD1">
        <w:rPr>
          <w:lang w:eastAsia="ko-KR"/>
        </w:rPr>
        <w:t xml:space="preserve">mean </w:t>
      </w:r>
      <w:del w:id="1181" w:author="Portlock, Theo" w:date="2022-02-15T18:06:00Z">
        <w:r w:rsidR="00363179" w:rsidRPr="00363179" w:rsidDel="00A62CED">
          <w:rPr>
            <w:lang w:eastAsia="ko-KR"/>
          </w:rPr>
          <w:delText>Shapley Additive Explanations</w:delText>
        </w:r>
        <w:r w:rsidR="00363179" w:rsidDel="00A62CED">
          <w:rPr>
            <w:lang w:eastAsia="ko-KR"/>
          </w:rPr>
          <w:delText xml:space="preserve"> (</w:delText>
        </w:r>
      </w:del>
      <w:r w:rsidR="0092745C" w:rsidRPr="001C4BD1">
        <w:rPr>
          <w:lang w:eastAsia="ko-KR"/>
        </w:rPr>
        <w:t>SHAP</w:t>
      </w:r>
      <w:del w:id="1182" w:author="Portlock, Theo" w:date="2022-02-15T18:06:00Z">
        <w:r w:rsidR="00363179" w:rsidDel="00A62CED">
          <w:rPr>
            <w:lang w:eastAsia="ko-KR"/>
          </w:rPr>
          <w:delText>)</w:delText>
        </w:r>
      </w:del>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del w:id="1183" w:author="Portlock, Theo" w:date="2022-02-13T18:25:00Z">
        <w:r w:rsidR="0092745C" w:rsidRPr="001C4BD1" w:rsidDel="00F0072E">
          <w:rPr>
            <w:lang w:eastAsia="ko-KR"/>
          </w:rPr>
          <w:delText xml:space="preserve">Z score adjusted SHAP score above </w:delText>
        </w:r>
        <w:r w:rsidR="009A5D9A" w:rsidRPr="001C4BD1" w:rsidDel="00F0072E">
          <w:rPr>
            <w:lang w:eastAsia="ko-KR"/>
          </w:rPr>
          <w:delText>4.5</w:delText>
        </w:r>
      </w:del>
      <w:ins w:id="1184" w:author="Portlock, Theo" w:date="2022-02-13T18:25:00Z">
        <w:r w:rsidR="00F0072E">
          <w:rPr>
            <w:lang w:eastAsia="ko-KR"/>
          </w:rPr>
          <w:t>directional mean SHAP score above 0.</w:t>
        </w:r>
      </w:ins>
      <w:ins w:id="1185" w:author="Portlock, Theo" w:date="2022-02-13T18:26:00Z">
        <w:r w:rsidR="00F0072E">
          <w:rPr>
            <w:lang w:eastAsia="ko-KR"/>
          </w:rPr>
          <w:t>0125</w:t>
        </w:r>
      </w:ins>
      <w:r w:rsidR="009A5D9A" w:rsidRPr="001C4BD1">
        <w:rPr>
          <w:lang w:eastAsia="ko-KR"/>
        </w:rPr>
        <w:t xml:space="preserve">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ins w:id="1186" w:author="Portlock, Theo" w:date="2022-02-13T18:28:00Z">
        <w:r w:rsidR="00F0072E">
          <w:rPr>
            <w:lang w:eastAsia="ko-KR"/>
          </w:rPr>
          <w:t xml:space="preserve"> (</w:t>
        </w:r>
        <w:r w:rsidR="00F0072E" w:rsidRPr="00F0072E">
          <w:rPr>
            <w:color w:val="FF0000"/>
            <w:lang w:eastAsia="ko-KR"/>
            <w:rPrChange w:id="1187" w:author="Portlock, Theo" w:date="2022-02-13T18:28:00Z">
              <w:rPr>
                <w:lang w:eastAsia="ko-KR"/>
              </w:rPr>
            </w:rPrChange>
          </w:rPr>
          <w:t>methods</w:t>
        </w:r>
        <w:r w:rsidR="00F0072E">
          <w:rPr>
            <w:lang w:eastAsia="ko-KR"/>
          </w:rPr>
          <w:t>)</w:t>
        </w:r>
      </w:ins>
      <w:ins w:id="1188" w:author="Portlock, Theo" w:date="2022-02-13T18:44:00Z">
        <w:r w:rsidR="002D70C8">
          <w:rPr>
            <w:lang w:eastAsia="ko-KR"/>
          </w:rPr>
          <w:t>. Positive</w:t>
        </w:r>
      </w:ins>
      <w:ins w:id="1189" w:author="Portlock, Theo" w:date="2022-02-15T17:45:00Z">
        <w:r w:rsidR="00803AD9">
          <w:rPr>
            <w:lang w:eastAsia="ko-KR"/>
          </w:rPr>
          <w:t xml:space="preserve"> </w:t>
        </w:r>
      </w:ins>
      <w:ins w:id="1190" w:author="Portlock, Theo" w:date="2022-02-13T18:44:00Z">
        <w:r w:rsidR="002D70C8">
          <w:rPr>
            <w:lang w:eastAsia="ko-KR"/>
          </w:rPr>
          <w:t>values indicate</w:t>
        </w:r>
      </w:ins>
      <w:ins w:id="1191" w:author="Portlock, Theo" w:date="2022-02-13T18:45:00Z">
        <w:r w:rsidR="002D70C8">
          <w:rPr>
            <w:lang w:eastAsia="ko-KR"/>
          </w:rPr>
          <w:t xml:space="preserve"> </w:t>
        </w:r>
      </w:ins>
      <w:ins w:id="1192" w:author="Portlock, Theo" w:date="2022-02-13T18:46:00Z">
        <w:r w:rsidR="002D70C8">
          <w:rPr>
            <w:lang w:eastAsia="ko-KR"/>
          </w:rPr>
          <w:t xml:space="preserve">that </w:t>
        </w:r>
      </w:ins>
      <w:ins w:id="1193" w:author="Portlock, Theo" w:date="2022-02-13T18:45:00Z">
        <w:r w:rsidR="002D70C8">
          <w:rPr>
            <w:lang w:eastAsia="ko-KR"/>
          </w:rPr>
          <w:t>higher relative abundance</w:t>
        </w:r>
      </w:ins>
      <w:ins w:id="1194" w:author="Portlock, Theo" w:date="2022-02-13T18:44:00Z">
        <w:r w:rsidR="002D70C8">
          <w:rPr>
            <w:lang w:eastAsia="ko-KR"/>
          </w:rPr>
          <w:t xml:space="preserve"> </w:t>
        </w:r>
      </w:ins>
      <w:ins w:id="1195" w:author="Portlock, Theo" w:date="2022-02-15T18:10:00Z">
        <w:r w:rsidR="009D2E0D">
          <w:rPr>
            <w:lang w:eastAsia="ko-KR"/>
          </w:rPr>
          <w:t>is</w:t>
        </w:r>
      </w:ins>
      <w:ins w:id="1196" w:author="Portlock, Theo" w:date="2022-02-13T18:47:00Z">
        <w:r w:rsidR="002D70C8">
          <w:rPr>
            <w:lang w:eastAsia="ko-KR"/>
          </w:rPr>
          <w:t xml:space="preserve"> more likely to classify the</w:t>
        </w:r>
      </w:ins>
      <w:ins w:id="1197" w:author="Portlock, Theo" w:date="2022-02-13T18:46:00Z">
        <w:r w:rsidR="002D70C8">
          <w:rPr>
            <w:lang w:eastAsia="ko-KR"/>
          </w:rPr>
          <w:t xml:space="preserve"> disease </w:t>
        </w:r>
      </w:ins>
      <w:ins w:id="1198" w:author="Portlock, Theo" w:date="2022-02-13T18:47:00Z">
        <w:r w:rsidR="002D70C8">
          <w:rPr>
            <w:lang w:eastAsia="ko-KR"/>
          </w:rPr>
          <w:t xml:space="preserve">versus </w:t>
        </w:r>
      </w:ins>
      <w:ins w:id="1199" w:author="Portlock, Theo" w:date="2022-02-13T18:48:00Z">
        <w:r w:rsidR="001918D0">
          <w:rPr>
            <w:lang w:eastAsia="ko-KR"/>
          </w:rPr>
          <w:t>healthy samples</w:t>
        </w:r>
      </w:ins>
      <w:r w:rsidR="008F364E" w:rsidRPr="001C4BD1">
        <w:rPr>
          <w:lang w:eastAsia="ko-KR"/>
        </w:rPr>
        <w:t>.</w:t>
      </w:r>
      <w:ins w:id="1200" w:author="Portlock, Theo" w:date="2022-02-15T18:08:00Z">
        <w:r w:rsidR="00A62CED">
          <w:rPr>
            <w:lang w:eastAsia="ko-KR"/>
          </w:rPr>
          <w:t xml:space="preserve"> Negative</w:t>
        </w:r>
        <w:r w:rsidR="00A62CED">
          <w:rPr>
            <w:lang w:eastAsia="ko-KR"/>
          </w:rPr>
          <w:t xml:space="preserve"> values indicate that </w:t>
        </w:r>
        <w:r w:rsidR="00A62CED">
          <w:rPr>
            <w:lang w:eastAsia="ko-KR"/>
          </w:rPr>
          <w:t>lower</w:t>
        </w:r>
        <w:r w:rsidR="00A62CED">
          <w:rPr>
            <w:lang w:eastAsia="ko-KR"/>
          </w:rPr>
          <w:t xml:space="preserve"> relative abundance</w:t>
        </w:r>
      </w:ins>
      <w:ins w:id="1201" w:author="Portlock, Theo" w:date="2022-02-15T18:10:00Z">
        <w:r w:rsidR="009D2E0D">
          <w:rPr>
            <w:lang w:eastAsia="ko-KR"/>
          </w:rPr>
          <w:t xml:space="preserve"> is </w:t>
        </w:r>
      </w:ins>
      <w:ins w:id="1202" w:author="Portlock, Theo" w:date="2022-02-15T18:08:00Z">
        <w:r w:rsidR="00A62CED">
          <w:rPr>
            <w:lang w:eastAsia="ko-KR"/>
          </w:rPr>
          <w:t>more likely to classify the disease versus healthy samples</w:t>
        </w:r>
      </w:ins>
      <w:ins w:id="1203" w:author="Portlock, Theo" w:date="2022-02-15T18:09:00Z">
        <w:r w:rsidR="00A62CED">
          <w:rPr>
            <w:lang w:eastAsia="ko-KR"/>
          </w:rPr>
          <w:t>.</w:t>
        </w:r>
      </w:ins>
      <w:ins w:id="1204" w:author="Portlock, Theo" w:date="2022-02-15T17:46:00Z">
        <w:r w:rsidR="00803AD9">
          <w:rPr>
            <w:lang w:eastAsia="ko-KR"/>
          </w:rPr>
          <w:t xml:space="preserve"> </w:t>
        </w:r>
      </w:ins>
      <w:ins w:id="1205" w:author="Portlock, Theo" w:date="2022-02-15T17:47:00Z">
        <w:r w:rsidR="00803AD9">
          <w:rPr>
            <w:lang w:eastAsia="ko-KR"/>
          </w:rPr>
          <w:t>Right colour bar indicates m</w:t>
        </w:r>
      </w:ins>
      <w:ins w:id="1206" w:author="Portlock, Theo" w:date="2022-02-15T17:46:00Z">
        <w:r w:rsidR="00803AD9">
          <w:rPr>
            <w:lang w:eastAsia="ko-KR"/>
          </w:rPr>
          <w:t>ean species bias for enrichment or depletion</w:t>
        </w:r>
      </w:ins>
      <w:ins w:id="1207" w:author="Portlock, Theo" w:date="2022-02-15T17:47:00Z">
        <w:r w:rsidR="00803AD9">
          <w:rPr>
            <w:lang w:eastAsia="ko-KR"/>
          </w:rPr>
          <w:t xml:space="preserve"> in all disease. </w:t>
        </w:r>
      </w:ins>
      <w:del w:id="1208" w:author="Portlock, Theo" w:date="2022-02-14T21:30:00Z">
        <w:r w:rsidR="00236C03" w:rsidRPr="001C4BD1" w:rsidDel="00CF5440">
          <w:rPr>
            <w:lang w:eastAsia="ko-KR"/>
          </w:rPr>
          <w:delText xml:space="preserve"> Right: Corresponding effect size for the enrichment and depletion in each disease (coloured red and blue respectively)</w:delText>
        </w:r>
        <w:r w:rsidR="008F364E" w:rsidRPr="001C4BD1" w:rsidDel="00CF5440">
          <w:rPr>
            <w:lang w:eastAsia="ko-KR"/>
          </w:rPr>
          <w:delText xml:space="preserve"> </w:delText>
        </w:r>
        <w:r w:rsidR="008F364E" w:rsidRPr="001C4BD1" w:rsidDel="00CF5440">
          <w:rPr>
            <w:b/>
            <w:bCs w:val="0"/>
            <w:lang w:eastAsia="ko-KR"/>
          </w:rPr>
          <w:delText xml:space="preserve">B) </w:delText>
        </w:r>
      </w:del>
      <w:del w:id="1209" w:author="Portlock, Theo" w:date="2022-02-14T21:29:00Z">
        <w:r w:rsidR="009A5D9A" w:rsidRPr="001C4BD1" w:rsidDel="00CF5440">
          <w:rPr>
            <w:lang w:eastAsia="ko-KR"/>
          </w:rPr>
          <w:delText>AUCROC curves of an inter (top) and intra (bottom) cohort validation for a RF model that predicts CRC.</w:delText>
        </w:r>
      </w:del>
    </w:p>
    <w:p w14:paraId="2E4A1E76" w14:textId="77777777" w:rsidR="00441782" w:rsidRDefault="00441782" w:rsidP="00803AD9">
      <w:pPr>
        <w:rPr>
          <w:ins w:id="1210" w:author="Microsoft Office User" w:date="2022-02-08T01:14:00Z"/>
          <w:b/>
        </w:rPr>
        <w:pPrChange w:id="1211" w:author="Portlock, Theo" w:date="2022-02-15T17:47:00Z">
          <w:pPr>
            <w:spacing w:after="160" w:line="259" w:lineRule="auto"/>
            <w:jc w:val="left"/>
          </w:pPr>
        </w:pPrChange>
      </w:pPr>
      <w:ins w:id="1212" w:author="Microsoft Office User" w:date="2022-02-08T01:14:00Z">
        <w:r>
          <w:br w:type="page"/>
        </w:r>
      </w:ins>
    </w:p>
    <w:p w14:paraId="18FB61D8" w14:textId="6E0E1BB7" w:rsidR="00465993" w:rsidRPr="001C4BD1" w:rsidRDefault="0C22591A">
      <w:pPr>
        <w:pStyle w:val="Heading1"/>
        <w:numPr>
          <w:ilvl w:val="0"/>
          <w:numId w:val="0"/>
        </w:numPr>
        <w:ind w:left="357" w:hanging="357"/>
        <w:pPrChange w:id="1213" w:author="Microsoft Office User" w:date="2022-02-08T01:14:00Z">
          <w:pPr>
            <w:pStyle w:val="Heading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Del="00760C66" w:rsidRDefault="0C22591A" w:rsidP="00B74686">
      <w:pPr>
        <w:rPr>
          <w:del w:id="1214" w:author="Portlock, Theo" w:date="2022-02-15T18:03:00Z"/>
        </w:rPr>
      </w:pPr>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rsidP="00760C66">
      <w:pPr>
        <w:rPr>
          <w:ins w:id="1215" w:author="Microsoft Office User" w:date="2022-02-08T01:15:00Z"/>
          <w:b/>
          <w:bCs w:val="0"/>
          <w:i/>
          <w:iCs/>
        </w:rPr>
        <w:pPrChange w:id="1216" w:author="Portlock, Theo" w:date="2022-02-15T18:03:00Z">
          <w:pPr>
            <w:spacing w:after="160" w:line="259" w:lineRule="auto"/>
            <w:jc w:val="left"/>
          </w:pPr>
        </w:pPrChange>
      </w:pPr>
      <w:ins w:id="1217" w:author="Microsoft Office User" w:date="2022-02-08T01:15:00Z">
        <w:r>
          <w:rPr>
            <w:b/>
            <w:bCs w:val="0"/>
          </w:rPr>
          <w:br w:type="page"/>
        </w:r>
      </w:ins>
    </w:p>
    <w:p w14:paraId="02A9733E" w14:textId="0BC4DC9F" w:rsidR="00465993" w:rsidRPr="00441782" w:rsidRDefault="00465993" w:rsidP="00BF5D7F">
      <w:pPr>
        <w:pStyle w:val="Heading2"/>
        <w:rPr>
          <w:b/>
          <w:bCs w:val="0"/>
          <w:lang w:val="en-GB"/>
          <w:rPrChange w:id="1218" w:author="Microsoft Office User" w:date="2022-02-08T01:15:00Z">
            <w:rPr>
              <w:lang w:val="en-GB"/>
            </w:rPr>
          </w:rPrChange>
        </w:rPr>
      </w:pPr>
      <w:r w:rsidRPr="00441782">
        <w:rPr>
          <w:b/>
          <w:bCs w:val="0"/>
          <w:lang w:val="en-GB"/>
          <w:rPrChange w:id="1219"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1A29331C"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ins w:id="1220" w:author="Edwards, Lindsey" w:date="2022-02-09T00:08:00Z">
        <w:r w:rsidR="00386968">
          <w:t xml:space="preserve">a </w:t>
        </w:r>
      </w:ins>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1C4BD1">
        <w:t>orthology</w:t>
      </w:r>
      <w:proofErr w:type="spellEnd"/>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w:t>
      </w:r>
      <w:ins w:id="1221" w:author="Edwards, Lindsey" w:date="2022-02-09T00:08:00Z">
        <w:r w:rsidR="00386968">
          <w:t xml:space="preserve">a </w:t>
        </w:r>
      </w:ins>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Pons" w:date="2022-02-09T11:40:00Z" w:initials="NP">
    <w:p w14:paraId="5BAC2BC4" w14:textId="623B6F09" w:rsidR="00F74D4D" w:rsidRDefault="00F74D4D">
      <w:pPr>
        <w:pStyle w:val="CommentText"/>
      </w:pPr>
      <w:r>
        <w:rPr>
          <w:rStyle w:val="CommentReference"/>
        </w:rPr>
        <w:annotationRef/>
      </w:r>
      <w:r>
        <w:t>It misses Mathieu Almeida (INRAE) in the authorship</w:t>
      </w:r>
    </w:p>
  </w:comment>
  <w:comment w:id="1" w:author="Portlock, Theo" w:date="2022-02-11T13:09:00Z" w:initials="PT">
    <w:p w14:paraId="463CD9D4" w14:textId="77777777" w:rsidR="00640105" w:rsidRDefault="00640105" w:rsidP="007D4CBF">
      <w:pPr>
        <w:jc w:val="left"/>
      </w:pPr>
      <w:r>
        <w:rPr>
          <w:rStyle w:val="CommentReference"/>
        </w:rPr>
        <w:annotationRef/>
      </w:r>
      <w:r>
        <w:rPr>
          <w:rFonts w:ascii="Tahoma" w:eastAsiaTheme="minorEastAsia" w:hAnsi="Tahoma" w:cs="Tahoma"/>
          <w:sz w:val="16"/>
          <w:szCs w:val="20"/>
          <w:lang w:val="en-US" w:eastAsia="ko-KR"/>
        </w:rPr>
        <w:t>Fixed</w:t>
      </w:r>
    </w:p>
  </w:comment>
  <w:comment w:id="72" w:author="Mathieu ALMEIDA" w:date="2022-02-08T15:15:00Z" w:initials="MmA">
    <w:p w14:paraId="0E035391" w14:textId="277D76A1" w:rsidR="000B59B1" w:rsidRDefault="000B59B1">
      <w:pPr>
        <w:pStyle w:val="CommentText"/>
      </w:pPr>
      <w:r>
        <w:rPr>
          <w:rStyle w:val="CommentReference"/>
        </w:rPr>
        <w:annotationRef/>
      </w:r>
      <w:r>
        <w:t>David: Maybe you want to include the name: “</w:t>
      </w:r>
      <w:r w:rsidRPr="005B47BF">
        <w:t>SHapley Additive exPlanations</w:t>
      </w:r>
      <w:r>
        <w:t>”</w:t>
      </w:r>
    </w:p>
  </w:comment>
  <w:comment w:id="74" w:author="Mathieu ALMEIDA" w:date="2022-02-08T15:15:00Z" w:initials="MmA">
    <w:p w14:paraId="073C81DD" w14:textId="16865263" w:rsidR="000B59B1" w:rsidRDefault="000B59B1">
      <w:pPr>
        <w:pStyle w:val="CommentText"/>
      </w:pPr>
      <w:r>
        <w:rPr>
          <w:rStyle w:val="CommentReference"/>
        </w:rPr>
        <w:annotationRef/>
      </w:r>
      <w:r>
        <w:t>David: Consider the relevance of the resource. Would replace additionally with  “importantly” but it is a matter of taste.</w:t>
      </w:r>
    </w:p>
  </w:comment>
  <w:comment w:id="77" w:author="Emmanuelle Le Chatelier" w:date="2022-02-10T11:40:00Z" w:initials="ELC">
    <w:p w14:paraId="6538C3F0" w14:textId="2B63CC0F" w:rsidR="005D06E2" w:rsidRDefault="005D06E2">
      <w:pPr>
        <w:pStyle w:val="CommentText"/>
      </w:pPr>
      <w:r>
        <w:rPr>
          <w:rStyle w:val="CommentReference"/>
        </w:rPr>
        <w:annotationRef/>
      </w:r>
      <w:r>
        <w:t>All 5708 samples data provided with more than 10M mapped reads were not used ? Some samples were discarded ?</w:t>
      </w:r>
    </w:p>
  </w:comment>
  <w:comment w:id="78" w:author="Portlock, Theo" w:date="2022-02-11T13:16:00Z" w:initials="PT">
    <w:p w14:paraId="1DE7A7AC" w14:textId="77777777" w:rsidR="00A70E41" w:rsidRDefault="00A70E41" w:rsidP="007D4CBF">
      <w:pPr>
        <w:jc w:val="left"/>
      </w:pPr>
      <w:r>
        <w:rPr>
          <w:rStyle w:val="CommentReference"/>
        </w:rPr>
        <w:annotationRef/>
      </w:r>
      <w:r>
        <w:rPr>
          <w:rFonts w:ascii="Tahoma" w:eastAsiaTheme="minorEastAsia" w:hAnsi="Tahoma" w:cs="Tahoma"/>
          <w:sz w:val="16"/>
          <w:szCs w:val="20"/>
          <w:lang w:val="en-US" w:eastAsia="ko-KR"/>
        </w:rPr>
        <w:t>Will check those numbers</w:t>
      </w:r>
    </w:p>
  </w:comment>
  <w:comment w:id="83" w:author="Mathieu ALMEIDA" w:date="2022-02-08T15:51:00Z" w:initials="MmA">
    <w:p w14:paraId="2A9743D9" w14:textId="5B1844F4" w:rsidR="00020E7E" w:rsidRDefault="00020E7E">
      <w:pPr>
        <w:pStyle w:val="CommentText"/>
      </w:pPr>
      <w:r>
        <w:rPr>
          <w:rStyle w:val="CommentReference"/>
        </w:rPr>
        <w:annotationRef/>
      </w:r>
      <w:r>
        <w:t>Not necessary here if you provide the associated BioProject ID in the data availability section. If the BioProject is not already created you can create one without giving access to the samples until paper release.</w:t>
      </w:r>
    </w:p>
  </w:comment>
  <w:comment w:id="84" w:author="Portlock, Theo" w:date="2022-02-11T13:16:00Z" w:initials="PT">
    <w:p w14:paraId="632488DB" w14:textId="77777777" w:rsidR="00A70E41" w:rsidRDefault="00A70E41" w:rsidP="007D4CBF">
      <w:pPr>
        <w:jc w:val="left"/>
      </w:pPr>
      <w:r>
        <w:rPr>
          <w:rStyle w:val="CommentReference"/>
        </w:rPr>
        <w:annotationRef/>
      </w:r>
      <w:r>
        <w:rPr>
          <w:rFonts w:ascii="Tahoma" w:eastAsiaTheme="minorEastAsia" w:hAnsi="Tahoma" w:cs="Tahoma"/>
          <w:sz w:val="16"/>
          <w:szCs w:val="20"/>
          <w:lang w:val="en-US" w:eastAsia="ko-KR"/>
        </w:rPr>
        <w:t>Will merge numbers and follow your request</w:t>
      </w:r>
    </w:p>
  </w:comment>
  <w:comment w:id="85" w:author="Portlock, Theo" w:date="2022-02-11T14:52:00Z" w:initials="PT">
    <w:p w14:paraId="0CC9C266" w14:textId="77777777" w:rsidR="00BC711E" w:rsidRDefault="00BC711E" w:rsidP="007D4CBF">
      <w:pPr>
        <w:jc w:val="left"/>
      </w:pPr>
      <w:r>
        <w:rPr>
          <w:rStyle w:val="CommentReference"/>
        </w:rPr>
        <w:annotationRef/>
      </w:r>
      <w:r>
        <w:rPr>
          <w:rFonts w:ascii="Tahoma" w:eastAsiaTheme="minorEastAsia" w:hAnsi="Tahoma" w:cs="Tahoma"/>
          <w:sz w:val="16"/>
          <w:szCs w:val="20"/>
          <w:lang w:val="en-US" w:eastAsia="ko-KR"/>
        </w:rPr>
        <w:t>Might need Sunjae to upload the Wellness data</w:t>
      </w:r>
    </w:p>
  </w:comment>
  <w:comment w:id="86" w:author="Mathieu ALMEIDA" w:date="2022-02-08T15:29:00Z" w:initials="MmA">
    <w:p w14:paraId="6C294A94" w14:textId="33336812" w:rsidR="00017C72" w:rsidRDefault="00017C72">
      <w:pPr>
        <w:pStyle w:val="CommentText"/>
      </w:pPr>
      <w:r>
        <w:rPr>
          <w:rStyle w:val="CommentReferenc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102" w:author="Mathieu ALMEIDA" w:date="2022-02-08T15:40:00Z" w:initials="MmA">
    <w:p w14:paraId="1817D72A" w14:textId="0C220AC0" w:rsidR="00B05B0D" w:rsidRDefault="00B05B0D">
      <w:pPr>
        <w:pStyle w:val="CommentText"/>
      </w:pPr>
      <w:r>
        <w:rPr>
          <w:rStyle w:val="CommentReference"/>
        </w:rPr>
        <w:annotationRef/>
      </w:r>
      <w:r>
        <w:t>This is better explained in the method section.</w:t>
      </w:r>
    </w:p>
  </w:comment>
  <w:comment w:id="139" w:author="Cheng Zhang" w:date="2022-02-08T13:14:00Z" w:initials="CZ">
    <w:p w14:paraId="24310769" w14:textId="7A7A9275" w:rsidR="00E739ED" w:rsidRDefault="00E739ED">
      <w:pPr>
        <w:pStyle w:val="CommentText"/>
      </w:pPr>
      <w:r>
        <w:rPr>
          <w:rStyle w:val="CommentReference"/>
        </w:rPr>
        <w:annotationRef/>
      </w:r>
      <w:r>
        <w:t>5883?</w:t>
      </w:r>
    </w:p>
  </w:comment>
  <w:comment w:id="143" w:author="Mathieu ALMEIDA" w:date="2022-02-08T15:15:00Z" w:initials="MmA">
    <w:p w14:paraId="47657A88" w14:textId="5C9F1547" w:rsidR="000B59B1" w:rsidRDefault="000B59B1">
      <w:pPr>
        <w:pStyle w:val="CommentText"/>
      </w:pPr>
      <w:r>
        <w:rPr>
          <w:rStyle w:val="CommentReference"/>
        </w:rPr>
        <w:annotationRef/>
      </w:r>
      <w:r>
        <w:t>David: Maybe this is a bit picky: monocle is for setting trajectories, while what is shown in the Fig 1E is the projection. In the original monocle they used ICA (independent component analysis); maybe that is enough.</w:t>
      </w:r>
    </w:p>
  </w:comment>
  <w:comment w:id="148" w:author="bernie" w:date="2022-02-08T12:58:00Z" w:initials="b">
    <w:p w14:paraId="4E62DC62" w14:textId="370227EA" w:rsidR="00F45559" w:rsidRDefault="00F45559">
      <w:pPr>
        <w:pStyle w:val="CommentText"/>
      </w:pPr>
      <w:r>
        <w:rPr>
          <w:rStyle w:val="CommentReference"/>
        </w:rPr>
        <w:annotationRef/>
      </w:r>
      <w:r>
        <w:t>Perhaps add: and food carbohydrates from animal origin as well</w:t>
      </w:r>
    </w:p>
  </w:comment>
  <w:comment w:id="149" w:author="Portlock, Theo" w:date="2022-02-11T13:21:00Z" w:initials="PT">
    <w:p w14:paraId="040F6103" w14:textId="77777777" w:rsidR="00BC7A71" w:rsidRDefault="00BC7A71" w:rsidP="007D4CBF">
      <w:pPr>
        <w:jc w:val="left"/>
      </w:pPr>
      <w:r>
        <w:rPr>
          <w:rStyle w:val="CommentReference"/>
        </w:rPr>
        <w:annotationRef/>
      </w:r>
      <w:r>
        <w:rPr>
          <w:rFonts w:ascii="Tahoma" w:eastAsiaTheme="minorEastAsia" w:hAnsi="Tahoma" w:cs="Tahoma"/>
          <w:sz w:val="16"/>
          <w:szCs w:val="20"/>
          <w:lang w:val="en-US" w:eastAsia="ko-KR"/>
        </w:rPr>
        <w:t>Added</w:t>
      </w:r>
    </w:p>
  </w:comment>
  <w:comment w:id="158" w:author="bernie" w:date="2022-02-08T13:00:00Z" w:initials="b">
    <w:p w14:paraId="194DAC92" w14:textId="5D0954CE" w:rsidR="00F45559" w:rsidRDefault="00F45559">
      <w:pPr>
        <w:pStyle w:val="CommentText"/>
      </w:pPr>
      <w:r>
        <w:rPr>
          <w:rStyle w:val="CommentReference"/>
        </w:rPr>
        <w:annotationRef/>
      </w:r>
      <w:r>
        <w:t>Already said at the beginning of the sentence</w:t>
      </w:r>
    </w:p>
  </w:comment>
  <w:comment w:id="210" w:author="Stanislav Ehrlich" w:date="2022-02-11T11:16:00Z" w:initials="SE">
    <w:p w14:paraId="0FF6E860" w14:textId="663BAFB9" w:rsidR="007856E6" w:rsidRDefault="007856E6">
      <w:pPr>
        <w:pStyle w:val="CommentText"/>
      </w:pPr>
      <w:r>
        <w:rPr>
          <w:rStyle w:val="CommentReference"/>
        </w:rPr>
        <w:annotationRef/>
      </w:r>
      <w:r>
        <w:t xml:space="preserve">Less ambiguous than gene content </w:t>
      </w:r>
      <w:r w:rsidR="009F4B5E">
        <w:t>–</w:t>
      </w:r>
      <w:r>
        <w:t xml:space="preserve"> </w:t>
      </w:r>
      <w:r w:rsidR="009F4B5E">
        <w:t xml:space="preserve">it is actually analysis based on encoded functions, isn’t it? </w:t>
      </w:r>
    </w:p>
  </w:comment>
  <w:comment w:id="211" w:author="Portlock, Theo" w:date="2022-02-11T13:29:00Z" w:initials="PT">
    <w:p w14:paraId="4D33515E" w14:textId="77777777" w:rsidR="00DA427D" w:rsidRDefault="00DA427D" w:rsidP="007D4CBF">
      <w:pPr>
        <w:jc w:val="left"/>
      </w:pPr>
      <w:r>
        <w:rPr>
          <w:rStyle w:val="CommentReference"/>
        </w:rPr>
        <w:annotationRef/>
      </w:r>
      <w:r>
        <w:rPr>
          <w:rFonts w:ascii="Tahoma" w:eastAsiaTheme="minorEastAsia" w:hAnsi="Tahoma" w:cs="Tahoma"/>
          <w:sz w:val="16"/>
          <w:szCs w:val="20"/>
          <w:lang w:val="en-US" w:eastAsia="ko-KR"/>
        </w:rPr>
        <w:t>Yes, makes sense</w:t>
      </w:r>
    </w:p>
  </w:comment>
  <w:comment w:id="218" w:author="Stanislav Ehrlich" w:date="2022-02-11T11:20:00Z" w:initials="SE">
    <w:p w14:paraId="30484EAC" w14:textId="44C55498" w:rsidR="005A07A0" w:rsidRDefault="005A07A0">
      <w:pPr>
        <w:pStyle w:val="CommentText"/>
      </w:pPr>
      <w:r>
        <w:rPr>
          <w:rStyle w:val="CommentReference"/>
        </w:rPr>
        <w:annotationRef/>
      </w:r>
      <w:r w:rsidR="00DD63E8">
        <w:t>Not sure that “h</w:t>
      </w:r>
      <w:r>
        <w:t>ost bacteria</w:t>
      </w:r>
      <w:r w:rsidR="00DD63E8">
        <w:t>” is an accepted term, commensal may be enough</w:t>
      </w:r>
    </w:p>
  </w:comment>
  <w:comment w:id="227" w:author="Stanislav Ehrlich" w:date="2022-02-11T11:22:00Z" w:initials="SE">
    <w:p w14:paraId="25FFB10B" w14:textId="71EABD9B" w:rsidR="004A6006" w:rsidRDefault="004A6006">
      <w:pPr>
        <w:pStyle w:val="CommentText"/>
      </w:pPr>
      <w:r>
        <w:rPr>
          <w:rStyle w:val="CommentReference"/>
        </w:rPr>
        <w:annotationRef/>
      </w:r>
      <w:r w:rsidR="004A188A">
        <w:t xml:space="preserve">In which cluster? If in patho, </w:t>
      </w:r>
      <w:r w:rsidR="00A13CCA">
        <w:t xml:space="preserve">it may be useful for the host – perhaps comment. </w:t>
      </w:r>
    </w:p>
  </w:comment>
  <w:comment w:id="228" w:author="Portlock, Theo" w:date="2022-02-11T13:41:00Z" w:initials="PT">
    <w:p w14:paraId="102A9436" w14:textId="77777777" w:rsidR="00EC088E" w:rsidRDefault="00EC088E" w:rsidP="007D4CBF">
      <w:pPr>
        <w:jc w:val="left"/>
      </w:pPr>
      <w:r>
        <w:rPr>
          <w:rStyle w:val="CommentReference"/>
        </w:rPr>
        <w:annotationRef/>
      </w:r>
      <w:r>
        <w:rPr>
          <w:rFonts w:ascii="Tahoma" w:eastAsiaTheme="minorEastAsia" w:hAnsi="Tahoma" w:cs="Tahoma"/>
          <w:sz w:val="16"/>
          <w:szCs w:val="20"/>
          <w:lang w:val="en-US" w:eastAsia="ko-KR"/>
        </w:rPr>
        <w:t>reworded to clarify that there are more than 2 custers</w:t>
      </w:r>
    </w:p>
  </w:comment>
  <w:comment w:id="288" w:author="Stanislav Ehrlich" w:date="2022-02-11T11:28:00Z" w:initials="SE">
    <w:p w14:paraId="404E334D" w14:textId="4C84A1AD" w:rsidR="008C3A47" w:rsidRDefault="008C3A47">
      <w:pPr>
        <w:pStyle w:val="CommentText"/>
      </w:pPr>
      <w:r>
        <w:rPr>
          <w:rStyle w:val="CommentReference"/>
        </w:rPr>
        <w:annotationRef/>
      </w:r>
      <w:r>
        <w:t>AUC of 0.68</w:t>
      </w:r>
      <w:r w:rsidR="00D03FA8">
        <w:t xml:space="preserve"> </w:t>
      </w:r>
      <w:r>
        <w:t>is not viewed as high ptecision</w:t>
      </w:r>
    </w:p>
  </w:comment>
  <w:comment w:id="289" w:author="Portlock, Theo" w:date="2022-02-11T13:57:00Z" w:initials="PT">
    <w:p w14:paraId="17A41B15" w14:textId="77777777" w:rsidR="00666A3B" w:rsidRDefault="00666A3B" w:rsidP="007D4CBF">
      <w:pPr>
        <w:jc w:val="left"/>
      </w:pPr>
      <w:r>
        <w:rPr>
          <w:rStyle w:val="CommentReference"/>
        </w:rPr>
        <w:annotationRef/>
      </w:r>
      <w:r>
        <w:rPr>
          <w:rFonts w:ascii="Tahoma" w:eastAsiaTheme="minorEastAsia" w:hAnsi="Tahoma" w:cs="Tahoma"/>
          <w:sz w:val="16"/>
          <w:szCs w:val="20"/>
          <w:lang w:val="en-US" w:eastAsia="ko-KR"/>
        </w:rPr>
        <w:t>We are aware of this, will make sure this is clear in discussion</w:t>
      </w:r>
    </w:p>
  </w:comment>
  <w:comment w:id="290" w:author="Portlock, Theo" w:date="2022-02-15T18:01:00Z" w:initials="PT">
    <w:p w14:paraId="62D448C0" w14:textId="77777777" w:rsidR="00760C66" w:rsidRDefault="00760C66" w:rsidP="00304132">
      <w:pPr>
        <w:jc w:val="left"/>
      </w:pPr>
      <w:r>
        <w:rPr>
          <w:rStyle w:val="CommentReference"/>
        </w:rPr>
        <w:annotationRef/>
      </w:r>
      <w:r>
        <w:rPr>
          <w:rFonts w:ascii="Tahoma" w:eastAsiaTheme="minorEastAsia" w:hAnsi="Tahoma" w:cs="Tahoma"/>
          <w:sz w:val="16"/>
          <w:szCs w:val="20"/>
          <w:lang w:val="en-US" w:eastAsia="ko-KR"/>
        </w:rPr>
        <w:t>Ran again and got better values</w:t>
      </w:r>
    </w:p>
  </w:comment>
  <w:comment w:id="508" w:author="Mathieu ALMEIDA" w:date="2022-02-08T16:03:00Z" w:initials="MmA">
    <w:p w14:paraId="39332192" w14:textId="04F7C9EA" w:rsidR="003A25ED" w:rsidRDefault="003A25ED">
      <w:pPr>
        <w:pStyle w:val="CommentText"/>
      </w:pPr>
      <w:r>
        <w:t xml:space="preserve">Sorry maybe just me but I am not sure </w:t>
      </w:r>
      <w:r>
        <w:rPr>
          <w:rStyle w:val="CommentReference"/>
        </w:rPr>
        <w:annotationRef/>
      </w:r>
      <w:r>
        <w:rPr>
          <w:rStyle w:val="CommentReference"/>
        </w:rPr>
        <w:t>about this sentence</w:t>
      </w:r>
      <w:r>
        <w:t xml:space="preserve">: does this mean that the micro-organisms dominant in westernized countries are dominant in </w:t>
      </w:r>
      <w:r w:rsidR="0038313A">
        <w:t>all human microbiota ? Or that the dominant micro-organisms in westernized country produce antimicrobial peptides and homoserine lactone that potentially explain their dominance ?</w:t>
      </w:r>
    </w:p>
  </w:comment>
  <w:comment w:id="528" w:author="Mathieu ALMEIDA" w:date="2022-02-08T16:07:00Z" w:initials="MmA">
    <w:p w14:paraId="2388A0D2" w14:textId="1514D304" w:rsidR="0038313A" w:rsidRDefault="0038313A">
      <w:pPr>
        <w:pStyle w:val="CommentText"/>
      </w:pPr>
      <w:r>
        <w:rPr>
          <w:rStyle w:val="CommentReference"/>
        </w:rPr>
        <w:annotationRef/>
      </w:r>
      <w:r>
        <w:t>Again maybe just me but not sure about that: did you mean lower species richness?</w:t>
      </w:r>
    </w:p>
  </w:comment>
  <w:comment w:id="529" w:author="Portlock, Theo" w:date="2022-02-11T14:12:00Z" w:initials="PT">
    <w:p w14:paraId="26BCF8EC" w14:textId="77777777" w:rsidR="007554BB" w:rsidRDefault="007554BB" w:rsidP="007D4CBF">
      <w:pPr>
        <w:jc w:val="left"/>
      </w:pPr>
      <w:r>
        <w:rPr>
          <w:rStyle w:val="CommentReference"/>
        </w:rPr>
        <w:annotationRef/>
      </w:r>
      <w:r>
        <w:rPr>
          <w:rFonts w:ascii="Tahoma" w:eastAsiaTheme="minorEastAsia" w:hAnsi="Tahoma" w:cs="Tahoma"/>
          <w:sz w:val="16"/>
          <w:szCs w:val="20"/>
          <w:lang w:val="en-US" w:eastAsia="ko-KR"/>
        </w:rPr>
        <w:t>reworded to clarify</w:t>
      </w:r>
    </w:p>
  </w:comment>
  <w:comment w:id="560" w:author="Mathieu ALMEIDA" w:date="2022-02-08T16:08:00Z" w:initials="MmA">
    <w:p w14:paraId="1C8544EE" w14:textId="3AA63F77" w:rsidR="0038313A" w:rsidRDefault="0038313A">
      <w:pPr>
        <w:pStyle w:val="CommentText"/>
      </w:pPr>
      <w:r>
        <w:rPr>
          <w:rStyle w:val="CommentReference"/>
        </w:rPr>
        <w:annotationRef/>
      </w:r>
      <w:r>
        <w:t>Really ? I remember an old figure clearly showing association between F. nucleatum and CRC. Do you mean that F. nucleatum is not always associated with CRC? Maybe I am wrong sorry</w:t>
      </w:r>
    </w:p>
  </w:comment>
  <w:comment w:id="561" w:author="Portlock, Theo" w:date="2022-02-11T14:22:00Z" w:initials="PT">
    <w:p w14:paraId="0816362B" w14:textId="77777777" w:rsidR="004B36B6" w:rsidRDefault="007D5F73" w:rsidP="00120105">
      <w:pPr>
        <w:jc w:val="left"/>
      </w:pPr>
      <w:r>
        <w:rPr>
          <w:rStyle w:val="CommentReference"/>
        </w:rPr>
        <w:annotationRef/>
      </w:r>
      <w:r w:rsidR="004B36B6">
        <w:rPr>
          <w:rFonts w:ascii="Tahoma" w:eastAsiaTheme="minorEastAsia" w:hAnsi="Tahoma" w:cs="Tahoma"/>
          <w:sz w:val="16"/>
          <w:szCs w:val="20"/>
          <w:lang w:val="en-US" w:eastAsia="ko-KR"/>
        </w:rPr>
        <w:t>Remade figure, now shows fuso is important</w:t>
      </w:r>
    </w:p>
  </w:comment>
  <w:comment w:id="635" w:author="Mathieu ALMEIDA" w:date="2022-02-08T15:58:00Z" w:initials="MmA">
    <w:p w14:paraId="6E0D6360" w14:textId="5728BADB" w:rsidR="003A25ED" w:rsidRDefault="003A25ED">
      <w:pPr>
        <w:pStyle w:val="CommentText"/>
      </w:pPr>
      <w:r>
        <w:rPr>
          <w:rStyle w:val="CommentReference"/>
        </w:rPr>
        <w:annotationRef/>
      </w:r>
      <w:r>
        <w:t>This is for the wellness study.</w:t>
      </w:r>
    </w:p>
  </w:comment>
  <w:comment w:id="644" w:author="bernie" w:date="2022-02-08T13:03:00Z" w:initials="b">
    <w:p w14:paraId="041E544A" w14:textId="0D0008C2" w:rsidR="00F45559" w:rsidRDefault="00F45559">
      <w:pPr>
        <w:pStyle w:val="CommentText"/>
      </w:pPr>
      <w:r>
        <w:rPr>
          <w:rStyle w:val="CommentReference"/>
        </w:rPr>
        <w:annotationRef/>
      </w:r>
      <w:r>
        <w:t>Ref [45] looks different from the other refs. Please double check</w:t>
      </w:r>
    </w:p>
  </w:comment>
  <w:comment w:id="645" w:author="Portlock, Theo" w:date="2022-02-11T16:08:00Z" w:initials="PT">
    <w:p w14:paraId="5B8806AC" w14:textId="77777777" w:rsidR="009330BF" w:rsidRDefault="009330BF" w:rsidP="007D4CBF">
      <w:pPr>
        <w:jc w:val="left"/>
      </w:pPr>
      <w:r>
        <w:rPr>
          <w:rStyle w:val="CommentReference"/>
        </w:rPr>
        <w:annotationRef/>
      </w:r>
      <w:r>
        <w:rPr>
          <w:rFonts w:ascii="Tahoma" w:eastAsiaTheme="minorEastAsia" w:hAnsi="Tahoma" w:cs="Tahoma"/>
          <w:sz w:val="16"/>
          <w:szCs w:val="20"/>
          <w:lang w:val="en-US" w:eastAsia="ko-KR"/>
        </w:rPr>
        <w:t>Fixed</w:t>
      </w:r>
    </w:p>
  </w:comment>
  <w:comment w:id="1043" w:author="Nicolas Pons" w:date="2022-02-09T11:54:00Z" w:initials="NP">
    <w:p w14:paraId="20651430" w14:textId="0C74D6F2" w:rsidR="00DB7E3C" w:rsidRDefault="00DB7E3C">
      <w:pPr>
        <w:pStyle w:val="CommentText"/>
      </w:pPr>
      <w:r>
        <w:rPr>
          <w:rStyle w:val="CommentReference"/>
        </w:rPr>
        <w:annotationRef/>
      </w:r>
      <w:r>
        <w:t xml:space="preserve">Add gitlab link : </w:t>
      </w:r>
      <w:r w:rsidRPr="00DB7E3C">
        <w:t>https://forgemia.inra.fr/metagenopolis/meteor</w:t>
      </w:r>
    </w:p>
  </w:comment>
  <w:comment w:id="1044" w:author="Portlock, Theo" w:date="2022-02-11T14:34:00Z" w:initials="PT">
    <w:p w14:paraId="4BAE1B2D" w14:textId="77777777" w:rsidR="00496DFB" w:rsidRDefault="00496DFB" w:rsidP="007D4CBF">
      <w:pPr>
        <w:jc w:val="left"/>
      </w:pPr>
      <w:r>
        <w:rPr>
          <w:rStyle w:val="CommentReference"/>
        </w:rPr>
        <w:annotationRef/>
      </w:r>
      <w:r>
        <w:rPr>
          <w:rFonts w:ascii="Tahoma" w:eastAsiaTheme="minorEastAsia" w:hAnsi="Tahoma" w:cs="Tahoma"/>
          <w:sz w:val="16"/>
          <w:szCs w:val="20"/>
          <w:lang w:val="en-US" w:eastAsia="ko-KR"/>
        </w:rPr>
        <w:t>Done</w:t>
      </w:r>
    </w:p>
  </w:comment>
  <w:comment w:id="1103" w:author="bernie" w:date="2022-02-08T13:06:00Z" w:initials="b">
    <w:p w14:paraId="682777A3" w14:textId="71557A4A" w:rsidR="0080057F" w:rsidRDefault="0080057F">
      <w:pPr>
        <w:pStyle w:val="CommentText"/>
      </w:pPr>
      <w:r>
        <w:rPr>
          <w:rStyle w:val="CommentReference"/>
        </w:rPr>
        <w:annotationRef/>
      </w:r>
      <w:r>
        <w:t>CAZyme is short for carbohydrate-active enzymes</w:t>
      </w:r>
    </w:p>
    <w:p w14:paraId="021F4CAB" w14:textId="10B69393" w:rsidR="0080057F" w:rsidRDefault="0080057F">
      <w:pPr>
        <w:pStyle w:val="CommentText"/>
      </w:pPr>
    </w:p>
    <w:p w14:paraId="47481D15" w14:textId="0D8D0EEA" w:rsidR="0080057F" w:rsidRDefault="0080057F">
      <w:pPr>
        <w:pStyle w:val="CommentText"/>
      </w:pPr>
      <w:r>
        <w:t>CAZy is the name of the database</w:t>
      </w:r>
    </w:p>
    <w:p w14:paraId="4E105E5C" w14:textId="241C2E43" w:rsidR="0080057F" w:rsidRDefault="008005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C2BC4" w15:done="0"/>
  <w15:commentEx w15:paraId="463CD9D4" w15:paraIdParent="5BAC2BC4" w15:done="0"/>
  <w15:commentEx w15:paraId="0E035391" w15:done="0"/>
  <w15:commentEx w15:paraId="073C81DD" w15:done="0"/>
  <w15:commentEx w15:paraId="6538C3F0" w15:done="0"/>
  <w15:commentEx w15:paraId="1DE7A7AC" w15:paraIdParent="6538C3F0" w15:done="0"/>
  <w15:commentEx w15:paraId="2A9743D9" w15:done="0"/>
  <w15:commentEx w15:paraId="632488DB" w15:paraIdParent="2A9743D9" w15:done="0"/>
  <w15:commentEx w15:paraId="0CC9C266" w15:paraIdParent="2A9743D9" w15:done="0"/>
  <w15:commentEx w15:paraId="6C294A94" w15:done="0"/>
  <w15:commentEx w15:paraId="1817D72A" w15:done="0"/>
  <w15:commentEx w15:paraId="24310769" w15:done="0"/>
  <w15:commentEx w15:paraId="47657A88" w15:done="0"/>
  <w15:commentEx w15:paraId="4E62DC62" w15:done="0"/>
  <w15:commentEx w15:paraId="040F6103" w15:paraIdParent="4E62DC62" w15:done="0"/>
  <w15:commentEx w15:paraId="194DAC92" w15:done="0"/>
  <w15:commentEx w15:paraId="0FF6E860" w15:done="0"/>
  <w15:commentEx w15:paraId="4D33515E" w15:paraIdParent="0FF6E860" w15:done="0"/>
  <w15:commentEx w15:paraId="30484EAC" w15:done="0"/>
  <w15:commentEx w15:paraId="25FFB10B" w15:done="0"/>
  <w15:commentEx w15:paraId="102A9436" w15:paraIdParent="25FFB10B" w15:done="0"/>
  <w15:commentEx w15:paraId="404E334D" w15:done="0"/>
  <w15:commentEx w15:paraId="17A41B15" w15:paraIdParent="404E334D" w15:done="0"/>
  <w15:commentEx w15:paraId="62D448C0" w15:paraIdParent="404E334D" w15:done="0"/>
  <w15:commentEx w15:paraId="39332192" w15:done="0"/>
  <w15:commentEx w15:paraId="2388A0D2" w15:done="0"/>
  <w15:commentEx w15:paraId="26BCF8EC" w15:paraIdParent="2388A0D2" w15:done="0"/>
  <w15:commentEx w15:paraId="1C8544EE" w15:done="0"/>
  <w15:commentEx w15:paraId="0816362B" w15:paraIdParent="1C8544EE" w15:done="0"/>
  <w15:commentEx w15:paraId="6E0D6360" w15:done="0"/>
  <w15:commentEx w15:paraId="041E544A" w15:done="0"/>
  <w15:commentEx w15:paraId="5B8806AC" w15:paraIdParent="041E544A" w15:done="0"/>
  <w15:commentEx w15:paraId="20651430" w15:done="0"/>
  <w15:commentEx w15:paraId="4BAE1B2D" w15:paraIdParent="20651430" w15:done="0"/>
  <w15:commentEx w15:paraId="4E105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4D8" w16cex:dateUtc="2022-02-09T10:40:00Z"/>
  <w16cex:commentExtensible w16cex:durableId="25B0DEA1" w16cex:dateUtc="2022-02-11T12:09:00Z"/>
  <w16cex:commentExtensible w16cex:durableId="25AD10C6" w16cex:dateUtc="2022-02-08T14:15:00Z"/>
  <w16cex:commentExtensible w16cex:durableId="25AD10C7" w16cex:dateUtc="2022-02-08T14:15:00Z"/>
  <w16cex:commentExtensible w16cex:durableId="25B0A4DB" w16cex:dateUtc="2022-02-10T10:40:00Z"/>
  <w16cex:commentExtensible w16cex:durableId="25B0E02E" w16cex:dateUtc="2022-02-11T12:16:00Z"/>
  <w16cex:commentExtensible w16cex:durableId="25AD10C8" w16cex:dateUtc="2022-02-08T14:51:00Z"/>
  <w16cex:commentExtensible w16cex:durableId="25B0E025" w16cex:dateUtc="2022-02-11T12:16:00Z"/>
  <w16cex:commentExtensible w16cex:durableId="25B0F6AD" w16cex:dateUtc="2022-02-11T13:52:00Z"/>
  <w16cex:commentExtensible w16cex:durableId="25AD10C9" w16cex:dateUtc="2022-02-08T14:29:00Z"/>
  <w16cex:commentExtensible w16cex:durableId="25AD10CA" w16cex:dateUtc="2022-02-08T14:40:00Z"/>
  <w16cex:commentExtensible w16cex:durableId="25ACEB31" w16cex:dateUtc="2022-02-08T12:14:00Z"/>
  <w16cex:commentExtensible w16cex:durableId="25AD10CC" w16cex:dateUtc="2022-02-08T14:15:00Z"/>
  <w16cex:commentExtensible w16cex:durableId="25ACEA87" w16cex:dateUtc="2022-02-08T11:58:00Z"/>
  <w16cex:commentExtensible w16cex:durableId="25B0E151" w16cex:dateUtc="2022-02-11T12:21:00Z"/>
  <w16cex:commentExtensible w16cex:durableId="25ACEA88" w16cex:dateUtc="2022-02-08T12:00:00Z"/>
  <w16cex:commentExtensible w16cex:durableId="25B0C411" w16cex:dateUtc="2022-02-11T10:16:00Z"/>
  <w16cex:commentExtensible w16cex:durableId="25B0E350" w16cex:dateUtc="2022-02-11T12:29:00Z"/>
  <w16cex:commentExtensible w16cex:durableId="25B0C4E0" w16cex:dateUtc="2022-02-11T10:20:00Z"/>
  <w16cex:commentExtensible w16cex:durableId="25B0C56A" w16cex:dateUtc="2022-02-11T10:22:00Z"/>
  <w16cex:commentExtensible w16cex:durableId="25B0E5EC" w16cex:dateUtc="2022-02-11T12:41:00Z"/>
  <w16cex:commentExtensible w16cex:durableId="25B0C6D4" w16cex:dateUtc="2022-02-11T10:28:00Z"/>
  <w16cex:commentExtensible w16cex:durableId="25B0E9DF" w16cex:dateUtc="2022-02-11T12:57:00Z"/>
  <w16cex:commentExtensible w16cex:durableId="25B668F9" w16cex:dateUtc="2022-02-15T17:01:00Z"/>
  <w16cex:commentExtensible w16cex:durableId="25AD10CF" w16cex:dateUtc="2022-02-08T15:03:00Z"/>
  <w16cex:commentExtensible w16cex:durableId="25AD10D0" w16cex:dateUtc="2022-02-08T15:07:00Z"/>
  <w16cex:commentExtensible w16cex:durableId="25B0ED50" w16cex:dateUtc="2022-02-11T13:12:00Z"/>
  <w16cex:commentExtensible w16cex:durableId="25AD10D1" w16cex:dateUtc="2022-02-08T15:08:00Z"/>
  <w16cex:commentExtensible w16cex:durableId="25B0EF8A" w16cex:dateUtc="2022-02-11T13:22:00Z"/>
  <w16cex:commentExtensible w16cex:durableId="25AD10D2" w16cex:dateUtc="2022-02-08T14:58:00Z"/>
  <w16cex:commentExtensible w16cex:durableId="25ACEA89" w16cex:dateUtc="2022-02-08T12:03:00Z"/>
  <w16cex:commentExtensible w16cex:durableId="25B10898" w16cex:dateUtc="2022-02-11T15:08:00Z"/>
  <w16cex:commentExtensible w16cex:durableId="25B0A4E8" w16cex:dateUtc="2022-02-09T10:54:00Z"/>
  <w16cex:commentExtensible w16cex:durableId="25B0F260" w16cex:dateUtc="2022-02-11T13:34: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C2BC4" w16cid:durableId="25B0A4D8"/>
  <w16cid:commentId w16cid:paraId="463CD9D4" w16cid:durableId="25B0DEA1"/>
  <w16cid:commentId w16cid:paraId="0E035391" w16cid:durableId="25AD10C6"/>
  <w16cid:commentId w16cid:paraId="073C81DD" w16cid:durableId="25AD10C7"/>
  <w16cid:commentId w16cid:paraId="6538C3F0" w16cid:durableId="25B0A4DB"/>
  <w16cid:commentId w16cid:paraId="1DE7A7AC" w16cid:durableId="25B0E02E"/>
  <w16cid:commentId w16cid:paraId="2A9743D9" w16cid:durableId="25AD10C8"/>
  <w16cid:commentId w16cid:paraId="632488DB" w16cid:durableId="25B0E025"/>
  <w16cid:commentId w16cid:paraId="0CC9C266" w16cid:durableId="25B0F6AD"/>
  <w16cid:commentId w16cid:paraId="6C294A94" w16cid:durableId="25AD10C9"/>
  <w16cid:commentId w16cid:paraId="1817D72A" w16cid:durableId="25AD10CA"/>
  <w16cid:commentId w16cid:paraId="24310769" w16cid:durableId="25ACEB31"/>
  <w16cid:commentId w16cid:paraId="47657A88" w16cid:durableId="25AD10CC"/>
  <w16cid:commentId w16cid:paraId="4E62DC62" w16cid:durableId="25ACEA87"/>
  <w16cid:commentId w16cid:paraId="040F6103" w16cid:durableId="25B0E151"/>
  <w16cid:commentId w16cid:paraId="194DAC92" w16cid:durableId="25ACEA88"/>
  <w16cid:commentId w16cid:paraId="0FF6E860" w16cid:durableId="25B0C411"/>
  <w16cid:commentId w16cid:paraId="4D33515E" w16cid:durableId="25B0E350"/>
  <w16cid:commentId w16cid:paraId="30484EAC" w16cid:durableId="25B0C4E0"/>
  <w16cid:commentId w16cid:paraId="25FFB10B" w16cid:durableId="25B0C56A"/>
  <w16cid:commentId w16cid:paraId="102A9436" w16cid:durableId="25B0E5EC"/>
  <w16cid:commentId w16cid:paraId="404E334D" w16cid:durableId="25B0C6D4"/>
  <w16cid:commentId w16cid:paraId="17A41B15" w16cid:durableId="25B0E9DF"/>
  <w16cid:commentId w16cid:paraId="62D448C0" w16cid:durableId="25B668F9"/>
  <w16cid:commentId w16cid:paraId="39332192" w16cid:durableId="25AD10CF"/>
  <w16cid:commentId w16cid:paraId="2388A0D2" w16cid:durableId="25AD10D0"/>
  <w16cid:commentId w16cid:paraId="26BCF8EC" w16cid:durableId="25B0ED50"/>
  <w16cid:commentId w16cid:paraId="1C8544EE" w16cid:durableId="25AD10D1"/>
  <w16cid:commentId w16cid:paraId="0816362B" w16cid:durableId="25B0EF8A"/>
  <w16cid:commentId w16cid:paraId="6E0D6360" w16cid:durableId="25AD10D2"/>
  <w16cid:commentId w16cid:paraId="041E544A" w16cid:durableId="25ACEA89"/>
  <w16cid:commentId w16cid:paraId="5B8806AC" w16cid:durableId="25B10898"/>
  <w16cid:commentId w16cid:paraId="20651430" w16cid:durableId="25B0A4E8"/>
  <w16cid:commentId w16cid:paraId="4BAE1B2D" w16cid:durableId="25B0F260"/>
  <w16cid:commentId w16cid:paraId="4E105E5C"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41D3D" w14:textId="77777777" w:rsidR="0097601D" w:rsidRDefault="0097601D" w:rsidP="00B74686">
      <w:r>
        <w:separator/>
      </w:r>
    </w:p>
  </w:endnote>
  <w:endnote w:type="continuationSeparator" w:id="0">
    <w:p w14:paraId="1E7574FD" w14:textId="77777777" w:rsidR="0097601D" w:rsidRDefault="0097601D" w:rsidP="00B74686">
      <w:r>
        <w:continuationSeparator/>
      </w:r>
    </w:p>
  </w:endnote>
  <w:endnote w:type="continuationNotice" w:id="1">
    <w:p w14:paraId="2DB6F87B" w14:textId="77777777" w:rsidR="0097601D" w:rsidRDefault="0097601D"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F3D2F" w14:textId="77777777" w:rsidR="0097601D" w:rsidRDefault="0097601D" w:rsidP="00B74686">
      <w:r>
        <w:separator/>
      </w:r>
    </w:p>
  </w:footnote>
  <w:footnote w:type="continuationSeparator" w:id="0">
    <w:p w14:paraId="5BCCAD70" w14:textId="77777777" w:rsidR="0097601D" w:rsidRDefault="0097601D" w:rsidP="00B74686">
      <w:r>
        <w:continuationSeparator/>
      </w:r>
    </w:p>
  </w:footnote>
  <w:footnote w:type="continuationNotice" w:id="1">
    <w:p w14:paraId="1D5DBBB8" w14:textId="77777777" w:rsidR="0097601D" w:rsidRDefault="0097601D"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186"/>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78E"/>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5DF7"/>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310A"/>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4DF0"/>
    <w:rsid w:val="0018517D"/>
    <w:rsid w:val="00186111"/>
    <w:rsid w:val="00186459"/>
    <w:rsid w:val="00186F26"/>
    <w:rsid w:val="00186F5C"/>
    <w:rsid w:val="001875F0"/>
    <w:rsid w:val="0018795E"/>
    <w:rsid w:val="00191594"/>
    <w:rsid w:val="001918D0"/>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D7C6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0C8"/>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04D"/>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4E81"/>
    <w:rsid w:val="004052EF"/>
    <w:rsid w:val="004057FF"/>
    <w:rsid w:val="0040673E"/>
    <w:rsid w:val="00406B46"/>
    <w:rsid w:val="00407431"/>
    <w:rsid w:val="00407621"/>
    <w:rsid w:val="00407EE9"/>
    <w:rsid w:val="004104AC"/>
    <w:rsid w:val="0041111B"/>
    <w:rsid w:val="0041134B"/>
    <w:rsid w:val="00412894"/>
    <w:rsid w:val="004130EE"/>
    <w:rsid w:val="00414F81"/>
    <w:rsid w:val="00415D33"/>
    <w:rsid w:val="004173BD"/>
    <w:rsid w:val="00420FC2"/>
    <w:rsid w:val="00422153"/>
    <w:rsid w:val="0042347B"/>
    <w:rsid w:val="00423B5A"/>
    <w:rsid w:val="0042597D"/>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46E"/>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6B6"/>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681"/>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64A8"/>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53C"/>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245D"/>
    <w:rsid w:val="005A30A0"/>
    <w:rsid w:val="005A348A"/>
    <w:rsid w:val="005A5B9F"/>
    <w:rsid w:val="005A7D09"/>
    <w:rsid w:val="005B00A2"/>
    <w:rsid w:val="005B0F80"/>
    <w:rsid w:val="005B10ED"/>
    <w:rsid w:val="005B19D3"/>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47B9"/>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1C2"/>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5E5"/>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2A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748"/>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5042C"/>
    <w:rsid w:val="0075051C"/>
    <w:rsid w:val="00750727"/>
    <w:rsid w:val="00750E29"/>
    <w:rsid w:val="00750FCE"/>
    <w:rsid w:val="00751E70"/>
    <w:rsid w:val="00753618"/>
    <w:rsid w:val="00753803"/>
    <w:rsid w:val="007541C8"/>
    <w:rsid w:val="007554BB"/>
    <w:rsid w:val="00757646"/>
    <w:rsid w:val="00760C6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566C"/>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4CBF"/>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3AD9"/>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A23"/>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37F2A"/>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165"/>
    <w:rsid w:val="00964C21"/>
    <w:rsid w:val="0096591A"/>
    <w:rsid w:val="009678D0"/>
    <w:rsid w:val="009711AC"/>
    <w:rsid w:val="00971538"/>
    <w:rsid w:val="00971F1B"/>
    <w:rsid w:val="009725E3"/>
    <w:rsid w:val="00973368"/>
    <w:rsid w:val="00973E67"/>
    <w:rsid w:val="00974074"/>
    <w:rsid w:val="00975A81"/>
    <w:rsid w:val="0097601D"/>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2E0D"/>
    <w:rsid w:val="009D411F"/>
    <w:rsid w:val="009D525D"/>
    <w:rsid w:val="009D5C2A"/>
    <w:rsid w:val="009D6086"/>
    <w:rsid w:val="009D66DE"/>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CED"/>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D7E"/>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0890"/>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0A08"/>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AC0"/>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440"/>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54A"/>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D7253"/>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78A"/>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8BC"/>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1147"/>
    <w:rsid w:val="00EF21C3"/>
    <w:rsid w:val="00EF2620"/>
    <w:rsid w:val="00EF28B2"/>
    <w:rsid w:val="00EF2995"/>
    <w:rsid w:val="00EF5C1A"/>
    <w:rsid w:val="00EF632D"/>
    <w:rsid w:val="00EF6500"/>
    <w:rsid w:val="00EF686A"/>
    <w:rsid w:val="00EF68C6"/>
    <w:rsid w:val="00F001F4"/>
    <w:rsid w:val="00F0051E"/>
    <w:rsid w:val="00F0072E"/>
    <w:rsid w:val="00F007CC"/>
    <w:rsid w:val="00F00E36"/>
    <w:rsid w:val="00F01B24"/>
    <w:rsid w:val="00F02475"/>
    <w:rsid w:val="00F02600"/>
    <w:rsid w:val="00F029C4"/>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6E6"/>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docId w15:val="{6FD155A5-AC84-AB49-A350-6B99B5C6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rsid w:val="0096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69233630">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248275678">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53089382">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954286358">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0500689">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1206212762">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31923370">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816213169">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5040207">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1389958967">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sChild>
    </w:div>
    <w:div w:id="86774541">
      <w:bodyDiv w:val="1"/>
      <w:marLeft w:val="0"/>
      <w:marRight w:val="0"/>
      <w:marTop w:val="0"/>
      <w:marBottom w:val="0"/>
      <w:divBdr>
        <w:top w:val="none" w:sz="0" w:space="0" w:color="auto"/>
        <w:left w:val="none" w:sz="0" w:space="0" w:color="auto"/>
        <w:bottom w:val="none" w:sz="0" w:space="0" w:color="auto"/>
        <w:right w:val="none" w:sz="0" w:space="0" w:color="auto"/>
      </w:divBdr>
      <w:divsChild>
        <w:div w:id="1781027">
          <w:marLeft w:val="640"/>
          <w:marRight w:val="0"/>
          <w:marTop w:val="0"/>
          <w:marBottom w:val="0"/>
          <w:divBdr>
            <w:top w:val="none" w:sz="0" w:space="0" w:color="auto"/>
            <w:left w:val="none" w:sz="0" w:space="0" w:color="auto"/>
            <w:bottom w:val="none" w:sz="0" w:space="0" w:color="auto"/>
            <w:right w:val="none" w:sz="0" w:space="0" w:color="auto"/>
          </w:divBdr>
        </w:div>
        <w:div w:id="54473080">
          <w:marLeft w:val="640"/>
          <w:marRight w:val="0"/>
          <w:marTop w:val="0"/>
          <w:marBottom w:val="0"/>
          <w:divBdr>
            <w:top w:val="none" w:sz="0" w:space="0" w:color="auto"/>
            <w:left w:val="none" w:sz="0" w:space="0" w:color="auto"/>
            <w:bottom w:val="none" w:sz="0" w:space="0" w:color="auto"/>
            <w:right w:val="none" w:sz="0" w:space="0" w:color="auto"/>
          </w:divBdr>
        </w:div>
        <w:div w:id="60255550">
          <w:marLeft w:val="640"/>
          <w:marRight w:val="0"/>
          <w:marTop w:val="0"/>
          <w:marBottom w:val="0"/>
          <w:divBdr>
            <w:top w:val="none" w:sz="0" w:space="0" w:color="auto"/>
            <w:left w:val="none" w:sz="0" w:space="0" w:color="auto"/>
            <w:bottom w:val="none" w:sz="0" w:space="0" w:color="auto"/>
            <w:right w:val="none" w:sz="0" w:space="0" w:color="auto"/>
          </w:divBdr>
        </w:div>
        <w:div w:id="104929142">
          <w:marLeft w:val="640"/>
          <w:marRight w:val="0"/>
          <w:marTop w:val="0"/>
          <w:marBottom w:val="0"/>
          <w:divBdr>
            <w:top w:val="none" w:sz="0" w:space="0" w:color="auto"/>
            <w:left w:val="none" w:sz="0" w:space="0" w:color="auto"/>
            <w:bottom w:val="none" w:sz="0" w:space="0" w:color="auto"/>
            <w:right w:val="none" w:sz="0" w:space="0" w:color="auto"/>
          </w:divBdr>
        </w:div>
        <w:div w:id="105736129">
          <w:marLeft w:val="640"/>
          <w:marRight w:val="0"/>
          <w:marTop w:val="0"/>
          <w:marBottom w:val="0"/>
          <w:divBdr>
            <w:top w:val="none" w:sz="0" w:space="0" w:color="auto"/>
            <w:left w:val="none" w:sz="0" w:space="0" w:color="auto"/>
            <w:bottom w:val="none" w:sz="0" w:space="0" w:color="auto"/>
            <w:right w:val="none" w:sz="0" w:space="0" w:color="auto"/>
          </w:divBdr>
        </w:div>
        <w:div w:id="111748508">
          <w:marLeft w:val="640"/>
          <w:marRight w:val="0"/>
          <w:marTop w:val="0"/>
          <w:marBottom w:val="0"/>
          <w:divBdr>
            <w:top w:val="none" w:sz="0" w:space="0" w:color="auto"/>
            <w:left w:val="none" w:sz="0" w:space="0" w:color="auto"/>
            <w:bottom w:val="none" w:sz="0" w:space="0" w:color="auto"/>
            <w:right w:val="none" w:sz="0" w:space="0" w:color="auto"/>
          </w:divBdr>
        </w:div>
        <w:div w:id="128017656">
          <w:marLeft w:val="640"/>
          <w:marRight w:val="0"/>
          <w:marTop w:val="0"/>
          <w:marBottom w:val="0"/>
          <w:divBdr>
            <w:top w:val="none" w:sz="0" w:space="0" w:color="auto"/>
            <w:left w:val="none" w:sz="0" w:space="0" w:color="auto"/>
            <w:bottom w:val="none" w:sz="0" w:space="0" w:color="auto"/>
            <w:right w:val="none" w:sz="0" w:space="0" w:color="auto"/>
          </w:divBdr>
        </w:div>
        <w:div w:id="148403488">
          <w:marLeft w:val="640"/>
          <w:marRight w:val="0"/>
          <w:marTop w:val="0"/>
          <w:marBottom w:val="0"/>
          <w:divBdr>
            <w:top w:val="none" w:sz="0" w:space="0" w:color="auto"/>
            <w:left w:val="none" w:sz="0" w:space="0" w:color="auto"/>
            <w:bottom w:val="none" w:sz="0" w:space="0" w:color="auto"/>
            <w:right w:val="none" w:sz="0" w:space="0" w:color="auto"/>
          </w:divBdr>
        </w:div>
        <w:div w:id="153377494">
          <w:marLeft w:val="640"/>
          <w:marRight w:val="0"/>
          <w:marTop w:val="0"/>
          <w:marBottom w:val="0"/>
          <w:divBdr>
            <w:top w:val="none" w:sz="0" w:space="0" w:color="auto"/>
            <w:left w:val="none" w:sz="0" w:space="0" w:color="auto"/>
            <w:bottom w:val="none" w:sz="0" w:space="0" w:color="auto"/>
            <w:right w:val="none" w:sz="0" w:space="0" w:color="auto"/>
          </w:divBdr>
        </w:div>
        <w:div w:id="154535279">
          <w:marLeft w:val="640"/>
          <w:marRight w:val="0"/>
          <w:marTop w:val="0"/>
          <w:marBottom w:val="0"/>
          <w:divBdr>
            <w:top w:val="none" w:sz="0" w:space="0" w:color="auto"/>
            <w:left w:val="none" w:sz="0" w:space="0" w:color="auto"/>
            <w:bottom w:val="none" w:sz="0" w:space="0" w:color="auto"/>
            <w:right w:val="none" w:sz="0" w:space="0" w:color="auto"/>
          </w:divBdr>
        </w:div>
        <w:div w:id="156654610">
          <w:marLeft w:val="640"/>
          <w:marRight w:val="0"/>
          <w:marTop w:val="0"/>
          <w:marBottom w:val="0"/>
          <w:divBdr>
            <w:top w:val="none" w:sz="0" w:space="0" w:color="auto"/>
            <w:left w:val="none" w:sz="0" w:space="0" w:color="auto"/>
            <w:bottom w:val="none" w:sz="0" w:space="0" w:color="auto"/>
            <w:right w:val="none" w:sz="0" w:space="0" w:color="auto"/>
          </w:divBdr>
        </w:div>
        <w:div w:id="166943388">
          <w:marLeft w:val="640"/>
          <w:marRight w:val="0"/>
          <w:marTop w:val="0"/>
          <w:marBottom w:val="0"/>
          <w:divBdr>
            <w:top w:val="none" w:sz="0" w:space="0" w:color="auto"/>
            <w:left w:val="none" w:sz="0" w:space="0" w:color="auto"/>
            <w:bottom w:val="none" w:sz="0" w:space="0" w:color="auto"/>
            <w:right w:val="none" w:sz="0" w:space="0" w:color="auto"/>
          </w:divBdr>
        </w:div>
        <w:div w:id="169878543">
          <w:marLeft w:val="640"/>
          <w:marRight w:val="0"/>
          <w:marTop w:val="0"/>
          <w:marBottom w:val="0"/>
          <w:divBdr>
            <w:top w:val="none" w:sz="0" w:space="0" w:color="auto"/>
            <w:left w:val="none" w:sz="0" w:space="0" w:color="auto"/>
            <w:bottom w:val="none" w:sz="0" w:space="0" w:color="auto"/>
            <w:right w:val="none" w:sz="0" w:space="0" w:color="auto"/>
          </w:divBdr>
        </w:div>
        <w:div w:id="187715705">
          <w:marLeft w:val="640"/>
          <w:marRight w:val="0"/>
          <w:marTop w:val="0"/>
          <w:marBottom w:val="0"/>
          <w:divBdr>
            <w:top w:val="none" w:sz="0" w:space="0" w:color="auto"/>
            <w:left w:val="none" w:sz="0" w:space="0" w:color="auto"/>
            <w:bottom w:val="none" w:sz="0" w:space="0" w:color="auto"/>
            <w:right w:val="none" w:sz="0" w:space="0" w:color="auto"/>
          </w:divBdr>
        </w:div>
        <w:div w:id="194854056">
          <w:marLeft w:val="640"/>
          <w:marRight w:val="0"/>
          <w:marTop w:val="0"/>
          <w:marBottom w:val="0"/>
          <w:divBdr>
            <w:top w:val="none" w:sz="0" w:space="0" w:color="auto"/>
            <w:left w:val="none" w:sz="0" w:space="0" w:color="auto"/>
            <w:bottom w:val="none" w:sz="0" w:space="0" w:color="auto"/>
            <w:right w:val="none" w:sz="0" w:space="0" w:color="auto"/>
          </w:divBdr>
        </w:div>
        <w:div w:id="228923762">
          <w:marLeft w:val="640"/>
          <w:marRight w:val="0"/>
          <w:marTop w:val="0"/>
          <w:marBottom w:val="0"/>
          <w:divBdr>
            <w:top w:val="none" w:sz="0" w:space="0" w:color="auto"/>
            <w:left w:val="none" w:sz="0" w:space="0" w:color="auto"/>
            <w:bottom w:val="none" w:sz="0" w:space="0" w:color="auto"/>
            <w:right w:val="none" w:sz="0" w:space="0" w:color="auto"/>
          </w:divBdr>
        </w:div>
        <w:div w:id="231039253">
          <w:marLeft w:val="640"/>
          <w:marRight w:val="0"/>
          <w:marTop w:val="0"/>
          <w:marBottom w:val="0"/>
          <w:divBdr>
            <w:top w:val="none" w:sz="0" w:space="0" w:color="auto"/>
            <w:left w:val="none" w:sz="0" w:space="0" w:color="auto"/>
            <w:bottom w:val="none" w:sz="0" w:space="0" w:color="auto"/>
            <w:right w:val="none" w:sz="0" w:space="0" w:color="auto"/>
          </w:divBdr>
        </w:div>
        <w:div w:id="237904911">
          <w:marLeft w:val="640"/>
          <w:marRight w:val="0"/>
          <w:marTop w:val="0"/>
          <w:marBottom w:val="0"/>
          <w:divBdr>
            <w:top w:val="none" w:sz="0" w:space="0" w:color="auto"/>
            <w:left w:val="none" w:sz="0" w:space="0" w:color="auto"/>
            <w:bottom w:val="none" w:sz="0" w:space="0" w:color="auto"/>
            <w:right w:val="none" w:sz="0" w:space="0" w:color="auto"/>
          </w:divBdr>
        </w:div>
        <w:div w:id="238442323">
          <w:marLeft w:val="640"/>
          <w:marRight w:val="0"/>
          <w:marTop w:val="0"/>
          <w:marBottom w:val="0"/>
          <w:divBdr>
            <w:top w:val="none" w:sz="0" w:space="0" w:color="auto"/>
            <w:left w:val="none" w:sz="0" w:space="0" w:color="auto"/>
            <w:bottom w:val="none" w:sz="0" w:space="0" w:color="auto"/>
            <w:right w:val="none" w:sz="0" w:space="0" w:color="auto"/>
          </w:divBdr>
        </w:div>
        <w:div w:id="275212172">
          <w:marLeft w:val="640"/>
          <w:marRight w:val="0"/>
          <w:marTop w:val="0"/>
          <w:marBottom w:val="0"/>
          <w:divBdr>
            <w:top w:val="none" w:sz="0" w:space="0" w:color="auto"/>
            <w:left w:val="none" w:sz="0" w:space="0" w:color="auto"/>
            <w:bottom w:val="none" w:sz="0" w:space="0" w:color="auto"/>
            <w:right w:val="none" w:sz="0" w:space="0" w:color="auto"/>
          </w:divBdr>
        </w:div>
        <w:div w:id="276327432">
          <w:marLeft w:val="640"/>
          <w:marRight w:val="0"/>
          <w:marTop w:val="0"/>
          <w:marBottom w:val="0"/>
          <w:divBdr>
            <w:top w:val="none" w:sz="0" w:space="0" w:color="auto"/>
            <w:left w:val="none" w:sz="0" w:space="0" w:color="auto"/>
            <w:bottom w:val="none" w:sz="0" w:space="0" w:color="auto"/>
            <w:right w:val="none" w:sz="0" w:space="0" w:color="auto"/>
          </w:divBdr>
        </w:div>
        <w:div w:id="276714188">
          <w:marLeft w:val="640"/>
          <w:marRight w:val="0"/>
          <w:marTop w:val="0"/>
          <w:marBottom w:val="0"/>
          <w:divBdr>
            <w:top w:val="none" w:sz="0" w:space="0" w:color="auto"/>
            <w:left w:val="none" w:sz="0" w:space="0" w:color="auto"/>
            <w:bottom w:val="none" w:sz="0" w:space="0" w:color="auto"/>
            <w:right w:val="none" w:sz="0" w:space="0" w:color="auto"/>
          </w:divBdr>
        </w:div>
        <w:div w:id="280918232">
          <w:marLeft w:val="640"/>
          <w:marRight w:val="0"/>
          <w:marTop w:val="0"/>
          <w:marBottom w:val="0"/>
          <w:divBdr>
            <w:top w:val="none" w:sz="0" w:space="0" w:color="auto"/>
            <w:left w:val="none" w:sz="0" w:space="0" w:color="auto"/>
            <w:bottom w:val="none" w:sz="0" w:space="0" w:color="auto"/>
            <w:right w:val="none" w:sz="0" w:space="0" w:color="auto"/>
          </w:divBdr>
        </w:div>
        <w:div w:id="295649446">
          <w:marLeft w:val="640"/>
          <w:marRight w:val="0"/>
          <w:marTop w:val="0"/>
          <w:marBottom w:val="0"/>
          <w:divBdr>
            <w:top w:val="none" w:sz="0" w:space="0" w:color="auto"/>
            <w:left w:val="none" w:sz="0" w:space="0" w:color="auto"/>
            <w:bottom w:val="none" w:sz="0" w:space="0" w:color="auto"/>
            <w:right w:val="none" w:sz="0" w:space="0" w:color="auto"/>
          </w:divBdr>
        </w:div>
        <w:div w:id="305204754">
          <w:marLeft w:val="640"/>
          <w:marRight w:val="0"/>
          <w:marTop w:val="0"/>
          <w:marBottom w:val="0"/>
          <w:divBdr>
            <w:top w:val="none" w:sz="0" w:space="0" w:color="auto"/>
            <w:left w:val="none" w:sz="0" w:space="0" w:color="auto"/>
            <w:bottom w:val="none" w:sz="0" w:space="0" w:color="auto"/>
            <w:right w:val="none" w:sz="0" w:space="0" w:color="auto"/>
          </w:divBdr>
        </w:div>
        <w:div w:id="311641973">
          <w:marLeft w:val="640"/>
          <w:marRight w:val="0"/>
          <w:marTop w:val="0"/>
          <w:marBottom w:val="0"/>
          <w:divBdr>
            <w:top w:val="none" w:sz="0" w:space="0" w:color="auto"/>
            <w:left w:val="none" w:sz="0" w:space="0" w:color="auto"/>
            <w:bottom w:val="none" w:sz="0" w:space="0" w:color="auto"/>
            <w:right w:val="none" w:sz="0" w:space="0" w:color="auto"/>
          </w:divBdr>
        </w:div>
        <w:div w:id="336808848">
          <w:marLeft w:val="640"/>
          <w:marRight w:val="0"/>
          <w:marTop w:val="0"/>
          <w:marBottom w:val="0"/>
          <w:divBdr>
            <w:top w:val="none" w:sz="0" w:space="0" w:color="auto"/>
            <w:left w:val="none" w:sz="0" w:space="0" w:color="auto"/>
            <w:bottom w:val="none" w:sz="0" w:space="0" w:color="auto"/>
            <w:right w:val="none" w:sz="0" w:space="0" w:color="auto"/>
          </w:divBdr>
        </w:div>
        <w:div w:id="367491544">
          <w:marLeft w:val="640"/>
          <w:marRight w:val="0"/>
          <w:marTop w:val="0"/>
          <w:marBottom w:val="0"/>
          <w:divBdr>
            <w:top w:val="none" w:sz="0" w:space="0" w:color="auto"/>
            <w:left w:val="none" w:sz="0" w:space="0" w:color="auto"/>
            <w:bottom w:val="none" w:sz="0" w:space="0" w:color="auto"/>
            <w:right w:val="none" w:sz="0" w:space="0" w:color="auto"/>
          </w:divBdr>
        </w:div>
        <w:div w:id="443573622">
          <w:marLeft w:val="640"/>
          <w:marRight w:val="0"/>
          <w:marTop w:val="0"/>
          <w:marBottom w:val="0"/>
          <w:divBdr>
            <w:top w:val="none" w:sz="0" w:space="0" w:color="auto"/>
            <w:left w:val="none" w:sz="0" w:space="0" w:color="auto"/>
            <w:bottom w:val="none" w:sz="0" w:space="0" w:color="auto"/>
            <w:right w:val="none" w:sz="0" w:space="0" w:color="auto"/>
          </w:divBdr>
        </w:div>
        <w:div w:id="457376626">
          <w:marLeft w:val="640"/>
          <w:marRight w:val="0"/>
          <w:marTop w:val="0"/>
          <w:marBottom w:val="0"/>
          <w:divBdr>
            <w:top w:val="none" w:sz="0" w:space="0" w:color="auto"/>
            <w:left w:val="none" w:sz="0" w:space="0" w:color="auto"/>
            <w:bottom w:val="none" w:sz="0" w:space="0" w:color="auto"/>
            <w:right w:val="none" w:sz="0" w:space="0" w:color="auto"/>
          </w:divBdr>
        </w:div>
        <w:div w:id="482430259">
          <w:marLeft w:val="640"/>
          <w:marRight w:val="0"/>
          <w:marTop w:val="0"/>
          <w:marBottom w:val="0"/>
          <w:divBdr>
            <w:top w:val="none" w:sz="0" w:space="0" w:color="auto"/>
            <w:left w:val="none" w:sz="0" w:space="0" w:color="auto"/>
            <w:bottom w:val="none" w:sz="0" w:space="0" w:color="auto"/>
            <w:right w:val="none" w:sz="0" w:space="0" w:color="auto"/>
          </w:divBdr>
        </w:div>
        <w:div w:id="484321052">
          <w:marLeft w:val="640"/>
          <w:marRight w:val="0"/>
          <w:marTop w:val="0"/>
          <w:marBottom w:val="0"/>
          <w:divBdr>
            <w:top w:val="none" w:sz="0" w:space="0" w:color="auto"/>
            <w:left w:val="none" w:sz="0" w:space="0" w:color="auto"/>
            <w:bottom w:val="none" w:sz="0" w:space="0" w:color="auto"/>
            <w:right w:val="none" w:sz="0" w:space="0" w:color="auto"/>
          </w:divBdr>
        </w:div>
        <w:div w:id="545601743">
          <w:marLeft w:val="640"/>
          <w:marRight w:val="0"/>
          <w:marTop w:val="0"/>
          <w:marBottom w:val="0"/>
          <w:divBdr>
            <w:top w:val="none" w:sz="0" w:space="0" w:color="auto"/>
            <w:left w:val="none" w:sz="0" w:space="0" w:color="auto"/>
            <w:bottom w:val="none" w:sz="0" w:space="0" w:color="auto"/>
            <w:right w:val="none" w:sz="0" w:space="0" w:color="auto"/>
          </w:divBdr>
        </w:div>
        <w:div w:id="622657820">
          <w:marLeft w:val="640"/>
          <w:marRight w:val="0"/>
          <w:marTop w:val="0"/>
          <w:marBottom w:val="0"/>
          <w:divBdr>
            <w:top w:val="none" w:sz="0" w:space="0" w:color="auto"/>
            <w:left w:val="none" w:sz="0" w:space="0" w:color="auto"/>
            <w:bottom w:val="none" w:sz="0" w:space="0" w:color="auto"/>
            <w:right w:val="none" w:sz="0" w:space="0" w:color="auto"/>
          </w:divBdr>
        </w:div>
        <w:div w:id="622999063">
          <w:marLeft w:val="640"/>
          <w:marRight w:val="0"/>
          <w:marTop w:val="0"/>
          <w:marBottom w:val="0"/>
          <w:divBdr>
            <w:top w:val="none" w:sz="0" w:space="0" w:color="auto"/>
            <w:left w:val="none" w:sz="0" w:space="0" w:color="auto"/>
            <w:bottom w:val="none" w:sz="0" w:space="0" w:color="auto"/>
            <w:right w:val="none" w:sz="0" w:space="0" w:color="auto"/>
          </w:divBdr>
        </w:div>
        <w:div w:id="692459134">
          <w:marLeft w:val="640"/>
          <w:marRight w:val="0"/>
          <w:marTop w:val="0"/>
          <w:marBottom w:val="0"/>
          <w:divBdr>
            <w:top w:val="none" w:sz="0" w:space="0" w:color="auto"/>
            <w:left w:val="none" w:sz="0" w:space="0" w:color="auto"/>
            <w:bottom w:val="none" w:sz="0" w:space="0" w:color="auto"/>
            <w:right w:val="none" w:sz="0" w:space="0" w:color="auto"/>
          </w:divBdr>
        </w:div>
        <w:div w:id="735737224">
          <w:marLeft w:val="640"/>
          <w:marRight w:val="0"/>
          <w:marTop w:val="0"/>
          <w:marBottom w:val="0"/>
          <w:divBdr>
            <w:top w:val="none" w:sz="0" w:space="0" w:color="auto"/>
            <w:left w:val="none" w:sz="0" w:space="0" w:color="auto"/>
            <w:bottom w:val="none" w:sz="0" w:space="0" w:color="auto"/>
            <w:right w:val="none" w:sz="0" w:space="0" w:color="auto"/>
          </w:divBdr>
        </w:div>
        <w:div w:id="790318492">
          <w:marLeft w:val="640"/>
          <w:marRight w:val="0"/>
          <w:marTop w:val="0"/>
          <w:marBottom w:val="0"/>
          <w:divBdr>
            <w:top w:val="none" w:sz="0" w:space="0" w:color="auto"/>
            <w:left w:val="none" w:sz="0" w:space="0" w:color="auto"/>
            <w:bottom w:val="none" w:sz="0" w:space="0" w:color="auto"/>
            <w:right w:val="none" w:sz="0" w:space="0" w:color="auto"/>
          </w:divBdr>
        </w:div>
        <w:div w:id="821236059">
          <w:marLeft w:val="640"/>
          <w:marRight w:val="0"/>
          <w:marTop w:val="0"/>
          <w:marBottom w:val="0"/>
          <w:divBdr>
            <w:top w:val="none" w:sz="0" w:space="0" w:color="auto"/>
            <w:left w:val="none" w:sz="0" w:space="0" w:color="auto"/>
            <w:bottom w:val="none" w:sz="0" w:space="0" w:color="auto"/>
            <w:right w:val="none" w:sz="0" w:space="0" w:color="auto"/>
          </w:divBdr>
        </w:div>
        <w:div w:id="856769874">
          <w:marLeft w:val="640"/>
          <w:marRight w:val="0"/>
          <w:marTop w:val="0"/>
          <w:marBottom w:val="0"/>
          <w:divBdr>
            <w:top w:val="none" w:sz="0" w:space="0" w:color="auto"/>
            <w:left w:val="none" w:sz="0" w:space="0" w:color="auto"/>
            <w:bottom w:val="none" w:sz="0" w:space="0" w:color="auto"/>
            <w:right w:val="none" w:sz="0" w:space="0" w:color="auto"/>
          </w:divBdr>
        </w:div>
        <w:div w:id="878469309">
          <w:marLeft w:val="640"/>
          <w:marRight w:val="0"/>
          <w:marTop w:val="0"/>
          <w:marBottom w:val="0"/>
          <w:divBdr>
            <w:top w:val="none" w:sz="0" w:space="0" w:color="auto"/>
            <w:left w:val="none" w:sz="0" w:space="0" w:color="auto"/>
            <w:bottom w:val="none" w:sz="0" w:space="0" w:color="auto"/>
            <w:right w:val="none" w:sz="0" w:space="0" w:color="auto"/>
          </w:divBdr>
        </w:div>
        <w:div w:id="903489699">
          <w:marLeft w:val="640"/>
          <w:marRight w:val="0"/>
          <w:marTop w:val="0"/>
          <w:marBottom w:val="0"/>
          <w:divBdr>
            <w:top w:val="none" w:sz="0" w:space="0" w:color="auto"/>
            <w:left w:val="none" w:sz="0" w:space="0" w:color="auto"/>
            <w:bottom w:val="none" w:sz="0" w:space="0" w:color="auto"/>
            <w:right w:val="none" w:sz="0" w:space="0" w:color="auto"/>
          </w:divBdr>
        </w:div>
        <w:div w:id="973632587">
          <w:marLeft w:val="640"/>
          <w:marRight w:val="0"/>
          <w:marTop w:val="0"/>
          <w:marBottom w:val="0"/>
          <w:divBdr>
            <w:top w:val="none" w:sz="0" w:space="0" w:color="auto"/>
            <w:left w:val="none" w:sz="0" w:space="0" w:color="auto"/>
            <w:bottom w:val="none" w:sz="0" w:space="0" w:color="auto"/>
            <w:right w:val="none" w:sz="0" w:space="0" w:color="auto"/>
          </w:divBdr>
        </w:div>
        <w:div w:id="982273352">
          <w:marLeft w:val="640"/>
          <w:marRight w:val="0"/>
          <w:marTop w:val="0"/>
          <w:marBottom w:val="0"/>
          <w:divBdr>
            <w:top w:val="none" w:sz="0" w:space="0" w:color="auto"/>
            <w:left w:val="none" w:sz="0" w:space="0" w:color="auto"/>
            <w:bottom w:val="none" w:sz="0" w:space="0" w:color="auto"/>
            <w:right w:val="none" w:sz="0" w:space="0" w:color="auto"/>
          </w:divBdr>
        </w:div>
        <w:div w:id="987393639">
          <w:marLeft w:val="640"/>
          <w:marRight w:val="0"/>
          <w:marTop w:val="0"/>
          <w:marBottom w:val="0"/>
          <w:divBdr>
            <w:top w:val="none" w:sz="0" w:space="0" w:color="auto"/>
            <w:left w:val="none" w:sz="0" w:space="0" w:color="auto"/>
            <w:bottom w:val="none" w:sz="0" w:space="0" w:color="auto"/>
            <w:right w:val="none" w:sz="0" w:space="0" w:color="auto"/>
          </w:divBdr>
        </w:div>
        <w:div w:id="1004095150">
          <w:marLeft w:val="640"/>
          <w:marRight w:val="0"/>
          <w:marTop w:val="0"/>
          <w:marBottom w:val="0"/>
          <w:divBdr>
            <w:top w:val="none" w:sz="0" w:space="0" w:color="auto"/>
            <w:left w:val="none" w:sz="0" w:space="0" w:color="auto"/>
            <w:bottom w:val="none" w:sz="0" w:space="0" w:color="auto"/>
            <w:right w:val="none" w:sz="0" w:space="0" w:color="auto"/>
          </w:divBdr>
        </w:div>
        <w:div w:id="1032800231">
          <w:marLeft w:val="640"/>
          <w:marRight w:val="0"/>
          <w:marTop w:val="0"/>
          <w:marBottom w:val="0"/>
          <w:divBdr>
            <w:top w:val="none" w:sz="0" w:space="0" w:color="auto"/>
            <w:left w:val="none" w:sz="0" w:space="0" w:color="auto"/>
            <w:bottom w:val="none" w:sz="0" w:space="0" w:color="auto"/>
            <w:right w:val="none" w:sz="0" w:space="0" w:color="auto"/>
          </w:divBdr>
        </w:div>
        <w:div w:id="1040671899">
          <w:marLeft w:val="640"/>
          <w:marRight w:val="0"/>
          <w:marTop w:val="0"/>
          <w:marBottom w:val="0"/>
          <w:divBdr>
            <w:top w:val="none" w:sz="0" w:space="0" w:color="auto"/>
            <w:left w:val="none" w:sz="0" w:space="0" w:color="auto"/>
            <w:bottom w:val="none" w:sz="0" w:space="0" w:color="auto"/>
            <w:right w:val="none" w:sz="0" w:space="0" w:color="auto"/>
          </w:divBdr>
        </w:div>
        <w:div w:id="1043867549">
          <w:marLeft w:val="640"/>
          <w:marRight w:val="0"/>
          <w:marTop w:val="0"/>
          <w:marBottom w:val="0"/>
          <w:divBdr>
            <w:top w:val="none" w:sz="0" w:space="0" w:color="auto"/>
            <w:left w:val="none" w:sz="0" w:space="0" w:color="auto"/>
            <w:bottom w:val="none" w:sz="0" w:space="0" w:color="auto"/>
            <w:right w:val="none" w:sz="0" w:space="0" w:color="auto"/>
          </w:divBdr>
        </w:div>
        <w:div w:id="1099832599">
          <w:marLeft w:val="640"/>
          <w:marRight w:val="0"/>
          <w:marTop w:val="0"/>
          <w:marBottom w:val="0"/>
          <w:divBdr>
            <w:top w:val="none" w:sz="0" w:space="0" w:color="auto"/>
            <w:left w:val="none" w:sz="0" w:space="0" w:color="auto"/>
            <w:bottom w:val="none" w:sz="0" w:space="0" w:color="auto"/>
            <w:right w:val="none" w:sz="0" w:space="0" w:color="auto"/>
          </w:divBdr>
        </w:div>
        <w:div w:id="1105493357">
          <w:marLeft w:val="640"/>
          <w:marRight w:val="0"/>
          <w:marTop w:val="0"/>
          <w:marBottom w:val="0"/>
          <w:divBdr>
            <w:top w:val="none" w:sz="0" w:space="0" w:color="auto"/>
            <w:left w:val="none" w:sz="0" w:space="0" w:color="auto"/>
            <w:bottom w:val="none" w:sz="0" w:space="0" w:color="auto"/>
            <w:right w:val="none" w:sz="0" w:space="0" w:color="auto"/>
          </w:divBdr>
        </w:div>
        <w:div w:id="1118336606">
          <w:marLeft w:val="640"/>
          <w:marRight w:val="0"/>
          <w:marTop w:val="0"/>
          <w:marBottom w:val="0"/>
          <w:divBdr>
            <w:top w:val="none" w:sz="0" w:space="0" w:color="auto"/>
            <w:left w:val="none" w:sz="0" w:space="0" w:color="auto"/>
            <w:bottom w:val="none" w:sz="0" w:space="0" w:color="auto"/>
            <w:right w:val="none" w:sz="0" w:space="0" w:color="auto"/>
          </w:divBdr>
        </w:div>
        <w:div w:id="1119493266">
          <w:marLeft w:val="640"/>
          <w:marRight w:val="0"/>
          <w:marTop w:val="0"/>
          <w:marBottom w:val="0"/>
          <w:divBdr>
            <w:top w:val="none" w:sz="0" w:space="0" w:color="auto"/>
            <w:left w:val="none" w:sz="0" w:space="0" w:color="auto"/>
            <w:bottom w:val="none" w:sz="0" w:space="0" w:color="auto"/>
            <w:right w:val="none" w:sz="0" w:space="0" w:color="auto"/>
          </w:divBdr>
        </w:div>
        <w:div w:id="1140226089">
          <w:marLeft w:val="640"/>
          <w:marRight w:val="0"/>
          <w:marTop w:val="0"/>
          <w:marBottom w:val="0"/>
          <w:divBdr>
            <w:top w:val="none" w:sz="0" w:space="0" w:color="auto"/>
            <w:left w:val="none" w:sz="0" w:space="0" w:color="auto"/>
            <w:bottom w:val="none" w:sz="0" w:space="0" w:color="auto"/>
            <w:right w:val="none" w:sz="0" w:space="0" w:color="auto"/>
          </w:divBdr>
        </w:div>
        <w:div w:id="1155295216">
          <w:marLeft w:val="640"/>
          <w:marRight w:val="0"/>
          <w:marTop w:val="0"/>
          <w:marBottom w:val="0"/>
          <w:divBdr>
            <w:top w:val="none" w:sz="0" w:space="0" w:color="auto"/>
            <w:left w:val="none" w:sz="0" w:space="0" w:color="auto"/>
            <w:bottom w:val="none" w:sz="0" w:space="0" w:color="auto"/>
            <w:right w:val="none" w:sz="0" w:space="0" w:color="auto"/>
          </w:divBdr>
        </w:div>
        <w:div w:id="1207259944">
          <w:marLeft w:val="640"/>
          <w:marRight w:val="0"/>
          <w:marTop w:val="0"/>
          <w:marBottom w:val="0"/>
          <w:divBdr>
            <w:top w:val="none" w:sz="0" w:space="0" w:color="auto"/>
            <w:left w:val="none" w:sz="0" w:space="0" w:color="auto"/>
            <w:bottom w:val="none" w:sz="0" w:space="0" w:color="auto"/>
            <w:right w:val="none" w:sz="0" w:space="0" w:color="auto"/>
          </w:divBdr>
        </w:div>
        <w:div w:id="1213418590">
          <w:marLeft w:val="640"/>
          <w:marRight w:val="0"/>
          <w:marTop w:val="0"/>
          <w:marBottom w:val="0"/>
          <w:divBdr>
            <w:top w:val="none" w:sz="0" w:space="0" w:color="auto"/>
            <w:left w:val="none" w:sz="0" w:space="0" w:color="auto"/>
            <w:bottom w:val="none" w:sz="0" w:space="0" w:color="auto"/>
            <w:right w:val="none" w:sz="0" w:space="0" w:color="auto"/>
          </w:divBdr>
        </w:div>
        <w:div w:id="1215434893">
          <w:marLeft w:val="640"/>
          <w:marRight w:val="0"/>
          <w:marTop w:val="0"/>
          <w:marBottom w:val="0"/>
          <w:divBdr>
            <w:top w:val="none" w:sz="0" w:space="0" w:color="auto"/>
            <w:left w:val="none" w:sz="0" w:space="0" w:color="auto"/>
            <w:bottom w:val="none" w:sz="0" w:space="0" w:color="auto"/>
            <w:right w:val="none" w:sz="0" w:space="0" w:color="auto"/>
          </w:divBdr>
        </w:div>
        <w:div w:id="1261446810">
          <w:marLeft w:val="640"/>
          <w:marRight w:val="0"/>
          <w:marTop w:val="0"/>
          <w:marBottom w:val="0"/>
          <w:divBdr>
            <w:top w:val="none" w:sz="0" w:space="0" w:color="auto"/>
            <w:left w:val="none" w:sz="0" w:space="0" w:color="auto"/>
            <w:bottom w:val="none" w:sz="0" w:space="0" w:color="auto"/>
            <w:right w:val="none" w:sz="0" w:space="0" w:color="auto"/>
          </w:divBdr>
        </w:div>
        <w:div w:id="1283805948">
          <w:marLeft w:val="640"/>
          <w:marRight w:val="0"/>
          <w:marTop w:val="0"/>
          <w:marBottom w:val="0"/>
          <w:divBdr>
            <w:top w:val="none" w:sz="0" w:space="0" w:color="auto"/>
            <w:left w:val="none" w:sz="0" w:space="0" w:color="auto"/>
            <w:bottom w:val="none" w:sz="0" w:space="0" w:color="auto"/>
            <w:right w:val="none" w:sz="0" w:space="0" w:color="auto"/>
          </w:divBdr>
        </w:div>
        <w:div w:id="1302878936">
          <w:marLeft w:val="640"/>
          <w:marRight w:val="0"/>
          <w:marTop w:val="0"/>
          <w:marBottom w:val="0"/>
          <w:divBdr>
            <w:top w:val="none" w:sz="0" w:space="0" w:color="auto"/>
            <w:left w:val="none" w:sz="0" w:space="0" w:color="auto"/>
            <w:bottom w:val="none" w:sz="0" w:space="0" w:color="auto"/>
            <w:right w:val="none" w:sz="0" w:space="0" w:color="auto"/>
          </w:divBdr>
        </w:div>
        <w:div w:id="1307978393">
          <w:marLeft w:val="640"/>
          <w:marRight w:val="0"/>
          <w:marTop w:val="0"/>
          <w:marBottom w:val="0"/>
          <w:divBdr>
            <w:top w:val="none" w:sz="0" w:space="0" w:color="auto"/>
            <w:left w:val="none" w:sz="0" w:space="0" w:color="auto"/>
            <w:bottom w:val="none" w:sz="0" w:space="0" w:color="auto"/>
            <w:right w:val="none" w:sz="0" w:space="0" w:color="auto"/>
          </w:divBdr>
        </w:div>
        <w:div w:id="1324965920">
          <w:marLeft w:val="640"/>
          <w:marRight w:val="0"/>
          <w:marTop w:val="0"/>
          <w:marBottom w:val="0"/>
          <w:divBdr>
            <w:top w:val="none" w:sz="0" w:space="0" w:color="auto"/>
            <w:left w:val="none" w:sz="0" w:space="0" w:color="auto"/>
            <w:bottom w:val="none" w:sz="0" w:space="0" w:color="auto"/>
            <w:right w:val="none" w:sz="0" w:space="0" w:color="auto"/>
          </w:divBdr>
        </w:div>
        <w:div w:id="1325082635">
          <w:marLeft w:val="640"/>
          <w:marRight w:val="0"/>
          <w:marTop w:val="0"/>
          <w:marBottom w:val="0"/>
          <w:divBdr>
            <w:top w:val="none" w:sz="0" w:space="0" w:color="auto"/>
            <w:left w:val="none" w:sz="0" w:space="0" w:color="auto"/>
            <w:bottom w:val="none" w:sz="0" w:space="0" w:color="auto"/>
            <w:right w:val="none" w:sz="0" w:space="0" w:color="auto"/>
          </w:divBdr>
        </w:div>
        <w:div w:id="1355381589">
          <w:marLeft w:val="640"/>
          <w:marRight w:val="0"/>
          <w:marTop w:val="0"/>
          <w:marBottom w:val="0"/>
          <w:divBdr>
            <w:top w:val="none" w:sz="0" w:space="0" w:color="auto"/>
            <w:left w:val="none" w:sz="0" w:space="0" w:color="auto"/>
            <w:bottom w:val="none" w:sz="0" w:space="0" w:color="auto"/>
            <w:right w:val="none" w:sz="0" w:space="0" w:color="auto"/>
          </w:divBdr>
        </w:div>
        <w:div w:id="1377851582">
          <w:marLeft w:val="640"/>
          <w:marRight w:val="0"/>
          <w:marTop w:val="0"/>
          <w:marBottom w:val="0"/>
          <w:divBdr>
            <w:top w:val="none" w:sz="0" w:space="0" w:color="auto"/>
            <w:left w:val="none" w:sz="0" w:space="0" w:color="auto"/>
            <w:bottom w:val="none" w:sz="0" w:space="0" w:color="auto"/>
            <w:right w:val="none" w:sz="0" w:space="0" w:color="auto"/>
          </w:divBdr>
        </w:div>
        <w:div w:id="1399940833">
          <w:marLeft w:val="640"/>
          <w:marRight w:val="0"/>
          <w:marTop w:val="0"/>
          <w:marBottom w:val="0"/>
          <w:divBdr>
            <w:top w:val="none" w:sz="0" w:space="0" w:color="auto"/>
            <w:left w:val="none" w:sz="0" w:space="0" w:color="auto"/>
            <w:bottom w:val="none" w:sz="0" w:space="0" w:color="auto"/>
            <w:right w:val="none" w:sz="0" w:space="0" w:color="auto"/>
          </w:divBdr>
        </w:div>
        <w:div w:id="1410083167">
          <w:marLeft w:val="640"/>
          <w:marRight w:val="0"/>
          <w:marTop w:val="0"/>
          <w:marBottom w:val="0"/>
          <w:divBdr>
            <w:top w:val="none" w:sz="0" w:space="0" w:color="auto"/>
            <w:left w:val="none" w:sz="0" w:space="0" w:color="auto"/>
            <w:bottom w:val="none" w:sz="0" w:space="0" w:color="auto"/>
            <w:right w:val="none" w:sz="0" w:space="0" w:color="auto"/>
          </w:divBdr>
        </w:div>
        <w:div w:id="1444881528">
          <w:marLeft w:val="640"/>
          <w:marRight w:val="0"/>
          <w:marTop w:val="0"/>
          <w:marBottom w:val="0"/>
          <w:divBdr>
            <w:top w:val="none" w:sz="0" w:space="0" w:color="auto"/>
            <w:left w:val="none" w:sz="0" w:space="0" w:color="auto"/>
            <w:bottom w:val="none" w:sz="0" w:space="0" w:color="auto"/>
            <w:right w:val="none" w:sz="0" w:space="0" w:color="auto"/>
          </w:divBdr>
        </w:div>
        <w:div w:id="1445534328">
          <w:marLeft w:val="640"/>
          <w:marRight w:val="0"/>
          <w:marTop w:val="0"/>
          <w:marBottom w:val="0"/>
          <w:divBdr>
            <w:top w:val="none" w:sz="0" w:space="0" w:color="auto"/>
            <w:left w:val="none" w:sz="0" w:space="0" w:color="auto"/>
            <w:bottom w:val="none" w:sz="0" w:space="0" w:color="auto"/>
            <w:right w:val="none" w:sz="0" w:space="0" w:color="auto"/>
          </w:divBdr>
        </w:div>
        <w:div w:id="1478061938">
          <w:marLeft w:val="640"/>
          <w:marRight w:val="0"/>
          <w:marTop w:val="0"/>
          <w:marBottom w:val="0"/>
          <w:divBdr>
            <w:top w:val="none" w:sz="0" w:space="0" w:color="auto"/>
            <w:left w:val="none" w:sz="0" w:space="0" w:color="auto"/>
            <w:bottom w:val="none" w:sz="0" w:space="0" w:color="auto"/>
            <w:right w:val="none" w:sz="0" w:space="0" w:color="auto"/>
          </w:divBdr>
        </w:div>
        <w:div w:id="1480267511">
          <w:marLeft w:val="640"/>
          <w:marRight w:val="0"/>
          <w:marTop w:val="0"/>
          <w:marBottom w:val="0"/>
          <w:divBdr>
            <w:top w:val="none" w:sz="0" w:space="0" w:color="auto"/>
            <w:left w:val="none" w:sz="0" w:space="0" w:color="auto"/>
            <w:bottom w:val="none" w:sz="0" w:space="0" w:color="auto"/>
            <w:right w:val="none" w:sz="0" w:space="0" w:color="auto"/>
          </w:divBdr>
        </w:div>
        <w:div w:id="1491287413">
          <w:marLeft w:val="640"/>
          <w:marRight w:val="0"/>
          <w:marTop w:val="0"/>
          <w:marBottom w:val="0"/>
          <w:divBdr>
            <w:top w:val="none" w:sz="0" w:space="0" w:color="auto"/>
            <w:left w:val="none" w:sz="0" w:space="0" w:color="auto"/>
            <w:bottom w:val="none" w:sz="0" w:space="0" w:color="auto"/>
            <w:right w:val="none" w:sz="0" w:space="0" w:color="auto"/>
          </w:divBdr>
        </w:div>
        <w:div w:id="1495996384">
          <w:marLeft w:val="640"/>
          <w:marRight w:val="0"/>
          <w:marTop w:val="0"/>
          <w:marBottom w:val="0"/>
          <w:divBdr>
            <w:top w:val="none" w:sz="0" w:space="0" w:color="auto"/>
            <w:left w:val="none" w:sz="0" w:space="0" w:color="auto"/>
            <w:bottom w:val="none" w:sz="0" w:space="0" w:color="auto"/>
            <w:right w:val="none" w:sz="0" w:space="0" w:color="auto"/>
          </w:divBdr>
        </w:div>
        <w:div w:id="1513717671">
          <w:marLeft w:val="640"/>
          <w:marRight w:val="0"/>
          <w:marTop w:val="0"/>
          <w:marBottom w:val="0"/>
          <w:divBdr>
            <w:top w:val="none" w:sz="0" w:space="0" w:color="auto"/>
            <w:left w:val="none" w:sz="0" w:space="0" w:color="auto"/>
            <w:bottom w:val="none" w:sz="0" w:space="0" w:color="auto"/>
            <w:right w:val="none" w:sz="0" w:space="0" w:color="auto"/>
          </w:divBdr>
        </w:div>
        <w:div w:id="1607998521">
          <w:marLeft w:val="640"/>
          <w:marRight w:val="0"/>
          <w:marTop w:val="0"/>
          <w:marBottom w:val="0"/>
          <w:divBdr>
            <w:top w:val="none" w:sz="0" w:space="0" w:color="auto"/>
            <w:left w:val="none" w:sz="0" w:space="0" w:color="auto"/>
            <w:bottom w:val="none" w:sz="0" w:space="0" w:color="auto"/>
            <w:right w:val="none" w:sz="0" w:space="0" w:color="auto"/>
          </w:divBdr>
        </w:div>
        <w:div w:id="1632051848">
          <w:marLeft w:val="640"/>
          <w:marRight w:val="0"/>
          <w:marTop w:val="0"/>
          <w:marBottom w:val="0"/>
          <w:divBdr>
            <w:top w:val="none" w:sz="0" w:space="0" w:color="auto"/>
            <w:left w:val="none" w:sz="0" w:space="0" w:color="auto"/>
            <w:bottom w:val="none" w:sz="0" w:space="0" w:color="auto"/>
            <w:right w:val="none" w:sz="0" w:space="0" w:color="auto"/>
          </w:divBdr>
        </w:div>
        <w:div w:id="1710380243">
          <w:marLeft w:val="640"/>
          <w:marRight w:val="0"/>
          <w:marTop w:val="0"/>
          <w:marBottom w:val="0"/>
          <w:divBdr>
            <w:top w:val="none" w:sz="0" w:space="0" w:color="auto"/>
            <w:left w:val="none" w:sz="0" w:space="0" w:color="auto"/>
            <w:bottom w:val="none" w:sz="0" w:space="0" w:color="auto"/>
            <w:right w:val="none" w:sz="0" w:space="0" w:color="auto"/>
          </w:divBdr>
        </w:div>
        <w:div w:id="1712805349">
          <w:marLeft w:val="640"/>
          <w:marRight w:val="0"/>
          <w:marTop w:val="0"/>
          <w:marBottom w:val="0"/>
          <w:divBdr>
            <w:top w:val="none" w:sz="0" w:space="0" w:color="auto"/>
            <w:left w:val="none" w:sz="0" w:space="0" w:color="auto"/>
            <w:bottom w:val="none" w:sz="0" w:space="0" w:color="auto"/>
            <w:right w:val="none" w:sz="0" w:space="0" w:color="auto"/>
          </w:divBdr>
        </w:div>
        <w:div w:id="1717003911">
          <w:marLeft w:val="640"/>
          <w:marRight w:val="0"/>
          <w:marTop w:val="0"/>
          <w:marBottom w:val="0"/>
          <w:divBdr>
            <w:top w:val="none" w:sz="0" w:space="0" w:color="auto"/>
            <w:left w:val="none" w:sz="0" w:space="0" w:color="auto"/>
            <w:bottom w:val="none" w:sz="0" w:space="0" w:color="auto"/>
            <w:right w:val="none" w:sz="0" w:space="0" w:color="auto"/>
          </w:divBdr>
        </w:div>
        <w:div w:id="1718578210">
          <w:marLeft w:val="640"/>
          <w:marRight w:val="0"/>
          <w:marTop w:val="0"/>
          <w:marBottom w:val="0"/>
          <w:divBdr>
            <w:top w:val="none" w:sz="0" w:space="0" w:color="auto"/>
            <w:left w:val="none" w:sz="0" w:space="0" w:color="auto"/>
            <w:bottom w:val="none" w:sz="0" w:space="0" w:color="auto"/>
            <w:right w:val="none" w:sz="0" w:space="0" w:color="auto"/>
          </w:divBdr>
        </w:div>
        <w:div w:id="1724061669">
          <w:marLeft w:val="640"/>
          <w:marRight w:val="0"/>
          <w:marTop w:val="0"/>
          <w:marBottom w:val="0"/>
          <w:divBdr>
            <w:top w:val="none" w:sz="0" w:space="0" w:color="auto"/>
            <w:left w:val="none" w:sz="0" w:space="0" w:color="auto"/>
            <w:bottom w:val="none" w:sz="0" w:space="0" w:color="auto"/>
            <w:right w:val="none" w:sz="0" w:space="0" w:color="auto"/>
          </w:divBdr>
        </w:div>
        <w:div w:id="1733651879">
          <w:marLeft w:val="640"/>
          <w:marRight w:val="0"/>
          <w:marTop w:val="0"/>
          <w:marBottom w:val="0"/>
          <w:divBdr>
            <w:top w:val="none" w:sz="0" w:space="0" w:color="auto"/>
            <w:left w:val="none" w:sz="0" w:space="0" w:color="auto"/>
            <w:bottom w:val="none" w:sz="0" w:space="0" w:color="auto"/>
            <w:right w:val="none" w:sz="0" w:space="0" w:color="auto"/>
          </w:divBdr>
        </w:div>
        <w:div w:id="1742288611">
          <w:marLeft w:val="640"/>
          <w:marRight w:val="0"/>
          <w:marTop w:val="0"/>
          <w:marBottom w:val="0"/>
          <w:divBdr>
            <w:top w:val="none" w:sz="0" w:space="0" w:color="auto"/>
            <w:left w:val="none" w:sz="0" w:space="0" w:color="auto"/>
            <w:bottom w:val="none" w:sz="0" w:space="0" w:color="auto"/>
            <w:right w:val="none" w:sz="0" w:space="0" w:color="auto"/>
          </w:divBdr>
        </w:div>
        <w:div w:id="1826042643">
          <w:marLeft w:val="640"/>
          <w:marRight w:val="0"/>
          <w:marTop w:val="0"/>
          <w:marBottom w:val="0"/>
          <w:divBdr>
            <w:top w:val="none" w:sz="0" w:space="0" w:color="auto"/>
            <w:left w:val="none" w:sz="0" w:space="0" w:color="auto"/>
            <w:bottom w:val="none" w:sz="0" w:space="0" w:color="auto"/>
            <w:right w:val="none" w:sz="0" w:space="0" w:color="auto"/>
          </w:divBdr>
        </w:div>
        <w:div w:id="1836145172">
          <w:marLeft w:val="640"/>
          <w:marRight w:val="0"/>
          <w:marTop w:val="0"/>
          <w:marBottom w:val="0"/>
          <w:divBdr>
            <w:top w:val="none" w:sz="0" w:space="0" w:color="auto"/>
            <w:left w:val="none" w:sz="0" w:space="0" w:color="auto"/>
            <w:bottom w:val="none" w:sz="0" w:space="0" w:color="auto"/>
            <w:right w:val="none" w:sz="0" w:space="0" w:color="auto"/>
          </w:divBdr>
        </w:div>
        <w:div w:id="1838109277">
          <w:marLeft w:val="640"/>
          <w:marRight w:val="0"/>
          <w:marTop w:val="0"/>
          <w:marBottom w:val="0"/>
          <w:divBdr>
            <w:top w:val="none" w:sz="0" w:space="0" w:color="auto"/>
            <w:left w:val="none" w:sz="0" w:space="0" w:color="auto"/>
            <w:bottom w:val="none" w:sz="0" w:space="0" w:color="auto"/>
            <w:right w:val="none" w:sz="0" w:space="0" w:color="auto"/>
          </w:divBdr>
        </w:div>
        <w:div w:id="1903562732">
          <w:marLeft w:val="640"/>
          <w:marRight w:val="0"/>
          <w:marTop w:val="0"/>
          <w:marBottom w:val="0"/>
          <w:divBdr>
            <w:top w:val="none" w:sz="0" w:space="0" w:color="auto"/>
            <w:left w:val="none" w:sz="0" w:space="0" w:color="auto"/>
            <w:bottom w:val="none" w:sz="0" w:space="0" w:color="auto"/>
            <w:right w:val="none" w:sz="0" w:space="0" w:color="auto"/>
          </w:divBdr>
        </w:div>
        <w:div w:id="1906646194">
          <w:marLeft w:val="640"/>
          <w:marRight w:val="0"/>
          <w:marTop w:val="0"/>
          <w:marBottom w:val="0"/>
          <w:divBdr>
            <w:top w:val="none" w:sz="0" w:space="0" w:color="auto"/>
            <w:left w:val="none" w:sz="0" w:space="0" w:color="auto"/>
            <w:bottom w:val="none" w:sz="0" w:space="0" w:color="auto"/>
            <w:right w:val="none" w:sz="0" w:space="0" w:color="auto"/>
          </w:divBdr>
        </w:div>
        <w:div w:id="1921669846">
          <w:marLeft w:val="640"/>
          <w:marRight w:val="0"/>
          <w:marTop w:val="0"/>
          <w:marBottom w:val="0"/>
          <w:divBdr>
            <w:top w:val="none" w:sz="0" w:space="0" w:color="auto"/>
            <w:left w:val="none" w:sz="0" w:space="0" w:color="auto"/>
            <w:bottom w:val="none" w:sz="0" w:space="0" w:color="auto"/>
            <w:right w:val="none" w:sz="0" w:space="0" w:color="auto"/>
          </w:divBdr>
        </w:div>
        <w:div w:id="1928998228">
          <w:marLeft w:val="640"/>
          <w:marRight w:val="0"/>
          <w:marTop w:val="0"/>
          <w:marBottom w:val="0"/>
          <w:divBdr>
            <w:top w:val="none" w:sz="0" w:space="0" w:color="auto"/>
            <w:left w:val="none" w:sz="0" w:space="0" w:color="auto"/>
            <w:bottom w:val="none" w:sz="0" w:space="0" w:color="auto"/>
            <w:right w:val="none" w:sz="0" w:space="0" w:color="auto"/>
          </w:divBdr>
        </w:div>
        <w:div w:id="1933782635">
          <w:marLeft w:val="640"/>
          <w:marRight w:val="0"/>
          <w:marTop w:val="0"/>
          <w:marBottom w:val="0"/>
          <w:divBdr>
            <w:top w:val="none" w:sz="0" w:space="0" w:color="auto"/>
            <w:left w:val="none" w:sz="0" w:space="0" w:color="auto"/>
            <w:bottom w:val="none" w:sz="0" w:space="0" w:color="auto"/>
            <w:right w:val="none" w:sz="0" w:space="0" w:color="auto"/>
          </w:divBdr>
        </w:div>
        <w:div w:id="1983994444">
          <w:marLeft w:val="640"/>
          <w:marRight w:val="0"/>
          <w:marTop w:val="0"/>
          <w:marBottom w:val="0"/>
          <w:divBdr>
            <w:top w:val="none" w:sz="0" w:space="0" w:color="auto"/>
            <w:left w:val="none" w:sz="0" w:space="0" w:color="auto"/>
            <w:bottom w:val="none" w:sz="0" w:space="0" w:color="auto"/>
            <w:right w:val="none" w:sz="0" w:space="0" w:color="auto"/>
          </w:divBdr>
        </w:div>
        <w:div w:id="1994024497">
          <w:marLeft w:val="640"/>
          <w:marRight w:val="0"/>
          <w:marTop w:val="0"/>
          <w:marBottom w:val="0"/>
          <w:divBdr>
            <w:top w:val="none" w:sz="0" w:space="0" w:color="auto"/>
            <w:left w:val="none" w:sz="0" w:space="0" w:color="auto"/>
            <w:bottom w:val="none" w:sz="0" w:space="0" w:color="auto"/>
            <w:right w:val="none" w:sz="0" w:space="0" w:color="auto"/>
          </w:divBdr>
        </w:div>
        <w:div w:id="2010325177">
          <w:marLeft w:val="640"/>
          <w:marRight w:val="0"/>
          <w:marTop w:val="0"/>
          <w:marBottom w:val="0"/>
          <w:divBdr>
            <w:top w:val="none" w:sz="0" w:space="0" w:color="auto"/>
            <w:left w:val="none" w:sz="0" w:space="0" w:color="auto"/>
            <w:bottom w:val="none" w:sz="0" w:space="0" w:color="auto"/>
            <w:right w:val="none" w:sz="0" w:space="0" w:color="auto"/>
          </w:divBdr>
        </w:div>
        <w:div w:id="2019454905">
          <w:marLeft w:val="640"/>
          <w:marRight w:val="0"/>
          <w:marTop w:val="0"/>
          <w:marBottom w:val="0"/>
          <w:divBdr>
            <w:top w:val="none" w:sz="0" w:space="0" w:color="auto"/>
            <w:left w:val="none" w:sz="0" w:space="0" w:color="auto"/>
            <w:bottom w:val="none" w:sz="0" w:space="0" w:color="auto"/>
            <w:right w:val="none" w:sz="0" w:space="0" w:color="auto"/>
          </w:divBdr>
        </w:div>
        <w:div w:id="2026713828">
          <w:marLeft w:val="640"/>
          <w:marRight w:val="0"/>
          <w:marTop w:val="0"/>
          <w:marBottom w:val="0"/>
          <w:divBdr>
            <w:top w:val="none" w:sz="0" w:space="0" w:color="auto"/>
            <w:left w:val="none" w:sz="0" w:space="0" w:color="auto"/>
            <w:bottom w:val="none" w:sz="0" w:space="0" w:color="auto"/>
            <w:right w:val="none" w:sz="0" w:space="0" w:color="auto"/>
          </w:divBdr>
        </w:div>
        <w:div w:id="2027291608">
          <w:marLeft w:val="640"/>
          <w:marRight w:val="0"/>
          <w:marTop w:val="0"/>
          <w:marBottom w:val="0"/>
          <w:divBdr>
            <w:top w:val="none" w:sz="0" w:space="0" w:color="auto"/>
            <w:left w:val="none" w:sz="0" w:space="0" w:color="auto"/>
            <w:bottom w:val="none" w:sz="0" w:space="0" w:color="auto"/>
            <w:right w:val="none" w:sz="0" w:space="0" w:color="auto"/>
          </w:divBdr>
        </w:div>
        <w:div w:id="2062944756">
          <w:marLeft w:val="640"/>
          <w:marRight w:val="0"/>
          <w:marTop w:val="0"/>
          <w:marBottom w:val="0"/>
          <w:divBdr>
            <w:top w:val="none" w:sz="0" w:space="0" w:color="auto"/>
            <w:left w:val="none" w:sz="0" w:space="0" w:color="auto"/>
            <w:bottom w:val="none" w:sz="0" w:space="0" w:color="auto"/>
            <w:right w:val="none" w:sz="0" w:space="0" w:color="auto"/>
          </w:divBdr>
        </w:div>
        <w:div w:id="2089030871">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40327746">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360320231">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25062381">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314868179">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27092945">
      <w:bodyDiv w:val="1"/>
      <w:marLeft w:val="0"/>
      <w:marRight w:val="0"/>
      <w:marTop w:val="0"/>
      <w:marBottom w:val="0"/>
      <w:divBdr>
        <w:top w:val="none" w:sz="0" w:space="0" w:color="auto"/>
        <w:left w:val="none" w:sz="0" w:space="0" w:color="auto"/>
        <w:bottom w:val="none" w:sz="0" w:space="0" w:color="auto"/>
        <w:right w:val="none" w:sz="0" w:space="0" w:color="auto"/>
      </w:divBdr>
      <w:divsChild>
        <w:div w:id="12152442">
          <w:marLeft w:val="640"/>
          <w:marRight w:val="0"/>
          <w:marTop w:val="0"/>
          <w:marBottom w:val="0"/>
          <w:divBdr>
            <w:top w:val="none" w:sz="0" w:space="0" w:color="auto"/>
            <w:left w:val="none" w:sz="0" w:space="0" w:color="auto"/>
            <w:bottom w:val="none" w:sz="0" w:space="0" w:color="auto"/>
            <w:right w:val="none" w:sz="0" w:space="0" w:color="auto"/>
          </w:divBdr>
        </w:div>
        <w:div w:id="37895104">
          <w:marLeft w:val="640"/>
          <w:marRight w:val="0"/>
          <w:marTop w:val="0"/>
          <w:marBottom w:val="0"/>
          <w:divBdr>
            <w:top w:val="none" w:sz="0" w:space="0" w:color="auto"/>
            <w:left w:val="none" w:sz="0" w:space="0" w:color="auto"/>
            <w:bottom w:val="none" w:sz="0" w:space="0" w:color="auto"/>
            <w:right w:val="none" w:sz="0" w:space="0" w:color="auto"/>
          </w:divBdr>
        </w:div>
        <w:div w:id="51193901">
          <w:marLeft w:val="640"/>
          <w:marRight w:val="0"/>
          <w:marTop w:val="0"/>
          <w:marBottom w:val="0"/>
          <w:divBdr>
            <w:top w:val="none" w:sz="0" w:space="0" w:color="auto"/>
            <w:left w:val="none" w:sz="0" w:space="0" w:color="auto"/>
            <w:bottom w:val="none" w:sz="0" w:space="0" w:color="auto"/>
            <w:right w:val="none" w:sz="0" w:space="0" w:color="auto"/>
          </w:divBdr>
        </w:div>
        <w:div w:id="62263952">
          <w:marLeft w:val="640"/>
          <w:marRight w:val="0"/>
          <w:marTop w:val="0"/>
          <w:marBottom w:val="0"/>
          <w:divBdr>
            <w:top w:val="none" w:sz="0" w:space="0" w:color="auto"/>
            <w:left w:val="none" w:sz="0" w:space="0" w:color="auto"/>
            <w:bottom w:val="none" w:sz="0" w:space="0" w:color="auto"/>
            <w:right w:val="none" w:sz="0" w:space="0" w:color="auto"/>
          </w:divBdr>
        </w:div>
        <w:div w:id="125121378">
          <w:marLeft w:val="640"/>
          <w:marRight w:val="0"/>
          <w:marTop w:val="0"/>
          <w:marBottom w:val="0"/>
          <w:divBdr>
            <w:top w:val="none" w:sz="0" w:space="0" w:color="auto"/>
            <w:left w:val="none" w:sz="0" w:space="0" w:color="auto"/>
            <w:bottom w:val="none" w:sz="0" w:space="0" w:color="auto"/>
            <w:right w:val="none" w:sz="0" w:space="0" w:color="auto"/>
          </w:divBdr>
        </w:div>
        <w:div w:id="133496928">
          <w:marLeft w:val="640"/>
          <w:marRight w:val="0"/>
          <w:marTop w:val="0"/>
          <w:marBottom w:val="0"/>
          <w:divBdr>
            <w:top w:val="none" w:sz="0" w:space="0" w:color="auto"/>
            <w:left w:val="none" w:sz="0" w:space="0" w:color="auto"/>
            <w:bottom w:val="none" w:sz="0" w:space="0" w:color="auto"/>
            <w:right w:val="none" w:sz="0" w:space="0" w:color="auto"/>
          </w:divBdr>
        </w:div>
        <w:div w:id="164327898">
          <w:marLeft w:val="640"/>
          <w:marRight w:val="0"/>
          <w:marTop w:val="0"/>
          <w:marBottom w:val="0"/>
          <w:divBdr>
            <w:top w:val="none" w:sz="0" w:space="0" w:color="auto"/>
            <w:left w:val="none" w:sz="0" w:space="0" w:color="auto"/>
            <w:bottom w:val="none" w:sz="0" w:space="0" w:color="auto"/>
            <w:right w:val="none" w:sz="0" w:space="0" w:color="auto"/>
          </w:divBdr>
        </w:div>
        <w:div w:id="169956271">
          <w:marLeft w:val="640"/>
          <w:marRight w:val="0"/>
          <w:marTop w:val="0"/>
          <w:marBottom w:val="0"/>
          <w:divBdr>
            <w:top w:val="none" w:sz="0" w:space="0" w:color="auto"/>
            <w:left w:val="none" w:sz="0" w:space="0" w:color="auto"/>
            <w:bottom w:val="none" w:sz="0" w:space="0" w:color="auto"/>
            <w:right w:val="none" w:sz="0" w:space="0" w:color="auto"/>
          </w:divBdr>
        </w:div>
        <w:div w:id="181408116">
          <w:marLeft w:val="640"/>
          <w:marRight w:val="0"/>
          <w:marTop w:val="0"/>
          <w:marBottom w:val="0"/>
          <w:divBdr>
            <w:top w:val="none" w:sz="0" w:space="0" w:color="auto"/>
            <w:left w:val="none" w:sz="0" w:space="0" w:color="auto"/>
            <w:bottom w:val="none" w:sz="0" w:space="0" w:color="auto"/>
            <w:right w:val="none" w:sz="0" w:space="0" w:color="auto"/>
          </w:divBdr>
        </w:div>
        <w:div w:id="189731910">
          <w:marLeft w:val="640"/>
          <w:marRight w:val="0"/>
          <w:marTop w:val="0"/>
          <w:marBottom w:val="0"/>
          <w:divBdr>
            <w:top w:val="none" w:sz="0" w:space="0" w:color="auto"/>
            <w:left w:val="none" w:sz="0" w:space="0" w:color="auto"/>
            <w:bottom w:val="none" w:sz="0" w:space="0" w:color="auto"/>
            <w:right w:val="none" w:sz="0" w:space="0" w:color="auto"/>
          </w:divBdr>
        </w:div>
        <w:div w:id="258029667">
          <w:marLeft w:val="640"/>
          <w:marRight w:val="0"/>
          <w:marTop w:val="0"/>
          <w:marBottom w:val="0"/>
          <w:divBdr>
            <w:top w:val="none" w:sz="0" w:space="0" w:color="auto"/>
            <w:left w:val="none" w:sz="0" w:space="0" w:color="auto"/>
            <w:bottom w:val="none" w:sz="0" w:space="0" w:color="auto"/>
            <w:right w:val="none" w:sz="0" w:space="0" w:color="auto"/>
          </w:divBdr>
        </w:div>
        <w:div w:id="266423963">
          <w:marLeft w:val="640"/>
          <w:marRight w:val="0"/>
          <w:marTop w:val="0"/>
          <w:marBottom w:val="0"/>
          <w:divBdr>
            <w:top w:val="none" w:sz="0" w:space="0" w:color="auto"/>
            <w:left w:val="none" w:sz="0" w:space="0" w:color="auto"/>
            <w:bottom w:val="none" w:sz="0" w:space="0" w:color="auto"/>
            <w:right w:val="none" w:sz="0" w:space="0" w:color="auto"/>
          </w:divBdr>
        </w:div>
        <w:div w:id="272174829">
          <w:marLeft w:val="640"/>
          <w:marRight w:val="0"/>
          <w:marTop w:val="0"/>
          <w:marBottom w:val="0"/>
          <w:divBdr>
            <w:top w:val="none" w:sz="0" w:space="0" w:color="auto"/>
            <w:left w:val="none" w:sz="0" w:space="0" w:color="auto"/>
            <w:bottom w:val="none" w:sz="0" w:space="0" w:color="auto"/>
            <w:right w:val="none" w:sz="0" w:space="0" w:color="auto"/>
          </w:divBdr>
        </w:div>
        <w:div w:id="306590241">
          <w:marLeft w:val="640"/>
          <w:marRight w:val="0"/>
          <w:marTop w:val="0"/>
          <w:marBottom w:val="0"/>
          <w:divBdr>
            <w:top w:val="none" w:sz="0" w:space="0" w:color="auto"/>
            <w:left w:val="none" w:sz="0" w:space="0" w:color="auto"/>
            <w:bottom w:val="none" w:sz="0" w:space="0" w:color="auto"/>
            <w:right w:val="none" w:sz="0" w:space="0" w:color="auto"/>
          </w:divBdr>
        </w:div>
        <w:div w:id="316616154">
          <w:marLeft w:val="640"/>
          <w:marRight w:val="0"/>
          <w:marTop w:val="0"/>
          <w:marBottom w:val="0"/>
          <w:divBdr>
            <w:top w:val="none" w:sz="0" w:space="0" w:color="auto"/>
            <w:left w:val="none" w:sz="0" w:space="0" w:color="auto"/>
            <w:bottom w:val="none" w:sz="0" w:space="0" w:color="auto"/>
            <w:right w:val="none" w:sz="0" w:space="0" w:color="auto"/>
          </w:divBdr>
        </w:div>
        <w:div w:id="320472119">
          <w:marLeft w:val="640"/>
          <w:marRight w:val="0"/>
          <w:marTop w:val="0"/>
          <w:marBottom w:val="0"/>
          <w:divBdr>
            <w:top w:val="none" w:sz="0" w:space="0" w:color="auto"/>
            <w:left w:val="none" w:sz="0" w:space="0" w:color="auto"/>
            <w:bottom w:val="none" w:sz="0" w:space="0" w:color="auto"/>
            <w:right w:val="none" w:sz="0" w:space="0" w:color="auto"/>
          </w:divBdr>
        </w:div>
        <w:div w:id="372778148">
          <w:marLeft w:val="640"/>
          <w:marRight w:val="0"/>
          <w:marTop w:val="0"/>
          <w:marBottom w:val="0"/>
          <w:divBdr>
            <w:top w:val="none" w:sz="0" w:space="0" w:color="auto"/>
            <w:left w:val="none" w:sz="0" w:space="0" w:color="auto"/>
            <w:bottom w:val="none" w:sz="0" w:space="0" w:color="auto"/>
            <w:right w:val="none" w:sz="0" w:space="0" w:color="auto"/>
          </w:divBdr>
        </w:div>
        <w:div w:id="428743363">
          <w:marLeft w:val="640"/>
          <w:marRight w:val="0"/>
          <w:marTop w:val="0"/>
          <w:marBottom w:val="0"/>
          <w:divBdr>
            <w:top w:val="none" w:sz="0" w:space="0" w:color="auto"/>
            <w:left w:val="none" w:sz="0" w:space="0" w:color="auto"/>
            <w:bottom w:val="none" w:sz="0" w:space="0" w:color="auto"/>
            <w:right w:val="none" w:sz="0" w:space="0" w:color="auto"/>
          </w:divBdr>
        </w:div>
        <w:div w:id="569116237">
          <w:marLeft w:val="640"/>
          <w:marRight w:val="0"/>
          <w:marTop w:val="0"/>
          <w:marBottom w:val="0"/>
          <w:divBdr>
            <w:top w:val="none" w:sz="0" w:space="0" w:color="auto"/>
            <w:left w:val="none" w:sz="0" w:space="0" w:color="auto"/>
            <w:bottom w:val="none" w:sz="0" w:space="0" w:color="auto"/>
            <w:right w:val="none" w:sz="0" w:space="0" w:color="auto"/>
          </w:divBdr>
        </w:div>
        <w:div w:id="580455428">
          <w:marLeft w:val="640"/>
          <w:marRight w:val="0"/>
          <w:marTop w:val="0"/>
          <w:marBottom w:val="0"/>
          <w:divBdr>
            <w:top w:val="none" w:sz="0" w:space="0" w:color="auto"/>
            <w:left w:val="none" w:sz="0" w:space="0" w:color="auto"/>
            <w:bottom w:val="none" w:sz="0" w:space="0" w:color="auto"/>
            <w:right w:val="none" w:sz="0" w:space="0" w:color="auto"/>
          </w:divBdr>
        </w:div>
        <w:div w:id="591160290">
          <w:marLeft w:val="640"/>
          <w:marRight w:val="0"/>
          <w:marTop w:val="0"/>
          <w:marBottom w:val="0"/>
          <w:divBdr>
            <w:top w:val="none" w:sz="0" w:space="0" w:color="auto"/>
            <w:left w:val="none" w:sz="0" w:space="0" w:color="auto"/>
            <w:bottom w:val="none" w:sz="0" w:space="0" w:color="auto"/>
            <w:right w:val="none" w:sz="0" w:space="0" w:color="auto"/>
          </w:divBdr>
        </w:div>
        <w:div w:id="593559722">
          <w:marLeft w:val="640"/>
          <w:marRight w:val="0"/>
          <w:marTop w:val="0"/>
          <w:marBottom w:val="0"/>
          <w:divBdr>
            <w:top w:val="none" w:sz="0" w:space="0" w:color="auto"/>
            <w:left w:val="none" w:sz="0" w:space="0" w:color="auto"/>
            <w:bottom w:val="none" w:sz="0" w:space="0" w:color="auto"/>
            <w:right w:val="none" w:sz="0" w:space="0" w:color="auto"/>
          </w:divBdr>
        </w:div>
        <w:div w:id="603071883">
          <w:marLeft w:val="640"/>
          <w:marRight w:val="0"/>
          <w:marTop w:val="0"/>
          <w:marBottom w:val="0"/>
          <w:divBdr>
            <w:top w:val="none" w:sz="0" w:space="0" w:color="auto"/>
            <w:left w:val="none" w:sz="0" w:space="0" w:color="auto"/>
            <w:bottom w:val="none" w:sz="0" w:space="0" w:color="auto"/>
            <w:right w:val="none" w:sz="0" w:space="0" w:color="auto"/>
          </w:divBdr>
        </w:div>
        <w:div w:id="607079913">
          <w:marLeft w:val="640"/>
          <w:marRight w:val="0"/>
          <w:marTop w:val="0"/>
          <w:marBottom w:val="0"/>
          <w:divBdr>
            <w:top w:val="none" w:sz="0" w:space="0" w:color="auto"/>
            <w:left w:val="none" w:sz="0" w:space="0" w:color="auto"/>
            <w:bottom w:val="none" w:sz="0" w:space="0" w:color="auto"/>
            <w:right w:val="none" w:sz="0" w:space="0" w:color="auto"/>
          </w:divBdr>
        </w:div>
        <w:div w:id="607468960">
          <w:marLeft w:val="640"/>
          <w:marRight w:val="0"/>
          <w:marTop w:val="0"/>
          <w:marBottom w:val="0"/>
          <w:divBdr>
            <w:top w:val="none" w:sz="0" w:space="0" w:color="auto"/>
            <w:left w:val="none" w:sz="0" w:space="0" w:color="auto"/>
            <w:bottom w:val="none" w:sz="0" w:space="0" w:color="auto"/>
            <w:right w:val="none" w:sz="0" w:space="0" w:color="auto"/>
          </w:divBdr>
        </w:div>
        <w:div w:id="663708215">
          <w:marLeft w:val="640"/>
          <w:marRight w:val="0"/>
          <w:marTop w:val="0"/>
          <w:marBottom w:val="0"/>
          <w:divBdr>
            <w:top w:val="none" w:sz="0" w:space="0" w:color="auto"/>
            <w:left w:val="none" w:sz="0" w:space="0" w:color="auto"/>
            <w:bottom w:val="none" w:sz="0" w:space="0" w:color="auto"/>
            <w:right w:val="none" w:sz="0" w:space="0" w:color="auto"/>
          </w:divBdr>
        </w:div>
        <w:div w:id="666132304">
          <w:marLeft w:val="640"/>
          <w:marRight w:val="0"/>
          <w:marTop w:val="0"/>
          <w:marBottom w:val="0"/>
          <w:divBdr>
            <w:top w:val="none" w:sz="0" w:space="0" w:color="auto"/>
            <w:left w:val="none" w:sz="0" w:space="0" w:color="auto"/>
            <w:bottom w:val="none" w:sz="0" w:space="0" w:color="auto"/>
            <w:right w:val="none" w:sz="0" w:space="0" w:color="auto"/>
          </w:divBdr>
        </w:div>
        <w:div w:id="672804585">
          <w:marLeft w:val="640"/>
          <w:marRight w:val="0"/>
          <w:marTop w:val="0"/>
          <w:marBottom w:val="0"/>
          <w:divBdr>
            <w:top w:val="none" w:sz="0" w:space="0" w:color="auto"/>
            <w:left w:val="none" w:sz="0" w:space="0" w:color="auto"/>
            <w:bottom w:val="none" w:sz="0" w:space="0" w:color="auto"/>
            <w:right w:val="none" w:sz="0" w:space="0" w:color="auto"/>
          </w:divBdr>
        </w:div>
        <w:div w:id="678312576">
          <w:marLeft w:val="640"/>
          <w:marRight w:val="0"/>
          <w:marTop w:val="0"/>
          <w:marBottom w:val="0"/>
          <w:divBdr>
            <w:top w:val="none" w:sz="0" w:space="0" w:color="auto"/>
            <w:left w:val="none" w:sz="0" w:space="0" w:color="auto"/>
            <w:bottom w:val="none" w:sz="0" w:space="0" w:color="auto"/>
            <w:right w:val="none" w:sz="0" w:space="0" w:color="auto"/>
          </w:divBdr>
        </w:div>
        <w:div w:id="723911391">
          <w:marLeft w:val="640"/>
          <w:marRight w:val="0"/>
          <w:marTop w:val="0"/>
          <w:marBottom w:val="0"/>
          <w:divBdr>
            <w:top w:val="none" w:sz="0" w:space="0" w:color="auto"/>
            <w:left w:val="none" w:sz="0" w:space="0" w:color="auto"/>
            <w:bottom w:val="none" w:sz="0" w:space="0" w:color="auto"/>
            <w:right w:val="none" w:sz="0" w:space="0" w:color="auto"/>
          </w:divBdr>
        </w:div>
        <w:div w:id="735739794">
          <w:marLeft w:val="640"/>
          <w:marRight w:val="0"/>
          <w:marTop w:val="0"/>
          <w:marBottom w:val="0"/>
          <w:divBdr>
            <w:top w:val="none" w:sz="0" w:space="0" w:color="auto"/>
            <w:left w:val="none" w:sz="0" w:space="0" w:color="auto"/>
            <w:bottom w:val="none" w:sz="0" w:space="0" w:color="auto"/>
            <w:right w:val="none" w:sz="0" w:space="0" w:color="auto"/>
          </w:divBdr>
        </w:div>
        <w:div w:id="750347770">
          <w:marLeft w:val="640"/>
          <w:marRight w:val="0"/>
          <w:marTop w:val="0"/>
          <w:marBottom w:val="0"/>
          <w:divBdr>
            <w:top w:val="none" w:sz="0" w:space="0" w:color="auto"/>
            <w:left w:val="none" w:sz="0" w:space="0" w:color="auto"/>
            <w:bottom w:val="none" w:sz="0" w:space="0" w:color="auto"/>
            <w:right w:val="none" w:sz="0" w:space="0" w:color="auto"/>
          </w:divBdr>
        </w:div>
        <w:div w:id="751241198">
          <w:marLeft w:val="640"/>
          <w:marRight w:val="0"/>
          <w:marTop w:val="0"/>
          <w:marBottom w:val="0"/>
          <w:divBdr>
            <w:top w:val="none" w:sz="0" w:space="0" w:color="auto"/>
            <w:left w:val="none" w:sz="0" w:space="0" w:color="auto"/>
            <w:bottom w:val="none" w:sz="0" w:space="0" w:color="auto"/>
            <w:right w:val="none" w:sz="0" w:space="0" w:color="auto"/>
          </w:divBdr>
        </w:div>
        <w:div w:id="765687537">
          <w:marLeft w:val="640"/>
          <w:marRight w:val="0"/>
          <w:marTop w:val="0"/>
          <w:marBottom w:val="0"/>
          <w:divBdr>
            <w:top w:val="none" w:sz="0" w:space="0" w:color="auto"/>
            <w:left w:val="none" w:sz="0" w:space="0" w:color="auto"/>
            <w:bottom w:val="none" w:sz="0" w:space="0" w:color="auto"/>
            <w:right w:val="none" w:sz="0" w:space="0" w:color="auto"/>
          </w:divBdr>
        </w:div>
        <w:div w:id="796686201">
          <w:marLeft w:val="640"/>
          <w:marRight w:val="0"/>
          <w:marTop w:val="0"/>
          <w:marBottom w:val="0"/>
          <w:divBdr>
            <w:top w:val="none" w:sz="0" w:space="0" w:color="auto"/>
            <w:left w:val="none" w:sz="0" w:space="0" w:color="auto"/>
            <w:bottom w:val="none" w:sz="0" w:space="0" w:color="auto"/>
            <w:right w:val="none" w:sz="0" w:space="0" w:color="auto"/>
          </w:divBdr>
        </w:div>
        <w:div w:id="806052179">
          <w:marLeft w:val="640"/>
          <w:marRight w:val="0"/>
          <w:marTop w:val="0"/>
          <w:marBottom w:val="0"/>
          <w:divBdr>
            <w:top w:val="none" w:sz="0" w:space="0" w:color="auto"/>
            <w:left w:val="none" w:sz="0" w:space="0" w:color="auto"/>
            <w:bottom w:val="none" w:sz="0" w:space="0" w:color="auto"/>
            <w:right w:val="none" w:sz="0" w:space="0" w:color="auto"/>
          </w:divBdr>
        </w:div>
        <w:div w:id="807478072">
          <w:marLeft w:val="640"/>
          <w:marRight w:val="0"/>
          <w:marTop w:val="0"/>
          <w:marBottom w:val="0"/>
          <w:divBdr>
            <w:top w:val="none" w:sz="0" w:space="0" w:color="auto"/>
            <w:left w:val="none" w:sz="0" w:space="0" w:color="auto"/>
            <w:bottom w:val="none" w:sz="0" w:space="0" w:color="auto"/>
            <w:right w:val="none" w:sz="0" w:space="0" w:color="auto"/>
          </w:divBdr>
        </w:div>
        <w:div w:id="823863500">
          <w:marLeft w:val="640"/>
          <w:marRight w:val="0"/>
          <w:marTop w:val="0"/>
          <w:marBottom w:val="0"/>
          <w:divBdr>
            <w:top w:val="none" w:sz="0" w:space="0" w:color="auto"/>
            <w:left w:val="none" w:sz="0" w:space="0" w:color="auto"/>
            <w:bottom w:val="none" w:sz="0" w:space="0" w:color="auto"/>
            <w:right w:val="none" w:sz="0" w:space="0" w:color="auto"/>
          </w:divBdr>
        </w:div>
        <w:div w:id="882329488">
          <w:marLeft w:val="640"/>
          <w:marRight w:val="0"/>
          <w:marTop w:val="0"/>
          <w:marBottom w:val="0"/>
          <w:divBdr>
            <w:top w:val="none" w:sz="0" w:space="0" w:color="auto"/>
            <w:left w:val="none" w:sz="0" w:space="0" w:color="auto"/>
            <w:bottom w:val="none" w:sz="0" w:space="0" w:color="auto"/>
            <w:right w:val="none" w:sz="0" w:space="0" w:color="auto"/>
          </w:divBdr>
        </w:div>
        <w:div w:id="882793203">
          <w:marLeft w:val="640"/>
          <w:marRight w:val="0"/>
          <w:marTop w:val="0"/>
          <w:marBottom w:val="0"/>
          <w:divBdr>
            <w:top w:val="none" w:sz="0" w:space="0" w:color="auto"/>
            <w:left w:val="none" w:sz="0" w:space="0" w:color="auto"/>
            <w:bottom w:val="none" w:sz="0" w:space="0" w:color="auto"/>
            <w:right w:val="none" w:sz="0" w:space="0" w:color="auto"/>
          </w:divBdr>
        </w:div>
        <w:div w:id="886644135">
          <w:marLeft w:val="640"/>
          <w:marRight w:val="0"/>
          <w:marTop w:val="0"/>
          <w:marBottom w:val="0"/>
          <w:divBdr>
            <w:top w:val="none" w:sz="0" w:space="0" w:color="auto"/>
            <w:left w:val="none" w:sz="0" w:space="0" w:color="auto"/>
            <w:bottom w:val="none" w:sz="0" w:space="0" w:color="auto"/>
            <w:right w:val="none" w:sz="0" w:space="0" w:color="auto"/>
          </w:divBdr>
        </w:div>
        <w:div w:id="896355906">
          <w:marLeft w:val="640"/>
          <w:marRight w:val="0"/>
          <w:marTop w:val="0"/>
          <w:marBottom w:val="0"/>
          <w:divBdr>
            <w:top w:val="none" w:sz="0" w:space="0" w:color="auto"/>
            <w:left w:val="none" w:sz="0" w:space="0" w:color="auto"/>
            <w:bottom w:val="none" w:sz="0" w:space="0" w:color="auto"/>
            <w:right w:val="none" w:sz="0" w:space="0" w:color="auto"/>
          </w:divBdr>
        </w:div>
        <w:div w:id="917135523">
          <w:marLeft w:val="640"/>
          <w:marRight w:val="0"/>
          <w:marTop w:val="0"/>
          <w:marBottom w:val="0"/>
          <w:divBdr>
            <w:top w:val="none" w:sz="0" w:space="0" w:color="auto"/>
            <w:left w:val="none" w:sz="0" w:space="0" w:color="auto"/>
            <w:bottom w:val="none" w:sz="0" w:space="0" w:color="auto"/>
            <w:right w:val="none" w:sz="0" w:space="0" w:color="auto"/>
          </w:divBdr>
        </w:div>
        <w:div w:id="933435910">
          <w:marLeft w:val="640"/>
          <w:marRight w:val="0"/>
          <w:marTop w:val="0"/>
          <w:marBottom w:val="0"/>
          <w:divBdr>
            <w:top w:val="none" w:sz="0" w:space="0" w:color="auto"/>
            <w:left w:val="none" w:sz="0" w:space="0" w:color="auto"/>
            <w:bottom w:val="none" w:sz="0" w:space="0" w:color="auto"/>
            <w:right w:val="none" w:sz="0" w:space="0" w:color="auto"/>
          </w:divBdr>
        </w:div>
        <w:div w:id="1002975633">
          <w:marLeft w:val="640"/>
          <w:marRight w:val="0"/>
          <w:marTop w:val="0"/>
          <w:marBottom w:val="0"/>
          <w:divBdr>
            <w:top w:val="none" w:sz="0" w:space="0" w:color="auto"/>
            <w:left w:val="none" w:sz="0" w:space="0" w:color="auto"/>
            <w:bottom w:val="none" w:sz="0" w:space="0" w:color="auto"/>
            <w:right w:val="none" w:sz="0" w:space="0" w:color="auto"/>
          </w:divBdr>
        </w:div>
        <w:div w:id="1014654275">
          <w:marLeft w:val="640"/>
          <w:marRight w:val="0"/>
          <w:marTop w:val="0"/>
          <w:marBottom w:val="0"/>
          <w:divBdr>
            <w:top w:val="none" w:sz="0" w:space="0" w:color="auto"/>
            <w:left w:val="none" w:sz="0" w:space="0" w:color="auto"/>
            <w:bottom w:val="none" w:sz="0" w:space="0" w:color="auto"/>
            <w:right w:val="none" w:sz="0" w:space="0" w:color="auto"/>
          </w:divBdr>
        </w:div>
        <w:div w:id="1022172150">
          <w:marLeft w:val="640"/>
          <w:marRight w:val="0"/>
          <w:marTop w:val="0"/>
          <w:marBottom w:val="0"/>
          <w:divBdr>
            <w:top w:val="none" w:sz="0" w:space="0" w:color="auto"/>
            <w:left w:val="none" w:sz="0" w:space="0" w:color="auto"/>
            <w:bottom w:val="none" w:sz="0" w:space="0" w:color="auto"/>
            <w:right w:val="none" w:sz="0" w:space="0" w:color="auto"/>
          </w:divBdr>
        </w:div>
        <w:div w:id="1029254484">
          <w:marLeft w:val="640"/>
          <w:marRight w:val="0"/>
          <w:marTop w:val="0"/>
          <w:marBottom w:val="0"/>
          <w:divBdr>
            <w:top w:val="none" w:sz="0" w:space="0" w:color="auto"/>
            <w:left w:val="none" w:sz="0" w:space="0" w:color="auto"/>
            <w:bottom w:val="none" w:sz="0" w:space="0" w:color="auto"/>
            <w:right w:val="none" w:sz="0" w:space="0" w:color="auto"/>
          </w:divBdr>
        </w:div>
        <w:div w:id="1031687387">
          <w:marLeft w:val="640"/>
          <w:marRight w:val="0"/>
          <w:marTop w:val="0"/>
          <w:marBottom w:val="0"/>
          <w:divBdr>
            <w:top w:val="none" w:sz="0" w:space="0" w:color="auto"/>
            <w:left w:val="none" w:sz="0" w:space="0" w:color="auto"/>
            <w:bottom w:val="none" w:sz="0" w:space="0" w:color="auto"/>
            <w:right w:val="none" w:sz="0" w:space="0" w:color="auto"/>
          </w:divBdr>
        </w:div>
        <w:div w:id="1043410415">
          <w:marLeft w:val="640"/>
          <w:marRight w:val="0"/>
          <w:marTop w:val="0"/>
          <w:marBottom w:val="0"/>
          <w:divBdr>
            <w:top w:val="none" w:sz="0" w:space="0" w:color="auto"/>
            <w:left w:val="none" w:sz="0" w:space="0" w:color="auto"/>
            <w:bottom w:val="none" w:sz="0" w:space="0" w:color="auto"/>
            <w:right w:val="none" w:sz="0" w:space="0" w:color="auto"/>
          </w:divBdr>
        </w:div>
        <w:div w:id="1049456956">
          <w:marLeft w:val="640"/>
          <w:marRight w:val="0"/>
          <w:marTop w:val="0"/>
          <w:marBottom w:val="0"/>
          <w:divBdr>
            <w:top w:val="none" w:sz="0" w:space="0" w:color="auto"/>
            <w:left w:val="none" w:sz="0" w:space="0" w:color="auto"/>
            <w:bottom w:val="none" w:sz="0" w:space="0" w:color="auto"/>
            <w:right w:val="none" w:sz="0" w:space="0" w:color="auto"/>
          </w:divBdr>
        </w:div>
        <w:div w:id="1091008184">
          <w:marLeft w:val="640"/>
          <w:marRight w:val="0"/>
          <w:marTop w:val="0"/>
          <w:marBottom w:val="0"/>
          <w:divBdr>
            <w:top w:val="none" w:sz="0" w:space="0" w:color="auto"/>
            <w:left w:val="none" w:sz="0" w:space="0" w:color="auto"/>
            <w:bottom w:val="none" w:sz="0" w:space="0" w:color="auto"/>
            <w:right w:val="none" w:sz="0" w:space="0" w:color="auto"/>
          </w:divBdr>
        </w:div>
        <w:div w:id="1091506272">
          <w:marLeft w:val="640"/>
          <w:marRight w:val="0"/>
          <w:marTop w:val="0"/>
          <w:marBottom w:val="0"/>
          <w:divBdr>
            <w:top w:val="none" w:sz="0" w:space="0" w:color="auto"/>
            <w:left w:val="none" w:sz="0" w:space="0" w:color="auto"/>
            <w:bottom w:val="none" w:sz="0" w:space="0" w:color="auto"/>
            <w:right w:val="none" w:sz="0" w:space="0" w:color="auto"/>
          </w:divBdr>
        </w:div>
        <w:div w:id="1162165291">
          <w:marLeft w:val="640"/>
          <w:marRight w:val="0"/>
          <w:marTop w:val="0"/>
          <w:marBottom w:val="0"/>
          <w:divBdr>
            <w:top w:val="none" w:sz="0" w:space="0" w:color="auto"/>
            <w:left w:val="none" w:sz="0" w:space="0" w:color="auto"/>
            <w:bottom w:val="none" w:sz="0" w:space="0" w:color="auto"/>
            <w:right w:val="none" w:sz="0" w:space="0" w:color="auto"/>
          </w:divBdr>
        </w:div>
        <w:div w:id="1175150198">
          <w:marLeft w:val="640"/>
          <w:marRight w:val="0"/>
          <w:marTop w:val="0"/>
          <w:marBottom w:val="0"/>
          <w:divBdr>
            <w:top w:val="none" w:sz="0" w:space="0" w:color="auto"/>
            <w:left w:val="none" w:sz="0" w:space="0" w:color="auto"/>
            <w:bottom w:val="none" w:sz="0" w:space="0" w:color="auto"/>
            <w:right w:val="none" w:sz="0" w:space="0" w:color="auto"/>
          </w:divBdr>
        </w:div>
        <w:div w:id="1201044440">
          <w:marLeft w:val="640"/>
          <w:marRight w:val="0"/>
          <w:marTop w:val="0"/>
          <w:marBottom w:val="0"/>
          <w:divBdr>
            <w:top w:val="none" w:sz="0" w:space="0" w:color="auto"/>
            <w:left w:val="none" w:sz="0" w:space="0" w:color="auto"/>
            <w:bottom w:val="none" w:sz="0" w:space="0" w:color="auto"/>
            <w:right w:val="none" w:sz="0" w:space="0" w:color="auto"/>
          </w:divBdr>
        </w:div>
        <w:div w:id="1212965544">
          <w:marLeft w:val="640"/>
          <w:marRight w:val="0"/>
          <w:marTop w:val="0"/>
          <w:marBottom w:val="0"/>
          <w:divBdr>
            <w:top w:val="none" w:sz="0" w:space="0" w:color="auto"/>
            <w:left w:val="none" w:sz="0" w:space="0" w:color="auto"/>
            <w:bottom w:val="none" w:sz="0" w:space="0" w:color="auto"/>
            <w:right w:val="none" w:sz="0" w:space="0" w:color="auto"/>
          </w:divBdr>
        </w:div>
        <w:div w:id="1218786758">
          <w:marLeft w:val="640"/>
          <w:marRight w:val="0"/>
          <w:marTop w:val="0"/>
          <w:marBottom w:val="0"/>
          <w:divBdr>
            <w:top w:val="none" w:sz="0" w:space="0" w:color="auto"/>
            <w:left w:val="none" w:sz="0" w:space="0" w:color="auto"/>
            <w:bottom w:val="none" w:sz="0" w:space="0" w:color="auto"/>
            <w:right w:val="none" w:sz="0" w:space="0" w:color="auto"/>
          </w:divBdr>
        </w:div>
        <w:div w:id="1227718300">
          <w:marLeft w:val="640"/>
          <w:marRight w:val="0"/>
          <w:marTop w:val="0"/>
          <w:marBottom w:val="0"/>
          <w:divBdr>
            <w:top w:val="none" w:sz="0" w:space="0" w:color="auto"/>
            <w:left w:val="none" w:sz="0" w:space="0" w:color="auto"/>
            <w:bottom w:val="none" w:sz="0" w:space="0" w:color="auto"/>
            <w:right w:val="none" w:sz="0" w:space="0" w:color="auto"/>
          </w:divBdr>
        </w:div>
        <w:div w:id="1244729582">
          <w:marLeft w:val="640"/>
          <w:marRight w:val="0"/>
          <w:marTop w:val="0"/>
          <w:marBottom w:val="0"/>
          <w:divBdr>
            <w:top w:val="none" w:sz="0" w:space="0" w:color="auto"/>
            <w:left w:val="none" w:sz="0" w:space="0" w:color="auto"/>
            <w:bottom w:val="none" w:sz="0" w:space="0" w:color="auto"/>
            <w:right w:val="none" w:sz="0" w:space="0" w:color="auto"/>
          </w:divBdr>
        </w:div>
        <w:div w:id="1255554200">
          <w:marLeft w:val="640"/>
          <w:marRight w:val="0"/>
          <w:marTop w:val="0"/>
          <w:marBottom w:val="0"/>
          <w:divBdr>
            <w:top w:val="none" w:sz="0" w:space="0" w:color="auto"/>
            <w:left w:val="none" w:sz="0" w:space="0" w:color="auto"/>
            <w:bottom w:val="none" w:sz="0" w:space="0" w:color="auto"/>
            <w:right w:val="none" w:sz="0" w:space="0" w:color="auto"/>
          </w:divBdr>
        </w:div>
        <w:div w:id="1257861247">
          <w:marLeft w:val="640"/>
          <w:marRight w:val="0"/>
          <w:marTop w:val="0"/>
          <w:marBottom w:val="0"/>
          <w:divBdr>
            <w:top w:val="none" w:sz="0" w:space="0" w:color="auto"/>
            <w:left w:val="none" w:sz="0" w:space="0" w:color="auto"/>
            <w:bottom w:val="none" w:sz="0" w:space="0" w:color="auto"/>
            <w:right w:val="none" w:sz="0" w:space="0" w:color="auto"/>
          </w:divBdr>
        </w:div>
        <w:div w:id="1259754545">
          <w:marLeft w:val="640"/>
          <w:marRight w:val="0"/>
          <w:marTop w:val="0"/>
          <w:marBottom w:val="0"/>
          <w:divBdr>
            <w:top w:val="none" w:sz="0" w:space="0" w:color="auto"/>
            <w:left w:val="none" w:sz="0" w:space="0" w:color="auto"/>
            <w:bottom w:val="none" w:sz="0" w:space="0" w:color="auto"/>
            <w:right w:val="none" w:sz="0" w:space="0" w:color="auto"/>
          </w:divBdr>
        </w:div>
        <w:div w:id="1286231838">
          <w:marLeft w:val="640"/>
          <w:marRight w:val="0"/>
          <w:marTop w:val="0"/>
          <w:marBottom w:val="0"/>
          <w:divBdr>
            <w:top w:val="none" w:sz="0" w:space="0" w:color="auto"/>
            <w:left w:val="none" w:sz="0" w:space="0" w:color="auto"/>
            <w:bottom w:val="none" w:sz="0" w:space="0" w:color="auto"/>
            <w:right w:val="none" w:sz="0" w:space="0" w:color="auto"/>
          </w:divBdr>
        </w:div>
        <w:div w:id="1307668125">
          <w:marLeft w:val="640"/>
          <w:marRight w:val="0"/>
          <w:marTop w:val="0"/>
          <w:marBottom w:val="0"/>
          <w:divBdr>
            <w:top w:val="none" w:sz="0" w:space="0" w:color="auto"/>
            <w:left w:val="none" w:sz="0" w:space="0" w:color="auto"/>
            <w:bottom w:val="none" w:sz="0" w:space="0" w:color="auto"/>
            <w:right w:val="none" w:sz="0" w:space="0" w:color="auto"/>
          </w:divBdr>
        </w:div>
        <w:div w:id="1351487000">
          <w:marLeft w:val="640"/>
          <w:marRight w:val="0"/>
          <w:marTop w:val="0"/>
          <w:marBottom w:val="0"/>
          <w:divBdr>
            <w:top w:val="none" w:sz="0" w:space="0" w:color="auto"/>
            <w:left w:val="none" w:sz="0" w:space="0" w:color="auto"/>
            <w:bottom w:val="none" w:sz="0" w:space="0" w:color="auto"/>
            <w:right w:val="none" w:sz="0" w:space="0" w:color="auto"/>
          </w:divBdr>
        </w:div>
        <w:div w:id="1352561862">
          <w:marLeft w:val="640"/>
          <w:marRight w:val="0"/>
          <w:marTop w:val="0"/>
          <w:marBottom w:val="0"/>
          <w:divBdr>
            <w:top w:val="none" w:sz="0" w:space="0" w:color="auto"/>
            <w:left w:val="none" w:sz="0" w:space="0" w:color="auto"/>
            <w:bottom w:val="none" w:sz="0" w:space="0" w:color="auto"/>
            <w:right w:val="none" w:sz="0" w:space="0" w:color="auto"/>
          </w:divBdr>
        </w:div>
        <w:div w:id="1356999024">
          <w:marLeft w:val="640"/>
          <w:marRight w:val="0"/>
          <w:marTop w:val="0"/>
          <w:marBottom w:val="0"/>
          <w:divBdr>
            <w:top w:val="none" w:sz="0" w:space="0" w:color="auto"/>
            <w:left w:val="none" w:sz="0" w:space="0" w:color="auto"/>
            <w:bottom w:val="none" w:sz="0" w:space="0" w:color="auto"/>
            <w:right w:val="none" w:sz="0" w:space="0" w:color="auto"/>
          </w:divBdr>
        </w:div>
        <w:div w:id="1371300727">
          <w:marLeft w:val="640"/>
          <w:marRight w:val="0"/>
          <w:marTop w:val="0"/>
          <w:marBottom w:val="0"/>
          <w:divBdr>
            <w:top w:val="none" w:sz="0" w:space="0" w:color="auto"/>
            <w:left w:val="none" w:sz="0" w:space="0" w:color="auto"/>
            <w:bottom w:val="none" w:sz="0" w:space="0" w:color="auto"/>
            <w:right w:val="none" w:sz="0" w:space="0" w:color="auto"/>
          </w:divBdr>
        </w:div>
        <w:div w:id="1377851168">
          <w:marLeft w:val="640"/>
          <w:marRight w:val="0"/>
          <w:marTop w:val="0"/>
          <w:marBottom w:val="0"/>
          <w:divBdr>
            <w:top w:val="none" w:sz="0" w:space="0" w:color="auto"/>
            <w:left w:val="none" w:sz="0" w:space="0" w:color="auto"/>
            <w:bottom w:val="none" w:sz="0" w:space="0" w:color="auto"/>
            <w:right w:val="none" w:sz="0" w:space="0" w:color="auto"/>
          </w:divBdr>
        </w:div>
        <w:div w:id="1384910048">
          <w:marLeft w:val="640"/>
          <w:marRight w:val="0"/>
          <w:marTop w:val="0"/>
          <w:marBottom w:val="0"/>
          <w:divBdr>
            <w:top w:val="none" w:sz="0" w:space="0" w:color="auto"/>
            <w:left w:val="none" w:sz="0" w:space="0" w:color="auto"/>
            <w:bottom w:val="none" w:sz="0" w:space="0" w:color="auto"/>
            <w:right w:val="none" w:sz="0" w:space="0" w:color="auto"/>
          </w:divBdr>
        </w:div>
        <w:div w:id="1454246761">
          <w:marLeft w:val="640"/>
          <w:marRight w:val="0"/>
          <w:marTop w:val="0"/>
          <w:marBottom w:val="0"/>
          <w:divBdr>
            <w:top w:val="none" w:sz="0" w:space="0" w:color="auto"/>
            <w:left w:val="none" w:sz="0" w:space="0" w:color="auto"/>
            <w:bottom w:val="none" w:sz="0" w:space="0" w:color="auto"/>
            <w:right w:val="none" w:sz="0" w:space="0" w:color="auto"/>
          </w:divBdr>
        </w:div>
        <w:div w:id="1458526412">
          <w:marLeft w:val="640"/>
          <w:marRight w:val="0"/>
          <w:marTop w:val="0"/>
          <w:marBottom w:val="0"/>
          <w:divBdr>
            <w:top w:val="none" w:sz="0" w:space="0" w:color="auto"/>
            <w:left w:val="none" w:sz="0" w:space="0" w:color="auto"/>
            <w:bottom w:val="none" w:sz="0" w:space="0" w:color="auto"/>
            <w:right w:val="none" w:sz="0" w:space="0" w:color="auto"/>
          </w:divBdr>
        </w:div>
        <w:div w:id="1465198560">
          <w:marLeft w:val="640"/>
          <w:marRight w:val="0"/>
          <w:marTop w:val="0"/>
          <w:marBottom w:val="0"/>
          <w:divBdr>
            <w:top w:val="none" w:sz="0" w:space="0" w:color="auto"/>
            <w:left w:val="none" w:sz="0" w:space="0" w:color="auto"/>
            <w:bottom w:val="none" w:sz="0" w:space="0" w:color="auto"/>
            <w:right w:val="none" w:sz="0" w:space="0" w:color="auto"/>
          </w:divBdr>
        </w:div>
        <w:div w:id="1478524495">
          <w:marLeft w:val="640"/>
          <w:marRight w:val="0"/>
          <w:marTop w:val="0"/>
          <w:marBottom w:val="0"/>
          <w:divBdr>
            <w:top w:val="none" w:sz="0" w:space="0" w:color="auto"/>
            <w:left w:val="none" w:sz="0" w:space="0" w:color="auto"/>
            <w:bottom w:val="none" w:sz="0" w:space="0" w:color="auto"/>
            <w:right w:val="none" w:sz="0" w:space="0" w:color="auto"/>
          </w:divBdr>
        </w:div>
        <w:div w:id="1493133736">
          <w:marLeft w:val="640"/>
          <w:marRight w:val="0"/>
          <w:marTop w:val="0"/>
          <w:marBottom w:val="0"/>
          <w:divBdr>
            <w:top w:val="none" w:sz="0" w:space="0" w:color="auto"/>
            <w:left w:val="none" w:sz="0" w:space="0" w:color="auto"/>
            <w:bottom w:val="none" w:sz="0" w:space="0" w:color="auto"/>
            <w:right w:val="none" w:sz="0" w:space="0" w:color="auto"/>
          </w:divBdr>
        </w:div>
        <w:div w:id="1523974719">
          <w:marLeft w:val="640"/>
          <w:marRight w:val="0"/>
          <w:marTop w:val="0"/>
          <w:marBottom w:val="0"/>
          <w:divBdr>
            <w:top w:val="none" w:sz="0" w:space="0" w:color="auto"/>
            <w:left w:val="none" w:sz="0" w:space="0" w:color="auto"/>
            <w:bottom w:val="none" w:sz="0" w:space="0" w:color="auto"/>
            <w:right w:val="none" w:sz="0" w:space="0" w:color="auto"/>
          </w:divBdr>
        </w:div>
        <w:div w:id="1598056854">
          <w:marLeft w:val="640"/>
          <w:marRight w:val="0"/>
          <w:marTop w:val="0"/>
          <w:marBottom w:val="0"/>
          <w:divBdr>
            <w:top w:val="none" w:sz="0" w:space="0" w:color="auto"/>
            <w:left w:val="none" w:sz="0" w:space="0" w:color="auto"/>
            <w:bottom w:val="none" w:sz="0" w:space="0" w:color="auto"/>
            <w:right w:val="none" w:sz="0" w:space="0" w:color="auto"/>
          </w:divBdr>
        </w:div>
        <w:div w:id="1601598708">
          <w:marLeft w:val="640"/>
          <w:marRight w:val="0"/>
          <w:marTop w:val="0"/>
          <w:marBottom w:val="0"/>
          <w:divBdr>
            <w:top w:val="none" w:sz="0" w:space="0" w:color="auto"/>
            <w:left w:val="none" w:sz="0" w:space="0" w:color="auto"/>
            <w:bottom w:val="none" w:sz="0" w:space="0" w:color="auto"/>
            <w:right w:val="none" w:sz="0" w:space="0" w:color="auto"/>
          </w:divBdr>
        </w:div>
        <w:div w:id="1605258743">
          <w:marLeft w:val="640"/>
          <w:marRight w:val="0"/>
          <w:marTop w:val="0"/>
          <w:marBottom w:val="0"/>
          <w:divBdr>
            <w:top w:val="none" w:sz="0" w:space="0" w:color="auto"/>
            <w:left w:val="none" w:sz="0" w:space="0" w:color="auto"/>
            <w:bottom w:val="none" w:sz="0" w:space="0" w:color="auto"/>
            <w:right w:val="none" w:sz="0" w:space="0" w:color="auto"/>
          </w:divBdr>
        </w:div>
        <w:div w:id="1662661310">
          <w:marLeft w:val="640"/>
          <w:marRight w:val="0"/>
          <w:marTop w:val="0"/>
          <w:marBottom w:val="0"/>
          <w:divBdr>
            <w:top w:val="none" w:sz="0" w:space="0" w:color="auto"/>
            <w:left w:val="none" w:sz="0" w:space="0" w:color="auto"/>
            <w:bottom w:val="none" w:sz="0" w:space="0" w:color="auto"/>
            <w:right w:val="none" w:sz="0" w:space="0" w:color="auto"/>
          </w:divBdr>
        </w:div>
        <w:div w:id="1675761955">
          <w:marLeft w:val="640"/>
          <w:marRight w:val="0"/>
          <w:marTop w:val="0"/>
          <w:marBottom w:val="0"/>
          <w:divBdr>
            <w:top w:val="none" w:sz="0" w:space="0" w:color="auto"/>
            <w:left w:val="none" w:sz="0" w:space="0" w:color="auto"/>
            <w:bottom w:val="none" w:sz="0" w:space="0" w:color="auto"/>
            <w:right w:val="none" w:sz="0" w:space="0" w:color="auto"/>
          </w:divBdr>
        </w:div>
        <w:div w:id="1697923358">
          <w:marLeft w:val="640"/>
          <w:marRight w:val="0"/>
          <w:marTop w:val="0"/>
          <w:marBottom w:val="0"/>
          <w:divBdr>
            <w:top w:val="none" w:sz="0" w:space="0" w:color="auto"/>
            <w:left w:val="none" w:sz="0" w:space="0" w:color="auto"/>
            <w:bottom w:val="none" w:sz="0" w:space="0" w:color="auto"/>
            <w:right w:val="none" w:sz="0" w:space="0" w:color="auto"/>
          </w:divBdr>
        </w:div>
        <w:div w:id="1708872116">
          <w:marLeft w:val="640"/>
          <w:marRight w:val="0"/>
          <w:marTop w:val="0"/>
          <w:marBottom w:val="0"/>
          <w:divBdr>
            <w:top w:val="none" w:sz="0" w:space="0" w:color="auto"/>
            <w:left w:val="none" w:sz="0" w:space="0" w:color="auto"/>
            <w:bottom w:val="none" w:sz="0" w:space="0" w:color="auto"/>
            <w:right w:val="none" w:sz="0" w:space="0" w:color="auto"/>
          </w:divBdr>
        </w:div>
        <w:div w:id="1709604072">
          <w:marLeft w:val="640"/>
          <w:marRight w:val="0"/>
          <w:marTop w:val="0"/>
          <w:marBottom w:val="0"/>
          <w:divBdr>
            <w:top w:val="none" w:sz="0" w:space="0" w:color="auto"/>
            <w:left w:val="none" w:sz="0" w:space="0" w:color="auto"/>
            <w:bottom w:val="none" w:sz="0" w:space="0" w:color="auto"/>
            <w:right w:val="none" w:sz="0" w:space="0" w:color="auto"/>
          </w:divBdr>
        </w:div>
        <w:div w:id="1736780808">
          <w:marLeft w:val="640"/>
          <w:marRight w:val="0"/>
          <w:marTop w:val="0"/>
          <w:marBottom w:val="0"/>
          <w:divBdr>
            <w:top w:val="none" w:sz="0" w:space="0" w:color="auto"/>
            <w:left w:val="none" w:sz="0" w:space="0" w:color="auto"/>
            <w:bottom w:val="none" w:sz="0" w:space="0" w:color="auto"/>
            <w:right w:val="none" w:sz="0" w:space="0" w:color="auto"/>
          </w:divBdr>
        </w:div>
        <w:div w:id="1791051632">
          <w:marLeft w:val="640"/>
          <w:marRight w:val="0"/>
          <w:marTop w:val="0"/>
          <w:marBottom w:val="0"/>
          <w:divBdr>
            <w:top w:val="none" w:sz="0" w:space="0" w:color="auto"/>
            <w:left w:val="none" w:sz="0" w:space="0" w:color="auto"/>
            <w:bottom w:val="none" w:sz="0" w:space="0" w:color="auto"/>
            <w:right w:val="none" w:sz="0" w:space="0" w:color="auto"/>
          </w:divBdr>
        </w:div>
        <w:div w:id="1857502238">
          <w:marLeft w:val="640"/>
          <w:marRight w:val="0"/>
          <w:marTop w:val="0"/>
          <w:marBottom w:val="0"/>
          <w:divBdr>
            <w:top w:val="none" w:sz="0" w:space="0" w:color="auto"/>
            <w:left w:val="none" w:sz="0" w:space="0" w:color="auto"/>
            <w:bottom w:val="none" w:sz="0" w:space="0" w:color="auto"/>
            <w:right w:val="none" w:sz="0" w:space="0" w:color="auto"/>
          </w:divBdr>
        </w:div>
        <w:div w:id="1883051002">
          <w:marLeft w:val="640"/>
          <w:marRight w:val="0"/>
          <w:marTop w:val="0"/>
          <w:marBottom w:val="0"/>
          <w:divBdr>
            <w:top w:val="none" w:sz="0" w:space="0" w:color="auto"/>
            <w:left w:val="none" w:sz="0" w:space="0" w:color="auto"/>
            <w:bottom w:val="none" w:sz="0" w:space="0" w:color="auto"/>
            <w:right w:val="none" w:sz="0" w:space="0" w:color="auto"/>
          </w:divBdr>
        </w:div>
        <w:div w:id="1896354271">
          <w:marLeft w:val="640"/>
          <w:marRight w:val="0"/>
          <w:marTop w:val="0"/>
          <w:marBottom w:val="0"/>
          <w:divBdr>
            <w:top w:val="none" w:sz="0" w:space="0" w:color="auto"/>
            <w:left w:val="none" w:sz="0" w:space="0" w:color="auto"/>
            <w:bottom w:val="none" w:sz="0" w:space="0" w:color="auto"/>
            <w:right w:val="none" w:sz="0" w:space="0" w:color="auto"/>
          </w:divBdr>
        </w:div>
        <w:div w:id="1949845215">
          <w:marLeft w:val="640"/>
          <w:marRight w:val="0"/>
          <w:marTop w:val="0"/>
          <w:marBottom w:val="0"/>
          <w:divBdr>
            <w:top w:val="none" w:sz="0" w:space="0" w:color="auto"/>
            <w:left w:val="none" w:sz="0" w:space="0" w:color="auto"/>
            <w:bottom w:val="none" w:sz="0" w:space="0" w:color="auto"/>
            <w:right w:val="none" w:sz="0" w:space="0" w:color="auto"/>
          </w:divBdr>
        </w:div>
        <w:div w:id="1985769885">
          <w:marLeft w:val="640"/>
          <w:marRight w:val="0"/>
          <w:marTop w:val="0"/>
          <w:marBottom w:val="0"/>
          <w:divBdr>
            <w:top w:val="none" w:sz="0" w:space="0" w:color="auto"/>
            <w:left w:val="none" w:sz="0" w:space="0" w:color="auto"/>
            <w:bottom w:val="none" w:sz="0" w:space="0" w:color="auto"/>
            <w:right w:val="none" w:sz="0" w:space="0" w:color="auto"/>
          </w:divBdr>
        </w:div>
        <w:div w:id="2012482371">
          <w:marLeft w:val="640"/>
          <w:marRight w:val="0"/>
          <w:marTop w:val="0"/>
          <w:marBottom w:val="0"/>
          <w:divBdr>
            <w:top w:val="none" w:sz="0" w:space="0" w:color="auto"/>
            <w:left w:val="none" w:sz="0" w:space="0" w:color="auto"/>
            <w:bottom w:val="none" w:sz="0" w:space="0" w:color="auto"/>
            <w:right w:val="none" w:sz="0" w:space="0" w:color="auto"/>
          </w:divBdr>
        </w:div>
        <w:div w:id="2016419388">
          <w:marLeft w:val="640"/>
          <w:marRight w:val="0"/>
          <w:marTop w:val="0"/>
          <w:marBottom w:val="0"/>
          <w:divBdr>
            <w:top w:val="none" w:sz="0" w:space="0" w:color="auto"/>
            <w:left w:val="none" w:sz="0" w:space="0" w:color="auto"/>
            <w:bottom w:val="none" w:sz="0" w:space="0" w:color="auto"/>
            <w:right w:val="none" w:sz="0" w:space="0" w:color="auto"/>
          </w:divBdr>
        </w:div>
        <w:div w:id="2019231364">
          <w:marLeft w:val="640"/>
          <w:marRight w:val="0"/>
          <w:marTop w:val="0"/>
          <w:marBottom w:val="0"/>
          <w:divBdr>
            <w:top w:val="none" w:sz="0" w:space="0" w:color="auto"/>
            <w:left w:val="none" w:sz="0" w:space="0" w:color="auto"/>
            <w:bottom w:val="none" w:sz="0" w:space="0" w:color="auto"/>
            <w:right w:val="none" w:sz="0" w:space="0" w:color="auto"/>
          </w:divBdr>
        </w:div>
        <w:div w:id="2064057493">
          <w:marLeft w:val="640"/>
          <w:marRight w:val="0"/>
          <w:marTop w:val="0"/>
          <w:marBottom w:val="0"/>
          <w:divBdr>
            <w:top w:val="none" w:sz="0" w:space="0" w:color="auto"/>
            <w:left w:val="none" w:sz="0" w:space="0" w:color="auto"/>
            <w:bottom w:val="none" w:sz="0" w:space="0" w:color="auto"/>
            <w:right w:val="none" w:sz="0" w:space="0" w:color="auto"/>
          </w:divBdr>
        </w:div>
        <w:div w:id="2069303107">
          <w:marLeft w:val="640"/>
          <w:marRight w:val="0"/>
          <w:marTop w:val="0"/>
          <w:marBottom w:val="0"/>
          <w:divBdr>
            <w:top w:val="none" w:sz="0" w:space="0" w:color="auto"/>
            <w:left w:val="none" w:sz="0" w:space="0" w:color="auto"/>
            <w:bottom w:val="none" w:sz="0" w:space="0" w:color="auto"/>
            <w:right w:val="none" w:sz="0" w:space="0" w:color="auto"/>
          </w:divBdr>
        </w:div>
        <w:div w:id="2085564356">
          <w:marLeft w:val="640"/>
          <w:marRight w:val="0"/>
          <w:marTop w:val="0"/>
          <w:marBottom w:val="0"/>
          <w:divBdr>
            <w:top w:val="none" w:sz="0" w:space="0" w:color="auto"/>
            <w:left w:val="none" w:sz="0" w:space="0" w:color="auto"/>
            <w:bottom w:val="none" w:sz="0" w:space="0" w:color="auto"/>
            <w:right w:val="none" w:sz="0" w:space="0" w:color="auto"/>
          </w:divBdr>
        </w:div>
        <w:div w:id="2106921223">
          <w:marLeft w:val="640"/>
          <w:marRight w:val="0"/>
          <w:marTop w:val="0"/>
          <w:marBottom w:val="0"/>
          <w:divBdr>
            <w:top w:val="none" w:sz="0" w:space="0" w:color="auto"/>
            <w:left w:val="none" w:sz="0" w:space="0" w:color="auto"/>
            <w:bottom w:val="none" w:sz="0" w:space="0" w:color="auto"/>
            <w:right w:val="none" w:sz="0" w:space="0" w:color="auto"/>
          </w:divBdr>
        </w:div>
        <w:div w:id="2107382650">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7410282">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2057000006">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4291453">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232009421">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89400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1366757367">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13306750">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596862789">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53625196">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245308546">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19357121">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2098364307">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sChild>
    </w:div>
    <w:div w:id="266811082">
      <w:bodyDiv w:val="1"/>
      <w:marLeft w:val="0"/>
      <w:marRight w:val="0"/>
      <w:marTop w:val="0"/>
      <w:marBottom w:val="0"/>
      <w:divBdr>
        <w:top w:val="none" w:sz="0" w:space="0" w:color="auto"/>
        <w:left w:val="none" w:sz="0" w:space="0" w:color="auto"/>
        <w:bottom w:val="none" w:sz="0" w:space="0" w:color="auto"/>
        <w:right w:val="none" w:sz="0" w:space="0" w:color="auto"/>
      </w:divBdr>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18245096">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638412829">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784">
      <w:bodyDiv w:val="1"/>
      <w:marLeft w:val="0"/>
      <w:marRight w:val="0"/>
      <w:marTop w:val="0"/>
      <w:marBottom w:val="0"/>
      <w:divBdr>
        <w:top w:val="none" w:sz="0" w:space="0" w:color="auto"/>
        <w:left w:val="none" w:sz="0" w:space="0" w:color="auto"/>
        <w:bottom w:val="none" w:sz="0" w:space="0" w:color="auto"/>
        <w:right w:val="none" w:sz="0" w:space="0" w:color="auto"/>
      </w:divBdr>
      <w:divsChild>
        <w:div w:id="18549091">
          <w:marLeft w:val="640"/>
          <w:marRight w:val="0"/>
          <w:marTop w:val="0"/>
          <w:marBottom w:val="0"/>
          <w:divBdr>
            <w:top w:val="none" w:sz="0" w:space="0" w:color="auto"/>
            <w:left w:val="none" w:sz="0" w:space="0" w:color="auto"/>
            <w:bottom w:val="none" w:sz="0" w:space="0" w:color="auto"/>
            <w:right w:val="none" w:sz="0" w:space="0" w:color="auto"/>
          </w:divBdr>
        </w:div>
        <w:div w:id="24720596">
          <w:marLeft w:val="640"/>
          <w:marRight w:val="0"/>
          <w:marTop w:val="0"/>
          <w:marBottom w:val="0"/>
          <w:divBdr>
            <w:top w:val="none" w:sz="0" w:space="0" w:color="auto"/>
            <w:left w:val="none" w:sz="0" w:space="0" w:color="auto"/>
            <w:bottom w:val="none" w:sz="0" w:space="0" w:color="auto"/>
            <w:right w:val="none" w:sz="0" w:space="0" w:color="auto"/>
          </w:divBdr>
        </w:div>
        <w:div w:id="41444516">
          <w:marLeft w:val="640"/>
          <w:marRight w:val="0"/>
          <w:marTop w:val="0"/>
          <w:marBottom w:val="0"/>
          <w:divBdr>
            <w:top w:val="none" w:sz="0" w:space="0" w:color="auto"/>
            <w:left w:val="none" w:sz="0" w:space="0" w:color="auto"/>
            <w:bottom w:val="none" w:sz="0" w:space="0" w:color="auto"/>
            <w:right w:val="none" w:sz="0" w:space="0" w:color="auto"/>
          </w:divBdr>
        </w:div>
        <w:div w:id="44112914">
          <w:marLeft w:val="640"/>
          <w:marRight w:val="0"/>
          <w:marTop w:val="0"/>
          <w:marBottom w:val="0"/>
          <w:divBdr>
            <w:top w:val="none" w:sz="0" w:space="0" w:color="auto"/>
            <w:left w:val="none" w:sz="0" w:space="0" w:color="auto"/>
            <w:bottom w:val="none" w:sz="0" w:space="0" w:color="auto"/>
            <w:right w:val="none" w:sz="0" w:space="0" w:color="auto"/>
          </w:divBdr>
        </w:div>
        <w:div w:id="52628579">
          <w:marLeft w:val="640"/>
          <w:marRight w:val="0"/>
          <w:marTop w:val="0"/>
          <w:marBottom w:val="0"/>
          <w:divBdr>
            <w:top w:val="none" w:sz="0" w:space="0" w:color="auto"/>
            <w:left w:val="none" w:sz="0" w:space="0" w:color="auto"/>
            <w:bottom w:val="none" w:sz="0" w:space="0" w:color="auto"/>
            <w:right w:val="none" w:sz="0" w:space="0" w:color="auto"/>
          </w:divBdr>
        </w:div>
        <w:div w:id="128060650">
          <w:marLeft w:val="640"/>
          <w:marRight w:val="0"/>
          <w:marTop w:val="0"/>
          <w:marBottom w:val="0"/>
          <w:divBdr>
            <w:top w:val="none" w:sz="0" w:space="0" w:color="auto"/>
            <w:left w:val="none" w:sz="0" w:space="0" w:color="auto"/>
            <w:bottom w:val="none" w:sz="0" w:space="0" w:color="auto"/>
            <w:right w:val="none" w:sz="0" w:space="0" w:color="auto"/>
          </w:divBdr>
        </w:div>
        <w:div w:id="129834001">
          <w:marLeft w:val="640"/>
          <w:marRight w:val="0"/>
          <w:marTop w:val="0"/>
          <w:marBottom w:val="0"/>
          <w:divBdr>
            <w:top w:val="none" w:sz="0" w:space="0" w:color="auto"/>
            <w:left w:val="none" w:sz="0" w:space="0" w:color="auto"/>
            <w:bottom w:val="none" w:sz="0" w:space="0" w:color="auto"/>
            <w:right w:val="none" w:sz="0" w:space="0" w:color="auto"/>
          </w:divBdr>
        </w:div>
        <w:div w:id="134228941">
          <w:marLeft w:val="640"/>
          <w:marRight w:val="0"/>
          <w:marTop w:val="0"/>
          <w:marBottom w:val="0"/>
          <w:divBdr>
            <w:top w:val="none" w:sz="0" w:space="0" w:color="auto"/>
            <w:left w:val="none" w:sz="0" w:space="0" w:color="auto"/>
            <w:bottom w:val="none" w:sz="0" w:space="0" w:color="auto"/>
            <w:right w:val="none" w:sz="0" w:space="0" w:color="auto"/>
          </w:divBdr>
        </w:div>
        <w:div w:id="146942826">
          <w:marLeft w:val="640"/>
          <w:marRight w:val="0"/>
          <w:marTop w:val="0"/>
          <w:marBottom w:val="0"/>
          <w:divBdr>
            <w:top w:val="none" w:sz="0" w:space="0" w:color="auto"/>
            <w:left w:val="none" w:sz="0" w:space="0" w:color="auto"/>
            <w:bottom w:val="none" w:sz="0" w:space="0" w:color="auto"/>
            <w:right w:val="none" w:sz="0" w:space="0" w:color="auto"/>
          </w:divBdr>
        </w:div>
        <w:div w:id="160238456">
          <w:marLeft w:val="640"/>
          <w:marRight w:val="0"/>
          <w:marTop w:val="0"/>
          <w:marBottom w:val="0"/>
          <w:divBdr>
            <w:top w:val="none" w:sz="0" w:space="0" w:color="auto"/>
            <w:left w:val="none" w:sz="0" w:space="0" w:color="auto"/>
            <w:bottom w:val="none" w:sz="0" w:space="0" w:color="auto"/>
            <w:right w:val="none" w:sz="0" w:space="0" w:color="auto"/>
          </w:divBdr>
        </w:div>
        <w:div w:id="165900732">
          <w:marLeft w:val="640"/>
          <w:marRight w:val="0"/>
          <w:marTop w:val="0"/>
          <w:marBottom w:val="0"/>
          <w:divBdr>
            <w:top w:val="none" w:sz="0" w:space="0" w:color="auto"/>
            <w:left w:val="none" w:sz="0" w:space="0" w:color="auto"/>
            <w:bottom w:val="none" w:sz="0" w:space="0" w:color="auto"/>
            <w:right w:val="none" w:sz="0" w:space="0" w:color="auto"/>
          </w:divBdr>
        </w:div>
        <w:div w:id="192035713">
          <w:marLeft w:val="640"/>
          <w:marRight w:val="0"/>
          <w:marTop w:val="0"/>
          <w:marBottom w:val="0"/>
          <w:divBdr>
            <w:top w:val="none" w:sz="0" w:space="0" w:color="auto"/>
            <w:left w:val="none" w:sz="0" w:space="0" w:color="auto"/>
            <w:bottom w:val="none" w:sz="0" w:space="0" w:color="auto"/>
            <w:right w:val="none" w:sz="0" w:space="0" w:color="auto"/>
          </w:divBdr>
        </w:div>
        <w:div w:id="206182352">
          <w:marLeft w:val="640"/>
          <w:marRight w:val="0"/>
          <w:marTop w:val="0"/>
          <w:marBottom w:val="0"/>
          <w:divBdr>
            <w:top w:val="none" w:sz="0" w:space="0" w:color="auto"/>
            <w:left w:val="none" w:sz="0" w:space="0" w:color="auto"/>
            <w:bottom w:val="none" w:sz="0" w:space="0" w:color="auto"/>
            <w:right w:val="none" w:sz="0" w:space="0" w:color="auto"/>
          </w:divBdr>
        </w:div>
        <w:div w:id="214856668">
          <w:marLeft w:val="640"/>
          <w:marRight w:val="0"/>
          <w:marTop w:val="0"/>
          <w:marBottom w:val="0"/>
          <w:divBdr>
            <w:top w:val="none" w:sz="0" w:space="0" w:color="auto"/>
            <w:left w:val="none" w:sz="0" w:space="0" w:color="auto"/>
            <w:bottom w:val="none" w:sz="0" w:space="0" w:color="auto"/>
            <w:right w:val="none" w:sz="0" w:space="0" w:color="auto"/>
          </w:divBdr>
        </w:div>
        <w:div w:id="220213343">
          <w:marLeft w:val="640"/>
          <w:marRight w:val="0"/>
          <w:marTop w:val="0"/>
          <w:marBottom w:val="0"/>
          <w:divBdr>
            <w:top w:val="none" w:sz="0" w:space="0" w:color="auto"/>
            <w:left w:val="none" w:sz="0" w:space="0" w:color="auto"/>
            <w:bottom w:val="none" w:sz="0" w:space="0" w:color="auto"/>
            <w:right w:val="none" w:sz="0" w:space="0" w:color="auto"/>
          </w:divBdr>
        </w:div>
        <w:div w:id="270675078">
          <w:marLeft w:val="640"/>
          <w:marRight w:val="0"/>
          <w:marTop w:val="0"/>
          <w:marBottom w:val="0"/>
          <w:divBdr>
            <w:top w:val="none" w:sz="0" w:space="0" w:color="auto"/>
            <w:left w:val="none" w:sz="0" w:space="0" w:color="auto"/>
            <w:bottom w:val="none" w:sz="0" w:space="0" w:color="auto"/>
            <w:right w:val="none" w:sz="0" w:space="0" w:color="auto"/>
          </w:divBdr>
        </w:div>
        <w:div w:id="394280639">
          <w:marLeft w:val="640"/>
          <w:marRight w:val="0"/>
          <w:marTop w:val="0"/>
          <w:marBottom w:val="0"/>
          <w:divBdr>
            <w:top w:val="none" w:sz="0" w:space="0" w:color="auto"/>
            <w:left w:val="none" w:sz="0" w:space="0" w:color="auto"/>
            <w:bottom w:val="none" w:sz="0" w:space="0" w:color="auto"/>
            <w:right w:val="none" w:sz="0" w:space="0" w:color="auto"/>
          </w:divBdr>
        </w:div>
        <w:div w:id="412746499">
          <w:marLeft w:val="640"/>
          <w:marRight w:val="0"/>
          <w:marTop w:val="0"/>
          <w:marBottom w:val="0"/>
          <w:divBdr>
            <w:top w:val="none" w:sz="0" w:space="0" w:color="auto"/>
            <w:left w:val="none" w:sz="0" w:space="0" w:color="auto"/>
            <w:bottom w:val="none" w:sz="0" w:space="0" w:color="auto"/>
            <w:right w:val="none" w:sz="0" w:space="0" w:color="auto"/>
          </w:divBdr>
        </w:div>
        <w:div w:id="489247246">
          <w:marLeft w:val="640"/>
          <w:marRight w:val="0"/>
          <w:marTop w:val="0"/>
          <w:marBottom w:val="0"/>
          <w:divBdr>
            <w:top w:val="none" w:sz="0" w:space="0" w:color="auto"/>
            <w:left w:val="none" w:sz="0" w:space="0" w:color="auto"/>
            <w:bottom w:val="none" w:sz="0" w:space="0" w:color="auto"/>
            <w:right w:val="none" w:sz="0" w:space="0" w:color="auto"/>
          </w:divBdr>
        </w:div>
        <w:div w:id="506486968">
          <w:marLeft w:val="640"/>
          <w:marRight w:val="0"/>
          <w:marTop w:val="0"/>
          <w:marBottom w:val="0"/>
          <w:divBdr>
            <w:top w:val="none" w:sz="0" w:space="0" w:color="auto"/>
            <w:left w:val="none" w:sz="0" w:space="0" w:color="auto"/>
            <w:bottom w:val="none" w:sz="0" w:space="0" w:color="auto"/>
            <w:right w:val="none" w:sz="0" w:space="0" w:color="auto"/>
          </w:divBdr>
        </w:div>
        <w:div w:id="508566663">
          <w:marLeft w:val="640"/>
          <w:marRight w:val="0"/>
          <w:marTop w:val="0"/>
          <w:marBottom w:val="0"/>
          <w:divBdr>
            <w:top w:val="none" w:sz="0" w:space="0" w:color="auto"/>
            <w:left w:val="none" w:sz="0" w:space="0" w:color="auto"/>
            <w:bottom w:val="none" w:sz="0" w:space="0" w:color="auto"/>
            <w:right w:val="none" w:sz="0" w:space="0" w:color="auto"/>
          </w:divBdr>
        </w:div>
        <w:div w:id="511141283">
          <w:marLeft w:val="640"/>
          <w:marRight w:val="0"/>
          <w:marTop w:val="0"/>
          <w:marBottom w:val="0"/>
          <w:divBdr>
            <w:top w:val="none" w:sz="0" w:space="0" w:color="auto"/>
            <w:left w:val="none" w:sz="0" w:space="0" w:color="auto"/>
            <w:bottom w:val="none" w:sz="0" w:space="0" w:color="auto"/>
            <w:right w:val="none" w:sz="0" w:space="0" w:color="auto"/>
          </w:divBdr>
        </w:div>
        <w:div w:id="522549501">
          <w:marLeft w:val="640"/>
          <w:marRight w:val="0"/>
          <w:marTop w:val="0"/>
          <w:marBottom w:val="0"/>
          <w:divBdr>
            <w:top w:val="none" w:sz="0" w:space="0" w:color="auto"/>
            <w:left w:val="none" w:sz="0" w:space="0" w:color="auto"/>
            <w:bottom w:val="none" w:sz="0" w:space="0" w:color="auto"/>
            <w:right w:val="none" w:sz="0" w:space="0" w:color="auto"/>
          </w:divBdr>
        </w:div>
        <w:div w:id="540289571">
          <w:marLeft w:val="640"/>
          <w:marRight w:val="0"/>
          <w:marTop w:val="0"/>
          <w:marBottom w:val="0"/>
          <w:divBdr>
            <w:top w:val="none" w:sz="0" w:space="0" w:color="auto"/>
            <w:left w:val="none" w:sz="0" w:space="0" w:color="auto"/>
            <w:bottom w:val="none" w:sz="0" w:space="0" w:color="auto"/>
            <w:right w:val="none" w:sz="0" w:space="0" w:color="auto"/>
          </w:divBdr>
        </w:div>
        <w:div w:id="563150977">
          <w:marLeft w:val="640"/>
          <w:marRight w:val="0"/>
          <w:marTop w:val="0"/>
          <w:marBottom w:val="0"/>
          <w:divBdr>
            <w:top w:val="none" w:sz="0" w:space="0" w:color="auto"/>
            <w:left w:val="none" w:sz="0" w:space="0" w:color="auto"/>
            <w:bottom w:val="none" w:sz="0" w:space="0" w:color="auto"/>
            <w:right w:val="none" w:sz="0" w:space="0" w:color="auto"/>
          </w:divBdr>
        </w:div>
        <w:div w:id="594097102">
          <w:marLeft w:val="640"/>
          <w:marRight w:val="0"/>
          <w:marTop w:val="0"/>
          <w:marBottom w:val="0"/>
          <w:divBdr>
            <w:top w:val="none" w:sz="0" w:space="0" w:color="auto"/>
            <w:left w:val="none" w:sz="0" w:space="0" w:color="auto"/>
            <w:bottom w:val="none" w:sz="0" w:space="0" w:color="auto"/>
            <w:right w:val="none" w:sz="0" w:space="0" w:color="auto"/>
          </w:divBdr>
        </w:div>
        <w:div w:id="614092457">
          <w:marLeft w:val="640"/>
          <w:marRight w:val="0"/>
          <w:marTop w:val="0"/>
          <w:marBottom w:val="0"/>
          <w:divBdr>
            <w:top w:val="none" w:sz="0" w:space="0" w:color="auto"/>
            <w:left w:val="none" w:sz="0" w:space="0" w:color="auto"/>
            <w:bottom w:val="none" w:sz="0" w:space="0" w:color="auto"/>
            <w:right w:val="none" w:sz="0" w:space="0" w:color="auto"/>
          </w:divBdr>
        </w:div>
        <w:div w:id="622931451">
          <w:marLeft w:val="640"/>
          <w:marRight w:val="0"/>
          <w:marTop w:val="0"/>
          <w:marBottom w:val="0"/>
          <w:divBdr>
            <w:top w:val="none" w:sz="0" w:space="0" w:color="auto"/>
            <w:left w:val="none" w:sz="0" w:space="0" w:color="auto"/>
            <w:bottom w:val="none" w:sz="0" w:space="0" w:color="auto"/>
            <w:right w:val="none" w:sz="0" w:space="0" w:color="auto"/>
          </w:divBdr>
        </w:div>
        <w:div w:id="647511017">
          <w:marLeft w:val="640"/>
          <w:marRight w:val="0"/>
          <w:marTop w:val="0"/>
          <w:marBottom w:val="0"/>
          <w:divBdr>
            <w:top w:val="none" w:sz="0" w:space="0" w:color="auto"/>
            <w:left w:val="none" w:sz="0" w:space="0" w:color="auto"/>
            <w:bottom w:val="none" w:sz="0" w:space="0" w:color="auto"/>
            <w:right w:val="none" w:sz="0" w:space="0" w:color="auto"/>
          </w:divBdr>
        </w:div>
        <w:div w:id="658658721">
          <w:marLeft w:val="640"/>
          <w:marRight w:val="0"/>
          <w:marTop w:val="0"/>
          <w:marBottom w:val="0"/>
          <w:divBdr>
            <w:top w:val="none" w:sz="0" w:space="0" w:color="auto"/>
            <w:left w:val="none" w:sz="0" w:space="0" w:color="auto"/>
            <w:bottom w:val="none" w:sz="0" w:space="0" w:color="auto"/>
            <w:right w:val="none" w:sz="0" w:space="0" w:color="auto"/>
          </w:divBdr>
        </w:div>
        <w:div w:id="662123893">
          <w:marLeft w:val="640"/>
          <w:marRight w:val="0"/>
          <w:marTop w:val="0"/>
          <w:marBottom w:val="0"/>
          <w:divBdr>
            <w:top w:val="none" w:sz="0" w:space="0" w:color="auto"/>
            <w:left w:val="none" w:sz="0" w:space="0" w:color="auto"/>
            <w:bottom w:val="none" w:sz="0" w:space="0" w:color="auto"/>
            <w:right w:val="none" w:sz="0" w:space="0" w:color="auto"/>
          </w:divBdr>
        </w:div>
        <w:div w:id="671685196">
          <w:marLeft w:val="640"/>
          <w:marRight w:val="0"/>
          <w:marTop w:val="0"/>
          <w:marBottom w:val="0"/>
          <w:divBdr>
            <w:top w:val="none" w:sz="0" w:space="0" w:color="auto"/>
            <w:left w:val="none" w:sz="0" w:space="0" w:color="auto"/>
            <w:bottom w:val="none" w:sz="0" w:space="0" w:color="auto"/>
            <w:right w:val="none" w:sz="0" w:space="0" w:color="auto"/>
          </w:divBdr>
        </w:div>
        <w:div w:id="672076364">
          <w:marLeft w:val="640"/>
          <w:marRight w:val="0"/>
          <w:marTop w:val="0"/>
          <w:marBottom w:val="0"/>
          <w:divBdr>
            <w:top w:val="none" w:sz="0" w:space="0" w:color="auto"/>
            <w:left w:val="none" w:sz="0" w:space="0" w:color="auto"/>
            <w:bottom w:val="none" w:sz="0" w:space="0" w:color="auto"/>
            <w:right w:val="none" w:sz="0" w:space="0" w:color="auto"/>
          </w:divBdr>
        </w:div>
        <w:div w:id="694312848">
          <w:marLeft w:val="640"/>
          <w:marRight w:val="0"/>
          <w:marTop w:val="0"/>
          <w:marBottom w:val="0"/>
          <w:divBdr>
            <w:top w:val="none" w:sz="0" w:space="0" w:color="auto"/>
            <w:left w:val="none" w:sz="0" w:space="0" w:color="auto"/>
            <w:bottom w:val="none" w:sz="0" w:space="0" w:color="auto"/>
            <w:right w:val="none" w:sz="0" w:space="0" w:color="auto"/>
          </w:divBdr>
        </w:div>
        <w:div w:id="695738136">
          <w:marLeft w:val="640"/>
          <w:marRight w:val="0"/>
          <w:marTop w:val="0"/>
          <w:marBottom w:val="0"/>
          <w:divBdr>
            <w:top w:val="none" w:sz="0" w:space="0" w:color="auto"/>
            <w:left w:val="none" w:sz="0" w:space="0" w:color="auto"/>
            <w:bottom w:val="none" w:sz="0" w:space="0" w:color="auto"/>
            <w:right w:val="none" w:sz="0" w:space="0" w:color="auto"/>
          </w:divBdr>
        </w:div>
        <w:div w:id="704258013">
          <w:marLeft w:val="640"/>
          <w:marRight w:val="0"/>
          <w:marTop w:val="0"/>
          <w:marBottom w:val="0"/>
          <w:divBdr>
            <w:top w:val="none" w:sz="0" w:space="0" w:color="auto"/>
            <w:left w:val="none" w:sz="0" w:space="0" w:color="auto"/>
            <w:bottom w:val="none" w:sz="0" w:space="0" w:color="auto"/>
            <w:right w:val="none" w:sz="0" w:space="0" w:color="auto"/>
          </w:divBdr>
        </w:div>
        <w:div w:id="736362737">
          <w:marLeft w:val="640"/>
          <w:marRight w:val="0"/>
          <w:marTop w:val="0"/>
          <w:marBottom w:val="0"/>
          <w:divBdr>
            <w:top w:val="none" w:sz="0" w:space="0" w:color="auto"/>
            <w:left w:val="none" w:sz="0" w:space="0" w:color="auto"/>
            <w:bottom w:val="none" w:sz="0" w:space="0" w:color="auto"/>
            <w:right w:val="none" w:sz="0" w:space="0" w:color="auto"/>
          </w:divBdr>
        </w:div>
        <w:div w:id="750547263">
          <w:marLeft w:val="640"/>
          <w:marRight w:val="0"/>
          <w:marTop w:val="0"/>
          <w:marBottom w:val="0"/>
          <w:divBdr>
            <w:top w:val="none" w:sz="0" w:space="0" w:color="auto"/>
            <w:left w:val="none" w:sz="0" w:space="0" w:color="auto"/>
            <w:bottom w:val="none" w:sz="0" w:space="0" w:color="auto"/>
            <w:right w:val="none" w:sz="0" w:space="0" w:color="auto"/>
          </w:divBdr>
        </w:div>
        <w:div w:id="780884269">
          <w:marLeft w:val="640"/>
          <w:marRight w:val="0"/>
          <w:marTop w:val="0"/>
          <w:marBottom w:val="0"/>
          <w:divBdr>
            <w:top w:val="none" w:sz="0" w:space="0" w:color="auto"/>
            <w:left w:val="none" w:sz="0" w:space="0" w:color="auto"/>
            <w:bottom w:val="none" w:sz="0" w:space="0" w:color="auto"/>
            <w:right w:val="none" w:sz="0" w:space="0" w:color="auto"/>
          </w:divBdr>
        </w:div>
        <w:div w:id="798567578">
          <w:marLeft w:val="640"/>
          <w:marRight w:val="0"/>
          <w:marTop w:val="0"/>
          <w:marBottom w:val="0"/>
          <w:divBdr>
            <w:top w:val="none" w:sz="0" w:space="0" w:color="auto"/>
            <w:left w:val="none" w:sz="0" w:space="0" w:color="auto"/>
            <w:bottom w:val="none" w:sz="0" w:space="0" w:color="auto"/>
            <w:right w:val="none" w:sz="0" w:space="0" w:color="auto"/>
          </w:divBdr>
        </w:div>
        <w:div w:id="804857883">
          <w:marLeft w:val="640"/>
          <w:marRight w:val="0"/>
          <w:marTop w:val="0"/>
          <w:marBottom w:val="0"/>
          <w:divBdr>
            <w:top w:val="none" w:sz="0" w:space="0" w:color="auto"/>
            <w:left w:val="none" w:sz="0" w:space="0" w:color="auto"/>
            <w:bottom w:val="none" w:sz="0" w:space="0" w:color="auto"/>
            <w:right w:val="none" w:sz="0" w:space="0" w:color="auto"/>
          </w:divBdr>
        </w:div>
        <w:div w:id="833688555">
          <w:marLeft w:val="640"/>
          <w:marRight w:val="0"/>
          <w:marTop w:val="0"/>
          <w:marBottom w:val="0"/>
          <w:divBdr>
            <w:top w:val="none" w:sz="0" w:space="0" w:color="auto"/>
            <w:left w:val="none" w:sz="0" w:space="0" w:color="auto"/>
            <w:bottom w:val="none" w:sz="0" w:space="0" w:color="auto"/>
            <w:right w:val="none" w:sz="0" w:space="0" w:color="auto"/>
          </w:divBdr>
        </w:div>
        <w:div w:id="839319664">
          <w:marLeft w:val="640"/>
          <w:marRight w:val="0"/>
          <w:marTop w:val="0"/>
          <w:marBottom w:val="0"/>
          <w:divBdr>
            <w:top w:val="none" w:sz="0" w:space="0" w:color="auto"/>
            <w:left w:val="none" w:sz="0" w:space="0" w:color="auto"/>
            <w:bottom w:val="none" w:sz="0" w:space="0" w:color="auto"/>
            <w:right w:val="none" w:sz="0" w:space="0" w:color="auto"/>
          </w:divBdr>
        </w:div>
        <w:div w:id="874774726">
          <w:marLeft w:val="640"/>
          <w:marRight w:val="0"/>
          <w:marTop w:val="0"/>
          <w:marBottom w:val="0"/>
          <w:divBdr>
            <w:top w:val="none" w:sz="0" w:space="0" w:color="auto"/>
            <w:left w:val="none" w:sz="0" w:space="0" w:color="auto"/>
            <w:bottom w:val="none" w:sz="0" w:space="0" w:color="auto"/>
            <w:right w:val="none" w:sz="0" w:space="0" w:color="auto"/>
          </w:divBdr>
        </w:div>
        <w:div w:id="896480220">
          <w:marLeft w:val="640"/>
          <w:marRight w:val="0"/>
          <w:marTop w:val="0"/>
          <w:marBottom w:val="0"/>
          <w:divBdr>
            <w:top w:val="none" w:sz="0" w:space="0" w:color="auto"/>
            <w:left w:val="none" w:sz="0" w:space="0" w:color="auto"/>
            <w:bottom w:val="none" w:sz="0" w:space="0" w:color="auto"/>
            <w:right w:val="none" w:sz="0" w:space="0" w:color="auto"/>
          </w:divBdr>
        </w:div>
        <w:div w:id="913200157">
          <w:marLeft w:val="640"/>
          <w:marRight w:val="0"/>
          <w:marTop w:val="0"/>
          <w:marBottom w:val="0"/>
          <w:divBdr>
            <w:top w:val="none" w:sz="0" w:space="0" w:color="auto"/>
            <w:left w:val="none" w:sz="0" w:space="0" w:color="auto"/>
            <w:bottom w:val="none" w:sz="0" w:space="0" w:color="auto"/>
            <w:right w:val="none" w:sz="0" w:space="0" w:color="auto"/>
          </w:divBdr>
        </w:div>
        <w:div w:id="917908224">
          <w:marLeft w:val="640"/>
          <w:marRight w:val="0"/>
          <w:marTop w:val="0"/>
          <w:marBottom w:val="0"/>
          <w:divBdr>
            <w:top w:val="none" w:sz="0" w:space="0" w:color="auto"/>
            <w:left w:val="none" w:sz="0" w:space="0" w:color="auto"/>
            <w:bottom w:val="none" w:sz="0" w:space="0" w:color="auto"/>
            <w:right w:val="none" w:sz="0" w:space="0" w:color="auto"/>
          </w:divBdr>
        </w:div>
        <w:div w:id="923684313">
          <w:marLeft w:val="640"/>
          <w:marRight w:val="0"/>
          <w:marTop w:val="0"/>
          <w:marBottom w:val="0"/>
          <w:divBdr>
            <w:top w:val="none" w:sz="0" w:space="0" w:color="auto"/>
            <w:left w:val="none" w:sz="0" w:space="0" w:color="auto"/>
            <w:bottom w:val="none" w:sz="0" w:space="0" w:color="auto"/>
            <w:right w:val="none" w:sz="0" w:space="0" w:color="auto"/>
          </w:divBdr>
        </w:div>
        <w:div w:id="928075387">
          <w:marLeft w:val="640"/>
          <w:marRight w:val="0"/>
          <w:marTop w:val="0"/>
          <w:marBottom w:val="0"/>
          <w:divBdr>
            <w:top w:val="none" w:sz="0" w:space="0" w:color="auto"/>
            <w:left w:val="none" w:sz="0" w:space="0" w:color="auto"/>
            <w:bottom w:val="none" w:sz="0" w:space="0" w:color="auto"/>
            <w:right w:val="none" w:sz="0" w:space="0" w:color="auto"/>
          </w:divBdr>
        </w:div>
        <w:div w:id="932661364">
          <w:marLeft w:val="640"/>
          <w:marRight w:val="0"/>
          <w:marTop w:val="0"/>
          <w:marBottom w:val="0"/>
          <w:divBdr>
            <w:top w:val="none" w:sz="0" w:space="0" w:color="auto"/>
            <w:left w:val="none" w:sz="0" w:space="0" w:color="auto"/>
            <w:bottom w:val="none" w:sz="0" w:space="0" w:color="auto"/>
            <w:right w:val="none" w:sz="0" w:space="0" w:color="auto"/>
          </w:divBdr>
        </w:div>
        <w:div w:id="935015842">
          <w:marLeft w:val="640"/>
          <w:marRight w:val="0"/>
          <w:marTop w:val="0"/>
          <w:marBottom w:val="0"/>
          <w:divBdr>
            <w:top w:val="none" w:sz="0" w:space="0" w:color="auto"/>
            <w:left w:val="none" w:sz="0" w:space="0" w:color="auto"/>
            <w:bottom w:val="none" w:sz="0" w:space="0" w:color="auto"/>
            <w:right w:val="none" w:sz="0" w:space="0" w:color="auto"/>
          </w:divBdr>
        </w:div>
        <w:div w:id="951012295">
          <w:marLeft w:val="640"/>
          <w:marRight w:val="0"/>
          <w:marTop w:val="0"/>
          <w:marBottom w:val="0"/>
          <w:divBdr>
            <w:top w:val="none" w:sz="0" w:space="0" w:color="auto"/>
            <w:left w:val="none" w:sz="0" w:space="0" w:color="auto"/>
            <w:bottom w:val="none" w:sz="0" w:space="0" w:color="auto"/>
            <w:right w:val="none" w:sz="0" w:space="0" w:color="auto"/>
          </w:divBdr>
        </w:div>
        <w:div w:id="958026810">
          <w:marLeft w:val="640"/>
          <w:marRight w:val="0"/>
          <w:marTop w:val="0"/>
          <w:marBottom w:val="0"/>
          <w:divBdr>
            <w:top w:val="none" w:sz="0" w:space="0" w:color="auto"/>
            <w:left w:val="none" w:sz="0" w:space="0" w:color="auto"/>
            <w:bottom w:val="none" w:sz="0" w:space="0" w:color="auto"/>
            <w:right w:val="none" w:sz="0" w:space="0" w:color="auto"/>
          </w:divBdr>
        </w:div>
        <w:div w:id="979381606">
          <w:marLeft w:val="640"/>
          <w:marRight w:val="0"/>
          <w:marTop w:val="0"/>
          <w:marBottom w:val="0"/>
          <w:divBdr>
            <w:top w:val="none" w:sz="0" w:space="0" w:color="auto"/>
            <w:left w:val="none" w:sz="0" w:space="0" w:color="auto"/>
            <w:bottom w:val="none" w:sz="0" w:space="0" w:color="auto"/>
            <w:right w:val="none" w:sz="0" w:space="0" w:color="auto"/>
          </w:divBdr>
        </w:div>
        <w:div w:id="988635599">
          <w:marLeft w:val="640"/>
          <w:marRight w:val="0"/>
          <w:marTop w:val="0"/>
          <w:marBottom w:val="0"/>
          <w:divBdr>
            <w:top w:val="none" w:sz="0" w:space="0" w:color="auto"/>
            <w:left w:val="none" w:sz="0" w:space="0" w:color="auto"/>
            <w:bottom w:val="none" w:sz="0" w:space="0" w:color="auto"/>
            <w:right w:val="none" w:sz="0" w:space="0" w:color="auto"/>
          </w:divBdr>
        </w:div>
        <w:div w:id="1080786120">
          <w:marLeft w:val="640"/>
          <w:marRight w:val="0"/>
          <w:marTop w:val="0"/>
          <w:marBottom w:val="0"/>
          <w:divBdr>
            <w:top w:val="none" w:sz="0" w:space="0" w:color="auto"/>
            <w:left w:val="none" w:sz="0" w:space="0" w:color="auto"/>
            <w:bottom w:val="none" w:sz="0" w:space="0" w:color="auto"/>
            <w:right w:val="none" w:sz="0" w:space="0" w:color="auto"/>
          </w:divBdr>
        </w:div>
        <w:div w:id="1114517427">
          <w:marLeft w:val="640"/>
          <w:marRight w:val="0"/>
          <w:marTop w:val="0"/>
          <w:marBottom w:val="0"/>
          <w:divBdr>
            <w:top w:val="none" w:sz="0" w:space="0" w:color="auto"/>
            <w:left w:val="none" w:sz="0" w:space="0" w:color="auto"/>
            <w:bottom w:val="none" w:sz="0" w:space="0" w:color="auto"/>
            <w:right w:val="none" w:sz="0" w:space="0" w:color="auto"/>
          </w:divBdr>
        </w:div>
        <w:div w:id="1115055713">
          <w:marLeft w:val="640"/>
          <w:marRight w:val="0"/>
          <w:marTop w:val="0"/>
          <w:marBottom w:val="0"/>
          <w:divBdr>
            <w:top w:val="none" w:sz="0" w:space="0" w:color="auto"/>
            <w:left w:val="none" w:sz="0" w:space="0" w:color="auto"/>
            <w:bottom w:val="none" w:sz="0" w:space="0" w:color="auto"/>
            <w:right w:val="none" w:sz="0" w:space="0" w:color="auto"/>
          </w:divBdr>
        </w:div>
        <w:div w:id="1131361821">
          <w:marLeft w:val="640"/>
          <w:marRight w:val="0"/>
          <w:marTop w:val="0"/>
          <w:marBottom w:val="0"/>
          <w:divBdr>
            <w:top w:val="none" w:sz="0" w:space="0" w:color="auto"/>
            <w:left w:val="none" w:sz="0" w:space="0" w:color="auto"/>
            <w:bottom w:val="none" w:sz="0" w:space="0" w:color="auto"/>
            <w:right w:val="none" w:sz="0" w:space="0" w:color="auto"/>
          </w:divBdr>
        </w:div>
        <w:div w:id="1133212155">
          <w:marLeft w:val="640"/>
          <w:marRight w:val="0"/>
          <w:marTop w:val="0"/>
          <w:marBottom w:val="0"/>
          <w:divBdr>
            <w:top w:val="none" w:sz="0" w:space="0" w:color="auto"/>
            <w:left w:val="none" w:sz="0" w:space="0" w:color="auto"/>
            <w:bottom w:val="none" w:sz="0" w:space="0" w:color="auto"/>
            <w:right w:val="none" w:sz="0" w:space="0" w:color="auto"/>
          </w:divBdr>
        </w:div>
        <w:div w:id="1177380091">
          <w:marLeft w:val="640"/>
          <w:marRight w:val="0"/>
          <w:marTop w:val="0"/>
          <w:marBottom w:val="0"/>
          <w:divBdr>
            <w:top w:val="none" w:sz="0" w:space="0" w:color="auto"/>
            <w:left w:val="none" w:sz="0" w:space="0" w:color="auto"/>
            <w:bottom w:val="none" w:sz="0" w:space="0" w:color="auto"/>
            <w:right w:val="none" w:sz="0" w:space="0" w:color="auto"/>
          </w:divBdr>
        </w:div>
        <w:div w:id="1209301328">
          <w:marLeft w:val="640"/>
          <w:marRight w:val="0"/>
          <w:marTop w:val="0"/>
          <w:marBottom w:val="0"/>
          <w:divBdr>
            <w:top w:val="none" w:sz="0" w:space="0" w:color="auto"/>
            <w:left w:val="none" w:sz="0" w:space="0" w:color="auto"/>
            <w:bottom w:val="none" w:sz="0" w:space="0" w:color="auto"/>
            <w:right w:val="none" w:sz="0" w:space="0" w:color="auto"/>
          </w:divBdr>
        </w:div>
        <w:div w:id="1218081088">
          <w:marLeft w:val="640"/>
          <w:marRight w:val="0"/>
          <w:marTop w:val="0"/>
          <w:marBottom w:val="0"/>
          <w:divBdr>
            <w:top w:val="none" w:sz="0" w:space="0" w:color="auto"/>
            <w:left w:val="none" w:sz="0" w:space="0" w:color="auto"/>
            <w:bottom w:val="none" w:sz="0" w:space="0" w:color="auto"/>
            <w:right w:val="none" w:sz="0" w:space="0" w:color="auto"/>
          </w:divBdr>
        </w:div>
        <w:div w:id="1236283949">
          <w:marLeft w:val="640"/>
          <w:marRight w:val="0"/>
          <w:marTop w:val="0"/>
          <w:marBottom w:val="0"/>
          <w:divBdr>
            <w:top w:val="none" w:sz="0" w:space="0" w:color="auto"/>
            <w:left w:val="none" w:sz="0" w:space="0" w:color="auto"/>
            <w:bottom w:val="none" w:sz="0" w:space="0" w:color="auto"/>
            <w:right w:val="none" w:sz="0" w:space="0" w:color="auto"/>
          </w:divBdr>
        </w:div>
        <w:div w:id="1251355689">
          <w:marLeft w:val="640"/>
          <w:marRight w:val="0"/>
          <w:marTop w:val="0"/>
          <w:marBottom w:val="0"/>
          <w:divBdr>
            <w:top w:val="none" w:sz="0" w:space="0" w:color="auto"/>
            <w:left w:val="none" w:sz="0" w:space="0" w:color="auto"/>
            <w:bottom w:val="none" w:sz="0" w:space="0" w:color="auto"/>
            <w:right w:val="none" w:sz="0" w:space="0" w:color="auto"/>
          </w:divBdr>
        </w:div>
        <w:div w:id="1259676440">
          <w:marLeft w:val="640"/>
          <w:marRight w:val="0"/>
          <w:marTop w:val="0"/>
          <w:marBottom w:val="0"/>
          <w:divBdr>
            <w:top w:val="none" w:sz="0" w:space="0" w:color="auto"/>
            <w:left w:val="none" w:sz="0" w:space="0" w:color="auto"/>
            <w:bottom w:val="none" w:sz="0" w:space="0" w:color="auto"/>
            <w:right w:val="none" w:sz="0" w:space="0" w:color="auto"/>
          </w:divBdr>
        </w:div>
        <w:div w:id="1293485803">
          <w:marLeft w:val="640"/>
          <w:marRight w:val="0"/>
          <w:marTop w:val="0"/>
          <w:marBottom w:val="0"/>
          <w:divBdr>
            <w:top w:val="none" w:sz="0" w:space="0" w:color="auto"/>
            <w:left w:val="none" w:sz="0" w:space="0" w:color="auto"/>
            <w:bottom w:val="none" w:sz="0" w:space="0" w:color="auto"/>
            <w:right w:val="none" w:sz="0" w:space="0" w:color="auto"/>
          </w:divBdr>
        </w:div>
        <w:div w:id="1294139973">
          <w:marLeft w:val="640"/>
          <w:marRight w:val="0"/>
          <w:marTop w:val="0"/>
          <w:marBottom w:val="0"/>
          <w:divBdr>
            <w:top w:val="none" w:sz="0" w:space="0" w:color="auto"/>
            <w:left w:val="none" w:sz="0" w:space="0" w:color="auto"/>
            <w:bottom w:val="none" w:sz="0" w:space="0" w:color="auto"/>
            <w:right w:val="none" w:sz="0" w:space="0" w:color="auto"/>
          </w:divBdr>
        </w:div>
        <w:div w:id="1359283742">
          <w:marLeft w:val="640"/>
          <w:marRight w:val="0"/>
          <w:marTop w:val="0"/>
          <w:marBottom w:val="0"/>
          <w:divBdr>
            <w:top w:val="none" w:sz="0" w:space="0" w:color="auto"/>
            <w:left w:val="none" w:sz="0" w:space="0" w:color="auto"/>
            <w:bottom w:val="none" w:sz="0" w:space="0" w:color="auto"/>
            <w:right w:val="none" w:sz="0" w:space="0" w:color="auto"/>
          </w:divBdr>
        </w:div>
        <w:div w:id="1380205831">
          <w:marLeft w:val="640"/>
          <w:marRight w:val="0"/>
          <w:marTop w:val="0"/>
          <w:marBottom w:val="0"/>
          <w:divBdr>
            <w:top w:val="none" w:sz="0" w:space="0" w:color="auto"/>
            <w:left w:val="none" w:sz="0" w:space="0" w:color="auto"/>
            <w:bottom w:val="none" w:sz="0" w:space="0" w:color="auto"/>
            <w:right w:val="none" w:sz="0" w:space="0" w:color="auto"/>
          </w:divBdr>
        </w:div>
        <w:div w:id="1400445993">
          <w:marLeft w:val="640"/>
          <w:marRight w:val="0"/>
          <w:marTop w:val="0"/>
          <w:marBottom w:val="0"/>
          <w:divBdr>
            <w:top w:val="none" w:sz="0" w:space="0" w:color="auto"/>
            <w:left w:val="none" w:sz="0" w:space="0" w:color="auto"/>
            <w:bottom w:val="none" w:sz="0" w:space="0" w:color="auto"/>
            <w:right w:val="none" w:sz="0" w:space="0" w:color="auto"/>
          </w:divBdr>
        </w:div>
        <w:div w:id="1401514634">
          <w:marLeft w:val="640"/>
          <w:marRight w:val="0"/>
          <w:marTop w:val="0"/>
          <w:marBottom w:val="0"/>
          <w:divBdr>
            <w:top w:val="none" w:sz="0" w:space="0" w:color="auto"/>
            <w:left w:val="none" w:sz="0" w:space="0" w:color="auto"/>
            <w:bottom w:val="none" w:sz="0" w:space="0" w:color="auto"/>
            <w:right w:val="none" w:sz="0" w:space="0" w:color="auto"/>
          </w:divBdr>
        </w:div>
        <w:div w:id="1434088420">
          <w:marLeft w:val="640"/>
          <w:marRight w:val="0"/>
          <w:marTop w:val="0"/>
          <w:marBottom w:val="0"/>
          <w:divBdr>
            <w:top w:val="none" w:sz="0" w:space="0" w:color="auto"/>
            <w:left w:val="none" w:sz="0" w:space="0" w:color="auto"/>
            <w:bottom w:val="none" w:sz="0" w:space="0" w:color="auto"/>
            <w:right w:val="none" w:sz="0" w:space="0" w:color="auto"/>
          </w:divBdr>
        </w:div>
        <w:div w:id="1459685588">
          <w:marLeft w:val="640"/>
          <w:marRight w:val="0"/>
          <w:marTop w:val="0"/>
          <w:marBottom w:val="0"/>
          <w:divBdr>
            <w:top w:val="none" w:sz="0" w:space="0" w:color="auto"/>
            <w:left w:val="none" w:sz="0" w:space="0" w:color="auto"/>
            <w:bottom w:val="none" w:sz="0" w:space="0" w:color="auto"/>
            <w:right w:val="none" w:sz="0" w:space="0" w:color="auto"/>
          </w:divBdr>
        </w:div>
        <w:div w:id="1471283710">
          <w:marLeft w:val="640"/>
          <w:marRight w:val="0"/>
          <w:marTop w:val="0"/>
          <w:marBottom w:val="0"/>
          <w:divBdr>
            <w:top w:val="none" w:sz="0" w:space="0" w:color="auto"/>
            <w:left w:val="none" w:sz="0" w:space="0" w:color="auto"/>
            <w:bottom w:val="none" w:sz="0" w:space="0" w:color="auto"/>
            <w:right w:val="none" w:sz="0" w:space="0" w:color="auto"/>
          </w:divBdr>
        </w:div>
        <w:div w:id="1476215411">
          <w:marLeft w:val="640"/>
          <w:marRight w:val="0"/>
          <w:marTop w:val="0"/>
          <w:marBottom w:val="0"/>
          <w:divBdr>
            <w:top w:val="none" w:sz="0" w:space="0" w:color="auto"/>
            <w:left w:val="none" w:sz="0" w:space="0" w:color="auto"/>
            <w:bottom w:val="none" w:sz="0" w:space="0" w:color="auto"/>
            <w:right w:val="none" w:sz="0" w:space="0" w:color="auto"/>
          </w:divBdr>
        </w:div>
        <w:div w:id="1495074098">
          <w:marLeft w:val="640"/>
          <w:marRight w:val="0"/>
          <w:marTop w:val="0"/>
          <w:marBottom w:val="0"/>
          <w:divBdr>
            <w:top w:val="none" w:sz="0" w:space="0" w:color="auto"/>
            <w:left w:val="none" w:sz="0" w:space="0" w:color="auto"/>
            <w:bottom w:val="none" w:sz="0" w:space="0" w:color="auto"/>
            <w:right w:val="none" w:sz="0" w:space="0" w:color="auto"/>
          </w:divBdr>
        </w:div>
        <w:div w:id="1532231917">
          <w:marLeft w:val="640"/>
          <w:marRight w:val="0"/>
          <w:marTop w:val="0"/>
          <w:marBottom w:val="0"/>
          <w:divBdr>
            <w:top w:val="none" w:sz="0" w:space="0" w:color="auto"/>
            <w:left w:val="none" w:sz="0" w:space="0" w:color="auto"/>
            <w:bottom w:val="none" w:sz="0" w:space="0" w:color="auto"/>
            <w:right w:val="none" w:sz="0" w:space="0" w:color="auto"/>
          </w:divBdr>
        </w:div>
        <w:div w:id="1613825743">
          <w:marLeft w:val="640"/>
          <w:marRight w:val="0"/>
          <w:marTop w:val="0"/>
          <w:marBottom w:val="0"/>
          <w:divBdr>
            <w:top w:val="none" w:sz="0" w:space="0" w:color="auto"/>
            <w:left w:val="none" w:sz="0" w:space="0" w:color="auto"/>
            <w:bottom w:val="none" w:sz="0" w:space="0" w:color="auto"/>
            <w:right w:val="none" w:sz="0" w:space="0" w:color="auto"/>
          </w:divBdr>
        </w:div>
        <w:div w:id="1616401740">
          <w:marLeft w:val="640"/>
          <w:marRight w:val="0"/>
          <w:marTop w:val="0"/>
          <w:marBottom w:val="0"/>
          <w:divBdr>
            <w:top w:val="none" w:sz="0" w:space="0" w:color="auto"/>
            <w:left w:val="none" w:sz="0" w:space="0" w:color="auto"/>
            <w:bottom w:val="none" w:sz="0" w:space="0" w:color="auto"/>
            <w:right w:val="none" w:sz="0" w:space="0" w:color="auto"/>
          </w:divBdr>
        </w:div>
        <w:div w:id="1638218774">
          <w:marLeft w:val="640"/>
          <w:marRight w:val="0"/>
          <w:marTop w:val="0"/>
          <w:marBottom w:val="0"/>
          <w:divBdr>
            <w:top w:val="none" w:sz="0" w:space="0" w:color="auto"/>
            <w:left w:val="none" w:sz="0" w:space="0" w:color="auto"/>
            <w:bottom w:val="none" w:sz="0" w:space="0" w:color="auto"/>
            <w:right w:val="none" w:sz="0" w:space="0" w:color="auto"/>
          </w:divBdr>
        </w:div>
        <w:div w:id="1656686652">
          <w:marLeft w:val="640"/>
          <w:marRight w:val="0"/>
          <w:marTop w:val="0"/>
          <w:marBottom w:val="0"/>
          <w:divBdr>
            <w:top w:val="none" w:sz="0" w:space="0" w:color="auto"/>
            <w:left w:val="none" w:sz="0" w:space="0" w:color="auto"/>
            <w:bottom w:val="none" w:sz="0" w:space="0" w:color="auto"/>
            <w:right w:val="none" w:sz="0" w:space="0" w:color="auto"/>
          </w:divBdr>
        </w:div>
        <w:div w:id="1685135152">
          <w:marLeft w:val="640"/>
          <w:marRight w:val="0"/>
          <w:marTop w:val="0"/>
          <w:marBottom w:val="0"/>
          <w:divBdr>
            <w:top w:val="none" w:sz="0" w:space="0" w:color="auto"/>
            <w:left w:val="none" w:sz="0" w:space="0" w:color="auto"/>
            <w:bottom w:val="none" w:sz="0" w:space="0" w:color="auto"/>
            <w:right w:val="none" w:sz="0" w:space="0" w:color="auto"/>
          </w:divBdr>
        </w:div>
        <w:div w:id="1711832110">
          <w:marLeft w:val="640"/>
          <w:marRight w:val="0"/>
          <w:marTop w:val="0"/>
          <w:marBottom w:val="0"/>
          <w:divBdr>
            <w:top w:val="none" w:sz="0" w:space="0" w:color="auto"/>
            <w:left w:val="none" w:sz="0" w:space="0" w:color="auto"/>
            <w:bottom w:val="none" w:sz="0" w:space="0" w:color="auto"/>
            <w:right w:val="none" w:sz="0" w:space="0" w:color="auto"/>
          </w:divBdr>
        </w:div>
        <w:div w:id="1712531814">
          <w:marLeft w:val="640"/>
          <w:marRight w:val="0"/>
          <w:marTop w:val="0"/>
          <w:marBottom w:val="0"/>
          <w:divBdr>
            <w:top w:val="none" w:sz="0" w:space="0" w:color="auto"/>
            <w:left w:val="none" w:sz="0" w:space="0" w:color="auto"/>
            <w:bottom w:val="none" w:sz="0" w:space="0" w:color="auto"/>
            <w:right w:val="none" w:sz="0" w:space="0" w:color="auto"/>
          </w:divBdr>
        </w:div>
        <w:div w:id="1712532479">
          <w:marLeft w:val="640"/>
          <w:marRight w:val="0"/>
          <w:marTop w:val="0"/>
          <w:marBottom w:val="0"/>
          <w:divBdr>
            <w:top w:val="none" w:sz="0" w:space="0" w:color="auto"/>
            <w:left w:val="none" w:sz="0" w:space="0" w:color="auto"/>
            <w:bottom w:val="none" w:sz="0" w:space="0" w:color="auto"/>
            <w:right w:val="none" w:sz="0" w:space="0" w:color="auto"/>
          </w:divBdr>
        </w:div>
        <w:div w:id="1724333570">
          <w:marLeft w:val="640"/>
          <w:marRight w:val="0"/>
          <w:marTop w:val="0"/>
          <w:marBottom w:val="0"/>
          <w:divBdr>
            <w:top w:val="none" w:sz="0" w:space="0" w:color="auto"/>
            <w:left w:val="none" w:sz="0" w:space="0" w:color="auto"/>
            <w:bottom w:val="none" w:sz="0" w:space="0" w:color="auto"/>
            <w:right w:val="none" w:sz="0" w:space="0" w:color="auto"/>
          </w:divBdr>
        </w:div>
        <w:div w:id="1744597310">
          <w:marLeft w:val="640"/>
          <w:marRight w:val="0"/>
          <w:marTop w:val="0"/>
          <w:marBottom w:val="0"/>
          <w:divBdr>
            <w:top w:val="none" w:sz="0" w:space="0" w:color="auto"/>
            <w:left w:val="none" w:sz="0" w:space="0" w:color="auto"/>
            <w:bottom w:val="none" w:sz="0" w:space="0" w:color="auto"/>
            <w:right w:val="none" w:sz="0" w:space="0" w:color="auto"/>
          </w:divBdr>
        </w:div>
        <w:div w:id="1746685272">
          <w:marLeft w:val="640"/>
          <w:marRight w:val="0"/>
          <w:marTop w:val="0"/>
          <w:marBottom w:val="0"/>
          <w:divBdr>
            <w:top w:val="none" w:sz="0" w:space="0" w:color="auto"/>
            <w:left w:val="none" w:sz="0" w:space="0" w:color="auto"/>
            <w:bottom w:val="none" w:sz="0" w:space="0" w:color="auto"/>
            <w:right w:val="none" w:sz="0" w:space="0" w:color="auto"/>
          </w:divBdr>
        </w:div>
        <w:div w:id="1752047586">
          <w:marLeft w:val="640"/>
          <w:marRight w:val="0"/>
          <w:marTop w:val="0"/>
          <w:marBottom w:val="0"/>
          <w:divBdr>
            <w:top w:val="none" w:sz="0" w:space="0" w:color="auto"/>
            <w:left w:val="none" w:sz="0" w:space="0" w:color="auto"/>
            <w:bottom w:val="none" w:sz="0" w:space="0" w:color="auto"/>
            <w:right w:val="none" w:sz="0" w:space="0" w:color="auto"/>
          </w:divBdr>
        </w:div>
        <w:div w:id="1755666209">
          <w:marLeft w:val="640"/>
          <w:marRight w:val="0"/>
          <w:marTop w:val="0"/>
          <w:marBottom w:val="0"/>
          <w:divBdr>
            <w:top w:val="none" w:sz="0" w:space="0" w:color="auto"/>
            <w:left w:val="none" w:sz="0" w:space="0" w:color="auto"/>
            <w:bottom w:val="none" w:sz="0" w:space="0" w:color="auto"/>
            <w:right w:val="none" w:sz="0" w:space="0" w:color="auto"/>
          </w:divBdr>
        </w:div>
        <w:div w:id="1759671473">
          <w:marLeft w:val="640"/>
          <w:marRight w:val="0"/>
          <w:marTop w:val="0"/>
          <w:marBottom w:val="0"/>
          <w:divBdr>
            <w:top w:val="none" w:sz="0" w:space="0" w:color="auto"/>
            <w:left w:val="none" w:sz="0" w:space="0" w:color="auto"/>
            <w:bottom w:val="none" w:sz="0" w:space="0" w:color="auto"/>
            <w:right w:val="none" w:sz="0" w:space="0" w:color="auto"/>
          </w:divBdr>
        </w:div>
        <w:div w:id="1819690481">
          <w:marLeft w:val="640"/>
          <w:marRight w:val="0"/>
          <w:marTop w:val="0"/>
          <w:marBottom w:val="0"/>
          <w:divBdr>
            <w:top w:val="none" w:sz="0" w:space="0" w:color="auto"/>
            <w:left w:val="none" w:sz="0" w:space="0" w:color="auto"/>
            <w:bottom w:val="none" w:sz="0" w:space="0" w:color="auto"/>
            <w:right w:val="none" w:sz="0" w:space="0" w:color="auto"/>
          </w:divBdr>
        </w:div>
        <w:div w:id="1887833245">
          <w:marLeft w:val="640"/>
          <w:marRight w:val="0"/>
          <w:marTop w:val="0"/>
          <w:marBottom w:val="0"/>
          <w:divBdr>
            <w:top w:val="none" w:sz="0" w:space="0" w:color="auto"/>
            <w:left w:val="none" w:sz="0" w:space="0" w:color="auto"/>
            <w:bottom w:val="none" w:sz="0" w:space="0" w:color="auto"/>
            <w:right w:val="none" w:sz="0" w:space="0" w:color="auto"/>
          </w:divBdr>
        </w:div>
        <w:div w:id="1893612876">
          <w:marLeft w:val="640"/>
          <w:marRight w:val="0"/>
          <w:marTop w:val="0"/>
          <w:marBottom w:val="0"/>
          <w:divBdr>
            <w:top w:val="none" w:sz="0" w:space="0" w:color="auto"/>
            <w:left w:val="none" w:sz="0" w:space="0" w:color="auto"/>
            <w:bottom w:val="none" w:sz="0" w:space="0" w:color="auto"/>
            <w:right w:val="none" w:sz="0" w:space="0" w:color="auto"/>
          </w:divBdr>
        </w:div>
        <w:div w:id="1940673830">
          <w:marLeft w:val="640"/>
          <w:marRight w:val="0"/>
          <w:marTop w:val="0"/>
          <w:marBottom w:val="0"/>
          <w:divBdr>
            <w:top w:val="none" w:sz="0" w:space="0" w:color="auto"/>
            <w:left w:val="none" w:sz="0" w:space="0" w:color="auto"/>
            <w:bottom w:val="none" w:sz="0" w:space="0" w:color="auto"/>
            <w:right w:val="none" w:sz="0" w:space="0" w:color="auto"/>
          </w:divBdr>
        </w:div>
        <w:div w:id="2003005552">
          <w:marLeft w:val="640"/>
          <w:marRight w:val="0"/>
          <w:marTop w:val="0"/>
          <w:marBottom w:val="0"/>
          <w:divBdr>
            <w:top w:val="none" w:sz="0" w:space="0" w:color="auto"/>
            <w:left w:val="none" w:sz="0" w:space="0" w:color="auto"/>
            <w:bottom w:val="none" w:sz="0" w:space="0" w:color="auto"/>
            <w:right w:val="none" w:sz="0" w:space="0" w:color="auto"/>
          </w:divBdr>
        </w:div>
        <w:div w:id="2046831318">
          <w:marLeft w:val="640"/>
          <w:marRight w:val="0"/>
          <w:marTop w:val="0"/>
          <w:marBottom w:val="0"/>
          <w:divBdr>
            <w:top w:val="none" w:sz="0" w:space="0" w:color="auto"/>
            <w:left w:val="none" w:sz="0" w:space="0" w:color="auto"/>
            <w:bottom w:val="none" w:sz="0" w:space="0" w:color="auto"/>
            <w:right w:val="none" w:sz="0" w:space="0" w:color="auto"/>
          </w:divBdr>
        </w:div>
        <w:div w:id="2063208629">
          <w:marLeft w:val="640"/>
          <w:marRight w:val="0"/>
          <w:marTop w:val="0"/>
          <w:marBottom w:val="0"/>
          <w:divBdr>
            <w:top w:val="none" w:sz="0" w:space="0" w:color="auto"/>
            <w:left w:val="none" w:sz="0" w:space="0" w:color="auto"/>
            <w:bottom w:val="none" w:sz="0" w:space="0" w:color="auto"/>
            <w:right w:val="none" w:sz="0" w:space="0" w:color="auto"/>
          </w:divBdr>
        </w:div>
        <w:div w:id="2097438800">
          <w:marLeft w:val="640"/>
          <w:marRight w:val="0"/>
          <w:marTop w:val="0"/>
          <w:marBottom w:val="0"/>
          <w:divBdr>
            <w:top w:val="none" w:sz="0" w:space="0" w:color="auto"/>
            <w:left w:val="none" w:sz="0" w:space="0" w:color="auto"/>
            <w:bottom w:val="none" w:sz="0" w:space="0" w:color="auto"/>
            <w:right w:val="none" w:sz="0" w:space="0" w:color="auto"/>
          </w:divBdr>
        </w:div>
        <w:div w:id="2117869549">
          <w:marLeft w:val="640"/>
          <w:marRight w:val="0"/>
          <w:marTop w:val="0"/>
          <w:marBottom w:val="0"/>
          <w:divBdr>
            <w:top w:val="none" w:sz="0" w:space="0" w:color="auto"/>
            <w:left w:val="none" w:sz="0" w:space="0" w:color="auto"/>
            <w:bottom w:val="none" w:sz="0" w:space="0" w:color="auto"/>
            <w:right w:val="none" w:sz="0" w:space="0" w:color="auto"/>
          </w:divBdr>
        </w:div>
      </w:divsChild>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74471834">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434520037">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72625566">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842286185">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40399229">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907253694">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14711926">
      <w:bodyDiv w:val="1"/>
      <w:marLeft w:val="0"/>
      <w:marRight w:val="0"/>
      <w:marTop w:val="0"/>
      <w:marBottom w:val="0"/>
      <w:divBdr>
        <w:top w:val="none" w:sz="0" w:space="0" w:color="auto"/>
        <w:left w:val="none" w:sz="0" w:space="0" w:color="auto"/>
        <w:bottom w:val="none" w:sz="0" w:space="0" w:color="auto"/>
        <w:right w:val="none" w:sz="0" w:space="0" w:color="auto"/>
      </w:divBdr>
      <w:divsChild>
        <w:div w:id="658388127">
          <w:marLeft w:val="640"/>
          <w:marRight w:val="0"/>
          <w:marTop w:val="0"/>
          <w:marBottom w:val="0"/>
          <w:divBdr>
            <w:top w:val="none" w:sz="0" w:space="0" w:color="auto"/>
            <w:left w:val="none" w:sz="0" w:space="0" w:color="auto"/>
            <w:bottom w:val="none" w:sz="0" w:space="0" w:color="auto"/>
            <w:right w:val="none" w:sz="0" w:space="0" w:color="auto"/>
          </w:divBdr>
        </w:div>
        <w:div w:id="1385132115">
          <w:marLeft w:val="640"/>
          <w:marRight w:val="0"/>
          <w:marTop w:val="0"/>
          <w:marBottom w:val="0"/>
          <w:divBdr>
            <w:top w:val="none" w:sz="0" w:space="0" w:color="auto"/>
            <w:left w:val="none" w:sz="0" w:space="0" w:color="auto"/>
            <w:bottom w:val="none" w:sz="0" w:space="0" w:color="auto"/>
            <w:right w:val="none" w:sz="0" w:space="0" w:color="auto"/>
          </w:divBdr>
        </w:div>
        <w:div w:id="1143346564">
          <w:marLeft w:val="640"/>
          <w:marRight w:val="0"/>
          <w:marTop w:val="0"/>
          <w:marBottom w:val="0"/>
          <w:divBdr>
            <w:top w:val="none" w:sz="0" w:space="0" w:color="auto"/>
            <w:left w:val="none" w:sz="0" w:space="0" w:color="auto"/>
            <w:bottom w:val="none" w:sz="0" w:space="0" w:color="auto"/>
            <w:right w:val="none" w:sz="0" w:space="0" w:color="auto"/>
          </w:divBdr>
        </w:div>
        <w:div w:id="1992173710">
          <w:marLeft w:val="640"/>
          <w:marRight w:val="0"/>
          <w:marTop w:val="0"/>
          <w:marBottom w:val="0"/>
          <w:divBdr>
            <w:top w:val="none" w:sz="0" w:space="0" w:color="auto"/>
            <w:left w:val="none" w:sz="0" w:space="0" w:color="auto"/>
            <w:bottom w:val="none" w:sz="0" w:space="0" w:color="auto"/>
            <w:right w:val="none" w:sz="0" w:space="0" w:color="auto"/>
          </w:divBdr>
        </w:div>
        <w:div w:id="1493594378">
          <w:marLeft w:val="640"/>
          <w:marRight w:val="0"/>
          <w:marTop w:val="0"/>
          <w:marBottom w:val="0"/>
          <w:divBdr>
            <w:top w:val="none" w:sz="0" w:space="0" w:color="auto"/>
            <w:left w:val="none" w:sz="0" w:space="0" w:color="auto"/>
            <w:bottom w:val="none" w:sz="0" w:space="0" w:color="auto"/>
            <w:right w:val="none" w:sz="0" w:space="0" w:color="auto"/>
          </w:divBdr>
        </w:div>
        <w:div w:id="774905071">
          <w:marLeft w:val="640"/>
          <w:marRight w:val="0"/>
          <w:marTop w:val="0"/>
          <w:marBottom w:val="0"/>
          <w:divBdr>
            <w:top w:val="none" w:sz="0" w:space="0" w:color="auto"/>
            <w:left w:val="none" w:sz="0" w:space="0" w:color="auto"/>
            <w:bottom w:val="none" w:sz="0" w:space="0" w:color="auto"/>
            <w:right w:val="none" w:sz="0" w:space="0" w:color="auto"/>
          </w:divBdr>
        </w:div>
        <w:div w:id="169610178">
          <w:marLeft w:val="640"/>
          <w:marRight w:val="0"/>
          <w:marTop w:val="0"/>
          <w:marBottom w:val="0"/>
          <w:divBdr>
            <w:top w:val="none" w:sz="0" w:space="0" w:color="auto"/>
            <w:left w:val="none" w:sz="0" w:space="0" w:color="auto"/>
            <w:bottom w:val="none" w:sz="0" w:space="0" w:color="auto"/>
            <w:right w:val="none" w:sz="0" w:space="0" w:color="auto"/>
          </w:divBdr>
        </w:div>
        <w:div w:id="657923870">
          <w:marLeft w:val="640"/>
          <w:marRight w:val="0"/>
          <w:marTop w:val="0"/>
          <w:marBottom w:val="0"/>
          <w:divBdr>
            <w:top w:val="none" w:sz="0" w:space="0" w:color="auto"/>
            <w:left w:val="none" w:sz="0" w:space="0" w:color="auto"/>
            <w:bottom w:val="none" w:sz="0" w:space="0" w:color="auto"/>
            <w:right w:val="none" w:sz="0" w:space="0" w:color="auto"/>
          </w:divBdr>
        </w:div>
        <w:div w:id="1316687421">
          <w:marLeft w:val="640"/>
          <w:marRight w:val="0"/>
          <w:marTop w:val="0"/>
          <w:marBottom w:val="0"/>
          <w:divBdr>
            <w:top w:val="none" w:sz="0" w:space="0" w:color="auto"/>
            <w:left w:val="none" w:sz="0" w:space="0" w:color="auto"/>
            <w:bottom w:val="none" w:sz="0" w:space="0" w:color="auto"/>
            <w:right w:val="none" w:sz="0" w:space="0" w:color="auto"/>
          </w:divBdr>
        </w:div>
        <w:div w:id="935553603">
          <w:marLeft w:val="640"/>
          <w:marRight w:val="0"/>
          <w:marTop w:val="0"/>
          <w:marBottom w:val="0"/>
          <w:divBdr>
            <w:top w:val="none" w:sz="0" w:space="0" w:color="auto"/>
            <w:left w:val="none" w:sz="0" w:space="0" w:color="auto"/>
            <w:bottom w:val="none" w:sz="0" w:space="0" w:color="auto"/>
            <w:right w:val="none" w:sz="0" w:space="0" w:color="auto"/>
          </w:divBdr>
        </w:div>
        <w:div w:id="683439572">
          <w:marLeft w:val="640"/>
          <w:marRight w:val="0"/>
          <w:marTop w:val="0"/>
          <w:marBottom w:val="0"/>
          <w:divBdr>
            <w:top w:val="none" w:sz="0" w:space="0" w:color="auto"/>
            <w:left w:val="none" w:sz="0" w:space="0" w:color="auto"/>
            <w:bottom w:val="none" w:sz="0" w:space="0" w:color="auto"/>
            <w:right w:val="none" w:sz="0" w:space="0" w:color="auto"/>
          </w:divBdr>
        </w:div>
        <w:div w:id="1798452898">
          <w:marLeft w:val="640"/>
          <w:marRight w:val="0"/>
          <w:marTop w:val="0"/>
          <w:marBottom w:val="0"/>
          <w:divBdr>
            <w:top w:val="none" w:sz="0" w:space="0" w:color="auto"/>
            <w:left w:val="none" w:sz="0" w:space="0" w:color="auto"/>
            <w:bottom w:val="none" w:sz="0" w:space="0" w:color="auto"/>
            <w:right w:val="none" w:sz="0" w:space="0" w:color="auto"/>
          </w:divBdr>
        </w:div>
        <w:div w:id="110173198">
          <w:marLeft w:val="640"/>
          <w:marRight w:val="0"/>
          <w:marTop w:val="0"/>
          <w:marBottom w:val="0"/>
          <w:divBdr>
            <w:top w:val="none" w:sz="0" w:space="0" w:color="auto"/>
            <w:left w:val="none" w:sz="0" w:space="0" w:color="auto"/>
            <w:bottom w:val="none" w:sz="0" w:space="0" w:color="auto"/>
            <w:right w:val="none" w:sz="0" w:space="0" w:color="auto"/>
          </w:divBdr>
        </w:div>
        <w:div w:id="1272010806">
          <w:marLeft w:val="640"/>
          <w:marRight w:val="0"/>
          <w:marTop w:val="0"/>
          <w:marBottom w:val="0"/>
          <w:divBdr>
            <w:top w:val="none" w:sz="0" w:space="0" w:color="auto"/>
            <w:left w:val="none" w:sz="0" w:space="0" w:color="auto"/>
            <w:bottom w:val="none" w:sz="0" w:space="0" w:color="auto"/>
            <w:right w:val="none" w:sz="0" w:space="0" w:color="auto"/>
          </w:divBdr>
        </w:div>
        <w:div w:id="1037782366">
          <w:marLeft w:val="640"/>
          <w:marRight w:val="0"/>
          <w:marTop w:val="0"/>
          <w:marBottom w:val="0"/>
          <w:divBdr>
            <w:top w:val="none" w:sz="0" w:space="0" w:color="auto"/>
            <w:left w:val="none" w:sz="0" w:space="0" w:color="auto"/>
            <w:bottom w:val="none" w:sz="0" w:space="0" w:color="auto"/>
            <w:right w:val="none" w:sz="0" w:space="0" w:color="auto"/>
          </w:divBdr>
        </w:div>
        <w:div w:id="717818282">
          <w:marLeft w:val="640"/>
          <w:marRight w:val="0"/>
          <w:marTop w:val="0"/>
          <w:marBottom w:val="0"/>
          <w:divBdr>
            <w:top w:val="none" w:sz="0" w:space="0" w:color="auto"/>
            <w:left w:val="none" w:sz="0" w:space="0" w:color="auto"/>
            <w:bottom w:val="none" w:sz="0" w:space="0" w:color="auto"/>
            <w:right w:val="none" w:sz="0" w:space="0" w:color="auto"/>
          </w:divBdr>
        </w:div>
        <w:div w:id="1411460850">
          <w:marLeft w:val="640"/>
          <w:marRight w:val="0"/>
          <w:marTop w:val="0"/>
          <w:marBottom w:val="0"/>
          <w:divBdr>
            <w:top w:val="none" w:sz="0" w:space="0" w:color="auto"/>
            <w:left w:val="none" w:sz="0" w:space="0" w:color="auto"/>
            <w:bottom w:val="none" w:sz="0" w:space="0" w:color="auto"/>
            <w:right w:val="none" w:sz="0" w:space="0" w:color="auto"/>
          </w:divBdr>
        </w:div>
        <w:div w:id="586308366">
          <w:marLeft w:val="640"/>
          <w:marRight w:val="0"/>
          <w:marTop w:val="0"/>
          <w:marBottom w:val="0"/>
          <w:divBdr>
            <w:top w:val="none" w:sz="0" w:space="0" w:color="auto"/>
            <w:left w:val="none" w:sz="0" w:space="0" w:color="auto"/>
            <w:bottom w:val="none" w:sz="0" w:space="0" w:color="auto"/>
            <w:right w:val="none" w:sz="0" w:space="0" w:color="auto"/>
          </w:divBdr>
        </w:div>
        <w:div w:id="1121144862">
          <w:marLeft w:val="640"/>
          <w:marRight w:val="0"/>
          <w:marTop w:val="0"/>
          <w:marBottom w:val="0"/>
          <w:divBdr>
            <w:top w:val="none" w:sz="0" w:space="0" w:color="auto"/>
            <w:left w:val="none" w:sz="0" w:space="0" w:color="auto"/>
            <w:bottom w:val="none" w:sz="0" w:space="0" w:color="auto"/>
            <w:right w:val="none" w:sz="0" w:space="0" w:color="auto"/>
          </w:divBdr>
        </w:div>
        <w:div w:id="970281913">
          <w:marLeft w:val="640"/>
          <w:marRight w:val="0"/>
          <w:marTop w:val="0"/>
          <w:marBottom w:val="0"/>
          <w:divBdr>
            <w:top w:val="none" w:sz="0" w:space="0" w:color="auto"/>
            <w:left w:val="none" w:sz="0" w:space="0" w:color="auto"/>
            <w:bottom w:val="none" w:sz="0" w:space="0" w:color="auto"/>
            <w:right w:val="none" w:sz="0" w:space="0" w:color="auto"/>
          </w:divBdr>
        </w:div>
        <w:div w:id="160432875">
          <w:marLeft w:val="640"/>
          <w:marRight w:val="0"/>
          <w:marTop w:val="0"/>
          <w:marBottom w:val="0"/>
          <w:divBdr>
            <w:top w:val="none" w:sz="0" w:space="0" w:color="auto"/>
            <w:left w:val="none" w:sz="0" w:space="0" w:color="auto"/>
            <w:bottom w:val="none" w:sz="0" w:space="0" w:color="auto"/>
            <w:right w:val="none" w:sz="0" w:space="0" w:color="auto"/>
          </w:divBdr>
        </w:div>
        <w:div w:id="120348967">
          <w:marLeft w:val="640"/>
          <w:marRight w:val="0"/>
          <w:marTop w:val="0"/>
          <w:marBottom w:val="0"/>
          <w:divBdr>
            <w:top w:val="none" w:sz="0" w:space="0" w:color="auto"/>
            <w:left w:val="none" w:sz="0" w:space="0" w:color="auto"/>
            <w:bottom w:val="none" w:sz="0" w:space="0" w:color="auto"/>
            <w:right w:val="none" w:sz="0" w:space="0" w:color="auto"/>
          </w:divBdr>
        </w:div>
        <w:div w:id="822236458">
          <w:marLeft w:val="640"/>
          <w:marRight w:val="0"/>
          <w:marTop w:val="0"/>
          <w:marBottom w:val="0"/>
          <w:divBdr>
            <w:top w:val="none" w:sz="0" w:space="0" w:color="auto"/>
            <w:left w:val="none" w:sz="0" w:space="0" w:color="auto"/>
            <w:bottom w:val="none" w:sz="0" w:space="0" w:color="auto"/>
            <w:right w:val="none" w:sz="0" w:space="0" w:color="auto"/>
          </w:divBdr>
        </w:div>
        <w:div w:id="1048455788">
          <w:marLeft w:val="640"/>
          <w:marRight w:val="0"/>
          <w:marTop w:val="0"/>
          <w:marBottom w:val="0"/>
          <w:divBdr>
            <w:top w:val="none" w:sz="0" w:space="0" w:color="auto"/>
            <w:left w:val="none" w:sz="0" w:space="0" w:color="auto"/>
            <w:bottom w:val="none" w:sz="0" w:space="0" w:color="auto"/>
            <w:right w:val="none" w:sz="0" w:space="0" w:color="auto"/>
          </w:divBdr>
        </w:div>
        <w:div w:id="384838610">
          <w:marLeft w:val="640"/>
          <w:marRight w:val="0"/>
          <w:marTop w:val="0"/>
          <w:marBottom w:val="0"/>
          <w:divBdr>
            <w:top w:val="none" w:sz="0" w:space="0" w:color="auto"/>
            <w:left w:val="none" w:sz="0" w:space="0" w:color="auto"/>
            <w:bottom w:val="none" w:sz="0" w:space="0" w:color="auto"/>
            <w:right w:val="none" w:sz="0" w:space="0" w:color="auto"/>
          </w:divBdr>
        </w:div>
        <w:div w:id="978221623">
          <w:marLeft w:val="640"/>
          <w:marRight w:val="0"/>
          <w:marTop w:val="0"/>
          <w:marBottom w:val="0"/>
          <w:divBdr>
            <w:top w:val="none" w:sz="0" w:space="0" w:color="auto"/>
            <w:left w:val="none" w:sz="0" w:space="0" w:color="auto"/>
            <w:bottom w:val="none" w:sz="0" w:space="0" w:color="auto"/>
            <w:right w:val="none" w:sz="0" w:space="0" w:color="auto"/>
          </w:divBdr>
        </w:div>
        <w:div w:id="970592842">
          <w:marLeft w:val="640"/>
          <w:marRight w:val="0"/>
          <w:marTop w:val="0"/>
          <w:marBottom w:val="0"/>
          <w:divBdr>
            <w:top w:val="none" w:sz="0" w:space="0" w:color="auto"/>
            <w:left w:val="none" w:sz="0" w:space="0" w:color="auto"/>
            <w:bottom w:val="none" w:sz="0" w:space="0" w:color="auto"/>
            <w:right w:val="none" w:sz="0" w:space="0" w:color="auto"/>
          </w:divBdr>
        </w:div>
        <w:div w:id="539250382">
          <w:marLeft w:val="640"/>
          <w:marRight w:val="0"/>
          <w:marTop w:val="0"/>
          <w:marBottom w:val="0"/>
          <w:divBdr>
            <w:top w:val="none" w:sz="0" w:space="0" w:color="auto"/>
            <w:left w:val="none" w:sz="0" w:space="0" w:color="auto"/>
            <w:bottom w:val="none" w:sz="0" w:space="0" w:color="auto"/>
            <w:right w:val="none" w:sz="0" w:space="0" w:color="auto"/>
          </w:divBdr>
        </w:div>
        <w:div w:id="1722826603">
          <w:marLeft w:val="640"/>
          <w:marRight w:val="0"/>
          <w:marTop w:val="0"/>
          <w:marBottom w:val="0"/>
          <w:divBdr>
            <w:top w:val="none" w:sz="0" w:space="0" w:color="auto"/>
            <w:left w:val="none" w:sz="0" w:space="0" w:color="auto"/>
            <w:bottom w:val="none" w:sz="0" w:space="0" w:color="auto"/>
            <w:right w:val="none" w:sz="0" w:space="0" w:color="auto"/>
          </w:divBdr>
        </w:div>
        <w:div w:id="54622619">
          <w:marLeft w:val="640"/>
          <w:marRight w:val="0"/>
          <w:marTop w:val="0"/>
          <w:marBottom w:val="0"/>
          <w:divBdr>
            <w:top w:val="none" w:sz="0" w:space="0" w:color="auto"/>
            <w:left w:val="none" w:sz="0" w:space="0" w:color="auto"/>
            <w:bottom w:val="none" w:sz="0" w:space="0" w:color="auto"/>
            <w:right w:val="none" w:sz="0" w:space="0" w:color="auto"/>
          </w:divBdr>
        </w:div>
        <w:div w:id="1247615755">
          <w:marLeft w:val="640"/>
          <w:marRight w:val="0"/>
          <w:marTop w:val="0"/>
          <w:marBottom w:val="0"/>
          <w:divBdr>
            <w:top w:val="none" w:sz="0" w:space="0" w:color="auto"/>
            <w:left w:val="none" w:sz="0" w:space="0" w:color="auto"/>
            <w:bottom w:val="none" w:sz="0" w:space="0" w:color="auto"/>
            <w:right w:val="none" w:sz="0" w:space="0" w:color="auto"/>
          </w:divBdr>
        </w:div>
        <w:div w:id="123236632">
          <w:marLeft w:val="640"/>
          <w:marRight w:val="0"/>
          <w:marTop w:val="0"/>
          <w:marBottom w:val="0"/>
          <w:divBdr>
            <w:top w:val="none" w:sz="0" w:space="0" w:color="auto"/>
            <w:left w:val="none" w:sz="0" w:space="0" w:color="auto"/>
            <w:bottom w:val="none" w:sz="0" w:space="0" w:color="auto"/>
            <w:right w:val="none" w:sz="0" w:space="0" w:color="auto"/>
          </w:divBdr>
        </w:div>
        <w:div w:id="1110662415">
          <w:marLeft w:val="640"/>
          <w:marRight w:val="0"/>
          <w:marTop w:val="0"/>
          <w:marBottom w:val="0"/>
          <w:divBdr>
            <w:top w:val="none" w:sz="0" w:space="0" w:color="auto"/>
            <w:left w:val="none" w:sz="0" w:space="0" w:color="auto"/>
            <w:bottom w:val="none" w:sz="0" w:space="0" w:color="auto"/>
            <w:right w:val="none" w:sz="0" w:space="0" w:color="auto"/>
          </w:divBdr>
        </w:div>
        <w:div w:id="709651080">
          <w:marLeft w:val="640"/>
          <w:marRight w:val="0"/>
          <w:marTop w:val="0"/>
          <w:marBottom w:val="0"/>
          <w:divBdr>
            <w:top w:val="none" w:sz="0" w:space="0" w:color="auto"/>
            <w:left w:val="none" w:sz="0" w:space="0" w:color="auto"/>
            <w:bottom w:val="none" w:sz="0" w:space="0" w:color="auto"/>
            <w:right w:val="none" w:sz="0" w:space="0" w:color="auto"/>
          </w:divBdr>
        </w:div>
        <w:div w:id="52774266">
          <w:marLeft w:val="640"/>
          <w:marRight w:val="0"/>
          <w:marTop w:val="0"/>
          <w:marBottom w:val="0"/>
          <w:divBdr>
            <w:top w:val="none" w:sz="0" w:space="0" w:color="auto"/>
            <w:left w:val="none" w:sz="0" w:space="0" w:color="auto"/>
            <w:bottom w:val="none" w:sz="0" w:space="0" w:color="auto"/>
            <w:right w:val="none" w:sz="0" w:space="0" w:color="auto"/>
          </w:divBdr>
        </w:div>
        <w:div w:id="84347150">
          <w:marLeft w:val="640"/>
          <w:marRight w:val="0"/>
          <w:marTop w:val="0"/>
          <w:marBottom w:val="0"/>
          <w:divBdr>
            <w:top w:val="none" w:sz="0" w:space="0" w:color="auto"/>
            <w:left w:val="none" w:sz="0" w:space="0" w:color="auto"/>
            <w:bottom w:val="none" w:sz="0" w:space="0" w:color="auto"/>
            <w:right w:val="none" w:sz="0" w:space="0" w:color="auto"/>
          </w:divBdr>
        </w:div>
        <w:div w:id="1673947227">
          <w:marLeft w:val="640"/>
          <w:marRight w:val="0"/>
          <w:marTop w:val="0"/>
          <w:marBottom w:val="0"/>
          <w:divBdr>
            <w:top w:val="none" w:sz="0" w:space="0" w:color="auto"/>
            <w:left w:val="none" w:sz="0" w:space="0" w:color="auto"/>
            <w:bottom w:val="none" w:sz="0" w:space="0" w:color="auto"/>
            <w:right w:val="none" w:sz="0" w:space="0" w:color="auto"/>
          </w:divBdr>
        </w:div>
        <w:div w:id="214970271">
          <w:marLeft w:val="640"/>
          <w:marRight w:val="0"/>
          <w:marTop w:val="0"/>
          <w:marBottom w:val="0"/>
          <w:divBdr>
            <w:top w:val="none" w:sz="0" w:space="0" w:color="auto"/>
            <w:left w:val="none" w:sz="0" w:space="0" w:color="auto"/>
            <w:bottom w:val="none" w:sz="0" w:space="0" w:color="auto"/>
            <w:right w:val="none" w:sz="0" w:space="0" w:color="auto"/>
          </w:divBdr>
        </w:div>
        <w:div w:id="10882460">
          <w:marLeft w:val="640"/>
          <w:marRight w:val="0"/>
          <w:marTop w:val="0"/>
          <w:marBottom w:val="0"/>
          <w:divBdr>
            <w:top w:val="none" w:sz="0" w:space="0" w:color="auto"/>
            <w:left w:val="none" w:sz="0" w:space="0" w:color="auto"/>
            <w:bottom w:val="none" w:sz="0" w:space="0" w:color="auto"/>
            <w:right w:val="none" w:sz="0" w:space="0" w:color="auto"/>
          </w:divBdr>
        </w:div>
        <w:div w:id="651716013">
          <w:marLeft w:val="640"/>
          <w:marRight w:val="0"/>
          <w:marTop w:val="0"/>
          <w:marBottom w:val="0"/>
          <w:divBdr>
            <w:top w:val="none" w:sz="0" w:space="0" w:color="auto"/>
            <w:left w:val="none" w:sz="0" w:space="0" w:color="auto"/>
            <w:bottom w:val="none" w:sz="0" w:space="0" w:color="auto"/>
            <w:right w:val="none" w:sz="0" w:space="0" w:color="auto"/>
          </w:divBdr>
        </w:div>
        <w:div w:id="962541203">
          <w:marLeft w:val="640"/>
          <w:marRight w:val="0"/>
          <w:marTop w:val="0"/>
          <w:marBottom w:val="0"/>
          <w:divBdr>
            <w:top w:val="none" w:sz="0" w:space="0" w:color="auto"/>
            <w:left w:val="none" w:sz="0" w:space="0" w:color="auto"/>
            <w:bottom w:val="none" w:sz="0" w:space="0" w:color="auto"/>
            <w:right w:val="none" w:sz="0" w:space="0" w:color="auto"/>
          </w:divBdr>
        </w:div>
        <w:div w:id="1042703998">
          <w:marLeft w:val="640"/>
          <w:marRight w:val="0"/>
          <w:marTop w:val="0"/>
          <w:marBottom w:val="0"/>
          <w:divBdr>
            <w:top w:val="none" w:sz="0" w:space="0" w:color="auto"/>
            <w:left w:val="none" w:sz="0" w:space="0" w:color="auto"/>
            <w:bottom w:val="none" w:sz="0" w:space="0" w:color="auto"/>
            <w:right w:val="none" w:sz="0" w:space="0" w:color="auto"/>
          </w:divBdr>
        </w:div>
        <w:div w:id="224490028">
          <w:marLeft w:val="640"/>
          <w:marRight w:val="0"/>
          <w:marTop w:val="0"/>
          <w:marBottom w:val="0"/>
          <w:divBdr>
            <w:top w:val="none" w:sz="0" w:space="0" w:color="auto"/>
            <w:left w:val="none" w:sz="0" w:space="0" w:color="auto"/>
            <w:bottom w:val="none" w:sz="0" w:space="0" w:color="auto"/>
            <w:right w:val="none" w:sz="0" w:space="0" w:color="auto"/>
          </w:divBdr>
        </w:div>
        <w:div w:id="887644116">
          <w:marLeft w:val="640"/>
          <w:marRight w:val="0"/>
          <w:marTop w:val="0"/>
          <w:marBottom w:val="0"/>
          <w:divBdr>
            <w:top w:val="none" w:sz="0" w:space="0" w:color="auto"/>
            <w:left w:val="none" w:sz="0" w:space="0" w:color="auto"/>
            <w:bottom w:val="none" w:sz="0" w:space="0" w:color="auto"/>
            <w:right w:val="none" w:sz="0" w:space="0" w:color="auto"/>
          </w:divBdr>
        </w:div>
        <w:div w:id="1838182119">
          <w:marLeft w:val="640"/>
          <w:marRight w:val="0"/>
          <w:marTop w:val="0"/>
          <w:marBottom w:val="0"/>
          <w:divBdr>
            <w:top w:val="none" w:sz="0" w:space="0" w:color="auto"/>
            <w:left w:val="none" w:sz="0" w:space="0" w:color="auto"/>
            <w:bottom w:val="none" w:sz="0" w:space="0" w:color="auto"/>
            <w:right w:val="none" w:sz="0" w:space="0" w:color="auto"/>
          </w:divBdr>
        </w:div>
        <w:div w:id="1273516980">
          <w:marLeft w:val="640"/>
          <w:marRight w:val="0"/>
          <w:marTop w:val="0"/>
          <w:marBottom w:val="0"/>
          <w:divBdr>
            <w:top w:val="none" w:sz="0" w:space="0" w:color="auto"/>
            <w:left w:val="none" w:sz="0" w:space="0" w:color="auto"/>
            <w:bottom w:val="none" w:sz="0" w:space="0" w:color="auto"/>
            <w:right w:val="none" w:sz="0" w:space="0" w:color="auto"/>
          </w:divBdr>
        </w:div>
        <w:div w:id="1183007053">
          <w:marLeft w:val="640"/>
          <w:marRight w:val="0"/>
          <w:marTop w:val="0"/>
          <w:marBottom w:val="0"/>
          <w:divBdr>
            <w:top w:val="none" w:sz="0" w:space="0" w:color="auto"/>
            <w:left w:val="none" w:sz="0" w:space="0" w:color="auto"/>
            <w:bottom w:val="none" w:sz="0" w:space="0" w:color="auto"/>
            <w:right w:val="none" w:sz="0" w:space="0" w:color="auto"/>
          </w:divBdr>
        </w:div>
        <w:div w:id="1427917618">
          <w:marLeft w:val="640"/>
          <w:marRight w:val="0"/>
          <w:marTop w:val="0"/>
          <w:marBottom w:val="0"/>
          <w:divBdr>
            <w:top w:val="none" w:sz="0" w:space="0" w:color="auto"/>
            <w:left w:val="none" w:sz="0" w:space="0" w:color="auto"/>
            <w:bottom w:val="none" w:sz="0" w:space="0" w:color="auto"/>
            <w:right w:val="none" w:sz="0" w:space="0" w:color="auto"/>
          </w:divBdr>
        </w:div>
        <w:div w:id="1622371267">
          <w:marLeft w:val="640"/>
          <w:marRight w:val="0"/>
          <w:marTop w:val="0"/>
          <w:marBottom w:val="0"/>
          <w:divBdr>
            <w:top w:val="none" w:sz="0" w:space="0" w:color="auto"/>
            <w:left w:val="none" w:sz="0" w:space="0" w:color="auto"/>
            <w:bottom w:val="none" w:sz="0" w:space="0" w:color="auto"/>
            <w:right w:val="none" w:sz="0" w:space="0" w:color="auto"/>
          </w:divBdr>
        </w:div>
        <w:div w:id="1040712908">
          <w:marLeft w:val="640"/>
          <w:marRight w:val="0"/>
          <w:marTop w:val="0"/>
          <w:marBottom w:val="0"/>
          <w:divBdr>
            <w:top w:val="none" w:sz="0" w:space="0" w:color="auto"/>
            <w:left w:val="none" w:sz="0" w:space="0" w:color="auto"/>
            <w:bottom w:val="none" w:sz="0" w:space="0" w:color="auto"/>
            <w:right w:val="none" w:sz="0" w:space="0" w:color="auto"/>
          </w:divBdr>
        </w:div>
        <w:div w:id="236137124">
          <w:marLeft w:val="640"/>
          <w:marRight w:val="0"/>
          <w:marTop w:val="0"/>
          <w:marBottom w:val="0"/>
          <w:divBdr>
            <w:top w:val="none" w:sz="0" w:space="0" w:color="auto"/>
            <w:left w:val="none" w:sz="0" w:space="0" w:color="auto"/>
            <w:bottom w:val="none" w:sz="0" w:space="0" w:color="auto"/>
            <w:right w:val="none" w:sz="0" w:space="0" w:color="auto"/>
          </w:divBdr>
        </w:div>
        <w:div w:id="1555123178">
          <w:marLeft w:val="640"/>
          <w:marRight w:val="0"/>
          <w:marTop w:val="0"/>
          <w:marBottom w:val="0"/>
          <w:divBdr>
            <w:top w:val="none" w:sz="0" w:space="0" w:color="auto"/>
            <w:left w:val="none" w:sz="0" w:space="0" w:color="auto"/>
            <w:bottom w:val="none" w:sz="0" w:space="0" w:color="auto"/>
            <w:right w:val="none" w:sz="0" w:space="0" w:color="auto"/>
          </w:divBdr>
        </w:div>
        <w:div w:id="1894660826">
          <w:marLeft w:val="640"/>
          <w:marRight w:val="0"/>
          <w:marTop w:val="0"/>
          <w:marBottom w:val="0"/>
          <w:divBdr>
            <w:top w:val="none" w:sz="0" w:space="0" w:color="auto"/>
            <w:left w:val="none" w:sz="0" w:space="0" w:color="auto"/>
            <w:bottom w:val="none" w:sz="0" w:space="0" w:color="auto"/>
            <w:right w:val="none" w:sz="0" w:space="0" w:color="auto"/>
          </w:divBdr>
        </w:div>
        <w:div w:id="1446539187">
          <w:marLeft w:val="640"/>
          <w:marRight w:val="0"/>
          <w:marTop w:val="0"/>
          <w:marBottom w:val="0"/>
          <w:divBdr>
            <w:top w:val="none" w:sz="0" w:space="0" w:color="auto"/>
            <w:left w:val="none" w:sz="0" w:space="0" w:color="auto"/>
            <w:bottom w:val="none" w:sz="0" w:space="0" w:color="auto"/>
            <w:right w:val="none" w:sz="0" w:space="0" w:color="auto"/>
          </w:divBdr>
        </w:div>
        <w:div w:id="1343513025">
          <w:marLeft w:val="640"/>
          <w:marRight w:val="0"/>
          <w:marTop w:val="0"/>
          <w:marBottom w:val="0"/>
          <w:divBdr>
            <w:top w:val="none" w:sz="0" w:space="0" w:color="auto"/>
            <w:left w:val="none" w:sz="0" w:space="0" w:color="auto"/>
            <w:bottom w:val="none" w:sz="0" w:space="0" w:color="auto"/>
            <w:right w:val="none" w:sz="0" w:space="0" w:color="auto"/>
          </w:divBdr>
        </w:div>
        <w:div w:id="1334648879">
          <w:marLeft w:val="640"/>
          <w:marRight w:val="0"/>
          <w:marTop w:val="0"/>
          <w:marBottom w:val="0"/>
          <w:divBdr>
            <w:top w:val="none" w:sz="0" w:space="0" w:color="auto"/>
            <w:left w:val="none" w:sz="0" w:space="0" w:color="auto"/>
            <w:bottom w:val="none" w:sz="0" w:space="0" w:color="auto"/>
            <w:right w:val="none" w:sz="0" w:space="0" w:color="auto"/>
          </w:divBdr>
        </w:div>
        <w:div w:id="700937937">
          <w:marLeft w:val="640"/>
          <w:marRight w:val="0"/>
          <w:marTop w:val="0"/>
          <w:marBottom w:val="0"/>
          <w:divBdr>
            <w:top w:val="none" w:sz="0" w:space="0" w:color="auto"/>
            <w:left w:val="none" w:sz="0" w:space="0" w:color="auto"/>
            <w:bottom w:val="none" w:sz="0" w:space="0" w:color="auto"/>
            <w:right w:val="none" w:sz="0" w:space="0" w:color="auto"/>
          </w:divBdr>
        </w:div>
        <w:div w:id="1511990448">
          <w:marLeft w:val="640"/>
          <w:marRight w:val="0"/>
          <w:marTop w:val="0"/>
          <w:marBottom w:val="0"/>
          <w:divBdr>
            <w:top w:val="none" w:sz="0" w:space="0" w:color="auto"/>
            <w:left w:val="none" w:sz="0" w:space="0" w:color="auto"/>
            <w:bottom w:val="none" w:sz="0" w:space="0" w:color="auto"/>
            <w:right w:val="none" w:sz="0" w:space="0" w:color="auto"/>
          </w:divBdr>
        </w:div>
        <w:div w:id="1940864606">
          <w:marLeft w:val="640"/>
          <w:marRight w:val="0"/>
          <w:marTop w:val="0"/>
          <w:marBottom w:val="0"/>
          <w:divBdr>
            <w:top w:val="none" w:sz="0" w:space="0" w:color="auto"/>
            <w:left w:val="none" w:sz="0" w:space="0" w:color="auto"/>
            <w:bottom w:val="none" w:sz="0" w:space="0" w:color="auto"/>
            <w:right w:val="none" w:sz="0" w:space="0" w:color="auto"/>
          </w:divBdr>
        </w:div>
        <w:div w:id="850146398">
          <w:marLeft w:val="640"/>
          <w:marRight w:val="0"/>
          <w:marTop w:val="0"/>
          <w:marBottom w:val="0"/>
          <w:divBdr>
            <w:top w:val="none" w:sz="0" w:space="0" w:color="auto"/>
            <w:left w:val="none" w:sz="0" w:space="0" w:color="auto"/>
            <w:bottom w:val="none" w:sz="0" w:space="0" w:color="auto"/>
            <w:right w:val="none" w:sz="0" w:space="0" w:color="auto"/>
          </w:divBdr>
        </w:div>
        <w:div w:id="326321905">
          <w:marLeft w:val="640"/>
          <w:marRight w:val="0"/>
          <w:marTop w:val="0"/>
          <w:marBottom w:val="0"/>
          <w:divBdr>
            <w:top w:val="none" w:sz="0" w:space="0" w:color="auto"/>
            <w:left w:val="none" w:sz="0" w:space="0" w:color="auto"/>
            <w:bottom w:val="none" w:sz="0" w:space="0" w:color="auto"/>
            <w:right w:val="none" w:sz="0" w:space="0" w:color="auto"/>
          </w:divBdr>
        </w:div>
        <w:div w:id="614604622">
          <w:marLeft w:val="640"/>
          <w:marRight w:val="0"/>
          <w:marTop w:val="0"/>
          <w:marBottom w:val="0"/>
          <w:divBdr>
            <w:top w:val="none" w:sz="0" w:space="0" w:color="auto"/>
            <w:left w:val="none" w:sz="0" w:space="0" w:color="auto"/>
            <w:bottom w:val="none" w:sz="0" w:space="0" w:color="auto"/>
            <w:right w:val="none" w:sz="0" w:space="0" w:color="auto"/>
          </w:divBdr>
        </w:div>
        <w:div w:id="178129512">
          <w:marLeft w:val="640"/>
          <w:marRight w:val="0"/>
          <w:marTop w:val="0"/>
          <w:marBottom w:val="0"/>
          <w:divBdr>
            <w:top w:val="none" w:sz="0" w:space="0" w:color="auto"/>
            <w:left w:val="none" w:sz="0" w:space="0" w:color="auto"/>
            <w:bottom w:val="none" w:sz="0" w:space="0" w:color="auto"/>
            <w:right w:val="none" w:sz="0" w:space="0" w:color="auto"/>
          </w:divBdr>
        </w:div>
        <w:div w:id="1235553082">
          <w:marLeft w:val="640"/>
          <w:marRight w:val="0"/>
          <w:marTop w:val="0"/>
          <w:marBottom w:val="0"/>
          <w:divBdr>
            <w:top w:val="none" w:sz="0" w:space="0" w:color="auto"/>
            <w:left w:val="none" w:sz="0" w:space="0" w:color="auto"/>
            <w:bottom w:val="none" w:sz="0" w:space="0" w:color="auto"/>
            <w:right w:val="none" w:sz="0" w:space="0" w:color="auto"/>
          </w:divBdr>
        </w:div>
        <w:div w:id="1059982386">
          <w:marLeft w:val="640"/>
          <w:marRight w:val="0"/>
          <w:marTop w:val="0"/>
          <w:marBottom w:val="0"/>
          <w:divBdr>
            <w:top w:val="none" w:sz="0" w:space="0" w:color="auto"/>
            <w:left w:val="none" w:sz="0" w:space="0" w:color="auto"/>
            <w:bottom w:val="none" w:sz="0" w:space="0" w:color="auto"/>
            <w:right w:val="none" w:sz="0" w:space="0" w:color="auto"/>
          </w:divBdr>
        </w:div>
        <w:div w:id="1719629054">
          <w:marLeft w:val="640"/>
          <w:marRight w:val="0"/>
          <w:marTop w:val="0"/>
          <w:marBottom w:val="0"/>
          <w:divBdr>
            <w:top w:val="none" w:sz="0" w:space="0" w:color="auto"/>
            <w:left w:val="none" w:sz="0" w:space="0" w:color="auto"/>
            <w:bottom w:val="none" w:sz="0" w:space="0" w:color="auto"/>
            <w:right w:val="none" w:sz="0" w:space="0" w:color="auto"/>
          </w:divBdr>
        </w:div>
        <w:div w:id="1564173108">
          <w:marLeft w:val="640"/>
          <w:marRight w:val="0"/>
          <w:marTop w:val="0"/>
          <w:marBottom w:val="0"/>
          <w:divBdr>
            <w:top w:val="none" w:sz="0" w:space="0" w:color="auto"/>
            <w:left w:val="none" w:sz="0" w:space="0" w:color="auto"/>
            <w:bottom w:val="none" w:sz="0" w:space="0" w:color="auto"/>
            <w:right w:val="none" w:sz="0" w:space="0" w:color="auto"/>
          </w:divBdr>
        </w:div>
        <w:div w:id="1741252212">
          <w:marLeft w:val="640"/>
          <w:marRight w:val="0"/>
          <w:marTop w:val="0"/>
          <w:marBottom w:val="0"/>
          <w:divBdr>
            <w:top w:val="none" w:sz="0" w:space="0" w:color="auto"/>
            <w:left w:val="none" w:sz="0" w:space="0" w:color="auto"/>
            <w:bottom w:val="none" w:sz="0" w:space="0" w:color="auto"/>
            <w:right w:val="none" w:sz="0" w:space="0" w:color="auto"/>
          </w:divBdr>
        </w:div>
        <w:div w:id="466583247">
          <w:marLeft w:val="640"/>
          <w:marRight w:val="0"/>
          <w:marTop w:val="0"/>
          <w:marBottom w:val="0"/>
          <w:divBdr>
            <w:top w:val="none" w:sz="0" w:space="0" w:color="auto"/>
            <w:left w:val="none" w:sz="0" w:space="0" w:color="auto"/>
            <w:bottom w:val="none" w:sz="0" w:space="0" w:color="auto"/>
            <w:right w:val="none" w:sz="0" w:space="0" w:color="auto"/>
          </w:divBdr>
        </w:div>
        <w:div w:id="1975286099">
          <w:marLeft w:val="640"/>
          <w:marRight w:val="0"/>
          <w:marTop w:val="0"/>
          <w:marBottom w:val="0"/>
          <w:divBdr>
            <w:top w:val="none" w:sz="0" w:space="0" w:color="auto"/>
            <w:left w:val="none" w:sz="0" w:space="0" w:color="auto"/>
            <w:bottom w:val="none" w:sz="0" w:space="0" w:color="auto"/>
            <w:right w:val="none" w:sz="0" w:space="0" w:color="auto"/>
          </w:divBdr>
        </w:div>
        <w:div w:id="125391324">
          <w:marLeft w:val="640"/>
          <w:marRight w:val="0"/>
          <w:marTop w:val="0"/>
          <w:marBottom w:val="0"/>
          <w:divBdr>
            <w:top w:val="none" w:sz="0" w:space="0" w:color="auto"/>
            <w:left w:val="none" w:sz="0" w:space="0" w:color="auto"/>
            <w:bottom w:val="none" w:sz="0" w:space="0" w:color="auto"/>
            <w:right w:val="none" w:sz="0" w:space="0" w:color="auto"/>
          </w:divBdr>
        </w:div>
        <w:div w:id="59141329">
          <w:marLeft w:val="640"/>
          <w:marRight w:val="0"/>
          <w:marTop w:val="0"/>
          <w:marBottom w:val="0"/>
          <w:divBdr>
            <w:top w:val="none" w:sz="0" w:space="0" w:color="auto"/>
            <w:left w:val="none" w:sz="0" w:space="0" w:color="auto"/>
            <w:bottom w:val="none" w:sz="0" w:space="0" w:color="auto"/>
            <w:right w:val="none" w:sz="0" w:space="0" w:color="auto"/>
          </w:divBdr>
        </w:div>
        <w:div w:id="748313284">
          <w:marLeft w:val="640"/>
          <w:marRight w:val="0"/>
          <w:marTop w:val="0"/>
          <w:marBottom w:val="0"/>
          <w:divBdr>
            <w:top w:val="none" w:sz="0" w:space="0" w:color="auto"/>
            <w:left w:val="none" w:sz="0" w:space="0" w:color="auto"/>
            <w:bottom w:val="none" w:sz="0" w:space="0" w:color="auto"/>
            <w:right w:val="none" w:sz="0" w:space="0" w:color="auto"/>
          </w:divBdr>
        </w:div>
        <w:div w:id="1138187809">
          <w:marLeft w:val="640"/>
          <w:marRight w:val="0"/>
          <w:marTop w:val="0"/>
          <w:marBottom w:val="0"/>
          <w:divBdr>
            <w:top w:val="none" w:sz="0" w:space="0" w:color="auto"/>
            <w:left w:val="none" w:sz="0" w:space="0" w:color="auto"/>
            <w:bottom w:val="none" w:sz="0" w:space="0" w:color="auto"/>
            <w:right w:val="none" w:sz="0" w:space="0" w:color="auto"/>
          </w:divBdr>
        </w:div>
        <w:div w:id="1074938786">
          <w:marLeft w:val="640"/>
          <w:marRight w:val="0"/>
          <w:marTop w:val="0"/>
          <w:marBottom w:val="0"/>
          <w:divBdr>
            <w:top w:val="none" w:sz="0" w:space="0" w:color="auto"/>
            <w:left w:val="none" w:sz="0" w:space="0" w:color="auto"/>
            <w:bottom w:val="none" w:sz="0" w:space="0" w:color="auto"/>
            <w:right w:val="none" w:sz="0" w:space="0" w:color="auto"/>
          </w:divBdr>
        </w:div>
        <w:div w:id="720441717">
          <w:marLeft w:val="640"/>
          <w:marRight w:val="0"/>
          <w:marTop w:val="0"/>
          <w:marBottom w:val="0"/>
          <w:divBdr>
            <w:top w:val="none" w:sz="0" w:space="0" w:color="auto"/>
            <w:left w:val="none" w:sz="0" w:space="0" w:color="auto"/>
            <w:bottom w:val="none" w:sz="0" w:space="0" w:color="auto"/>
            <w:right w:val="none" w:sz="0" w:space="0" w:color="auto"/>
          </w:divBdr>
        </w:div>
        <w:div w:id="976183602">
          <w:marLeft w:val="640"/>
          <w:marRight w:val="0"/>
          <w:marTop w:val="0"/>
          <w:marBottom w:val="0"/>
          <w:divBdr>
            <w:top w:val="none" w:sz="0" w:space="0" w:color="auto"/>
            <w:left w:val="none" w:sz="0" w:space="0" w:color="auto"/>
            <w:bottom w:val="none" w:sz="0" w:space="0" w:color="auto"/>
            <w:right w:val="none" w:sz="0" w:space="0" w:color="auto"/>
          </w:divBdr>
        </w:div>
        <w:div w:id="1713581084">
          <w:marLeft w:val="640"/>
          <w:marRight w:val="0"/>
          <w:marTop w:val="0"/>
          <w:marBottom w:val="0"/>
          <w:divBdr>
            <w:top w:val="none" w:sz="0" w:space="0" w:color="auto"/>
            <w:left w:val="none" w:sz="0" w:space="0" w:color="auto"/>
            <w:bottom w:val="none" w:sz="0" w:space="0" w:color="auto"/>
            <w:right w:val="none" w:sz="0" w:space="0" w:color="auto"/>
          </w:divBdr>
        </w:div>
        <w:div w:id="1232352648">
          <w:marLeft w:val="640"/>
          <w:marRight w:val="0"/>
          <w:marTop w:val="0"/>
          <w:marBottom w:val="0"/>
          <w:divBdr>
            <w:top w:val="none" w:sz="0" w:space="0" w:color="auto"/>
            <w:left w:val="none" w:sz="0" w:space="0" w:color="auto"/>
            <w:bottom w:val="none" w:sz="0" w:space="0" w:color="auto"/>
            <w:right w:val="none" w:sz="0" w:space="0" w:color="auto"/>
          </w:divBdr>
        </w:div>
        <w:div w:id="930890516">
          <w:marLeft w:val="640"/>
          <w:marRight w:val="0"/>
          <w:marTop w:val="0"/>
          <w:marBottom w:val="0"/>
          <w:divBdr>
            <w:top w:val="none" w:sz="0" w:space="0" w:color="auto"/>
            <w:left w:val="none" w:sz="0" w:space="0" w:color="auto"/>
            <w:bottom w:val="none" w:sz="0" w:space="0" w:color="auto"/>
            <w:right w:val="none" w:sz="0" w:space="0" w:color="auto"/>
          </w:divBdr>
        </w:div>
        <w:div w:id="1711763091">
          <w:marLeft w:val="640"/>
          <w:marRight w:val="0"/>
          <w:marTop w:val="0"/>
          <w:marBottom w:val="0"/>
          <w:divBdr>
            <w:top w:val="none" w:sz="0" w:space="0" w:color="auto"/>
            <w:left w:val="none" w:sz="0" w:space="0" w:color="auto"/>
            <w:bottom w:val="none" w:sz="0" w:space="0" w:color="auto"/>
            <w:right w:val="none" w:sz="0" w:space="0" w:color="auto"/>
          </w:divBdr>
        </w:div>
        <w:div w:id="442918570">
          <w:marLeft w:val="640"/>
          <w:marRight w:val="0"/>
          <w:marTop w:val="0"/>
          <w:marBottom w:val="0"/>
          <w:divBdr>
            <w:top w:val="none" w:sz="0" w:space="0" w:color="auto"/>
            <w:left w:val="none" w:sz="0" w:space="0" w:color="auto"/>
            <w:bottom w:val="none" w:sz="0" w:space="0" w:color="auto"/>
            <w:right w:val="none" w:sz="0" w:space="0" w:color="auto"/>
          </w:divBdr>
        </w:div>
        <w:div w:id="550384916">
          <w:marLeft w:val="640"/>
          <w:marRight w:val="0"/>
          <w:marTop w:val="0"/>
          <w:marBottom w:val="0"/>
          <w:divBdr>
            <w:top w:val="none" w:sz="0" w:space="0" w:color="auto"/>
            <w:left w:val="none" w:sz="0" w:space="0" w:color="auto"/>
            <w:bottom w:val="none" w:sz="0" w:space="0" w:color="auto"/>
            <w:right w:val="none" w:sz="0" w:space="0" w:color="auto"/>
          </w:divBdr>
        </w:div>
        <w:div w:id="1499884238">
          <w:marLeft w:val="640"/>
          <w:marRight w:val="0"/>
          <w:marTop w:val="0"/>
          <w:marBottom w:val="0"/>
          <w:divBdr>
            <w:top w:val="none" w:sz="0" w:space="0" w:color="auto"/>
            <w:left w:val="none" w:sz="0" w:space="0" w:color="auto"/>
            <w:bottom w:val="none" w:sz="0" w:space="0" w:color="auto"/>
            <w:right w:val="none" w:sz="0" w:space="0" w:color="auto"/>
          </w:divBdr>
        </w:div>
        <w:div w:id="391464865">
          <w:marLeft w:val="640"/>
          <w:marRight w:val="0"/>
          <w:marTop w:val="0"/>
          <w:marBottom w:val="0"/>
          <w:divBdr>
            <w:top w:val="none" w:sz="0" w:space="0" w:color="auto"/>
            <w:left w:val="none" w:sz="0" w:space="0" w:color="auto"/>
            <w:bottom w:val="none" w:sz="0" w:space="0" w:color="auto"/>
            <w:right w:val="none" w:sz="0" w:space="0" w:color="auto"/>
          </w:divBdr>
        </w:div>
        <w:div w:id="408381117">
          <w:marLeft w:val="640"/>
          <w:marRight w:val="0"/>
          <w:marTop w:val="0"/>
          <w:marBottom w:val="0"/>
          <w:divBdr>
            <w:top w:val="none" w:sz="0" w:space="0" w:color="auto"/>
            <w:left w:val="none" w:sz="0" w:space="0" w:color="auto"/>
            <w:bottom w:val="none" w:sz="0" w:space="0" w:color="auto"/>
            <w:right w:val="none" w:sz="0" w:space="0" w:color="auto"/>
          </w:divBdr>
        </w:div>
        <w:div w:id="2026320745">
          <w:marLeft w:val="640"/>
          <w:marRight w:val="0"/>
          <w:marTop w:val="0"/>
          <w:marBottom w:val="0"/>
          <w:divBdr>
            <w:top w:val="none" w:sz="0" w:space="0" w:color="auto"/>
            <w:left w:val="none" w:sz="0" w:space="0" w:color="auto"/>
            <w:bottom w:val="none" w:sz="0" w:space="0" w:color="auto"/>
            <w:right w:val="none" w:sz="0" w:space="0" w:color="auto"/>
          </w:divBdr>
        </w:div>
        <w:div w:id="1347177241">
          <w:marLeft w:val="640"/>
          <w:marRight w:val="0"/>
          <w:marTop w:val="0"/>
          <w:marBottom w:val="0"/>
          <w:divBdr>
            <w:top w:val="none" w:sz="0" w:space="0" w:color="auto"/>
            <w:left w:val="none" w:sz="0" w:space="0" w:color="auto"/>
            <w:bottom w:val="none" w:sz="0" w:space="0" w:color="auto"/>
            <w:right w:val="none" w:sz="0" w:space="0" w:color="auto"/>
          </w:divBdr>
        </w:div>
        <w:div w:id="733747269">
          <w:marLeft w:val="640"/>
          <w:marRight w:val="0"/>
          <w:marTop w:val="0"/>
          <w:marBottom w:val="0"/>
          <w:divBdr>
            <w:top w:val="none" w:sz="0" w:space="0" w:color="auto"/>
            <w:left w:val="none" w:sz="0" w:space="0" w:color="auto"/>
            <w:bottom w:val="none" w:sz="0" w:space="0" w:color="auto"/>
            <w:right w:val="none" w:sz="0" w:space="0" w:color="auto"/>
          </w:divBdr>
        </w:div>
        <w:div w:id="337998930">
          <w:marLeft w:val="640"/>
          <w:marRight w:val="0"/>
          <w:marTop w:val="0"/>
          <w:marBottom w:val="0"/>
          <w:divBdr>
            <w:top w:val="none" w:sz="0" w:space="0" w:color="auto"/>
            <w:left w:val="none" w:sz="0" w:space="0" w:color="auto"/>
            <w:bottom w:val="none" w:sz="0" w:space="0" w:color="auto"/>
            <w:right w:val="none" w:sz="0" w:space="0" w:color="auto"/>
          </w:divBdr>
        </w:div>
        <w:div w:id="723798260">
          <w:marLeft w:val="640"/>
          <w:marRight w:val="0"/>
          <w:marTop w:val="0"/>
          <w:marBottom w:val="0"/>
          <w:divBdr>
            <w:top w:val="none" w:sz="0" w:space="0" w:color="auto"/>
            <w:left w:val="none" w:sz="0" w:space="0" w:color="auto"/>
            <w:bottom w:val="none" w:sz="0" w:space="0" w:color="auto"/>
            <w:right w:val="none" w:sz="0" w:space="0" w:color="auto"/>
          </w:divBdr>
        </w:div>
        <w:div w:id="1736472393">
          <w:marLeft w:val="640"/>
          <w:marRight w:val="0"/>
          <w:marTop w:val="0"/>
          <w:marBottom w:val="0"/>
          <w:divBdr>
            <w:top w:val="none" w:sz="0" w:space="0" w:color="auto"/>
            <w:left w:val="none" w:sz="0" w:space="0" w:color="auto"/>
            <w:bottom w:val="none" w:sz="0" w:space="0" w:color="auto"/>
            <w:right w:val="none" w:sz="0" w:space="0" w:color="auto"/>
          </w:divBdr>
        </w:div>
        <w:div w:id="1160267831">
          <w:marLeft w:val="640"/>
          <w:marRight w:val="0"/>
          <w:marTop w:val="0"/>
          <w:marBottom w:val="0"/>
          <w:divBdr>
            <w:top w:val="none" w:sz="0" w:space="0" w:color="auto"/>
            <w:left w:val="none" w:sz="0" w:space="0" w:color="auto"/>
            <w:bottom w:val="none" w:sz="0" w:space="0" w:color="auto"/>
            <w:right w:val="none" w:sz="0" w:space="0" w:color="auto"/>
          </w:divBdr>
        </w:div>
        <w:div w:id="1981687324">
          <w:marLeft w:val="640"/>
          <w:marRight w:val="0"/>
          <w:marTop w:val="0"/>
          <w:marBottom w:val="0"/>
          <w:divBdr>
            <w:top w:val="none" w:sz="0" w:space="0" w:color="auto"/>
            <w:left w:val="none" w:sz="0" w:space="0" w:color="auto"/>
            <w:bottom w:val="none" w:sz="0" w:space="0" w:color="auto"/>
            <w:right w:val="none" w:sz="0" w:space="0" w:color="auto"/>
          </w:divBdr>
        </w:div>
        <w:div w:id="515923583">
          <w:marLeft w:val="640"/>
          <w:marRight w:val="0"/>
          <w:marTop w:val="0"/>
          <w:marBottom w:val="0"/>
          <w:divBdr>
            <w:top w:val="none" w:sz="0" w:space="0" w:color="auto"/>
            <w:left w:val="none" w:sz="0" w:space="0" w:color="auto"/>
            <w:bottom w:val="none" w:sz="0" w:space="0" w:color="auto"/>
            <w:right w:val="none" w:sz="0" w:space="0" w:color="auto"/>
          </w:divBdr>
        </w:div>
        <w:div w:id="1693140769">
          <w:marLeft w:val="640"/>
          <w:marRight w:val="0"/>
          <w:marTop w:val="0"/>
          <w:marBottom w:val="0"/>
          <w:divBdr>
            <w:top w:val="none" w:sz="0" w:space="0" w:color="auto"/>
            <w:left w:val="none" w:sz="0" w:space="0" w:color="auto"/>
            <w:bottom w:val="none" w:sz="0" w:space="0" w:color="auto"/>
            <w:right w:val="none" w:sz="0" w:space="0" w:color="auto"/>
          </w:divBdr>
        </w:div>
        <w:div w:id="1348678599">
          <w:marLeft w:val="640"/>
          <w:marRight w:val="0"/>
          <w:marTop w:val="0"/>
          <w:marBottom w:val="0"/>
          <w:divBdr>
            <w:top w:val="none" w:sz="0" w:space="0" w:color="auto"/>
            <w:left w:val="none" w:sz="0" w:space="0" w:color="auto"/>
            <w:bottom w:val="none" w:sz="0" w:space="0" w:color="auto"/>
            <w:right w:val="none" w:sz="0" w:space="0" w:color="auto"/>
          </w:divBdr>
        </w:div>
        <w:div w:id="1825661742">
          <w:marLeft w:val="640"/>
          <w:marRight w:val="0"/>
          <w:marTop w:val="0"/>
          <w:marBottom w:val="0"/>
          <w:divBdr>
            <w:top w:val="none" w:sz="0" w:space="0" w:color="auto"/>
            <w:left w:val="none" w:sz="0" w:space="0" w:color="auto"/>
            <w:bottom w:val="none" w:sz="0" w:space="0" w:color="auto"/>
            <w:right w:val="none" w:sz="0" w:space="0" w:color="auto"/>
          </w:divBdr>
        </w:div>
        <w:div w:id="1984263118">
          <w:marLeft w:val="640"/>
          <w:marRight w:val="0"/>
          <w:marTop w:val="0"/>
          <w:marBottom w:val="0"/>
          <w:divBdr>
            <w:top w:val="none" w:sz="0" w:space="0" w:color="auto"/>
            <w:left w:val="none" w:sz="0" w:space="0" w:color="auto"/>
            <w:bottom w:val="none" w:sz="0" w:space="0" w:color="auto"/>
            <w:right w:val="none" w:sz="0" w:space="0" w:color="auto"/>
          </w:divBdr>
        </w:div>
        <w:div w:id="1077438628">
          <w:marLeft w:val="640"/>
          <w:marRight w:val="0"/>
          <w:marTop w:val="0"/>
          <w:marBottom w:val="0"/>
          <w:divBdr>
            <w:top w:val="none" w:sz="0" w:space="0" w:color="auto"/>
            <w:left w:val="none" w:sz="0" w:space="0" w:color="auto"/>
            <w:bottom w:val="none" w:sz="0" w:space="0" w:color="auto"/>
            <w:right w:val="none" w:sz="0" w:space="0" w:color="auto"/>
          </w:divBdr>
        </w:div>
        <w:div w:id="1927571784">
          <w:marLeft w:val="640"/>
          <w:marRight w:val="0"/>
          <w:marTop w:val="0"/>
          <w:marBottom w:val="0"/>
          <w:divBdr>
            <w:top w:val="none" w:sz="0" w:space="0" w:color="auto"/>
            <w:left w:val="none" w:sz="0" w:space="0" w:color="auto"/>
            <w:bottom w:val="none" w:sz="0" w:space="0" w:color="auto"/>
            <w:right w:val="none" w:sz="0" w:space="0" w:color="auto"/>
          </w:divBdr>
        </w:div>
        <w:div w:id="128014560">
          <w:marLeft w:val="640"/>
          <w:marRight w:val="0"/>
          <w:marTop w:val="0"/>
          <w:marBottom w:val="0"/>
          <w:divBdr>
            <w:top w:val="none" w:sz="0" w:space="0" w:color="auto"/>
            <w:left w:val="none" w:sz="0" w:space="0" w:color="auto"/>
            <w:bottom w:val="none" w:sz="0" w:space="0" w:color="auto"/>
            <w:right w:val="none" w:sz="0" w:space="0" w:color="auto"/>
          </w:divBdr>
        </w:div>
      </w:divsChild>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19792437">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590898660">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sChild>
    </w:div>
    <w:div w:id="425737535">
      <w:bodyDiv w:val="1"/>
      <w:marLeft w:val="0"/>
      <w:marRight w:val="0"/>
      <w:marTop w:val="0"/>
      <w:marBottom w:val="0"/>
      <w:divBdr>
        <w:top w:val="none" w:sz="0" w:space="0" w:color="auto"/>
        <w:left w:val="none" w:sz="0" w:space="0" w:color="auto"/>
        <w:bottom w:val="none" w:sz="0" w:space="0" w:color="auto"/>
        <w:right w:val="none" w:sz="0" w:space="0" w:color="auto"/>
      </w:divBdr>
      <w:divsChild>
        <w:div w:id="402609836">
          <w:marLeft w:val="640"/>
          <w:marRight w:val="0"/>
          <w:marTop w:val="0"/>
          <w:marBottom w:val="0"/>
          <w:divBdr>
            <w:top w:val="none" w:sz="0" w:space="0" w:color="auto"/>
            <w:left w:val="none" w:sz="0" w:space="0" w:color="auto"/>
            <w:bottom w:val="none" w:sz="0" w:space="0" w:color="auto"/>
            <w:right w:val="none" w:sz="0" w:space="0" w:color="auto"/>
          </w:divBdr>
        </w:div>
        <w:div w:id="461651292">
          <w:marLeft w:val="640"/>
          <w:marRight w:val="0"/>
          <w:marTop w:val="0"/>
          <w:marBottom w:val="0"/>
          <w:divBdr>
            <w:top w:val="none" w:sz="0" w:space="0" w:color="auto"/>
            <w:left w:val="none" w:sz="0" w:space="0" w:color="auto"/>
            <w:bottom w:val="none" w:sz="0" w:space="0" w:color="auto"/>
            <w:right w:val="none" w:sz="0" w:space="0" w:color="auto"/>
          </w:divBdr>
        </w:div>
        <w:div w:id="403725332">
          <w:marLeft w:val="640"/>
          <w:marRight w:val="0"/>
          <w:marTop w:val="0"/>
          <w:marBottom w:val="0"/>
          <w:divBdr>
            <w:top w:val="none" w:sz="0" w:space="0" w:color="auto"/>
            <w:left w:val="none" w:sz="0" w:space="0" w:color="auto"/>
            <w:bottom w:val="none" w:sz="0" w:space="0" w:color="auto"/>
            <w:right w:val="none" w:sz="0" w:space="0" w:color="auto"/>
          </w:divBdr>
        </w:div>
        <w:div w:id="2079816958">
          <w:marLeft w:val="640"/>
          <w:marRight w:val="0"/>
          <w:marTop w:val="0"/>
          <w:marBottom w:val="0"/>
          <w:divBdr>
            <w:top w:val="none" w:sz="0" w:space="0" w:color="auto"/>
            <w:left w:val="none" w:sz="0" w:space="0" w:color="auto"/>
            <w:bottom w:val="none" w:sz="0" w:space="0" w:color="auto"/>
            <w:right w:val="none" w:sz="0" w:space="0" w:color="auto"/>
          </w:divBdr>
        </w:div>
        <w:div w:id="929046163">
          <w:marLeft w:val="640"/>
          <w:marRight w:val="0"/>
          <w:marTop w:val="0"/>
          <w:marBottom w:val="0"/>
          <w:divBdr>
            <w:top w:val="none" w:sz="0" w:space="0" w:color="auto"/>
            <w:left w:val="none" w:sz="0" w:space="0" w:color="auto"/>
            <w:bottom w:val="none" w:sz="0" w:space="0" w:color="auto"/>
            <w:right w:val="none" w:sz="0" w:space="0" w:color="auto"/>
          </w:divBdr>
        </w:div>
        <w:div w:id="2116365588">
          <w:marLeft w:val="640"/>
          <w:marRight w:val="0"/>
          <w:marTop w:val="0"/>
          <w:marBottom w:val="0"/>
          <w:divBdr>
            <w:top w:val="none" w:sz="0" w:space="0" w:color="auto"/>
            <w:left w:val="none" w:sz="0" w:space="0" w:color="auto"/>
            <w:bottom w:val="none" w:sz="0" w:space="0" w:color="auto"/>
            <w:right w:val="none" w:sz="0" w:space="0" w:color="auto"/>
          </w:divBdr>
        </w:div>
        <w:div w:id="1924145117">
          <w:marLeft w:val="640"/>
          <w:marRight w:val="0"/>
          <w:marTop w:val="0"/>
          <w:marBottom w:val="0"/>
          <w:divBdr>
            <w:top w:val="none" w:sz="0" w:space="0" w:color="auto"/>
            <w:left w:val="none" w:sz="0" w:space="0" w:color="auto"/>
            <w:bottom w:val="none" w:sz="0" w:space="0" w:color="auto"/>
            <w:right w:val="none" w:sz="0" w:space="0" w:color="auto"/>
          </w:divBdr>
        </w:div>
        <w:div w:id="1988971529">
          <w:marLeft w:val="640"/>
          <w:marRight w:val="0"/>
          <w:marTop w:val="0"/>
          <w:marBottom w:val="0"/>
          <w:divBdr>
            <w:top w:val="none" w:sz="0" w:space="0" w:color="auto"/>
            <w:left w:val="none" w:sz="0" w:space="0" w:color="auto"/>
            <w:bottom w:val="none" w:sz="0" w:space="0" w:color="auto"/>
            <w:right w:val="none" w:sz="0" w:space="0" w:color="auto"/>
          </w:divBdr>
        </w:div>
        <w:div w:id="320885692">
          <w:marLeft w:val="640"/>
          <w:marRight w:val="0"/>
          <w:marTop w:val="0"/>
          <w:marBottom w:val="0"/>
          <w:divBdr>
            <w:top w:val="none" w:sz="0" w:space="0" w:color="auto"/>
            <w:left w:val="none" w:sz="0" w:space="0" w:color="auto"/>
            <w:bottom w:val="none" w:sz="0" w:space="0" w:color="auto"/>
            <w:right w:val="none" w:sz="0" w:space="0" w:color="auto"/>
          </w:divBdr>
        </w:div>
        <w:div w:id="1899971251">
          <w:marLeft w:val="640"/>
          <w:marRight w:val="0"/>
          <w:marTop w:val="0"/>
          <w:marBottom w:val="0"/>
          <w:divBdr>
            <w:top w:val="none" w:sz="0" w:space="0" w:color="auto"/>
            <w:left w:val="none" w:sz="0" w:space="0" w:color="auto"/>
            <w:bottom w:val="none" w:sz="0" w:space="0" w:color="auto"/>
            <w:right w:val="none" w:sz="0" w:space="0" w:color="auto"/>
          </w:divBdr>
        </w:div>
        <w:div w:id="1614442059">
          <w:marLeft w:val="640"/>
          <w:marRight w:val="0"/>
          <w:marTop w:val="0"/>
          <w:marBottom w:val="0"/>
          <w:divBdr>
            <w:top w:val="none" w:sz="0" w:space="0" w:color="auto"/>
            <w:left w:val="none" w:sz="0" w:space="0" w:color="auto"/>
            <w:bottom w:val="none" w:sz="0" w:space="0" w:color="auto"/>
            <w:right w:val="none" w:sz="0" w:space="0" w:color="auto"/>
          </w:divBdr>
        </w:div>
        <w:div w:id="1562138584">
          <w:marLeft w:val="640"/>
          <w:marRight w:val="0"/>
          <w:marTop w:val="0"/>
          <w:marBottom w:val="0"/>
          <w:divBdr>
            <w:top w:val="none" w:sz="0" w:space="0" w:color="auto"/>
            <w:left w:val="none" w:sz="0" w:space="0" w:color="auto"/>
            <w:bottom w:val="none" w:sz="0" w:space="0" w:color="auto"/>
            <w:right w:val="none" w:sz="0" w:space="0" w:color="auto"/>
          </w:divBdr>
        </w:div>
        <w:div w:id="303432536">
          <w:marLeft w:val="640"/>
          <w:marRight w:val="0"/>
          <w:marTop w:val="0"/>
          <w:marBottom w:val="0"/>
          <w:divBdr>
            <w:top w:val="none" w:sz="0" w:space="0" w:color="auto"/>
            <w:left w:val="none" w:sz="0" w:space="0" w:color="auto"/>
            <w:bottom w:val="none" w:sz="0" w:space="0" w:color="auto"/>
            <w:right w:val="none" w:sz="0" w:space="0" w:color="auto"/>
          </w:divBdr>
        </w:div>
        <w:div w:id="1296713725">
          <w:marLeft w:val="640"/>
          <w:marRight w:val="0"/>
          <w:marTop w:val="0"/>
          <w:marBottom w:val="0"/>
          <w:divBdr>
            <w:top w:val="none" w:sz="0" w:space="0" w:color="auto"/>
            <w:left w:val="none" w:sz="0" w:space="0" w:color="auto"/>
            <w:bottom w:val="none" w:sz="0" w:space="0" w:color="auto"/>
            <w:right w:val="none" w:sz="0" w:space="0" w:color="auto"/>
          </w:divBdr>
        </w:div>
        <w:div w:id="1526675941">
          <w:marLeft w:val="640"/>
          <w:marRight w:val="0"/>
          <w:marTop w:val="0"/>
          <w:marBottom w:val="0"/>
          <w:divBdr>
            <w:top w:val="none" w:sz="0" w:space="0" w:color="auto"/>
            <w:left w:val="none" w:sz="0" w:space="0" w:color="auto"/>
            <w:bottom w:val="none" w:sz="0" w:space="0" w:color="auto"/>
            <w:right w:val="none" w:sz="0" w:space="0" w:color="auto"/>
          </w:divBdr>
        </w:div>
        <w:div w:id="629941482">
          <w:marLeft w:val="640"/>
          <w:marRight w:val="0"/>
          <w:marTop w:val="0"/>
          <w:marBottom w:val="0"/>
          <w:divBdr>
            <w:top w:val="none" w:sz="0" w:space="0" w:color="auto"/>
            <w:left w:val="none" w:sz="0" w:space="0" w:color="auto"/>
            <w:bottom w:val="none" w:sz="0" w:space="0" w:color="auto"/>
            <w:right w:val="none" w:sz="0" w:space="0" w:color="auto"/>
          </w:divBdr>
        </w:div>
        <w:div w:id="972447238">
          <w:marLeft w:val="640"/>
          <w:marRight w:val="0"/>
          <w:marTop w:val="0"/>
          <w:marBottom w:val="0"/>
          <w:divBdr>
            <w:top w:val="none" w:sz="0" w:space="0" w:color="auto"/>
            <w:left w:val="none" w:sz="0" w:space="0" w:color="auto"/>
            <w:bottom w:val="none" w:sz="0" w:space="0" w:color="auto"/>
            <w:right w:val="none" w:sz="0" w:space="0" w:color="auto"/>
          </w:divBdr>
        </w:div>
        <w:div w:id="709493728">
          <w:marLeft w:val="640"/>
          <w:marRight w:val="0"/>
          <w:marTop w:val="0"/>
          <w:marBottom w:val="0"/>
          <w:divBdr>
            <w:top w:val="none" w:sz="0" w:space="0" w:color="auto"/>
            <w:left w:val="none" w:sz="0" w:space="0" w:color="auto"/>
            <w:bottom w:val="none" w:sz="0" w:space="0" w:color="auto"/>
            <w:right w:val="none" w:sz="0" w:space="0" w:color="auto"/>
          </w:divBdr>
        </w:div>
        <w:div w:id="852109839">
          <w:marLeft w:val="640"/>
          <w:marRight w:val="0"/>
          <w:marTop w:val="0"/>
          <w:marBottom w:val="0"/>
          <w:divBdr>
            <w:top w:val="none" w:sz="0" w:space="0" w:color="auto"/>
            <w:left w:val="none" w:sz="0" w:space="0" w:color="auto"/>
            <w:bottom w:val="none" w:sz="0" w:space="0" w:color="auto"/>
            <w:right w:val="none" w:sz="0" w:space="0" w:color="auto"/>
          </w:divBdr>
        </w:div>
        <w:div w:id="529030873">
          <w:marLeft w:val="640"/>
          <w:marRight w:val="0"/>
          <w:marTop w:val="0"/>
          <w:marBottom w:val="0"/>
          <w:divBdr>
            <w:top w:val="none" w:sz="0" w:space="0" w:color="auto"/>
            <w:left w:val="none" w:sz="0" w:space="0" w:color="auto"/>
            <w:bottom w:val="none" w:sz="0" w:space="0" w:color="auto"/>
            <w:right w:val="none" w:sz="0" w:space="0" w:color="auto"/>
          </w:divBdr>
        </w:div>
        <w:div w:id="1464039746">
          <w:marLeft w:val="640"/>
          <w:marRight w:val="0"/>
          <w:marTop w:val="0"/>
          <w:marBottom w:val="0"/>
          <w:divBdr>
            <w:top w:val="none" w:sz="0" w:space="0" w:color="auto"/>
            <w:left w:val="none" w:sz="0" w:space="0" w:color="auto"/>
            <w:bottom w:val="none" w:sz="0" w:space="0" w:color="auto"/>
            <w:right w:val="none" w:sz="0" w:space="0" w:color="auto"/>
          </w:divBdr>
        </w:div>
        <w:div w:id="105582576">
          <w:marLeft w:val="640"/>
          <w:marRight w:val="0"/>
          <w:marTop w:val="0"/>
          <w:marBottom w:val="0"/>
          <w:divBdr>
            <w:top w:val="none" w:sz="0" w:space="0" w:color="auto"/>
            <w:left w:val="none" w:sz="0" w:space="0" w:color="auto"/>
            <w:bottom w:val="none" w:sz="0" w:space="0" w:color="auto"/>
            <w:right w:val="none" w:sz="0" w:space="0" w:color="auto"/>
          </w:divBdr>
        </w:div>
        <w:div w:id="1946113867">
          <w:marLeft w:val="640"/>
          <w:marRight w:val="0"/>
          <w:marTop w:val="0"/>
          <w:marBottom w:val="0"/>
          <w:divBdr>
            <w:top w:val="none" w:sz="0" w:space="0" w:color="auto"/>
            <w:left w:val="none" w:sz="0" w:space="0" w:color="auto"/>
            <w:bottom w:val="none" w:sz="0" w:space="0" w:color="auto"/>
            <w:right w:val="none" w:sz="0" w:space="0" w:color="auto"/>
          </w:divBdr>
        </w:div>
        <w:div w:id="1911495502">
          <w:marLeft w:val="640"/>
          <w:marRight w:val="0"/>
          <w:marTop w:val="0"/>
          <w:marBottom w:val="0"/>
          <w:divBdr>
            <w:top w:val="none" w:sz="0" w:space="0" w:color="auto"/>
            <w:left w:val="none" w:sz="0" w:space="0" w:color="auto"/>
            <w:bottom w:val="none" w:sz="0" w:space="0" w:color="auto"/>
            <w:right w:val="none" w:sz="0" w:space="0" w:color="auto"/>
          </w:divBdr>
        </w:div>
        <w:div w:id="240726486">
          <w:marLeft w:val="640"/>
          <w:marRight w:val="0"/>
          <w:marTop w:val="0"/>
          <w:marBottom w:val="0"/>
          <w:divBdr>
            <w:top w:val="none" w:sz="0" w:space="0" w:color="auto"/>
            <w:left w:val="none" w:sz="0" w:space="0" w:color="auto"/>
            <w:bottom w:val="none" w:sz="0" w:space="0" w:color="auto"/>
            <w:right w:val="none" w:sz="0" w:space="0" w:color="auto"/>
          </w:divBdr>
        </w:div>
        <w:div w:id="37708375">
          <w:marLeft w:val="640"/>
          <w:marRight w:val="0"/>
          <w:marTop w:val="0"/>
          <w:marBottom w:val="0"/>
          <w:divBdr>
            <w:top w:val="none" w:sz="0" w:space="0" w:color="auto"/>
            <w:left w:val="none" w:sz="0" w:space="0" w:color="auto"/>
            <w:bottom w:val="none" w:sz="0" w:space="0" w:color="auto"/>
            <w:right w:val="none" w:sz="0" w:space="0" w:color="auto"/>
          </w:divBdr>
        </w:div>
        <w:div w:id="1071198661">
          <w:marLeft w:val="640"/>
          <w:marRight w:val="0"/>
          <w:marTop w:val="0"/>
          <w:marBottom w:val="0"/>
          <w:divBdr>
            <w:top w:val="none" w:sz="0" w:space="0" w:color="auto"/>
            <w:left w:val="none" w:sz="0" w:space="0" w:color="auto"/>
            <w:bottom w:val="none" w:sz="0" w:space="0" w:color="auto"/>
            <w:right w:val="none" w:sz="0" w:space="0" w:color="auto"/>
          </w:divBdr>
        </w:div>
        <w:div w:id="1623262877">
          <w:marLeft w:val="640"/>
          <w:marRight w:val="0"/>
          <w:marTop w:val="0"/>
          <w:marBottom w:val="0"/>
          <w:divBdr>
            <w:top w:val="none" w:sz="0" w:space="0" w:color="auto"/>
            <w:left w:val="none" w:sz="0" w:space="0" w:color="auto"/>
            <w:bottom w:val="none" w:sz="0" w:space="0" w:color="auto"/>
            <w:right w:val="none" w:sz="0" w:space="0" w:color="auto"/>
          </w:divBdr>
        </w:div>
        <w:div w:id="877359369">
          <w:marLeft w:val="640"/>
          <w:marRight w:val="0"/>
          <w:marTop w:val="0"/>
          <w:marBottom w:val="0"/>
          <w:divBdr>
            <w:top w:val="none" w:sz="0" w:space="0" w:color="auto"/>
            <w:left w:val="none" w:sz="0" w:space="0" w:color="auto"/>
            <w:bottom w:val="none" w:sz="0" w:space="0" w:color="auto"/>
            <w:right w:val="none" w:sz="0" w:space="0" w:color="auto"/>
          </w:divBdr>
        </w:div>
        <w:div w:id="550965543">
          <w:marLeft w:val="640"/>
          <w:marRight w:val="0"/>
          <w:marTop w:val="0"/>
          <w:marBottom w:val="0"/>
          <w:divBdr>
            <w:top w:val="none" w:sz="0" w:space="0" w:color="auto"/>
            <w:left w:val="none" w:sz="0" w:space="0" w:color="auto"/>
            <w:bottom w:val="none" w:sz="0" w:space="0" w:color="auto"/>
            <w:right w:val="none" w:sz="0" w:space="0" w:color="auto"/>
          </w:divBdr>
        </w:div>
        <w:div w:id="593395051">
          <w:marLeft w:val="640"/>
          <w:marRight w:val="0"/>
          <w:marTop w:val="0"/>
          <w:marBottom w:val="0"/>
          <w:divBdr>
            <w:top w:val="none" w:sz="0" w:space="0" w:color="auto"/>
            <w:left w:val="none" w:sz="0" w:space="0" w:color="auto"/>
            <w:bottom w:val="none" w:sz="0" w:space="0" w:color="auto"/>
            <w:right w:val="none" w:sz="0" w:space="0" w:color="auto"/>
          </w:divBdr>
        </w:div>
        <w:div w:id="301080655">
          <w:marLeft w:val="640"/>
          <w:marRight w:val="0"/>
          <w:marTop w:val="0"/>
          <w:marBottom w:val="0"/>
          <w:divBdr>
            <w:top w:val="none" w:sz="0" w:space="0" w:color="auto"/>
            <w:left w:val="none" w:sz="0" w:space="0" w:color="auto"/>
            <w:bottom w:val="none" w:sz="0" w:space="0" w:color="auto"/>
            <w:right w:val="none" w:sz="0" w:space="0" w:color="auto"/>
          </w:divBdr>
        </w:div>
        <w:div w:id="2086561551">
          <w:marLeft w:val="640"/>
          <w:marRight w:val="0"/>
          <w:marTop w:val="0"/>
          <w:marBottom w:val="0"/>
          <w:divBdr>
            <w:top w:val="none" w:sz="0" w:space="0" w:color="auto"/>
            <w:left w:val="none" w:sz="0" w:space="0" w:color="auto"/>
            <w:bottom w:val="none" w:sz="0" w:space="0" w:color="auto"/>
            <w:right w:val="none" w:sz="0" w:space="0" w:color="auto"/>
          </w:divBdr>
        </w:div>
        <w:div w:id="1135682961">
          <w:marLeft w:val="640"/>
          <w:marRight w:val="0"/>
          <w:marTop w:val="0"/>
          <w:marBottom w:val="0"/>
          <w:divBdr>
            <w:top w:val="none" w:sz="0" w:space="0" w:color="auto"/>
            <w:left w:val="none" w:sz="0" w:space="0" w:color="auto"/>
            <w:bottom w:val="none" w:sz="0" w:space="0" w:color="auto"/>
            <w:right w:val="none" w:sz="0" w:space="0" w:color="auto"/>
          </w:divBdr>
        </w:div>
        <w:div w:id="841966574">
          <w:marLeft w:val="640"/>
          <w:marRight w:val="0"/>
          <w:marTop w:val="0"/>
          <w:marBottom w:val="0"/>
          <w:divBdr>
            <w:top w:val="none" w:sz="0" w:space="0" w:color="auto"/>
            <w:left w:val="none" w:sz="0" w:space="0" w:color="auto"/>
            <w:bottom w:val="none" w:sz="0" w:space="0" w:color="auto"/>
            <w:right w:val="none" w:sz="0" w:space="0" w:color="auto"/>
          </w:divBdr>
        </w:div>
        <w:div w:id="1164003867">
          <w:marLeft w:val="640"/>
          <w:marRight w:val="0"/>
          <w:marTop w:val="0"/>
          <w:marBottom w:val="0"/>
          <w:divBdr>
            <w:top w:val="none" w:sz="0" w:space="0" w:color="auto"/>
            <w:left w:val="none" w:sz="0" w:space="0" w:color="auto"/>
            <w:bottom w:val="none" w:sz="0" w:space="0" w:color="auto"/>
            <w:right w:val="none" w:sz="0" w:space="0" w:color="auto"/>
          </w:divBdr>
        </w:div>
        <w:div w:id="95179087">
          <w:marLeft w:val="640"/>
          <w:marRight w:val="0"/>
          <w:marTop w:val="0"/>
          <w:marBottom w:val="0"/>
          <w:divBdr>
            <w:top w:val="none" w:sz="0" w:space="0" w:color="auto"/>
            <w:left w:val="none" w:sz="0" w:space="0" w:color="auto"/>
            <w:bottom w:val="none" w:sz="0" w:space="0" w:color="auto"/>
            <w:right w:val="none" w:sz="0" w:space="0" w:color="auto"/>
          </w:divBdr>
        </w:div>
        <w:div w:id="1358240343">
          <w:marLeft w:val="640"/>
          <w:marRight w:val="0"/>
          <w:marTop w:val="0"/>
          <w:marBottom w:val="0"/>
          <w:divBdr>
            <w:top w:val="none" w:sz="0" w:space="0" w:color="auto"/>
            <w:left w:val="none" w:sz="0" w:space="0" w:color="auto"/>
            <w:bottom w:val="none" w:sz="0" w:space="0" w:color="auto"/>
            <w:right w:val="none" w:sz="0" w:space="0" w:color="auto"/>
          </w:divBdr>
        </w:div>
        <w:div w:id="2089957827">
          <w:marLeft w:val="640"/>
          <w:marRight w:val="0"/>
          <w:marTop w:val="0"/>
          <w:marBottom w:val="0"/>
          <w:divBdr>
            <w:top w:val="none" w:sz="0" w:space="0" w:color="auto"/>
            <w:left w:val="none" w:sz="0" w:space="0" w:color="auto"/>
            <w:bottom w:val="none" w:sz="0" w:space="0" w:color="auto"/>
            <w:right w:val="none" w:sz="0" w:space="0" w:color="auto"/>
          </w:divBdr>
        </w:div>
        <w:div w:id="197283135">
          <w:marLeft w:val="640"/>
          <w:marRight w:val="0"/>
          <w:marTop w:val="0"/>
          <w:marBottom w:val="0"/>
          <w:divBdr>
            <w:top w:val="none" w:sz="0" w:space="0" w:color="auto"/>
            <w:left w:val="none" w:sz="0" w:space="0" w:color="auto"/>
            <w:bottom w:val="none" w:sz="0" w:space="0" w:color="auto"/>
            <w:right w:val="none" w:sz="0" w:space="0" w:color="auto"/>
          </w:divBdr>
        </w:div>
        <w:div w:id="250284315">
          <w:marLeft w:val="640"/>
          <w:marRight w:val="0"/>
          <w:marTop w:val="0"/>
          <w:marBottom w:val="0"/>
          <w:divBdr>
            <w:top w:val="none" w:sz="0" w:space="0" w:color="auto"/>
            <w:left w:val="none" w:sz="0" w:space="0" w:color="auto"/>
            <w:bottom w:val="none" w:sz="0" w:space="0" w:color="auto"/>
            <w:right w:val="none" w:sz="0" w:space="0" w:color="auto"/>
          </w:divBdr>
        </w:div>
        <w:div w:id="1793017489">
          <w:marLeft w:val="640"/>
          <w:marRight w:val="0"/>
          <w:marTop w:val="0"/>
          <w:marBottom w:val="0"/>
          <w:divBdr>
            <w:top w:val="none" w:sz="0" w:space="0" w:color="auto"/>
            <w:left w:val="none" w:sz="0" w:space="0" w:color="auto"/>
            <w:bottom w:val="none" w:sz="0" w:space="0" w:color="auto"/>
            <w:right w:val="none" w:sz="0" w:space="0" w:color="auto"/>
          </w:divBdr>
        </w:div>
        <w:div w:id="1121803913">
          <w:marLeft w:val="640"/>
          <w:marRight w:val="0"/>
          <w:marTop w:val="0"/>
          <w:marBottom w:val="0"/>
          <w:divBdr>
            <w:top w:val="none" w:sz="0" w:space="0" w:color="auto"/>
            <w:left w:val="none" w:sz="0" w:space="0" w:color="auto"/>
            <w:bottom w:val="none" w:sz="0" w:space="0" w:color="auto"/>
            <w:right w:val="none" w:sz="0" w:space="0" w:color="auto"/>
          </w:divBdr>
        </w:div>
        <w:div w:id="1295214811">
          <w:marLeft w:val="640"/>
          <w:marRight w:val="0"/>
          <w:marTop w:val="0"/>
          <w:marBottom w:val="0"/>
          <w:divBdr>
            <w:top w:val="none" w:sz="0" w:space="0" w:color="auto"/>
            <w:left w:val="none" w:sz="0" w:space="0" w:color="auto"/>
            <w:bottom w:val="none" w:sz="0" w:space="0" w:color="auto"/>
            <w:right w:val="none" w:sz="0" w:space="0" w:color="auto"/>
          </w:divBdr>
        </w:div>
        <w:div w:id="1107889486">
          <w:marLeft w:val="640"/>
          <w:marRight w:val="0"/>
          <w:marTop w:val="0"/>
          <w:marBottom w:val="0"/>
          <w:divBdr>
            <w:top w:val="none" w:sz="0" w:space="0" w:color="auto"/>
            <w:left w:val="none" w:sz="0" w:space="0" w:color="auto"/>
            <w:bottom w:val="none" w:sz="0" w:space="0" w:color="auto"/>
            <w:right w:val="none" w:sz="0" w:space="0" w:color="auto"/>
          </w:divBdr>
        </w:div>
        <w:div w:id="1881892109">
          <w:marLeft w:val="640"/>
          <w:marRight w:val="0"/>
          <w:marTop w:val="0"/>
          <w:marBottom w:val="0"/>
          <w:divBdr>
            <w:top w:val="none" w:sz="0" w:space="0" w:color="auto"/>
            <w:left w:val="none" w:sz="0" w:space="0" w:color="auto"/>
            <w:bottom w:val="none" w:sz="0" w:space="0" w:color="auto"/>
            <w:right w:val="none" w:sz="0" w:space="0" w:color="auto"/>
          </w:divBdr>
        </w:div>
        <w:div w:id="923075785">
          <w:marLeft w:val="640"/>
          <w:marRight w:val="0"/>
          <w:marTop w:val="0"/>
          <w:marBottom w:val="0"/>
          <w:divBdr>
            <w:top w:val="none" w:sz="0" w:space="0" w:color="auto"/>
            <w:left w:val="none" w:sz="0" w:space="0" w:color="auto"/>
            <w:bottom w:val="none" w:sz="0" w:space="0" w:color="auto"/>
            <w:right w:val="none" w:sz="0" w:space="0" w:color="auto"/>
          </w:divBdr>
        </w:div>
        <w:div w:id="517237808">
          <w:marLeft w:val="640"/>
          <w:marRight w:val="0"/>
          <w:marTop w:val="0"/>
          <w:marBottom w:val="0"/>
          <w:divBdr>
            <w:top w:val="none" w:sz="0" w:space="0" w:color="auto"/>
            <w:left w:val="none" w:sz="0" w:space="0" w:color="auto"/>
            <w:bottom w:val="none" w:sz="0" w:space="0" w:color="auto"/>
            <w:right w:val="none" w:sz="0" w:space="0" w:color="auto"/>
          </w:divBdr>
        </w:div>
        <w:div w:id="452217478">
          <w:marLeft w:val="640"/>
          <w:marRight w:val="0"/>
          <w:marTop w:val="0"/>
          <w:marBottom w:val="0"/>
          <w:divBdr>
            <w:top w:val="none" w:sz="0" w:space="0" w:color="auto"/>
            <w:left w:val="none" w:sz="0" w:space="0" w:color="auto"/>
            <w:bottom w:val="none" w:sz="0" w:space="0" w:color="auto"/>
            <w:right w:val="none" w:sz="0" w:space="0" w:color="auto"/>
          </w:divBdr>
        </w:div>
        <w:div w:id="500972387">
          <w:marLeft w:val="640"/>
          <w:marRight w:val="0"/>
          <w:marTop w:val="0"/>
          <w:marBottom w:val="0"/>
          <w:divBdr>
            <w:top w:val="none" w:sz="0" w:space="0" w:color="auto"/>
            <w:left w:val="none" w:sz="0" w:space="0" w:color="auto"/>
            <w:bottom w:val="none" w:sz="0" w:space="0" w:color="auto"/>
            <w:right w:val="none" w:sz="0" w:space="0" w:color="auto"/>
          </w:divBdr>
        </w:div>
        <w:div w:id="1359240765">
          <w:marLeft w:val="640"/>
          <w:marRight w:val="0"/>
          <w:marTop w:val="0"/>
          <w:marBottom w:val="0"/>
          <w:divBdr>
            <w:top w:val="none" w:sz="0" w:space="0" w:color="auto"/>
            <w:left w:val="none" w:sz="0" w:space="0" w:color="auto"/>
            <w:bottom w:val="none" w:sz="0" w:space="0" w:color="auto"/>
            <w:right w:val="none" w:sz="0" w:space="0" w:color="auto"/>
          </w:divBdr>
        </w:div>
        <w:div w:id="1747799960">
          <w:marLeft w:val="640"/>
          <w:marRight w:val="0"/>
          <w:marTop w:val="0"/>
          <w:marBottom w:val="0"/>
          <w:divBdr>
            <w:top w:val="none" w:sz="0" w:space="0" w:color="auto"/>
            <w:left w:val="none" w:sz="0" w:space="0" w:color="auto"/>
            <w:bottom w:val="none" w:sz="0" w:space="0" w:color="auto"/>
            <w:right w:val="none" w:sz="0" w:space="0" w:color="auto"/>
          </w:divBdr>
        </w:div>
        <w:div w:id="118114185">
          <w:marLeft w:val="640"/>
          <w:marRight w:val="0"/>
          <w:marTop w:val="0"/>
          <w:marBottom w:val="0"/>
          <w:divBdr>
            <w:top w:val="none" w:sz="0" w:space="0" w:color="auto"/>
            <w:left w:val="none" w:sz="0" w:space="0" w:color="auto"/>
            <w:bottom w:val="none" w:sz="0" w:space="0" w:color="auto"/>
            <w:right w:val="none" w:sz="0" w:space="0" w:color="auto"/>
          </w:divBdr>
        </w:div>
        <w:div w:id="1691686290">
          <w:marLeft w:val="640"/>
          <w:marRight w:val="0"/>
          <w:marTop w:val="0"/>
          <w:marBottom w:val="0"/>
          <w:divBdr>
            <w:top w:val="none" w:sz="0" w:space="0" w:color="auto"/>
            <w:left w:val="none" w:sz="0" w:space="0" w:color="auto"/>
            <w:bottom w:val="none" w:sz="0" w:space="0" w:color="auto"/>
            <w:right w:val="none" w:sz="0" w:space="0" w:color="auto"/>
          </w:divBdr>
        </w:div>
        <w:div w:id="547451873">
          <w:marLeft w:val="640"/>
          <w:marRight w:val="0"/>
          <w:marTop w:val="0"/>
          <w:marBottom w:val="0"/>
          <w:divBdr>
            <w:top w:val="none" w:sz="0" w:space="0" w:color="auto"/>
            <w:left w:val="none" w:sz="0" w:space="0" w:color="auto"/>
            <w:bottom w:val="none" w:sz="0" w:space="0" w:color="auto"/>
            <w:right w:val="none" w:sz="0" w:space="0" w:color="auto"/>
          </w:divBdr>
        </w:div>
        <w:div w:id="523373048">
          <w:marLeft w:val="640"/>
          <w:marRight w:val="0"/>
          <w:marTop w:val="0"/>
          <w:marBottom w:val="0"/>
          <w:divBdr>
            <w:top w:val="none" w:sz="0" w:space="0" w:color="auto"/>
            <w:left w:val="none" w:sz="0" w:space="0" w:color="auto"/>
            <w:bottom w:val="none" w:sz="0" w:space="0" w:color="auto"/>
            <w:right w:val="none" w:sz="0" w:space="0" w:color="auto"/>
          </w:divBdr>
        </w:div>
        <w:div w:id="107429905">
          <w:marLeft w:val="640"/>
          <w:marRight w:val="0"/>
          <w:marTop w:val="0"/>
          <w:marBottom w:val="0"/>
          <w:divBdr>
            <w:top w:val="none" w:sz="0" w:space="0" w:color="auto"/>
            <w:left w:val="none" w:sz="0" w:space="0" w:color="auto"/>
            <w:bottom w:val="none" w:sz="0" w:space="0" w:color="auto"/>
            <w:right w:val="none" w:sz="0" w:space="0" w:color="auto"/>
          </w:divBdr>
        </w:div>
        <w:div w:id="1988899269">
          <w:marLeft w:val="640"/>
          <w:marRight w:val="0"/>
          <w:marTop w:val="0"/>
          <w:marBottom w:val="0"/>
          <w:divBdr>
            <w:top w:val="none" w:sz="0" w:space="0" w:color="auto"/>
            <w:left w:val="none" w:sz="0" w:space="0" w:color="auto"/>
            <w:bottom w:val="none" w:sz="0" w:space="0" w:color="auto"/>
            <w:right w:val="none" w:sz="0" w:space="0" w:color="auto"/>
          </w:divBdr>
        </w:div>
        <w:div w:id="1743216084">
          <w:marLeft w:val="640"/>
          <w:marRight w:val="0"/>
          <w:marTop w:val="0"/>
          <w:marBottom w:val="0"/>
          <w:divBdr>
            <w:top w:val="none" w:sz="0" w:space="0" w:color="auto"/>
            <w:left w:val="none" w:sz="0" w:space="0" w:color="auto"/>
            <w:bottom w:val="none" w:sz="0" w:space="0" w:color="auto"/>
            <w:right w:val="none" w:sz="0" w:space="0" w:color="auto"/>
          </w:divBdr>
        </w:div>
        <w:div w:id="779641299">
          <w:marLeft w:val="640"/>
          <w:marRight w:val="0"/>
          <w:marTop w:val="0"/>
          <w:marBottom w:val="0"/>
          <w:divBdr>
            <w:top w:val="none" w:sz="0" w:space="0" w:color="auto"/>
            <w:left w:val="none" w:sz="0" w:space="0" w:color="auto"/>
            <w:bottom w:val="none" w:sz="0" w:space="0" w:color="auto"/>
            <w:right w:val="none" w:sz="0" w:space="0" w:color="auto"/>
          </w:divBdr>
        </w:div>
        <w:div w:id="74674703">
          <w:marLeft w:val="640"/>
          <w:marRight w:val="0"/>
          <w:marTop w:val="0"/>
          <w:marBottom w:val="0"/>
          <w:divBdr>
            <w:top w:val="none" w:sz="0" w:space="0" w:color="auto"/>
            <w:left w:val="none" w:sz="0" w:space="0" w:color="auto"/>
            <w:bottom w:val="none" w:sz="0" w:space="0" w:color="auto"/>
            <w:right w:val="none" w:sz="0" w:space="0" w:color="auto"/>
          </w:divBdr>
        </w:div>
        <w:div w:id="1516193351">
          <w:marLeft w:val="640"/>
          <w:marRight w:val="0"/>
          <w:marTop w:val="0"/>
          <w:marBottom w:val="0"/>
          <w:divBdr>
            <w:top w:val="none" w:sz="0" w:space="0" w:color="auto"/>
            <w:left w:val="none" w:sz="0" w:space="0" w:color="auto"/>
            <w:bottom w:val="none" w:sz="0" w:space="0" w:color="auto"/>
            <w:right w:val="none" w:sz="0" w:space="0" w:color="auto"/>
          </w:divBdr>
        </w:div>
        <w:div w:id="934941068">
          <w:marLeft w:val="640"/>
          <w:marRight w:val="0"/>
          <w:marTop w:val="0"/>
          <w:marBottom w:val="0"/>
          <w:divBdr>
            <w:top w:val="none" w:sz="0" w:space="0" w:color="auto"/>
            <w:left w:val="none" w:sz="0" w:space="0" w:color="auto"/>
            <w:bottom w:val="none" w:sz="0" w:space="0" w:color="auto"/>
            <w:right w:val="none" w:sz="0" w:space="0" w:color="auto"/>
          </w:divBdr>
        </w:div>
        <w:div w:id="1192375989">
          <w:marLeft w:val="640"/>
          <w:marRight w:val="0"/>
          <w:marTop w:val="0"/>
          <w:marBottom w:val="0"/>
          <w:divBdr>
            <w:top w:val="none" w:sz="0" w:space="0" w:color="auto"/>
            <w:left w:val="none" w:sz="0" w:space="0" w:color="auto"/>
            <w:bottom w:val="none" w:sz="0" w:space="0" w:color="auto"/>
            <w:right w:val="none" w:sz="0" w:space="0" w:color="auto"/>
          </w:divBdr>
        </w:div>
        <w:div w:id="1617174908">
          <w:marLeft w:val="640"/>
          <w:marRight w:val="0"/>
          <w:marTop w:val="0"/>
          <w:marBottom w:val="0"/>
          <w:divBdr>
            <w:top w:val="none" w:sz="0" w:space="0" w:color="auto"/>
            <w:left w:val="none" w:sz="0" w:space="0" w:color="auto"/>
            <w:bottom w:val="none" w:sz="0" w:space="0" w:color="auto"/>
            <w:right w:val="none" w:sz="0" w:space="0" w:color="auto"/>
          </w:divBdr>
        </w:div>
        <w:div w:id="570385930">
          <w:marLeft w:val="640"/>
          <w:marRight w:val="0"/>
          <w:marTop w:val="0"/>
          <w:marBottom w:val="0"/>
          <w:divBdr>
            <w:top w:val="none" w:sz="0" w:space="0" w:color="auto"/>
            <w:left w:val="none" w:sz="0" w:space="0" w:color="auto"/>
            <w:bottom w:val="none" w:sz="0" w:space="0" w:color="auto"/>
            <w:right w:val="none" w:sz="0" w:space="0" w:color="auto"/>
          </w:divBdr>
        </w:div>
        <w:div w:id="982387219">
          <w:marLeft w:val="640"/>
          <w:marRight w:val="0"/>
          <w:marTop w:val="0"/>
          <w:marBottom w:val="0"/>
          <w:divBdr>
            <w:top w:val="none" w:sz="0" w:space="0" w:color="auto"/>
            <w:left w:val="none" w:sz="0" w:space="0" w:color="auto"/>
            <w:bottom w:val="none" w:sz="0" w:space="0" w:color="auto"/>
            <w:right w:val="none" w:sz="0" w:space="0" w:color="auto"/>
          </w:divBdr>
        </w:div>
        <w:div w:id="107551306">
          <w:marLeft w:val="640"/>
          <w:marRight w:val="0"/>
          <w:marTop w:val="0"/>
          <w:marBottom w:val="0"/>
          <w:divBdr>
            <w:top w:val="none" w:sz="0" w:space="0" w:color="auto"/>
            <w:left w:val="none" w:sz="0" w:space="0" w:color="auto"/>
            <w:bottom w:val="none" w:sz="0" w:space="0" w:color="auto"/>
            <w:right w:val="none" w:sz="0" w:space="0" w:color="auto"/>
          </w:divBdr>
        </w:div>
        <w:div w:id="296684925">
          <w:marLeft w:val="640"/>
          <w:marRight w:val="0"/>
          <w:marTop w:val="0"/>
          <w:marBottom w:val="0"/>
          <w:divBdr>
            <w:top w:val="none" w:sz="0" w:space="0" w:color="auto"/>
            <w:left w:val="none" w:sz="0" w:space="0" w:color="auto"/>
            <w:bottom w:val="none" w:sz="0" w:space="0" w:color="auto"/>
            <w:right w:val="none" w:sz="0" w:space="0" w:color="auto"/>
          </w:divBdr>
        </w:div>
        <w:div w:id="133446307">
          <w:marLeft w:val="640"/>
          <w:marRight w:val="0"/>
          <w:marTop w:val="0"/>
          <w:marBottom w:val="0"/>
          <w:divBdr>
            <w:top w:val="none" w:sz="0" w:space="0" w:color="auto"/>
            <w:left w:val="none" w:sz="0" w:space="0" w:color="auto"/>
            <w:bottom w:val="none" w:sz="0" w:space="0" w:color="auto"/>
            <w:right w:val="none" w:sz="0" w:space="0" w:color="auto"/>
          </w:divBdr>
        </w:div>
        <w:div w:id="713113696">
          <w:marLeft w:val="640"/>
          <w:marRight w:val="0"/>
          <w:marTop w:val="0"/>
          <w:marBottom w:val="0"/>
          <w:divBdr>
            <w:top w:val="none" w:sz="0" w:space="0" w:color="auto"/>
            <w:left w:val="none" w:sz="0" w:space="0" w:color="auto"/>
            <w:bottom w:val="none" w:sz="0" w:space="0" w:color="auto"/>
            <w:right w:val="none" w:sz="0" w:space="0" w:color="auto"/>
          </w:divBdr>
        </w:div>
        <w:div w:id="1280064143">
          <w:marLeft w:val="640"/>
          <w:marRight w:val="0"/>
          <w:marTop w:val="0"/>
          <w:marBottom w:val="0"/>
          <w:divBdr>
            <w:top w:val="none" w:sz="0" w:space="0" w:color="auto"/>
            <w:left w:val="none" w:sz="0" w:space="0" w:color="auto"/>
            <w:bottom w:val="none" w:sz="0" w:space="0" w:color="auto"/>
            <w:right w:val="none" w:sz="0" w:space="0" w:color="auto"/>
          </w:divBdr>
        </w:div>
        <w:div w:id="688485946">
          <w:marLeft w:val="640"/>
          <w:marRight w:val="0"/>
          <w:marTop w:val="0"/>
          <w:marBottom w:val="0"/>
          <w:divBdr>
            <w:top w:val="none" w:sz="0" w:space="0" w:color="auto"/>
            <w:left w:val="none" w:sz="0" w:space="0" w:color="auto"/>
            <w:bottom w:val="none" w:sz="0" w:space="0" w:color="auto"/>
            <w:right w:val="none" w:sz="0" w:space="0" w:color="auto"/>
          </w:divBdr>
        </w:div>
        <w:div w:id="1148207240">
          <w:marLeft w:val="640"/>
          <w:marRight w:val="0"/>
          <w:marTop w:val="0"/>
          <w:marBottom w:val="0"/>
          <w:divBdr>
            <w:top w:val="none" w:sz="0" w:space="0" w:color="auto"/>
            <w:left w:val="none" w:sz="0" w:space="0" w:color="auto"/>
            <w:bottom w:val="none" w:sz="0" w:space="0" w:color="auto"/>
            <w:right w:val="none" w:sz="0" w:space="0" w:color="auto"/>
          </w:divBdr>
        </w:div>
        <w:div w:id="1254122841">
          <w:marLeft w:val="640"/>
          <w:marRight w:val="0"/>
          <w:marTop w:val="0"/>
          <w:marBottom w:val="0"/>
          <w:divBdr>
            <w:top w:val="none" w:sz="0" w:space="0" w:color="auto"/>
            <w:left w:val="none" w:sz="0" w:space="0" w:color="auto"/>
            <w:bottom w:val="none" w:sz="0" w:space="0" w:color="auto"/>
            <w:right w:val="none" w:sz="0" w:space="0" w:color="auto"/>
          </w:divBdr>
        </w:div>
        <w:div w:id="1070228364">
          <w:marLeft w:val="640"/>
          <w:marRight w:val="0"/>
          <w:marTop w:val="0"/>
          <w:marBottom w:val="0"/>
          <w:divBdr>
            <w:top w:val="none" w:sz="0" w:space="0" w:color="auto"/>
            <w:left w:val="none" w:sz="0" w:space="0" w:color="auto"/>
            <w:bottom w:val="none" w:sz="0" w:space="0" w:color="auto"/>
            <w:right w:val="none" w:sz="0" w:space="0" w:color="auto"/>
          </w:divBdr>
        </w:div>
        <w:div w:id="699400940">
          <w:marLeft w:val="640"/>
          <w:marRight w:val="0"/>
          <w:marTop w:val="0"/>
          <w:marBottom w:val="0"/>
          <w:divBdr>
            <w:top w:val="none" w:sz="0" w:space="0" w:color="auto"/>
            <w:left w:val="none" w:sz="0" w:space="0" w:color="auto"/>
            <w:bottom w:val="none" w:sz="0" w:space="0" w:color="auto"/>
            <w:right w:val="none" w:sz="0" w:space="0" w:color="auto"/>
          </w:divBdr>
        </w:div>
        <w:div w:id="374937672">
          <w:marLeft w:val="640"/>
          <w:marRight w:val="0"/>
          <w:marTop w:val="0"/>
          <w:marBottom w:val="0"/>
          <w:divBdr>
            <w:top w:val="none" w:sz="0" w:space="0" w:color="auto"/>
            <w:left w:val="none" w:sz="0" w:space="0" w:color="auto"/>
            <w:bottom w:val="none" w:sz="0" w:space="0" w:color="auto"/>
            <w:right w:val="none" w:sz="0" w:space="0" w:color="auto"/>
          </w:divBdr>
        </w:div>
        <w:div w:id="99909551">
          <w:marLeft w:val="640"/>
          <w:marRight w:val="0"/>
          <w:marTop w:val="0"/>
          <w:marBottom w:val="0"/>
          <w:divBdr>
            <w:top w:val="none" w:sz="0" w:space="0" w:color="auto"/>
            <w:left w:val="none" w:sz="0" w:space="0" w:color="auto"/>
            <w:bottom w:val="none" w:sz="0" w:space="0" w:color="auto"/>
            <w:right w:val="none" w:sz="0" w:space="0" w:color="auto"/>
          </w:divBdr>
        </w:div>
        <w:div w:id="2057316848">
          <w:marLeft w:val="640"/>
          <w:marRight w:val="0"/>
          <w:marTop w:val="0"/>
          <w:marBottom w:val="0"/>
          <w:divBdr>
            <w:top w:val="none" w:sz="0" w:space="0" w:color="auto"/>
            <w:left w:val="none" w:sz="0" w:space="0" w:color="auto"/>
            <w:bottom w:val="none" w:sz="0" w:space="0" w:color="auto"/>
            <w:right w:val="none" w:sz="0" w:space="0" w:color="auto"/>
          </w:divBdr>
        </w:div>
        <w:div w:id="1707680064">
          <w:marLeft w:val="640"/>
          <w:marRight w:val="0"/>
          <w:marTop w:val="0"/>
          <w:marBottom w:val="0"/>
          <w:divBdr>
            <w:top w:val="none" w:sz="0" w:space="0" w:color="auto"/>
            <w:left w:val="none" w:sz="0" w:space="0" w:color="auto"/>
            <w:bottom w:val="none" w:sz="0" w:space="0" w:color="auto"/>
            <w:right w:val="none" w:sz="0" w:space="0" w:color="auto"/>
          </w:divBdr>
        </w:div>
        <w:div w:id="421806690">
          <w:marLeft w:val="640"/>
          <w:marRight w:val="0"/>
          <w:marTop w:val="0"/>
          <w:marBottom w:val="0"/>
          <w:divBdr>
            <w:top w:val="none" w:sz="0" w:space="0" w:color="auto"/>
            <w:left w:val="none" w:sz="0" w:space="0" w:color="auto"/>
            <w:bottom w:val="none" w:sz="0" w:space="0" w:color="auto"/>
            <w:right w:val="none" w:sz="0" w:space="0" w:color="auto"/>
          </w:divBdr>
        </w:div>
        <w:div w:id="1408070161">
          <w:marLeft w:val="640"/>
          <w:marRight w:val="0"/>
          <w:marTop w:val="0"/>
          <w:marBottom w:val="0"/>
          <w:divBdr>
            <w:top w:val="none" w:sz="0" w:space="0" w:color="auto"/>
            <w:left w:val="none" w:sz="0" w:space="0" w:color="auto"/>
            <w:bottom w:val="none" w:sz="0" w:space="0" w:color="auto"/>
            <w:right w:val="none" w:sz="0" w:space="0" w:color="auto"/>
          </w:divBdr>
        </w:div>
        <w:div w:id="285937621">
          <w:marLeft w:val="640"/>
          <w:marRight w:val="0"/>
          <w:marTop w:val="0"/>
          <w:marBottom w:val="0"/>
          <w:divBdr>
            <w:top w:val="none" w:sz="0" w:space="0" w:color="auto"/>
            <w:left w:val="none" w:sz="0" w:space="0" w:color="auto"/>
            <w:bottom w:val="none" w:sz="0" w:space="0" w:color="auto"/>
            <w:right w:val="none" w:sz="0" w:space="0" w:color="auto"/>
          </w:divBdr>
        </w:div>
        <w:div w:id="2014607099">
          <w:marLeft w:val="640"/>
          <w:marRight w:val="0"/>
          <w:marTop w:val="0"/>
          <w:marBottom w:val="0"/>
          <w:divBdr>
            <w:top w:val="none" w:sz="0" w:space="0" w:color="auto"/>
            <w:left w:val="none" w:sz="0" w:space="0" w:color="auto"/>
            <w:bottom w:val="none" w:sz="0" w:space="0" w:color="auto"/>
            <w:right w:val="none" w:sz="0" w:space="0" w:color="auto"/>
          </w:divBdr>
        </w:div>
        <w:div w:id="754595310">
          <w:marLeft w:val="640"/>
          <w:marRight w:val="0"/>
          <w:marTop w:val="0"/>
          <w:marBottom w:val="0"/>
          <w:divBdr>
            <w:top w:val="none" w:sz="0" w:space="0" w:color="auto"/>
            <w:left w:val="none" w:sz="0" w:space="0" w:color="auto"/>
            <w:bottom w:val="none" w:sz="0" w:space="0" w:color="auto"/>
            <w:right w:val="none" w:sz="0" w:space="0" w:color="auto"/>
          </w:divBdr>
        </w:div>
        <w:div w:id="1977487818">
          <w:marLeft w:val="640"/>
          <w:marRight w:val="0"/>
          <w:marTop w:val="0"/>
          <w:marBottom w:val="0"/>
          <w:divBdr>
            <w:top w:val="none" w:sz="0" w:space="0" w:color="auto"/>
            <w:left w:val="none" w:sz="0" w:space="0" w:color="auto"/>
            <w:bottom w:val="none" w:sz="0" w:space="0" w:color="auto"/>
            <w:right w:val="none" w:sz="0" w:space="0" w:color="auto"/>
          </w:divBdr>
        </w:div>
        <w:div w:id="2048024301">
          <w:marLeft w:val="640"/>
          <w:marRight w:val="0"/>
          <w:marTop w:val="0"/>
          <w:marBottom w:val="0"/>
          <w:divBdr>
            <w:top w:val="none" w:sz="0" w:space="0" w:color="auto"/>
            <w:left w:val="none" w:sz="0" w:space="0" w:color="auto"/>
            <w:bottom w:val="none" w:sz="0" w:space="0" w:color="auto"/>
            <w:right w:val="none" w:sz="0" w:space="0" w:color="auto"/>
          </w:divBdr>
        </w:div>
        <w:div w:id="1013453718">
          <w:marLeft w:val="640"/>
          <w:marRight w:val="0"/>
          <w:marTop w:val="0"/>
          <w:marBottom w:val="0"/>
          <w:divBdr>
            <w:top w:val="none" w:sz="0" w:space="0" w:color="auto"/>
            <w:left w:val="none" w:sz="0" w:space="0" w:color="auto"/>
            <w:bottom w:val="none" w:sz="0" w:space="0" w:color="auto"/>
            <w:right w:val="none" w:sz="0" w:space="0" w:color="auto"/>
          </w:divBdr>
        </w:div>
        <w:div w:id="1681855989">
          <w:marLeft w:val="640"/>
          <w:marRight w:val="0"/>
          <w:marTop w:val="0"/>
          <w:marBottom w:val="0"/>
          <w:divBdr>
            <w:top w:val="none" w:sz="0" w:space="0" w:color="auto"/>
            <w:left w:val="none" w:sz="0" w:space="0" w:color="auto"/>
            <w:bottom w:val="none" w:sz="0" w:space="0" w:color="auto"/>
            <w:right w:val="none" w:sz="0" w:space="0" w:color="auto"/>
          </w:divBdr>
        </w:div>
        <w:div w:id="1687898602">
          <w:marLeft w:val="640"/>
          <w:marRight w:val="0"/>
          <w:marTop w:val="0"/>
          <w:marBottom w:val="0"/>
          <w:divBdr>
            <w:top w:val="none" w:sz="0" w:space="0" w:color="auto"/>
            <w:left w:val="none" w:sz="0" w:space="0" w:color="auto"/>
            <w:bottom w:val="none" w:sz="0" w:space="0" w:color="auto"/>
            <w:right w:val="none" w:sz="0" w:space="0" w:color="auto"/>
          </w:divBdr>
        </w:div>
        <w:div w:id="890504697">
          <w:marLeft w:val="640"/>
          <w:marRight w:val="0"/>
          <w:marTop w:val="0"/>
          <w:marBottom w:val="0"/>
          <w:divBdr>
            <w:top w:val="none" w:sz="0" w:space="0" w:color="auto"/>
            <w:left w:val="none" w:sz="0" w:space="0" w:color="auto"/>
            <w:bottom w:val="none" w:sz="0" w:space="0" w:color="auto"/>
            <w:right w:val="none" w:sz="0" w:space="0" w:color="auto"/>
          </w:divBdr>
        </w:div>
        <w:div w:id="947273893">
          <w:marLeft w:val="640"/>
          <w:marRight w:val="0"/>
          <w:marTop w:val="0"/>
          <w:marBottom w:val="0"/>
          <w:divBdr>
            <w:top w:val="none" w:sz="0" w:space="0" w:color="auto"/>
            <w:left w:val="none" w:sz="0" w:space="0" w:color="auto"/>
            <w:bottom w:val="none" w:sz="0" w:space="0" w:color="auto"/>
            <w:right w:val="none" w:sz="0" w:space="0" w:color="auto"/>
          </w:divBdr>
        </w:div>
        <w:div w:id="584847573">
          <w:marLeft w:val="640"/>
          <w:marRight w:val="0"/>
          <w:marTop w:val="0"/>
          <w:marBottom w:val="0"/>
          <w:divBdr>
            <w:top w:val="none" w:sz="0" w:space="0" w:color="auto"/>
            <w:left w:val="none" w:sz="0" w:space="0" w:color="auto"/>
            <w:bottom w:val="none" w:sz="0" w:space="0" w:color="auto"/>
            <w:right w:val="none" w:sz="0" w:space="0" w:color="auto"/>
          </w:divBdr>
        </w:div>
        <w:div w:id="1106465569">
          <w:marLeft w:val="640"/>
          <w:marRight w:val="0"/>
          <w:marTop w:val="0"/>
          <w:marBottom w:val="0"/>
          <w:divBdr>
            <w:top w:val="none" w:sz="0" w:space="0" w:color="auto"/>
            <w:left w:val="none" w:sz="0" w:space="0" w:color="auto"/>
            <w:bottom w:val="none" w:sz="0" w:space="0" w:color="auto"/>
            <w:right w:val="none" w:sz="0" w:space="0" w:color="auto"/>
          </w:divBdr>
        </w:div>
        <w:div w:id="1072972334">
          <w:marLeft w:val="640"/>
          <w:marRight w:val="0"/>
          <w:marTop w:val="0"/>
          <w:marBottom w:val="0"/>
          <w:divBdr>
            <w:top w:val="none" w:sz="0" w:space="0" w:color="auto"/>
            <w:left w:val="none" w:sz="0" w:space="0" w:color="auto"/>
            <w:bottom w:val="none" w:sz="0" w:space="0" w:color="auto"/>
            <w:right w:val="none" w:sz="0" w:space="0" w:color="auto"/>
          </w:divBdr>
        </w:div>
        <w:div w:id="63069988">
          <w:marLeft w:val="640"/>
          <w:marRight w:val="0"/>
          <w:marTop w:val="0"/>
          <w:marBottom w:val="0"/>
          <w:divBdr>
            <w:top w:val="none" w:sz="0" w:space="0" w:color="auto"/>
            <w:left w:val="none" w:sz="0" w:space="0" w:color="auto"/>
            <w:bottom w:val="none" w:sz="0" w:space="0" w:color="auto"/>
            <w:right w:val="none" w:sz="0" w:space="0" w:color="auto"/>
          </w:divBdr>
        </w:div>
        <w:div w:id="434373001">
          <w:marLeft w:val="640"/>
          <w:marRight w:val="0"/>
          <w:marTop w:val="0"/>
          <w:marBottom w:val="0"/>
          <w:divBdr>
            <w:top w:val="none" w:sz="0" w:space="0" w:color="auto"/>
            <w:left w:val="none" w:sz="0" w:space="0" w:color="auto"/>
            <w:bottom w:val="none" w:sz="0" w:space="0" w:color="auto"/>
            <w:right w:val="none" w:sz="0" w:space="0" w:color="auto"/>
          </w:divBdr>
        </w:div>
        <w:div w:id="1661150501">
          <w:marLeft w:val="640"/>
          <w:marRight w:val="0"/>
          <w:marTop w:val="0"/>
          <w:marBottom w:val="0"/>
          <w:divBdr>
            <w:top w:val="none" w:sz="0" w:space="0" w:color="auto"/>
            <w:left w:val="none" w:sz="0" w:space="0" w:color="auto"/>
            <w:bottom w:val="none" w:sz="0" w:space="0" w:color="auto"/>
            <w:right w:val="none" w:sz="0" w:space="0" w:color="auto"/>
          </w:divBdr>
        </w:div>
        <w:div w:id="322321414">
          <w:marLeft w:val="640"/>
          <w:marRight w:val="0"/>
          <w:marTop w:val="0"/>
          <w:marBottom w:val="0"/>
          <w:divBdr>
            <w:top w:val="none" w:sz="0" w:space="0" w:color="auto"/>
            <w:left w:val="none" w:sz="0" w:space="0" w:color="auto"/>
            <w:bottom w:val="none" w:sz="0" w:space="0" w:color="auto"/>
            <w:right w:val="none" w:sz="0" w:space="0" w:color="auto"/>
          </w:divBdr>
        </w:div>
        <w:div w:id="1220435962">
          <w:marLeft w:val="640"/>
          <w:marRight w:val="0"/>
          <w:marTop w:val="0"/>
          <w:marBottom w:val="0"/>
          <w:divBdr>
            <w:top w:val="none" w:sz="0" w:space="0" w:color="auto"/>
            <w:left w:val="none" w:sz="0" w:space="0" w:color="auto"/>
            <w:bottom w:val="none" w:sz="0" w:space="0" w:color="auto"/>
            <w:right w:val="none" w:sz="0" w:space="0" w:color="auto"/>
          </w:divBdr>
        </w:div>
        <w:div w:id="376666131">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43065104">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264844801">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0960336">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766219071">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8870878">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67968756">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677741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 w:id="802695628">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sChild>
    </w:div>
    <w:div w:id="552736788">
      <w:bodyDiv w:val="1"/>
      <w:marLeft w:val="0"/>
      <w:marRight w:val="0"/>
      <w:marTop w:val="0"/>
      <w:marBottom w:val="0"/>
      <w:divBdr>
        <w:top w:val="none" w:sz="0" w:space="0" w:color="auto"/>
        <w:left w:val="none" w:sz="0" w:space="0" w:color="auto"/>
        <w:bottom w:val="none" w:sz="0" w:space="0" w:color="auto"/>
        <w:right w:val="none" w:sz="0" w:space="0" w:color="auto"/>
      </w:divBdr>
      <w:divsChild>
        <w:div w:id="2899026">
          <w:marLeft w:val="640"/>
          <w:marRight w:val="0"/>
          <w:marTop w:val="0"/>
          <w:marBottom w:val="0"/>
          <w:divBdr>
            <w:top w:val="none" w:sz="0" w:space="0" w:color="auto"/>
            <w:left w:val="none" w:sz="0" w:space="0" w:color="auto"/>
            <w:bottom w:val="none" w:sz="0" w:space="0" w:color="auto"/>
            <w:right w:val="none" w:sz="0" w:space="0" w:color="auto"/>
          </w:divBdr>
        </w:div>
        <w:div w:id="7411930">
          <w:marLeft w:val="640"/>
          <w:marRight w:val="0"/>
          <w:marTop w:val="0"/>
          <w:marBottom w:val="0"/>
          <w:divBdr>
            <w:top w:val="none" w:sz="0" w:space="0" w:color="auto"/>
            <w:left w:val="none" w:sz="0" w:space="0" w:color="auto"/>
            <w:bottom w:val="none" w:sz="0" w:space="0" w:color="auto"/>
            <w:right w:val="none" w:sz="0" w:space="0" w:color="auto"/>
          </w:divBdr>
        </w:div>
        <w:div w:id="25641855">
          <w:marLeft w:val="640"/>
          <w:marRight w:val="0"/>
          <w:marTop w:val="0"/>
          <w:marBottom w:val="0"/>
          <w:divBdr>
            <w:top w:val="none" w:sz="0" w:space="0" w:color="auto"/>
            <w:left w:val="none" w:sz="0" w:space="0" w:color="auto"/>
            <w:bottom w:val="none" w:sz="0" w:space="0" w:color="auto"/>
            <w:right w:val="none" w:sz="0" w:space="0" w:color="auto"/>
          </w:divBdr>
        </w:div>
        <w:div w:id="28188484">
          <w:marLeft w:val="640"/>
          <w:marRight w:val="0"/>
          <w:marTop w:val="0"/>
          <w:marBottom w:val="0"/>
          <w:divBdr>
            <w:top w:val="none" w:sz="0" w:space="0" w:color="auto"/>
            <w:left w:val="none" w:sz="0" w:space="0" w:color="auto"/>
            <w:bottom w:val="none" w:sz="0" w:space="0" w:color="auto"/>
            <w:right w:val="none" w:sz="0" w:space="0" w:color="auto"/>
          </w:divBdr>
        </w:div>
        <w:div w:id="91709738">
          <w:marLeft w:val="640"/>
          <w:marRight w:val="0"/>
          <w:marTop w:val="0"/>
          <w:marBottom w:val="0"/>
          <w:divBdr>
            <w:top w:val="none" w:sz="0" w:space="0" w:color="auto"/>
            <w:left w:val="none" w:sz="0" w:space="0" w:color="auto"/>
            <w:bottom w:val="none" w:sz="0" w:space="0" w:color="auto"/>
            <w:right w:val="none" w:sz="0" w:space="0" w:color="auto"/>
          </w:divBdr>
        </w:div>
        <w:div w:id="141629727">
          <w:marLeft w:val="640"/>
          <w:marRight w:val="0"/>
          <w:marTop w:val="0"/>
          <w:marBottom w:val="0"/>
          <w:divBdr>
            <w:top w:val="none" w:sz="0" w:space="0" w:color="auto"/>
            <w:left w:val="none" w:sz="0" w:space="0" w:color="auto"/>
            <w:bottom w:val="none" w:sz="0" w:space="0" w:color="auto"/>
            <w:right w:val="none" w:sz="0" w:space="0" w:color="auto"/>
          </w:divBdr>
        </w:div>
        <w:div w:id="142549123">
          <w:marLeft w:val="640"/>
          <w:marRight w:val="0"/>
          <w:marTop w:val="0"/>
          <w:marBottom w:val="0"/>
          <w:divBdr>
            <w:top w:val="none" w:sz="0" w:space="0" w:color="auto"/>
            <w:left w:val="none" w:sz="0" w:space="0" w:color="auto"/>
            <w:bottom w:val="none" w:sz="0" w:space="0" w:color="auto"/>
            <w:right w:val="none" w:sz="0" w:space="0" w:color="auto"/>
          </w:divBdr>
        </w:div>
        <w:div w:id="153573593">
          <w:marLeft w:val="640"/>
          <w:marRight w:val="0"/>
          <w:marTop w:val="0"/>
          <w:marBottom w:val="0"/>
          <w:divBdr>
            <w:top w:val="none" w:sz="0" w:space="0" w:color="auto"/>
            <w:left w:val="none" w:sz="0" w:space="0" w:color="auto"/>
            <w:bottom w:val="none" w:sz="0" w:space="0" w:color="auto"/>
            <w:right w:val="none" w:sz="0" w:space="0" w:color="auto"/>
          </w:divBdr>
        </w:div>
        <w:div w:id="213929952">
          <w:marLeft w:val="640"/>
          <w:marRight w:val="0"/>
          <w:marTop w:val="0"/>
          <w:marBottom w:val="0"/>
          <w:divBdr>
            <w:top w:val="none" w:sz="0" w:space="0" w:color="auto"/>
            <w:left w:val="none" w:sz="0" w:space="0" w:color="auto"/>
            <w:bottom w:val="none" w:sz="0" w:space="0" w:color="auto"/>
            <w:right w:val="none" w:sz="0" w:space="0" w:color="auto"/>
          </w:divBdr>
        </w:div>
        <w:div w:id="231698695">
          <w:marLeft w:val="640"/>
          <w:marRight w:val="0"/>
          <w:marTop w:val="0"/>
          <w:marBottom w:val="0"/>
          <w:divBdr>
            <w:top w:val="none" w:sz="0" w:space="0" w:color="auto"/>
            <w:left w:val="none" w:sz="0" w:space="0" w:color="auto"/>
            <w:bottom w:val="none" w:sz="0" w:space="0" w:color="auto"/>
            <w:right w:val="none" w:sz="0" w:space="0" w:color="auto"/>
          </w:divBdr>
        </w:div>
        <w:div w:id="242688251">
          <w:marLeft w:val="640"/>
          <w:marRight w:val="0"/>
          <w:marTop w:val="0"/>
          <w:marBottom w:val="0"/>
          <w:divBdr>
            <w:top w:val="none" w:sz="0" w:space="0" w:color="auto"/>
            <w:left w:val="none" w:sz="0" w:space="0" w:color="auto"/>
            <w:bottom w:val="none" w:sz="0" w:space="0" w:color="auto"/>
            <w:right w:val="none" w:sz="0" w:space="0" w:color="auto"/>
          </w:divBdr>
        </w:div>
        <w:div w:id="266548698">
          <w:marLeft w:val="640"/>
          <w:marRight w:val="0"/>
          <w:marTop w:val="0"/>
          <w:marBottom w:val="0"/>
          <w:divBdr>
            <w:top w:val="none" w:sz="0" w:space="0" w:color="auto"/>
            <w:left w:val="none" w:sz="0" w:space="0" w:color="auto"/>
            <w:bottom w:val="none" w:sz="0" w:space="0" w:color="auto"/>
            <w:right w:val="none" w:sz="0" w:space="0" w:color="auto"/>
          </w:divBdr>
        </w:div>
        <w:div w:id="272900414">
          <w:marLeft w:val="640"/>
          <w:marRight w:val="0"/>
          <w:marTop w:val="0"/>
          <w:marBottom w:val="0"/>
          <w:divBdr>
            <w:top w:val="none" w:sz="0" w:space="0" w:color="auto"/>
            <w:left w:val="none" w:sz="0" w:space="0" w:color="auto"/>
            <w:bottom w:val="none" w:sz="0" w:space="0" w:color="auto"/>
            <w:right w:val="none" w:sz="0" w:space="0" w:color="auto"/>
          </w:divBdr>
        </w:div>
        <w:div w:id="278218044">
          <w:marLeft w:val="640"/>
          <w:marRight w:val="0"/>
          <w:marTop w:val="0"/>
          <w:marBottom w:val="0"/>
          <w:divBdr>
            <w:top w:val="none" w:sz="0" w:space="0" w:color="auto"/>
            <w:left w:val="none" w:sz="0" w:space="0" w:color="auto"/>
            <w:bottom w:val="none" w:sz="0" w:space="0" w:color="auto"/>
            <w:right w:val="none" w:sz="0" w:space="0" w:color="auto"/>
          </w:divBdr>
        </w:div>
        <w:div w:id="293557972">
          <w:marLeft w:val="640"/>
          <w:marRight w:val="0"/>
          <w:marTop w:val="0"/>
          <w:marBottom w:val="0"/>
          <w:divBdr>
            <w:top w:val="none" w:sz="0" w:space="0" w:color="auto"/>
            <w:left w:val="none" w:sz="0" w:space="0" w:color="auto"/>
            <w:bottom w:val="none" w:sz="0" w:space="0" w:color="auto"/>
            <w:right w:val="none" w:sz="0" w:space="0" w:color="auto"/>
          </w:divBdr>
        </w:div>
        <w:div w:id="351302109">
          <w:marLeft w:val="640"/>
          <w:marRight w:val="0"/>
          <w:marTop w:val="0"/>
          <w:marBottom w:val="0"/>
          <w:divBdr>
            <w:top w:val="none" w:sz="0" w:space="0" w:color="auto"/>
            <w:left w:val="none" w:sz="0" w:space="0" w:color="auto"/>
            <w:bottom w:val="none" w:sz="0" w:space="0" w:color="auto"/>
            <w:right w:val="none" w:sz="0" w:space="0" w:color="auto"/>
          </w:divBdr>
        </w:div>
        <w:div w:id="354699471">
          <w:marLeft w:val="640"/>
          <w:marRight w:val="0"/>
          <w:marTop w:val="0"/>
          <w:marBottom w:val="0"/>
          <w:divBdr>
            <w:top w:val="none" w:sz="0" w:space="0" w:color="auto"/>
            <w:left w:val="none" w:sz="0" w:space="0" w:color="auto"/>
            <w:bottom w:val="none" w:sz="0" w:space="0" w:color="auto"/>
            <w:right w:val="none" w:sz="0" w:space="0" w:color="auto"/>
          </w:divBdr>
        </w:div>
        <w:div w:id="358893538">
          <w:marLeft w:val="640"/>
          <w:marRight w:val="0"/>
          <w:marTop w:val="0"/>
          <w:marBottom w:val="0"/>
          <w:divBdr>
            <w:top w:val="none" w:sz="0" w:space="0" w:color="auto"/>
            <w:left w:val="none" w:sz="0" w:space="0" w:color="auto"/>
            <w:bottom w:val="none" w:sz="0" w:space="0" w:color="auto"/>
            <w:right w:val="none" w:sz="0" w:space="0" w:color="auto"/>
          </w:divBdr>
        </w:div>
        <w:div w:id="364329565">
          <w:marLeft w:val="640"/>
          <w:marRight w:val="0"/>
          <w:marTop w:val="0"/>
          <w:marBottom w:val="0"/>
          <w:divBdr>
            <w:top w:val="none" w:sz="0" w:space="0" w:color="auto"/>
            <w:left w:val="none" w:sz="0" w:space="0" w:color="auto"/>
            <w:bottom w:val="none" w:sz="0" w:space="0" w:color="auto"/>
            <w:right w:val="none" w:sz="0" w:space="0" w:color="auto"/>
          </w:divBdr>
        </w:div>
        <w:div w:id="377245726">
          <w:marLeft w:val="640"/>
          <w:marRight w:val="0"/>
          <w:marTop w:val="0"/>
          <w:marBottom w:val="0"/>
          <w:divBdr>
            <w:top w:val="none" w:sz="0" w:space="0" w:color="auto"/>
            <w:left w:val="none" w:sz="0" w:space="0" w:color="auto"/>
            <w:bottom w:val="none" w:sz="0" w:space="0" w:color="auto"/>
            <w:right w:val="none" w:sz="0" w:space="0" w:color="auto"/>
          </w:divBdr>
        </w:div>
        <w:div w:id="416096093">
          <w:marLeft w:val="640"/>
          <w:marRight w:val="0"/>
          <w:marTop w:val="0"/>
          <w:marBottom w:val="0"/>
          <w:divBdr>
            <w:top w:val="none" w:sz="0" w:space="0" w:color="auto"/>
            <w:left w:val="none" w:sz="0" w:space="0" w:color="auto"/>
            <w:bottom w:val="none" w:sz="0" w:space="0" w:color="auto"/>
            <w:right w:val="none" w:sz="0" w:space="0" w:color="auto"/>
          </w:divBdr>
        </w:div>
        <w:div w:id="421952503">
          <w:marLeft w:val="640"/>
          <w:marRight w:val="0"/>
          <w:marTop w:val="0"/>
          <w:marBottom w:val="0"/>
          <w:divBdr>
            <w:top w:val="none" w:sz="0" w:space="0" w:color="auto"/>
            <w:left w:val="none" w:sz="0" w:space="0" w:color="auto"/>
            <w:bottom w:val="none" w:sz="0" w:space="0" w:color="auto"/>
            <w:right w:val="none" w:sz="0" w:space="0" w:color="auto"/>
          </w:divBdr>
        </w:div>
        <w:div w:id="443815567">
          <w:marLeft w:val="640"/>
          <w:marRight w:val="0"/>
          <w:marTop w:val="0"/>
          <w:marBottom w:val="0"/>
          <w:divBdr>
            <w:top w:val="none" w:sz="0" w:space="0" w:color="auto"/>
            <w:left w:val="none" w:sz="0" w:space="0" w:color="auto"/>
            <w:bottom w:val="none" w:sz="0" w:space="0" w:color="auto"/>
            <w:right w:val="none" w:sz="0" w:space="0" w:color="auto"/>
          </w:divBdr>
        </w:div>
        <w:div w:id="509837228">
          <w:marLeft w:val="640"/>
          <w:marRight w:val="0"/>
          <w:marTop w:val="0"/>
          <w:marBottom w:val="0"/>
          <w:divBdr>
            <w:top w:val="none" w:sz="0" w:space="0" w:color="auto"/>
            <w:left w:val="none" w:sz="0" w:space="0" w:color="auto"/>
            <w:bottom w:val="none" w:sz="0" w:space="0" w:color="auto"/>
            <w:right w:val="none" w:sz="0" w:space="0" w:color="auto"/>
          </w:divBdr>
        </w:div>
        <w:div w:id="560602431">
          <w:marLeft w:val="640"/>
          <w:marRight w:val="0"/>
          <w:marTop w:val="0"/>
          <w:marBottom w:val="0"/>
          <w:divBdr>
            <w:top w:val="none" w:sz="0" w:space="0" w:color="auto"/>
            <w:left w:val="none" w:sz="0" w:space="0" w:color="auto"/>
            <w:bottom w:val="none" w:sz="0" w:space="0" w:color="auto"/>
            <w:right w:val="none" w:sz="0" w:space="0" w:color="auto"/>
          </w:divBdr>
        </w:div>
        <w:div w:id="595600896">
          <w:marLeft w:val="640"/>
          <w:marRight w:val="0"/>
          <w:marTop w:val="0"/>
          <w:marBottom w:val="0"/>
          <w:divBdr>
            <w:top w:val="none" w:sz="0" w:space="0" w:color="auto"/>
            <w:left w:val="none" w:sz="0" w:space="0" w:color="auto"/>
            <w:bottom w:val="none" w:sz="0" w:space="0" w:color="auto"/>
            <w:right w:val="none" w:sz="0" w:space="0" w:color="auto"/>
          </w:divBdr>
        </w:div>
        <w:div w:id="611865767">
          <w:marLeft w:val="640"/>
          <w:marRight w:val="0"/>
          <w:marTop w:val="0"/>
          <w:marBottom w:val="0"/>
          <w:divBdr>
            <w:top w:val="none" w:sz="0" w:space="0" w:color="auto"/>
            <w:left w:val="none" w:sz="0" w:space="0" w:color="auto"/>
            <w:bottom w:val="none" w:sz="0" w:space="0" w:color="auto"/>
            <w:right w:val="none" w:sz="0" w:space="0" w:color="auto"/>
          </w:divBdr>
        </w:div>
        <w:div w:id="641271779">
          <w:marLeft w:val="640"/>
          <w:marRight w:val="0"/>
          <w:marTop w:val="0"/>
          <w:marBottom w:val="0"/>
          <w:divBdr>
            <w:top w:val="none" w:sz="0" w:space="0" w:color="auto"/>
            <w:left w:val="none" w:sz="0" w:space="0" w:color="auto"/>
            <w:bottom w:val="none" w:sz="0" w:space="0" w:color="auto"/>
            <w:right w:val="none" w:sz="0" w:space="0" w:color="auto"/>
          </w:divBdr>
        </w:div>
        <w:div w:id="652876170">
          <w:marLeft w:val="640"/>
          <w:marRight w:val="0"/>
          <w:marTop w:val="0"/>
          <w:marBottom w:val="0"/>
          <w:divBdr>
            <w:top w:val="none" w:sz="0" w:space="0" w:color="auto"/>
            <w:left w:val="none" w:sz="0" w:space="0" w:color="auto"/>
            <w:bottom w:val="none" w:sz="0" w:space="0" w:color="auto"/>
            <w:right w:val="none" w:sz="0" w:space="0" w:color="auto"/>
          </w:divBdr>
        </w:div>
        <w:div w:id="665670319">
          <w:marLeft w:val="640"/>
          <w:marRight w:val="0"/>
          <w:marTop w:val="0"/>
          <w:marBottom w:val="0"/>
          <w:divBdr>
            <w:top w:val="none" w:sz="0" w:space="0" w:color="auto"/>
            <w:left w:val="none" w:sz="0" w:space="0" w:color="auto"/>
            <w:bottom w:val="none" w:sz="0" w:space="0" w:color="auto"/>
            <w:right w:val="none" w:sz="0" w:space="0" w:color="auto"/>
          </w:divBdr>
        </w:div>
        <w:div w:id="691031798">
          <w:marLeft w:val="640"/>
          <w:marRight w:val="0"/>
          <w:marTop w:val="0"/>
          <w:marBottom w:val="0"/>
          <w:divBdr>
            <w:top w:val="none" w:sz="0" w:space="0" w:color="auto"/>
            <w:left w:val="none" w:sz="0" w:space="0" w:color="auto"/>
            <w:bottom w:val="none" w:sz="0" w:space="0" w:color="auto"/>
            <w:right w:val="none" w:sz="0" w:space="0" w:color="auto"/>
          </w:divBdr>
        </w:div>
        <w:div w:id="697852249">
          <w:marLeft w:val="640"/>
          <w:marRight w:val="0"/>
          <w:marTop w:val="0"/>
          <w:marBottom w:val="0"/>
          <w:divBdr>
            <w:top w:val="none" w:sz="0" w:space="0" w:color="auto"/>
            <w:left w:val="none" w:sz="0" w:space="0" w:color="auto"/>
            <w:bottom w:val="none" w:sz="0" w:space="0" w:color="auto"/>
            <w:right w:val="none" w:sz="0" w:space="0" w:color="auto"/>
          </w:divBdr>
        </w:div>
        <w:div w:id="700282362">
          <w:marLeft w:val="640"/>
          <w:marRight w:val="0"/>
          <w:marTop w:val="0"/>
          <w:marBottom w:val="0"/>
          <w:divBdr>
            <w:top w:val="none" w:sz="0" w:space="0" w:color="auto"/>
            <w:left w:val="none" w:sz="0" w:space="0" w:color="auto"/>
            <w:bottom w:val="none" w:sz="0" w:space="0" w:color="auto"/>
            <w:right w:val="none" w:sz="0" w:space="0" w:color="auto"/>
          </w:divBdr>
        </w:div>
        <w:div w:id="760561603">
          <w:marLeft w:val="640"/>
          <w:marRight w:val="0"/>
          <w:marTop w:val="0"/>
          <w:marBottom w:val="0"/>
          <w:divBdr>
            <w:top w:val="none" w:sz="0" w:space="0" w:color="auto"/>
            <w:left w:val="none" w:sz="0" w:space="0" w:color="auto"/>
            <w:bottom w:val="none" w:sz="0" w:space="0" w:color="auto"/>
            <w:right w:val="none" w:sz="0" w:space="0" w:color="auto"/>
          </w:divBdr>
        </w:div>
        <w:div w:id="772745882">
          <w:marLeft w:val="640"/>
          <w:marRight w:val="0"/>
          <w:marTop w:val="0"/>
          <w:marBottom w:val="0"/>
          <w:divBdr>
            <w:top w:val="none" w:sz="0" w:space="0" w:color="auto"/>
            <w:left w:val="none" w:sz="0" w:space="0" w:color="auto"/>
            <w:bottom w:val="none" w:sz="0" w:space="0" w:color="auto"/>
            <w:right w:val="none" w:sz="0" w:space="0" w:color="auto"/>
          </w:divBdr>
        </w:div>
        <w:div w:id="793251402">
          <w:marLeft w:val="640"/>
          <w:marRight w:val="0"/>
          <w:marTop w:val="0"/>
          <w:marBottom w:val="0"/>
          <w:divBdr>
            <w:top w:val="none" w:sz="0" w:space="0" w:color="auto"/>
            <w:left w:val="none" w:sz="0" w:space="0" w:color="auto"/>
            <w:bottom w:val="none" w:sz="0" w:space="0" w:color="auto"/>
            <w:right w:val="none" w:sz="0" w:space="0" w:color="auto"/>
          </w:divBdr>
        </w:div>
        <w:div w:id="841091747">
          <w:marLeft w:val="640"/>
          <w:marRight w:val="0"/>
          <w:marTop w:val="0"/>
          <w:marBottom w:val="0"/>
          <w:divBdr>
            <w:top w:val="none" w:sz="0" w:space="0" w:color="auto"/>
            <w:left w:val="none" w:sz="0" w:space="0" w:color="auto"/>
            <w:bottom w:val="none" w:sz="0" w:space="0" w:color="auto"/>
            <w:right w:val="none" w:sz="0" w:space="0" w:color="auto"/>
          </w:divBdr>
        </w:div>
        <w:div w:id="873151700">
          <w:marLeft w:val="640"/>
          <w:marRight w:val="0"/>
          <w:marTop w:val="0"/>
          <w:marBottom w:val="0"/>
          <w:divBdr>
            <w:top w:val="none" w:sz="0" w:space="0" w:color="auto"/>
            <w:left w:val="none" w:sz="0" w:space="0" w:color="auto"/>
            <w:bottom w:val="none" w:sz="0" w:space="0" w:color="auto"/>
            <w:right w:val="none" w:sz="0" w:space="0" w:color="auto"/>
          </w:divBdr>
        </w:div>
        <w:div w:id="874735925">
          <w:marLeft w:val="640"/>
          <w:marRight w:val="0"/>
          <w:marTop w:val="0"/>
          <w:marBottom w:val="0"/>
          <w:divBdr>
            <w:top w:val="none" w:sz="0" w:space="0" w:color="auto"/>
            <w:left w:val="none" w:sz="0" w:space="0" w:color="auto"/>
            <w:bottom w:val="none" w:sz="0" w:space="0" w:color="auto"/>
            <w:right w:val="none" w:sz="0" w:space="0" w:color="auto"/>
          </w:divBdr>
        </w:div>
        <w:div w:id="887647654">
          <w:marLeft w:val="640"/>
          <w:marRight w:val="0"/>
          <w:marTop w:val="0"/>
          <w:marBottom w:val="0"/>
          <w:divBdr>
            <w:top w:val="none" w:sz="0" w:space="0" w:color="auto"/>
            <w:left w:val="none" w:sz="0" w:space="0" w:color="auto"/>
            <w:bottom w:val="none" w:sz="0" w:space="0" w:color="auto"/>
            <w:right w:val="none" w:sz="0" w:space="0" w:color="auto"/>
          </w:divBdr>
        </w:div>
        <w:div w:id="895824066">
          <w:marLeft w:val="640"/>
          <w:marRight w:val="0"/>
          <w:marTop w:val="0"/>
          <w:marBottom w:val="0"/>
          <w:divBdr>
            <w:top w:val="none" w:sz="0" w:space="0" w:color="auto"/>
            <w:left w:val="none" w:sz="0" w:space="0" w:color="auto"/>
            <w:bottom w:val="none" w:sz="0" w:space="0" w:color="auto"/>
            <w:right w:val="none" w:sz="0" w:space="0" w:color="auto"/>
          </w:divBdr>
        </w:div>
        <w:div w:id="897983906">
          <w:marLeft w:val="640"/>
          <w:marRight w:val="0"/>
          <w:marTop w:val="0"/>
          <w:marBottom w:val="0"/>
          <w:divBdr>
            <w:top w:val="none" w:sz="0" w:space="0" w:color="auto"/>
            <w:left w:val="none" w:sz="0" w:space="0" w:color="auto"/>
            <w:bottom w:val="none" w:sz="0" w:space="0" w:color="auto"/>
            <w:right w:val="none" w:sz="0" w:space="0" w:color="auto"/>
          </w:divBdr>
        </w:div>
        <w:div w:id="944075625">
          <w:marLeft w:val="640"/>
          <w:marRight w:val="0"/>
          <w:marTop w:val="0"/>
          <w:marBottom w:val="0"/>
          <w:divBdr>
            <w:top w:val="none" w:sz="0" w:space="0" w:color="auto"/>
            <w:left w:val="none" w:sz="0" w:space="0" w:color="auto"/>
            <w:bottom w:val="none" w:sz="0" w:space="0" w:color="auto"/>
            <w:right w:val="none" w:sz="0" w:space="0" w:color="auto"/>
          </w:divBdr>
        </w:div>
        <w:div w:id="987631050">
          <w:marLeft w:val="640"/>
          <w:marRight w:val="0"/>
          <w:marTop w:val="0"/>
          <w:marBottom w:val="0"/>
          <w:divBdr>
            <w:top w:val="none" w:sz="0" w:space="0" w:color="auto"/>
            <w:left w:val="none" w:sz="0" w:space="0" w:color="auto"/>
            <w:bottom w:val="none" w:sz="0" w:space="0" w:color="auto"/>
            <w:right w:val="none" w:sz="0" w:space="0" w:color="auto"/>
          </w:divBdr>
        </w:div>
        <w:div w:id="989863979">
          <w:marLeft w:val="640"/>
          <w:marRight w:val="0"/>
          <w:marTop w:val="0"/>
          <w:marBottom w:val="0"/>
          <w:divBdr>
            <w:top w:val="none" w:sz="0" w:space="0" w:color="auto"/>
            <w:left w:val="none" w:sz="0" w:space="0" w:color="auto"/>
            <w:bottom w:val="none" w:sz="0" w:space="0" w:color="auto"/>
            <w:right w:val="none" w:sz="0" w:space="0" w:color="auto"/>
          </w:divBdr>
        </w:div>
        <w:div w:id="991568939">
          <w:marLeft w:val="640"/>
          <w:marRight w:val="0"/>
          <w:marTop w:val="0"/>
          <w:marBottom w:val="0"/>
          <w:divBdr>
            <w:top w:val="none" w:sz="0" w:space="0" w:color="auto"/>
            <w:left w:val="none" w:sz="0" w:space="0" w:color="auto"/>
            <w:bottom w:val="none" w:sz="0" w:space="0" w:color="auto"/>
            <w:right w:val="none" w:sz="0" w:space="0" w:color="auto"/>
          </w:divBdr>
        </w:div>
        <w:div w:id="1001539912">
          <w:marLeft w:val="640"/>
          <w:marRight w:val="0"/>
          <w:marTop w:val="0"/>
          <w:marBottom w:val="0"/>
          <w:divBdr>
            <w:top w:val="none" w:sz="0" w:space="0" w:color="auto"/>
            <w:left w:val="none" w:sz="0" w:space="0" w:color="auto"/>
            <w:bottom w:val="none" w:sz="0" w:space="0" w:color="auto"/>
            <w:right w:val="none" w:sz="0" w:space="0" w:color="auto"/>
          </w:divBdr>
        </w:div>
        <w:div w:id="1004162676">
          <w:marLeft w:val="640"/>
          <w:marRight w:val="0"/>
          <w:marTop w:val="0"/>
          <w:marBottom w:val="0"/>
          <w:divBdr>
            <w:top w:val="none" w:sz="0" w:space="0" w:color="auto"/>
            <w:left w:val="none" w:sz="0" w:space="0" w:color="auto"/>
            <w:bottom w:val="none" w:sz="0" w:space="0" w:color="auto"/>
            <w:right w:val="none" w:sz="0" w:space="0" w:color="auto"/>
          </w:divBdr>
        </w:div>
        <w:div w:id="1018581409">
          <w:marLeft w:val="640"/>
          <w:marRight w:val="0"/>
          <w:marTop w:val="0"/>
          <w:marBottom w:val="0"/>
          <w:divBdr>
            <w:top w:val="none" w:sz="0" w:space="0" w:color="auto"/>
            <w:left w:val="none" w:sz="0" w:space="0" w:color="auto"/>
            <w:bottom w:val="none" w:sz="0" w:space="0" w:color="auto"/>
            <w:right w:val="none" w:sz="0" w:space="0" w:color="auto"/>
          </w:divBdr>
        </w:div>
        <w:div w:id="1029768342">
          <w:marLeft w:val="640"/>
          <w:marRight w:val="0"/>
          <w:marTop w:val="0"/>
          <w:marBottom w:val="0"/>
          <w:divBdr>
            <w:top w:val="none" w:sz="0" w:space="0" w:color="auto"/>
            <w:left w:val="none" w:sz="0" w:space="0" w:color="auto"/>
            <w:bottom w:val="none" w:sz="0" w:space="0" w:color="auto"/>
            <w:right w:val="none" w:sz="0" w:space="0" w:color="auto"/>
          </w:divBdr>
        </w:div>
        <w:div w:id="1048990899">
          <w:marLeft w:val="640"/>
          <w:marRight w:val="0"/>
          <w:marTop w:val="0"/>
          <w:marBottom w:val="0"/>
          <w:divBdr>
            <w:top w:val="none" w:sz="0" w:space="0" w:color="auto"/>
            <w:left w:val="none" w:sz="0" w:space="0" w:color="auto"/>
            <w:bottom w:val="none" w:sz="0" w:space="0" w:color="auto"/>
            <w:right w:val="none" w:sz="0" w:space="0" w:color="auto"/>
          </w:divBdr>
        </w:div>
        <w:div w:id="1055660286">
          <w:marLeft w:val="640"/>
          <w:marRight w:val="0"/>
          <w:marTop w:val="0"/>
          <w:marBottom w:val="0"/>
          <w:divBdr>
            <w:top w:val="none" w:sz="0" w:space="0" w:color="auto"/>
            <w:left w:val="none" w:sz="0" w:space="0" w:color="auto"/>
            <w:bottom w:val="none" w:sz="0" w:space="0" w:color="auto"/>
            <w:right w:val="none" w:sz="0" w:space="0" w:color="auto"/>
          </w:divBdr>
        </w:div>
        <w:div w:id="1090196881">
          <w:marLeft w:val="640"/>
          <w:marRight w:val="0"/>
          <w:marTop w:val="0"/>
          <w:marBottom w:val="0"/>
          <w:divBdr>
            <w:top w:val="none" w:sz="0" w:space="0" w:color="auto"/>
            <w:left w:val="none" w:sz="0" w:space="0" w:color="auto"/>
            <w:bottom w:val="none" w:sz="0" w:space="0" w:color="auto"/>
            <w:right w:val="none" w:sz="0" w:space="0" w:color="auto"/>
          </w:divBdr>
        </w:div>
        <w:div w:id="1132748992">
          <w:marLeft w:val="640"/>
          <w:marRight w:val="0"/>
          <w:marTop w:val="0"/>
          <w:marBottom w:val="0"/>
          <w:divBdr>
            <w:top w:val="none" w:sz="0" w:space="0" w:color="auto"/>
            <w:left w:val="none" w:sz="0" w:space="0" w:color="auto"/>
            <w:bottom w:val="none" w:sz="0" w:space="0" w:color="auto"/>
            <w:right w:val="none" w:sz="0" w:space="0" w:color="auto"/>
          </w:divBdr>
        </w:div>
        <w:div w:id="1148979371">
          <w:marLeft w:val="640"/>
          <w:marRight w:val="0"/>
          <w:marTop w:val="0"/>
          <w:marBottom w:val="0"/>
          <w:divBdr>
            <w:top w:val="none" w:sz="0" w:space="0" w:color="auto"/>
            <w:left w:val="none" w:sz="0" w:space="0" w:color="auto"/>
            <w:bottom w:val="none" w:sz="0" w:space="0" w:color="auto"/>
            <w:right w:val="none" w:sz="0" w:space="0" w:color="auto"/>
          </w:divBdr>
        </w:div>
        <w:div w:id="1173228675">
          <w:marLeft w:val="640"/>
          <w:marRight w:val="0"/>
          <w:marTop w:val="0"/>
          <w:marBottom w:val="0"/>
          <w:divBdr>
            <w:top w:val="none" w:sz="0" w:space="0" w:color="auto"/>
            <w:left w:val="none" w:sz="0" w:space="0" w:color="auto"/>
            <w:bottom w:val="none" w:sz="0" w:space="0" w:color="auto"/>
            <w:right w:val="none" w:sz="0" w:space="0" w:color="auto"/>
          </w:divBdr>
        </w:div>
        <w:div w:id="1179127118">
          <w:marLeft w:val="640"/>
          <w:marRight w:val="0"/>
          <w:marTop w:val="0"/>
          <w:marBottom w:val="0"/>
          <w:divBdr>
            <w:top w:val="none" w:sz="0" w:space="0" w:color="auto"/>
            <w:left w:val="none" w:sz="0" w:space="0" w:color="auto"/>
            <w:bottom w:val="none" w:sz="0" w:space="0" w:color="auto"/>
            <w:right w:val="none" w:sz="0" w:space="0" w:color="auto"/>
          </w:divBdr>
        </w:div>
        <w:div w:id="1191844936">
          <w:marLeft w:val="640"/>
          <w:marRight w:val="0"/>
          <w:marTop w:val="0"/>
          <w:marBottom w:val="0"/>
          <w:divBdr>
            <w:top w:val="none" w:sz="0" w:space="0" w:color="auto"/>
            <w:left w:val="none" w:sz="0" w:space="0" w:color="auto"/>
            <w:bottom w:val="none" w:sz="0" w:space="0" w:color="auto"/>
            <w:right w:val="none" w:sz="0" w:space="0" w:color="auto"/>
          </w:divBdr>
        </w:div>
        <w:div w:id="1198616478">
          <w:marLeft w:val="640"/>
          <w:marRight w:val="0"/>
          <w:marTop w:val="0"/>
          <w:marBottom w:val="0"/>
          <w:divBdr>
            <w:top w:val="none" w:sz="0" w:space="0" w:color="auto"/>
            <w:left w:val="none" w:sz="0" w:space="0" w:color="auto"/>
            <w:bottom w:val="none" w:sz="0" w:space="0" w:color="auto"/>
            <w:right w:val="none" w:sz="0" w:space="0" w:color="auto"/>
          </w:divBdr>
        </w:div>
        <w:div w:id="1200438415">
          <w:marLeft w:val="640"/>
          <w:marRight w:val="0"/>
          <w:marTop w:val="0"/>
          <w:marBottom w:val="0"/>
          <w:divBdr>
            <w:top w:val="none" w:sz="0" w:space="0" w:color="auto"/>
            <w:left w:val="none" w:sz="0" w:space="0" w:color="auto"/>
            <w:bottom w:val="none" w:sz="0" w:space="0" w:color="auto"/>
            <w:right w:val="none" w:sz="0" w:space="0" w:color="auto"/>
          </w:divBdr>
        </w:div>
        <w:div w:id="1210991062">
          <w:marLeft w:val="640"/>
          <w:marRight w:val="0"/>
          <w:marTop w:val="0"/>
          <w:marBottom w:val="0"/>
          <w:divBdr>
            <w:top w:val="none" w:sz="0" w:space="0" w:color="auto"/>
            <w:left w:val="none" w:sz="0" w:space="0" w:color="auto"/>
            <w:bottom w:val="none" w:sz="0" w:space="0" w:color="auto"/>
            <w:right w:val="none" w:sz="0" w:space="0" w:color="auto"/>
          </w:divBdr>
        </w:div>
        <w:div w:id="1217200335">
          <w:marLeft w:val="640"/>
          <w:marRight w:val="0"/>
          <w:marTop w:val="0"/>
          <w:marBottom w:val="0"/>
          <w:divBdr>
            <w:top w:val="none" w:sz="0" w:space="0" w:color="auto"/>
            <w:left w:val="none" w:sz="0" w:space="0" w:color="auto"/>
            <w:bottom w:val="none" w:sz="0" w:space="0" w:color="auto"/>
            <w:right w:val="none" w:sz="0" w:space="0" w:color="auto"/>
          </w:divBdr>
        </w:div>
        <w:div w:id="1262761786">
          <w:marLeft w:val="640"/>
          <w:marRight w:val="0"/>
          <w:marTop w:val="0"/>
          <w:marBottom w:val="0"/>
          <w:divBdr>
            <w:top w:val="none" w:sz="0" w:space="0" w:color="auto"/>
            <w:left w:val="none" w:sz="0" w:space="0" w:color="auto"/>
            <w:bottom w:val="none" w:sz="0" w:space="0" w:color="auto"/>
            <w:right w:val="none" w:sz="0" w:space="0" w:color="auto"/>
          </w:divBdr>
        </w:div>
        <w:div w:id="1307199466">
          <w:marLeft w:val="640"/>
          <w:marRight w:val="0"/>
          <w:marTop w:val="0"/>
          <w:marBottom w:val="0"/>
          <w:divBdr>
            <w:top w:val="none" w:sz="0" w:space="0" w:color="auto"/>
            <w:left w:val="none" w:sz="0" w:space="0" w:color="auto"/>
            <w:bottom w:val="none" w:sz="0" w:space="0" w:color="auto"/>
            <w:right w:val="none" w:sz="0" w:space="0" w:color="auto"/>
          </w:divBdr>
        </w:div>
        <w:div w:id="1323394672">
          <w:marLeft w:val="640"/>
          <w:marRight w:val="0"/>
          <w:marTop w:val="0"/>
          <w:marBottom w:val="0"/>
          <w:divBdr>
            <w:top w:val="none" w:sz="0" w:space="0" w:color="auto"/>
            <w:left w:val="none" w:sz="0" w:space="0" w:color="auto"/>
            <w:bottom w:val="none" w:sz="0" w:space="0" w:color="auto"/>
            <w:right w:val="none" w:sz="0" w:space="0" w:color="auto"/>
          </w:divBdr>
        </w:div>
        <w:div w:id="1341278444">
          <w:marLeft w:val="640"/>
          <w:marRight w:val="0"/>
          <w:marTop w:val="0"/>
          <w:marBottom w:val="0"/>
          <w:divBdr>
            <w:top w:val="none" w:sz="0" w:space="0" w:color="auto"/>
            <w:left w:val="none" w:sz="0" w:space="0" w:color="auto"/>
            <w:bottom w:val="none" w:sz="0" w:space="0" w:color="auto"/>
            <w:right w:val="none" w:sz="0" w:space="0" w:color="auto"/>
          </w:divBdr>
        </w:div>
        <w:div w:id="1347751446">
          <w:marLeft w:val="640"/>
          <w:marRight w:val="0"/>
          <w:marTop w:val="0"/>
          <w:marBottom w:val="0"/>
          <w:divBdr>
            <w:top w:val="none" w:sz="0" w:space="0" w:color="auto"/>
            <w:left w:val="none" w:sz="0" w:space="0" w:color="auto"/>
            <w:bottom w:val="none" w:sz="0" w:space="0" w:color="auto"/>
            <w:right w:val="none" w:sz="0" w:space="0" w:color="auto"/>
          </w:divBdr>
        </w:div>
        <w:div w:id="1352147880">
          <w:marLeft w:val="640"/>
          <w:marRight w:val="0"/>
          <w:marTop w:val="0"/>
          <w:marBottom w:val="0"/>
          <w:divBdr>
            <w:top w:val="none" w:sz="0" w:space="0" w:color="auto"/>
            <w:left w:val="none" w:sz="0" w:space="0" w:color="auto"/>
            <w:bottom w:val="none" w:sz="0" w:space="0" w:color="auto"/>
            <w:right w:val="none" w:sz="0" w:space="0" w:color="auto"/>
          </w:divBdr>
        </w:div>
        <w:div w:id="1390808117">
          <w:marLeft w:val="640"/>
          <w:marRight w:val="0"/>
          <w:marTop w:val="0"/>
          <w:marBottom w:val="0"/>
          <w:divBdr>
            <w:top w:val="none" w:sz="0" w:space="0" w:color="auto"/>
            <w:left w:val="none" w:sz="0" w:space="0" w:color="auto"/>
            <w:bottom w:val="none" w:sz="0" w:space="0" w:color="auto"/>
            <w:right w:val="none" w:sz="0" w:space="0" w:color="auto"/>
          </w:divBdr>
        </w:div>
        <w:div w:id="1395857851">
          <w:marLeft w:val="640"/>
          <w:marRight w:val="0"/>
          <w:marTop w:val="0"/>
          <w:marBottom w:val="0"/>
          <w:divBdr>
            <w:top w:val="none" w:sz="0" w:space="0" w:color="auto"/>
            <w:left w:val="none" w:sz="0" w:space="0" w:color="auto"/>
            <w:bottom w:val="none" w:sz="0" w:space="0" w:color="auto"/>
            <w:right w:val="none" w:sz="0" w:space="0" w:color="auto"/>
          </w:divBdr>
        </w:div>
        <w:div w:id="1396393887">
          <w:marLeft w:val="640"/>
          <w:marRight w:val="0"/>
          <w:marTop w:val="0"/>
          <w:marBottom w:val="0"/>
          <w:divBdr>
            <w:top w:val="none" w:sz="0" w:space="0" w:color="auto"/>
            <w:left w:val="none" w:sz="0" w:space="0" w:color="auto"/>
            <w:bottom w:val="none" w:sz="0" w:space="0" w:color="auto"/>
            <w:right w:val="none" w:sz="0" w:space="0" w:color="auto"/>
          </w:divBdr>
        </w:div>
        <w:div w:id="1408764638">
          <w:marLeft w:val="640"/>
          <w:marRight w:val="0"/>
          <w:marTop w:val="0"/>
          <w:marBottom w:val="0"/>
          <w:divBdr>
            <w:top w:val="none" w:sz="0" w:space="0" w:color="auto"/>
            <w:left w:val="none" w:sz="0" w:space="0" w:color="auto"/>
            <w:bottom w:val="none" w:sz="0" w:space="0" w:color="auto"/>
            <w:right w:val="none" w:sz="0" w:space="0" w:color="auto"/>
          </w:divBdr>
        </w:div>
        <w:div w:id="1429807419">
          <w:marLeft w:val="640"/>
          <w:marRight w:val="0"/>
          <w:marTop w:val="0"/>
          <w:marBottom w:val="0"/>
          <w:divBdr>
            <w:top w:val="none" w:sz="0" w:space="0" w:color="auto"/>
            <w:left w:val="none" w:sz="0" w:space="0" w:color="auto"/>
            <w:bottom w:val="none" w:sz="0" w:space="0" w:color="auto"/>
            <w:right w:val="none" w:sz="0" w:space="0" w:color="auto"/>
          </w:divBdr>
        </w:div>
        <w:div w:id="1497844596">
          <w:marLeft w:val="640"/>
          <w:marRight w:val="0"/>
          <w:marTop w:val="0"/>
          <w:marBottom w:val="0"/>
          <w:divBdr>
            <w:top w:val="none" w:sz="0" w:space="0" w:color="auto"/>
            <w:left w:val="none" w:sz="0" w:space="0" w:color="auto"/>
            <w:bottom w:val="none" w:sz="0" w:space="0" w:color="auto"/>
            <w:right w:val="none" w:sz="0" w:space="0" w:color="auto"/>
          </w:divBdr>
        </w:div>
        <w:div w:id="1526287282">
          <w:marLeft w:val="640"/>
          <w:marRight w:val="0"/>
          <w:marTop w:val="0"/>
          <w:marBottom w:val="0"/>
          <w:divBdr>
            <w:top w:val="none" w:sz="0" w:space="0" w:color="auto"/>
            <w:left w:val="none" w:sz="0" w:space="0" w:color="auto"/>
            <w:bottom w:val="none" w:sz="0" w:space="0" w:color="auto"/>
            <w:right w:val="none" w:sz="0" w:space="0" w:color="auto"/>
          </w:divBdr>
        </w:div>
        <w:div w:id="1531533284">
          <w:marLeft w:val="640"/>
          <w:marRight w:val="0"/>
          <w:marTop w:val="0"/>
          <w:marBottom w:val="0"/>
          <w:divBdr>
            <w:top w:val="none" w:sz="0" w:space="0" w:color="auto"/>
            <w:left w:val="none" w:sz="0" w:space="0" w:color="auto"/>
            <w:bottom w:val="none" w:sz="0" w:space="0" w:color="auto"/>
            <w:right w:val="none" w:sz="0" w:space="0" w:color="auto"/>
          </w:divBdr>
        </w:div>
        <w:div w:id="1548567693">
          <w:marLeft w:val="640"/>
          <w:marRight w:val="0"/>
          <w:marTop w:val="0"/>
          <w:marBottom w:val="0"/>
          <w:divBdr>
            <w:top w:val="none" w:sz="0" w:space="0" w:color="auto"/>
            <w:left w:val="none" w:sz="0" w:space="0" w:color="auto"/>
            <w:bottom w:val="none" w:sz="0" w:space="0" w:color="auto"/>
            <w:right w:val="none" w:sz="0" w:space="0" w:color="auto"/>
          </w:divBdr>
        </w:div>
        <w:div w:id="1565605911">
          <w:marLeft w:val="640"/>
          <w:marRight w:val="0"/>
          <w:marTop w:val="0"/>
          <w:marBottom w:val="0"/>
          <w:divBdr>
            <w:top w:val="none" w:sz="0" w:space="0" w:color="auto"/>
            <w:left w:val="none" w:sz="0" w:space="0" w:color="auto"/>
            <w:bottom w:val="none" w:sz="0" w:space="0" w:color="auto"/>
            <w:right w:val="none" w:sz="0" w:space="0" w:color="auto"/>
          </w:divBdr>
        </w:div>
        <w:div w:id="1603495691">
          <w:marLeft w:val="640"/>
          <w:marRight w:val="0"/>
          <w:marTop w:val="0"/>
          <w:marBottom w:val="0"/>
          <w:divBdr>
            <w:top w:val="none" w:sz="0" w:space="0" w:color="auto"/>
            <w:left w:val="none" w:sz="0" w:space="0" w:color="auto"/>
            <w:bottom w:val="none" w:sz="0" w:space="0" w:color="auto"/>
            <w:right w:val="none" w:sz="0" w:space="0" w:color="auto"/>
          </w:divBdr>
        </w:div>
        <w:div w:id="1645427781">
          <w:marLeft w:val="640"/>
          <w:marRight w:val="0"/>
          <w:marTop w:val="0"/>
          <w:marBottom w:val="0"/>
          <w:divBdr>
            <w:top w:val="none" w:sz="0" w:space="0" w:color="auto"/>
            <w:left w:val="none" w:sz="0" w:space="0" w:color="auto"/>
            <w:bottom w:val="none" w:sz="0" w:space="0" w:color="auto"/>
            <w:right w:val="none" w:sz="0" w:space="0" w:color="auto"/>
          </w:divBdr>
        </w:div>
        <w:div w:id="1651252231">
          <w:marLeft w:val="640"/>
          <w:marRight w:val="0"/>
          <w:marTop w:val="0"/>
          <w:marBottom w:val="0"/>
          <w:divBdr>
            <w:top w:val="none" w:sz="0" w:space="0" w:color="auto"/>
            <w:left w:val="none" w:sz="0" w:space="0" w:color="auto"/>
            <w:bottom w:val="none" w:sz="0" w:space="0" w:color="auto"/>
            <w:right w:val="none" w:sz="0" w:space="0" w:color="auto"/>
          </w:divBdr>
        </w:div>
        <w:div w:id="1682312760">
          <w:marLeft w:val="640"/>
          <w:marRight w:val="0"/>
          <w:marTop w:val="0"/>
          <w:marBottom w:val="0"/>
          <w:divBdr>
            <w:top w:val="none" w:sz="0" w:space="0" w:color="auto"/>
            <w:left w:val="none" w:sz="0" w:space="0" w:color="auto"/>
            <w:bottom w:val="none" w:sz="0" w:space="0" w:color="auto"/>
            <w:right w:val="none" w:sz="0" w:space="0" w:color="auto"/>
          </w:divBdr>
        </w:div>
        <w:div w:id="1723090901">
          <w:marLeft w:val="640"/>
          <w:marRight w:val="0"/>
          <w:marTop w:val="0"/>
          <w:marBottom w:val="0"/>
          <w:divBdr>
            <w:top w:val="none" w:sz="0" w:space="0" w:color="auto"/>
            <w:left w:val="none" w:sz="0" w:space="0" w:color="auto"/>
            <w:bottom w:val="none" w:sz="0" w:space="0" w:color="auto"/>
            <w:right w:val="none" w:sz="0" w:space="0" w:color="auto"/>
          </w:divBdr>
        </w:div>
        <w:div w:id="1734497560">
          <w:marLeft w:val="640"/>
          <w:marRight w:val="0"/>
          <w:marTop w:val="0"/>
          <w:marBottom w:val="0"/>
          <w:divBdr>
            <w:top w:val="none" w:sz="0" w:space="0" w:color="auto"/>
            <w:left w:val="none" w:sz="0" w:space="0" w:color="auto"/>
            <w:bottom w:val="none" w:sz="0" w:space="0" w:color="auto"/>
            <w:right w:val="none" w:sz="0" w:space="0" w:color="auto"/>
          </w:divBdr>
        </w:div>
        <w:div w:id="1760521169">
          <w:marLeft w:val="640"/>
          <w:marRight w:val="0"/>
          <w:marTop w:val="0"/>
          <w:marBottom w:val="0"/>
          <w:divBdr>
            <w:top w:val="none" w:sz="0" w:space="0" w:color="auto"/>
            <w:left w:val="none" w:sz="0" w:space="0" w:color="auto"/>
            <w:bottom w:val="none" w:sz="0" w:space="0" w:color="auto"/>
            <w:right w:val="none" w:sz="0" w:space="0" w:color="auto"/>
          </w:divBdr>
        </w:div>
        <w:div w:id="1763640734">
          <w:marLeft w:val="640"/>
          <w:marRight w:val="0"/>
          <w:marTop w:val="0"/>
          <w:marBottom w:val="0"/>
          <w:divBdr>
            <w:top w:val="none" w:sz="0" w:space="0" w:color="auto"/>
            <w:left w:val="none" w:sz="0" w:space="0" w:color="auto"/>
            <w:bottom w:val="none" w:sz="0" w:space="0" w:color="auto"/>
            <w:right w:val="none" w:sz="0" w:space="0" w:color="auto"/>
          </w:divBdr>
        </w:div>
        <w:div w:id="1764259232">
          <w:marLeft w:val="640"/>
          <w:marRight w:val="0"/>
          <w:marTop w:val="0"/>
          <w:marBottom w:val="0"/>
          <w:divBdr>
            <w:top w:val="none" w:sz="0" w:space="0" w:color="auto"/>
            <w:left w:val="none" w:sz="0" w:space="0" w:color="auto"/>
            <w:bottom w:val="none" w:sz="0" w:space="0" w:color="auto"/>
            <w:right w:val="none" w:sz="0" w:space="0" w:color="auto"/>
          </w:divBdr>
        </w:div>
        <w:div w:id="1781147629">
          <w:marLeft w:val="640"/>
          <w:marRight w:val="0"/>
          <w:marTop w:val="0"/>
          <w:marBottom w:val="0"/>
          <w:divBdr>
            <w:top w:val="none" w:sz="0" w:space="0" w:color="auto"/>
            <w:left w:val="none" w:sz="0" w:space="0" w:color="auto"/>
            <w:bottom w:val="none" w:sz="0" w:space="0" w:color="auto"/>
            <w:right w:val="none" w:sz="0" w:space="0" w:color="auto"/>
          </w:divBdr>
        </w:div>
        <w:div w:id="1789471842">
          <w:marLeft w:val="640"/>
          <w:marRight w:val="0"/>
          <w:marTop w:val="0"/>
          <w:marBottom w:val="0"/>
          <w:divBdr>
            <w:top w:val="none" w:sz="0" w:space="0" w:color="auto"/>
            <w:left w:val="none" w:sz="0" w:space="0" w:color="auto"/>
            <w:bottom w:val="none" w:sz="0" w:space="0" w:color="auto"/>
            <w:right w:val="none" w:sz="0" w:space="0" w:color="auto"/>
          </w:divBdr>
        </w:div>
        <w:div w:id="1791361179">
          <w:marLeft w:val="640"/>
          <w:marRight w:val="0"/>
          <w:marTop w:val="0"/>
          <w:marBottom w:val="0"/>
          <w:divBdr>
            <w:top w:val="none" w:sz="0" w:space="0" w:color="auto"/>
            <w:left w:val="none" w:sz="0" w:space="0" w:color="auto"/>
            <w:bottom w:val="none" w:sz="0" w:space="0" w:color="auto"/>
            <w:right w:val="none" w:sz="0" w:space="0" w:color="auto"/>
          </w:divBdr>
        </w:div>
        <w:div w:id="1806119119">
          <w:marLeft w:val="640"/>
          <w:marRight w:val="0"/>
          <w:marTop w:val="0"/>
          <w:marBottom w:val="0"/>
          <w:divBdr>
            <w:top w:val="none" w:sz="0" w:space="0" w:color="auto"/>
            <w:left w:val="none" w:sz="0" w:space="0" w:color="auto"/>
            <w:bottom w:val="none" w:sz="0" w:space="0" w:color="auto"/>
            <w:right w:val="none" w:sz="0" w:space="0" w:color="auto"/>
          </w:divBdr>
        </w:div>
        <w:div w:id="1869567289">
          <w:marLeft w:val="640"/>
          <w:marRight w:val="0"/>
          <w:marTop w:val="0"/>
          <w:marBottom w:val="0"/>
          <w:divBdr>
            <w:top w:val="none" w:sz="0" w:space="0" w:color="auto"/>
            <w:left w:val="none" w:sz="0" w:space="0" w:color="auto"/>
            <w:bottom w:val="none" w:sz="0" w:space="0" w:color="auto"/>
            <w:right w:val="none" w:sz="0" w:space="0" w:color="auto"/>
          </w:divBdr>
        </w:div>
        <w:div w:id="1901282062">
          <w:marLeft w:val="640"/>
          <w:marRight w:val="0"/>
          <w:marTop w:val="0"/>
          <w:marBottom w:val="0"/>
          <w:divBdr>
            <w:top w:val="none" w:sz="0" w:space="0" w:color="auto"/>
            <w:left w:val="none" w:sz="0" w:space="0" w:color="auto"/>
            <w:bottom w:val="none" w:sz="0" w:space="0" w:color="auto"/>
            <w:right w:val="none" w:sz="0" w:space="0" w:color="auto"/>
          </w:divBdr>
        </w:div>
        <w:div w:id="1905796825">
          <w:marLeft w:val="640"/>
          <w:marRight w:val="0"/>
          <w:marTop w:val="0"/>
          <w:marBottom w:val="0"/>
          <w:divBdr>
            <w:top w:val="none" w:sz="0" w:space="0" w:color="auto"/>
            <w:left w:val="none" w:sz="0" w:space="0" w:color="auto"/>
            <w:bottom w:val="none" w:sz="0" w:space="0" w:color="auto"/>
            <w:right w:val="none" w:sz="0" w:space="0" w:color="auto"/>
          </w:divBdr>
        </w:div>
        <w:div w:id="1962803778">
          <w:marLeft w:val="640"/>
          <w:marRight w:val="0"/>
          <w:marTop w:val="0"/>
          <w:marBottom w:val="0"/>
          <w:divBdr>
            <w:top w:val="none" w:sz="0" w:space="0" w:color="auto"/>
            <w:left w:val="none" w:sz="0" w:space="0" w:color="auto"/>
            <w:bottom w:val="none" w:sz="0" w:space="0" w:color="auto"/>
            <w:right w:val="none" w:sz="0" w:space="0" w:color="auto"/>
          </w:divBdr>
        </w:div>
        <w:div w:id="2004627863">
          <w:marLeft w:val="640"/>
          <w:marRight w:val="0"/>
          <w:marTop w:val="0"/>
          <w:marBottom w:val="0"/>
          <w:divBdr>
            <w:top w:val="none" w:sz="0" w:space="0" w:color="auto"/>
            <w:left w:val="none" w:sz="0" w:space="0" w:color="auto"/>
            <w:bottom w:val="none" w:sz="0" w:space="0" w:color="auto"/>
            <w:right w:val="none" w:sz="0" w:space="0" w:color="auto"/>
          </w:divBdr>
        </w:div>
        <w:div w:id="2055081485">
          <w:marLeft w:val="640"/>
          <w:marRight w:val="0"/>
          <w:marTop w:val="0"/>
          <w:marBottom w:val="0"/>
          <w:divBdr>
            <w:top w:val="none" w:sz="0" w:space="0" w:color="auto"/>
            <w:left w:val="none" w:sz="0" w:space="0" w:color="auto"/>
            <w:bottom w:val="none" w:sz="0" w:space="0" w:color="auto"/>
            <w:right w:val="none" w:sz="0" w:space="0" w:color="auto"/>
          </w:divBdr>
        </w:div>
        <w:div w:id="2078161739">
          <w:marLeft w:val="640"/>
          <w:marRight w:val="0"/>
          <w:marTop w:val="0"/>
          <w:marBottom w:val="0"/>
          <w:divBdr>
            <w:top w:val="none" w:sz="0" w:space="0" w:color="auto"/>
            <w:left w:val="none" w:sz="0" w:space="0" w:color="auto"/>
            <w:bottom w:val="none" w:sz="0" w:space="0" w:color="auto"/>
            <w:right w:val="none" w:sz="0" w:space="0" w:color="auto"/>
          </w:divBdr>
        </w:div>
        <w:div w:id="2087023405">
          <w:marLeft w:val="640"/>
          <w:marRight w:val="0"/>
          <w:marTop w:val="0"/>
          <w:marBottom w:val="0"/>
          <w:divBdr>
            <w:top w:val="none" w:sz="0" w:space="0" w:color="auto"/>
            <w:left w:val="none" w:sz="0" w:space="0" w:color="auto"/>
            <w:bottom w:val="none" w:sz="0" w:space="0" w:color="auto"/>
            <w:right w:val="none" w:sz="0" w:space="0" w:color="auto"/>
          </w:divBdr>
        </w:div>
        <w:div w:id="2107381234">
          <w:marLeft w:val="640"/>
          <w:marRight w:val="0"/>
          <w:marTop w:val="0"/>
          <w:marBottom w:val="0"/>
          <w:divBdr>
            <w:top w:val="none" w:sz="0" w:space="0" w:color="auto"/>
            <w:left w:val="none" w:sz="0" w:space="0" w:color="auto"/>
            <w:bottom w:val="none" w:sz="0" w:space="0" w:color="auto"/>
            <w:right w:val="none" w:sz="0" w:space="0" w:color="auto"/>
          </w:divBdr>
        </w:div>
        <w:div w:id="2143305418">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8994569">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572933216">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25638196">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971599733">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2708421">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1077048022">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33510725">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1929071048">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69549753">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111440473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3099267">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1438865872">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668218883">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8245941">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1048721830">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13844404">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2533761">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38744339">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550411002">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32465928">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26746719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38820617">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106734174">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77362168">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0612532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904331">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1288009425">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81148059">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4669415">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2007249268">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729866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1954362013">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977649">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22152555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12849472">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751976985">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936268">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61029626">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586823">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1783913415">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2791639">
      <w:bodyDiv w:val="1"/>
      <w:marLeft w:val="0"/>
      <w:marRight w:val="0"/>
      <w:marTop w:val="0"/>
      <w:marBottom w:val="0"/>
      <w:divBdr>
        <w:top w:val="none" w:sz="0" w:space="0" w:color="auto"/>
        <w:left w:val="none" w:sz="0" w:space="0" w:color="auto"/>
        <w:bottom w:val="none" w:sz="0" w:space="0" w:color="auto"/>
        <w:right w:val="none" w:sz="0" w:space="0" w:color="auto"/>
      </w:divBdr>
      <w:divsChild>
        <w:div w:id="47606445">
          <w:marLeft w:val="640"/>
          <w:marRight w:val="0"/>
          <w:marTop w:val="0"/>
          <w:marBottom w:val="0"/>
          <w:divBdr>
            <w:top w:val="none" w:sz="0" w:space="0" w:color="auto"/>
            <w:left w:val="none" w:sz="0" w:space="0" w:color="auto"/>
            <w:bottom w:val="none" w:sz="0" w:space="0" w:color="auto"/>
            <w:right w:val="none" w:sz="0" w:space="0" w:color="auto"/>
          </w:divBdr>
        </w:div>
        <w:div w:id="67383243">
          <w:marLeft w:val="640"/>
          <w:marRight w:val="0"/>
          <w:marTop w:val="0"/>
          <w:marBottom w:val="0"/>
          <w:divBdr>
            <w:top w:val="none" w:sz="0" w:space="0" w:color="auto"/>
            <w:left w:val="none" w:sz="0" w:space="0" w:color="auto"/>
            <w:bottom w:val="none" w:sz="0" w:space="0" w:color="auto"/>
            <w:right w:val="none" w:sz="0" w:space="0" w:color="auto"/>
          </w:divBdr>
        </w:div>
        <w:div w:id="69161992">
          <w:marLeft w:val="640"/>
          <w:marRight w:val="0"/>
          <w:marTop w:val="0"/>
          <w:marBottom w:val="0"/>
          <w:divBdr>
            <w:top w:val="none" w:sz="0" w:space="0" w:color="auto"/>
            <w:left w:val="none" w:sz="0" w:space="0" w:color="auto"/>
            <w:bottom w:val="none" w:sz="0" w:space="0" w:color="auto"/>
            <w:right w:val="none" w:sz="0" w:space="0" w:color="auto"/>
          </w:divBdr>
        </w:div>
        <w:div w:id="94177153">
          <w:marLeft w:val="640"/>
          <w:marRight w:val="0"/>
          <w:marTop w:val="0"/>
          <w:marBottom w:val="0"/>
          <w:divBdr>
            <w:top w:val="none" w:sz="0" w:space="0" w:color="auto"/>
            <w:left w:val="none" w:sz="0" w:space="0" w:color="auto"/>
            <w:bottom w:val="none" w:sz="0" w:space="0" w:color="auto"/>
            <w:right w:val="none" w:sz="0" w:space="0" w:color="auto"/>
          </w:divBdr>
        </w:div>
        <w:div w:id="107629034">
          <w:marLeft w:val="640"/>
          <w:marRight w:val="0"/>
          <w:marTop w:val="0"/>
          <w:marBottom w:val="0"/>
          <w:divBdr>
            <w:top w:val="none" w:sz="0" w:space="0" w:color="auto"/>
            <w:left w:val="none" w:sz="0" w:space="0" w:color="auto"/>
            <w:bottom w:val="none" w:sz="0" w:space="0" w:color="auto"/>
            <w:right w:val="none" w:sz="0" w:space="0" w:color="auto"/>
          </w:divBdr>
        </w:div>
        <w:div w:id="141820234">
          <w:marLeft w:val="640"/>
          <w:marRight w:val="0"/>
          <w:marTop w:val="0"/>
          <w:marBottom w:val="0"/>
          <w:divBdr>
            <w:top w:val="none" w:sz="0" w:space="0" w:color="auto"/>
            <w:left w:val="none" w:sz="0" w:space="0" w:color="auto"/>
            <w:bottom w:val="none" w:sz="0" w:space="0" w:color="auto"/>
            <w:right w:val="none" w:sz="0" w:space="0" w:color="auto"/>
          </w:divBdr>
        </w:div>
        <w:div w:id="166747109">
          <w:marLeft w:val="640"/>
          <w:marRight w:val="0"/>
          <w:marTop w:val="0"/>
          <w:marBottom w:val="0"/>
          <w:divBdr>
            <w:top w:val="none" w:sz="0" w:space="0" w:color="auto"/>
            <w:left w:val="none" w:sz="0" w:space="0" w:color="auto"/>
            <w:bottom w:val="none" w:sz="0" w:space="0" w:color="auto"/>
            <w:right w:val="none" w:sz="0" w:space="0" w:color="auto"/>
          </w:divBdr>
        </w:div>
        <w:div w:id="196352854">
          <w:marLeft w:val="640"/>
          <w:marRight w:val="0"/>
          <w:marTop w:val="0"/>
          <w:marBottom w:val="0"/>
          <w:divBdr>
            <w:top w:val="none" w:sz="0" w:space="0" w:color="auto"/>
            <w:left w:val="none" w:sz="0" w:space="0" w:color="auto"/>
            <w:bottom w:val="none" w:sz="0" w:space="0" w:color="auto"/>
            <w:right w:val="none" w:sz="0" w:space="0" w:color="auto"/>
          </w:divBdr>
        </w:div>
        <w:div w:id="250746779">
          <w:marLeft w:val="640"/>
          <w:marRight w:val="0"/>
          <w:marTop w:val="0"/>
          <w:marBottom w:val="0"/>
          <w:divBdr>
            <w:top w:val="none" w:sz="0" w:space="0" w:color="auto"/>
            <w:left w:val="none" w:sz="0" w:space="0" w:color="auto"/>
            <w:bottom w:val="none" w:sz="0" w:space="0" w:color="auto"/>
            <w:right w:val="none" w:sz="0" w:space="0" w:color="auto"/>
          </w:divBdr>
        </w:div>
        <w:div w:id="256715600">
          <w:marLeft w:val="640"/>
          <w:marRight w:val="0"/>
          <w:marTop w:val="0"/>
          <w:marBottom w:val="0"/>
          <w:divBdr>
            <w:top w:val="none" w:sz="0" w:space="0" w:color="auto"/>
            <w:left w:val="none" w:sz="0" w:space="0" w:color="auto"/>
            <w:bottom w:val="none" w:sz="0" w:space="0" w:color="auto"/>
            <w:right w:val="none" w:sz="0" w:space="0" w:color="auto"/>
          </w:divBdr>
        </w:div>
        <w:div w:id="265967235">
          <w:marLeft w:val="640"/>
          <w:marRight w:val="0"/>
          <w:marTop w:val="0"/>
          <w:marBottom w:val="0"/>
          <w:divBdr>
            <w:top w:val="none" w:sz="0" w:space="0" w:color="auto"/>
            <w:left w:val="none" w:sz="0" w:space="0" w:color="auto"/>
            <w:bottom w:val="none" w:sz="0" w:space="0" w:color="auto"/>
            <w:right w:val="none" w:sz="0" w:space="0" w:color="auto"/>
          </w:divBdr>
        </w:div>
        <w:div w:id="347413788">
          <w:marLeft w:val="640"/>
          <w:marRight w:val="0"/>
          <w:marTop w:val="0"/>
          <w:marBottom w:val="0"/>
          <w:divBdr>
            <w:top w:val="none" w:sz="0" w:space="0" w:color="auto"/>
            <w:left w:val="none" w:sz="0" w:space="0" w:color="auto"/>
            <w:bottom w:val="none" w:sz="0" w:space="0" w:color="auto"/>
            <w:right w:val="none" w:sz="0" w:space="0" w:color="auto"/>
          </w:divBdr>
        </w:div>
        <w:div w:id="375157327">
          <w:marLeft w:val="640"/>
          <w:marRight w:val="0"/>
          <w:marTop w:val="0"/>
          <w:marBottom w:val="0"/>
          <w:divBdr>
            <w:top w:val="none" w:sz="0" w:space="0" w:color="auto"/>
            <w:left w:val="none" w:sz="0" w:space="0" w:color="auto"/>
            <w:bottom w:val="none" w:sz="0" w:space="0" w:color="auto"/>
            <w:right w:val="none" w:sz="0" w:space="0" w:color="auto"/>
          </w:divBdr>
        </w:div>
        <w:div w:id="385222200">
          <w:marLeft w:val="640"/>
          <w:marRight w:val="0"/>
          <w:marTop w:val="0"/>
          <w:marBottom w:val="0"/>
          <w:divBdr>
            <w:top w:val="none" w:sz="0" w:space="0" w:color="auto"/>
            <w:left w:val="none" w:sz="0" w:space="0" w:color="auto"/>
            <w:bottom w:val="none" w:sz="0" w:space="0" w:color="auto"/>
            <w:right w:val="none" w:sz="0" w:space="0" w:color="auto"/>
          </w:divBdr>
        </w:div>
        <w:div w:id="390465820">
          <w:marLeft w:val="640"/>
          <w:marRight w:val="0"/>
          <w:marTop w:val="0"/>
          <w:marBottom w:val="0"/>
          <w:divBdr>
            <w:top w:val="none" w:sz="0" w:space="0" w:color="auto"/>
            <w:left w:val="none" w:sz="0" w:space="0" w:color="auto"/>
            <w:bottom w:val="none" w:sz="0" w:space="0" w:color="auto"/>
            <w:right w:val="none" w:sz="0" w:space="0" w:color="auto"/>
          </w:divBdr>
        </w:div>
        <w:div w:id="410007511">
          <w:marLeft w:val="640"/>
          <w:marRight w:val="0"/>
          <w:marTop w:val="0"/>
          <w:marBottom w:val="0"/>
          <w:divBdr>
            <w:top w:val="none" w:sz="0" w:space="0" w:color="auto"/>
            <w:left w:val="none" w:sz="0" w:space="0" w:color="auto"/>
            <w:bottom w:val="none" w:sz="0" w:space="0" w:color="auto"/>
            <w:right w:val="none" w:sz="0" w:space="0" w:color="auto"/>
          </w:divBdr>
        </w:div>
        <w:div w:id="421532286">
          <w:marLeft w:val="640"/>
          <w:marRight w:val="0"/>
          <w:marTop w:val="0"/>
          <w:marBottom w:val="0"/>
          <w:divBdr>
            <w:top w:val="none" w:sz="0" w:space="0" w:color="auto"/>
            <w:left w:val="none" w:sz="0" w:space="0" w:color="auto"/>
            <w:bottom w:val="none" w:sz="0" w:space="0" w:color="auto"/>
            <w:right w:val="none" w:sz="0" w:space="0" w:color="auto"/>
          </w:divBdr>
        </w:div>
        <w:div w:id="427310683">
          <w:marLeft w:val="640"/>
          <w:marRight w:val="0"/>
          <w:marTop w:val="0"/>
          <w:marBottom w:val="0"/>
          <w:divBdr>
            <w:top w:val="none" w:sz="0" w:space="0" w:color="auto"/>
            <w:left w:val="none" w:sz="0" w:space="0" w:color="auto"/>
            <w:bottom w:val="none" w:sz="0" w:space="0" w:color="auto"/>
            <w:right w:val="none" w:sz="0" w:space="0" w:color="auto"/>
          </w:divBdr>
        </w:div>
        <w:div w:id="428502100">
          <w:marLeft w:val="640"/>
          <w:marRight w:val="0"/>
          <w:marTop w:val="0"/>
          <w:marBottom w:val="0"/>
          <w:divBdr>
            <w:top w:val="none" w:sz="0" w:space="0" w:color="auto"/>
            <w:left w:val="none" w:sz="0" w:space="0" w:color="auto"/>
            <w:bottom w:val="none" w:sz="0" w:space="0" w:color="auto"/>
            <w:right w:val="none" w:sz="0" w:space="0" w:color="auto"/>
          </w:divBdr>
        </w:div>
        <w:div w:id="430395944">
          <w:marLeft w:val="640"/>
          <w:marRight w:val="0"/>
          <w:marTop w:val="0"/>
          <w:marBottom w:val="0"/>
          <w:divBdr>
            <w:top w:val="none" w:sz="0" w:space="0" w:color="auto"/>
            <w:left w:val="none" w:sz="0" w:space="0" w:color="auto"/>
            <w:bottom w:val="none" w:sz="0" w:space="0" w:color="auto"/>
            <w:right w:val="none" w:sz="0" w:space="0" w:color="auto"/>
          </w:divBdr>
        </w:div>
        <w:div w:id="436487064">
          <w:marLeft w:val="640"/>
          <w:marRight w:val="0"/>
          <w:marTop w:val="0"/>
          <w:marBottom w:val="0"/>
          <w:divBdr>
            <w:top w:val="none" w:sz="0" w:space="0" w:color="auto"/>
            <w:left w:val="none" w:sz="0" w:space="0" w:color="auto"/>
            <w:bottom w:val="none" w:sz="0" w:space="0" w:color="auto"/>
            <w:right w:val="none" w:sz="0" w:space="0" w:color="auto"/>
          </w:divBdr>
        </w:div>
        <w:div w:id="446628260">
          <w:marLeft w:val="640"/>
          <w:marRight w:val="0"/>
          <w:marTop w:val="0"/>
          <w:marBottom w:val="0"/>
          <w:divBdr>
            <w:top w:val="none" w:sz="0" w:space="0" w:color="auto"/>
            <w:left w:val="none" w:sz="0" w:space="0" w:color="auto"/>
            <w:bottom w:val="none" w:sz="0" w:space="0" w:color="auto"/>
            <w:right w:val="none" w:sz="0" w:space="0" w:color="auto"/>
          </w:divBdr>
        </w:div>
        <w:div w:id="472986376">
          <w:marLeft w:val="640"/>
          <w:marRight w:val="0"/>
          <w:marTop w:val="0"/>
          <w:marBottom w:val="0"/>
          <w:divBdr>
            <w:top w:val="none" w:sz="0" w:space="0" w:color="auto"/>
            <w:left w:val="none" w:sz="0" w:space="0" w:color="auto"/>
            <w:bottom w:val="none" w:sz="0" w:space="0" w:color="auto"/>
            <w:right w:val="none" w:sz="0" w:space="0" w:color="auto"/>
          </w:divBdr>
        </w:div>
        <w:div w:id="570189951">
          <w:marLeft w:val="640"/>
          <w:marRight w:val="0"/>
          <w:marTop w:val="0"/>
          <w:marBottom w:val="0"/>
          <w:divBdr>
            <w:top w:val="none" w:sz="0" w:space="0" w:color="auto"/>
            <w:left w:val="none" w:sz="0" w:space="0" w:color="auto"/>
            <w:bottom w:val="none" w:sz="0" w:space="0" w:color="auto"/>
            <w:right w:val="none" w:sz="0" w:space="0" w:color="auto"/>
          </w:divBdr>
        </w:div>
        <w:div w:id="611401599">
          <w:marLeft w:val="640"/>
          <w:marRight w:val="0"/>
          <w:marTop w:val="0"/>
          <w:marBottom w:val="0"/>
          <w:divBdr>
            <w:top w:val="none" w:sz="0" w:space="0" w:color="auto"/>
            <w:left w:val="none" w:sz="0" w:space="0" w:color="auto"/>
            <w:bottom w:val="none" w:sz="0" w:space="0" w:color="auto"/>
            <w:right w:val="none" w:sz="0" w:space="0" w:color="auto"/>
          </w:divBdr>
        </w:div>
        <w:div w:id="611859809">
          <w:marLeft w:val="640"/>
          <w:marRight w:val="0"/>
          <w:marTop w:val="0"/>
          <w:marBottom w:val="0"/>
          <w:divBdr>
            <w:top w:val="none" w:sz="0" w:space="0" w:color="auto"/>
            <w:left w:val="none" w:sz="0" w:space="0" w:color="auto"/>
            <w:bottom w:val="none" w:sz="0" w:space="0" w:color="auto"/>
            <w:right w:val="none" w:sz="0" w:space="0" w:color="auto"/>
          </w:divBdr>
        </w:div>
        <w:div w:id="623266487">
          <w:marLeft w:val="640"/>
          <w:marRight w:val="0"/>
          <w:marTop w:val="0"/>
          <w:marBottom w:val="0"/>
          <w:divBdr>
            <w:top w:val="none" w:sz="0" w:space="0" w:color="auto"/>
            <w:left w:val="none" w:sz="0" w:space="0" w:color="auto"/>
            <w:bottom w:val="none" w:sz="0" w:space="0" w:color="auto"/>
            <w:right w:val="none" w:sz="0" w:space="0" w:color="auto"/>
          </w:divBdr>
        </w:div>
        <w:div w:id="624115262">
          <w:marLeft w:val="640"/>
          <w:marRight w:val="0"/>
          <w:marTop w:val="0"/>
          <w:marBottom w:val="0"/>
          <w:divBdr>
            <w:top w:val="none" w:sz="0" w:space="0" w:color="auto"/>
            <w:left w:val="none" w:sz="0" w:space="0" w:color="auto"/>
            <w:bottom w:val="none" w:sz="0" w:space="0" w:color="auto"/>
            <w:right w:val="none" w:sz="0" w:space="0" w:color="auto"/>
          </w:divBdr>
        </w:div>
        <w:div w:id="658651077">
          <w:marLeft w:val="640"/>
          <w:marRight w:val="0"/>
          <w:marTop w:val="0"/>
          <w:marBottom w:val="0"/>
          <w:divBdr>
            <w:top w:val="none" w:sz="0" w:space="0" w:color="auto"/>
            <w:left w:val="none" w:sz="0" w:space="0" w:color="auto"/>
            <w:bottom w:val="none" w:sz="0" w:space="0" w:color="auto"/>
            <w:right w:val="none" w:sz="0" w:space="0" w:color="auto"/>
          </w:divBdr>
        </w:div>
        <w:div w:id="662778749">
          <w:marLeft w:val="640"/>
          <w:marRight w:val="0"/>
          <w:marTop w:val="0"/>
          <w:marBottom w:val="0"/>
          <w:divBdr>
            <w:top w:val="none" w:sz="0" w:space="0" w:color="auto"/>
            <w:left w:val="none" w:sz="0" w:space="0" w:color="auto"/>
            <w:bottom w:val="none" w:sz="0" w:space="0" w:color="auto"/>
            <w:right w:val="none" w:sz="0" w:space="0" w:color="auto"/>
          </w:divBdr>
        </w:div>
        <w:div w:id="671220446">
          <w:marLeft w:val="640"/>
          <w:marRight w:val="0"/>
          <w:marTop w:val="0"/>
          <w:marBottom w:val="0"/>
          <w:divBdr>
            <w:top w:val="none" w:sz="0" w:space="0" w:color="auto"/>
            <w:left w:val="none" w:sz="0" w:space="0" w:color="auto"/>
            <w:bottom w:val="none" w:sz="0" w:space="0" w:color="auto"/>
            <w:right w:val="none" w:sz="0" w:space="0" w:color="auto"/>
          </w:divBdr>
        </w:div>
        <w:div w:id="712077161">
          <w:marLeft w:val="640"/>
          <w:marRight w:val="0"/>
          <w:marTop w:val="0"/>
          <w:marBottom w:val="0"/>
          <w:divBdr>
            <w:top w:val="none" w:sz="0" w:space="0" w:color="auto"/>
            <w:left w:val="none" w:sz="0" w:space="0" w:color="auto"/>
            <w:bottom w:val="none" w:sz="0" w:space="0" w:color="auto"/>
            <w:right w:val="none" w:sz="0" w:space="0" w:color="auto"/>
          </w:divBdr>
        </w:div>
        <w:div w:id="757093911">
          <w:marLeft w:val="640"/>
          <w:marRight w:val="0"/>
          <w:marTop w:val="0"/>
          <w:marBottom w:val="0"/>
          <w:divBdr>
            <w:top w:val="none" w:sz="0" w:space="0" w:color="auto"/>
            <w:left w:val="none" w:sz="0" w:space="0" w:color="auto"/>
            <w:bottom w:val="none" w:sz="0" w:space="0" w:color="auto"/>
            <w:right w:val="none" w:sz="0" w:space="0" w:color="auto"/>
          </w:divBdr>
        </w:div>
        <w:div w:id="760180667">
          <w:marLeft w:val="640"/>
          <w:marRight w:val="0"/>
          <w:marTop w:val="0"/>
          <w:marBottom w:val="0"/>
          <w:divBdr>
            <w:top w:val="none" w:sz="0" w:space="0" w:color="auto"/>
            <w:left w:val="none" w:sz="0" w:space="0" w:color="auto"/>
            <w:bottom w:val="none" w:sz="0" w:space="0" w:color="auto"/>
            <w:right w:val="none" w:sz="0" w:space="0" w:color="auto"/>
          </w:divBdr>
        </w:div>
        <w:div w:id="778522568">
          <w:marLeft w:val="640"/>
          <w:marRight w:val="0"/>
          <w:marTop w:val="0"/>
          <w:marBottom w:val="0"/>
          <w:divBdr>
            <w:top w:val="none" w:sz="0" w:space="0" w:color="auto"/>
            <w:left w:val="none" w:sz="0" w:space="0" w:color="auto"/>
            <w:bottom w:val="none" w:sz="0" w:space="0" w:color="auto"/>
            <w:right w:val="none" w:sz="0" w:space="0" w:color="auto"/>
          </w:divBdr>
        </w:div>
        <w:div w:id="806818202">
          <w:marLeft w:val="640"/>
          <w:marRight w:val="0"/>
          <w:marTop w:val="0"/>
          <w:marBottom w:val="0"/>
          <w:divBdr>
            <w:top w:val="none" w:sz="0" w:space="0" w:color="auto"/>
            <w:left w:val="none" w:sz="0" w:space="0" w:color="auto"/>
            <w:bottom w:val="none" w:sz="0" w:space="0" w:color="auto"/>
            <w:right w:val="none" w:sz="0" w:space="0" w:color="auto"/>
          </w:divBdr>
        </w:div>
        <w:div w:id="807941917">
          <w:marLeft w:val="640"/>
          <w:marRight w:val="0"/>
          <w:marTop w:val="0"/>
          <w:marBottom w:val="0"/>
          <w:divBdr>
            <w:top w:val="none" w:sz="0" w:space="0" w:color="auto"/>
            <w:left w:val="none" w:sz="0" w:space="0" w:color="auto"/>
            <w:bottom w:val="none" w:sz="0" w:space="0" w:color="auto"/>
            <w:right w:val="none" w:sz="0" w:space="0" w:color="auto"/>
          </w:divBdr>
        </w:div>
        <w:div w:id="845635359">
          <w:marLeft w:val="640"/>
          <w:marRight w:val="0"/>
          <w:marTop w:val="0"/>
          <w:marBottom w:val="0"/>
          <w:divBdr>
            <w:top w:val="none" w:sz="0" w:space="0" w:color="auto"/>
            <w:left w:val="none" w:sz="0" w:space="0" w:color="auto"/>
            <w:bottom w:val="none" w:sz="0" w:space="0" w:color="auto"/>
            <w:right w:val="none" w:sz="0" w:space="0" w:color="auto"/>
          </w:divBdr>
        </w:div>
        <w:div w:id="894510567">
          <w:marLeft w:val="640"/>
          <w:marRight w:val="0"/>
          <w:marTop w:val="0"/>
          <w:marBottom w:val="0"/>
          <w:divBdr>
            <w:top w:val="none" w:sz="0" w:space="0" w:color="auto"/>
            <w:left w:val="none" w:sz="0" w:space="0" w:color="auto"/>
            <w:bottom w:val="none" w:sz="0" w:space="0" w:color="auto"/>
            <w:right w:val="none" w:sz="0" w:space="0" w:color="auto"/>
          </w:divBdr>
        </w:div>
        <w:div w:id="913275868">
          <w:marLeft w:val="640"/>
          <w:marRight w:val="0"/>
          <w:marTop w:val="0"/>
          <w:marBottom w:val="0"/>
          <w:divBdr>
            <w:top w:val="none" w:sz="0" w:space="0" w:color="auto"/>
            <w:left w:val="none" w:sz="0" w:space="0" w:color="auto"/>
            <w:bottom w:val="none" w:sz="0" w:space="0" w:color="auto"/>
            <w:right w:val="none" w:sz="0" w:space="0" w:color="auto"/>
          </w:divBdr>
        </w:div>
        <w:div w:id="935092216">
          <w:marLeft w:val="640"/>
          <w:marRight w:val="0"/>
          <w:marTop w:val="0"/>
          <w:marBottom w:val="0"/>
          <w:divBdr>
            <w:top w:val="none" w:sz="0" w:space="0" w:color="auto"/>
            <w:left w:val="none" w:sz="0" w:space="0" w:color="auto"/>
            <w:bottom w:val="none" w:sz="0" w:space="0" w:color="auto"/>
            <w:right w:val="none" w:sz="0" w:space="0" w:color="auto"/>
          </w:divBdr>
        </w:div>
        <w:div w:id="947392742">
          <w:marLeft w:val="640"/>
          <w:marRight w:val="0"/>
          <w:marTop w:val="0"/>
          <w:marBottom w:val="0"/>
          <w:divBdr>
            <w:top w:val="none" w:sz="0" w:space="0" w:color="auto"/>
            <w:left w:val="none" w:sz="0" w:space="0" w:color="auto"/>
            <w:bottom w:val="none" w:sz="0" w:space="0" w:color="auto"/>
            <w:right w:val="none" w:sz="0" w:space="0" w:color="auto"/>
          </w:divBdr>
        </w:div>
        <w:div w:id="992220915">
          <w:marLeft w:val="640"/>
          <w:marRight w:val="0"/>
          <w:marTop w:val="0"/>
          <w:marBottom w:val="0"/>
          <w:divBdr>
            <w:top w:val="none" w:sz="0" w:space="0" w:color="auto"/>
            <w:left w:val="none" w:sz="0" w:space="0" w:color="auto"/>
            <w:bottom w:val="none" w:sz="0" w:space="0" w:color="auto"/>
            <w:right w:val="none" w:sz="0" w:space="0" w:color="auto"/>
          </w:divBdr>
        </w:div>
        <w:div w:id="1050347462">
          <w:marLeft w:val="640"/>
          <w:marRight w:val="0"/>
          <w:marTop w:val="0"/>
          <w:marBottom w:val="0"/>
          <w:divBdr>
            <w:top w:val="none" w:sz="0" w:space="0" w:color="auto"/>
            <w:left w:val="none" w:sz="0" w:space="0" w:color="auto"/>
            <w:bottom w:val="none" w:sz="0" w:space="0" w:color="auto"/>
            <w:right w:val="none" w:sz="0" w:space="0" w:color="auto"/>
          </w:divBdr>
        </w:div>
        <w:div w:id="1055355783">
          <w:marLeft w:val="640"/>
          <w:marRight w:val="0"/>
          <w:marTop w:val="0"/>
          <w:marBottom w:val="0"/>
          <w:divBdr>
            <w:top w:val="none" w:sz="0" w:space="0" w:color="auto"/>
            <w:left w:val="none" w:sz="0" w:space="0" w:color="auto"/>
            <w:bottom w:val="none" w:sz="0" w:space="0" w:color="auto"/>
            <w:right w:val="none" w:sz="0" w:space="0" w:color="auto"/>
          </w:divBdr>
        </w:div>
        <w:div w:id="1072969969">
          <w:marLeft w:val="640"/>
          <w:marRight w:val="0"/>
          <w:marTop w:val="0"/>
          <w:marBottom w:val="0"/>
          <w:divBdr>
            <w:top w:val="none" w:sz="0" w:space="0" w:color="auto"/>
            <w:left w:val="none" w:sz="0" w:space="0" w:color="auto"/>
            <w:bottom w:val="none" w:sz="0" w:space="0" w:color="auto"/>
            <w:right w:val="none" w:sz="0" w:space="0" w:color="auto"/>
          </w:divBdr>
        </w:div>
        <w:div w:id="1097360941">
          <w:marLeft w:val="640"/>
          <w:marRight w:val="0"/>
          <w:marTop w:val="0"/>
          <w:marBottom w:val="0"/>
          <w:divBdr>
            <w:top w:val="none" w:sz="0" w:space="0" w:color="auto"/>
            <w:left w:val="none" w:sz="0" w:space="0" w:color="auto"/>
            <w:bottom w:val="none" w:sz="0" w:space="0" w:color="auto"/>
            <w:right w:val="none" w:sz="0" w:space="0" w:color="auto"/>
          </w:divBdr>
        </w:div>
        <w:div w:id="1119495779">
          <w:marLeft w:val="640"/>
          <w:marRight w:val="0"/>
          <w:marTop w:val="0"/>
          <w:marBottom w:val="0"/>
          <w:divBdr>
            <w:top w:val="none" w:sz="0" w:space="0" w:color="auto"/>
            <w:left w:val="none" w:sz="0" w:space="0" w:color="auto"/>
            <w:bottom w:val="none" w:sz="0" w:space="0" w:color="auto"/>
            <w:right w:val="none" w:sz="0" w:space="0" w:color="auto"/>
          </w:divBdr>
        </w:div>
        <w:div w:id="1143349235">
          <w:marLeft w:val="640"/>
          <w:marRight w:val="0"/>
          <w:marTop w:val="0"/>
          <w:marBottom w:val="0"/>
          <w:divBdr>
            <w:top w:val="none" w:sz="0" w:space="0" w:color="auto"/>
            <w:left w:val="none" w:sz="0" w:space="0" w:color="auto"/>
            <w:bottom w:val="none" w:sz="0" w:space="0" w:color="auto"/>
            <w:right w:val="none" w:sz="0" w:space="0" w:color="auto"/>
          </w:divBdr>
        </w:div>
        <w:div w:id="1169978796">
          <w:marLeft w:val="640"/>
          <w:marRight w:val="0"/>
          <w:marTop w:val="0"/>
          <w:marBottom w:val="0"/>
          <w:divBdr>
            <w:top w:val="none" w:sz="0" w:space="0" w:color="auto"/>
            <w:left w:val="none" w:sz="0" w:space="0" w:color="auto"/>
            <w:bottom w:val="none" w:sz="0" w:space="0" w:color="auto"/>
            <w:right w:val="none" w:sz="0" w:space="0" w:color="auto"/>
          </w:divBdr>
        </w:div>
        <w:div w:id="1244754371">
          <w:marLeft w:val="640"/>
          <w:marRight w:val="0"/>
          <w:marTop w:val="0"/>
          <w:marBottom w:val="0"/>
          <w:divBdr>
            <w:top w:val="none" w:sz="0" w:space="0" w:color="auto"/>
            <w:left w:val="none" w:sz="0" w:space="0" w:color="auto"/>
            <w:bottom w:val="none" w:sz="0" w:space="0" w:color="auto"/>
            <w:right w:val="none" w:sz="0" w:space="0" w:color="auto"/>
          </w:divBdr>
        </w:div>
        <w:div w:id="1250964468">
          <w:marLeft w:val="640"/>
          <w:marRight w:val="0"/>
          <w:marTop w:val="0"/>
          <w:marBottom w:val="0"/>
          <w:divBdr>
            <w:top w:val="none" w:sz="0" w:space="0" w:color="auto"/>
            <w:left w:val="none" w:sz="0" w:space="0" w:color="auto"/>
            <w:bottom w:val="none" w:sz="0" w:space="0" w:color="auto"/>
            <w:right w:val="none" w:sz="0" w:space="0" w:color="auto"/>
          </w:divBdr>
        </w:div>
        <w:div w:id="1255940446">
          <w:marLeft w:val="640"/>
          <w:marRight w:val="0"/>
          <w:marTop w:val="0"/>
          <w:marBottom w:val="0"/>
          <w:divBdr>
            <w:top w:val="none" w:sz="0" w:space="0" w:color="auto"/>
            <w:left w:val="none" w:sz="0" w:space="0" w:color="auto"/>
            <w:bottom w:val="none" w:sz="0" w:space="0" w:color="auto"/>
            <w:right w:val="none" w:sz="0" w:space="0" w:color="auto"/>
          </w:divBdr>
        </w:div>
        <w:div w:id="1273125600">
          <w:marLeft w:val="640"/>
          <w:marRight w:val="0"/>
          <w:marTop w:val="0"/>
          <w:marBottom w:val="0"/>
          <w:divBdr>
            <w:top w:val="none" w:sz="0" w:space="0" w:color="auto"/>
            <w:left w:val="none" w:sz="0" w:space="0" w:color="auto"/>
            <w:bottom w:val="none" w:sz="0" w:space="0" w:color="auto"/>
            <w:right w:val="none" w:sz="0" w:space="0" w:color="auto"/>
          </w:divBdr>
        </w:div>
        <w:div w:id="1285581768">
          <w:marLeft w:val="640"/>
          <w:marRight w:val="0"/>
          <w:marTop w:val="0"/>
          <w:marBottom w:val="0"/>
          <w:divBdr>
            <w:top w:val="none" w:sz="0" w:space="0" w:color="auto"/>
            <w:left w:val="none" w:sz="0" w:space="0" w:color="auto"/>
            <w:bottom w:val="none" w:sz="0" w:space="0" w:color="auto"/>
            <w:right w:val="none" w:sz="0" w:space="0" w:color="auto"/>
          </w:divBdr>
        </w:div>
        <w:div w:id="1285967718">
          <w:marLeft w:val="640"/>
          <w:marRight w:val="0"/>
          <w:marTop w:val="0"/>
          <w:marBottom w:val="0"/>
          <w:divBdr>
            <w:top w:val="none" w:sz="0" w:space="0" w:color="auto"/>
            <w:left w:val="none" w:sz="0" w:space="0" w:color="auto"/>
            <w:bottom w:val="none" w:sz="0" w:space="0" w:color="auto"/>
            <w:right w:val="none" w:sz="0" w:space="0" w:color="auto"/>
          </w:divBdr>
        </w:div>
        <w:div w:id="1296250406">
          <w:marLeft w:val="640"/>
          <w:marRight w:val="0"/>
          <w:marTop w:val="0"/>
          <w:marBottom w:val="0"/>
          <w:divBdr>
            <w:top w:val="none" w:sz="0" w:space="0" w:color="auto"/>
            <w:left w:val="none" w:sz="0" w:space="0" w:color="auto"/>
            <w:bottom w:val="none" w:sz="0" w:space="0" w:color="auto"/>
            <w:right w:val="none" w:sz="0" w:space="0" w:color="auto"/>
          </w:divBdr>
        </w:div>
        <w:div w:id="1304894222">
          <w:marLeft w:val="640"/>
          <w:marRight w:val="0"/>
          <w:marTop w:val="0"/>
          <w:marBottom w:val="0"/>
          <w:divBdr>
            <w:top w:val="none" w:sz="0" w:space="0" w:color="auto"/>
            <w:left w:val="none" w:sz="0" w:space="0" w:color="auto"/>
            <w:bottom w:val="none" w:sz="0" w:space="0" w:color="auto"/>
            <w:right w:val="none" w:sz="0" w:space="0" w:color="auto"/>
          </w:divBdr>
        </w:div>
        <w:div w:id="1316225707">
          <w:marLeft w:val="640"/>
          <w:marRight w:val="0"/>
          <w:marTop w:val="0"/>
          <w:marBottom w:val="0"/>
          <w:divBdr>
            <w:top w:val="none" w:sz="0" w:space="0" w:color="auto"/>
            <w:left w:val="none" w:sz="0" w:space="0" w:color="auto"/>
            <w:bottom w:val="none" w:sz="0" w:space="0" w:color="auto"/>
            <w:right w:val="none" w:sz="0" w:space="0" w:color="auto"/>
          </w:divBdr>
        </w:div>
        <w:div w:id="1346400384">
          <w:marLeft w:val="640"/>
          <w:marRight w:val="0"/>
          <w:marTop w:val="0"/>
          <w:marBottom w:val="0"/>
          <w:divBdr>
            <w:top w:val="none" w:sz="0" w:space="0" w:color="auto"/>
            <w:left w:val="none" w:sz="0" w:space="0" w:color="auto"/>
            <w:bottom w:val="none" w:sz="0" w:space="0" w:color="auto"/>
            <w:right w:val="none" w:sz="0" w:space="0" w:color="auto"/>
          </w:divBdr>
        </w:div>
        <w:div w:id="1353874004">
          <w:marLeft w:val="640"/>
          <w:marRight w:val="0"/>
          <w:marTop w:val="0"/>
          <w:marBottom w:val="0"/>
          <w:divBdr>
            <w:top w:val="none" w:sz="0" w:space="0" w:color="auto"/>
            <w:left w:val="none" w:sz="0" w:space="0" w:color="auto"/>
            <w:bottom w:val="none" w:sz="0" w:space="0" w:color="auto"/>
            <w:right w:val="none" w:sz="0" w:space="0" w:color="auto"/>
          </w:divBdr>
        </w:div>
        <w:div w:id="1394088179">
          <w:marLeft w:val="640"/>
          <w:marRight w:val="0"/>
          <w:marTop w:val="0"/>
          <w:marBottom w:val="0"/>
          <w:divBdr>
            <w:top w:val="none" w:sz="0" w:space="0" w:color="auto"/>
            <w:left w:val="none" w:sz="0" w:space="0" w:color="auto"/>
            <w:bottom w:val="none" w:sz="0" w:space="0" w:color="auto"/>
            <w:right w:val="none" w:sz="0" w:space="0" w:color="auto"/>
          </w:divBdr>
        </w:div>
        <w:div w:id="1425760975">
          <w:marLeft w:val="640"/>
          <w:marRight w:val="0"/>
          <w:marTop w:val="0"/>
          <w:marBottom w:val="0"/>
          <w:divBdr>
            <w:top w:val="none" w:sz="0" w:space="0" w:color="auto"/>
            <w:left w:val="none" w:sz="0" w:space="0" w:color="auto"/>
            <w:bottom w:val="none" w:sz="0" w:space="0" w:color="auto"/>
            <w:right w:val="none" w:sz="0" w:space="0" w:color="auto"/>
          </w:divBdr>
        </w:div>
        <w:div w:id="1478566509">
          <w:marLeft w:val="640"/>
          <w:marRight w:val="0"/>
          <w:marTop w:val="0"/>
          <w:marBottom w:val="0"/>
          <w:divBdr>
            <w:top w:val="none" w:sz="0" w:space="0" w:color="auto"/>
            <w:left w:val="none" w:sz="0" w:space="0" w:color="auto"/>
            <w:bottom w:val="none" w:sz="0" w:space="0" w:color="auto"/>
            <w:right w:val="none" w:sz="0" w:space="0" w:color="auto"/>
          </w:divBdr>
        </w:div>
        <w:div w:id="1487894171">
          <w:marLeft w:val="640"/>
          <w:marRight w:val="0"/>
          <w:marTop w:val="0"/>
          <w:marBottom w:val="0"/>
          <w:divBdr>
            <w:top w:val="none" w:sz="0" w:space="0" w:color="auto"/>
            <w:left w:val="none" w:sz="0" w:space="0" w:color="auto"/>
            <w:bottom w:val="none" w:sz="0" w:space="0" w:color="auto"/>
            <w:right w:val="none" w:sz="0" w:space="0" w:color="auto"/>
          </w:divBdr>
        </w:div>
        <w:div w:id="1495025471">
          <w:marLeft w:val="640"/>
          <w:marRight w:val="0"/>
          <w:marTop w:val="0"/>
          <w:marBottom w:val="0"/>
          <w:divBdr>
            <w:top w:val="none" w:sz="0" w:space="0" w:color="auto"/>
            <w:left w:val="none" w:sz="0" w:space="0" w:color="auto"/>
            <w:bottom w:val="none" w:sz="0" w:space="0" w:color="auto"/>
            <w:right w:val="none" w:sz="0" w:space="0" w:color="auto"/>
          </w:divBdr>
        </w:div>
        <w:div w:id="1516504249">
          <w:marLeft w:val="640"/>
          <w:marRight w:val="0"/>
          <w:marTop w:val="0"/>
          <w:marBottom w:val="0"/>
          <w:divBdr>
            <w:top w:val="none" w:sz="0" w:space="0" w:color="auto"/>
            <w:left w:val="none" w:sz="0" w:space="0" w:color="auto"/>
            <w:bottom w:val="none" w:sz="0" w:space="0" w:color="auto"/>
            <w:right w:val="none" w:sz="0" w:space="0" w:color="auto"/>
          </w:divBdr>
        </w:div>
        <w:div w:id="1553806837">
          <w:marLeft w:val="640"/>
          <w:marRight w:val="0"/>
          <w:marTop w:val="0"/>
          <w:marBottom w:val="0"/>
          <w:divBdr>
            <w:top w:val="none" w:sz="0" w:space="0" w:color="auto"/>
            <w:left w:val="none" w:sz="0" w:space="0" w:color="auto"/>
            <w:bottom w:val="none" w:sz="0" w:space="0" w:color="auto"/>
            <w:right w:val="none" w:sz="0" w:space="0" w:color="auto"/>
          </w:divBdr>
        </w:div>
        <w:div w:id="1600940805">
          <w:marLeft w:val="640"/>
          <w:marRight w:val="0"/>
          <w:marTop w:val="0"/>
          <w:marBottom w:val="0"/>
          <w:divBdr>
            <w:top w:val="none" w:sz="0" w:space="0" w:color="auto"/>
            <w:left w:val="none" w:sz="0" w:space="0" w:color="auto"/>
            <w:bottom w:val="none" w:sz="0" w:space="0" w:color="auto"/>
            <w:right w:val="none" w:sz="0" w:space="0" w:color="auto"/>
          </w:divBdr>
        </w:div>
        <w:div w:id="1642537012">
          <w:marLeft w:val="640"/>
          <w:marRight w:val="0"/>
          <w:marTop w:val="0"/>
          <w:marBottom w:val="0"/>
          <w:divBdr>
            <w:top w:val="none" w:sz="0" w:space="0" w:color="auto"/>
            <w:left w:val="none" w:sz="0" w:space="0" w:color="auto"/>
            <w:bottom w:val="none" w:sz="0" w:space="0" w:color="auto"/>
            <w:right w:val="none" w:sz="0" w:space="0" w:color="auto"/>
          </w:divBdr>
        </w:div>
        <w:div w:id="1643582588">
          <w:marLeft w:val="640"/>
          <w:marRight w:val="0"/>
          <w:marTop w:val="0"/>
          <w:marBottom w:val="0"/>
          <w:divBdr>
            <w:top w:val="none" w:sz="0" w:space="0" w:color="auto"/>
            <w:left w:val="none" w:sz="0" w:space="0" w:color="auto"/>
            <w:bottom w:val="none" w:sz="0" w:space="0" w:color="auto"/>
            <w:right w:val="none" w:sz="0" w:space="0" w:color="auto"/>
          </w:divBdr>
        </w:div>
        <w:div w:id="1656487967">
          <w:marLeft w:val="640"/>
          <w:marRight w:val="0"/>
          <w:marTop w:val="0"/>
          <w:marBottom w:val="0"/>
          <w:divBdr>
            <w:top w:val="none" w:sz="0" w:space="0" w:color="auto"/>
            <w:left w:val="none" w:sz="0" w:space="0" w:color="auto"/>
            <w:bottom w:val="none" w:sz="0" w:space="0" w:color="auto"/>
            <w:right w:val="none" w:sz="0" w:space="0" w:color="auto"/>
          </w:divBdr>
        </w:div>
        <w:div w:id="1658339618">
          <w:marLeft w:val="640"/>
          <w:marRight w:val="0"/>
          <w:marTop w:val="0"/>
          <w:marBottom w:val="0"/>
          <w:divBdr>
            <w:top w:val="none" w:sz="0" w:space="0" w:color="auto"/>
            <w:left w:val="none" w:sz="0" w:space="0" w:color="auto"/>
            <w:bottom w:val="none" w:sz="0" w:space="0" w:color="auto"/>
            <w:right w:val="none" w:sz="0" w:space="0" w:color="auto"/>
          </w:divBdr>
        </w:div>
        <w:div w:id="1665471393">
          <w:marLeft w:val="640"/>
          <w:marRight w:val="0"/>
          <w:marTop w:val="0"/>
          <w:marBottom w:val="0"/>
          <w:divBdr>
            <w:top w:val="none" w:sz="0" w:space="0" w:color="auto"/>
            <w:left w:val="none" w:sz="0" w:space="0" w:color="auto"/>
            <w:bottom w:val="none" w:sz="0" w:space="0" w:color="auto"/>
            <w:right w:val="none" w:sz="0" w:space="0" w:color="auto"/>
          </w:divBdr>
        </w:div>
        <w:div w:id="1701469115">
          <w:marLeft w:val="640"/>
          <w:marRight w:val="0"/>
          <w:marTop w:val="0"/>
          <w:marBottom w:val="0"/>
          <w:divBdr>
            <w:top w:val="none" w:sz="0" w:space="0" w:color="auto"/>
            <w:left w:val="none" w:sz="0" w:space="0" w:color="auto"/>
            <w:bottom w:val="none" w:sz="0" w:space="0" w:color="auto"/>
            <w:right w:val="none" w:sz="0" w:space="0" w:color="auto"/>
          </w:divBdr>
        </w:div>
        <w:div w:id="1708797336">
          <w:marLeft w:val="640"/>
          <w:marRight w:val="0"/>
          <w:marTop w:val="0"/>
          <w:marBottom w:val="0"/>
          <w:divBdr>
            <w:top w:val="none" w:sz="0" w:space="0" w:color="auto"/>
            <w:left w:val="none" w:sz="0" w:space="0" w:color="auto"/>
            <w:bottom w:val="none" w:sz="0" w:space="0" w:color="auto"/>
            <w:right w:val="none" w:sz="0" w:space="0" w:color="auto"/>
          </w:divBdr>
        </w:div>
        <w:div w:id="1721201254">
          <w:marLeft w:val="640"/>
          <w:marRight w:val="0"/>
          <w:marTop w:val="0"/>
          <w:marBottom w:val="0"/>
          <w:divBdr>
            <w:top w:val="none" w:sz="0" w:space="0" w:color="auto"/>
            <w:left w:val="none" w:sz="0" w:space="0" w:color="auto"/>
            <w:bottom w:val="none" w:sz="0" w:space="0" w:color="auto"/>
            <w:right w:val="none" w:sz="0" w:space="0" w:color="auto"/>
          </w:divBdr>
        </w:div>
        <w:div w:id="1776169709">
          <w:marLeft w:val="640"/>
          <w:marRight w:val="0"/>
          <w:marTop w:val="0"/>
          <w:marBottom w:val="0"/>
          <w:divBdr>
            <w:top w:val="none" w:sz="0" w:space="0" w:color="auto"/>
            <w:left w:val="none" w:sz="0" w:space="0" w:color="auto"/>
            <w:bottom w:val="none" w:sz="0" w:space="0" w:color="auto"/>
            <w:right w:val="none" w:sz="0" w:space="0" w:color="auto"/>
          </w:divBdr>
        </w:div>
        <w:div w:id="1777215923">
          <w:marLeft w:val="640"/>
          <w:marRight w:val="0"/>
          <w:marTop w:val="0"/>
          <w:marBottom w:val="0"/>
          <w:divBdr>
            <w:top w:val="none" w:sz="0" w:space="0" w:color="auto"/>
            <w:left w:val="none" w:sz="0" w:space="0" w:color="auto"/>
            <w:bottom w:val="none" w:sz="0" w:space="0" w:color="auto"/>
            <w:right w:val="none" w:sz="0" w:space="0" w:color="auto"/>
          </w:divBdr>
        </w:div>
        <w:div w:id="1778023145">
          <w:marLeft w:val="640"/>
          <w:marRight w:val="0"/>
          <w:marTop w:val="0"/>
          <w:marBottom w:val="0"/>
          <w:divBdr>
            <w:top w:val="none" w:sz="0" w:space="0" w:color="auto"/>
            <w:left w:val="none" w:sz="0" w:space="0" w:color="auto"/>
            <w:bottom w:val="none" w:sz="0" w:space="0" w:color="auto"/>
            <w:right w:val="none" w:sz="0" w:space="0" w:color="auto"/>
          </w:divBdr>
        </w:div>
        <w:div w:id="1788355006">
          <w:marLeft w:val="640"/>
          <w:marRight w:val="0"/>
          <w:marTop w:val="0"/>
          <w:marBottom w:val="0"/>
          <w:divBdr>
            <w:top w:val="none" w:sz="0" w:space="0" w:color="auto"/>
            <w:left w:val="none" w:sz="0" w:space="0" w:color="auto"/>
            <w:bottom w:val="none" w:sz="0" w:space="0" w:color="auto"/>
            <w:right w:val="none" w:sz="0" w:space="0" w:color="auto"/>
          </w:divBdr>
        </w:div>
        <w:div w:id="1799760603">
          <w:marLeft w:val="640"/>
          <w:marRight w:val="0"/>
          <w:marTop w:val="0"/>
          <w:marBottom w:val="0"/>
          <w:divBdr>
            <w:top w:val="none" w:sz="0" w:space="0" w:color="auto"/>
            <w:left w:val="none" w:sz="0" w:space="0" w:color="auto"/>
            <w:bottom w:val="none" w:sz="0" w:space="0" w:color="auto"/>
            <w:right w:val="none" w:sz="0" w:space="0" w:color="auto"/>
          </w:divBdr>
        </w:div>
        <w:div w:id="1820917828">
          <w:marLeft w:val="640"/>
          <w:marRight w:val="0"/>
          <w:marTop w:val="0"/>
          <w:marBottom w:val="0"/>
          <w:divBdr>
            <w:top w:val="none" w:sz="0" w:space="0" w:color="auto"/>
            <w:left w:val="none" w:sz="0" w:space="0" w:color="auto"/>
            <w:bottom w:val="none" w:sz="0" w:space="0" w:color="auto"/>
            <w:right w:val="none" w:sz="0" w:space="0" w:color="auto"/>
          </w:divBdr>
        </w:div>
        <w:div w:id="1828085530">
          <w:marLeft w:val="640"/>
          <w:marRight w:val="0"/>
          <w:marTop w:val="0"/>
          <w:marBottom w:val="0"/>
          <w:divBdr>
            <w:top w:val="none" w:sz="0" w:space="0" w:color="auto"/>
            <w:left w:val="none" w:sz="0" w:space="0" w:color="auto"/>
            <w:bottom w:val="none" w:sz="0" w:space="0" w:color="auto"/>
            <w:right w:val="none" w:sz="0" w:space="0" w:color="auto"/>
          </w:divBdr>
        </w:div>
        <w:div w:id="1829785687">
          <w:marLeft w:val="640"/>
          <w:marRight w:val="0"/>
          <w:marTop w:val="0"/>
          <w:marBottom w:val="0"/>
          <w:divBdr>
            <w:top w:val="none" w:sz="0" w:space="0" w:color="auto"/>
            <w:left w:val="none" w:sz="0" w:space="0" w:color="auto"/>
            <w:bottom w:val="none" w:sz="0" w:space="0" w:color="auto"/>
            <w:right w:val="none" w:sz="0" w:space="0" w:color="auto"/>
          </w:divBdr>
        </w:div>
        <w:div w:id="1834686234">
          <w:marLeft w:val="640"/>
          <w:marRight w:val="0"/>
          <w:marTop w:val="0"/>
          <w:marBottom w:val="0"/>
          <w:divBdr>
            <w:top w:val="none" w:sz="0" w:space="0" w:color="auto"/>
            <w:left w:val="none" w:sz="0" w:space="0" w:color="auto"/>
            <w:bottom w:val="none" w:sz="0" w:space="0" w:color="auto"/>
            <w:right w:val="none" w:sz="0" w:space="0" w:color="auto"/>
          </w:divBdr>
        </w:div>
        <w:div w:id="1842156072">
          <w:marLeft w:val="640"/>
          <w:marRight w:val="0"/>
          <w:marTop w:val="0"/>
          <w:marBottom w:val="0"/>
          <w:divBdr>
            <w:top w:val="none" w:sz="0" w:space="0" w:color="auto"/>
            <w:left w:val="none" w:sz="0" w:space="0" w:color="auto"/>
            <w:bottom w:val="none" w:sz="0" w:space="0" w:color="auto"/>
            <w:right w:val="none" w:sz="0" w:space="0" w:color="auto"/>
          </w:divBdr>
        </w:div>
        <w:div w:id="1855151365">
          <w:marLeft w:val="640"/>
          <w:marRight w:val="0"/>
          <w:marTop w:val="0"/>
          <w:marBottom w:val="0"/>
          <w:divBdr>
            <w:top w:val="none" w:sz="0" w:space="0" w:color="auto"/>
            <w:left w:val="none" w:sz="0" w:space="0" w:color="auto"/>
            <w:bottom w:val="none" w:sz="0" w:space="0" w:color="auto"/>
            <w:right w:val="none" w:sz="0" w:space="0" w:color="auto"/>
          </w:divBdr>
        </w:div>
        <w:div w:id="1860896601">
          <w:marLeft w:val="640"/>
          <w:marRight w:val="0"/>
          <w:marTop w:val="0"/>
          <w:marBottom w:val="0"/>
          <w:divBdr>
            <w:top w:val="none" w:sz="0" w:space="0" w:color="auto"/>
            <w:left w:val="none" w:sz="0" w:space="0" w:color="auto"/>
            <w:bottom w:val="none" w:sz="0" w:space="0" w:color="auto"/>
            <w:right w:val="none" w:sz="0" w:space="0" w:color="auto"/>
          </w:divBdr>
        </w:div>
        <w:div w:id="1873834593">
          <w:marLeft w:val="640"/>
          <w:marRight w:val="0"/>
          <w:marTop w:val="0"/>
          <w:marBottom w:val="0"/>
          <w:divBdr>
            <w:top w:val="none" w:sz="0" w:space="0" w:color="auto"/>
            <w:left w:val="none" w:sz="0" w:space="0" w:color="auto"/>
            <w:bottom w:val="none" w:sz="0" w:space="0" w:color="auto"/>
            <w:right w:val="none" w:sz="0" w:space="0" w:color="auto"/>
          </w:divBdr>
        </w:div>
        <w:div w:id="1880434126">
          <w:marLeft w:val="640"/>
          <w:marRight w:val="0"/>
          <w:marTop w:val="0"/>
          <w:marBottom w:val="0"/>
          <w:divBdr>
            <w:top w:val="none" w:sz="0" w:space="0" w:color="auto"/>
            <w:left w:val="none" w:sz="0" w:space="0" w:color="auto"/>
            <w:bottom w:val="none" w:sz="0" w:space="0" w:color="auto"/>
            <w:right w:val="none" w:sz="0" w:space="0" w:color="auto"/>
          </w:divBdr>
        </w:div>
        <w:div w:id="1887066117">
          <w:marLeft w:val="640"/>
          <w:marRight w:val="0"/>
          <w:marTop w:val="0"/>
          <w:marBottom w:val="0"/>
          <w:divBdr>
            <w:top w:val="none" w:sz="0" w:space="0" w:color="auto"/>
            <w:left w:val="none" w:sz="0" w:space="0" w:color="auto"/>
            <w:bottom w:val="none" w:sz="0" w:space="0" w:color="auto"/>
            <w:right w:val="none" w:sz="0" w:space="0" w:color="auto"/>
          </w:divBdr>
        </w:div>
        <w:div w:id="1889031135">
          <w:marLeft w:val="640"/>
          <w:marRight w:val="0"/>
          <w:marTop w:val="0"/>
          <w:marBottom w:val="0"/>
          <w:divBdr>
            <w:top w:val="none" w:sz="0" w:space="0" w:color="auto"/>
            <w:left w:val="none" w:sz="0" w:space="0" w:color="auto"/>
            <w:bottom w:val="none" w:sz="0" w:space="0" w:color="auto"/>
            <w:right w:val="none" w:sz="0" w:space="0" w:color="auto"/>
          </w:divBdr>
        </w:div>
        <w:div w:id="1889952788">
          <w:marLeft w:val="640"/>
          <w:marRight w:val="0"/>
          <w:marTop w:val="0"/>
          <w:marBottom w:val="0"/>
          <w:divBdr>
            <w:top w:val="none" w:sz="0" w:space="0" w:color="auto"/>
            <w:left w:val="none" w:sz="0" w:space="0" w:color="auto"/>
            <w:bottom w:val="none" w:sz="0" w:space="0" w:color="auto"/>
            <w:right w:val="none" w:sz="0" w:space="0" w:color="auto"/>
          </w:divBdr>
        </w:div>
        <w:div w:id="1902062129">
          <w:marLeft w:val="640"/>
          <w:marRight w:val="0"/>
          <w:marTop w:val="0"/>
          <w:marBottom w:val="0"/>
          <w:divBdr>
            <w:top w:val="none" w:sz="0" w:space="0" w:color="auto"/>
            <w:left w:val="none" w:sz="0" w:space="0" w:color="auto"/>
            <w:bottom w:val="none" w:sz="0" w:space="0" w:color="auto"/>
            <w:right w:val="none" w:sz="0" w:space="0" w:color="auto"/>
          </w:divBdr>
        </w:div>
        <w:div w:id="1908030511">
          <w:marLeft w:val="640"/>
          <w:marRight w:val="0"/>
          <w:marTop w:val="0"/>
          <w:marBottom w:val="0"/>
          <w:divBdr>
            <w:top w:val="none" w:sz="0" w:space="0" w:color="auto"/>
            <w:left w:val="none" w:sz="0" w:space="0" w:color="auto"/>
            <w:bottom w:val="none" w:sz="0" w:space="0" w:color="auto"/>
            <w:right w:val="none" w:sz="0" w:space="0" w:color="auto"/>
          </w:divBdr>
        </w:div>
        <w:div w:id="1932854852">
          <w:marLeft w:val="640"/>
          <w:marRight w:val="0"/>
          <w:marTop w:val="0"/>
          <w:marBottom w:val="0"/>
          <w:divBdr>
            <w:top w:val="none" w:sz="0" w:space="0" w:color="auto"/>
            <w:left w:val="none" w:sz="0" w:space="0" w:color="auto"/>
            <w:bottom w:val="none" w:sz="0" w:space="0" w:color="auto"/>
            <w:right w:val="none" w:sz="0" w:space="0" w:color="auto"/>
          </w:divBdr>
        </w:div>
        <w:div w:id="1983388474">
          <w:marLeft w:val="640"/>
          <w:marRight w:val="0"/>
          <w:marTop w:val="0"/>
          <w:marBottom w:val="0"/>
          <w:divBdr>
            <w:top w:val="none" w:sz="0" w:space="0" w:color="auto"/>
            <w:left w:val="none" w:sz="0" w:space="0" w:color="auto"/>
            <w:bottom w:val="none" w:sz="0" w:space="0" w:color="auto"/>
            <w:right w:val="none" w:sz="0" w:space="0" w:color="auto"/>
          </w:divBdr>
        </w:div>
        <w:div w:id="2061512062">
          <w:marLeft w:val="640"/>
          <w:marRight w:val="0"/>
          <w:marTop w:val="0"/>
          <w:marBottom w:val="0"/>
          <w:divBdr>
            <w:top w:val="none" w:sz="0" w:space="0" w:color="auto"/>
            <w:left w:val="none" w:sz="0" w:space="0" w:color="auto"/>
            <w:bottom w:val="none" w:sz="0" w:space="0" w:color="auto"/>
            <w:right w:val="none" w:sz="0" w:space="0" w:color="auto"/>
          </w:divBdr>
        </w:div>
        <w:div w:id="2071268401">
          <w:marLeft w:val="640"/>
          <w:marRight w:val="0"/>
          <w:marTop w:val="0"/>
          <w:marBottom w:val="0"/>
          <w:divBdr>
            <w:top w:val="none" w:sz="0" w:space="0" w:color="auto"/>
            <w:left w:val="none" w:sz="0" w:space="0" w:color="auto"/>
            <w:bottom w:val="none" w:sz="0" w:space="0" w:color="auto"/>
            <w:right w:val="none" w:sz="0" w:space="0" w:color="auto"/>
          </w:divBdr>
        </w:div>
        <w:div w:id="2072776138">
          <w:marLeft w:val="640"/>
          <w:marRight w:val="0"/>
          <w:marTop w:val="0"/>
          <w:marBottom w:val="0"/>
          <w:divBdr>
            <w:top w:val="none" w:sz="0" w:space="0" w:color="auto"/>
            <w:left w:val="none" w:sz="0" w:space="0" w:color="auto"/>
            <w:bottom w:val="none" w:sz="0" w:space="0" w:color="auto"/>
            <w:right w:val="none" w:sz="0" w:space="0" w:color="auto"/>
          </w:divBdr>
        </w:div>
        <w:div w:id="2073456061">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51925230">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6043777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25644925">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335916553">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73934801">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867255259">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28921048">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960771258">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369793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989361122">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32312339">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263300472">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sChild>
    </w:div>
    <w:div w:id="1002439265">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7105503">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330061732">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62069055">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100491918">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28065885">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1793212147">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sChild>
    </w:div>
    <w:div w:id="1188759667">
      <w:bodyDiv w:val="1"/>
      <w:marLeft w:val="0"/>
      <w:marRight w:val="0"/>
      <w:marTop w:val="0"/>
      <w:marBottom w:val="0"/>
      <w:divBdr>
        <w:top w:val="none" w:sz="0" w:space="0" w:color="auto"/>
        <w:left w:val="none" w:sz="0" w:space="0" w:color="auto"/>
        <w:bottom w:val="none" w:sz="0" w:space="0" w:color="auto"/>
        <w:right w:val="none" w:sz="0" w:space="0" w:color="auto"/>
      </w:divBdr>
      <w:divsChild>
        <w:div w:id="2174036">
          <w:marLeft w:val="640"/>
          <w:marRight w:val="0"/>
          <w:marTop w:val="0"/>
          <w:marBottom w:val="0"/>
          <w:divBdr>
            <w:top w:val="none" w:sz="0" w:space="0" w:color="auto"/>
            <w:left w:val="none" w:sz="0" w:space="0" w:color="auto"/>
            <w:bottom w:val="none" w:sz="0" w:space="0" w:color="auto"/>
            <w:right w:val="none" w:sz="0" w:space="0" w:color="auto"/>
          </w:divBdr>
        </w:div>
        <w:div w:id="2710300">
          <w:marLeft w:val="640"/>
          <w:marRight w:val="0"/>
          <w:marTop w:val="0"/>
          <w:marBottom w:val="0"/>
          <w:divBdr>
            <w:top w:val="none" w:sz="0" w:space="0" w:color="auto"/>
            <w:left w:val="none" w:sz="0" w:space="0" w:color="auto"/>
            <w:bottom w:val="none" w:sz="0" w:space="0" w:color="auto"/>
            <w:right w:val="none" w:sz="0" w:space="0" w:color="auto"/>
          </w:divBdr>
        </w:div>
        <w:div w:id="9767036">
          <w:marLeft w:val="640"/>
          <w:marRight w:val="0"/>
          <w:marTop w:val="0"/>
          <w:marBottom w:val="0"/>
          <w:divBdr>
            <w:top w:val="none" w:sz="0" w:space="0" w:color="auto"/>
            <w:left w:val="none" w:sz="0" w:space="0" w:color="auto"/>
            <w:bottom w:val="none" w:sz="0" w:space="0" w:color="auto"/>
            <w:right w:val="none" w:sz="0" w:space="0" w:color="auto"/>
          </w:divBdr>
        </w:div>
        <w:div w:id="26875851">
          <w:marLeft w:val="640"/>
          <w:marRight w:val="0"/>
          <w:marTop w:val="0"/>
          <w:marBottom w:val="0"/>
          <w:divBdr>
            <w:top w:val="none" w:sz="0" w:space="0" w:color="auto"/>
            <w:left w:val="none" w:sz="0" w:space="0" w:color="auto"/>
            <w:bottom w:val="none" w:sz="0" w:space="0" w:color="auto"/>
            <w:right w:val="none" w:sz="0" w:space="0" w:color="auto"/>
          </w:divBdr>
        </w:div>
        <w:div w:id="27143660">
          <w:marLeft w:val="640"/>
          <w:marRight w:val="0"/>
          <w:marTop w:val="0"/>
          <w:marBottom w:val="0"/>
          <w:divBdr>
            <w:top w:val="none" w:sz="0" w:space="0" w:color="auto"/>
            <w:left w:val="none" w:sz="0" w:space="0" w:color="auto"/>
            <w:bottom w:val="none" w:sz="0" w:space="0" w:color="auto"/>
            <w:right w:val="none" w:sz="0" w:space="0" w:color="auto"/>
          </w:divBdr>
        </w:div>
        <w:div w:id="51470188">
          <w:marLeft w:val="640"/>
          <w:marRight w:val="0"/>
          <w:marTop w:val="0"/>
          <w:marBottom w:val="0"/>
          <w:divBdr>
            <w:top w:val="none" w:sz="0" w:space="0" w:color="auto"/>
            <w:left w:val="none" w:sz="0" w:space="0" w:color="auto"/>
            <w:bottom w:val="none" w:sz="0" w:space="0" w:color="auto"/>
            <w:right w:val="none" w:sz="0" w:space="0" w:color="auto"/>
          </w:divBdr>
        </w:div>
        <w:div w:id="70473537">
          <w:marLeft w:val="640"/>
          <w:marRight w:val="0"/>
          <w:marTop w:val="0"/>
          <w:marBottom w:val="0"/>
          <w:divBdr>
            <w:top w:val="none" w:sz="0" w:space="0" w:color="auto"/>
            <w:left w:val="none" w:sz="0" w:space="0" w:color="auto"/>
            <w:bottom w:val="none" w:sz="0" w:space="0" w:color="auto"/>
            <w:right w:val="none" w:sz="0" w:space="0" w:color="auto"/>
          </w:divBdr>
        </w:div>
        <w:div w:id="79185471">
          <w:marLeft w:val="640"/>
          <w:marRight w:val="0"/>
          <w:marTop w:val="0"/>
          <w:marBottom w:val="0"/>
          <w:divBdr>
            <w:top w:val="none" w:sz="0" w:space="0" w:color="auto"/>
            <w:left w:val="none" w:sz="0" w:space="0" w:color="auto"/>
            <w:bottom w:val="none" w:sz="0" w:space="0" w:color="auto"/>
            <w:right w:val="none" w:sz="0" w:space="0" w:color="auto"/>
          </w:divBdr>
        </w:div>
        <w:div w:id="213586032">
          <w:marLeft w:val="640"/>
          <w:marRight w:val="0"/>
          <w:marTop w:val="0"/>
          <w:marBottom w:val="0"/>
          <w:divBdr>
            <w:top w:val="none" w:sz="0" w:space="0" w:color="auto"/>
            <w:left w:val="none" w:sz="0" w:space="0" w:color="auto"/>
            <w:bottom w:val="none" w:sz="0" w:space="0" w:color="auto"/>
            <w:right w:val="none" w:sz="0" w:space="0" w:color="auto"/>
          </w:divBdr>
        </w:div>
        <w:div w:id="224486710">
          <w:marLeft w:val="640"/>
          <w:marRight w:val="0"/>
          <w:marTop w:val="0"/>
          <w:marBottom w:val="0"/>
          <w:divBdr>
            <w:top w:val="none" w:sz="0" w:space="0" w:color="auto"/>
            <w:left w:val="none" w:sz="0" w:space="0" w:color="auto"/>
            <w:bottom w:val="none" w:sz="0" w:space="0" w:color="auto"/>
            <w:right w:val="none" w:sz="0" w:space="0" w:color="auto"/>
          </w:divBdr>
        </w:div>
        <w:div w:id="227686981">
          <w:marLeft w:val="640"/>
          <w:marRight w:val="0"/>
          <w:marTop w:val="0"/>
          <w:marBottom w:val="0"/>
          <w:divBdr>
            <w:top w:val="none" w:sz="0" w:space="0" w:color="auto"/>
            <w:left w:val="none" w:sz="0" w:space="0" w:color="auto"/>
            <w:bottom w:val="none" w:sz="0" w:space="0" w:color="auto"/>
            <w:right w:val="none" w:sz="0" w:space="0" w:color="auto"/>
          </w:divBdr>
        </w:div>
        <w:div w:id="246812718">
          <w:marLeft w:val="640"/>
          <w:marRight w:val="0"/>
          <w:marTop w:val="0"/>
          <w:marBottom w:val="0"/>
          <w:divBdr>
            <w:top w:val="none" w:sz="0" w:space="0" w:color="auto"/>
            <w:left w:val="none" w:sz="0" w:space="0" w:color="auto"/>
            <w:bottom w:val="none" w:sz="0" w:space="0" w:color="auto"/>
            <w:right w:val="none" w:sz="0" w:space="0" w:color="auto"/>
          </w:divBdr>
        </w:div>
        <w:div w:id="334000047">
          <w:marLeft w:val="640"/>
          <w:marRight w:val="0"/>
          <w:marTop w:val="0"/>
          <w:marBottom w:val="0"/>
          <w:divBdr>
            <w:top w:val="none" w:sz="0" w:space="0" w:color="auto"/>
            <w:left w:val="none" w:sz="0" w:space="0" w:color="auto"/>
            <w:bottom w:val="none" w:sz="0" w:space="0" w:color="auto"/>
            <w:right w:val="none" w:sz="0" w:space="0" w:color="auto"/>
          </w:divBdr>
        </w:div>
        <w:div w:id="337585368">
          <w:marLeft w:val="640"/>
          <w:marRight w:val="0"/>
          <w:marTop w:val="0"/>
          <w:marBottom w:val="0"/>
          <w:divBdr>
            <w:top w:val="none" w:sz="0" w:space="0" w:color="auto"/>
            <w:left w:val="none" w:sz="0" w:space="0" w:color="auto"/>
            <w:bottom w:val="none" w:sz="0" w:space="0" w:color="auto"/>
            <w:right w:val="none" w:sz="0" w:space="0" w:color="auto"/>
          </w:divBdr>
        </w:div>
        <w:div w:id="343826160">
          <w:marLeft w:val="640"/>
          <w:marRight w:val="0"/>
          <w:marTop w:val="0"/>
          <w:marBottom w:val="0"/>
          <w:divBdr>
            <w:top w:val="none" w:sz="0" w:space="0" w:color="auto"/>
            <w:left w:val="none" w:sz="0" w:space="0" w:color="auto"/>
            <w:bottom w:val="none" w:sz="0" w:space="0" w:color="auto"/>
            <w:right w:val="none" w:sz="0" w:space="0" w:color="auto"/>
          </w:divBdr>
        </w:div>
        <w:div w:id="407654335">
          <w:marLeft w:val="640"/>
          <w:marRight w:val="0"/>
          <w:marTop w:val="0"/>
          <w:marBottom w:val="0"/>
          <w:divBdr>
            <w:top w:val="none" w:sz="0" w:space="0" w:color="auto"/>
            <w:left w:val="none" w:sz="0" w:space="0" w:color="auto"/>
            <w:bottom w:val="none" w:sz="0" w:space="0" w:color="auto"/>
            <w:right w:val="none" w:sz="0" w:space="0" w:color="auto"/>
          </w:divBdr>
        </w:div>
        <w:div w:id="408161574">
          <w:marLeft w:val="640"/>
          <w:marRight w:val="0"/>
          <w:marTop w:val="0"/>
          <w:marBottom w:val="0"/>
          <w:divBdr>
            <w:top w:val="none" w:sz="0" w:space="0" w:color="auto"/>
            <w:left w:val="none" w:sz="0" w:space="0" w:color="auto"/>
            <w:bottom w:val="none" w:sz="0" w:space="0" w:color="auto"/>
            <w:right w:val="none" w:sz="0" w:space="0" w:color="auto"/>
          </w:divBdr>
        </w:div>
        <w:div w:id="413598851">
          <w:marLeft w:val="640"/>
          <w:marRight w:val="0"/>
          <w:marTop w:val="0"/>
          <w:marBottom w:val="0"/>
          <w:divBdr>
            <w:top w:val="none" w:sz="0" w:space="0" w:color="auto"/>
            <w:left w:val="none" w:sz="0" w:space="0" w:color="auto"/>
            <w:bottom w:val="none" w:sz="0" w:space="0" w:color="auto"/>
            <w:right w:val="none" w:sz="0" w:space="0" w:color="auto"/>
          </w:divBdr>
        </w:div>
        <w:div w:id="415826723">
          <w:marLeft w:val="640"/>
          <w:marRight w:val="0"/>
          <w:marTop w:val="0"/>
          <w:marBottom w:val="0"/>
          <w:divBdr>
            <w:top w:val="none" w:sz="0" w:space="0" w:color="auto"/>
            <w:left w:val="none" w:sz="0" w:space="0" w:color="auto"/>
            <w:bottom w:val="none" w:sz="0" w:space="0" w:color="auto"/>
            <w:right w:val="none" w:sz="0" w:space="0" w:color="auto"/>
          </w:divBdr>
        </w:div>
        <w:div w:id="441610813">
          <w:marLeft w:val="640"/>
          <w:marRight w:val="0"/>
          <w:marTop w:val="0"/>
          <w:marBottom w:val="0"/>
          <w:divBdr>
            <w:top w:val="none" w:sz="0" w:space="0" w:color="auto"/>
            <w:left w:val="none" w:sz="0" w:space="0" w:color="auto"/>
            <w:bottom w:val="none" w:sz="0" w:space="0" w:color="auto"/>
            <w:right w:val="none" w:sz="0" w:space="0" w:color="auto"/>
          </w:divBdr>
        </w:div>
        <w:div w:id="450831418">
          <w:marLeft w:val="640"/>
          <w:marRight w:val="0"/>
          <w:marTop w:val="0"/>
          <w:marBottom w:val="0"/>
          <w:divBdr>
            <w:top w:val="none" w:sz="0" w:space="0" w:color="auto"/>
            <w:left w:val="none" w:sz="0" w:space="0" w:color="auto"/>
            <w:bottom w:val="none" w:sz="0" w:space="0" w:color="auto"/>
            <w:right w:val="none" w:sz="0" w:space="0" w:color="auto"/>
          </w:divBdr>
        </w:div>
        <w:div w:id="467092226">
          <w:marLeft w:val="640"/>
          <w:marRight w:val="0"/>
          <w:marTop w:val="0"/>
          <w:marBottom w:val="0"/>
          <w:divBdr>
            <w:top w:val="none" w:sz="0" w:space="0" w:color="auto"/>
            <w:left w:val="none" w:sz="0" w:space="0" w:color="auto"/>
            <w:bottom w:val="none" w:sz="0" w:space="0" w:color="auto"/>
            <w:right w:val="none" w:sz="0" w:space="0" w:color="auto"/>
          </w:divBdr>
        </w:div>
        <w:div w:id="501043914">
          <w:marLeft w:val="640"/>
          <w:marRight w:val="0"/>
          <w:marTop w:val="0"/>
          <w:marBottom w:val="0"/>
          <w:divBdr>
            <w:top w:val="none" w:sz="0" w:space="0" w:color="auto"/>
            <w:left w:val="none" w:sz="0" w:space="0" w:color="auto"/>
            <w:bottom w:val="none" w:sz="0" w:space="0" w:color="auto"/>
            <w:right w:val="none" w:sz="0" w:space="0" w:color="auto"/>
          </w:divBdr>
        </w:div>
        <w:div w:id="517692601">
          <w:marLeft w:val="640"/>
          <w:marRight w:val="0"/>
          <w:marTop w:val="0"/>
          <w:marBottom w:val="0"/>
          <w:divBdr>
            <w:top w:val="none" w:sz="0" w:space="0" w:color="auto"/>
            <w:left w:val="none" w:sz="0" w:space="0" w:color="auto"/>
            <w:bottom w:val="none" w:sz="0" w:space="0" w:color="auto"/>
            <w:right w:val="none" w:sz="0" w:space="0" w:color="auto"/>
          </w:divBdr>
        </w:div>
        <w:div w:id="530530723">
          <w:marLeft w:val="640"/>
          <w:marRight w:val="0"/>
          <w:marTop w:val="0"/>
          <w:marBottom w:val="0"/>
          <w:divBdr>
            <w:top w:val="none" w:sz="0" w:space="0" w:color="auto"/>
            <w:left w:val="none" w:sz="0" w:space="0" w:color="auto"/>
            <w:bottom w:val="none" w:sz="0" w:space="0" w:color="auto"/>
            <w:right w:val="none" w:sz="0" w:space="0" w:color="auto"/>
          </w:divBdr>
        </w:div>
        <w:div w:id="548033770">
          <w:marLeft w:val="640"/>
          <w:marRight w:val="0"/>
          <w:marTop w:val="0"/>
          <w:marBottom w:val="0"/>
          <w:divBdr>
            <w:top w:val="none" w:sz="0" w:space="0" w:color="auto"/>
            <w:left w:val="none" w:sz="0" w:space="0" w:color="auto"/>
            <w:bottom w:val="none" w:sz="0" w:space="0" w:color="auto"/>
            <w:right w:val="none" w:sz="0" w:space="0" w:color="auto"/>
          </w:divBdr>
        </w:div>
        <w:div w:id="549731263">
          <w:marLeft w:val="640"/>
          <w:marRight w:val="0"/>
          <w:marTop w:val="0"/>
          <w:marBottom w:val="0"/>
          <w:divBdr>
            <w:top w:val="none" w:sz="0" w:space="0" w:color="auto"/>
            <w:left w:val="none" w:sz="0" w:space="0" w:color="auto"/>
            <w:bottom w:val="none" w:sz="0" w:space="0" w:color="auto"/>
            <w:right w:val="none" w:sz="0" w:space="0" w:color="auto"/>
          </w:divBdr>
        </w:div>
        <w:div w:id="595407211">
          <w:marLeft w:val="640"/>
          <w:marRight w:val="0"/>
          <w:marTop w:val="0"/>
          <w:marBottom w:val="0"/>
          <w:divBdr>
            <w:top w:val="none" w:sz="0" w:space="0" w:color="auto"/>
            <w:left w:val="none" w:sz="0" w:space="0" w:color="auto"/>
            <w:bottom w:val="none" w:sz="0" w:space="0" w:color="auto"/>
            <w:right w:val="none" w:sz="0" w:space="0" w:color="auto"/>
          </w:divBdr>
        </w:div>
        <w:div w:id="632180810">
          <w:marLeft w:val="640"/>
          <w:marRight w:val="0"/>
          <w:marTop w:val="0"/>
          <w:marBottom w:val="0"/>
          <w:divBdr>
            <w:top w:val="none" w:sz="0" w:space="0" w:color="auto"/>
            <w:left w:val="none" w:sz="0" w:space="0" w:color="auto"/>
            <w:bottom w:val="none" w:sz="0" w:space="0" w:color="auto"/>
            <w:right w:val="none" w:sz="0" w:space="0" w:color="auto"/>
          </w:divBdr>
        </w:div>
        <w:div w:id="642272482">
          <w:marLeft w:val="640"/>
          <w:marRight w:val="0"/>
          <w:marTop w:val="0"/>
          <w:marBottom w:val="0"/>
          <w:divBdr>
            <w:top w:val="none" w:sz="0" w:space="0" w:color="auto"/>
            <w:left w:val="none" w:sz="0" w:space="0" w:color="auto"/>
            <w:bottom w:val="none" w:sz="0" w:space="0" w:color="auto"/>
            <w:right w:val="none" w:sz="0" w:space="0" w:color="auto"/>
          </w:divBdr>
        </w:div>
        <w:div w:id="675957894">
          <w:marLeft w:val="640"/>
          <w:marRight w:val="0"/>
          <w:marTop w:val="0"/>
          <w:marBottom w:val="0"/>
          <w:divBdr>
            <w:top w:val="none" w:sz="0" w:space="0" w:color="auto"/>
            <w:left w:val="none" w:sz="0" w:space="0" w:color="auto"/>
            <w:bottom w:val="none" w:sz="0" w:space="0" w:color="auto"/>
            <w:right w:val="none" w:sz="0" w:space="0" w:color="auto"/>
          </w:divBdr>
        </w:div>
        <w:div w:id="737291966">
          <w:marLeft w:val="640"/>
          <w:marRight w:val="0"/>
          <w:marTop w:val="0"/>
          <w:marBottom w:val="0"/>
          <w:divBdr>
            <w:top w:val="none" w:sz="0" w:space="0" w:color="auto"/>
            <w:left w:val="none" w:sz="0" w:space="0" w:color="auto"/>
            <w:bottom w:val="none" w:sz="0" w:space="0" w:color="auto"/>
            <w:right w:val="none" w:sz="0" w:space="0" w:color="auto"/>
          </w:divBdr>
        </w:div>
        <w:div w:id="747002193">
          <w:marLeft w:val="640"/>
          <w:marRight w:val="0"/>
          <w:marTop w:val="0"/>
          <w:marBottom w:val="0"/>
          <w:divBdr>
            <w:top w:val="none" w:sz="0" w:space="0" w:color="auto"/>
            <w:left w:val="none" w:sz="0" w:space="0" w:color="auto"/>
            <w:bottom w:val="none" w:sz="0" w:space="0" w:color="auto"/>
            <w:right w:val="none" w:sz="0" w:space="0" w:color="auto"/>
          </w:divBdr>
        </w:div>
        <w:div w:id="750005766">
          <w:marLeft w:val="640"/>
          <w:marRight w:val="0"/>
          <w:marTop w:val="0"/>
          <w:marBottom w:val="0"/>
          <w:divBdr>
            <w:top w:val="none" w:sz="0" w:space="0" w:color="auto"/>
            <w:left w:val="none" w:sz="0" w:space="0" w:color="auto"/>
            <w:bottom w:val="none" w:sz="0" w:space="0" w:color="auto"/>
            <w:right w:val="none" w:sz="0" w:space="0" w:color="auto"/>
          </w:divBdr>
        </w:div>
        <w:div w:id="757562527">
          <w:marLeft w:val="640"/>
          <w:marRight w:val="0"/>
          <w:marTop w:val="0"/>
          <w:marBottom w:val="0"/>
          <w:divBdr>
            <w:top w:val="none" w:sz="0" w:space="0" w:color="auto"/>
            <w:left w:val="none" w:sz="0" w:space="0" w:color="auto"/>
            <w:bottom w:val="none" w:sz="0" w:space="0" w:color="auto"/>
            <w:right w:val="none" w:sz="0" w:space="0" w:color="auto"/>
          </w:divBdr>
        </w:div>
        <w:div w:id="764837244">
          <w:marLeft w:val="640"/>
          <w:marRight w:val="0"/>
          <w:marTop w:val="0"/>
          <w:marBottom w:val="0"/>
          <w:divBdr>
            <w:top w:val="none" w:sz="0" w:space="0" w:color="auto"/>
            <w:left w:val="none" w:sz="0" w:space="0" w:color="auto"/>
            <w:bottom w:val="none" w:sz="0" w:space="0" w:color="auto"/>
            <w:right w:val="none" w:sz="0" w:space="0" w:color="auto"/>
          </w:divBdr>
        </w:div>
        <w:div w:id="812478848">
          <w:marLeft w:val="640"/>
          <w:marRight w:val="0"/>
          <w:marTop w:val="0"/>
          <w:marBottom w:val="0"/>
          <w:divBdr>
            <w:top w:val="none" w:sz="0" w:space="0" w:color="auto"/>
            <w:left w:val="none" w:sz="0" w:space="0" w:color="auto"/>
            <w:bottom w:val="none" w:sz="0" w:space="0" w:color="auto"/>
            <w:right w:val="none" w:sz="0" w:space="0" w:color="auto"/>
          </w:divBdr>
        </w:div>
        <w:div w:id="859512553">
          <w:marLeft w:val="640"/>
          <w:marRight w:val="0"/>
          <w:marTop w:val="0"/>
          <w:marBottom w:val="0"/>
          <w:divBdr>
            <w:top w:val="none" w:sz="0" w:space="0" w:color="auto"/>
            <w:left w:val="none" w:sz="0" w:space="0" w:color="auto"/>
            <w:bottom w:val="none" w:sz="0" w:space="0" w:color="auto"/>
            <w:right w:val="none" w:sz="0" w:space="0" w:color="auto"/>
          </w:divBdr>
        </w:div>
        <w:div w:id="887182179">
          <w:marLeft w:val="640"/>
          <w:marRight w:val="0"/>
          <w:marTop w:val="0"/>
          <w:marBottom w:val="0"/>
          <w:divBdr>
            <w:top w:val="none" w:sz="0" w:space="0" w:color="auto"/>
            <w:left w:val="none" w:sz="0" w:space="0" w:color="auto"/>
            <w:bottom w:val="none" w:sz="0" w:space="0" w:color="auto"/>
            <w:right w:val="none" w:sz="0" w:space="0" w:color="auto"/>
          </w:divBdr>
        </w:div>
        <w:div w:id="894506966">
          <w:marLeft w:val="640"/>
          <w:marRight w:val="0"/>
          <w:marTop w:val="0"/>
          <w:marBottom w:val="0"/>
          <w:divBdr>
            <w:top w:val="none" w:sz="0" w:space="0" w:color="auto"/>
            <w:left w:val="none" w:sz="0" w:space="0" w:color="auto"/>
            <w:bottom w:val="none" w:sz="0" w:space="0" w:color="auto"/>
            <w:right w:val="none" w:sz="0" w:space="0" w:color="auto"/>
          </w:divBdr>
        </w:div>
        <w:div w:id="914045205">
          <w:marLeft w:val="640"/>
          <w:marRight w:val="0"/>
          <w:marTop w:val="0"/>
          <w:marBottom w:val="0"/>
          <w:divBdr>
            <w:top w:val="none" w:sz="0" w:space="0" w:color="auto"/>
            <w:left w:val="none" w:sz="0" w:space="0" w:color="auto"/>
            <w:bottom w:val="none" w:sz="0" w:space="0" w:color="auto"/>
            <w:right w:val="none" w:sz="0" w:space="0" w:color="auto"/>
          </w:divBdr>
        </w:div>
        <w:div w:id="968240858">
          <w:marLeft w:val="640"/>
          <w:marRight w:val="0"/>
          <w:marTop w:val="0"/>
          <w:marBottom w:val="0"/>
          <w:divBdr>
            <w:top w:val="none" w:sz="0" w:space="0" w:color="auto"/>
            <w:left w:val="none" w:sz="0" w:space="0" w:color="auto"/>
            <w:bottom w:val="none" w:sz="0" w:space="0" w:color="auto"/>
            <w:right w:val="none" w:sz="0" w:space="0" w:color="auto"/>
          </w:divBdr>
        </w:div>
        <w:div w:id="989871225">
          <w:marLeft w:val="640"/>
          <w:marRight w:val="0"/>
          <w:marTop w:val="0"/>
          <w:marBottom w:val="0"/>
          <w:divBdr>
            <w:top w:val="none" w:sz="0" w:space="0" w:color="auto"/>
            <w:left w:val="none" w:sz="0" w:space="0" w:color="auto"/>
            <w:bottom w:val="none" w:sz="0" w:space="0" w:color="auto"/>
            <w:right w:val="none" w:sz="0" w:space="0" w:color="auto"/>
          </w:divBdr>
        </w:div>
        <w:div w:id="995955661">
          <w:marLeft w:val="640"/>
          <w:marRight w:val="0"/>
          <w:marTop w:val="0"/>
          <w:marBottom w:val="0"/>
          <w:divBdr>
            <w:top w:val="none" w:sz="0" w:space="0" w:color="auto"/>
            <w:left w:val="none" w:sz="0" w:space="0" w:color="auto"/>
            <w:bottom w:val="none" w:sz="0" w:space="0" w:color="auto"/>
            <w:right w:val="none" w:sz="0" w:space="0" w:color="auto"/>
          </w:divBdr>
        </w:div>
        <w:div w:id="998577024">
          <w:marLeft w:val="640"/>
          <w:marRight w:val="0"/>
          <w:marTop w:val="0"/>
          <w:marBottom w:val="0"/>
          <w:divBdr>
            <w:top w:val="none" w:sz="0" w:space="0" w:color="auto"/>
            <w:left w:val="none" w:sz="0" w:space="0" w:color="auto"/>
            <w:bottom w:val="none" w:sz="0" w:space="0" w:color="auto"/>
            <w:right w:val="none" w:sz="0" w:space="0" w:color="auto"/>
          </w:divBdr>
        </w:div>
        <w:div w:id="1023172904">
          <w:marLeft w:val="640"/>
          <w:marRight w:val="0"/>
          <w:marTop w:val="0"/>
          <w:marBottom w:val="0"/>
          <w:divBdr>
            <w:top w:val="none" w:sz="0" w:space="0" w:color="auto"/>
            <w:left w:val="none" w:sz="0" w:space="0" w:color="auto"/>
            <w:bottom w:val="none" w:sz="0" w:space="0" w:color="auto"/>
            <w:right w:val="none" w:sz="0" w:space="0" w:color="auto"/>
          </w:divBdr>
        </w:div>
        <w:div w:id="1024526428">
          <w:marLeft w:val="640"/>
          <w:marRight w:val="0"/>
          <w:marTop w:val="0"/>
          <w:marBottom w:val="0"/>
          <w:divBdr>
            <w:top w:val="none" w:sz="0" w:space="0" w:color="auto"/>
            <w:left w:val="none" w:sz="0" w:space="0" w:color="auto"/>
            <w:bottom w:val="none" w:sz="0" w:space="0" w:color="auto"/>
            <w:right w:val="none" w:sz="0" w:space="0" w:color="auto"/>
          </w:divBdr>
        </w:div>
        <w:div w:id="1044019375">
          <w:marLeft w:val="640"/>
          <w:marRight w:val="0"/>
          <w:marTop w:val="0"/>
          <w:marBottom w:val="0"/>
          <w:divBdr>
            <w:top w:val="none" w:sz="0" w:space="0" w:color="auto"/>
            <w:left w:val="none" w:sz="0" w:space="0" w:color="auto"/>
            <w:bottom w:val="none" w:sz="0" w:space="0" w:color="auto"/>
            <w:right w:val="none" w:sz="0" w:space="0" w:color="auto"/>
          </w:divBdr>
        </w:div>
        <w:div w:id="1052776557">
          <w:marLeft w:val="640"/>
          <w:marRight w:val="0"/>
          <w:marTop w:val="0"/>
          <w:marBottom w:val="0"/>
          <w:divBdr>
            <w:top w:val="none" w:sz="0" w:space="0" w:color="auto"/>
            <w:left w:val="none" w:sz="0" w:space="0" w:color="auto"/>
            <w:bottom w:val="none" w:sz="0" w:space="0" w:color="auto"/>
            <w:right w:val="none" w:sz="0" w:space="0" w:color="auto"/>
          </w:divBdr>
        </w:div>
        <w:div w:id="1067725814">
          <w:marLeft w:val="640"/>
          <w:marRight w:val="0"/>
          <w:marTop w:val="0"/>
          <w:marBottom w:val="0"/>
          <w:divBdr>
            <w:top w:val="none" w:sz="0" w:space="0" w:color="auto"/>
            <w:left w:val="none" w:sz="0" w:space="0" w:color="auto"/>
            <w:bottom w:val="none" w:sz="0" w:space="0" w:color="auto"/>
            <w:right w:val="none" w:sz="0" w:space="0" w:color="auto"/>
          </w:divBdr>
        </w:div>
        <w:div w:id="1070032728">
          <w:marLeft w:val="640"/>
          <w:marRight w:val="0"/>
          <w:marTop w:val="0"/>
          <w:marBottom w:val="0"/>
          <w:divBdr>
            <w:top w:val="none" w:sz="0" w:space="0" w:color="auto"/>
            <w:left w:val="none" w:sz="0" w:space="0" w:color="auto"/>
            <w:bottom w:val="none" w:sz="0" w:space="0" w:color="auto"/>
            <w:right w:val="none" w:sz="0" w:space="0" w:color="auto"/>
          </w:divBdr>
        </w:div>
        <w:div w:id="1101875340">
          <w:marLeft w:val="640"/>
          <w:marRight w:val="0"/>
          <w:marTop w:val="0"/>
          <w:marBottom w:val="0"/>
          <w:divBdr>
            <w:top w:val="none" w:sz="0" w:space="0" w:color="auto"/>
            <w:left w:val="none" w:sz="0" w:space="0" w:color="auto"/>
            <w:bottom w:val="none" w:sz="0" w:space="0" w:color="auto"/>
            <w:right w:val="none" w:sz="0" w:space="0" w:color="auto"/>
          </w:divBdr>
        </w:div>
        <w:div w:id="1102603445">
          <w:marLeft w:val="640"/>
          <w:marRight w:val="0"/>
          <w:marTop w:val="0"/>
          <w:marBottom w:val="0"/>
          <w:divBdr>
            <w:top w:val="none" w:sz="0" w:space="0" w:color="auto"/>
            <w:left w:val="none" w:sz="0" w:space="0" w:color="auto"/>
            <w:bottom w:val="none" w:sz="0" w:space="0" w:color="auto"/>
            <w:right w:val="none" w:sz="0" w:space="0" w:color="auto"/>
          </w:divBdr>
        </w:div>
        <w:div w:id="1141119305">
          <w:marLeft w:val="640"/>
          <w:marRight w:val="0"/>
          <w:marTop w:val="0"/>
          <w:marBottom w:val="0"/>
          <w:divBdr>
            <w:top w:val="none" w:sz="0" w:space="0" w:color="auto"/>
            <w:left w:val="none" w:sz="0" w:space="0" w:color="auto"/>
            <w:bottom w:val="none" w:sz="0" w:space="0" w:color="auto"/>
            <w:right w:val="none" w:sz="0" w:space="0" w:color="auto"/>
          </w:divBdr>
        </w:div>
        <w:div w:id="1167209770">
          <w:marLeft w:val="640"/>
          <w:marRight w:val="0"/>
          <w:marTop w:val="0"/>
          <w:marBottom w:val="0"/>
          <w:divBdr>
            <w:top w:val="none" w:sz="0" w:space="0" w:color="auto"/>
            <w:left w:val="none" w:sz="0" w:space="0" w:color="auto"/>
            <w:bottom w:val="none" w:sz="0" w:space="0" w:color="auto"/>
            <w:right w:val="none" w:sz="0" w:space="0" w:color="auto"/>
          </w:divBdr>
        </w:div>
        <w:div w:id="1169713016">
          <w:marLeft w:val="640"/>
          <w:marRight w:val="0"/>
          <w:marTop w:val="0"/>
          <w:marBottom w:val="0"/>
          <w:divBdr>
            <w:top w:val="none" w:sz="0" w:space="0" w:color="auto"/>
            <w:left w:val="none" w:sz="0" w:space="0" w:color="auto"/>
            <w:bottom w:val="none" w:sz="0" w:space="0" w:color="auto"/>
            <w:right w:val="none" w:sz="0" w:space="0" w:color="auto"/>
          </w:divBdr>
        </w:div>
        <w:div w:id="1179656923">
          <w:marLeft w:val="640"/>
          <w:marRight w:val="0"/>
          <w:marTop w:val="0"/>
          <w:marBottom w:val="0"/>
          <w:divBdr>
            <w:top w:val="none" w:sz="0" w:space="0" w:color="auto"/>
            <w:left w:val="none" w:sz="0" w:space="0" w:color="auto"/>
            <w:bottom w:val="none" w:sz="0" w:space="0" w:color="auto"/>
            <w:right w:val="none" w:sz="0" w:space="0" w:color="auto"/>
          </w:divBdr>
        </w:div>
        <w:div w:id="1183282714">
          <w:marLeft w:val="640"/>
          <w:marRight w:val="0"/>
          <w:marTop w:val="0"/>
          <w:marBottom w:val="0"/>
          <w:divBdr>
            <w:top w:val="none" w:sz="0" w:space="0" w:color="auto"/>
            <w:left w:val="none" w:sz="0" w:space="0" w:color="auto"/>
            <w:bottom w:val="none" w:sz="0" w:space="0" w:color="auto"/>
            <w:right w:val="none" w:sz="0" w:space="0" w:color="auto"/>
          </w:divBdr>
        </w:div>
        <w:div w:id="1188713327">
          <w:marLeft w:val="640"/>
          <w:marRight w:val="0"/>
          <w:marTop w:val="0"/>
          <w:marBottom w:val="0"/>
          <w:divBdr>
            <w:top w:val="none" w:sz="0" w:space="0" w:color="auto"/>
            <w:left w:val="none" w:sz="0" w:space="0" w:color="auto"/>
            <w:bottom w:val="none" w:sz="0" w:space="0" w:color="auto"/>
            <w:right w:val="none" w:sz="0" w:space="0" w:color="auto"/>
          </w:divBdr>
        </w:div>
        <w:div w:id="1261643794">
          <w:marLeft w:val="640"/>
          <w:marRight w:val="0"/>
          <w:marTop w:val="0"/>
          <w:marBottom w:val="0"/>
          <w:divBdr>
            <w:top w:val="none" w:sz="0" w:space="0" w:color="auto"/>
            <w:left w:val="none" w:sz="0" w:space="0" w:color="auto"/>
            <w:bottom w:val="none" w:sz="0" w:space="0" w:color="auto"/>
            <w:right w:val="none" w:sz="0" w:space="0" w:color="auto"/>
          </w:divBdr>
        </w:div>
        <w:div w:id="1264414046">
          <w:marLeft w:val="640"/>
          <w:marRight w:val="0"/>
          <w:marTop w:val="0"/>
          <w:marBottom w:val="0"/>
          <w:divBdr>
            <w:top w:val="none" w:sz="0" w:space="0" w:color="auto"/>
            <w:left w:val="none" w:sz="0" w:space="0" w:color="auto"/>
            <w:bottom w:val="none" w:sz="0" w:space="0" w:color="auto"/>
            <w:right w:val="none" w:sz="0" w:space="0" w:color="auto"/>
          </w:divBdr>
        </w:div>
        <w:div w:id="1289974371">
          <w:marLeft w:val="640"/>
          <w:marRight w:val="0"/>
          <w:marTop w:val="0"/>
          <w:marBottom w:val="0"/>
          <w:divBdr>
            <w:top w:val="none" w:sz="0" w:space="0" w:color="auto"/>
            <w:left w:val="none" w:sz="0" w:space="0" w:color="auto"/>
            <w:bottom w:val="none" w:sz="0" w:space="0" w:color="auto"/>
            <w:right w:val="none" w:sz="0" w:space="0" w:color="auto"/>
          </w:divBdr>
        </w:div>
        <w:div w:id="1331055256">
          <w:marLeft w:val="640"/>
          <w:marRight w:val="0"/>
          <w:marTop w:val="0"/>
          <w:marBottom w:val="0"/>
          <w:divBdr>
            <w:top w:val="none" w:sz="0" w:space="0" w:color="auto"/>
            <w:left w:val="none" w:sz="0" w:space="0" w:color="auto"/>
            <w:bottom w:val="none" w:sz="0" w:space="0" w:color="auto"/>
            <w:right w:val="none" w:sz="0" w:space="0" w:color="auto"/>
          </w:divBdr>
        </w:div>
        <w:div w:id="1347094166">
          <w:marLeft w:val="640"/>
          <w:marRight w:val="0"/>
          <w:marTop w:val="0"/>
          <w:marBottom w:val="0"/>
          <w:divBdr>
            <w:top w:val="none" w:sz="0" w:space="0" w:color="auto"/>
            <w:left w:val="none" w:sz="0" w:space="0" w:color="auto"/>
            <w:bottom w:val="none" w:sz="0" w:space="0" w:color="auto"/>
            <w:right w:val="none" w:sz="0" w:space="0" w:color="auto"/>
          </w:divBdr>
        </w:div>
        <w:div w:id="1361973240">
          <w:marLeft w:val="640"/>
          <w:marRight w:val="0"/>
          <w:marTop w:val="0"/>
          <w:marBottom w:val="0"/>
          <w:divBdr>
            <w:top w:val="none" w:sz="0" w:space="0" w:color="auto"/>
            <w:left w:val="none" w:sz="0" w:space="0" w:color="auto"/>
            <w:bottom w:val="none" w:sz="0" w:space="0" w:color="auto"/>
            <w:right w:val="none" w:sz="0" w:space="0" w:color="auto"/>
          </w:divBdr>
        </w:div>
        <w:div w:id="1376612588">
          <w:marLeft w:val="640"/>
          <w:marRight w:val="0"/>
          <w:marTop w:val="0"/>
          <w:marBottom w:val="0"/>
          <w:divBdr>
            <w:top w:val="none" w:sz="0" w:space="0" w:color="auto"/>
            <w:left w:val="none" w:sz="0" w:space="0" w:color="auto"/>
            <w:bottom w:val="none" w:sz="0" w:space="0" w:color="auto"/>
            <w:right w:val="none" w:sz="0" w:space="0" w:color="auto"/>
          </w:divBdr>
        </w:div>
        <w:div w:id="1379009330">
          <w:marLeft w:val="640"/>
          <w:marRight w:val="0"/>
          <w:marTop w:val="0"/>
          <w:marBottom w:val="0"/>
          <w:divBdr>
            <w:top w:val="none" w:sz="0" w:space="0" w:color="auto"/>
            <w:left w:val="none" w:sz="0" w:space="0" w:color="auto"/>
            <w:bottom w:val="none" w:sz="0" w:space="0" w:color="auto"/>
            <w:right w:val="none" w:sz="0" w:space="0" w:color="auto"/>
          </w:divBdr>
        </w:div>
        <w:div w:id="1441147687">
          <w:marLeft w:val="640"/>
          <w:marRight w:val="0"/>
          <w:marTop w:val="0"/>
          <w:marBottom w:val="0"/>
          <w:divBdr>
            <w:top w:val="none" w:sz="0" w:space="0" w:color="auto"/>
            <w:left w:val="none" w:sz="0" w:space="0" w:color="auto"/>
            <w:bottom w:val="none" w:sz="0" w:space="0" w:color="auto"/>
            <w:right w:val="none" w:sz="0" w:space="0" w:color="auto"/>
          </w:divBdr>
        </w:div>
        <w:div w:id="1446076731">
          <w:marLeft w:val="640"/>
          <w:marRight w:val="0"/>
          <w:marTop w:val="0"/>
          <w:marBottom w:val="0"/>
          <w:divBdr>
            <w:top w:val="none" w:sz="0" w:space="0" w:color="auto"/>
            <w:left w:val="none" w:sz="0" w:space="0" w:color="auto"/>
            <w:bottom w:val="none" w:sz="0" w:space="0" w:color="auto"/>
            <w:right w:val="none" w:sz="0" w:space="0" w:color="auto"/>
          </w:divBdr>
        </w:div>
        <w:div w:id="1446272218">
          <w:marLeft w:val="640"/>
          <w:marRight w:val="0"/>
          <w:marTop w:val="0"/>
          <w:marBottom w:val="0"/>
          <w:divBdr>
            <w:top w:val="none" w:sz="0" w:space="0" w:color="auto"/>
            <w:left w:val="none" w:sz="0" w:space="0" w:color="auto"/>
            <w:bottom w:val="none" w:sz="0" w:space="0" w:color="auto"/>
            <w:right w:val="none" w:sz="0" w:space="0" w:color="auto"/>
          </w:divBdr>
        </w:div>
        <w:div w:id="1458451615">
          <w:marLeft w:val="640"/>
          <w:marRight w:val="0"/>
          <w:marTop w:val="0"/>
          <w:marBottom w:val="0"/>
          <w:divBdr>
            <w:top w:val="none" w:sz="0" w:space="0" w:color="auto"/>
            <w:left w:val="none" w:sz="0" w:space="0" w:color="auto"/>
            <w:bottom w:val="none" w:sz="0" w:space="0" w:color="auto"/>
            <w:right w:val="none" w:sz="0" w:space="0" w:color="auto"/>
          </w:divBdr>
        </w:div>
        <w:div w:id="1479150110">
          <w:marLeft w:val="640"/>
          <w:marRight w:val="0"/>
          <w:marTop w:val="0"/>
          <w:marBottom w:val="0"/>
          <w:divBdr>
            <w:top w:val="none" w:sz="0" w:space="0" w:color="auto"/>
            <w:left w:val="none" w:sz="0" w:space="0" w:color="auto"/>
            <w:bottom w:val="none" w:sz="0" w:space="0" w:color="auto"/>
            <w:right w:val="none" w:sz="0" w:space="0" w:color="auto"/>
          </w:divBdr>
        </w:div>
        <w:div w:id="1487474239">
          <w:marLeft w:val="640"/>
          <w:marRight w:val="0"/>
          <w:marTop w:val="0"/>
          <w:marBottom w:val="0"/>
          <w:divBdr>
            <w:top w:val="none" w:sz="0" w:space="0" w:color="auto"/>
            <w:left w:val="none" w:sz="0" w:space="0" w:color="auto"/>
            <w:bottom w:val="none" w:sz="0" w:space="0" w:color="auto"/>
            <w:right w:val="none" w:sz="0" w:space="0" w:color="auto"/>
          </w:divBdr>
        </w:div>
        <w:div w:id="1496728555">
          <w:marLeft w:val="640"/>
          <w:marRight w:val="0"/>
          <w:marTop w:val="0"/>
          <w:marBottom w:val="0"/>
          <w:divBdr>
            <w:top w:val="none" w:sz="0" w:space="0" w:color="auto"/>
            <w:left w:val="none" w:sz="0" w:space="0" w:color="auto"/>
            <w:bottom w:val="none" w:sz="0" w:space="0" w:color="auto"/>
            <w:right w:val="none" w:sz="0" w:space="0" w:color="auto"/>
          </w:divBdr>
        </w:div>
        <w:div w:id="1500460092">
          <w:marLeft w:val="640"/>
          <w:marRight w:val="0"/>
          <w:marTop w:val="0"/>
          <w:marBottom w:val="0"/>
          <w:divBdr>
            <w:top w:val="none" w:sz="0" w:space="0" w:color="auto"/>
            <w:left w:val="none" w:sz="0" w:space="0" w:color="auto"/>
            <w:bottom w:val="none" w:sz="0" w:space="0" w:color="auto"/>
            <w:right w:val="none" w:sz="0" w:space="0" w:color="auto"/>
          </w:divBdr>
        </w:div>
        <w:div w:id="1525317117">
          <w:marLeft w:val="640"/>
          <w:marRight w:val="0"/>
          <w:marTop w:val="0"/>
          <w:marBottom w:val="0"/>
          <w:divBdr>
            <w:top w:val="none" w:sz="0" w:space="0" w:color="auto"/>
            <w:left w:val="none" w:sz="0" w:space="0" w:color="auto"/>
            <w:bottom w:val="none" w:sz="0" w:space="0" w:color="auto"/>
            <w:right w:val="none" w:sz="0" w:space="0" w:color="auto"/>
          </w:divBdr>
        </w:div>
        <w:div w:id="1555433983">
          <w:marLeft w:val="640"/>
          <w:marRight w:val="0"/>
          <w:marTop w:val="0"/>
          <w:marBottom w:val="0"/>
          <w:divBdr>
            <w:top w:val="none" w:sz="0" w:space="0" w:color="auto"/>
            <w:left w:val="none" w:sz="0" w:space="0" w:color="auto"/>
            <w:bottom w:val="none" w:sz="0" w:space="0" w:color="auto"/>
            <w:right w:val="none" w:sz="0" w:space="0" w:color="auto"/>
          </w:divBdr>
        </w:div>
        <w:div w:id="1557930836">
          <w:marLeft w:val="640"/>
          <w:marRight w:val="0"/>
          <w:marTop w:val="0"/>
          <w:marBottom w:val="0"/>
          <w:divBdr>
            <w:top w:val="none" w:sz="0" w:space="0" w:color="auto"/>
            <w:left w:val="none" w:sz="0" w:space="0" w:color="auto"/>
            <w:bottom w:val="none" w:sz="0" w:space="0" w:color="auto"/>
            <w:right w:val="none" w:sz="0" w:space="0" w:color="auto"/>
          </w:divBdr>
        </w:div>
        <w:div w:id="1612519017">
          <w:marLeft w:val="640"/>
          <w:marRight w:val="0"/>
          <w:marTop w:val="0"/>
          <w:marBottom w:val="0"/>
          <w:divBdr>
            <w:top w:val="none" w:sz="0" w:space="0" w:color="auto"/>
            <w:left w:val="none" w:sz="0" w:space="0" w:color="auto"/>
            <w:bottom w:val="none" w:sz="0" w:space="0" w:color="auto"/>
            <w:right w:val="none" w:sz="0" w:space="0" w:color="auto"/>
          </w:divBdr>
        </w:div>
        <w:div w:id="1709187556">
          <w:marLeft w:val="640"/>
          <w:marRight w:val="0"/>
          <w:marTop w:val="0"/>
          <w:marBottom w:val="0"/>
          <w:divBdr>
            <w:top w:val="none" w:sz="0" w:space="0" w:color="auto"/>
            <w:left w:val="none" w:sz="0" w:space="0" w:color="auto"/>
            <w:bottom w:val="none" w:sz="0" w:space="0" w:color="auto"/>
            <w:right w:val="none" w:sz="0" w:space="0" w:color="auto"/>
          </w:divBdr>
        </w:div>
        <w:div w:id="1710956704">
          <w:marLeft w:val="640"/>
          <w:marRight w:val="0"/>
          <w:marTop w:val="0"/>
          <w:marBottom w:val="0"/>
          <w:divBdr>
            <w:top w:val="none" w:sz="0" w:space="0" w:color="auto"/>
            <w:left w:val="none" w:sz="0" w:space="0" w:color="auto"/>
            <w:bottom w:val="none" w:sz="0" w:space="0" w:color="auto"/>
            <w:right w:val="none" w:sz="0" w:space="0" w:color="auto"/>
          </w:divBdr>
        </w:div>
        <w:div w:id="1723214662">
          <w:marLeft w:val="640"/>
          <w:marRight w:val="0"/>
          <w:marTop w:val="0"/>
          <w:marBottom w:val="0"/>
          <w:divBdr>
            <w:top w:val="none" w:sz="0" w:space="0" w:color="auto"/>
            <w:left w:val="none" w:sz="0" w:space="0" w:color="auto"/>
            <w:bottom w:val="none" w:sz="0" w:space="0" w:color="auto"/>
            <w:right w:val="none" w:sz="0" w:space="0" w:color="auto"/>
          </w:divBdr>
        </w:div>
        <w:div w:id="1728721711">
          <w:marLeft w:val="640"/>
          <w:marRight w:val="0"/>
          <w:marTop w:val="0"/>
          <w:marBottom w:val="0"/>
          <w:divBdr>
            <w:top w:val="none" w:sz="0" w:space="0" w:color="auto"/>
            <w:left w:val="none" w:sz="0" w:space="0" w:color="auto"/>
            <w:bottom w:val="none" w:sz="0" w:space="0" w:color="auto"/>
            <w:right w:val="none" w:sz="0" w:space="0" w:color="auto"/>
          </w:divBdr>
        </w:div>
        <w:div w:id="1749108487">
          <w:marLeft w:val="640"/>
          <w:marRight w:val="0"/>
          <w:marTop w:val="0"/>
          <w:marBottom w:val="0"/>
          <w:divBdr>
            <w:top w:val="none" w:sz="0" w:space="0" w:color="auto"/>
            <w:left w:val="none" w:sz="0" w:space="0" w:color="auto"/>
            <w:bottom w:val="none" w:sz="0" w:space="0" w:color="auto"/>
            <w:right w:val="none" w:sz="0" w:space="0" w:color="auto"/>
          </w:divBdr>
        </w:div>
        <w:div w:id="1753579241">
          <w:marLeft w:val="640"/>
          <w:marRight w:val="0"/>
          <w:marTop w:val="0"/>
          <w:marBottom w:val="0"/>
          <w:divBdr>
            <w:top w:val="none" w:sz="0" w:space="0" w:color="auto"/>
            <w:left w:val="none" w:sz="0" w:space="0" w:color="auto"/>
            <w:bottom w:val="none" w:sz="0" w:space="0" w:color="auto"/>
            <w:right w:val="none" w:sz="0" w:space="0" w:color="auto"/>
          </w:divBdr>
        </w:div>
        <w:div w:id="1778712665">
          <w:marLeft w:val="640"/>
          <w:marRight w:val="0"/>
          <w:marTop w:val="0"/>
          <w:marBottom w:val="0"/>
          <w:divBdr>
            <w:top w:val="none" w:sz="0" w:space="0" w:color="auto"/>
            <w:left w:val="none" w:sz="0" w:space="0" w:color="auto"/>
            <w:bottom w:val="none" w:sz="0" w:space="0" w:color="auto"/>
            <w:right w:val="none" w:sz="0" w:space="0" w:color="auto"/>
          </w:divBdr>
        </w:div>
        <w:div w:id="1843543913">
          <w:marLeft w:val="640"/>
          <w:marRight w:val="0"/>
          <w:marTop w:val="0"/>
          <w:marBottom w:val="0"/>
          <w:divBdr>
            <w:top w:val="none" w:sz="0" w:space="0" w:color="auto"/>
            <w:left w:val="none" w:sz="0" w:space="0" w:color="auto"/>
            <w:bottom w:val="none" w:sz="0" w:space="0" w:color="auto"/>
            <w:right w:val="none" w:sz="0" w:space="0" w:color="auto"/>
          </w:divBdr>
        </w:div>
        <w:div w:id="1879733185">
          <w:marLeft w:val="640"/>
          <w:marRight w:val="0"/>
          <w:marTop w:val="0"/>
          <w:marBottom w:val="0"/>
          <w:divBdr>
            <w:top w:val="none" w:sz="0" w:space="0" w:color="auto"/>
            <w:left w:val="none" w:sz="0" w:space="0" w:color="auto"/>
            <w:bottom w:val="none" w:sz="0" w:space="0" w:color="auto"/>
            <w:right w:val="none" w:sz="0" w:space="0" w:color="auto"/>
          </w:divBdr>
        </w:div>
        <w:div w:id="1909875158">
          <w:marLeft w:val="640"/>
          <w:marRight w:val="0"/>
          <w:marTop w:val="0"/>
          <w:marBottom w:val="0"/>
          <w:divBdr>
            <w:top w:val="none" w:sz="0" w:space="0" w:color="auto"/>
            <w:left w:val="none" w:sz="0" w:space="0" w:color="auto"/>
            <w:bottom w:val="none" w:sz="0" w:space="0" w:color="auto"/>
            <w:right w:val="none" w:sz="0" w:space="0" w:color="auto"/>
          </w:divBdr>
        </w:div>
        <w:div w:id="1924072941">
          <w:marLeft w:val="640"/>
          <w:marRight w:val="0"/>
          <w:marTop w:val="0"/>
          <w:marBottom w:val="0"/>
          <w:divBdr>
            <w:top w:val="none" w:sz="0" w:space="0" w:color="auto"/>
            <w:left w:val="none" w:sz="0" w:space="0" w:color="auto"/>
            <w:bottom w:val="none" w:sz="0" w:space="0" w:color="auto"/>
            <w:right w:val="none" w:sz="0" w:space="0" w:color="auto"/>
          </w:divBdr>
        </w:div>
        <w:div w:id="2008047089">
          <w:marLeft w:val="640"/>
          <w:marRight w:val="0"/>
          <w:marTop w:val="0"/>
          <w:marBottom w:val="0"/>
          <w:divBdr>
            <w:top w:val="none" w:sz="0" w:space="0" w:color="auto"/>
            <w:left w:val="none" w:sz="0" w:space="0" w:color="auto"/>
            <w:bottom w:val="none" w:sz="0" w:space="0" w:color="auto"/>
            <w:right w:val="none" w:sz="0" w:space="0" w:color="auto"/>
          </w:divBdr>
        </w:div>
        <w:div w:id="2050184550">
          <w:marLeft w:val="640"/>
          <w:marRight w:val="0"/>
          <w:marTop w:val="0"/>
          <w:marBottom w:val="0"/>
          <w:divBdr>
            <w:top w:val="none" w:sz="0" w:space="0" w:color="auto"/>
            <w:left w:val="none" w:sz="0" w:space="0" w:color="auto"/>
            <w:bottom w:val="none" w:sz="0" w:space="0" w:color="auto"/>
            <w:right w:val="none" w:sz="0" w:space="0" w:color="auto"/>
          </w:divBdr>
        </w:div>
        <w:div w:id="2066685599">
          <w:marLeft w:val="640"/>
          <w:marRight w:val="0"/>
          <w:marTop w:val="0"/>
          <w:marBottom w:val="0"/>
          <w:divBdr>
            <w:top w:val="none" w:sz="0" w:space="0" w:color="auto"/>
            <w:left w:val="none" w:sz="0" w:space="0" w:color="auto"/>
            <w:bottom w:val="none" w:sz="0" w:space="0" w:color="auto"/>
            <w:right w:val="none" w:sz="0" w:space="0" w:color="auto"/>
          </w:divBdr>
        </w:div>
        <w:div w:id="2089419518">
          <w:marLeft w:val="640"/>
          <w:marRight w:val="0"/>
          <w:marTop w:val="0"/>
          <w:marBottom w:val="0"/>
          <w:divBdr>
            <w:top w:val="none" w:sz="0" w:space="0" w:color="auto"/>
            <w:left w:val="none" w:sz="0" w:space="0" w:color="auto"/>
            <w:bottom w:val="none" w:sz="0" w:space="0" w:color="auto"/>
            <w:right w:val="none" w:sz="0" w:space="0" w:color="auto"/>
          </w:divBdr>
        </w:div>
        <w:div w:id="2097440352">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6447003">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303514300">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6717318">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733770258">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39480490">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1647935181">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979412459">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6299039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548760940">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2320318">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1337076481">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sChild>
    </w:div>
    <w:div w:id="1378703739">
      <w:bodyDiv w:val="1"/>
      <w:marLeft w:val="0"/>
      <w:marRight w:val="0"/>
      <w:marTop w:val="0"/>
      <w:marBottom w:val="0"/>
      <w:divBdr>
        <w:top w:val="none" w:sz="0" w:space="0" w:color="auto"/>
        <w:left w:val="none" w:sz="0" w:space="0" w:color="auto"/>
        <w:bottom w:val="none" w:sz="0" w:space="0" w:color="auto"/>
        <w:right w:val="none" w:sz="0" w:space="0" w:color="auto"/>
      </w:divBdr>
      <w:divsChild>
        <w:div w:id="5401486">
          <w:marLeft w:val="640"/>
          <w:marRight w:val="0"/>
          <w:marTop w:val="0"/>
          <w:marBottom w:val="0"/>
          <w:divBdr>
            <w:top w:val="none" w:sz="0" w:space="0" w:color="auto"/>
            <w:left w:val="none" w:sz="0" w:space="0" w:color="auto"/>
            <w:bottom w:val="none" w:sz="0" w:space="0" w:color="auto"/>
            <w:right w:val="none" w:sz="0" w:space="0" w:color="auto"/>
          </w:divBdr>
        </w:div>
        <w:div w:id="31148732">
          <w:marLeft w:val="640"/>
          <w:marRight w:val="0"/>
          <w:marTop w:val="0"/>
          <w:marBottom w:val="0"/>
          <w:divBdr>
            <w:top w:val="none" w:sz="0" w:space="0" w:color="auto"/>
            <w:left w:val="none" w:sz="0" w:space="0" w:color="auto"/>
            <w:bottom w:val="none" w:sz="0" w:space="0" w:color="auto"/>
            <w:right w:val="none" w:sz="0" w:space="0" w:color="auto"/>
          </w:divBdr>
        </w:div>
        <w:div w:id="132796512">
          <w:marLeft w:val="640"/>
          <w:marRight w:val="0"/>
          <w:marTop w:val="0"/>
          <w:marBottom w:val="0"/>
          <w:divBdr>
            <w:top w:val="none" w:sz="0" w:space="0" w:color="auto"/>
            <w:left w:val="none" w:sz="0" w:space="0" w:color="auto"/>
            <w:bottom w:val="none" w:sz="0" w:space="0" w:color="auto"/>
            <w:right w:val="none" w:sz="0" w:space="0" w:color="auto"/>
          </w:divBdr>
        </w:div>
        <w:div w:id="158733539">
          <w:marLeft w:val="640"/>
          <w:marRight w:val="0"/>
          <w:marTop w:val="0"/>
          <w:marBottom w:val="0"/>
          <w:divBdr>
            <w:top w:val="none" w:sz="0" w:space="0" w:color="auto"/>
            <w:left w:val="none" w:sz="0" w:space="0" w:color="auto"/>
            <w:bottom w:val="none" w:sz="0" w:space="0" w:color="auto"/>
            <w:right w:val="none" w:sz="0" w:space="0" w:color="auto"/>
          </w:divBdr>
        </w:div>
        <w:div w:id="159349478">
          <w:marLeft w:val="640"/>
          <w:marRight w:val="0"/>
          <w:marTop w:val="0"/>
          <w:marBottom w:val="0"/>
          <w:divBdr>
            <w:top w:val="none" w:sz="0" w:space="0" w:color="auto"/>
            <w:left w:val="none" w:sz="0" w:space="0" w:color="auto"/>
            <w:bottom w:val="none" w:sz="0" w:space="0" w:color="auto"/>
            <w:right w:val="none" w:sz="0" w:space="0" w:color="auto"/>
          </w:divBdr>
        </w:div>
        <w:div w:id="178080858">
          <w:marLeft w:val="640"/>
          <w:marRight w:val="0"/>
          <w:marTop w:val="0"/>
          <w:marBottom w:val="0"/>
          <w:divBdr>
            <w:top w:val="none" w:sz="0" w:space="0" w:color="auto"/>
            <w:left w:val="none" w:sz="0" w:space="0" w:color="auto"/>
            <w:bottom w:val="none" w:sz="0" w:space="0" w:color="auto"/>
            <w:right w:val="none" w:sz="0" w:space="0" w:color="auto"/>
          </w:divBdr>
        </w:div>
        <w:div w:id="178591052">
          <w:marLeft w:val="640"/>
          <w:marRight w:val="0"/>
          <w:marTop w:val="0"/>
          <w:marBottom w:val="0"/>
          <w:divBdr>
            <w:top w:val="none" w:sz="0" w:space="0" w:color="auto"/>
            <w:left w:val="none" w:sz="0" w:space="0" w:color="auto"/>
            <w:bottom w:val="none" w:sz="0" w:space="0" w:color="auto"/>
            <w:right w:val="none" w:sz="0" w:space="0" w:color="auto"/>
          </w:divBdr>
        </w:div>
        <w:div w:id="198322712">
          <w:marLeft w:val="640"/>
          <w:marRight w:val="0"/>
          <w:marTop w:val="0"/>
          <w:marBottom w:val="0"/>
          <w:divBdr>
            <w:top w:val="none" w:sz="0" w:space="0" w:color="auto"/>
            <w:left w:val="none" w:sz="0" w:space="0" w:color="auto"/>
            <w:bottom w:val="none" w:sz="0" w:space="0" w:color="auto"/>
            <w:right w:val="none" w:sz="0" w:space="0" w:color="auto"/>
          </w:divBdr>
        </w:div>
        <w:div w:id="203373756">
          <w:marLeft w:val="640"/>
          <w:marRight w:val="0"/>
          <w:marTop w:val="0"/>
          <w:marBottom w:val="0"/>
          <w:divBdr>
            <w:top w:val="none" w:sz="0" w:space="0" w:color="auto"/>
            <w:left w:val="none" w:sz="0" w:space="0" w:color="auto"/>
            <w:bottom w:val="none" w:sz="0" w:space="0" w:color="auto"/>
            <w:right w:val="none" w:sz="0" w:space="0" w:color="auto"/>
          </w:divBdr>
        </w:div>
        <w:div w:id="214776425">
          <w:marLeft w:val="640"/>
          <w:marRight w:val="0"/>
          <w:marTop w:val="0"/>
          <w:marBottom w:val="0"/>
          <w:divBdr>
            <w:top w:val="none" w:sz="0" w:space="0" w:color="auto"/>
            <w:left w:val="none" w:sz="0" w:space="0" w:color="auto"/>
            <w:bottom w:val="none" w:sz="0" w:space="0" w:color="auto"/>
            <w:right w:val="none" w:sz="0" w:space="0" w:color="auto"/>
          </w:divBdr>
        </w:div>
        <w:div w:id="235946049">
          <w:marLeft w:val="640"/>
          <w:marRight w:val="0"/>
          <w:marTop w:val="0"/>
          <w:marBottom w:val="0"/>
          <w:divBdr>
            <w:top w:val="none" w:sz="0" w:space="0" w:color="auto"/>
            <w:left w:val="none" w:sz="0" w:space="0" w:color="auto"/>
            <w:bottom w:val="none" w:sz="0" w:space="0" w:color="auto"/>
            <w:right w:val="none" w:sz="0" w:space="0" w:color="auto"/>
          </w:divBdr>
        </w:div>
        <w:div w:id="259263888">
          <w:marLeft w:val="640"/>
          <w:marRight w:val="0"/>
          <w:marTop w:val="0"/>
          <w:marBottom w:val="0"/>
          <w:divBdr>
            <w:top w:val="none" w:sz="0" w:space="0" w:color="auto"/>
            <w:left w:val="none" w:sz="0" w:space="0" w:color="auto"/>
            <w:bottom w:val="none" w:sz="0" w:space="0" w:color="auto"/>
            <w:right w:val="none" w:sz="0" w:space="0" w:color="auto"/>
          </w:divBdr>
        </w:div>
        <w:div w:id="278804770">
          <w:marLeft w:val="640"/>
          <w:marRight w:val="0"/>
          <w:marTop w:val="0"/>
          <w:marBottom w:val="0"/>
          <w:divBdr>
            <w:top w:val="none" w:sz="0" w:space="0" w:color="auto"/>
            <w:left w:val="none" w:sz="0" w:space="0" w:color="auto"/>
            <w:bottom w:val="none" w:sz="0" w:space="0" w:color="auto"/>
            <w:right w:val="none" w:sz="0" w:space="0" w:color="auto"/>
          </w:divBdr>
        </w:div>
        <w:div w:id="283467281">
          <w:marLeft w:val="640"/>
          <w:marRight w:val="0"/>
          <w:marTop w:val="0"/>
          <w:marBottom w:val="0"/>
          <w:divBdr>
            <w:top w:val="none" w:sz="0" w:space="0" w:color="auto"/>
            <w:left w:val="none" w:sz="0" w:space="0" w:color="auto"/>
            <w:bottom w:val="none" w:sz="0" w:space="0" w:color="auto"/>
            <w:right w:val="none" w:sz="0" w:space="0" w:color="auto"/>
          </w:divBdr>
        </w:div>
        <w:div w:id="321004080">
          <w:marLeft w:val="640"/>
          <w:marRight w:val="0"/>
          <w:marTop w:val="0"/>
          <w:marBottom w:val="0"/>
          <w:divBdr>
            <w:top w:val="none" w:sz="0" w:space="0" w:color="auto"/>
            <w:left w:val="none" w:sz="0" w:space="0" w:color="auto"/>
            <w:bottom w:val="none" w:sz="0" w:space="0" w:color="auto"/>
            <w:right w:val="none" w:sz="0" w:space="0" w:color="auto"/>
          </w:divBdr>
        </w:div>
        <w:div w:id="359941123">
          <w:marLeft w:val="640"/>
          <w:marRight w:val="0"/>
          <w:marTop w:val="0"/>
          <w:marBottom w:val="0"/>
          <w:divBdr>
            <w:top w:val="none" w:sz="0" w:space="0" w:color="auto"/>
            <w:left w:val="none" w:sz="0" w:space="0" w:color="auto"/>
            <w:bottom w:val="none" w:sz="0" w:space="0" w:color="auto"/>
            <w:right w:val="none" w:sz="0" w:space="0" w:color="auto"/>
          </w:divBdr>
        </w:div>
        <w:div w:id="366027552">
          <w:marLeft w:val="640"/>
          <w:marRight w:val="0"/>
          <w:marTop w:val="0"/>
          <w:marBottom w:val="0"/>
          <w:divBdr>
            <w:top w:val="none" w:sz="0" w:space="0" w:color="auto"/>
            <w:left w:val="none" w:sz="0" w:space="0" w:color="auto"/>
            <w:bottom w:val="none" w:sz="0" w:space="0" w:color="auto"/>
            <w:right w:val="none" w:sz="0" w:space="0" w:color="auto"/>
          </w:divBdr>
        </w:div>
        <w:div w:id="377583704">
          <w:marLeft w:val="640"/>
          <w:marRight w:val="0"/>
          <w:marTop w:val="0"/>
          <w:marBottom w:val="0"/>
          <w:divBdr>
            <w:top w:val="none" w:sz="0" w:space="0" w:color="auto"/>
            <w:left w:val="none" w:sz="0" w:space="0" w:color="auto"/>
            <w:bottom w:val="none" w:sz="0" w:space="0" w:color="auto"/>
            <w:right w:val="none" w:sz="0" w:space="0" w:color="auto"/>
          </w:divBdr>
        </w:div>
        <w:div w:id="538707522">
          <w:marLeft w:val="640"/>
          <w:marRight w:val="0"/>
          <w:marTop w:val="0"/>
          <w:marBottom w:val="0"/>
          <w:divBdr>
            <w:top w:val="none" w:sz="0" w:space="0" w:color="auto"/>
            <w:left w:val="none" w:sz="0" w:space="0" w:color="auto"/>
            <w:bottom w:val="none" w:sz="0" w:space="0" w:color="auto"/>
            <w:right w:val="none" w:sz="0" w:space="0" w:color="auto"/>
          </w:divBdr>
        </w:div>
        <w:div w:id="555973713">
          <w:marLeft w:val="640"/>
          <w:marRight w:val="0"/>
          <w:marTop w:val="0"/>
          <w:marBottom w:val="0"/>
          <w:divBdr>
            <w:top w:val="none" w:sz="0" w:space="0" w:color="auto"/>
            <w:left w:val="none" w:sz="0" w:space="0" w:color="auto"/>
            <w:bottom w:val="none" w:sz="0" w:space="0" w:color="auto"/>
            <w:right w:val="none" w:sz="0" w:space="0" w:color="auto"/>
          </w:divBdr>
        </w:div>
        <w:div w:id="584387577">
          <w:marLeft w:val="640"/>
          <w:marRight w:val="0"/>
          <w:marTop w:val="0"/>
          <w:marBottom w:val="0"/>
          <w:divBdr>
            <w:top w:val="none" w:sz="0" w:space="0" w:color="auto"/>
            <w:left w:val="none" w:sz="0" w:space="0" w:color="auto"/>
            <w:bottom w:val="none" w:sz="0" w:space="0" w:color="auto"/>
            <w:right w:val="none" w:sz="0" w:space="0" w:color="auto"/>
          </w:divBdr>
        </w:div>
        <w:div w:id="603152039">
          <w:marLeft w:val="640"/>
          <w:marRight w:val="0"/>
          <w:marTop w:val="0"/>
          <w:marBottom w:val="0"/>
          <w:divBdr>
            <w:top w:val="none" w:sz="0" w:space="0" w:color="auto"/>
            <w:left w:val="none" w:sz="0" w:space="0" w:color="auto"/>
            <w:bottom w:val="none" w:sz="0" w:space="0" w:color="auto"/>
            <w:right w:val="none" w:sz="0" w:space="0" w:color="auto"/>
          </w:divBdr>
        </w:div>
        <w:div w:id="658538031">
          <w:marLeft w:val="640"/>
          <w:marRight w:val="0"/>
          <w:marTop w:val="0"/>
          <w:marBottom w:val="0"/>
          <w:divBdr>
            <w:top w:val="none" w:sz="0" w:space="0" w:color="auto"/>
            <w:left w:val="none" w:sz="0" w:space="0" w:color="auto"/>
            <w:bottom w:val="none" w:sz="0" w:space="0" w:color="auto"/>
            <w:right w:val="none" w:sz="0" w:space="0" w:color="auto"/>
          </w:divBdr>
        </w:div>
        <w:div w:id="664629965">
          <w:marLeft w:val="640"/>
          <w:marRight w:val="0"/>
          <w:marTop w:val="0"/>
          <w:marBottom w:val="0"/>
          <w:divBdr>
            <w:top w:val="none" w:sz="0" w:space="0" w:color="auto"/>
            <w:left w:val="none" w:sz="0" w:space="0" w:color="auto"/>
            <w:bottom w:val="none" w:sz="0" w:space="0" w:color="auto"/>
            <w:right w:val="none" w:sz="0" w:space="0" w:color="auto"/>
          </w:divBdr>
        </w:div>
        <w:div w:id="685444459">
          <w:marLeft w:val="640"/>
          <w:marRight w:val="0"/>
          <w:marTop w:val="0"/>
          <w:marBottom w:val="0"/>
          <w:divBdr>
            <w:top w:val="none" w:sz="0" w:space="0" w:color="auto"/>
            <w:left w:val="none" w:sz="0" w:space="0" w:color="auto"/>
            <w:bottom w:val="none" w:sz="0" w:space="0" w:color="auto"/>
            <w:right w:val="none" w:sz="0" w:space="0" w:color="auto"/>
          </w:divBdr>
        </w:div>
        <w:div w:id="687218091">
          <w:marLeft w:val="640"/>
          <w:marRight w:val="0"/>
          <w:marTop w:val="0"/>
          <w:marBottom w:val="0"/>
          <w:divBdr>
            <w:top w:val="none" w:sz="0" w:space="0" w:color="auto"/>
            <w:left w:val="none" w:sz="0" w:space="0" w:color="auto"/>
            <w:bottom w:val="none" w:sz="0" w:space="0" w:color="auto"/>
            <w:right w:val="none" w:sz="0" w:space="0" w:color="auto"/>
          </w:divBdr>
        </w:div>
        <w:div w:id="709652358">
          <w:marLeft w:val="640"/>
          <w:marRight w:val="0"/>
          <w:marTop w:val="0"/>
          <w:marBottom w:val="0"/>
          <w:divBdr>
            <w:top w:val="none" w:sz="0" w:space="0" w:color="auto"/>
            <w:left w:val="none" w:sz="0" w:space="0" w:color="auto"/>
            <w:bottom w:val="none" w:sz="0" w:space="0" w:color="auto"/>
            <w:right w:val="none" w:sz="0" w:space="0" w:color="auto"/>
          </w:divBdr>
        </w:div>
        <w:div w:id="723874662">
          <w:marLeft w:val="640"/>
          <w:marRight w:val="0"/>
          <w:marTop w:val="0"/>
          <w:marBottom w:val="0"/>
          <w:divBdr>
            <w:top w:val="none" w:sz="0" w:space="0" w:color="auto"/>
            <w:left w:val="none" w:sz="0" w:space="0" w:color="auto"/>
            <w:bottom w:val="none" w:sz="0" w:space="0" w:color="auto"/>
            <w:right w:val="none" w:sz="0" w:space="0" w:color="auto"/>
          </w:divBdr>
        </w:div>
        <w:div w:id="733091202">
          <w:marLeft w:val="640"/>
          <w:marRight w:val="0"/>
          <w:marTop w:val="0"/>
          <w:marBottom w:val="0"/>
          <w:divBdr>
            <w:top w:val="none" w:sz="0" w:space="0" w:color="auto"/>
            <w:left w:val="none" w:sz="0" w:space="0" w:color="auto"/>
            <w:bottom w:val="none" w:sz="0" w:space="0" w:color="auto"/>
            <w:right w:val="none" w:sz="0" w:space="0" w:color="auto"/>
          </w:divBdr>
        </w:div>
        <w:div w:id="744452052">
          <w:marLeft w:val="640"/>
          <w:marRight w:val="0"/>
          <w:marTop w:val="0"/>
          <w:marBottom w:val="0"/>
          <w:divBdr>
            <w:top w:val="none" w:sz="0" w:space="0" w:color="auto"/>
            <w:left w:val="none" w:sz="0" w:space="0" w:color="auto"/>
            <w:bottom w:val="none" w:sz="0" w:space="0" w:color="auto"/>
            <w:right w:val="none" w:sz="0" w:space="0" w:color="auto"/>
          </w:divBdr>
        </w:div>
        <w:div w:id="746998514">
          <w:marLeft w:val="640"/>
          <w:marRight w:val="0"/>
          <w:marTop w:val="0"/>
          <w:marBottom w:val="0"/>
          <w:divBdr>
            <w:top w:val="none" w:sz="0" w:space="0" w:color="auto"/>
            <w:left w:val="none" w:sz="0" w:space="0" w:color="auto"/>
            <w:bottom w:val="none" w:sz="0" w:space="0" w:color="auto"/>
            <w:right w:val="none" w:sz="0" w:space="0" w:color="auto"/>
          </w:divBdr>
        </w:div>
        <w:div w:id="750347739">
          <w:marLeft w:val="640"/>
          <w:marRight w:val="0"/>
          <w:marTop w:val="0"/>
          <w:marBottom w:val="0"/>
          <w:divBdr>
            <w:top w:val="none" w:sz="0" w:space="0" w:color="auto"/>
            <w:left w:val="none" w:sz="0" w:space="0" w:color="auto"/>
            <w:bottom w:val="none" w:sz="0" w:space="0" w:color="auto"/>
            <w:right w:val="none" w:sz="0" w:space="0" w:color="auto"/>
          </w:divBdr>
        </w:div>
        <w:div w:id="797600373">
          <w:marLeft w:val="640"/>
          <w:marRight w:val="0"/>
          <w:marTop w:val="0"/>
          <w:marBottom w:val="0"/>
          <w:divBdr>
            <w:top w:val="none" w:sz="0" w:space="0" w:color="auto"/>
            <w:left w:val="none" w:sz="0" w:space="0" w:color="auto"/>
            <w:bottom w:val="none" w:sz="0" w:space="0" w:color="auto"/>
            <w:right w:val="none" w:sz="0" w:space="0" w:color="auto"/>
          </w:divBdr>
        </w:div>
        <w:div w:id="812260328">
          <w:marLeft w:val="640"/>
          <w:marRight w:val="0"/>
          <w:marTop w:val="0"/>
          <w:marBottom w:val="0"/>
          <w:divBdr>
            <w:top w:val="none" w:sz="0" w:space="0" w:color="auto"/>
            <w:left w:val="none" w:sz="0" w:space="0" w:color="auto"/>
            <w:bottom w:val="none" w:sz="0" w:space="0" w:color="auto"/>
            <w:right w:val="none" w:sz="0" w:space="0" w:color="auto"/>
          </w:divBdr>
        </w:div>
        <w:div w:id="819200079">
          <w:marLeft w:val="640"/>
          <w:marRight w:val="0"/>
          <w:marTop w:val="0"/>
          <w:marBottom w:val="0"/>
          <w:divBdr>
            <w:top w:val="none" w:sz="0" w:space="0" w:color="auto"/>
            <w:left w:val="none" w:sz="0" w:space="0" w:color="auto"/>
            <w:bottom w:val="none" w:sz="0" w:space="0" w:color="auto"/>
            <w:right w:val="none" w:sz="0" w:space="0" w:color="auto"/>
          </w:divBdr>
        </w:div>
        <w:div w:id="834951964">
          <w:marLeft w:val="640"/>
          <w:marRight w:val="0"/>
          <w:marTop w:val="0"/>
          <w:marBottom w:val="0"/>
          <w:divBdr>
            <w:top w:val="none" w:sz="0" w:space="0" w:color="auto"/>
            <w:left w:val="none" w:sz="0" w:space="0" w:color="auto"/>
            <w:bottom w:val="none" w:sz="0" w:space="0" w:color="auto"/>
            <w:right w:val="none" w:sz="0" w:space="0" w:color="auto"/>
          </w:divBdr>
        </w:div>
        <w:div w:id="865365253">
          <w:marLeft w:val="640"/>
          <w:marRight w:val="0"/>
          <w:marTop w:val="0"/>
          <w:marBottom w:val="0"/>
          <w:divBdr>
            <w:top w:val="none" w:sz="0" w:space="0" w:color="auto"/>
            <w:left w:val="none" w:sz="0" w:space="0" w:color="auto"/>
            <w:bottom w:val="none" w:sz="0" w:space="0" w:color="auto"/>
            <w:right w:val="none" w:sz="0" w:space="0" w:color="auto"/>
          </w:divBdr>
        </w:div>
        <w:div w:id="903370122">
          <w:marLeft w:val="640"/>
          <w:marRight w:val="0"/>
          <w:marTop w:val="0"/>
          <w:marBottom w:val="0"/>
          <w:divBdr>
            <w:top w:val="none" w:sz="0" w:space="0" w:color="auto"/>
            <w:left w:val="none" w:sz="0" w:space="0" w:color="auto"/>
            <w:bottom w:val="none" w:sz="0" w:space="0" w:color="auto"/>
            <w:right w:val="none" w:sz="0" w:space="0" w:color="auto"/>
          </w:divBdr>
        </w:div>
        <w:div w:id="903612494">
          <w:marLeft w:val="640"/>
          <w:marRight w:val="0"/>
          <w:marTop w:val="0"/>
          <w:marBottom w:val="0"/>
          <w:divBdr>
            <w:top w:val="none" w:sz="0" w:space="0" w:color="auto"/>
            <w:left w:val="none" w:sz="0" w:space="0" w:color="auto"/>
            <w:bottom w:val="none" w:sz="0" w:space="0" w:color="auto"/>
            <w:right w:val="none" w:sz="0" w:space="0" w:color="auto"/>
          </w:divBdr>
        </w:div>
        <w:div w:id="915942978">
          <w:marLeft w:val="640"/>
          <w:marRight w:val="0"/>
          <w:marTop w:val="0"/>
          <w:marBottom w:val="0"/>
          <w:divBdr>
            <w:top w:val="none" w:sz="0" w:space="0" w:color="auto"/>
            <w:left w:val="none" w:sz="0" w:space="0" w:color="auto"/>
            <w:bottom w:val="none" w:sz="0" w:space="0" w:color="auto"/>
            <w:right w:val="none" w:sz="0" w:space="0" w:color="auto"/>
          </w:divBdr>
        </w:div>
        <w:div w:id="939263396">
          <w:marLeft w:val="640"/>
          <w:marRight w:val="0"/>
          <w:marTop w:val="0"/>
          <w:marBottom w:val="0"/>
          <w:divBdr>
            <w:top w:val="none" w:sz="0" w:space="0" w:color="auto"/>
            <w:left w:val="none" w:sz="0" w:space="0" w:color="auto"/>
            <w:bottom w:val="none" w:sz="0" w:space="0" w:color="auto"/>
            <w:right w:val="none" w:sz="0" w:space="0" w:color="auto"/>
          </w:divBdr>
        </w:div>
        <w:div w:id="989603388">
          <w:marLeft w:val="640"/>
          <w:marRight w:val="0"/>
          <w:marTop w:val="0"/>
          <w:marBottom w:val="0"/>
          <w:divBdr>
            <w:top w:val="none" w:sz="0" w:space="0" w:color="auto"/>
            <w:left w:val="none" w:sz="0" w:space="0" w:color="auto"/>
            <w:bottom w:val="none" w:sz="0" w:space="0" w:color="auto"/>
            <w:right w:val="none" w:sz="0" w:space="0" w:color="auto"/>
          </w:divBdr>
        </w:div>
        <w:div w:id="1011569130">
          <w:marLeft w:val="640"/>
          <w:marRight w:val="0"/>
          <w:marTop w:val="0"/>
          <w:marBottom w:val="0"/>
          <w:divBdr>
            <w:top w:val="none" w:sz="0" w:space="0" w:color="auto"/>
            <w:left w:val="none" w:sz="0" w:space="0" w:color="auto"/>
            <w:bottom w:val="none" w:sz="0" w:space="0" w:color="auto"/>
            <w:right w:val="none" w:sz="0" w:space="0" w:color="auto"/>
          </w:divBdr>
        </w:div>
        <w:div w:id="1018968970">
          <w:marLeft w:val="640"/>
          <w:marRight w:val="0"/>
          <w:marTop w:val="0"/>
          <w:marBottom w:val="0"/>
          <w:divBdr>
            <w:top w:val="none" w:sz="0" w:space="0" w:color="auto"/>
            <w:left w:val="none" w:sz="0" w:space="0" w:color="auto"/>
            <w:bottom w:val="none" w:sz="0" w:space="0" w:color="auto"/>
            <w:right w:val="none" w:sz="0" w:space="0" w:color="auto"/>
          </w:divBdr>
        </w:div>
        <w:div w:id="1044791563">
          <w:marLeft w:val="640"/>
          <w:marRight w:val="0"/>
          <w:marTop w:val="0"/>
          <w:marBottom w:val="0"/>
          <w:divBdr>
            <w:top w:val="none" w:sz="0" w:space="0" w:color="auto"/>
            <w:left w:val="none" w:sz="0" w:space="0" w:color="auto"/>
            <w:bottom w:val="none" w:sz="0" w:space="0" w:color="auto"/>
            <w:right w:val="none" w:sz="0" w:space="0" w:color="auto"/>
          </w:divBdr>
        </w:div>
        <w:div w:id="1081173299">
          <w:marLeft w:val="640"/>
          <w:marRight w:val="0"/>
          <w:marTop w:val="0"/>
          <w:marBottom w:val="0"/>
          <w:divBdr>
            <w:top w:val="none" w:sz="0" w:space="0" w:color="auto"/>
            <w:left w:val="none" w:sz="0" w:space="0" w:color="auto"/>
            <w:bottom w:val="none" w:sz="0" w:space="0" w:color="auto"/>
            <w:right w:val="none" w:sz="0" w:space="0" w:color="auto"/>
          </w:divBdr>
        </w:div>
        <w:div w:id="1081221488">
          <w:marLeft w:val="640"/>
          <w:marRight w:val="0"/>
          <w:marTop w:val="0"/>
          <w:marBottom w:val="0"/>
          <w:divBdr>
            <w:top w:val="none" w:sz="0" w:space="0" w:color="auto"/>
            <w:left w:val="none" w:sz="0" w:space="0" w:color="auto"/>
            <w:bottom w:val="none" w:sz="0" w:space="0" w:color="auto"/>
            <w:right w:val="none" w:sz="0" w:space="0" w:color="auto"/>
          </w:divBdr>
        </w:div>
        <w:div w:id="1107194858">
          <w:marLeft w:val="640"/>
          <w:marRight w:val="0"/>
          <w:marTop w:val="0"/>
          <w:marBottom w:val="0"/>
          <w:divBdr>
            <w:top w:val="none" w:sz="0" w:space="0" w:color="auto"/>
            <w:left w:val="none" w:sz="0" w:space="0" w:color="auto"/>
            <w:bottom w:val="none" w:sz="0" w:space="0" w:color="auto"/>
            <w:right w:val="none" w:sz="0" w:space="0" w:color="auto"/>
          </w:divBdr>
        </w:div>
        <w:div w:id="1112630173">
          <w:marLeft w:val="640"/>
          <w:marRight w:val="0"/>
          <w:marTop w:val="0"/>
          <w:marBottom w:val="0"/>
          <w:divBdr>
            <w:top w:val="none" w:sz="0" w:space="0" w:color="auto"/>
            <w:left w:val="none" w:sz="0" w:space="0" w:color="auto"/>
            <w:bottom w:val="none" w:sz="0" w:space="0" w:color="auto"/>
            <w:right w:val="none" w:sz="0" w:space="0" w:color="auto"/>
          </w:divBdr>
        </w:div>
        <w:div w:id="1135173995">
          <w:marLeft w:val="640"/>
          <w:marRight w:val="0"/>
          <w:marTop w:val="0"/>
          <w:marBottom w:val="0"/>
          <w:divBdr>
            <w:top w:val="none" w:sz="0" w:space="0" w:color="auto"/>
            <w:left w:val="none" w:sz="0" w:space="0" w:color="auto"/>
            <w:bottom w:val="none" w:sz="0" w:space="0" w:color="auto"/>
            <w:right w:val="none" w:sz="0" w:space="0" w:color="auto"/>
          </w:divBdr>
        </w:div>
        <w:div w:id="1136990150">
          <w:marLeft w:val="640"/>
          <w:marRight w:val="0"/>
          <w:marTop w:val="0"/>
          <w:marBottom w:val="0"/>
          <w:divBdr>
            <w:top w:val="none" w:sz="0" w:space="0" w:color="auto"/>
            <w:left w:val="none" w:sz="0" w:space="0" w:color="auto"/>
            <w:bottom w:val="none" w:sz="0" w:space="0" w:color="auto"/>
            <w:right w:val="none" w:sz="0" w:space="0" w:color="auto"/>
          </w:divBdr>
        </w:div>
        <w:div w:id="1144010356">
          <w:marLeft w:val="640"/>
          <w:marRight w:val="0"/>
          <w:marTop w:val="0"/>
          <w:marBottom w:val="0"/>
          <w:divBdr>
            <w:top w:val="none" w:sz="0" w:space="0" w:color="auto"/>
            <w:left w:val="none" w:sz="0" w:space="0" w:color="auto"/>
            <w:bottom w:val="none" w:sz="0" w:space="0" w:color="auto"/>
            <w:right w:val="none" w:sz="0" w:space="0" w:color="auto"/>
          </w:divBdr>
        </w:div>
        <w:div w:id="1203635256">
          <w:marLeft w:val="640"/>
          <w:marRight w:val="0"/>
          <w:marTop w:val="0"/>
          <w:marBottom w:val="0"/>
          <w:divBdr>
            <w:top w:val="none" w:sz="0" w:space="0" w:color="auto"/>
            <w:left w:val="none" w:sz="0" w:space="0" w:color="auto"/>
            <w:bottom w:val="none" w:sz="0" w:space="0" w:color="auto"/>
            <w:right w:val="none" w:sz="0" w:space="0" w:color="auto"/>
          </w:divBdr>
        </w:div>
        <w:div w:id="1273174279">
          <w:marLeft w:val="640"/>
          <w:marRight w:val="0"/>
          <w:marTop w:val="0"/>
          <w:marBottom w:val="0"/>
          <w:divBdr>
            <w:top w:val="none" w:sz="0" w:space="0" w:color="auto"/>
            <w:left w:val="none" w:sz="0" w:space="0" w:color="auto"/>
            <w:bottom w:val="none" w:sz="0" w:space="0" w:color="auto"/>
            <w:right w:val="none" w:sz="0" w:space="0" w:color="auto"/>
          </w:divBdr>
        </w:div>
        <w:div w:id="1276906065">
          <w:marLeft w:val="640"/>
          <w:marRight w:val="0"/>
          <w:marTop w:val="0"/>
          <w:marBottom w:val="0"/>
          <w:divBdr>
            <w:top w:val="none" w:sz="0" w:space="0" w:color="auto"/>
            <w:left w:val="none" w:sz="0" w:space="0" w:color="auto"/>
            <w:bottom w:val="none" w:sz="0" w:space="0" w:color="auto"/>
            <w:right w:val="none" w:sz="0" w:space="0" w:color="auto"/>
          </w:divBdr>
        </w:div>
        <w:div w:id="1291865697">
          <w:marLeft w:val="640"/>
          <w:marRight w:val="0"/>
          <w:marTop w:val="0"/>
          <w:marBottom w:val="0"/>
          <w:divBdr>
            <w:top w:val="none" w:sz="0" w:space="0" w:color="auto"/>
            <w:left w:val="none" w:sz="0" w:space="0" w:color="auto"/>
            <w:bottom w:val="none" w:sz="0" w:space="0" w:color="auto"/>
            <w:right w:val="none" w:sz="0" w:space="0" w:color="auto"/>
          </w:divBdr>
        </w:div>
        <w:div w:id="1312909381">
          <w:marLeft w:val="640"/>
          <w:marRight w:val="0"/>
          <w:marTop w:val="0"/>
          <w:marBottom w:val="0"/>
          <w:divBdr>
            <w:top w:val="none" w:sz="0" w:space="0" w:color="auto"/>
            <w:left w:val="none" w:sz="0" w:space="0" w:color="auto"/>
            <w:bottom w:val="none" w:sz="0" w:space="0" w:color="auto"/>
            <w:right w:val="none" w:sz="0" w:space="0" w:color="auto"/>
          </w:divBdr>
        </w:div>
        <w:div w:id="1325158101">
          <w:marLeft w:val="640"/>
          <w:marRight w:val="0"/>
          <w:marTop w:val="0"/>
          <w:marBottom w:val="0"/>
          <w:divBdr>
            <w:top w:val="none" w:sz="0" w:space="0" w:color="auto"/>
            <w:left w:val="none" w:sz="0" w:space="0" w:color="auto"/>
            <w:bottom w:val="none" w:sz="0" w:space="0" w:color="auto"/>
            <w:right w:val="none" w:sz="0" w:space="0" w:color="auto"/>
          </w:divBdr>
        </w:div>
        <w:div w:id="1384939334">
          <w:marLeft w:val="640"/>
          <w:marRight w:val="0"/>
          <w:marTop w:val="0"/>
          <w:marBottom w:val="0"/>
          <w:divBdr>
            <w:top w:val="none" w:sz="0" w:space="0" w:color="auto"/>
            <w:left w:val="none" w:sz="0" w:space="0" w:color="auto"/>
            <w:bottom w:val="none" w:sz="0" w:space="0" w:color="auto"/>
            <w:right w:val="none" w:sz="0" w:space="0" w:color="auto"/>
          </w:divBdr>
        </w:div>
        <w:div w:id="1397623841">
          <w:marLeft w:val="640"/>
          <w:marRight w:val="0"/>
          <w:marTop w:val="0"/>
          <w:marBottom w:val="0"/>
          <w:divBdr>
            <w:top w:val="none" w:sz="0" w:space="0" w:color="auto"/>
            <w:left w:val="none" w:sz="0" w:space="0" w:color="auto"/>
            <w:bottom w:val="none" w:sz="0" w:space="0" w:color="auto"/>
            <w:right w:val="none" w:sz="0" w:space="0" w:color="auto"/>
          </w:divBdr>
        </w:div>
        <w:div w:id="1397704639">
          <w:marLeft w:val="640"/>
          <w:marRight w:val="0"/>
          <w:marTop w:val="0"/>
          <w:marBottom w:val="0"/>
          <w:divBdr>
            <w:top w:val="none" w:sz="0" w:space="0" w:color="auto"/>
            <w:left w:val="none" w:sz="0" w:space="0" w:color="auto"/>
            <w:bottom w:val="none" w:sz="0" w:space="0" w:color="auto"/>
            <w:right w:val="none" w:sz="0" w:space="0" w:color="auto"/>
          </w:divBdr>
        </w:div>
        <w:div w:id="1402604787">
          <w:marLeft w:val="640"/>
          <w:marRight w:val="0"/>
          <w:marTop w:val="0"/>
          <w:marBottom w:val="0"/>
          <w:divBdr>
            <w:top w:val="none" w:sz="0" w:space="0" w:color="auto"/>
            <w:left w:val="none" w:sz="0" w:space="0" w:color="auto"/>
            <w:bottom w:val="none" w:sz="0" w:space="0" w:color="auto"/>
            <w:right w:val="none" w:sz="0" w:space="0" w:color="auto"/>
          </w:divBdr>
        </w:div>
        <w:div w:id="1405108901">
          <w:marLeft w:val="640"/>
          <w:marRight w:val="0"/>
          <w:marTop w:val="0"/>
          <w:marBottom w:val="0"/>
          <w:divBdr>
            <w:top w:val="none" w:sz="0" w:space="0" w:color="auto"/>
            <w:left w:val="none" w:sz="0" w:space="0" w:color="auto"/>
            <w:bottom w:val="none" w:sz="0" w:space="0" w:color="auto"/>
            <w:right w:val="none" w:sz="0" w:space="0" w:color="auto"/>
          </w:divBdr>
        </w:div>
        <w:div w:id="1417481598">
          <w:marLeft w:val="640"/>
          <w:marRight w:val="0"/>
          <w:marTop w:val="0"/>
          <w:marBottom w:val="0"/>
          <w:divBdr>
            <w:top w:val="none" w:sz="0" w:space="0" w:color="auto"/>
            <w:left w:val="none" w:sz="0" w:space="0" w:color="auto"/>
            <w:bottom w:val="none" w:sz="0" w:space="0" w:color="auto"/>
            <w:right w:val="none" w:sz="0" w:space="0" w:color="auto"/>
          </w:divBdr>
        </w:div>
        <w:div w:id="1442334335">
          <w:marLeft w:val="640"/>
          <w:marRight w:val="0"/>
          <w:marTop w:val="0"/>
          <w:marBottom w:val="0"/>
          <w:divBdr>
            <w:top w:val="none" w:sz="0" w:space="0" w:color="auto"/>
            <w:left w:val="none" w:sz="0" w:space="0" w:color="auto"/>
            <w:bottom w:val="none" w:sz="0" w:space="0" w:color="auto"/>
            <w:right w:val="none" w:sz="0" w:space="0" w:color="auto"/>
          </w:divBdr>
        </w:div>
        <w:div w:id="1466119032">
          <w:marLeft w:val="640"/>
          <w:marRight w:val="0"/>
          <w:marTop w:val="0"/>
          <w:marBottom w:val="0"/>
          <w:divBdr>
            <w:top w:val="none" w:sz="0" w:space="0" w:color="auto"/>
            <w:left w:val="none" w:sz="0" w:space="0" w:color="auto"/>
            <w:bottom w:val="none" w:sz="0" w:space="0" w:color="auto"/>
            <w:right w:val="none" w:sz="0" w:space="0" w:color="auto"/>
          </w:divBdr>
        </w:div>
        <w:div w:id="1476727690">
          <w:marLeft w:val="640"/>
          <w:marRight w:val="0"/>
          <w:marTop w:val="0"/>
          <w:marBottom w:val="0"/>
          <w:divBdr>
            <w:top w:val="none" w:sz="0" w:space="0" w:color="auto"/>
            <w:left w:val="none" w:sz="0" w:space="0" w:color="auto"/>
            <w:bottom w:val="none" w:sz="0" w:space="0" w:color="auto"/>
            <w:right w:val="none" w:sz="0" w:space="0" w:color="auto"/>
          </w:divBdr>
        </w:div>
        <w:div w:id="1524592154">
          <w:marLeft w:val="640"/>
          <w:marRight w:val="0"/>
          <w:marTop w:val="0"/>
          <w:marBottom w:val="0"/>
          <w:divBdr>
            <w:top w:val="none" w:sz="0" w:space="0" w:color="auto"/>
            <w:left w:val="none" w:sz="0" w:space="0" w:color="auto"/>
            <w:bottom w:val="none" w:sz="0" w:space="0" w:color="auto"/>
            <w:right w:val="none" w:sz="0" w:space="0" w:color="auto"/>
          </w:divBdr>
        </w:div>
        <w:div w:id="1535272699">
          <w:marLeft w:val="640"/>
          <w:marRight w:val="0"/>
          <w:marTop w:val="0"/>
          <w:marBottom w:val="0"/>
          <w:divBdr>
            <w:top w:val="none" w:sz="0" w:space="0" w:color="auto"/>
            <w:left w:val="none" w:sz="0" w:space="0" w:color="auto"/>
            <w:bottom w:val="none" w:sz="0" w:space="0" w:color="auto"/>
            <w:right w:val="none" w:sz="0" w:space="0" w:color="auto"/>
          </w:divBdr>
        </w:div>
        <w:div w:id="1553034152">
          <w:marLeft w:val="640"/>
          <w:marRight w:val="0"/>
          <w:marTop w:val="0"/>
          <w:marBottom w:val="0"/>
          <w:divBdr>
            <w:top w:val="none" w:sz="0" w:space="0" w:color="auto"/>
            <w:left w:val="none" w:sz="0" w:space="0" w:color="auto"/>
            <w:bottom w:val="none" w:sz="0" w:space="0" w:color="auto"/>
            <w:right w:val="none" w:sz="0" w:space="0" w:color="auto"/>
          </w:divBdr>
        </w:div>
        <w:div w:id="1582105211">
          <w:marLeft w:val="640"/>
          <w:marRight w:val="0"/>
          <w:marTop w:val="0"/>
          <w:marBottom w:val="0"/>
          <w:divBdr>
            <w:top w:val="none" w:sz="0" w:space="0" w:color="auto"/>
            <w:left w:val="none" w:sz="0" w:space="0" w:color="auto"/>
            <w:bottom w:val="none" w:sz="0" w:space="0" w:color="auto"/>
            <w:right w:val="none" w:sz="0" w:space="0" w:color="auto"/>
          </w:divBdr>
        </w:div>
        <w:div w:id="1591767414">
          <w:marLeft w:val="640"/>
          <w:marRight w:val="0"/>
          <w:marTop w:val="0"/>
          <w:marBottom w:val="0"/>
          <w:divBdr>
            <w:top w:val="none" w:sz="0" w:space="0" w:color="auto"/>
            <w:left w:val="none" w:sz="0" w:space="0" w:color="auto"/>
            <w:bottom w:val="none" w:sz="0" w:space="0" w:color="auto"/>
            <w:right w:val="none" w:sz="0" w:space="0" w:color="auto"/>
          </w:divBdr>
        </w:div>
        <w:div w:id="1610816849">
          <w:marLeft w:val="640"/>
          <w:marRight w:val="0"/>
          <w:marTop w:val="0"/>
          <w:marBottom w:val="0"/>
          <w:divBdr>
            <w:top w:val="none" w:sz="0" w:space="0" w:color="auto"/>
            <w:left w:val="none" w:sz="0" w:space="0" w:color="auto"/>
            <w:bottom w:val="none" w:sz="0" w:space="0" w:color="auto"/>
            <w:right w:val="none" w:sz="0" w:space="0" w:color="auto"/>
          </w:divBdr>
        </w:div>
        <w:div w:id="1641884351">
          <w:marLeft w:val="640"/>
          <w:marRight w:val="0"/>
          <w:marTop w:val="0"/>
          <w:marBottom w:val="0"/>
          <w:divBdr>
            <w:top w:val="none" w:sz="0" w:space="0" w:color="auto"/>
            <w:left w:val="none" w:sz="0" w:space="0" w:color="auto"/>
            <w:bottom w:val="none" w:sz="0" w:space="0" w:color="auto"/>
            <w:right w:val="none" w:sz="0" w:space="0" w:color="auto"/>
          </w:divBdr>
        </w:div>
        <w:div w:id="1648390466">
          <w:marLeft w:val="640"/>
          <w:marRight w:val="0"/>
          <w:marTop w:val="0"/>
          <w:marBottom w:val="0"/>
          <w:divBdr>
            <w:top w:val="none" w:sz="0" w:space="0" w:color="auto"/>
            <w:left w:val="none" w:sz="0" w:space="0" w:color="auto"/>
            <w:bottom w:val="none" w:sz="0" w:space="0" w:color="auto"/>
            <w:right w:val="none" w:sz="0" w:space="0" w:color="auto"/>
          </w:divBdr>
        </w:div>
        <w:div w:id="1652908086">
          <w:marLeft w:val="640"/>
          <w:marRight w:val="0"/>
          <w:marTop w:val="0"/>
          <w:marBottom w:val="0"/>
          <w:divBdr>
            <w:top w:val="none" w:sz="0" w:space="0" w:color="auto"/>
            <w:left w:val="none" w:sz="0" w:space="0" w:color="auto"/>
            <w:bottom w:val="none" w:sz="0" w:space="0" w:color="auto"/>
            <w:right w:val="none" w:sz="0" w:space="0" w:color="auto"/>
          </w:divBdr>
        </w:div>
        <w:div w:id="1658266576">
          <w:marLeft w:val="640"/>
          <w:marRight w:val="0"/>
          <w:marTop w:val="0"/>
          <w:marBottom w:val="0"/>
          <w:divBdr>
            <w:top w:val="none" w:sz="0" w:space="0" w:color="auto"/>
            <w:left w:val="none" w:sz="0" w:space="0" w:color="auto"/>
            <w:bottom w:val="none" w:sz="0" w:space="0" w:color="auto"/>
            <w:right w:val="none" w:sz="0" w:space="0" w:color="auto"/>
          </w:divBdr>
        </w:div>
        <w:div w:id="1685089179">
          <w:marLeft w:val="640"/>
          <w:marRight w:val="0"/>
          <w:marTop w:val="0"/>
          <w:marBottom w:val="0"/>
          <w:divBdr>
            <w:top w:val="none" w:sz="0" w:space="0" w:color="auto"/>
            <w:left w:val="none" w:sz="0" w:space="0" w:color="auto"/>
            <w:bottom w:val="none" w:sz="0" w:space="0" w:color="auto"/>
            <w:right w:val="none" w:sz="0" w:space="0" w:color="auto"/>
          </w:divBdr>
        </w:div>
        <w:div w:id="1687977765">
          <w:marLeft w:val="640"/>
          <w:marRight w:val="0"/>
          <w:marTop w:val="0"/>
          <w:marBottom w:val="0"/>
          <w:divBdr>
            <w:top w:val="none" w:sz="0" w:space="0" w:color="auto"/>
            <w:left w:val="none" w:sz="0" w:space="0" w:color="auto"/>
            <w:bottom w:val="none" w:sz="0" w:space="0" w:color="auto"/>
            <w:right w:val="none" w:sz="0" w:space="0" w:color="auto"/>
          </w:divBdr>
        </w:div>
        <w:div w:id="1706909754">
          <w:marLeft w:val="640"/>
          <w:marRight w:val="0"/>
          <w:marTop w:val="0"/>
          <w:marBottom w:val="0"/>
          <w:divBdr>
            <w:top w:val="none" w:sz="0" w:space="0" w:color="auto"/>
            <w:left w:val="none" w:sz="0" w:space="0" w:color="auto"/>
            <w:bottom w:val="none" w:sz="0" w:space="0" w:color="auto"/>
            <w:right w:val="none" w:sz="0" w:space="0" w:color="auto"/>
          </w:divBdr>
        </w:div>
        <w:div w:id="1712725444">
          <w:marLeft w:val="640"/>
          <w:marRight w:val="0"/>
          <w:marTop w:val="0"/>
          <w:marBottom w:val="0"/>
          <w:divBdr>
            <w:top w:val="none" w:sz="0" w:space="0" w:color="auto"/>
            <w:left w:val="none" w:sz="0" w:space="0" w:color="auto"/>
            <w:bottom w:val="none" w:sz="0" w:space="0" w:color="auto"/>
            <w:right w:val="none" w:sz="0" w:space="0" w:color="auto"/>
          </w:divBdr>
        </w:div>
        <w:div w:id="1726493015">
          <w:marLeft w:val="640"/>
          <w:marRight w:val="0"/>
          <w:marTop w:val="0"/>
          <w:marBottom w:val="0"/>
          <w:divBdr>
            <w:top w:val="none" w:sz="0" w:space="0" w:color="auto"/>
            <w:left w:val="none" w:sz="0" w:space="0" w:color="auto"/>
            <w:bottom w:val="none" w:sz="0" w:space="0" w:color="auto"/>
            <w:right w:val="none" w:sz="0" w:space="0" w:color="auto"/>
          </w:divBdr>
        </w:div>
        <w:div w:id="1805080169">
          <w:marLeft w:val="640"/>
          <w:marRight w:val="0"/>
          <w:marTop w:val="0"/>
          <w:marBottom w:val="0"/>
          <w:divBdr>
            <w:top w:val="none" w:sz="0" w:space="0" w:color="auto"/>
            <w:left w:val="none" w:sz="0" w:space="0" w:color="auto"/>
            <w:bottom w:val="none" w:sz="0" w:space="0" w:color="auto"/>
            <w:right w:val="none" w:sz="0" w:space="0" w:color="auto"/>
          </w:divBdr>
        </w:div>
        <w:div w:id="1829588889">
          <w:marLeft w:val="640"/>
          <w:marRight w:val="0"/>
          <w:marTop w:val="0"/>
          <w:marBottom w:val="0"/>
          <w:divBdr>
            <w:top w:val="none" w:sz="0" w:space="0" w:color="auto"/>
            <w:left w:val="none" w:sz="0" w:space="0" w:color="auto"/>
            <w:bottom w:val="none" w:sz="0" w:space="0" w:color="auto"/>
            <w:right w:val="none" w:sz="0" w:space="0" w:color="auto"/>
          </w:divBdr>
        </w:div>
        <w:div w:id="1846942930">
          <w:marLeft w:val="640"/>
          <w:marRight w:val="0"/>
          <w:marTop w:val="0"/>
          <w:marBottom w:val="0"/>
          <w:divBdr>
            <w:top w:val="none" w:sz="0" w:space="0" w:color="auto"/>
            <w:left w:val="none" w:sz="0" w:space="0" w:color="auto"/>
            <w:bottom w:val="none" w:sz="0" w:space="0" w:color="auto"/>
            <w:right w:val="none" w:sz="0" w:space="0" w:color="auto"/>
          </w:divBdr>
        </w:div>
        <w:div w:id="1857688608">
          <w:marLeft w:val="640"/>
          <w:marRight w:val="0"/>
          <w:marTop w:val="0"/>
          <w:marBottom w:val="0"/>
          <w:divBdr>
            <w:top w:val="none" w:sz="0" w:space="0" w:color="auto"/>
            <w:left w:val="none" w:sz="0" w:space="0" w:color="auto"/>
            <w:bottom w:val="none" w:sz="0" w:space="0" w:color="auto"/>
            <w:right w:val="none" w:sz="0" w:space="0" w:color="auto"/>
          </w:divBdr>
        </w:div>
        <w:div w:id="1869491231">
          <w:marLeft w:val="640"/>
          <w:marRight w:val="0"/>
          <w:marTop w:val="0"/>
          <w:marBottom w:val="0"/>
          <w:divBdr>
            <w:top w:val="none" w:sz="0" w:space="0" w:color="auto"/>
            <w:left w:val="none" w:sz="0" w:space="0" w:color="auto"/>
            <w:bottom w:val="none" w:sz="0" w:space="0" w:color="auto"/>
            <w:right w:val="none" w:sz="0" w:space="0" w:color="auto"/>
          </w:divBdr>
        </w:div>
        <w:div w:id="1878396415">
          <w:marLeft w:val="640"/>
          <w:marRight w:val="0"/>
          <w:marTop w:val="0"/>
          <w:marBottom w:val="0"/>
          <w:divBdr>
            <w:top w:val="none" w:sz="0" w:space="0" w:color="auto"/>
            <w:left w:val="none" w:sz="0" w:space="0" w:color="auto"/>
            <w:bottom w:val="none" w:sz="0" w:space="0" w:color="auto"/>
            <w:right w:val="none" w:sz="0" w:space="0" w:color="auto"/>
          </w:divBdr>
        </w:div>
        <w:div w:id="1899903322">
          <w:marLeft w:val="640"/>
          <w:marRight w:val="0"/>
          <w:marTop w:val="0"/>
          <w:marBottom w:val="0"/>
          <w:divBdr>
            <w:top w:val="none" w:sz="0" w:space="0" w:color="auto"/>
            <w:left w:val="none" w:sz="0" w:space="0" w:color="auto"/>
            <w:bottom w:val="none" w:sz="0" w:space="0" w:color="auto"/>
            <w:right w:val="none" w:sz="0" w:space="0" w:color="auto"/>
          </w:divBdr>
        </w:div>
        <w:div w:id="1937591157">
          <w:marLeft w:val="640"/>
          <w:marRight w:val="0"/>
          <w:marTop w:val="0"/>
          <w:marBottom w:val="0"/>
          <w:divBdr>
            <w:top w:val="none" w:sz="0" w:space="0" w:color="auto"/>
            <w:left w:val="none" w:sz="0" w:space="0" w:color="auto"/>
            <w:bottom w:val="none" w:sz="0" w:space="0" w:color="auto"/>
            <w:right w:val="none" w:sz="0" w:space="0" w:color="auto"/>
          </w:divBdr>
        </w:div>
        <w:div w:id="1972469739">
          <w:marLeft w:val="640"/>
          <w:marRight w:val="0"/>
          <w:marTop w:val="0"/>
          <w:marBottom w:val="0"/>
          <w:divBdr>
            <w:top w:val="none" w:sz="0" w:space="0" w:color="auto"/>
            <w:left w:val="none" w:sz="0" w:space="0" w:color="auto"/>
            <w:bottom w:val="none" w:sz="0" w:space="0" w:color="auto"/>
            <w:right w:val="none" w:sz="0" w:space="0" w:color="auto"/>
          </w:divBdr>
        </w:div>
        <w:div w:id="2030597697">
          <w:marLeft w:val="640"/>
          <w:marRight w:val="0"/>
          <w:marTop w:val="0"/>
          <w:marBottom w:val="0"/>
          <w:divBdr>
            <w:top w:val="none" w:sz="0" w:space="0" w:color="auto"/>
            <w:left w:val="none" w:sz="0" w:space="0" w:color="auto"/>
            <w:bottom w:val="none" w:sz="0" w:space="0" w:color="auto"/>
            <w:right w:val="none" w:sz="0" w:space="0" w:color="auto"/>
          </w:divBdr>
        </w:div>
        <w:div w:id="2072119159">
          <w:marLeft w:val="640"/>
          <w:marRight w:val="0"/>
          <w:marTop w:val="0"/>
          <w:marBottom w:val="0"/>
          <w:divBdr>
            <w:top w:val="none" w:sz="0" w:space="0" w:color="auto"/>
            <w:left w:val="none" w:sz="0" w:space="0" w:color="auto"/>
            <w:bottom w:val="none" w:sz="0" w:space="0" w:color="auto"/>
            <w:right w:val="none" w:sz="0" w:space="0" w:color="auto"/>
          </w:divBdr>
        </w:div>
        <w:div w:id="2072380649">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13074089">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95783960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1510804">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946693921">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3593457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932274688">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24252215">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471095049">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39282447">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980883256">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52236647">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28038430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10955701">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923219550">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0497875">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699970936">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9768984">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1616864694">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4701092">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902788850">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3620279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728841125">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sChild>
    </w:div>
    <w:div w:id="1625309562">
      <w:bodyDiv w:val="1"/>
      <w:marLeft w:val="0"/>
      <w:marRight w:val="0"/>
      <w:marTop w:val="0"/>
      <w:marBottom w:val="0"/>
      <w:divBdr>
        <w:top w:val="none" w:sz="0" w:space="0" w:color="auto"/>
        <w:left w:val="none" w:sz="0" w:space="0" w:color="auto"/>
        <w:bottom w:val="none" w:sz="0" w:space="0" w:color="auto"/>
        <w:right w:val="none" w:sz="0" w:space="0" w:color="auto"/>
      </w:divBdr>
      <w:divsChild>
        <w:div w:id="1622763449">
          <w:marLeft w:val="640"/>
          <w:marRight w:val="0"/>
          <w:marTop w:val="0"/>
          <w:marBottom w:val="0"/>
          <w:divBdr>
            <w:top w:val="none" w:sz="0" w:space="0" w:color="auto"/>
            <w:left w:val="none" w:sz="0" w:space="0" w:color="auto"/>
            <w:bottom w:val="none" w:sz="0" w:space="0" w:color="auto"/>
            <w:right w:val="none" w:sz="0" w:space="0" w:color="auto"/>
          </w:divBdr>
        </w:div>
        <w:div w:id="1433667938">
          <w:marLeft w:val="640"/>
          <w:marRight w:val="0"/>
          <w:marTop w:val="0"/>
          <w:marBottom w:val="0"/>
          <w:divBdr>
            <w:top w:val="none" w:sz="0" w:space="0" w:color="auto"/>
            <w:left w:val="none" w:sz="0" w:space="0" w:color="auto"/>
            <w:bottom w:val="none" w:sz="0" w:space="0" w:color="auto"/>
            <w:right w:val="none" w:sz="0" w:space="0" w:color="auto"/>
          </w:divBdr>
        </w:div>
        <w:div w:id="62677245">
          <w:marLeft w:val="640"/>
          <w:marRight w:val="0"/>
          <w:marTop w:val="0"/>
          <w:marBottom w:val="0"/>
          <w:divBdr>
            <w:top w:val="none" w:sz="0" w:space="0" w:color="auto"/>
            <w:left w:val="none" w:sz="0" w:space="0" w:color="auto"/>
            <w:bottom w:val="none" w:sz="0" w:space="0" w:color="auto"/>
            <w:right w:val="none" w:sz="0" w:space="0" w:color="auto"/>
          </w:divBdr>
        </w:div>
        <w:div w:id="1938826175">
          <w:marLeft w:val="640"/>
          <w:marRight w:val="0"/>
          <w:marTop w:val="0"/>
          <w:marBottom w:val="0"/>
          <w:divBdr>
            <w:top w:val="none" w:sz="0" w:space="0" w:color="auto"/>
            <w:left w:val="none" w:sz="0" w:space="0" w:color="auto"/>
            <w:bottom w:val="none" w:sz="0" w:space="0" w:color="auto"/>
            <w:right w:val="none" w:sz="0" w:space="0" w:color="auto"/>
          </w:divBdr>
        </w:div>
        <w:div w:id="1533490660">
          <w:marLeft w:val="640"/>
          <w:marRight w:val="0"/>
          <w:marTop w:val="0"/>
          <w:marBottom w:val="0"/>
          <w:divBdr>
            <w:top w:val="none" w:sz="0" w:space="0" w:color="auto"/>
            <w:left w:val="none" w:sz="0" w:space="0" w:color="auto"/>
            <w:bottom w:val="none" w:sz="0" w:space="0" w:color="auto"/>
            <w:right w:val="none" w:sz="0" w:space="0" w:color="auto"/>
          </w:divBdr>
        </w:div>
        <w:div w:id="66342231">
          <w:marLeft w:val="640"/>
          <w:marRight w:val="0"/>
          <w:marTop w:val="0"/>
          <w:marBottom w:val="0"/>
          <w:divBdr>
            <w:top w:val="none" w:sz="0" w:space="0" w:color="auto"/>
            <w:left w:val="none" w:sz="0" w:space="0" w:color="auto"/>
            <w:bottom w:val="none" w:sz="0" w:space="0" w:color="auto"/>
            <w:right w:val="none" w:sz="0" w:space="0" w:color="auto"/>
          </w:divBdr>
        </w:div>
        <w:div w:id="435945635">
          <w:marLeft w:val="640"/>
          <w:marRight w:val="0"/>
          <w:marTop w:val="0"/>
          <w:marBottom w:val="0"/>
          <w:divBdr>
            <w:top w:val="none" w:sz="0" w:space="0" w:color="auto"/>
            <w:left w:val="none" w:sz="0" w:space="0" w:color="auto"/>
            <w:bottom w:val="none" w:sz="0" w:space="0" w:color="auto"/>
            <w:right w:val="none" w:sz="0" w:space="0" w:color="auto"/>
          </w:divBdr>
        </w:div>
        <w:div w:id="1778939234">
          <w:marLeft w:val="640"/>
          <w:marRight w:val="0"/>
          <w:marTop w:val="0"/>
          <w:marBottom w:val="0"/>
          <w:divBdr>
            <w:top w:val="none" w:sz="0" w:space="0" w:color="auto"/>
            <w:left w:val="none" w:sz="0" w:space="0" w:color="auto"/>
            <w:bottom w:val="none" w:sz="0" w:space="0" w:color="auto"/>
            <w:right w:val="none" w:sz="0" w:space="0" w:color="auto"/>
          </w:divBdr>
        </w:div>
        <w:div w:id="1676415858">
          <w:marLeft w:val="640"/>
          <w:marRight w:val="0"/>
          <w:marTop w:val="0"/>
          <w:marBottom w:val="0"/>
          <w:divBdr>
            <w:top w:val="none" w:sz="0" w:space="0" w:color="auto"/>
            <w:left w:val="none" w:sz="0" w:space="0" w:color="auto"/>
            <w:bottom w:val="none" w:sz="0" w:space="0" w:color="auto"/>
            <w:right w:val="none" w:sz="0" w:space="0" w:color="auto"/>
          </w:divBdr>
        </w:div>
        <w:div w:id="88089292">
          <w:marLeft w:val="640"/>
          <w:marRight w:val="0"/>
          <w:marTop w:val="0"/>
          <w:marBottom w:val="0"/>
          <w:divBdr>
            <w:top w:val="none" w:sz="0" w:space="0" w:color="auto"/>
            <w:left w:val="none" w:sz="0" w:space="0" w:color="auto"/>
            <w:bottom w:val="none" w:sz="0" w:space="0" w:color="auto"/>
            <w:right w:val="none" w:sz="0" w:space="0" w:color="auto"/>
          </w:divBdr>
        </w:div>
        <w:div w:id="208300520">
          <w:marLeft w:val="640"/>
          <w:marRight w:val="0"/>
          <w:marTop w:val="0"/>
          <w:marBottom w:val="0"/>
          <w:divBdr>
            <w:top w:val="none" w:sz="0" w:space="0" w:color="auto"/>
            <w:left w:val="none" w:sz="0" w:space="0" w:color="auto"/>
            <w:bottom w:val="none" w:sz="0" w:space="0" w:color="auto"/>
            <w:right w:val="none" w:sz="0" w:space="0" w:color="auto"/>
          </w:divBdr>
        </w:div>
        <w:div w:id="580213474">
          <w:marLeft w:val="640"/>
          <w:marRight w:val="0"/>
          <w:marTop w:val="0"/>
          <w:marBottom w:val="0"/>
          <w:divBdr>
            <w:top w:val="none" w:sz="0" w:space="0" w:color="auto"/>
            <w:left w:val="none" w:sz="0" w:space="0" w:color="auto"/>
            <w:bottom w:val="none" w:sz="0" w:space="0" w:color="auto"/>
            <w:right w:val="none" w:sz="0" w:space="0" w:color="auto"/>
          </w:divBdr>
        </w:div>
        <w:div w:id="616913061">
          <w:marLeft w:val="640"/>
          <w:marRight w:val="0"/>
          <w:marTop w:val="0"/>
          <w:marBottom w:val="0"/>
          <w:divBdr>
            <w:top w:val="none" w:sz="0" w:space="0" w:color="auto"/>
            <w:left w:val="none" w:sz="0" w:space="0" w:color="auto"/>
            <w:bottom w:val="none" w:sz="0" w:space="0" w:color="auto"/>
            <w:right w:val="none" w:sz="0" w:space="0" w:color="auto"/>
          </w:divBdr>
        </w:div>
        <w:div w:id="1383871502">
          <w:marLeft w:val="640"/>
          <w:marRight w:val="0"/>
          <w:marTop w:val="0"/>
          <w:marBottom w:val="0"/>
          <w:divBdr>
            <w:top w:val="none" w:sz="0" w:space="0" w:color="auto"/>
            <w:left w:val="none" w:sz="0" w:space="0" w:color="auto"/>
            <w:bottom w:val="none" w:sz="0" w:space="0" w:color="auto"/>
            <w:right w:val="none" w:sz="0" w:space="0" w:color="auto"/>
          </w:divBdr>
        </w:div>
        <w:div w:id="328294953">
          <w:marLeft w:val="640"/>
          <w:marRight w:val="0"/>
          <w:marTop w:val="0"/>
          <w:marBottom w:val="0"/>
          <w:divBdr>
            <w:top w:val="none" w:sz="0" w:space="0" w:color="auto"/>
            <w:left w:val="none" w:sz="0" w:space="0" w:color="auto"/>
            <w:bottom w:val="none" w:sz="0" w:space="0" w:color="auto"/>
            <w:right w:val="none" w:sz="0" w:space="0" w:color="auto"/>
          </w:divBdr>
        </w:div>
        <w:div w:id="1971132200">
          <w:marLeft w:val="640"/>
          <w:marRight w:val="0"/>
          <w:marTop w:val="0"/>
          <w:marBottom w:val="0"/>
          <w:divBdr>
            <w:top w:val="none" w:sz="0" w:space="0" w:color="auto"/>
            <w:left w:val="none" w:sz="0" w:space="0" w:color="auto"/>
            <w:bottom w:val="none" w:sz="0" w:space="0" w:color="auto"/>
            <w:right w:val="none" w:sz="0" w:space="0" w:color="auto"/>
          </w:divBdr>
        </w:div>
        <w:div w:id="1878153221">
          <w:marLeft w:val="640"/>
          <w:marRight w:val="0"/>
          <w:marTop w:val="0"/>
          <w:marBottom w:val="0"/>
          <w:divBdr>
            <w:top w:val="none" w:sz="0" w:space="0" w:color="auto"/>
            <w:left w:val="none" w:sz="0" w:space="0" w:color="auto"/>
            <w:bottom w:val="none" w:sz="0" w:space="0" w:color="auto"/>
            <w:right w:val="none" w:sz="0" w:space="0" w:color="auto"/>
          </w:divBdr>
        </w:div>
        <w:div w:id="1652253338">
          <w:marLeft w:val="640"/>
          <w:marRight w:val="0"/>
          <w:marTop w:val="0"/>
          <w:marBottom w:val="0"/>
          <w:divBdr>
            <w:top w:val="none" w:sz="0" w:space="0" w:color="auto"/>
            <w:left w:val="none" w:sz="0" w:space="0" w:color="auto"/>
            <w:bottom w:val="none" w:sz="0" w:space="0" w:color="auto"/>
            <w:right w:val="none" w:sz="0" w:space="0" w:color="auto"/>
          </w:divBdr>
        </w:div>
        <w:div w:id="1534263853">
          <w:marLeft w:val="640"/>
          <w:marRight w:val="0"/>
          <w:marTop w:val="0"/>
          <w:marBottom w:val="0"/>
          <w:divBdr>
            <w:top w:val="none" w:sz="0" w:space="0" w:color="auto"/>
            <w:left w:val="none" w:sz="0" w:space="0" w:color="auto"/>
            <w:bottom w:val="none" w:sz="0" w:space="0" w:color="auto"/>
            <w:right w:val="none" w:sz="0" w:space="0" w:color="auto"/>
          </w:divBdr>
        </w:div>
        <w:div w:id="316156039">
          <w:marLeft w:val="640"/>
          <w:marRight w:val="0"/>
          <w:marTop w:val="0"/>
          <w:marBottom w:val="0"/>
          <w:divBdr>
            <w:top w:val="none" w:sz="0" w:space="0" w:color="auto"/>
            <w:left w:val="none" w:sz="0" w:space="0" w:color="auto"/>
            <w:bottom w:val="none" w:sz="0" w:space="0" w:color="auto"/>
            <w:right w:val="none" w:sz="0" w:space="0" w:color="auto"/>
          </w:divBdr>
        </w:div>
        <w:div w:id="1603801743">
          <w:marLeft w:val="640"/>
          <w:marRight w:val="0"/>
          <w:marTop w:val="0"/>
          <w:marBottom w:val="0"/>
          <w:divBdr>
            <w:top w:val="none" w:sz="0" w:space="0" w:color="auto"/>
            <w:left w:val="none" w:sz="0" w:space="0" w:color="auto"/>
            <w:bottom w:val="none" w:sz="0" w:space="0" w:color="auto"/>
            <w:right w:val="none" w:sz="0" w:space="0" w:color="auto"/>
          </w:divBdr>
        </w:div>
        <w:div w:id="1930846764">
          <w:marLeft w:val="640"/>
          <w:marRight w:val="0"/>
          <w:marTop w:val="0"/>
          <w:marBottom w:val="0"/>
          <w:divBdr>
            <w:top w:val="none" w:sz="0" w:space="0" w:color="auto"/>
            <w:left w:val="none" w:sz="0" w:space="0" w:color="auto"/>
            <w:bottom w:val="none" w:sz="0" w:space="0" w:color="auto"/>
            <w:right w:val="none" w:sz="0" w:space="0" w:color="auto"/>
          </w:divBdr>
        </w:div>
        <w:div w:id="1147163225">
          <w:marLeft w:val="640"/>
          <w:marRight w:val="0"/>
          <w:marTop w:val="0"/>
          <w:marBottom w:val="0"/>
          <w:divBdr>
            <w:top w:val="none" w:sz="0" w:space="0" w:color="auto"/>
            <w:left w:val="none" w:sz="0" w:space="0" w:color="auto"/>
            <w:bottom w:val="none" w:sz="0" w:space="0" w:color="auto"/>
            <w:right w:val="none" w:sz="0" w:space="0" w:color="auto"/>
          </w:divBdr>
        </w:div>
        <w:div w:id="1276643416">
          <w:marLeft w:val="640"/>
          <w:marRight w:val="0"/>
          <w:marTop w:val="0"/>
          <w:marBottom w:val="0"/>
          <w:divBdr>
            <w:top w:val="none" w:sz="0" w:space="0" w:color="auto"/>
            <w:left w:val="none" w:sz="0" w:space="0" w:color="auto"/>
            <w:bottom w:val="none" w:sz="0" w:space="0" w:color="auto"/>
            <w:right w:val="none" w:sz="0" w:space="0" w:color="auto"/>
          </w:divBdr>
        </w:div>
        <w:div w:id="701245374">
          <w:marLeft w:val="640"/>
          <w:marRight w:val="0"/>
          <w:marTop w:val="0"/>
          <w:marBottom w:val="0"/>
          <w:divBdr>
            <w:top w:val="none" w:sz="0" w:space="0" w:color="auto"/>
            <w:left w:val="none" w:sz="0" w:space="0" w:color="auto"/>
            <w:bottom w:val="none" w:sz="0" w:space="0" w:color="auto"/>
            <w:right w:val="none" w:sz="0" w:space="0" w:color="auto"/>
          </w:divBdr>
        </w:div>
        <w:div w:id="1036782765">
          <w:marLeft w:val="640"/>
          <w:marRight w:val="0"/>
          <w:marTop w:val="0"/>
          <w:marBottom w:val="0"/>
          <w:divBdr>
            <w:top w:val="none" w:sz="0" w:space="0" w:color="auto"/>
            <w:left w:val="none" w:sz="0" w:space="0" w:color="auto"/>
            <w:bottom w:val="none" w:sz="0" w:space="0" w:color="auto"/>
            <w:right w:val="none" w:sz="0" w:space="0" w:color="auto"/>
          </w:divBdr>
        </w:div>
        <w:div w:id="1393233567">
          <w:marLeft w:val="640"/>
          <w:marRight w:val="0"/>
          <w:marTop w:val="0"/>
          <w:marBottom w:val="0"/>
          <w:divBdr>
            <w:top w:val="none" w:sz="0" w:space="0" w:color="auto"/>
            <w:left w:val="none" w:sz="0" w:space="0" w:color="auto"/>
            <w:bottom w:val="none" w:sz="0" w:space="0" w:color="auto"/>
            <w:right w:val="none" w:sz="0" w:space="0" w:color="auto"/>
          </w:divBdr>
        </w:div>
        <w:div w:id="1775899007">
          <w:marLeft w:val="640"/>
          <w:marRight w:val="0"/>
          <w:marTop w:val="0"/>
          <w:marBottom w:val="0"/>
          <w:divBdr>
            <w:top w:val="none" w:sz="0" w:space="0" w:color="auto"/>
            <w:left w:val="none" w:sz="0" w:space="0" w:color="auto"/>
            <w:bottom w:val="none" w:sz="0" w:space="0" w:color="auto"/>
            <w:right w:val="none" w:sz="0" w:space="0" w:color="auto"/>
          </w:divBdr>
        </w:div>
        <w:div w:id="837965866">
          <w:marLeft w:val="640"/>
          <w:marRight w:val="0"/>
          <w:marTop w:val="0"/>
          <w:marBottom w:val="0"/>
          <w:divBdr>
            <w:top w:val="none" w:sz="0" w:space="0" w:color="auto"/>
            <w:left w:val="none" w:sz="0" w:space="0" w:color="auto"/>
            <w:bottom w:val="none" w:sz="0" w:space="0" w:color="auto"/>
            <w:right w:val="none" w:sz="0" w:space="0" w:color="auto"/>
          </w:divBdr>
        </w:div>
        <w:div w:id="1923290670">
          <w:marLeft w:val="640"/>
          <w:marRight w:val="0"/>
          <w:marTop w:val="0"/>
          <w:marBottom w:val="0"/>
          <w:divBdr>
            <w:top w:val="none" w:sz="0" w:space="0" w:color="auto"/>
            <w:left w:val="none" w:sz="0" w:space="0" w:color="auto"/>
            <w:bottom w:val="none" w:sz="0" w:space="0" w:color="auto"/>
            <w:right w:val="none" w:sz="0" w:space="0" w:color="auto"/>
          </w:divBdr>
        </w:div>
        <w:div w:id="2056735365">
          <w:marLeft w:val="640"/>
          <w:marRight w:val="0"/>
          <w:marTop w:val="0"/>
          <w:marBottom w:val="0"/>
          <w:divBdr>
            <w:top w:val="none" w:sz="0" w:space="0" w:color="auto"/>
            <w:left w:val="none" w:sz="0" w:space="0" w:color="auto"/>
            <w:bottom w:val="none" w:sz="0" w:space="0" w:color="auto"/>
            <w:right w:val="none" w:sz="0" w:space="0" w:color="auto"/>
          </w:divBdr>
        </w:div>
        <w:div w:id="1733044489">
          <w:marLeft w:val="640"/>
          <w:marRight w:val="0"/>
          <w:marTop w:val="0"/>
          <w:marBottom w:val="0"/>
          <w:divBdr>
            <w:top w:val="none" w:sz="0" w:space="0" w:color="auto"/>
            <w:left w:val="none" w:sz="0" w:space="0" w:color="auto"/>
            <w:bottom w:val="none" w:sz="0" w:space="0" w:color="auto"/>
            <w:right w:val="none" w:sz="0" w:space="0" w:color="auto"/>
          </w:divBdr>
        </w:div>
        <w:div w:id="1658533625">
          <w:marLeft w:val="640"/>
          <w:marRight w:val="0"/>
          <w:marTop w:val="0"/>
          <w:marBottom w:val="0"/>
          <w:divBdr>
            <w:top w:val="none" w:sz="0" w:space="0" w:color="auto"/>
            <w:left w:val="none" w:sz="0" w:space="0" w:color="auto"/>
            <w:bottom w:val="none" w:sz="0" w:space="0" w:color="auto"/>
            <w:right w:val="none" w:sz="0" w:space="0" w:color="auto"/>
          </w:divBdr>
        </w:div>
        <w:div w:id="180359560">
          <w:marLeft w:val="640"/>
          <w:marRight w:val="0"/>
          <w:marTop w:val="0"/>
          <w:marBottom w:val="0"/>
          <w:divBdr>
            <w:top w:val="none" w:sz="0" w:space="0" w:color="auto"/>
            <w:left w:val="none" w:sz="0" w:space="0" w:color="auto"/>
            <w:bottom w:val="none" w:sz="0" w:space="0" w:color="auto"/>
            <w:right w:val="none" w:sz="0" w:space="0" w:color="auto"/>
          </w:divBdr>
        </w:div>
        <w:div w:id="427581703">
          <w:marLeft w:val="640"/>
          <w:marRight w:val="0"/>
          <w:marTop w:val="0"/>
          <w:marBottom w:val="0"/>
          <w:divBdr>
            <w:top w:val="none" w:sz="0" w:space="0" w:color="auto"/>
            <w:left w:val="none" w:sz="0" w:space="0" w:color="auto"/>
            <w:bottom w:val="none" w:sz="0" w:space="0" w:color="auto"/>
            <w:right w:val="none" w:sz="0" w:space="0" w:color="auto"/>
          </w:divBdr>
        </w:div>
        <w:div w:id="1817065541">
          <w:marLeft w:val="640"/>
          <w:marRight w:val="0"/>
          <w:marTop w:val="0"/>
          <w:marBottom w:val="0"/>
          <w:divBdr>
            <w:top w:val="none" w:sz="0" w:space="0" w:color="auto"/>
            <w:left w:val="none" w:sz="0" w:space="0" w:color="auto"/>
            <w:bottom w:val="none" w:sz="0" w:space="0" w:color="auto"/>
            <w:right w:val="none" w:sz="0" w:space="0" w:color="auto"/>
          </w:divBdr>
        </w:div>
        <w:div w:id="1435713920">
          <w:marLeft w:val="640"/>
          <w:marRight w:val="0"/>
          <w:marTop w:val="0"/>
          <w:marBottom w:val="0"/>
          <w:divBdr>
            <w:top w:val="none" w:sz="0" w:space="0" w:color="auto"/>
            <w:left w:val="none" w:sz="0" w:space="0" w:color="auto"/>
            <w:bottom w:val="none" w:sz="0" w:space="0" w:color="auto"/>
            <w:right w:val="none" w:sz="0" w:space="0" w:color="auto"/>
          </w:divBdr>
        </w:div>
        <w:div w:id="1705710883">
          <w:marLeft w:val="640"/>
          <w:marRight w:val="0"/>
          <w:marTop w:val="0"/>
          <w:marBottom w:val="0"/>
          <w:divBdr>
            <w:top w:val="none" w:sz="0" w:space="0" w:color="auto"/>
            <w:left w:val="none" w:sz="0" w:space="0" w:color="auto"/>
            <w:bottom w:val="none" w:sz="0" w:space="0" w:color="auto"/>
            <w:right w:val="none" w:sz="0" w:space="0" w:color="auto"/>
          </w:divBdr>
        </w:div>
        <w:div w:id="2120567100">
          <w:marLeft w:val="640"/>
          <w:marRight w:val="0"/>
          <w:marTop w:val="0"/>
          <w:marBottom w:val="0"/>
          <w:divBdr>
            <w:top w:val="none" w:sz="0" w:space="0" w:color="auto"/>
            <w:left w:val="none" w:sz="0" w:space="0" w:color="auto"/>
            <w:bottom w:val="none" w:sz="0" w:space="0" w:color="auto"/>
            <w:right w:val="none" w:sz="0" w:space="0" w:color="auto"/>
          </w:divBdr>
        </w:div>
        <w:div w:id="524367674">
          <w:marLeft w:val="640"/>
          <w:marRight w:val="0"/>
          <w:marTop w:val="0"/>
          <w:marBottom w:val="0"/>
          <w:divBdr>
            <w:top w:val="none" w:sz="0" w:space="0" w:color="auto"/>
            <w:left w:val="none" w:sz="0" w:space="0" w:color="auto"/>
            <w:bottom w:val="none" w:sz="0" w:space="0" w:color="auto"/>
            <w:right w:val="none" w:sz="0" w:space="0" w:color="auto"/>
          </w:divBdr>
        </w:div>
        <w:div w:id="880749501">
          <w:marLeft w:val="640"/>
          <w:marRight w:val="0"/>
          <w:marTop w:val="0"/>
          <w:marBottom w:val="0"/>
          <w:divBdr>
            <w:top w:val="none" w:sz="0" w:space="0" w:color="auto"/>
            <w:left w:val="none" w:sz="0" w:space="0" w:color="auto"/>
            <w:bottom w:val="none" w:sz="0" w:space="0" w:color="auto"/>
            <w:right w:val="none" w:sz="0" w:space="0" w:color="auto"/>
          </w:divBdr>
        </w:div>
        <w:div w:id="61416059">
          <w:marLeft w:val="640"/>
          <w:marRight w:val="0"/>
          <w:marTop w:val="0"/>
          <w:marBottom w:val="0"/>
          <w:divBdr>
            <w:top w:val="none" w:sz="0" w:space="0" w:color="auto"/>
            <w:left w:val="none" w:sz="0" w:space="0" w:color="auto"/>
            <w:bottom w:val="none" w:sz="0" w:space="0" w:color="auto"/>
            <w:right w:val="none" w:sz="0" w:space="0" w:color="auto"/>
          </w:divBdr>
        </w:div>
        <w:div w:id="1311399491">
          <w:marLeft w:val="640"/>
          <w:marRight w:val="0"/>
          <w:marTop w:val="0"/>
          <w:marBottom w:val="0"/>
          <w:divBdr>
            <w:top w:val="none" w:sz="0" w:space="0" w:color="auto"/>
            <w:left w:val="none" w:sz="0" w:space="0" w:color="auto"/>
            <w:bottom w:val="none" w:sz="0" w:space="0" w:color="auto"/>
            <w:right w:val="none" w:sz="0" w:space="0" w:color="auto"/>
          </w:divBdr>
        </w:div>
        <w:div w:id="1124155214">
          <w:marLeft w:val="640"/>
          <w:marRight w:val="0"/>
          <w:marTop w:val="0"/>
          <w:marBottom w:val="0"/>
          <w:divBdr>
            <w:top w:val="none" w:sz="0" w:space="0" w:color="auto"/>
            <w:left w:val="none" w:sz="0" w:space="0" w:color="auto"/>
            <w:bottom w:val="none" w:sz="0" w:space="0" w:color="auto"/>
            <w:right w:val="none" w:sz="0" w:space="0" w:color="auto"/>
          </w:divBdr>
        </w:div>
        <w:div w:id="826552251">
          <w:marLeft w:val="640"/>
          <w:marRight w:val="0"/>
          <w:marTop w:val="0"/>
          <w:marBottom w:val="0"/>
          <w:divBdr>
            <w:top w:val="none" w:sz="0" w:space="0" w:color="auto"/>
            <w:left w:val="none" w:sz="0" w:space="0" w:color="auto"/>
            <w:bottom w:val="none" w:sz="0" w:space="0" w:color="auto"/>
            <w:right w:val="none" w:sz="0" w:space="0" w:color="auto"/>
          </w:divBdr>
        </w:div>
        <w:div w:id="724523865">
          <w:marLeft w:val="640"/>
          <w:marRight w:val="0"/>
          <w:marTop w:val="0"/>
          <w:marBottom w:val="0"/>
          <w:divBdr>
            <w:top w:val="none" w:sz="0" w:space="0" w:color="auto"/>
            <w:left w:val="none" w:sz="0" w:space="0" w:color="auto"/>
            <w:bottom w:val="none" w:sz="0" w:space="0" w:color="auto"/>
            <w:right w:val="none" w:sz="0" w:space="0" w:color="auto"/>
          </w:divBdr>
        </w:div>
        <w:div w:id="186914012">
          <w:marLeft w:val="640"/>
          <w:marRight w:val="0"/>
          <w:marTop w:val="0"/>
          <w:marBottom w:val="0"/>
          <w:divBdr>
            <w:top w:val="none" w:sz="0" w:space="0" w:color="auto"/>
            <w:left w:val="none" w:sz="0" w:space="0" w:color="auto"/>
            <w:bottom w:val="none" w:sz="0" w:space="0" w:color="auto"/>
            <w:right w:val="none" w:sz="0" w:space="0" w:color="auto"/>
          </w:divBdr>
        </w:div>
        <w:div w:id="1455293290">
          <w:marLeft w:val="640"/>
          <w:marRight w:val="0"/>
          <w:marTop w:val="0"/>
          <w:marBottom w:val="0"/>
          <w:divBdr>
            <w:top w:val="none" w:sz="0" w:space="0" w:color="auto"/>
            <w:left w:val="none" w:sz="0" w:space="0" w:color="auto"/>
            <w:bottom w:val="none" w:sz="0" w:space="0" w:color="auto"/>
            <w:right w:val="none" w:sz="0" w:space="0" w:color="auto"/>
          </w:divBdr>
        </w:div>
        <w:div w:id="169099917">
          <w:marLeft w:val="640"/>
          <w:marRight w:val="0"/>
          <w:marTop w:val="0"/>
          <w:marBottom w:val="0"/>
          <w:divBdr>
            <w:top w:val="none" w:sz="0" w:space="0" w:color="auto"/>
            <w:left w:val="none" w:sz="0" w:space="0" w:color="auto"/>
            <w:bottom w:val="none" w:sz="0" w:space="0" w:color="auto"/>
            <w:right w:val="none" w:sz="0" w:space="0" w:color="auto"/>
          </w:divBdr>
        </w:div>
        <w:div w:id="1185826040">
          <w:marLeft w:val="640"/>
          <w:marRight w:val="0"/>
          <w:marTop w:val="0"/>
          <w:marBottom w:val="0"/>
          <w:divBdr>
            <w:top w:val="none" w:sz="0" w:space="0" w:color="auto"/>
            <w:left w:val="none" w:sz="0" w:space="0" w:color="auto"/>
            <w:bottom w:val="none" w:sz="0" w:space="0" w:color="auto"/>
            <w:right w:val="none" w:sz="0" w:space="0" w:color="auto"/>
          </w:divBdr>
        </w:div>
        <w:div w:id="1775708965">
          <w:marLeft w:val="640"/>
          <w:marRight w:val="0"/>
          <w:marTop w:val="0"/>
          <w:marBottom w:val="0"/>
          <w:divBdr>
            <w:top w:val="none" w:sz="0" w:space="0" w:color="auto"/>
            <w:left w:val="none" w:sz="0" w:space="0" w:color="auto"/>
            <w:bottom w:val="none" w:sz="0" w:space="0" w:color="auto"/>
            <w:right w:val="none" w:sz="0" w:space="0" w:color="auto"/>
          </w:divBdr>
        </w:div>
        <w:div w:id="856037286">
          <w:marLeft w:val="640"/>
          <w:marRight w:val="0"/>
          <w:marTop w:val="0"/>
          <w:marBottom w:val="0"/>
          <w:divBdr>
            <w:top w:val="none" w:sz="0" w:space="0" w:color="auto"/>
            <w:left w:val="none" w:sz="0" w:space="0" w:color="auto"/>
            <w:bottom w:val="none" w:sz="0" w:space="0" w:color="auto"/>
            <w:right w:val="none" w:sz="0" w:space="0" w:color="auto"/>
          </w:divBdr>
        </w:div>
        <w:div w:id="1400520368">
          <w:marLeft w:val="640"/>
          <w:marRight w:val="0"/>
          <w:marTop w:val="0"/>
          <w:marBottom w:val="0"/>
          <w:divBdr>
            <w:top w:val="none" w:sz="0" w:space="0" w:color="auto"/>
            <w:left w:val="none" w:sz="0" w:space="0" w:color="auto"/>
            <w:bottom w:val="none" w:sz="0" w:space="0" w:color="auto"/>
            <w:right w:val="none" w:sz="0" w:space="0" w:color="auto"/>
          </w:divBdr>
        </w:div>
        <w:div w:id="1885822979">
          <w:marLeft w:val="640"/>
          <w:marRight w:val="0"/>
          <w:marTop w:val="0"/>
          <w:marBottom w:val="0"/>
          <w:divBdr>
            <w:top w:val="none" w:sz="0" w:space="0" w:color="auto"/>
            <w:left w:val="none" w:sz="0" w:space="0" w:color="auto"/>
            <w:bottom w:val="none" w:sz="0" w:space="0" w:color="auto"/>
            <w:right w:val="none" w:sz="0" w:space="0" w:color="auto"/>
          </w:divBdr>
        </w:div>
        <w:div w:id="22025508">
          <w:marLeft w:val="640"/>
          <w:marRight w:val="0"/>
          <w:marTop w:val="0"/>
          <w:marBottom w:val="0"/>
          <w:divBdr>
            <w:top w:val="none" w:sz="0" w:space="0" w:color="auto"/>
            <w:left w:val="none" w:sz="0" w:space="0" w:color="auto"/>
            <w:bottom w:val="none" w:sz="0" w:space="0" w:color="auto"/>
            <w:right w:val="none" w:sz="0" w:space="0" w:color="auto"/>
          </w:divBdr>
        </w:div>
        <w:div w:id="225646343">
          <w:marLeft w:val="640"/>
          <w:marRight w:val="0"/>
          <w:marTop w:val="0"/>
          <w:marBottom w:val="0"/>
          <w:divBdr>
            <w:top w:val="none" w:sz="0" w:space="0" w:color="auto"/>
            <w:left w:val="none" w:sz="0" w:space="0" w:color="auto"/>
            <w:bottom w:val="none" w:sz="0" w:space="0" w:color="auto"/>
            <w:right w:val="none" w:sz="0" w:space="0" w:color="auto"/>
          </w:divBdr>
        </w:div>
        <w:div w:id="138961339">
          <w:marLeft w:val="640"/>
          <w:marRight w:val="0"/>
          <w:marTop w:val="0"/>
          <w:marBottom w:val="0"/>
          <w:divBdr>
            <w:top w:val="none" w:sz="0" w:space="0" w:color="auto"/>
            <w:left w:val="none" w:sz="0" w:space="0" w:color="auto"/>
            <w:bottom w:val="none" w:sz="0" w:space="0" w:color="auto"/>
            <w:right w:val="none" w:sz="0" w:space="0" w:color="auto"/>
          </w:divBdr>
        </w:div>
        <w:div w:id="2029019693">
          <w:marLeft w:val="640"/>
          <w:marRight w:val="0"/>
          <w:marTop w:val="0"/>
          <w:marBottom w:val="0"/>
          <w:divBdr>
            <w:top w:val="none" w:sz="0" w:space="0" w:color="auto"/>
            <w:left w:val="none" w:sz="0" w:space="0" w:color="auto"/>
            <w:bottom w:val="none" w:sz="0" w:space="0" w:color="auto"/>
            <w:right w:val="none" w:sz="0" w:space="0" w:color="auto"/>
          </w:divBdr>
        </w:div>
        <w:div w:id="1962493382">
          <w:marLeft w:val="640"/>
          <w:marRight w:val="0"/>
          <w:marTop w:val="0"/>
          <w:marBottom w:val="0"/>
          <w:divBdr>
            <w:top w:val="none" w:sz="0" w:space="0" w:color="auto"/>
            <w:left w:val="none" w:sz="0" w:space="0" w:color="auto"/>
            <w:bottom w:val="none" w:sz="0" w:space="0" w:color="auto"/>
            <w:right w:val="none" w:sz="0" w:space="0" w:color="auto"/>
          </w:divBdr>
        </w:div>
        <w:div w:id="1215585095">
          <w:marLeft w:val="640"/>
          <w:marRight w:val="0"/>
          <w:marTop w:val="0"/>
          <w:marBottom w:val="0"/>
          <w:divBdr>
            <w:top w:val="none" w:sz="0" w:space="0" w:color="auto"/>
            <w:left w:val="none" w:sz="0" w:space="0" w:color="auto"/>
            <w:bottom w:val="none" w:sz="0" w:space="0" w:color="auto"/>
            <w:right w:val="none" w:sz="0" w:space="0" w:color="auto"/>
          </w:divBdr>
        </w:div>
        <w:div w:id="1634679950">
          <w:marLeft w:val="640"/>
          <w:marRight w:val="0"/>
          <w:marTop w:val="0"/>
          <w:marBottom w:val="0"/>
          <w:divBdr>
            <w:top w:val="none" w:sz="0" w:space="0" w:color="auto"/>
            <w:left w:val="none" w:sz="0" w:space="0" w:color="auto"/>
            <w:bottom w:val="none" w:sz="0" w:space="0" w:color="auto"/>
            <w:right w:val="none" w:sz="0" w:space="0" w:color="auto"/>
          </w:divBdr>
        </w:div>
        <w:div w:id="794562593">
          <w:marLeft w:val="640"/>
          <w:marRight w:val="0"/>
          <w:marTop w:val="0"/>
          <w:marBottom w:val="0"/>
          <w:divBdr>
            <w:top w:val="none" w:sz="0" w:space="0" w:color="auto"/>
            <w:left w:val="none" w:sz="0" w:space="0" w:color="auto"/>
            <w:bottom w:val="none" w:sz="0" w:space="0" w:color="auto"/>
            <w:right w:val="none" w:sz="0" w:space="0" w:color="auto"/>
          </w:divBdr>
        </w:div>
        <w:div w:id="1042484151">
          <w:marLeft w:val="640"/>
          <w:marRight w:val="0"/>
          <w:marTop w:val="0"/>
          <w:marBottom w:val="0"/>
          <w:divBdr>
            <w:top w:val="none" w:sz="0" w:space="0" w:color="auto"/>
            <w:left w:val="none" w:sz="0" w:space="0" w:color="auto"/>
            <w:bottom w:val="none" w:sz="0" w:space="0" w:color="auto"/>
            <w:right w:val="none" w:sz="0" w:space="0" w:color="auto"/>
          </w:divBdr>
        </w:div>
        <w:div w:id="2086143961">
          <w:marLeft w:val="640"/>
          <w:marRight w:val="0"/>
          <w:marTop w:val="0"/>
          <w:marBottom w:val="0"/>
          <w:divBdr>
            <w:top w:val="none" w:sz="0" w:space="0" w:color="auto"/>
            <w:left w:val="none" w:sz="0" w:space="0" w:color="auto"/>
            <w:bottom w:val="none" w:sz="0" w:space="0" w:color="auto"/>
            <w:right w:val="none" w:sz="0" w:space="0" w:color="auto"/>
          </w:divBdr>
        </w:div>
        <w:div w:id="276571614">
          <w:marLeft w:val="640"/>
          <w:marRight w:val="0"/>
          <w:marTop w:val="0"/>
          <w:marBottom w:val="0"/>
          <w:divBdr>
            <w:top w:val="none" w:sz="0" w:space="0" w:color="auto"/>
            <w:left w:val="none" w:sz="0" w:space="0" w:color="auto"/>
            <w:bottom w:val="none" w:sz="0" w:space="0" w:color="auto"/>
            <w:right w:val="none" w:sz="0" w:space="0" w:color="auto"/>
          </w:divBdr>
        </w:div>
        <w:div w:id="1476068256">
          <w:marLeft w:val="640"/>
          <w:marRight w:val="0"/>
          <w:marTop w:val="0"/>
          <w:marBottom w:val="0"/>
          <w:divBdr>
            <w:top w:val="none" w:sz="0" w:space="0" w:color="auto"/>
            <w:left w:val="none" w:sz="0" w:space="0" w:color="auto"/>
            <w:bottom w:val="none" w:sz="0" w:space="0" w:color="auto"/>
            <w:right w:val="none" w:sz="0" w:space="0" w:color="auto"/>
          </w:divBdr>
        </w:div>
        <w:div w:id="696389021">
          <w:marLeft w:val="640"/>
          <w:marRight w:val="0"/>
          <w:marTop w:val="0"/>
          <w:marBottom w:val="0"/>
          <w:divBdr>
            <w:top w:val="none" w:sz="0" w:space="0" w:color="auto"/>
            <w:left w:val="none" w:sz="0" w:space="0" w:color="auto"/>
            <w:bottom w:val="none" w:sz="0" w:space="0" w:color="auto"/>
            <w:right w:val="none" w:sz="0" w:space="0" w:color="auto"/>
          </w:divBdr>
        </w:div>
        <w:div w:id="976422683">
          <w:marLeft w:val="640"/>
          <w:marRight w:val="0"/>
          <w:marTop w:val="0"/>
          <w:marBottom w:val="0"/>
          <w:divBdr>
            <w:top w:val="none" w:sz="0" w:space="0" w:color="auto"/>
            <w:left w:val="none" w:sz="0" w:space="0" w:color="auto"/>
            <w:bottom w:val="none" w:sz="0" w:space="0" w:color="auto"/>
            <w:right w:val="none" w:sz="0" w:space="0" w:color="auto"/>
          </w:divBdr>
        </w:div>
        <w:div w:id="584997439">
          <w:marLeft w:val="640"/>
          <w:marRight w:val="0"/>
          <w:marTop w:val="0"/>
          <w:marBottom w:val="0"/>
          <w:divBdr>
            <w:top w:val="none" w:sz="0" w:space="0" w:color="auto"/>
            <w:left w:val="none" w:sz="0" w:space="0" w:color="auto"/>
            <w:bottom w:val="none" w:sz="0" w:space="0" w:color="auto"/>
            <w:right w:val="none" w:sz="0" w:space="0" w:color="auto"/>
          </w:divBdr>
        </w:div>
        <w:div w:id="1372805758">
          <w:marLeft w:val="640"/>
          <w:marRight w:val="0"/>
          <w:marTop w:val="0"/>
          <w:marBottom w:val="0"/>
          <w:divBdr>
            <w:top w:val="none" w:sz="0" w:space="0" w:color="auto"/>
            <w:left w:val="none" w:sz="0" w:space="0" w:color="auto"/>
            <w:bottom w:val="none" w:sz="0" w:space="0" w:color="auto"/>
            <w:right w:val="none" w:sz="0" w:space="0" w:color="auto"/>
          </w:divBdr>
        </w:div>
        <w:div w:id="779567965">
          <w:marLeft w:val="640"/>
          <w:marRight w:val="0"/>
          <w:marTop w:val="0"/>
          <w:marBottom w:val="0"/>
          <w:divBdr>
            <w:top w:val="none" w:sz="0" w:space="0" w:color="auto"/>
            <w:left w:val="none" w:sz="0" w:space="0" w:color="auto"/>
            <w:bottom w:val="none" w:sz="0" w:space="0" w:color="auto"/>
            <w:right w:val="none" w:sz="0" w:space="0" w:color="auto"/>
          </w:divBdr>
        </w:div>
        <w:div w:id="1381400063">
          <w:marLeft w:val="640"/>
          <w:marRight w:val="0"/>
          <w:marTop w:val="0"/>
          <w:marBottom w:val="0"/>
          <w:divBdr>
            <w:top w:val="none" w:sz="0" w:space="0" w:color="auto"/>
            <w:left w:val="none" w:sz="0" w:space="0" w:color="auto"/>
            <w:bottom w:val="none" w:sz="0" w:space="0" w:color="auto"/>
            <w:right w:val="none" w:sz="0" w:space="0" w:color="auto"/>
          </w:divBdr>
        </w:div>
        <w:div w:id="1110782727">
          <w:marLeft w:val="640"/>
          <w:marRight w:val="0"/>
          <w:marTop w:val="0"/>
          <w:marBottom w:val="0"/>
          <w:divBdr>
            <w:top w:val="none" w:sz="0" w:space="0" w:color="auto"/>
            <w:left w:val="none" w:sz="0" w:space="0" w:color="auto"/>
            <w:bottom w:val="none" w:sz="0" w:space="0" w:color="auto"/>
            <w:right w:val="none" w:sz="0" w:space="0" w:color="auto"/>
          </w:divBdr>
        </w:div>
        <w:div w:id="820315652">
          <w:marLeft w:val="640"/>
          <w:marRight w:val="0"/>
          <w:marTop w:val="0"/>
          <w:marBottom w:val="0"/>
          <w:divBdr>
            <w:top w:val="none" w:sz="0" w:space="0" w:color="auto"/>
            <w:left w:val="none" w:sz="0" w:space="0" w:color="auto"/>
            <w:bottom w:val="none" w:sz="0" w:space="0" w:color="auto"/>
            <w:right w:val="none" w:sz="0" w:space="0" w:color="auto"/>
          </w:divBdr>
        </w:div>
        <w:div w:id="1168136872">
          <w:marLeft w:val="640"/>
          <w:marRight w:val="0"/>
          <w:marTop w:val="0"/>
          <w:marBottom w:val="0"/>
          <w:divBdr>
            <w:top w:val="none" w:sz="0" w:space="0" w:color="auto"/>
            <w:left w:val="none" w:sz="0" w:space="0" w:color="auto"/>
            <w:bottom w:val="none" w:sz="0" w:space="0" w:color="auto"/>
            <w:right w:val="none" w:sz="0" w:space="0" w:color="auto"/>
          </w:divBdr>
        </w:div>
        <w:div w:id="164630958">
          <w:marLeft w:val="640"/>
          <w:marRight w:val="0"/>
          <w:marTop w:val="0"/>
          <w:marBottom w:val="0"/>
          <w:divBdr>
            <w:top w:val="none" w:sz="0" w:space="0" w:color="auto"/>
            <w:left w:val="none" w:sz="0" w:space="0" w:color="auto"/>
            <w:bottom w:val="none" w:sz="0" w:space="0" w:color="auto"/>
            <w:right w:val="none" w:sz="0" w:space="0" w:color="auto"/>
          </w:divBdr>
        </w:div>
        <w:div w:id="1133253043">
          <w:marLeft w:val="640"/>
          <w:marRight w:val="0"/>
          <w:marTop w:val="0"/>
          <w:marBottom w:val="0"/>
          <w:divBdr>
            <w:top w:val="none" w:sz="0" w:space="0" w:color="auto"/>
            <w:left w:val="none" w:sz="0" w:space="0" w:color="auto"/>
            <w:bottom w:val="none" w:sz="0" w:space="0" w:color="auto"/>
            <w:right w:val="none" w:sz="0" w:space="0" w:color="auto"/>
          </w:divBdr>
        </w:div>
        <w:div w:id="357899590">
          <w:marLeft w:val="640"/>
          <w:marRight w:val="0"/>
          <w:marTop w:val="0"/>
          <w:marBottom w:val="0"/>
          <w:divBdr>
            <w:top w:val="none" w:sz="0" w:space="0" w:color="auto"/>
            <w:left w:val="none" w:sz="0" w:space="0" w:color="auto"/>
            <w:bottom w:val="none" w:sz="0" w:space="0" w:color="auto"/>
            <w:right w:val="none" w:sz="0" w:space="0" w:color="auto"/>
          </w:divBdr>
        </w:div>
        <w:div w:id="588587786">
          <w:marLeft w:val="640"/>
          <w:marRight w:val="0"/>
          <w:marTop w:val="0"/>
          <w:marBottom w:val="0"/>
          <w:divBdr>
            <w:top w:val="none" w:sz="0" w:space="0" w:color="auto"/>
            <w:left w:val="none" w:sz="0" w:space="0" w:color="auto"/>
            <w:bottom w:val="none" w:sz="0" w:space="0" w:color="auto"/>
            <w:right w:val="none" w:sz="0" w:space="0" w:color="auto"/>
          </w:divBdr>
        </w:div>
        <w:div w:id="1292518539">
          <w:marLeft w:val="640"/>
          <w:marRight w:val="0"/>
          <w:marTop w:val="0"/>
          <w:marBottom w:val="0"/>
          <w:divBdr>
            <w:top w:val="none" w:sz="0" w:space="0" w:color="auto"/>
            <w:left w:val="none" w:sz="0" w:space="0" w:color="auto"/>
            <w:bottom w:val="none" w:sz="0" w:space="0" w:color="auto"/>
            <w:right w:val="none" w:sz="0" w:space="0" w:color="auto"/>
          </w:divBdr>
        </w:div>
        <w:div w:id="755982585">
          <w:marLeft w:val="640"/>
          <w:marRight w:val="0"/>
          <w:marTop w:val="0"/>
          <w:marBottom w:val="0"/>
          <w:divBdr>
            <w:top w:val="none" w:sz="0" w:space="0" w:color="auto"/>
            <w:left w:val="none" w:sz="0" w:space="0" w:color="auto"/>
            <w:bottom w:val="none" w:sz="0" w:space="0" w:color="auto"/>
            <w:right w:val="none" w:sz="0" w:space="0" w:color="auto"/>
          </w:divBdr>
        </w:div>
        <w:div w:id="1359047174">
          <w:marLeft w:val="640"/>
          <w:marRight w:val="0"/>
          <w:marTop w:val="0"/>
          <w:marBottom w:val="0"/>
          <w:divBdr>
            <w:top w:val="none" w:sz="0" w:space="0" w:color="auto"/>
            <w:left w:val="none" w:sz="0" w:space="0" w:color="auto"/>
            <w:bottom w:val="none" w:sz="0" w:space="0" w:color="auto"/>
            <w:right w:val="none" w:sz="0" w:space="0" w:color="auto"/>
          </w:divBdr>
        </w:div>
        <w:div w:id="427779370">
          <w:marLeft w:val="640"/>
          <w:marRight w:val="0"/>
          <w:marTop w:val="0"/>
          <w:marBottom w:val="0"/>
          <w:divBdr>
            <w:top w:val="none" w:sz="0" w:space="0" w:color="auto"/>
            <w:left w:val="none" w:sz="0" w:space="0" w:color="auto"/>
            <w:bottom w:val="none" w:sz="0" w:space="0" w:color="auto"/>
            <w:right w:val="none" w:sz="0" w:space="0" w:color="auto"/>
          </w:divBdr>
        </w:div>
        <w:div w:id="578295560">
          <w:marLeft w:val="640"/>
          <w:marRight w:val="0"/>
          <w:marTop w:val="0"/>
          <w:marBottom w:val="0"/>
          <w:divBdr>
            <w:top w:val="none" w:sz="0" w:space="0" w:color="auto"/>
            <w:left w:val="none" w:sz="0" w:space="0" w:color="auto"/>
            <w:bottom w:val="none" w:sz="0" w:space="0" w:color="auto"/>
            <w:right w:val="none" w:sz="0" w:space="0" w:color="auto"/>
          </w:divBdr>
        </w:div>
        <w:div w:id="263877394">
          <w:marLeft w:val="640"/>
          <w:marRight w:val="0"/>
          <w:marTop w:val="0"/>
          <w:marBottom w:val="0"/>
          <w:divBdr>
            <w:top w:val="none" w:sz="0" w:space="0" w:color="auto"/>
            <w:left w:val="none" w:sz="0" w:space="0" w:color="auto"/>
            <w:bottom w:val="none" w:sz="0" w:space="0" w:color="auto"/>
            <w:right w:val="none" w:sz="0" w:space="0" w:color="auto"/>
          </w:divBdr>
        </w:div>
        <w:div w:id="310984133">
          <w:marLeft w:val="640"/>
          <w:marRight w:val="0"/>
          <w:marTop w:val="0"/>
          <w:marBottom w:val="0"/>
          <w:divBdr>
            <w:top w:val="none" w:sz="0" w:space="0" w:color="auto"/>
            <w:left w:val="none" w:sz="0" w:space="0" w:color="auto"/>
            <w:bottom w:val="none" w:sz="0" w:space="0" w:color="auto"/>
            <w:right w:val="none" w:sz="0" w:space="0" w:color="auto"/>
          </w:divBdr>
        </w:div>
        <w:div w:id="1138182155">
          <w:marLeft w:val="640"/>
          <w:marRight w:val="0"/>
          <w:marTop w:val="0"/>
          <w:marBottom w:val="0"/>
          <w:divBdr>
            <w:top w:val="none" w:sz="0" w:space="0" w:color="auto"/>
            <w:left w:val="none" w:sz="0" w:space="0" w:color="auto"/>
            <w:bottom w:val="none" w:sz="0" w:space="0" w:color="auto"/>
            <w:right w:val="none" w:sz="0" w:space="0" w:color="auto"/>
          </w:divBdr>
        </w:div>
        <w:div w:id="1530876004">
          <w:marLeft w:val="640"/>
          <w:marRight w:val="0"/>
          <w:marTop w:val="0"/>
          <w:marBottom w:val="0"/>
          <w:divBdr>
            <w:top w:val="none" w:sz="0" w:space="0" w:color="auto"/>
            <w:left w:val="none" w:sz="0" w:space="0" w:color="auto"/>
            <w:bottom w:val="none" w:sz="0" w:space="0" w:color="auto"/>
            <w:right w:val="none" w:sz="0" w:space="0" w:color="auto"/>
          </w:divBdr>
        </w:div>
        <w:div w:id="998114872">
          <w:marLeft w:val="640"/>
          <w:marRight w:val="0"/>
          <w:marTop w:val="0"/>
          <w:marBottom w:val="0"/>
          <w:divBdr>
            <w:top w:val="none" w:sz="0" w:space="0" w:color="auto"/>
            <w:left w:val="none" w:sz="0" w:space="0" w:color="auto"/>
            <w:bottom w:val="none" w:sz="0" w:space="0" w:color="auto"/>
            <w:right w:val="none" w:sz="0" w:space="0" w:color="auto"/>
          </w:divBdr>
        </w:div>
        <w:div w:id="375811947">
          <w:marLeft w:val="640"/>
          <w:marRight w:val="0"/>
          <w:marTop w:val="0"/>
          <w:marBottom w:val="0"/>
          <w:divBdr>
            <w:top w:val="none" w:sz="0" w:space="0" w:color="auto"/>
            <w:left w:val="none" w:sz="0" w:space="0" w:color="auto"/>
            <w:bottom w:val="none" w:sz="0" w:space="0" w:color="auto"/>
            <w:right w:val="none" w:sz="0" w:space="0" w:color="auto"/>
          </w:divBdr>
        </w:div>
        <w:div w:id="377515497">
          <w:marLeft w:val="640"/>
          <w:marRight w:val="0"/>
          <w:marTop w:val="0"/>
          <w:marBottom w:val="0"/>
          <w:divBdr>
            <w:top w:val="none" w:sz="0" w:space="0" w:color="auto"/>
            <w:left w:val="none" w:sz="0" w:space="0" w:color="auto"/>
            <w:bottom w:val="none" w:sz="0" w:space="0" w:color="auto"/>
            <w:right w:val="none" w:sz="0" w:space="0" w:color="auto"/>
          </w:divBdr>
        </w:div>
        <w:div w:id="879513427">
          <w:marLeft w:val="640"/>
          <w:marRight w:val="0"/>
          <w:marTop w:val="0"/>
          <w:marBottom w:val="0"/>
          <w:divBdr>
            <w:top w:val="none" w:sz="0" w:space="0" w:color="auto"/>
            <w:left w:val="none" w:sz="0" w:space="0" w:color="auto"/>
            <w:bottom w:val="none" w:sz="0" w:space="0" w:color="auto"/>
            <w:right w:val="none" w:sz="0" w:space="0" w:color="auto"/>
          </w:divBdr>
        </w:div>
        <w:div w:id="1214804767">
          <w:marLeft w:val="640"/>
          <w:marRight w:val="0"/>
          <w:marTop w:val="0"/>
          <w:marBottom w:val="0"/>
          <w:divBdr>
            <w:top w:val="none" w:sz="0" w:space="0" w:color="auto"/>
            <w:left w:val="none" w:sz="0" w:space="0" w:color="auto"/>
            <w:bottom w:val="none" w:sz="0" w:space="0" w:color="auto"/>
            <w:right w:val="none" w:sz="0" w:space="0" w:color="auto"/>
          </w:divBdr>
        </w:div>
        <w:div w:id="608707539">
          <w:marLeft w:val="640"/>
          <w:marRight w:val="0"/>
          <w:marTop w:val="0"/>
          <w:marBottom w:val="0"/>
          <w:divBdr>
            <w:top w:val="none" w:sz="0" w:space="0" w:color="auto"/>
            <w:left w:val="none" w:sz="0" w:space="0" w:color="auto"/>
            <w:bottom w:val="none" w:sz="0" w:space="0" w:color="auto"/>
            <w:right w:val="none" w:sz="0" w:space="0" w:color="auto"/>
          </w:divBdr>
        </w:div>
        <w:div w:id="1948194842">
          <w:marLeft w:val="640"/>
          <w:marRight w:val="0"/>
          <w:marTop w:val="0"/>
          <w:marBottom w:val="0"/>
          <w:divBdr>
            <w:top w:val="none" w:sz="0" w:space="0" w:color="auto"/>
            <w:left w:val="none" w:sz="0" w:space="0" w:color="auto"/>
            <w:bottom w:val="none" w:sz="0" w:space="0" w:color="auto"/>
            <w:right w:val="none" w:sz="0" w:space="0" w:color="auto"/>
          </w:divBdr>
        </w:div>
        <w:div w:id="1052003779">
          <w:marLeft w:val="640"/>
          <w:marRight w:val="0"/>
          <w:marTop w:val="0"/>
          <w:marBottom w:val="0"/>
          <w:divBdr>
            <w:top w:val="none" w:sz="0" w:space="0" w:color="auto"/>
            <w:left w:val="none" w:sz="0" w:space="0" w:color="auto"/>
            <w:bottom w:val="none" w:sz="0" w:space="0" w:color="auto"/>
            <w:right w:val="none" w:sz="0" w:space="0" w:color="auto"/>
          </w:divBdr>
        </w:div>
        <w:div w:id="1577858868">
          <w:marLeft w:val="640"/>
          <w:marRight w:val="0"/>
          <w:marTop w:val="0"/>
          <w:marBottom w:val="0"/>
          <w:divBdr>
            <w:top w:val="none" w:sz="0" w:space="0" w:color="auto"/>
            <w:left w:val="none" w:sz="0" w:space="0" w:color="auto"/>
            <w:bottom w:val="none" w:sz="0" w:space="0" w:color="auto"/>
            <w:right w:val="none" w:sz="0" w:space="0" w:color="auto"/>
          </w:divBdr>
        </w:div>
        <w:div w:id="1408303637">
          <w:marLeft w:val="640"/>
          <w:marRight w:val="0"/>
          <w:marTop w:val="0"/>
          <w:marBottom w:val="0"/>
          <w:divBdr>
            <w:top w:val="none" w:sz="0" w:space="0" w:color="auto"/>
            <w:left w:val="none" w:sz="0" w:space="0" w:color="auto"/>
            <w:bottom w:val="none" w:sz="0" w:space="0" w:color="auto"/>
            <w:right w:val="none" w:sz="0" w:space="0" w:color="auto"/>
          </w:divBdr>
        </w:div>
        <w:div w:id="1687514673">
          <w:marLeft w:val="640"/>
          <w:marRight w:val="0"/>
          <w:marTop w:val="0"/>
          <w:marBottom w:val="0"/>
          <w:divBdr>
            <w:top w:val="none" w:sz="0" w:space="0" w:color="auto"/>
            <w:left w:val="none" w:sz="0" w:space="0" w:color="auto"/>
            <w:bottom w:val="none" w:sz="0" w:space="0" w:color="auto"/>
            <w:right w:val="none" w:sz="0" w:space="0" w:color="auto"/>
          </w:divBdr>
        </w:div>
        <w:div w:id="19163304">
          <w:marLeft w:val="640"/>
          <w:marRight w:val="0"/>
          <w:marTop w:val="0"/>
          <w:marBottom w:val="0"/>
          <w:divBdr>
            <w:top w:val="none" w:sz="0" w:space="0" w:color="auto"/>
            <w:left w:val="none" w:sz="0" w:space="0" w:color="auto"/>
            <w:bottom w:val="none" w:sz="0" w:space="0" w:color="auto"/>
            <w:right w:val="none" w:sz="0" w:space="0" w:color="auto"/>
          </w:divBdr>
        </w:div>
        <w:div w:id="418059789">
          <w:marLeft w:val="640"/>
          <w:marRight w:val="0"/>
          <w:marTop w:val="0"/>
          <w:marBottom w:val="0"/>
          <w:divBdr>
            <w:top w:val="none" w:sz="0" w:space="0" w:color="auto"/>
            <w:left w:val="none" w:sz="0" w:space="0" w:color="auto"/>
            <w:bottom w:val="none" w:sz="0" w:space="0" w:color="auto"/>
            <w:right w:val="none" w:sz="0" w:space="0" w:color="auto"/>
          </w:divBdr>
        </w:div>
        <w:div w:id="234897014">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118257188">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45456205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3639162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1758361232">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26376126">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395325608">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sChild>
    </w:div>
    <w:div w:id="1793286914">
      <w:bodyDiv w:val="1"/>
      <w:marLeft w:val="0"/>
      <w:marRight w:val="0"/>
      <w:marTop w:val="0"/>
      <w:marBottom w:val="0"/>
      <w:divBdr>
        <w:top w:val="none" w:sz="0" w:space="0" w:color="auto"/>
        <w:left w:val="none" w:sz="0" w:space="0" w:color="auto"/>
        <w:bottom w:val="none" w:sz="0" w:space="0" w:color="auto"/>
        <w:right w:val="none" w:sz="0" w:space="0" w:color="auto"/>
      </w:divBdr>
      <w:divsChild>
        <w:div w:id="8455349">
          <w:marLeft w:val="640"/>
          <w:marRight w:val="0"/>
          <w:marTop w:val="0"/>
          <w:marBottom w:val="0"/>
          <w:divBdr>
            <w:top w:val="none" w:sz="0" w:space="0" w:color="auto"/>
            <w:left w:val="none" w:sz="0" w:space="0" w:color="auto"/>
            <w:bottom w:val="none" w:sz="0" w:space="0" w:color="auto"/>
            <w:right w:val="none" w:sz="0" w:space="0" w:color="auto"/>
          </w:divBdr>
        </w:div>
        <w:div w:id="13770572">
          <w:marLeft w:val="640"/>
          <w:marRight w:val="0"/>
          <w:marTop w:val="0"/>
          <w:marBottom w:val="0"/>
          <w:divBdr>
            <w:top w:val="none" w:sz="0" w:space="0" w:color="auto"/>
            <w:left w:val="none" w:sz="0" w:space="0" w:color="auto"/>
            <w:bottom w:val="none" w:sz="0" w:space="0" w:color="auto"/>
            <w:right w:val="none" w:sz="0" w:space="0" w:color="auto"/>
          </w:divBdr>
        </w:div>
        <w:div w:id="17854384">
          <w:marLeft w:val="640"/>
          <w:marRight w:val="0"/>
          <w:marTop w:val="0"/>
          <w:marBottom w:val="0"/>
          <w:divBdr>
            <w:top w:val="none" w:sz="0" w:space="0" w:color="auto"/>
            <w:left w:val="none" w:sz="0" w:space="0" w:color="auto"/>
            <w:bottom w:val="none" w:sz="0" w:space="0" w:color="auto"/>
            <w:right w:val="none" w:sz="0" w:space="0" w:color="auto"/>
          </w:divBdr>
        </w:div>
        <w:div w:id="43916376">
          <w:marLeft w:val="640"/>
          <w:marRight w:val="0"/>
          <w:marTop w:val="0"/>
          <w:marBottom w:val="0"/>
          <w:divBdr>
            <w:top w:val="none" w:sz="0" w:space="0" w:color="auto"/>
            <w:left w:val="none" w:sz="0" w:space="0" w:color="auto"/>
            <w:bottom w:val="none" w:sz="0" w:space="0" w:color="auto"/>
            <w:right w:val="none" w:sz="0" w:space="0" w:color="auto"/>
          </w:divBdr>
        </w:div>
        <w:div w:id="113445606">
          <w:marLeft w:val="640"/>
          <w:marRight w:val="0"/>
          <w:marTop w:val="0"/>
          <w:marBottom w:val="0"/>
          <w:divBdr>
            <w:top w:val="none" w:sz="0" w:space="0" w:color="auto"/>
            <w:left w:val="none" w:sz="0" w:space="0" w:color="auto"/>
            <w:bottom w:val="none" w:sz="0" w:space="0" w:color="auto"/>
            <w:right w:val="none" w:sz="0" w:space="0" w:color="auto"/>
          </w:divBdr>
        </w:div>
        <w:div w:id="159541645">
          <w:marLeft w:val="640"/>
          <w:marRight w:val="0"/>
          <w:marTop w:val="0"/>
          <w:marBottom w:val="0"/>
          <w:divBdr>
            <w:top w:val="none" w:sz="0" w:space="0" w:color="auto"/>
            <w:left w:val="none" w:sz="0" w:space="0" w:color="auto"/>
            <w:bottom w:val="none" w:sz="0" w:space="0" w:color="auto"/>
            <w:right w:val="none" w:sz="0" w:space="0" w:color="auto"/>
          </w:divBdr>
        </w:div>
        <w:div w:id="201089606">
          <w:marLeft w:val="640"/>
          <w:marRight w:val="0"/>
          <w:marTop w:val="0"/>
          <w:marBottom w:val="0"/>
          <w:divBdr>
            <w:top w:val="none" w:sz="0" w:space="0" w:color="auto"/>
            <w:left w:val="none" w:sz="0" w:space="0" w:color="auto"/>
            <w:bottom w:val="none" w:sz="0" w:space="0" w:color="auto"/>
            <w:right w:val="none" w:sz="0" w:space="0" w:color="auto"/>
          </w:divBdr>
        </w:div>
        <w:div w:id="236939476">
          <w:marLeft w:val="640"/>
          <w:marRight w:val="0"/>
          <w:marTop w:val="0"/>
          <w:marBottom w:val="0"/>
          <w:divBdr>
            <w:top w:val="none" w:sz="0" w:space="0" w:color="auto"/>
            <w:left w:val="none" w:sz="0" w:space="0" w:color="auto"/>
            <w:bottom w:val="none" w:sz="0" w:space="0" w:color="auto"/>
            <w:right w:val="none" w:sz="0" w:space="0" w:color="auto"/>
          </w:divBdr>
        </w:div>
        <w:div w:id="245386207">
          <w:marLeft w:val="640"/>
          <w:marRight w:val="0"/>
          <w:marTop w:val="0"/>
          <w:marBottom w:val="0"/>
          <w:divBdr>
            <w:top w:val="none" w:sz="0" w:space="0" w:color="auto"/>
            <w:left w:val="none" w:sz="0" w:space="0" w:color="auto"/>
            <w:bottom w:val="none" w:sz="0" w:space="0" w:color="auto"/>
            <w:right w:val="none" w:sz="0" w:space="0" w:color="auto"/>
          </w:divBdr>
        </w:div>
        <w:div w:id="260450703">
          <w:marLeft w:val="640"/>
          <w:marRight w:val="0"/>
          <w:marTop w:val="0"/>
          <w:marBottom w:val="0"/>
          <w:divBdr>
            <w:top w:val="none" w:sz="0" w:space="0" w:color="auto"/>
            <w:left w:val="none" w:sz="0" w:space="0" w:color="auto"/>
            <w:bottom w:val="none" w:sz="0" w:space="0" w:color="auto"/>
            <w:right w:val="none" w:sz="0" w:space="0" w:color="auto"/>
          </w:divBdr>
        </w:div>
        <w:div w:id="313292281">
          <w:marLeft w:val="640"/>
          <w:marRight w:val="0"/>
          <w:marTop w:val="0"/>
          <w:marBottom w:val="0"/>
          <w:divBdr>
            <w:top w:val="none" w:sz="0" w:space="0" w:color="auto"/>
            <w:left w:val="none" w:sz="0" w:space="0" w:color="auto"/>
            <w:bottom w:val="none" w:sz="0" w:space="0" w:color="auto"/>
            <w:right w:val="none" w:sz="0" w:space="0" w:color="auto"/>
          </w:divBdr>
        </w:div>
        <w:div w:id="316423296">
          <w:marLeft w:val="640"/>
          <w:marRight w:val="0"/>
          <w:marTop w:val="0"/>
          <w:marBottom w:val="0"/>
          <w:divBdr>
            <w:top w:val="none" w:sz="0" w:space="0" w:color="auto"/>
            <w:left w:val="none" w:sz="0" w:space="0" w:color="auto"/>
            <w:bottom w:val="none" w:sz="0" w:space="0" w:color="auto"/>
            <w:right w:val="none" w:sz="0" w:space="0" w:color="auto"/>
          </w:divBdr>
        </w:div>
        <w:div w:id="344944610">
          <w:marLeft w:val="640"/>
          <w:marRight w:val="0"/>
          <w:marTop w:val="0"/>
          <w:marBottom w:val="0"/>
          <w:divBdr>
            <w:top w:val="none" w:sz="0" w:space="0" w:color="auto"/>
            <w:left w:val="none" w:sz="0" w:space="0" w:color="auto"/>
            <w:bottom w:val="none" w:sz="0" w:space="0" w:color="auto"/>
            <w:right w:val="none" w:sz="0" w:space="0" w:color="auto"/>
          </w:divBdr>
        </w:div>
        <w:div w:id="349333499">
          <w:marLeft w:val="640"/>
          <w:marRight w:val="0"/>
          <w:marTop w:val="0"/>
          <w:marBottom w:val="0"/>
          <w:divBdr>
            <w:top w:val="none" w:sz="0" w:space="0" w:color="auto"/>
            <w:left w:val="none" w:sz="0" w:space="0" w:color="auto"/>
            <w:bottom w:val="none" w:sz="0" w:space="0" w:color="auto"/>
            <w:right w:val="none" w:sz="0" w:space="0" w:color="auto"/>
          </w:divBdr>
        </w:div>
        <w:div w:id="350768081">
          <w:marLeft w:val="640"/>
          <w:marRight w:val="0"/>
          <w:marTop w:val="0"/>
          <w:marBottom w:val="0"/>
          <w:divBdr>
            <w:top w:val="none" w:sz="0" w:space="0" w:color="auto"/>
            <w:left w:val="none" w:sz="0" w:space="0" w:color="auto"/>
            <w:bottom w:val="none" w:sz="0" w:space="0" w:color="auto"/>
            <w:right w:val="none" w:sz="0" w:space="0" w:color="auto"/>
          </w:divBdr>
        </w:div>
        <w:div w:id="364213082">
          <w:marLeft w:val="640"/>
          <w:marRight w:val="0"/>
          <w:marTop w:val="0"/>
          <w:marBottom w:val="0"/>
          <w:divBdr>
            <w:top w:val="none" w:sz="0" w:space="0" w:color="auto"/>
            <w:left w:val="none" w:sz="0" w:space="0" w:color="auto"/>
            <w:bottom w:val="none" w:sz="0" w:space="0" w:color="auto"/>
            <w:right w:val="none" w:sz="0" w:space="0" w:color="auto"/>
          </w:divBdr>
        </w:div>
        <w:div w:id="438183681">
          <w:marLeft w:val="640"/>
          <w:marRight w:val="0"/>
          <w:marTop w:val="0"/>
          <w:marBottom w:val="0"/>
          <w:divBdr>
            <w:top w:val="none" w:sz="0" w:space="0" w:color="auto"/>
            <w:left w:val="none" w:sz="0" w:space="0" w:color="auto"/>
            <w:bottom w:val="none" w:sz="0" w:space="0" w:color="auto"/>
            <w:right w:val="none" w:sz="0" w:space="0" w:color="auto"/>
          </w:divBdr>
        </w:div>
        <w:div w:id="438843647">
          <w:marLeft w:val="640"/>
          <w:marRight w:val="0"/>
          <w:marTop w:val="0"/>
          <w:marBottom w:val="0"/>
          <w:divBdr>
            <w:top w:val="none" w:sz="0" w:space="0" w:color="auto"/>
            <w:left w:val="none" w:sz="0" w:space="0" w:color="auto"/>
            <w:bottom w:val="none" w:sz="0" w:space="0" w:color="auto"/>
            <w:right w:val="none" w:sz="0" w:space="0" w:color="auto"/>
          </w:divBdr>
        </w:div>
        <w:div w:id="451897287">
          <w:marLeft w:val="640"/>
          <w:marRight w:val="0"/>
          <w:marTop w:val="0"/>
          <w:marBottom w:val="0"/>
          <w:divBdr>
            <w:top w:val="none" w:sz="0" w:space="0" w:color="auto"/>
            <w:left w:val="none" w:sz="0" w:space="0" w:color="auto"/>
            <w:bottom w:val="none" w:sz="0" w:space="0" w:color="auto"/>
            <w:right w:val="none" w:sz="0" w:space="0" w:color="auto"/>
          </w:divBdr>
        </w:div>
        <w:div w:id="470488491">
          <w:marLeft w:val="640"/>
          <w:marRight w:val="0"/>
          <w:marTop w:val="0"/>
          <w:marBottom w:val="0"/>
          <w:divBdr>
            <w:top w:val="none" w:sz="0" w:space="0" w:color="auto"/>
            <w:left w:val="none" w:sz="0" w:space="0" w:color="auto"/>
            <w:bottom w:val="none" w:sz="0" w:space="0" w:color="auto"/>
            <w:right w:val="none" w:sz="0" w:space="0" w:color="auto"/>
          </w:divBdr>
        </w:div>
        <w:div w:id="519467969">
          <w:marLeft w:val="640"/>
          <w:marRight w:val="0"/>
          <w:marTop w:val="0"/>
          <w:marBottom w:val="0"/>
          <w:divBdr>
            <w:top w:val="none" w:sz="0" w:space="0" w:color="auto"/>
            <w:left w:val="none" w:sz="0" w:space="0" w:color="auto"/>
            <w:bottom w:val="none" w:sz="0" w:space="0" w:color="auto"/>
            <w:right w:val="none" w:sz="0" w:space="0" w:color="auto"/>
          </w:divBdr>
        </w:div>
        <w:div w:id="525413451">
          <w:marLeft w:val="640"/>
          <w:marRight w:val="0"/>
          <w:marTop w:val="0"/>
          <w:marBottom w:val="0"/>
          <w:divBdr>
            <w:top w:val="none" w:sz="0" w:space="0" w:color="auto"/>
            <w:left w:val="none" w:sz="0" w:space="0" w:color="auto"/>
            <w:bottom w:val="none" w:sz="0" w:space="0" w:color="auto"/>
            <w:right w:val="none" w:sz="0" w:space="0" w:color="auto"/>
          </w:divBdr>
        </w:div>
        <w:div w:id="531840243">
          <w:marLeft w:val="640"/>
          <w:marRight w:val="0"/>
          <w:marTop w:val="0"/>
          <w:marBottom w:val="0"/>
          <w:divBdr>
            <w:top w:val="none" w:sz="0" w:space="0" w:color="auto"/>
            <w:left w:val="none" w:sz="0" w:space="0" w:color="auto"/>
            <w:bottom w:val="none" w:sz="0" w:space="0" w:color="auto"/>
            <w:right w:val="none" w:sz="0" w:space="0" w:color="auto"/>
          </w:divBdr>
        </w:div>
        <w:div w:id="538661409">
          <w:marLeft w:val="640"/>
          <w:marRight w:val="0"/>
          <w:marTop w:val="0"/>
          <w:marBottom w:val="0"/>
          <w:divBdr>
            <w:top w:val="none" w:sz="0" w:space="0" w:color="auto"/>
            <w:left w:val="none" w:sz="0" w:space="0" w:color="auto"/>
            <w:bottom w:val="none" w:sz="0" w:space="0" w:color="auto"/>
            <w:right w:val="none" w:sz="0" w:space="0" w:color="auto"/>
          </w:divBdr>
        </w:div>
        <w:div w:id="545918155">
          <w:marLeft w:val="640"/>
          <w:marRight w:val="0"/>
          <w:marTop w:val="0"/>
          <w:marBottom w:val="0"/>
          <w:divBdr>
            <w:top w:val="none" w:sz="0" w:space="0" w:color="auto"/>
            <w:left w:val="none" w:sz="0" w:space="0" w:color="auto"/>
            <w:bottom w:val="none" w:sz="0" w:space="0" w:color="auto"/>
            <w:right w:val="none" w:sz="0" w:space="0" w:color="auto"/>
          </w:divBdr>
        </w:div>
        <w:div w:id="622614865">
          <w:marLeft w:val="640"/>
          <w:marRight w:val="0"/>
          <w:marTop w:val="0"/>
          <w:marBottom w:val="0"/>
          <w:divBdr>
            <w:top w:val="none" w:sz="0" w:space="0" w:color="auto"/>
            <w:left w:val="none" w:sz="0" w:space="0" w:color="auto"/>
            <w:bottom w:val="none" w:sz="0" w:space="0" w:color="auto"/>
            <w:right w:val="none" w:sz="0" w:space="0" w:color="auto"/>
          </w:divBdr>
        </w:div>
        <w:div w:id="660162448">
          <w:marLeft w:val="640"/>
          <w:marRight w:val="0"/>
          <w:marTop w:val="0"/>
          <w:marBottom w:val="0"/>
          <w:divBdr>
            <w:top w:val="none" w:sz="0" w:space="0" w:color="auto"/>
            <w:left w:val="none" w:sz="0" w:space="0" w:color="auto"/>
            <w:bottom w:val="none" w:sz="0" w:space="0" w:color="auto"/>
            <w:right w:val="none" w:sz="0" w:space="0" w:color="auto"/>
          </w:divBdr>
        </w:div>
        <w:div w:id="662045493">
          <w:marLeft w:val="640"/>
          <w:marRight w:val="0"/>
          <w:marTop w:val="0"/>
          <w:marBottom w:val="0"/>
          <w:divBdr>
            <w:top w:val="none" w:sz="0" w:space="0" w:color="auto"/>
            <w:left w:val="none" w:sz="0" w:space="0" w:color="auto"/>
            <w:bottom w:val="none" w:sz="0" w:space="0" w:color="auto"/>
            <w:right w:val="none" w:sz="0" w:space="0" w:color="auto"/>
          </w:divBdr>
        </w:div>
        <w:div w:id="670638978">
          <w:marLeft w:val="640"/>
          <w:marRight w:val="0"/>
          <w:marTop w:val="0"/>
          <w:marBottom w:val="0"/>
          <w:divBdr>
            <w:top w:val="none" w:sz="0" w:space="0" w:color="auto"/>
            <w:left w:val="none" w:sz="0" w:space="0" w:color="auto"/>
            <w:bottom w:val="none" w:sz="0" w:space="0" w:color="auto"/>
            <w:right w:val="none" w:sz="0" w:space="0" w:color="auto"/>
          </w:divBdr>
        </w:div>
        <w:div w:id="685253988">
          <w:marLeft w:val="640"/>
          <w:marRight w:val="0"/>
          <w:marTop w:val="0"/>
          <w:marBottom w:val="0"/>
          <w:divBdr>
            <w:top w:val="none" w:sz="0" w:space="0" w:color="auto"/>
            <w:left w:val="none" w:sz="0" w:space="0" w:color="auto"/>
            <w:bottom w:val="none" w:sz="0" w:space="0" w:color="auto"/>
            <w:right w:val="none" w:sz="0" w:space="0" w:color="auto"/>
          </w:divBdr>
        </w:div>
        <w:div w:id="717437777">
          <w:marLeft w:val="640"/>
          <w:marRight w:val="0"/>
          <w:marTop w:val="0"/>
          <w:marBottom w:val="0"/>
          <w:divBdr>
            <w:top w:val="none" w:sz="0" w:space="0" w:color="auto"/>
            <w:left w:val="none" w:sz="0" w:space="0" w:color="auto"/>
            <w:bottom w:val="none" w:sz="0" w:space="0" w:color="auto"/>
            <w:right w:val="none" w:sz="0" w:space="0" w:color="auto"/>
          </w:divBdr>
        </w:div>
        <w:div w:id="771705895">
          <w:marLeft w:val="640"/>
          <w:marRight w:val="0"/>
          <w:marTop w:val="0"/>
          <w:marBottom w:val="0"/>
          <w:divBdr>
            <w:top w:val="none" w:sz="0" w:space="0" w:color="auto"/>
            <w:left w:val="none" w:sz="0" w:space="0" w:color="auto"/>
            <w:bottom w:val="none" w:sz="0" w:space="0" w:color="auto"/>
            <w:right w:val="none" w:sz="0" w:space="0" w:color="auto"/>
          </w:divBdr>
        </w:div>
        <w:div w:id="772676478">
          <w:marLeft w:val="640"/>
          <w:marRight w:val="0"/>
          <w:marTop w:val="0"/>
          <w:marBottom w:val="0"/>
          <w:divBdr>
            <w:top w:val="none" w:sz="0" w:space="0" w:color="auto"/>
            <w:left w:val="none" w:sz="0" w:space="0" w:color="auto"/>
            <w:bottom w:val="none" w:sz="0" w:space="0" w:color="auto"/>
            <w:right w:val="none" w:sz="0" w:space="0" w:color="auto"/>
          </w:divBdr>
        </w:div>
        <w:div w:id="778256945">
          <w:marLeft w:val="640"/>
          <w:marRight w:val="0"/>
          <w:marTop w:val="0"/>
          <w:marBottom w:val="0"/>
          <w:divBdr>
            <w:top w:val="none" w:sz="0" w:space="0" w:color="auto"/>
            <w:left w:val="none" w:sz="0" w:space="0" w:color="auto"/>
            <w:bottom w:val="none" w:sz="0" w:space="0" w:color="auto"/>
            <w:right w:val="none" w:sz="0" w:space="0" w:color="auto"/>
          </w:divBdr>
        </w:div>
        <w:div w:id="788163402">
          <w:marLeft w:val="640"/>
          <w:marRight w:val="0"/>
          <w:marTop w:val="0"/>
          <w:marBottom w:val="0"/>
          <w:divBdr>
            <w:top w:val="none" w:sz="0" w:space="0" w:color="auto"/>
            <w:left w:val="none" w:sz="0" w:space="0" w:color="auto"/>
            <w:bottom w:val="none" w:sz="0" w:space="0" w:color="auto"/>
            <w:right w:val="none" w:sz="0" w:space="0" w:color="auto"/>
          </w:divBdr>
        </w:div>
        <w:div w:id="792602375">
          <w:marLeft w:val="640"/>
          <w:marRight w:val="0"/>
          <w:marTop w:val="0"/>
          <w:marBottom w:val="0"/>
          <w:divBdr>
            <w:top w:val="none" w:sz="0" w:space="0" w:color="auto"/>
            <w:left w:val="none" w:sz="0" w:space="0" w:color="auto"/>
            <w:bottom w:val="none" w:sz="0" w:space="0" w:color="auto"/>
            <w:right w:val="none" w:sz="0" w:space="0" w:color="auto"/>
          </w:divBdr>
        </w:div>
        <w:div w:id="831139070">
          <w:marLeft w:val="640"/>
          <w:marRight w:val="0"/>
          <w:marTop w:val="0"/>
          <w:marBottom w:val="0"/>
          <w:divBdr>
            <w:top w:val="none" w:sz="0" w:space="0" w:color="auto"/>
            <w:left w:val="none" w:sz="0" w:space="0" w:color="auto"/>
            <w:bottom w:val="none" w:sz="0" w:space="0" w:color="auto"/>
            <w:right w:val="none" w:sz="0" w:space="0" w:color="auto"/>
          </w:divBdr>
        </w:div>
        <w:div w:id="844319274">
          <w:marLeft w:val="640"/>
          <w:marRight w:val="0"/>
          <w:marTop w:val="0"/>
          <w:marBottom w:val="0"/>
          <w:divBdr>
            <w:top w:val="none" w:sz="0" w:space="0" w:color="auto"/>
            <w:left w:val="none" w:sz="0" w:space="0" w:color="auto"/>
            <w:bottom w:val="none" w:sz="0" w:space="0" w:color="auto"/>
            <w:right w:val="none" w:sz="0" w:space="0" w:color="auto"/>
          </w:divBdr>
        </w:div>
        <w:div w:id="857505062">
          <w:marLeft w:val="640"/>
          <w:marRight w:val="0"/>
          <w:marTop w:val="0"/>
          <w:marBottom w:val="0"/>
          <w:divBdr>
            <w:top w:val="none" w:sz="0" w:space="0" w:color="auto"/>
            <w:left w:val="none" w:sz="0" w:space="0" w:color="auto"/>
            <w:bottom w:val="none" w:sz="0" w:space="0" w:color="auto"/>
            <w:right w:val="none" w:sz="0" w:space="0" w:color="auto"/>
          </w:divBdr>
        </w:div>
        <w:div w:id="863707256">
          <w:marLeft w:val="640"/>
          <w:marRight w:val="0"/>
          <w:marTop w:val="0"/>
          <w:marBottom w:val="0"/>
          <w:divBdr>
            <w:top w:val="none" w:sz="0" w:space="0" w:color="auto"/>
            <w:left w:val="none" w:sz="0" w:space="0" w:color="auto"/>
            <w:bottom w:val="none" w:sz="0" w:space="0" w:color="auto"/>
            <w:right w:val="none" w:sz="0" w:space="0" w:color="auto"/>
          </w:divBdr>
        </w:div>
        <w:div w:id="882404085">
          <w:marLeft w:val="640"/>
          <w:marRight w:val="0"/>
          <w:marTop w:val="0"/>
          <w:marBottom w:val="0"/>
          <w:divBdr>
            <w:top w:val="none" w:sz="0" w:space="0" w:color="auto"/>
            <w:left w:val="none" w:sz="0" w:space="0" w:color="auto"/>
            <w:bottom w:val="none" w:sz="0" w:space="0" w:color="auto"/>
            <w:right w:val="none" w:sz="0" w:space="0" w:color="auto"/>
          </w:divBdr>
        </w:div>
        <w:div w:id="888761109">
          <w:marLeft w:val="640"/>
          <w:marRight w:val="0"/>
          <w:marTop w:val="0"/>
          <w:marBottom w:val="0"/>
          <w:divBdr>
            <w:top w:val="none" w:sz="0" w:space="0" w:color="auto"/>
            <w:left w:val="none" w:sz="0" w:space="0" w:color="auto"/>
            <w:bottom w:val="none" w:sz="0" w:space="0" w:color="auto"/>
            <w:right w:val="none" w:sz="0" w:space="0" w:color="auto"/>
          </w:divBdr>
        </w:div>
        <w:div w:id="890383689">
          <w:marLeft w:val="640"/>
          <w:marRight w:val="0"/>
          <w:marTop w:val="0"/>
          <w:marBottom w:val="0"/>
          <w:divBdr>
            <w:top w:val="none" w:sz="0" w:space="0" w:color="auto"/>
            <w:left w:val="none" w:sz="0" w:space="0" w:color="auto"/>
            <w:bottom w:val="none" w:sz="0" w:space="0" w:color="auto"/>
            <w:right w:val="none" w:sz="0" w:space="0" w:color="auto"/>
          </w:divBdr>
        </w:div>
        <w:div w:id="899946497">
          <w:marLeft w:val="640"/>
          <w:marRight w:val="0"/>
          <w:marTop w:val="0"/>
          <w:marBottom w:val="0"/>
          <w:divBdr>
            <w:top w:val="none" w:sz="0" w:space="0" w:color="auto"/>
            <w:left w:val="none" w:sz="0" w:space="0" w:color="auto"/>
            <w:bottom w:val="none" w:sz="0" w:space="0" w:color="auto"/>
            <w:right w:val="none" w:sz="0" w:space="0" w:color="auto"/>
          </w:divBdr>
        </w:div>
        <w:div w:id="968972715">
          <w:marLeft w:val="640"/>
          <w:marRight w:val="0"/>
          <w:marTop w:val="0"/>
          <w:marBottom w:val="0"/>
          <w:divBdr>
            <w:top w:val="none" w:sz="0" w:space="0" w:color="auto"/>
            <w:left w:val="none" w:sz="0" w:space="0" w:color="auto"/>
            <w:bottom w:val="none" w:sz="0" w:space="0" w:color="auto"/>
            <w:right w:val="none" w:sz="0" w:space="0" w:color="auto"/>
          </w:divBdr>
        </w:div>
        <w:div w:id="981009804">
          <w:marLeft w:val="640"/>
          <w:marRight w:val="0"/>
          <w:marTop w:val="0"/>
          <w:marBottom w:val="0"/>
          <w:divBdr>
            <w:top w:val="none" w:sz="0" w:space="0" w:color="auto"/>
            <w:left w:val="none" w:sz="0" w:space="0" w:color="auto"/>
            <w:bottom w:val="none" w:sz="0" w:space="0" w:color="auto"/>
            <w:right w:val="none" w:sz="0" w:space="0" w:color="auto"/>
          </w:divBdr>
        </w:div>
        <w:div w:id="988244072">
          <w:marLeft w:val="640"/>
          <w:marRight w:val="0"/>
          <w:marTop w:val="0"/>
          <w:marBottom w:val="0"/>
          <w:divBdr>
            <w:top w:val="none" w:sz="0" w:space="0" w:color="auto"/>
            <w:left w:val="none" w:sz="0" w:space="0" w:color="auto"/>
            <w:bottom w:val="none" w:sz="0" w:space="0" w:color="auto"/>
            <w:right w:val="none" w:sz="0" w:space="0" w:color="auto"/>
          </w:divBdr>
        </w:div>
        <w:div w:id="993920954">
          <w:marLeft w:val="640"/>
          <w:marRight w:val="0"/>
          <w:marTop w:val="0"/>
          <w:marBottom w:val="0"/>
          <w:divBdr>
            <w:top w:val="none" w:sz="0" w:space="0" w:color="auto"/>
            <w:left w:val="none" w:sz="0" w:space="0" w:color="auto"/>
            <w:bottom w:val="none" w:sz="0" w:space="0" w:color="auto"/>
            <w:right w:val="none" w:sz="0" w:space="0" w:color="auto"/>
          </w:divBdr>
        </w:div>
        <w:div w:id="1023827623">
          <w:marLeft w:val="640"/>
          <w:marRight w:val="0"/>
          <w:marTop w:val="0"/>
          <w:marBottom w:val="0"/>
          <w:divBdr>
            <w:top w:val="none" w:sz="0" w:space="0" w:color="auto"/>
            <w:left w:val="none" w:sz="0" w:space="0" w:color="auto"/>
            <w:bottom w:val="none" w:sz="0" w:space="0" w:color="auto"/>
            <w:right w:val="none" w:sz="0" w:space="0" w:color="auto"/>
          </w:divBdr>
        </w:div>
        <w:div w:id="1074400148">
          <w:marLeft w:val="640"/>
          <w:marRight w:val="0"/>
          <w:marTop w:val="0"/>
          <w:marBottom w:val="0"/>
          <w:divBdr>
            <w:top w:val="none" w:sz="0" w:space="0" w:color="auto"/>
            <w:left w:val="none" w:sz="0" w:space="0" w:color="auto"/>
            <w:bottom w:val="none" w:sz="0" w:space="0" w:color="auto"/>
            <w:right w:val="none" w:sz="0" w:space="0" w:color="auto"/>
          </w:divBdr>
        </w:div>
        <w:div w:id="1076129696">
          <w:marLeft w:val="640"/>
          <w:marRight w:val="0"/>
          <w:marTop w:val="0"/>
          <w:marBottom w:val="0"/>
          <w:divBdr>
            <w:top w:val="none" w:sz="0" w:space="0" w:color="auto"/>
            <w:left w:val="none" w:sz="0" w:space="0" w:color="auto"/>
            <w:bottom w:val="none" w:sz="0" w:space="0" w:color="auto"/>
            <w:right w:val="none" w:sz="0" w:space="0" w:color="auto"/>
          </w:divBdr>
        </w:div>
        <w:div w:id="1110123927">
          <w:marLeft w:val="640"/>
          <w:marRight w:val="0"/>
          <w:marTop w:val="0"/>
          <w:marBottom w:val="0"/>
          <w:divBdr>
            <w:top w:val="none" w:sz="0" w:space="0" w:color="auto"/>
            <w:left w:val="none" w:sz="0" w:space="0" w:color="auto"/>
            <w:bottom w:val="none" w:sz="0" w:space="0" w:color="auto"/>
            <w:right w:val="none" w:sz="0" w:space="0" w:color="auto"/>
          </w:divBdr>
        </w:div>
        <w:div w:id="1110928581">
          <w:marLeft w:val="640"/>
          <w:marRight w:val="0"/>
          <w:marTop w:val="0"/>
          <w:marBottom w:val="0"/>
          <w:divBdr>
            <w:top w:val="none" w:sz="0" w:space="0" w:color="auto"/>
            <w:left w:val="none" w:sz="0" w:space="0" w:color="auto"/>
            <w:bottom w:val="none" w:sz="0" w:space="0" w:color="auto"/>
            <w:right w:val="none" w:sz="0" w:space="0" w:color="auto"/>
          </w:divBdr>
        </w:div>
        <w:div w:id="1128090203">
          <w:marLeft w:val="640"/>
          <w:marRight w:val="0"/>
          <w:marTop w:val="0"/>
          <w:marBottom w:val="0"/>
          <w:divBdr>
            <w:top w:val="none" w:sz="0" w:space="0" w:color="auto"/>
            <w:left w:val="none" w:sz="0" w:space="0" w:color="auto"/>
            <w:bottom w:val="none" w:sz="0" w:space="0" w:color="auto"/>
            <w:right w:val="none" w:sz="0" w:space="0" w:color="auto"/>
          </w:divBdr>
        </w:div>
        <w:div w:id="1146169857">
          <w:marLeft w:val="640"/>
          <w:marRight w:val="0"/>
          <w:marTop w:val="0"/>
          <w:marBottom w:val="0"/>
          <w:divBdr>
            <w:top w:val="none" w:sz="0" w:space="0" w:color="auto"/>
            <w:left w:val="none" w:sz="0" w:space="0" w:color="auto"/>
            <w:bottom w:val="none" w:sz="0" w:space="0" w:color="auto"/>
            <w:right w:val="none" w:sz="0" w:space="0" w:color="auto"/>
          </w:divBdr>
        </w:div>
        <w:div w:id="1194461569">
          <w:marLeft w:val="640"/>
          <w:marRight w:val="0"/>
          <w:marTop w:val="0"/>
          <w:marBottom w:val="0"/>
          <w:divBdr>
            <w:top w:val="none" w:sz="0" w:space="0" w:color="auto"/>
            <w:left w:val="none" w:sz="0" w:space="0" w:color="auto"/>
            <w:bottom w:val="none" w:sz="0" w:space="0" w:color="auto"/>
            <w:right w:val="none" w:sz="0" w:space="0" w:color="auto"/>
          </w:divBdr>
        </w:div>
        <w:div w:id="1214199195">
          <w:marLeft w:val="640"/>
          <w:marRight w:val="0"/>
          <w:marTop w:val="0"/>
          <w:marBottom w:val="0"/>
          <w:divBdr>
            <w:top w:val="none" w:sz="0" w:space="0" w:color="auto"/>
            <w:left w:val="none" w:sz="0" w:space="0" w:color="auto"/>
            <w:bottom w:val="none" w:sz="0" w:space="0" w:color="auto"/>
            <w:right w:val="none" w:sz="0" w:space="0" w:color="auto"/>
          </w:divBdr>
        </w:div>
        <w:div w:id="1238704740">
          <w:marLeft w:val="640"/>
          <w:marRight w:val="0"/>
          <w:marTop w:val="0"/>
          <w:marBottom w:val="0"/>
          <w:divBdr>
            <w:top w:val="none" w:sz="0" w:space="0" w:color="auto"/>
            <w:left w:val="none" w:sz="0" w:space="0" w:color="auto"/>
            <w:bottom w:val="none" w:sz="0" w:space="0" w:color="auto"/>
            <w:right w:val="none" w:sz="0" w:space="0" w:color="auto"/>
          </w:divBdr>
        </w:div>
        <w:div w:id="1244993993">
          <w:marLeft w:val="640"/>
          <w:marRight w:val="0"/>
          <w:marTop w:val="0"/>
          <w:marBottom w:val="0"/>
          <w:divBdr>
            <w:top w:val="none" w:sz="0" w:space="0" w:color="auto"/>
            <w:left w:val="none" w:sz="0" w:space="0" w:color="auto"/>
            <w:bottom w:val="none" w:sz="0" w:space="0" w:color="auto"/>
            <w:right w:val="none" w:sz="0" w:space="0" w:color="auto"/>
          </w:divBdr>
        </w:div>
        <w:div w:id="1278374069">
          <w:marLeft w:val="640"/>
          <w:marRight w:val="0"/>
          <w:marTop w:val="0"/>
          <w:marBottom w:val="0"/>
          <w:divBdr>
            <w:top w:val="none" w:sz="0" w:space="0" w:color="auto"/>
            <w:left w:val="none" w:sz="0" w:space="0" w:color="auto"/>
            <w:bottom w:val="none" w:sz="0" w:space="0" w:color="auto"/>
            <w:right w:val="none" w:sz="0" w:space="0" w:color="auto"/>
          </w:divBdr>
        </w:div>
        <w:div w:id="1374312248">
          <w:marLeft w:val="640"/>
          <w:marRight w:val="0"/>
          <w:marTop w:val="0"/>
          <w:marBottom w:val="0"/>
          <w:divBdr>
            <w:top w:val="none" w:sz="0" w:space="0" w:color="auto"/>
            <w:left w:val="none" w:sz="0" w:space="0" w:color="auto"/>
            <w:bottom w:val="none" w:sz="0" w:space="0" w:color="auto"/>
            <w:right w:val="none" w:sz="0" w:space="0" w:color="auto"/>
          </w:divBdr>
        </w:div>
        <w:div w:id="1374961758">
          <w:marLeft w:val="640"/>
          <w:marRight w:val="0"/>
          <w:marTop w:val="0"/>
          <w:marBottom w:val="0"/>
          <w:divBdr>
            <w:top w:val="none" w:sz="0" w:space="0" w:color="auto"/>
            <w:left w:val="none" w:sz="0" w:space="0" w:color="auto"/>
            <w:bottom w:val="none" w:sz="0" w:space="0" w:color="auto"/>
            <w:right w:val="none" w:sz="0" w:space="0" w:color="auto"/>
          </w:divBdr>
        </w:div>
        <w:div w:id="1379940489">
          <w:marLeft w:val="640"/>
          <w:marRight w:val="0"/>
          <w:marTop w:val="0"/>
          <w:marBottom w:val="0"/>
          <w:divBdr>
            <w:top w:val="none" w:sz="0" w:space="0" w:color="auto"/>
            <w:left w:val="none" w:sz="0" w:space="0" w:color="auto"/>
            <w:bottom w:val="none" w:sz="0" w:space="0" w:color="auto"/>
            <w:right w:val="none" w:sz="0" w:space="0" w:color="auto"/>
          </w:divBdr>
        </w:div>
        <w:div w:id="1455708976">
          <w:marLeft w:val="640"/>
          <w:marRight w:val="0"/>
          <w:marTop w:val="0"/>
          <w:marBottom w:val="0"/>
          <w:divBdr>
            <w:top w:val="none" w:sz="0" w:space="0" w:color="auto"/>
            <w:left w:val="none" w:sz="0" w:space="0" w:color="auto"/>
            <w:bottom w:val="none" w:sz="0" w:space="0" w:color="auto"/>
            <w:right w:val="none" w:sz="0" w:space="0" w:color="auto"/>
          </w:divBdr>
        </w:div>
        <w:div w:id="1518041496">
          <w:marLeft w:val="640"/>
          <w:marRight w:val="0"/>
          <w:marTop w:val="0"/>
          <w:marBottom w:val="0"/>
          <w:divBdr>
            <w:top w:val="none" w:sz="0" w:space="0" w:color="auto"/>
            <w:left w:val="none" w:sz="0" w:space="0" w:color="auto"/>
            <w:bottom w:val="none" w:sz="0" w:space="0" w:color="auto"/>
            <w:right w:val="none" w:sz="0" w:space="0" w:color="auto"/>
          </w:divBdr>
        </w:div>
        <w:div w:id="1534463470">
          <w:marLeft w:val="640"/>
          <w:marRight w:val="0"/>
          <w:marTop w:val="0"/>
          <w:marBottom w:val="0"/>
          <w:divBdr>
            <w:top w:val="none" w:sz="0" w:space="0" w:color="auto"/>
            <w:left w:val="none" w:sz="0" w:space="0" w:color="auto"/>
            <w:bottom w:val="none" w:sz="0" w:space="0" w:color="auto"/>
            <w:right w:val="none" w:sz="0" w:space="0" w:color="auto"/>
          </w:divBdr>
        </w:div>
        <w:div w:id="1566986981">
          <w:marLeft w:val="640"/>
          <w:marRight w:val="0"/>
          <w:marTop w:val="0"/>
          <w:marBottom w:val="0"/>
          <w:divBdr>
            <w:top w:val="none" w:sz="0" w:space="0" w:color="auto"/>
            <w:left w:val="none" w:sz="0" w:space="0" w:color="auto"/>
            <w:bottom w:val="none" w:sz="0" w:space="0" w:color="auto"/>
            <w:right w:val="none" w:sz="0" w:space="0" w:color="auto"/>
          </w:divBdr>
        </w:div>
        <w:div w:id="1572737340">
          <w:marLeft w:val="640"/>
          <w:marRight w:val="0"/>
          <w:marTop w:val="0"/>
          <w:marBottom w:val="0"/>
          <w:divBdr>
            <w:top w:val="none" w:sz="0" w:space="0" w:color="auto"/>
            <w:left w:val="none" w:sz="0" w:space="0" w:color="auto"/>
            <w:bottom w:val="none" w:sz="0" w:space="0" w:color="auto"/>
            <w:right w:val="none" w:sz="0" w:space="0" w:color="auto"/>
          </w:divBdr>
        </w:div>
        <w:div w:id="1575046162">
          <w:marLeft w:val="640"/>
          <w:marRight w:val="0"/>
          <w:marTop w:val="0"/>
          <w:marBottom w:val="0"/>
          <w:divBdr>
            <w:top w:val="none" w:sz="0" w:space="0" w:color="auto"/>
            <w:left w:val="none" w:sz="0" w:space="0" w:color="auto"/>
            <w:bottom w:val="none" w:sz="0" w:space="0" w:color="auto"/>
            <w:right w:val="none" w:sz="0" w:space="0" w:color="auto"/>
          </w:divBdr>
        </w:div>
        <w:div w:id="1590653614">
          <w:marLeft w:val="640"/>
          <w:marRight w:val="0"/>
          <w:marTop w:val="0"/>
          <w:marBottom w:val="0"/>
          <w:divBdr>
            <w:top w:val="none" w:sz="0" w:space="0" w:color="auto"/>
            <w:left w:val="none" w:sz="0" w:space="0" w:color="auto"/>
            <w:bottom w:val="none" w:sz="0" w:space="0" w:color="auto"/>
            <w:right w:val="none" w:sz="0" w:space="0" w:color="auto"/>
          </w:divBdr>
        </w:div>
        <w:div w:id="1594897369">
          <w:marLeft w:val="640"/>
          <w:marRight w:val="0"/>
          <w:marTop w:val="0"/>
          <w:marBottom w:val="0"/>
          <w:divBdr>
            <w:top w:val="none" w:sz="0" w:space="0" w:color="auto"/>
            <w:left w:val="none" w:sz="0" w:space="0" w:color="auto"/>
            <w:bottom w:val="none" w:sz="0" w:space="0" w:color="auto"/>
            <w:right w:val="none" w:sz="0" w:space="0" w:color="auto"/>
          </w:divBdr>
        </w:div>
        <w:div w:id="1605961062">
          <w:marLeft w:val="640"/>
          <w:marRight w:val="0"/>
          <w:marTop w:val="0"/>
          <w:marBottom w:val="0"/>
          <w:divBdr>
            <w:top w:val="none" w:sz="0" w:space="0" w:color="auto"/>
            <w:left w:val="none" w:sz="0" w:space="0" w:color="auto"/>
            <w:bottom w:val="none" w:sz="0" w:space="0" w:color="auto"/>
            <w:right w:val="none" w:sz="0" w:space="0" w:color="auto"/>
          </w:divBdr>
        </w:div>
        <w:div w:id="1639334316">
          <w:marLeft w:val="640"/>
          <w:marRight w:val="0"/>
          <w:marTop w:val="0"/>
          <w:marBottom w:val="0"/>
          <w:divBdr>
            <w:top w:val="none" w:sz="0" w:space="0" w:color="auto"/>
            <w:left w:val="none" w:sz="0" w:space="0" w:color="auto"/>
            <w:bottom w:val="none" w:sz="0" w:space="0" w:color="auto"/>
            <w:right w:val="none" w:sz="0" w:space="0" w:color="auto"/>
          </w:divBdr>
        </w:div>
        <w:div w:id="1639920877">
          <w:marLeft w:val="640"/>
          <w:marRight w:val="0"/>
          <w:marTop w:val="0"/>
          <w:marBottom w:val="0"/>
          <w:divBdr>
            <w:top w:val="none" w:sz="0" w:space="0" w:color="auto"/>
            <w:left w:val="none" w:sz="0" w:space="0" w:color="auto"/>
            <w:bottom w:val="none" w:sz="0" w:space="0" w:color="auto"/>
            <w:right w:val="none" w:sz="0" w:space="0" w:color="auto"/>
          </w:divBdr>
        </w:div>
        <w:div w:id="1643845475">
          <w:marLeft w:val="640"/>
          <w:marRight w:val="0"/>
          <w:marTop w:val="0"/>
          <w:marBottom w:val="0"/>
          <w:divBdr>
            <w:top w:val="none" w:sz="0" w:space="0" w:color="auto"/>
            <w:left w:val="none" w:sz="0" w:space="0" w:color="auto"/>
            <w:bottom w:val="none" w:sz="0" w:space="0" w:color="auto"/>
            <w:right w:val="none" w:sz="0" w:space="0" w:color="auto"/>
          </w:divBdr>
        </w:div>
        <w:div w:id="1675110394">
          <w:marLeft w:val="640"/>
          <w:marRight w:val="0"/>
          <w:marTop w:val="0"/>
          <w:marBottom w:val="0"/>
          <w:divBdr>
            <w:top w:val="none" w:sz="0" w:space="0" w:color="auto"/>
            <w:left w:val="none" w:sz="0" w:space="0" w:color="auto"/>
            <w:bottom w:val="none" w:sz="0" w:space="0" w:color="auto"/>
            <w:right w:val="none" w:sz="0" w:space="0" w:color="auto"/>
          </w:divBdr>
        </w:div>
        <w:div w:id="1703630621">
          <w:marLeft w:val="640"/>
          <w:marRight w:val="0"/>
          <w:marTop w:val="0"/>
          <w:marBottom w:val="0"/>
          <w:divBdr>
            <w:top w:val="none" w:sz="0" w:space="0" w:color="auto"/>
            <w:left w:val="none" w:sz="0" w:space="0" w:color="auto"/>
            <w:bottom w:val="none" w:sz="0" w:space="0" w:color="auto"/>
            <w:right w:val="none" w:sz="0" w:space="0" w:color="auto"/>
          </w:divBdr>
        </w:div>
        <w:div w:id="1706247195">
          <w:marLeft w:val="640"/>
          <w:marRight w:val="0"/>
          <w:marTop w:val="0"/>
          <w:marBottom w:val="0"/>
          <w:divBdr>
            <w:top w:val="none" w:sz="0" w:space="0" w:color="auto"/>
            <w:left w:val="none" w:sz="0" w:space="0" w:color="auto"/>
            <w:bottom w:val="none" w:sz="0" w:space="0" w:color="auto"/>
            <w:right w:val="none" w:sz="0" w:space="0" w:color="auto"/>
          </w:divBdr>
        </w:div>
        <w:div w:id="1706444672">
          <w:marLeft w:val="640"/>
          <w:marRight w:val="0"/>
          <w:marTop w:val="0"/>
          <w:marBottom w:val="0"/>
          <w:divBdr>
            <w:top w:val="none" w:sz="0" w:space="0" w:color="auto"/>
            <w:left w:val="none" w:sz="0" w:space="0" w:color="auto"/>
            <w:bottom w:val="none" w:sz="0" w:space="0" w:color="auto"/>
            <w:right w:val="none" w:sz="0" w:space="0" w:color="auto"/>
          </w:divBdr>
        </w:div>
        <w:div w:id="1738892810">
          <w:marLeft w:val="640"/>
          <w:marRight w:val="0"/>
          <w:marTop w:val="0"/>
          <w:marBottom w:val="0"/>
          <w:divBdr>
            <w:top w:val="none" w:sz="0" w:space="0" w:color="auto"/>
            <w:left w:val="none" w:sz="0" w:space="0" w:color="auto"/>
            <w:bottom w:val="none" w:sz="0" w:space="0" w:color="auto"/>
            <w:right w:val="none" w:sz="0" w:space="0" w:color="auto"/>
          </w:divBdr>
        </w:div>
        <w:div w:id="1749956643">
          <w:marLeft w:val="640"/>
          <w:marRight w:val="0"/>
          <w:marTop w:val="0"/>
          <w:marBottom w:val="0"/>
          <w:divBdr>
            <w:top w:val="none" w:sz="0" w:space="0" w:color="auto"/>
            <w:left w:val="none" w:sz="0" w:space="0" w:color="auto"/>
            <w:bottom w:val="none" w:sz="0" w:space="0" w:color="auto"/>
            <w:right w:val="none" w:sz="0" w:space="0" w:color="auto"/>
          </w:divBdr>
        </w:div>
        <w:div w:id="1767730200">
          <w:marLeft w:val="640"/>
          <w:marRight w:val="0"/>
          <w:marTop w:val="0"/>
          <w:marBottom w:val="0"/>
          <w:divBdr>
            <w:top w:val="none" w:sz="0" w:space="0" w:color="auto"/>
            <w:left w:val="none" w:sz="0" w:space="0" w:color="auto"/>
            <w:bottom w:val="none" w:sz="0" w:space="0" w:color="auto"/>
            <w:right w:val="none" w:sz="0" w:space="0" w:color="auto"/>
          </w:divBdr>
        </w:div>
        <w:div w:id="1771927394">
          <w:marLeft w:val="640"/>
          <w:marRight w:val="0"/>
          <w:marTop w:val="0"/>
          <w:marBottom w:val="0"/>
          <w:divBdr>
            <w:top w:val="none" w:sz="0" w:space="0" w:color="auto"/>
            <w:left w:val="none" w:sz="0" w:space="0" w:color="auto"/>
            <w:bottom w:val="none" w:sz="0" w:space="0" w:color="auto"/>
            <w:right w:val="none" w:sz="0" w:space="0" w:color="auto"/>
          </w:divBdr>
        </w:div>
        <w:div w:id="1773431401">
          <w:marLeft w:val="640"/>
          <w:marRight w:val="0"/>
          <w:marTop w:val="0"/>
          <w:marBottom w:val="0"/>
          <w:divBdr>
            <w:top w:val="none" w:sz="0" w:space="0" w:color="auto"/>
            <w:left w:val="none" w:sz="0" w:space="0" w:color="auto"/>
            <w:bottom w:val="none" w:sz="0" w:space="0" w:color="auto"/>
            <w:right w:val="none" w:sz="0" w:space="0" w:color="auto"/>
          </w:divBdr>
        </w:div>
        <w:div w:id="1781222328">
          <w:marLeft w:val="640"/>
          <w:marRight w:val="0"/>
          <w:marTop w:val="0"/>
          <w:marBottom w:val="0"/>
          <w:divBdr>
            <w:top w:val="none" w:sz="0" w:space="0" w:color="auto"/>
            <w:left w:val="none" w:sz="0" w:space="0" w:color="auto"/>
            <w:bottom w:val="none" w:sz="0" w:space="0" w:color="auto"/>
            <w:right w:val="none" w:sz="0" w:space="0" w:color="auto"/>
          </w:divBdr>
        </w:div>
        <w:div w:id="1798716222">
          <w:marLeft w:val="640"/>
          <w:marRight w:val="0"/>
          <w:marTop w:val="0"/>
          <w:marBottom w:val="0"/>
          <w:divBdr>
            <w:top w:val="none" w:sz="0" w:space="0" w:color="auto"/>
            <w:left w:val="none" w:sz="0" w:space="0" w:color="auto"/>
            <w:bottom w:val="none" w:sz="0" w:space="0" w:color="auto"/>
            <w:right w:val="none" w:sz="0" w:space="0" w:color="auto"/>
          </w:divBdr>
        </w:div>
        <w:div w:id="1800805119">
          <w:marLeft w:val="640"/>
          <w:marRight w:val="0"/>
          <w:marTop w:val="0"/>
          <w:marBottom w:val="0"/>
          <w:divBdr>
            <w:top w:val="none" w:sz="0" w:space="0" w:color="auto"/>
            <w:left w:val="none" w:sz="0" w:space="0" w:color="auto"/>
            <w:bottom w:val="none" w:sz="0" w:space="0" w:color="auto"/>
            <w:right w:val="none" w:sz="0" w:space="0" w:color="auto"/>
          </w:divBdr>
        </w:div>
        <w:div w:id="1844782598">
          <w:marLeft w:val="640"/>
          <w:marRight w:val="0"/>
          <w:marTop w:val="0"/>
          <w:marBottom w:val="0"/>
          <w:divBdr>
            <w:top w:val="none" w:sz="0" w:space="0" w:color="auto"/>
            <w:left w:val="none" w:sz="0" w:space="0" w:color="auto"/>
            <w:bottom w:val="none" w:sz="0" w:space="0" w:color="auto"/>
            <w:right w:val="none" w:sz="0" w:space="0" w:color="auto"/>
          </w:divBdr>
        </w:div>
        <w:div w:id="1872063148">
          <w:marLeft w:val="640"/>
          <w:marRight w:val="0"/>
          <w:marTop w:val="0"/>
          <w:marBottom w:val="0"/>
          <w:divBdr>
            <w:top w:val="none" w:sz="0" w:space="0" w:color="auto"/>
            <w:left w:val="none" w:sz="0" w:space="0" w:color="auto"/>
            <w:bottom w:val="none" w:sz="0" w:space="0" w:color="auto"/>
            <w:right w:val="none" w:sz="0" w:space="0" w:color="auto"/>
          </w:divBdr>
        </w:div>
        <w:div w:id="1908876396">
          <w:marLeft w:val="640"/>
          <w:marRight w:val="0"/>
          <w:marTop w:val="0"/>
          <w:marBottom w:val="0"/>
          <w:divBdr>
            <w:top w:val="none" w:sz="0" w:space="0" w:color="auto"/>
            <w:left w:val="none" w:sz="0" w:space="0" w:color="auto"/>
            <w:bottom w:val="none" w:sz="0" w:space="0" w:color="auto"/>
            <w:right w:val="none" w:sz="0" w:space="0" w:color="auto"/>
          </w:divBdr>
        </w:div>
        <w:div w:id="1914074192">
          <w:marLeft w:val="640"/>
          <w:marRight w:val="0"/>
          <w:marTop w:val="0"/>
          <w:marBottom w:val="0"/>
          <w:divBdr>
            <w:top w:val="none" w:sz="0" w:space="0" w:color="auto"/>
            <w:left w:val="none" w:sz="0" w:space="0" w:color="auto"/>
            <w:bottom w:val="none" w:sz="0" w:space="0" w:color="auto"/>
            <w:right w:val="none" w:sz="0" w:space="0" w:color="auto"/>
          </w:divBdr>
        </w:div>
        <w:div w:id="1915705452">
          <w:marLeft w:val="640"/>
          <w:marRight w:val="0"/>
          <w:marTop w:val="0"/>
          <w:marBottom w:val="0"/>
          <w:divBdr>
            <w:top w:val="none" w:sz="0" w:space="0" w:color="auto"/>
            <w:left w:val="none" w:sz="0" w:space="0" w:color="auto"/>
            <w:bottom w:val="none" w:sz="0" w:space="0" w:color="auto"/>
            <w:right w:val="none" w:sz="0" w:space="0" w:color="auto"/>
          </w:divBdr>
        </w:div>
        <w:div w:id="1964774856">
          <w:marLeft w:val="640"/>
          <w:marRight w:val="0"/>
          <w:marTop w:val="0"/>
          <w:marBottom w:val="0"/>
          <w:divBdr>
            <w:top w:val="none" w:sz="0" w:space="0" w:color="auto"/>
            <w:left w:val="none" w:sz="0" w:space="0" w:color="auto"/>
            <w:bottom w:val="none" w:sz="0" w:space="0" w:color="auto"/>
            <w:right w:val="none" w:sz="0" w:space="0" w:color="auto"/>
          </w:divBdr>
        </w:div>
        <w:div w:id="2005746006">
          <w:marLeft w:val="640"/>
          <w:marRight w:val="0"/>
          <w:marTop w:val="0"/>
          <w:marBottom w:val="0"/>
          <w:divBdr>
            <w:top w:val="none" w:sz="0" w:space="0" w:color="auto"/>
            <w:left w:val="none" w:sz="0" w:space="0" w:color="auto"/>
            <w:bottom w:val="none" w:sz="0" w:space="0" w:color="auto"/>
            <w:right w:val="none" w:sz="0" w:space="0" w:color="auto"/>
          </w:divBdr>
        </w:div>
        <w:div w:id="2071731912">
          <w:marLeft w:val="640"/>
          <w:marRight w:val="0"/>
          <w:marTop w:val="0"/>
          <w:marBottom w:val="0"/>
          <w:divBdr>
            <w:top w:val="none" w:sz="0" w:space="0" w:color="auto"/>
            <w:left w:val="none" w:sz="0" w:space="0" w:color="auto"/>
            <w:bottom w:val="none" w:sz="0" w:space="0" w:color="auto"/>
            <w:right w:val="none" w:sz="0" w:space="0" w:color="auto"/>
          </w:divBdr>
        </w:div>
        <w:div w:id="2072576594">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27225870">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1376807370">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277973">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1429352222">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7947822">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807822312">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4043431">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190141359">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4018126">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7814139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21176164">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117973848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19823630">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974867373">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6639284">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1541166830">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9795963">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694988509">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41827574">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2030796721">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2366446">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1101877861">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4801154">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90049806">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621154476">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sChild>
    </w:div>
    <w:div w:id="1947537798">
      <w:bodyDiv w:val="1"/>
      <w:marLeft w:val="0"/>
      <w:marRight w:val="0"/>
      <w:marTop w:val="0"/>
      <w:marBottom w:val="0"/>
      <w:divBdr>
        <w:top w:val="none" w:sz="0" w:space="0" w:color="auto"/>
        <w:left w:val="none" w:sz="0" w:space="0" w:color="auto"/>
        <w:bottom w:val="none" w:sz="0" w:space="0" w:color="auto"/>
        <w:right w:val="none" w:sz="0" w:space="0" w:color="auto"/>
      </w:divBdr>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194611383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18630475">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515270476">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45565770">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037000436">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58066266">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89774441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48844629">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731736053">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sChild>
    </w:div>
    <w:div w:id="2027754613">
      <w:bodyDiv w:val="1"/>
      <w:marLeft w:val="0"/>
      <w:marRight w:val="0"/>
      <w:marTop w:val="0"/>
      <w:marBottom w:val="0"/>
      <w:divBdr>
        <w:top w:val="none" w:sz="0" w:space="0" w:color="auto"/>
        <w:left w:val="none" w:sz="0" w:space="0" w:color="auto"/>
        <w:bottom w:val="none" w:sz="0" w:space="0" w:color="auto"/>
        <w:right w:val="none" w:sz="0" w:space="0" w:color="auto"/>
      </w:divBdr>
      <w:divsChild>
        <w:div w:id="18511840">
          <w:marLeft w:val="640"/>
          <w:marRight w:val="0"/>
          <w:marTop w:val="0"/>
          <w:marBottom w:val="0"/>
          <w:divBdr>
            <w:top w:val="none" w:sz="0" w:space="0" w:color="auto"/>
            <w:left w:val="none" w:sz="0" w:space="0" w:color="auto"/>
            <w:bottom w:val="none" w:sz="0" w:space="0" w:color="auto"/>
            <w:right w:val="none" w:sz="0" w:space="0" w:color="auto"/>
          </w:divBdr>
        </w:div>
        <w:div w:id="19211816">
          <w:marLeft w:val="640"/>
          <w:marRight w:val="0"/>
          <w:marTop w:val="0"/>
          <w:marBottom w:val="0"/>
          <w:divBdr>
            <w:top w:val="none" w:sz="0" w:space="0" w:color="auto"/>
            <w:left w:val="none" w:sz="0" w:space="0" w:color="auto"/>
            <w:bottom w:val="none" w:sz="0" w:space="0" w:color="auto"/>
            <w:right w:val="none" w:sz="0" w:space="0" w:color="auto"/>
          </w:divBdr>
        </w:div>
        <w:div w:id="27074069">
          <w:marLeft w:val="640"/>
          <w:marRight w:val="0"/>
          <w:marTop w:val="0"/>
          <w:marBottom w:val="0"/>
          <w:divBdr>
            <w:top w:val="none" w:sz="0" w:space="0" w:color="auto"/>
            <w:left w:val="none" w:sz="0" w:space="0" w:color="auto"/>
            <w:bottom w:val="none" w:sz="0" w:space="0" w:color="auto"/>
            <w:right w:val="none" w:sz="0" w:space="0" w:color="auto"/>
          </w:divBdr>
        </w:div>
        <w:div w:id="96946873">
          <w:marLeft w:val="640"/>
          <w:marRight w:val="0"/>
          <w:marTop w:val="0"/>
          <w:marBottom w:val="0"/>
          <w:divBdr>
            <w:top w:val="none" w:sz="0" w:space="0" w:color="auto"/>
            <w:left w:val="none" w:sz="0" w:space="0" w:color="auto"/>
            <w:bottom w:val="none" w:sz="0" w:space="0" w:color="auto"/>
            <w:right w:val="none" w:sz="0" w:space="0" w:color="auto"/>
          </w:divBdr>
        </w:div>
        <w:div w:id="114520503">
          <w:marLeft w:val="640"/>
          <w:marRight w:val="0"/>
          <w:marTop w:val="0"/>
          <w:marBottom w:val="0"/>
          <w:divBdr>
            <w:top w:val="none" w:sz="0" w:space="0" w:color="auto"/>
            <w:left w:val="none" w:sz="0" w:space="0" w:color="auto"/>
            <w:bottom w:val="none" w:sz="0" w:space="0" w:color="auto"/>
            <w:right w:val="none" w:sz="0" w:space="0" w:color="auto"/>
          </w:divBdr>
        </w:div>
        <w:div w:id="142506754">
          <w:marLeft w:val="640"/>
          <w:marRight w:val="0"/>
          <w:marTop w:val="0"/>
          <w:marBottom w:val="0"/>
          <w:divBdr>
            <w:top w:val="none" w:sz="0" w:space="0" w:color="auto"/>
            <w:left w:val="none" w:sz="0" w:space="0" w:color="auto"/>
            <w:bottom w:val="none" w:sz="0" w:space="0" w:color="auto"/>
            <w:right w:val="none" w:sz="0" w:space="0" w:color="auto"/>
          </w:divBdr>
        </w:div>
        <w:div w:id="194780081">
          <w:marLeft w:val="640"/>
          <w:marRight w:val="0"/>
          <w:marTop w:val="0"/>
          <w:marBottom w:val="0"/>
          <w:divBdr>
            <w:top w:val="none" w:sz="0" w:space="0" w:color="auto"/>
            <w:left w:val="none" w:sz="0" w:space="0" w:color="auto"/>
            <w:bottom w:val="none" w:sz="0" w:space="0" w:color="auto"/>
            <w:right w:val="none" w:sz="0" w:space="0" w:color="auto"/>
          </w:divBdr>
        </w:div>
        <w:div w:id="208229563">
          <w:marLeft w:val="640"/>
          <w:marRight w:val="0"/>
          <w:marTop w:val="0"/>
          <w:marBottom w:val="0"/>
          <w:divBdr>
            <w:top w:val="none" w:sz="0" w:space="0" w:color="auto"/>
            <w:left w:val="none" w:sz="0" w:space="0" w:color="auto"/>
            <w:bottom w:val="none" w:sz="0" w:space="0" w:color="auto"/>
            <w:right w:val="none" w:sz="0" w:space="0" w:color="auto"/>
          </w:divBdr>
        </w:div>
        <w:div w:id="211816634">
          <w:marLeft w:val="640"/>
          <w:marRight w:val="0"/>
          <w:marTop w:val="0"/>
          <w:marBottom w:val="0"/>
          <w:divBdr>
            <w:top w:val="none" w:sz="0" w:space="0" w:color="auto"/>
            <w:left w:val="none" w:sz="0" w:space="0" w:color="auto"/>
            <w:bottom w:val="none" w:sz="0" w:space="0" w:color="auto"/>
            <w:right w:val="none" w:sz="0" w:space="0" w:color="auto"/>
          </w:divBdr>
        </w:div>
        <w:div w:id="264114275">
          <w:marLeft w:val="640"/>
          <w:marRight w:val="0"/>
          <w:marTop w:val="0"/>
          <w:marBottom w:val="0"/>
          <w:divBdr>
            <w:top w:val="none" w:sz="0" w:space="0" w:color="auto"/>
            <w:left w:val="none" w:sz="0" w:space="0" w:color="auto"/>
            <w:bottom w:val="none" w:sz="0" w:space="0" w:color="auto"/>
            <w:right w:val="none" w:sz="0" w:space="0" w:color="auto"/>
          </w:divBdr>
        </w:div>
        <w:div w:id="264119148">
          <w:marLeft w:val="640"/>
          <w:marRight w:val="0"/>
          <w:marTop w:val="0"/>
          <w:marBottom w:val="0"/>
          <w:divBdr>
            <w:top w:val="none" w:sz="0" w:space="0" w:color="auto"/>
            <w:left w:val="none" w:sz="0" w:space="0" w:color="auto"/>
            <w:bottom w:val="none" w:sz="0" w:space="0" w:color="auto"/>
            <w:right w:val="none" w:sz="0" w:space="0" w:color="auto"/>
          </w:divBdr>
        </w:div>
        <w:div w:id="281618385">
          <w:marLeft w:val="640"/>
          <w:marRight w:val="0"/>
          <w:marTop w:val="0"/>
          <w:marBottom w:val="0"/>
          <w:divBdr>
            <w:top w:val="none" w:sz="0" w:space="0" w:color="auto"/>
            <w:left w:val="none" w:sz="0" w:space="0" w:color="auto"/>
            <w:bottom w:val="none" w:sz="0" w:space="0" w:color="auto"/>
            <w:right w:val="none" w:sz="0" w:space="0" w:color="auto"/>
          </w:divBdr>
        </w:div>
        <w:div w:id="284431603">
          <w:marLeft w:val="640"/>
          <w:marRight w:val="0"/>
          <w:marTop w:val="0"/>
          <w:marBottom w:val="0"/>
          <w:divBdr>
            <w:top w:val="none" w:sz="0" w:space="0" w:color="auto"/>
            <w:left w:val="none" w:sz="0" w:space="0" w:color="auto"/>
            <w:bottom w:val="none" w:sz="0" w:space="0" w:color="auto"/>
            <w:right w:val="none" w:sz="0" w:space="0" w:color="auto"/>
          </w:divBdr>
        </w:div>
        <w:div w:id="301424465">
          <w:marLeft w:val="640"/>
          <w:marRight w:val="0"/>
          <w:marTop w:val="0"/>
          <w:marBottom w:val="0"/>
          <w:divBdr>
            <w:top w:val="none" w:sz="0" w:space="0" w:color="auto"/>
            <w:left w:val="none" w:sz="0" w:space="0" w:color="auto"/>
            <w:bottom w:val="none" w:sz="0" w:space="0" w:color="auto"/>
            <w:right w:val="none" w:sz="0" w:space="0" w:color="auto"/>
          </w:divBdr>
        </w:div>
        <w:div w:id="326059573">
          <w:marLeft w:val="640"/>
          <w:marRight w:val="0"/>
          <w:marTop w:val="0"/>
          <w:marBottom w:val="0"/>
          <w:divBdr>
            <w:top w:val="none" w:sz="0" w:space="0" w:color="auto"/>
            <w:left w:val="none" w:sz="0" w:space="0" w:color="auto"/>
            <w:bottom w:val="none" w:sz="0" w:space="0" w:color="auto"/>
            <w:right w:val="none" w:sz="0" w:space="0" w:color="auto"/>
          </w:divBdr>
        </w:div>
        <w:div w:id="364790227">
          <w:marLeft w:val="640"/>
          <w:marRight w:val="0"/>
          <w:marTop w:val="0"/>
          <w:marBottom w:val="0"/>
          <w:divBdr>
            <w:top w:val="none" w:sz="0" w:space="0" w:color="auto"/>
            <w:left w:val="none" w:sz="0" w:space="0" w:color="auto"/>
            <w:bottom w:val="none" w:sz="0" w:space="0" w:color="auto"/>
            <w:right w:val="none" w:sz="0" w:space="0" w:color="auto"/>
          </w:divBdr>
        </w:div>
        <w:div w:id="394862498">
          <w:marLeft w:val="640"/>
          <w:marRight w:val="0"/>
          <w:marTop w:val="0"/>
          <w:marBottom w:val="0"/>
          <w:divBdr>
            <w:top w:val="none" w:sz="0" w:space="0" w:color="auto"/>
            <w:left w:val="none" w:sz="0" w:space="0" w:color="auto"/>
            <w:bottom w:val="none" w:sz="0" w:space="0" w:color="auto"/>
            <w:right w:val="none" w:sz="0" w:space="0" w:color="auto"/>
          </w:divBdr>
        </w:div>
        <w:div w:id="399133942">
          <w:marLeft w:val="640"/>
          <w:marRight w:val="0"/>
          <w:marTop w:val="0"/>
          <w:marBottom w:val="0"/>
          <w:divBdr>
            <w:top w:val="none" w:sz="0" w:space="0" w:color="auto"/>
            <w:left w:val="none" w:sz="0" w:space="0" w:color="auto"/>
            <w:bottom w:val="none" w:sz="0" w:space="0" w:color="auto"/>
            <w:right w:val="none" w:sz="0" w:space="0" w:color="auto"/>
          </w:divBdr>
        </w:div>
        <w:div w:id="426272097">
          <w:marLeft w:val="640"/>
          <w:marRight w:val="0"/>
          <w:marTop w:val="0"/>
          <w:marBottom w:val="0"/>
          <w:divBdr>
            <w:top w:val="none" w:sz="0" w:space="0" w:color="auto"/>
            <w:left w:val="none" w:sz="0" w:space="0" w:color="auto"/>
            <w:bottom w:val="none" w:sz="0" w:space="0" w:color="auto"/>
            <w:right w:val="none" w:sz="0" w:space="0" w:color="auto"/>
          </w:divBdr>
        </w:div>
        <w:div w:id="457575778">
          <w:marLeft w:val="640"/>
          <w:marRight w:val="0"/>
          <w:marTop w:val="0"/>
          <w:marBottom w:val="0"/>
          <w:divBdr>
            <w:top w:val="none" w:sz="0" w:space="0" w:color="auto"/>
            <w:left w:val="none" w:sz="0" w:space="0" w:color="auto"/>
            <w:bottom w:val="none" w:sz="0" w:space="0" w:color="auto"/>
            <w:right w:val="none" w:sz="0" w:space="0" w:color="auto"/>
          </w:divBdr>
        </w:div>
        <w:div w:id="457992935">
          <w:marLeft w:val="640"/>
          <w:marRight w:val="0"/>
          <w:marTop w:val="0"/>
          <w:marBottom w:val="0"/>
          <w:divBdr>
            <w:top w:val="none" w:sz="0" w:space="0" w:color="auto"/>
            <w:left w:val="none" w:sz="0" w:space="0" w:color="auto"/>
            <w:bottom w:val="none" w:sz="0" w:space="0" w:color="auto"/>
            <w:right w:val="none" w:sz="0" w:space="0" w:color="auto"/>
          </w:divBdr>
        </w:div>
        <w:div w:id="476653129">
          <w:marLeft w:val="640"/>
          <w:marRight w:val="0"/>
          <w:marTop w:val="0"/>
          <w:marBottom w:val="0"/>
          <w:divBdr>
            <w:top w:val="none" w:sz="0" w:space="0" w:color="auto"/>
            <w:left w:val="none" w:sz="0" w:space="0" w:color="auto"/>
            <w:bottom w:val="none" w:sz="0" w:space="0" w:color="auto"/>
            <w:right w:val="none" w:sz="0" w:space="0" w:color="auto"/>
          </w:divBdr>
        </w:div>
        <w:div w:id="487405581">
          <w:marLeft w:val="640"/>
          <w:marRight w:val="0"/>
          <w:marTop w:val="0"/>
          <w:marBottom w:val="0"/>
          <w:divBdr>
            <w:top w:val="none" w:sz="0" w:space="0" w:color="auto"/>
            <w:left w:val="none" w:sz="0" w:space="0" w:color="auto"/>
            <w:bottom w:val="none" w:sz="0" w:space="0" w:color="auto"/>
            <w:right w:val="none" w:sz="0" w:space="0" w:color="auto"/>
          </w:divBdr>
        </w:div>
        <w:div w:id="500587912">
          <w:marLeft w:val="640"/>
          <w:marRight w:val="0"/>
          <w:marTop w:val="0"/>
          <w:marBottom w:val="0"/>
          <w:divBdr>
            <w:top w:val="none" w:sz="0" w:space="0" w:color="auto"/>
            <w:left w:val="none" w:sz="0" w:space="0" w:color="auto"/>
            <w:bottom w:val="none" w:sz="0" w:space="0" w:color="auto"/>
            <w:right w:val="none" w:sz="0" w:space="0" w:color="auto"/>
          </w:divBdr>
        </w:div>
        <w:div w:id="507522485">
          <w:marLeft w:val="640"/>
          <w:marRight w:val="0"/>
          <w:marTop w:val="0"/>
          <w:marBottom w:val="0"/>
          <w:divBdr>
            <w:top w:val="none" w:sz="0" w:space="0" w:color="auto"/>
            <w:left w:val="none" w:sz="0" w:space="0" w:color="auto"/>
            <w:bottom w:val="none" w:sz="0" w:space="0" w:color="auto"/>
            <w:right w:val="none" w:sz="0" w:space="0" w:color="auto"/>
          </w:divBdr>
        </w:div>
        <w:div w:id="527572032">
          <w:marLeft w:val="640"/>
          <w:marRight w:val="0"/>
          <w:marTop w:val="0"/>
          <w:marBottom w:val="0"/>
          <w:divBdr>
            <w:top w:val="none" w:sz="0" w:space="0" w:color="auto"/>
            <w:left w:val="none" w:sz="0" w:space="0" w:color="auto"/>
            <w:bottom w:val="none" w:sz="0" w:space="0" w:color="auto"/>
            <w:right w:val="none" w:sz="0" w:space="0" w:color="auto"/>
          </w:divBdr>
        </w:div>
        <w:div w:id="533738697">
          <w:marLeft w:val="640"/>
          <w:marRight w:val="0"/>
          <w:marTop w:val="0"/>
          <w:marBottom w:val="0"/>
          <w:divBdr>
            <w:top w:val="none" w:sz="0" w:space="0" w:color="auto"/>
            <w:left w:val="none" w:sz="0" w:space="0" w:color="auto"/>
            <w:bottom w:val="none" w:sz="0" w:space="0" w:color="auto"/>
            <w:right w:val="none" w:sz="0" w:space="0" w:color="auto"/>
          </w:divBdr>
        </w:div>
        <w:div w:id="533739243">
          <w:marLeft w:val="640"/>
          <w:marRight w:val="0"/>
          <w:marTop w:val="0"/>
          <w:marBottom w:val="0"/>
          <w:divBdr>
            <w:top w:val="none" w:sz="0" w:space="0" w:color="auto"/>
            <w:left w:val="none" w:sz="0" w:space="0" w:color="auto"/>
            <w:bottom w:val="none" w:sz="0" w:space="0" w:color="auto"/>
            <w:right w:val="none" w:sz="0" w:space="0" w:color="auto"/>
          </w:divBdr>
        </w:div>
        <w:div w:id="545996583">
          <w:marLeft w:val="640"/>
          <w:marRight w:val="0"/>
          <w:marTop w:val="0"/>
          <w:marBottom w:val="0"/>
          <w:divBdr>
            <w:top w:val="none" w:sz="0" w:space="0" w:color="auto"/>
            <w:left w:val="none" w:sz="0" w:space="0" w:color="auto"/>
            <w:bottom w:val="none" w:sz="0" w:space="0" w:color="auto"/>
            <w:right w:val="none" w:sz="0" w:space="0" w:color="auto"/>
          </w:divBdr>
        </w:div>
        <w:div w:id="606691335">
          <w:marLeft w:val="640"/>
          <w:marRight w:val="0"/>
          <w:marTop w:val="0"/>
          <w:marBottom w:val="0"/>
          <w:divBdr>
            <w:top w:val="none" w:sz="0" w:space="0" w:color="auto"/>
            <w:left w:val="none" w:sz="0" w:space="0" w:color="auto"/>
            <w:bottom w:val="none" w:sz="0" w:space="0" w:color="auto"/>
            <w:right w:val="none" w:sz="0" w:space="0" w:color="auto"/>
          </w:divBdr>
        </w:div>
        <w:div w:id="662859593">
          <w:marLeft w:val="640"/>
          <w:marRight w:val="0"/>
          <w:marTop w:val="0"/>
          <w:marBottom w:val="0"/>
          <w:divBdr>
            <w:top w:val="none" w:sz="0" w:space="0" w:color="auto"/>
            <w:left w:val="none" w:sz="0" w:space="0" w:color="auto"/>
            <w:bottom w:val="none" w:sz="0" w:space="0" w:color="auto"/>
            <w:right w:val="none" w:sz="0" w:space="0" w:color="auto"/>
          </w:divBdr>
        </w:div>
        <w:div w:id="663973349">
          <w:marLeft w:val="640"/>
          <w:marRight w:val="0"/>
          <w:marTop w:val="0"/>
          <w:marBottom w:val="0"/>
          <w:divBdr>
            <w:top w:val="none" w:sz="0" w:space="0" w:color="auto"/>
            <w:left w:val="none" w:sz="0" w:space="0" w:color="auto"/>
            <w:bottom w:val="none" w:sz="0" w:space="0" w:color="auto"/>
            <w:right w:val="none" w:sz="0" w:space="0" w:color="auto"/>
          </w:divBdr>
        </w:div>
        <w:div w:id="663975401">
          <w:marLeft w:val="640"/>
          <w:marRight w:val="0"/>
          <w:marTop w:val="0"/>
          <w:marBottom w:val="0"/>
          <w:divBdr>
            <w:top w:val="none" w:sz="0" w:space="0" w:color="auto"/>
            <w:left w:val="none" w:sz="0" w:space="0" w:color="auto"/>
            <w:bottom w:val="none" w:sz="0" w:space="0" w:color="auto"/>
            <w:right w:val="none" w:sz="0" w:space="0" w:color="auto"/>
          </w:divBdr>
        </w:div>
        <w:div w:id="671883500">
          <w:marLeft w:val="640"/>
          <w:marRight w:val="0"/>
          <w:marTop w:val="0"/>
          <w:marBottom w:val="0"/>
          <w:divBdr>
            <w:top w:val="none" w:sz="0" w:space="0" w:color="auto"/>
            <w:left w:val="none" w:sz="0" w:space="0" w:color="auto"/>
            <w:bottom w:val="none" w:sz="0" w:space="0" w:color="auto"/>
            <w:right w:val="none" w:sz="0" w:space="0" w:color="auto"/>
          </w:divBdr>
        </w:div>
        <w:div w:id="706636670">
          <w:marLeft w:val="640"/>
          <w:marRight w:val="0"/>
          <w:marTop w:val="0"/>
          <w:marBottom w:val="0"/>
          <w:divBdr>
            <w:top w:val="none" w:sz="0" w:space="0" w:color="auto"/>
            <w:left w:val="none" w:sz="0" w:space="0" w:color="auto"/>
            <w:bottom w:val="none" w:sz="0" w:space="0" w:color="auto"/>
            <w:right w:val="none" w:sz="0" w:space="0" w:color="auto"/>
          </w:divBdr>
        </w:div>
        <w:div w:id="709113488">
          <w:marLeft w:val="640"/>
          <w:marRight w:val="0"/>
          <w:marTop w:val="0"/>
          <w:marBottom w:val="0"/>
          <w:divBdr>
            <w:top w:val="none" w:sz="0" w:space="0" w:color="auto"/>
            <w:left w:val="none" w:sz="0" w:space="0" w:color="auto"/>
            <w:bottom w:val="none" w:sz="0" w:space="0" w:color="auto"/>
            <w:right w:val="none" w:sz="0" w:space="0" w:color="auto"/>
          </w:divBdr>
        </w:div>
        <w:div w:id="716007090">
          <w:marLeft w:val="640"/>
          <w:marRight w:val="0"/>
          <w:marTop w:val="0"/>
          <w:marBottom w:val="0"/>
          <w:divBdr>
            <w:top w:val="none" w:sz="0" w:space="0" w:color="auto"/>
            <w:left w:val="none" w:sz="0" w:space="0" w:color="auto"/>
            <w:bottom w:val="none" w:sz="0" w:space="0" w:color="auto"/>
            <w:right w:val="none" w:sz="0" w:space="0" w:color="auto"/>
          </w:divBdr>
        </w:div>
        <w:div w:id="723144819">
          <w:marLeft w:val="640"/>
          <w:marRight w:val="0"/>
          <w:marTop w:val="0"/>
          <w:marBottom w:val="0"/>
          <w:divBdr>
            <w:top w:val="none" w:sz="0" w:space="0" w:color="auto"/>
            <w:left w:val="none" w:sz="0" w:space="0" w:color="auto"/>
            <w:bottom w:val="none" w:sz="0" w:space="0" w:color="auto"/>
            <w:right w:val="none" w:sz="0" w:space="0" w:color="auto"/>
          </w:divBdr>
        </w:div>
        <w:div w:id="745224566">
          <w:marLeft w:val="640"/>
          <w:marRight w:val="0"/>
          <w:marTop w:val="0"/>
          <w:marBottom w:val="0"/>
          <w:divBdr>
            <w:top w:val="none" w:sz="0" w:space="0" w:color="auto"/>
            <w:left w:val="none" w:sz="0" w:space="0" w:color="auto"/>
            <w:bottom w:val="none" w:sz="0" w:space="0" w:color="auto"/>
            <w:right w:val="none" w:sz="0" w:space="0" w:color="auto"/>
          </w:divBdr>
        </w:div>
        <w:div w:id="777872329">
          <w:marLeft w:val="640"/>
          <w:marRight w:val="0"/>
          <w:marTop w:val="0"/>
          <w:marBottom w:val="0"/>
          <w:divBdr>
            <w:top w:val="none" w:sz="0" w:space="0" w:color="auto"/>
            <w:left w:val="none" w:sz="0" w:space="0" w:color="auto"/>
            <w:bottom w:val="none" w:sz="0" w:space="0" w:color="auto"/>
            <w:right w:val="none" w:sz="0" w:space="0" w:color="auto"/>
          </w:divBdr>
        </w:div>
        <w:div w:id="808282534">
          <w:marLeft w:val="640"/>
          <w:marRight w:val="0"/>
          <w:marTop w:val="0"/>
          <w:marBottom w:val="0"/>
          <w:divBdr>
            <w:top w:val="none" w:sz="0" w:space="0" w:color="auto"/>
            <w:left w:val="none" w:sz="0" w:space="0" w:color="auto"/>
            <w:bottom w:val="none" w:sz="0" w:space="0" w:color="auto"/>
            <w:right w:val="none" w:sz="0" w:space="0" w:color="auto"/>
          </w:divBdr>
        </w:div>
        <w:div w:id="810442723">
          <w:marLeft w:val="640"/>
          <w:marRight w:val="0"/>
          <w:marTop w:val="0"/>
          <w:marBottom w:val="0"/>
          <w:divBdr>
            <w:top w:val="none" w:sz="0" w:space="0" w:color="auto"/>
            <w:left w:val="none" w:sz="0" w:space="0" w:color="auto"/>
            <w:bottom w:val="none" w:sz="0" w:space="0" w:color="auto"/>
            <w:right w:val="none" w:sz="0" w:space="0" w:color="auto"/>
          </w:divBdr>
        </w:div>
        <w:div w:id="845829282">
          <w:marLeft w:val="640"/>
          <w:marRight w:val="0"/>
          <w:marTop w:val="0"/>
          <w:marBottom w:val="0"/>
          <w:divBdr>
            <w:top w:val="none" w:sz="0" w:space="0" w:color="auto"/>
            <w:left w:val="none" w:sz="0" w:space="0" w:color="auto"/>
            <w:bottom w:val="none" w:sz="0" w:space="0" w:color="auto"/>
            <w:right w:val="none" w:sz="0" w:space="0" w:color="auto"/>
          </w:divBdr>
        </w:div>
        <w:div w:id="851140509">
          <w:marLeft w:val="640"/>
          <w:marRight w:val="0"/>
          <w:marTop w:val="0"/>
          <w:marBottom w:val="0"/>
          <w:divBdr>
            <w:top w:val="none" w:sz="0" w:space="0" w:color="auto"/>
            <w:left w:val="none" w:sz="0" w:space="0" w:color="auto"/>
            <w:bottom w:val="none" w:sz="0" w:space="0" w:color="auto"/>
            <w:right w:val="none" w:sz="0" w:space="0" w:color="auto"/>
          </w:divBdr>
        </w:div>
        <w:div w:id="872155365">
          <w:marLeft w:val="640"/>
          <w:marRight w:val="0"/>
          <w:marTop w:val="0"/>
          <w:marBottom w:val="0"/>
          <w:divBdr>
            <w:top w:val="none" w:sz="0" w:space="0" w:color="auto"/>
            <w:left w:val="none" w:sz="0" w:space="0" w:color="auto"/>
            <w:bottom w:val="none" w:sz="0" w:space="0" w:color="auto"/>
            <w:right w:val="none" w:sz="0" w:space="0" w:color="auto"/>
          </w:divBdr>
        </w:div>
        <w:div w:id="878279383">
          <w:marLeft w:val="640"/>
          <w:marRight w:val="0"/>
          <w:marTop w:val="0"/>
          <w:marBottom w:val="0"/>
          <w:divBdr>
            <w:top w:val="none" w:sz="0" w:space="0" w:color="auto"/>
            <w:left w:val="none" w:sz="0" w:space="0" w:color="auto"/>
            <w:bottom w:val="none" w:sz="0" w:space="0" w:color="auto"/>
            <w:right w:val="none" w:sz="0" w:space="0" w:color="auto"/>
          </w:divBdr>
        </w:div>
        <w:div w:id="892471185">
          <w:marLeft w:val="640"/>
          <w:marRight w:val="0"/>
          <w:marTop w:val="0"/>
          <w:marBottom w:val="0"/>
          <w:divBdr>
            <w:top w:val="none" w:sz="0" w:space="0" w:color="auto"/>
            <w:left w:val="none" w:sz="0" w:space="0" w:color="auto"/>
            <w:bottom w:val="none" w:sz="0" w:space="0" w:color="auto"/>
            <w:right w:val="none" w:sz="0" w:space="0" w:color="auto"/>
          </w:divBdr>
        </w:div>
        <w:div w:id="1003167171">
          <w:marLeft w:val="640"/>
          <w:marRight w:val="0"/>
          <w:marTop w:val="0"/>
          <w:marBottom w:val="0"/>
          <w:divBdr>
            <w:top w:val="none" w:sz="0" w:space="0" w:color="auto"/>
            <w:left w:val="none" w:sz="0" w:space="0" w:color="auto"/>
            <w:bottom w:val="none" w:sz="0" w:space="0" w:color="auto"/>
            <w:right w:val="none" w:sz="0" w:space="0" w:color="auto"/>
          </w:divBdr>
        </w:div>
        <w:div w:id="1021667626">
          <w:marLeft w:val="640"/>
          <w:marRight w:val="0"/>
          <w:marTop w:val="0"/>
          <w:marBottom w:val="0"/>
          <w:divBdr>
            <w:top w:val="none" w:sz="0" w:space="0" w:color="auto"/>
            <w:left w:val="none" w:sz="0" w:space="0" w:color="auto"/>
            <w:bottom w:val="none" w:sz="0" w:space="0" w:color="auto"/>
            <w:right w:val="none" w:sz="0" w:space="0" w:color="auto"/>
          </w:divBdr>
        </w:div>
        <w:div w:id="1068260847">
          <w:marLeft w:val="640"/>
          <w:marRight w:val="0"/>
          <w:marTop w:val="0"/>
          <w:marBottom w:val="0"/>
          <w:divBdr>
            <w:top w:val="none" w:sz="0" w:space="0" w:color="auto"/>
            <w:left w:val="none" w:sz="0" w:space="0" w:color="auto"/>
            <w:bottom w:val="none" w:sz="0" w:space="0" w:color="auto"/>
            <w:right w:val="none" w:sz="0" w:space="0" w:color="auto"/>
          </w:divBdr>
        </w:div>
        <w:div w:id="1083604680">
          <w:marLeft w:val="640"/>
          <w:marRight w:val="0"/>
          <w:marTop w:val="0"/>
          <w:marBottom w:val="0"/>
          <w:divBdr>
            <w:top w:val="none" w:sz="0" w:space="0" w:color="auto"/>
            <w:left w:val="none" w:sz="0" w:space="0" w:color="auto"/>
            <w:bottom w:val="none" w:sz="0" w:space="0" w:color="auto"/>
            <w:right w:val="none" w:sz="0" w:space="0" w:color="auto"/>
          </w:divBdr>
        </w:div>
        <w:div w:id="1086851937">
          <w:marLeft w:val="640"/>
          <w:marRight w:val="0"/>
          <w:marTop w:val="0"/>
          <w:marBottom w:val="0"/>
          <w:divBdr>
            <w:top w:val="none" w:sz="0" w:space="0" w:color="auto"/>
            <w:left w:val="none" w:sz="0" w:space="0" w:color="auto"/>
            <w:bottom w:val="none" w:sz="0" w:space="0" w:color="auto"/>
            <w:right w:val="none" w:sz="0" w:space="0" w:color="auto"/>
          </w:divBdr>
        </w:div>
        <w:div w:id="1105884259">
          <w:marLeft w:val="640"/>
          <w:marRight w:val="0"/>
          <w:marTop w:val="0"/>
          <w:marBottom w:val="0"/>
          <w:divBdr>
            <w:top w:val="none" w:sz="0" w:space="0" w:color="auto"/>
            <w:left w:val="none" w:sz="0" w:space="0" w:color="auto"/>
            <w:bottom w:val="none" w:sz="0" w:space="0" w:color="auto"/>
            <w:right w:val="none" w:sz="0" w:space="0" w:color="auto"/>
          </w:divBdr>
        </w:div>
        <w:div w:id="1137455674">
          <w:marLeft w:val="640"/>
          <w:marRight w:val="0"/>
          <w:marTop w:val="0"/>
          <w:marBottom w:val="0"/>
          <w:divBdr>
            <w:top w:val="none" w:sz="0" w:space="0" w:color="auto"/>
            <w:left w:val="none" w:sz="0" w:space="0" w:color="auto"/>
            <w:bottom w:val="none" w:sz="0" w:space="0" w:color="auto"/>
            <w:right w:val="none" w:sz="0" w:space="0" w:color="auto"/>
          </w:divBdr>
        </w:div>
        <w:div w:id="1169562737">
          <w:marLeft w:val="640"/>
          <w:marRight w:val="0"/>
          <w:marTop w:val="0"/>
          <w:marBottom w:val="0"/>
          <w:divBdr>
            <w:top w:val="none" w:sz="0" w:space="0" w:color="auto"/>
            <w:left w:val="none" w:sz="0" w:space="0" w:color="auto"/>
            <w:bottom w:val="none" w:sz="0" w:space="0" w:color="auto"/>
            <w:right w:val="none" w:sz="0" w:space="0" w:color="auto"/>
          </w:divBdr>
        </w:div>
        <w:div w:id="1206983343">
          <w:marLeft w:val="640"/>
          <w:marRight w:val="0"/>
          <w:marTop w:val="0"/>
          <w:marBottom w:val="0"/>
          <w:divBdr>
            <w:top w:val="none" w:sz="0" w:space="0" w:color="auto"/>
            <w:left w:val="none" w:sz="0" w:space="0" w:color="auto"/>
            <w:bottom w:val="none" w:sz="0" w:space="0" w:color="auto"/>
            <w:right w:val="none" w:sz="0" w:space="0" w:color="auto"/>
          </w:divBdr>
        </w:div>
        <w:div w:id="1268000011">
          <w:marLeft w:val="640"/>
          <w:marRight w:val="0"/>
          <w:marTop w:val="0"/>
          <w:marBottom w:val="0"/>
          <w:divBdr>
            <w:top w:val="none" w:sz="0" w:space="0" w:color="auto"/>
            <w:left w:val="none" w:sz="0" w:space="0" w:color="auto"/>
            <w:bottom w:val="none" w:sz="0" w:space="0" w:color="auto"/>
            <w:right w:val="none" w:sz="0" w:space="0" w:color="auto"/>
          </w:divBdr>
        </w:div>
        <w:div w:id="1275358975">
          <w:marLeft w:val="640"/>
          <w:marRight w:val="0"/>
          <w:marTop w:val="0"/>
          <w:marBottom w:val="0"/>
          <w:divBdr>
            <w:top w:val="none" w:sz="0" w:space="0" w:color="auto"/>
            <w:left w:val="none" w:sz="0" w:space="0" w:color="auto"/>
            <w:bottom w:val="none" w:sz="0" w:space="0" w:color="auto"/>
            <w:right w:val="none" w:sz="0" w:space="0" w:color="auto"/>
          </w:divBdr>
        </w:div>
        <w:div w:id="1278371403">
          <w:marLeft w:val="640"/>
          <w:marRight w:val="0"/>
          <w:marTop w:val="0"/>
          <w:marBottom w:val="0"/>
          <w:divBdr>
            <w:top w:val="none" w:sz="0" w:space="0" w:color="auto"/>
            <w:left w:val="none" w:sz="0" w:space="0" w:color="auto"/>
            <w:bottom w:val="none" w:sz="0" w:space="0" w:color="auto"/>
            <w:right w:val="none" w:sz="0" w:space="0" w:color="auto"/>
          </w:divBdr>
        </w:div>
        <w:div w:id="1278608724">
          <w:marLeft w:val="640"/>
          <w:marRight w:val="0"/>
          <w:marTop w:val="0"/>
          <w:marBottom w:val="0"/>
          <w:divBdr>
            <w:top w:val="none" w:sz="0" w:space="0" w:color="auto"/>
            <w:left w:val="none" w:sz="0" w:space="0" w:color="auto"/>
            <w:bottom w:val="none" w:sz="0" w:space="0" w:color="auto"/>
            <w:right w:val="none" w:sz="0" w:space="0" w:color="auto"/>
          </w:divBdr>
        </w:div>
        <w:div w:id="1373655206">
          <w:marLeft w:val="640"/>
          <w:marRight w:val="0"/>
          <w:marTop w:val="0"/>
          <w:marBottom w:val="0"/>
          <w:divBdr>
            <w:top w:val="none" w:sz="0" w:space="0" w:color="auto"/>
            <w:left w:val="none" w:sz="0" w:space="0" w:color="auto"/>
            <w:bottom w:val="none" w:sz="0" w:space="0" w:color="auto"/>
            <w:right w:val="none" w:sz="0" w:space="0" w:color="auto"/>
          </w:divBdr>
        </w:div>
        <w:div w:id="1394624967">
          <w:marLeft w:val="640"/>
          <w:marRight w:val="0"/>
          <w:marTop w:val="0"/>
          <w:marBottom w:val="0"/>
          <w:divBdr>
            <w:top w:val="none" w:sz="0" w:space="0" w:color="auto"/>
            <w:left w:val="none" w:sz="0" w:space="0" w:color="auto"/>
            <w:bottom w:val="none" w:sz="0" w:space="0" w:color="auto"/>
            <w:right w:val="none" w:sz="0" w:space="0" w:color="auto"/>
          </w:divBdr>
        </w:div>
        <w:div w:id="1396926155">
          <w:marLeft w:val="640"/>
          <w:marRight w:val="0"/>
          <w:marTop w:val="0"/>
          <w:marBottom w:val="0"/>
          <w:divBdr>
            <w:top w:val="none" w:sz="0" w:space="0" w:color="auto"/>
            <w:left w:val="none" w:sz="0" w:space="0" w:color="auto"/>
            <w:bottom w:val="none" w:sz="0" w:space="0" w:color="auto"/>
            <w:right w:val="none" w:sz="0" w:space="0" w:color="auto"/>
          </w:divBdr>
        </w:div>
        <w:div w:id="1407144759">
          <w:marLeft w:val="640"/>
          <w:marRight w:val="0"/>
          <w:marTop w:val="0"/>
          <w:marBottom w:val="0"/>
          <w:divBdr>
            <w:top w:val="none" w:sz="0" w:space="0" w:color="auto"/>
            <w:left w:val="none" w:sz="0" w:space="0" w:color="auto"/>
            <w:bottom w:val="none" w:sz="0" w:space="0" w:color="auto"/>
            <w:right w:val="none" w:sz="0" w:space="0" w:color="auto"/>
          </w:divBdr>
        </w:div>
        <w:div w:id="1433474884">
          <w:marLeft w:val="640"/>
          <w:marRight w:val="0"/>
          <w:marTop w:val="0"/>
          <w:marBottom w:val="0"/>
          <w:divBdr>
            <w:top w:val="none" w:sz="0" w:space="0" w:color="auto"/>
            <w:left w:val="none" w:sz="0" w:space="0" w:color="auto"/>
            <w:bottom w:val="none" w:sz="0" w:space="0" w:color="auto"/>
            <w:right w:val="none" w:sz="0" w:space="0" w:color="auto"/>
          </w:divBdr>
        </w:div>
        <w:div w:id="1442339318">
          <w:marLeft w:val="640"/>
          <w:marRight w:val="0"/>
          <w:marTop w:val="0"/>
          <w:marBottom w:val="0"/>
          <w:divBdr>
            <w:top w:val="none" w:sz="0" w:space="0" w:color="auto"/>
            <w:left w:val="none" w:sz="0" w:space="0" w:color="auto"/>
            <w:bottom w:val="none" w:sz="0" w:space="0" w:color="auto"/>
            <w:right w:val="none" w:sz="0" w:space="0" w:color="auto"/>
          </w:divBdr>
        </w:div>
        <w:div w:id="1453137731">
          <w:marLeft w:val="640"/>
          <w:marRight w:val="0"/>
          <w:marTop w:val="0"/>
          <w:marBottom w:val="0"/>
          <w:divBdr>
            <w:top w:val="none" w:sz="0" w:space="0" w:color="auto"/>
            <w:left w:val="none" w:sz="0" w:space="0" w:color="auto"/>
            <w:bottom w:val="none" w:sz="0" w:space="0" w:color="auto"/>
            <w:right w:val="none" w:sz="0" w:space="0" w:color="auto"/>
          </w:divBdr>
        </w:div>
        <w:div w:id="1463307985">
          <w:marLeft w:val="640"/>
          <w:marRight w:val="0"/>
          <w:marTop w:val="0"/>
          <w:marBottom w:val="0"/>
          <w:divBdr>
            <w:top w:val="none" w:sz="0" w:space="0" w:color="auto"/>
            <w:left w:val="none" w:sz="0" w:space="0" w:color="auto"/>
            <w:bottom w:val="none" w:sz="0" w:space="0" w:color="auto"/>
            <w:right w:val="none" w:sz="0" w:space="0" w:color="auto"/>
          </w:divBdr>
        </w:div>
        <w:div w:id="1468426388">
          <w:marLeft w:val="640"/>
          <w:marRight w:val="0"/>
          <w:marTop w:val="0"/>
          <w:marBottom w:val="0"/>
          <w:divBdr>
            <w:top w:val="none" w:sz="0" w:space="0" w:color="auto"/>
            <w:left w:val="none" w:sz="0" w:space="0" w:color="auto"/>
            <w:bottom w:val="none" w:sz="0" w:space="0" w:color="auto"/>
            <w:right w:val="none" w:sz="0" w:space="0" w:color="auto"/>
          </w:divBdr>
        </w:div>
        <w:div w:id="1482888604">
          <w:marLeft w:val="640"/>
          <w:marRight w:val="0"/>
          <w:marTop w:val="0"/>
          <w:marBottom w:val="0"/>
          <w:divBdr>
            <w:top w:val="none" w:sz="0" w:space="0" w:color="auto"/>
            <w:left w:val="none" w:sz="0" w:space="0" w:color="auto"/>
            <w:bottom w:val="none" w:sz="0" w:space="0" w:color="auto"/>
            <w:right w:val="none" w:sz="0" w:space="0" w:color="auto"/>
          </w:divBdr>
        </w:div>
        <w:div w:id="1500729479">
          <w:marLeft w:val="640"/>
          <w:marRight w:val="0"/>
          <w:marTop w:val="0"/>
          <w:marBottom w:val="0"/>
          <w:divBdr>
            <w:top w:val="none" w:sz="0" w:space="0" w:color="auto"/>
            <w:left w:val="none" w:sz="0" w:space="0" w:color="auto"/>
            <w:bottom w:val="none" w:sz="0" w:space="0" w:color="auto"/>
            <w:right w:val="none" w:sz="0" w:space="0" w:color="auto"/>
          </w:divBdr>
        </w:div>
        <w:div w:id="1501385526">
          <w:marLeft w:val="640"/>
          <w:marRight w:val="0"/>
          <w:marTop w:val="0"/>
          <w:marBottom w:val="0"/>
          <w:divBdr>
            <w:top w:val="none" w:sz="0" w:space="0" w:color="auto"/>
            <w:left w:val="none" w:sz="0" w:space="0" w:color="auto"/>
            <w:bottom w:val="none" w:sz="0" w:space="0" w:color="auto"/>
            <w:right w:val="none" w:sz="0" w:space="0" w:color="auto"/>
          </w:divBdr>
        </w:div>
        <w:div w:id="1523006796">
          <w:marLeft w:val="640"/>
          <w:marRight w:val="0"/>
          <w:marTop w:val="0"/>
          <w:marBottom w:val="0"/>
          <w:divBdr>
            <w:top w:val="none" w:sz="0" w:space="0" w:color="auto"/>
            <w:left w:val="none" w:sz="0" w:space="0" w:color="auto"/>
            <w:bottom w:val="none" w:sz="0" w:space="0" w:color="auto"/>
            <w:right w:val="none" w:sz="0" w:space="0" w:color="auto"/>
          </w:divBdr>
        </w:div>
        <w:div w:id="1544362765">
          <w:marLeft w:val="640"/>
          <w:marRight w:val="0"/>
          <w:marTop w:val="0"/>
          <w:marBottom w:val="0"/>
          <w:divBdr>
            <w:top w:val="none" w:sz="0" w:space="0" w:color="auto"/>
            <w:left w:val="none" w:sz="0" w:space="0" w:color="auto"/>
            <w:bottom w:val="none" w:sz="0" w:space="0" w:color="auto"/>
            <w:right w:val="none" w:sz="0" w:space="0" w:color="auto"/>
          </w:divBdr>
        </w:div>
        <w:div w:id="1544514949">
          <w:marLeft w:val="640"/>
          <w:marRight w:val="0"/>
          <w:marTop w:val="0"/>
          <w:marBottom w:val="0"/>
          <w:divBdr>
            <w:top w:val="none" w:sz="0" w:space="0" w:color="auto"/>
            <w:left w:val="none" w:sz="0" w:space="0" w:color="auto"/>
            <w:bottom w:val="none" w:sz="0" w:space="0" w:color="auto"/>
            <w:right w:val="none" w:sz="0" w:space="0" w:color="auto"/>
          </w:divBdr>
        </w:div>
        <w:div w:id="1570112661">
          <w:marLeft w:val="640"/>
          <w:marRight w:val="0"/>
          <w:marTop w:val="0"/>
          <w:marBottom w:val="0"/>
          <w:divBdr>
            <w:top w:val="none" w:sz="0" w:space="0" w:color="auto"/>
            <w:left w:val="none" w:sz="0" w:space="0" w:color="auto"/>
            <w:bottom w:val="none" w:sz="0" w:space="0" w:color="auto"/>
            <w:right w:val="none" w:sz="0" w:space="0" w:color="auto"/>
          </w:divBdr>
        </w:div>
        <w:div w:id="1570264873">
          <w:marLeft w:val="640"/>
          <w:marRight w:val="0"/>
          <w:marTop w:val="0"/>
          <w:marBottom w:val="0"/>
          <w:divBdr>
            <w:top w:val="none" w:sz="0" w:space="0" w:color="auto"/>
            <w:left w:val="none" w:sz="0" w:space="0" w:color="auto"/>
            <w:bottom w:val="none" w:sz="0" w:space="0" w:color="auto"/>
            <w:right w:val="none" w:sz="0" w:space="0" w:color="auto"/>
          </w:divBdr>
        </w:div>
        <w:div w:id="1642466260">
          <w:marLeft w:val="640"/>
          <w:marRight w:val="0"/>
          <w:marTop w:val="0"/>
          <w:marBottom w:val="0"/>
          <w:divBdr>
            <w:top w:val="none" w:sz="0" w:space="0" w:color="auto"/>
            <w:left w:val="none" w:sz="0" w:space="0" w:color="auto"/>
            <w:bottom w:val="none" w:sz="0" w:space="0" w:color="auto"/>
            <w:right w:val="none" w:sz="0" w:space="0" w:color="auto"/>
          </w:divBdr>
        </w:div>
        <w:div w:id="1649434059">
          <w:marLeft w:val="640"/>
          <w:marRight w:val="0"/>
          <w:marTop w:val="0"/>
          <w:marBottom w:val="0"/>
          <w:divBdr>
            <w:top w:val="none" w:sz="0" w:space="0" w:color="auto"/>
            <w:left w:val="none" w:sz="0" w:space="0" w:color="auto"/>
            <w:bottom w:val="none" w:sz="0" w:space="0" w:color="auto"/>
            <w:right w:val="none" w:sz="0" w:space="0" w:color="auto"/>
          </w:divBdr>
        </w:div>
        <w:div w:id="1665468822">
          <w:marLeft w:val="640"/>
          <w:marRight w:val="0"/>
          <w:marTop w:val="0"/>
          <w:marBottom w:val="0"/>
          <w:divBdr>
            <w:top w:val="none" w:sz="0" w:space="0" w:color="auto"/>
            <w:left w:val="none" w:sz="0" w:space="0" w:color="auto"/>
            <w:bottom w:val="none" w:sz="0" w:space="0" w:color="auto"/>
            <w:right w:val="none" w:sz="0" w:space="0" w:color="auto"/>
          </w:divBdr>
        </w:div>
        <w:div w:id="1688170031">
          <w:marLeft w:val="640"/>
          <w:marRight w:val="0"/>
          <w:marTop w:val="0"/>
          <w:marBottom w:val="0"/>
          <w:divBdr>
            <w:top w:val="none" w:sz="0" w:space="0" w:color="auto"/>
            <w:left w:val="none" w:sz="0" w:space="0" w:color="auto"/>
            <w:bottom w:val="none" w:sz="0" w:space="0" w:color="auto"/>
            <w:right w:val="none" w:sz="0" w:space="0" w:color="auto"/>
          </w:divBdr>
        </w:div>
        <w:div w:id="1722051749">
          <w:marLeft w:val="640"/>
          <w:marRight w:val="0"/>
          <w:marTop w:val="0"/>
          <w:marBottom w:val="0"/>
          <w:divBdr>
            <w:top w:val="none" w:sz="0" w:space="0" w:color="auto"/>
            <w:left w:val="none" w:sz="0" w:space="0" w:color="auto"/>
            <w:bottom w:val="none" w:sz="0" w:space="0" w:color="auto"/>
            <w:right w:val="none" w:sz="0" w:space="0" w:color="auto"/>
          </w:divBdr>
        </w:div>
        <w:div w:id="1785730553">
          <w:marLeft w:val="640"/>
          <w:marRight w:val="0"/>
          <w:marTop w:val="0"/>
          <w:marBottom w:val="0"/>
          <w:divBdr>
            <w:top w:val="none" w:sz="0" w:space="0" w:color="auto"/>
            <w:left w:val="none" w:sz="0" w:space="0" w:color="auto"/>
            <w:bottom w:val="none" w:sz="0" w:space="0" w:color="auto"/>
            <w:right w:val="none" w:sz="0" w:space="0" w:color="auto"/>
          </w:divBdr>
        </w:div>
        <w:div w:id="1801728573">
          <w:marLeft w:val="640"/>
          <w:marRight w:val="0"/>
          <w:marTop w:val="0"/>
          <w:marBottom w:val="0"/>
          <w:divBdr>
            <w:top w:val="none" w:sz="0" w:space="0" w:color="auto"/>
            <w:left w:val="none" w:sz="0" w:space="0" w:color="auto"/>
            <w:bottom w:val="none" w:sz="0" w:space="0" w:color="auto"/>
            <w:right w:val="none" w:sz="0" w:space="0" w:color="auto"/>
          </w:divBdr>
        </w:div>
        <w:div w:id="1823767490">
          <w:marLeft w:val="640"/>
          <w:marRight w:val="0"/>
          <w:marTop w:val="0"/>
          <w:marBottom w:val="0"/>
          <w:divBdr>
            <w:top w:val="none" w:sz="0" w:space="0" w:color="auto"/>
            <w:left w:val="none" w:sz="0" w:space="0" w:color="auto"/>
            <w:bottom w:val="none" w:sz="0" w:space="0" w:color="auto"/>
            <w:right w:val="none" w:sz="0" w:space="0" w:color="auto"/>
          </w:divBdr>
        </w:div>
        <w:div w:id="1831411121">
          <w:marLeft w:val="640"/>
          <w:marRight w:val="0"/>
          <w:marTop w:val="0"/>
          <w:marBottom w:val="0"/>
          <w:divBdr>
            <w:top w:val="none" w:sz="0" w:space="0" w:color="auto"/>
            <w:left w:val="none" w:sz="0" w:space="0" w:color="auto"/>
            <w:bottom w:val="none" w:sz="0" w:space="0" w:color="auto"/>
            <w:right w:val="none" w:sz="0" w:space="0" w:color="auto"/>
          </w:divBdr>
        </w:div>
        <w:div w:id="1834301312">
          <w:marLeft w:val="640"/>
          <w:marRight w:val="0"/>
          <w:marTop w:val="0"/>
          <w:marBottom w:val="0"/>
          <w:divBdr>
            <w:top w:val="none" w:sz="0" w:space="0" w:color="auto"/>
            <w:left w:val="none" w:sz="0" w:space="0" w:color="auto"/>
            <w:bottom w:val="none" w:sz="0" w:space="0" w:color="auto"/>
            <w:right w:val="none" w:sz="0" w:space="0" w:color="auto"/>
          </w:divBdr>
        </w:div>
        <w:div w:id="1883395609">
          <w:marLeft w:val="640"/>
          <w:marRight w:val="0"/>
          <w:marTop w:val="0"/>
          <w:marBottom w:val="0"/>
          <w:divBdr>
            <w:top w:val="none" w:sz="0" w:space="0" w:color="auto"/>
            <w:left w:val="none" w:sz="0" w:space="0" w:color="auto"/>
            <w:bottom w:val="none" w:sz="0" w:space="0" w:color="auto"/>
            <w:right w:val="none" w:sz="0" w:space="0" w:color="auto"/>
          </w:divBdr>
        </w:div>
        <w:div w:id="2035420098">
          <w:marLeft w:val="640"/>
          <w:marRight w:val="0"/>
          <w:marTop w:val="0"/>
          <w:marBottom w:val="0"/>
          <w:divBdr>
            <w:top w:val="none" w:sz="0" w:space="0" w:color="auto"/>
            <w:left w:val="none" w:sz="0" w:space="0" w:color="auto"/>
            <w:bottom w:val="none" w:sz="0" w:space="0" w:color="auto"/>
            <w:right w:val="none" w:sz="0" w:space="0" w:color="auto"/>
          </w:divBdr>
        </w:div>
        <w:div w:id="2045208025">
          <w:marLeft w:val="640"/>
          <w:marRight w:val="0"/>
          <w:marTop w:val="0"/>
          <w:marBottom w:val="0"/>
          <w:divBdr>
            <w:top w:val="none" w:sz="0" w:space="0" w:color="auto"/>
            <w:left w:val="none" w:sz="0" w:space="0" w:color="auto"/>
            <w:bottom w:val="none" w:sz="0" w:space="0" w:color="auto"/>
            <w:right w:val="none" w:sz="0" w:space="0" w:color="auto"/>
          </w:divBdr>
        </w:div>
        <w:div w:id="2075158890">
          <w:marLeft w:val="640"/>
          <w:marRight w:val="0"/>
          <w:marTop w:val="0"/>
          <w:marBottom w:val="0"/>
          <w:divBdr>
            <w:top w:val="none" w:sz="0" w:space="0" w:color="auto"/>
            <w:left w:val="none" w:sz="0" w:space="0" w:color="auto"/>
            <w:bottom w:val="none" w:sz="0" w:space="0" w:color="auto"/>
            <w:right w:val="none" w:sz="0" w:space="0" w:color="auto"/>
          </w:divBdr>
        </w:div>
        <w:div w:id="2092655811">
          <w:marLeft w:val="640"/>
          <w:marRight w:val="0"/>
          <w:marTop w:val="0"/>
          <w:marBottom w:val="0"/>
          <w:divBdr>
            <w:top w:val="none" w:sz="0" w:space="0" w:color="auto"/>
            <w:left w:val="none" w:sz="0" w:space="0" w:color="auto"/>
            <w:bottom w:val="none" w:sz="0" w:space="0" w:color="auto"/>
            <w:right w:val="none" w:sz="0" w:space="0" w:color="auto"/>
          </w:divBdr>
        </w:div>
        <w:div w:id="2112628480">
          <w:marLeft w:val="640"/>
          <w:marRight w:val="0"/>
          <w:marTop w:val="0"/>
          <w:marBottom w:val="0"/>
          <w:divBdr>
            <w:top w:val="none" w:sz="0" w:space="0" w:color="auto"/>
            <w:left w:val="none" w:sz="0" w:space="0" w:color="auto"/>
            <w:bottom w:val="none" w:sz="0" w:space="0" w:color="auto"/>
            <w:right w:val="none" w:sz="0" w:space="0" w:color="auto"/>
          </w:divBdr>
        </w:div>
        <w:div w:id="2115055310">
          <w:marLeft w:val="640"/>
          <w:marRight w:val="0"/>
          <w:marTop w:val="0"/>
          <w:marBottom w:val="0"/>
          <w:divBdr>
            <w:top w:val="none" w:sz="0" w:space="0" w:color="auto"/>
            <w:left w:val="none" w:sz="0" w:space="0" w:color="auto"/>
            <w:bottom w:val="none" w:sz="0" w:space="0" w:color="auto"/>
            <w:right w:val="none" w:sz="0" w:space="0" w:color="auto"/>
          </w:divBdr>
        </w:div>
        <w:div w:id="2141722828">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4333098">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1357150578">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4965788">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1313871318">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14506536">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887183286">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sChild>
    </w:div>
    <w:div w:id="2100330062">
      <w:bodyDiv w:val="1"/>
      <w:marLeft w:val="0"/>
      <w:marRight w:val="0"/>
      <w:marTop w:val="0"/>
      <w:marBottom w:val="0"/>
      <w:divBdr>
        <w:top w:val="none" w:sz="0" w:space="0" w:color="auto"/>
        <w:left w:val="none" w:sz="0" w:space="0" w:color="auto"/>
        <w:bottom w:val="none" w:sz="0" w:space="0" w:color="auto"/>
        <w:right w:val="none" w:sz="0" w:space="0" w:color="auto"/>
      </w:divBdr>
      <w:divsChild>
        <w:div w:id="1853840092">
          <w:marLeft w:val="640"/>
          <w:marRight w:val="0"/>
          <w:marTop w:val="0"/>
          <w:marBottom w:val="0"/>
          <w:divBdr>
            <w:top w:val="none" w:sz="0" w:space="0" w:color="auto"/>
            <w:left w:val="none" w:sz="0" w:space="0" w:color="auto"/>
            <w:bottom w:val="none" w:sz="0" w:space="0" w:color="auto"/>
            <w:right w:val="none" w:sz="0" w:space="0" w:color="auto"/>
          </w:divBdr>
        </w:div>
        <w:div w:id="993529784">
          <w:marLeft w:val="640"/>
          <w:marRight w:val="0"/>
          <w:marTop w:val="0"/>
          <w:marBottom w:val="0"/>
          <w:divBdr>
            <w:top w:val="none" w:sz="0" w:space="0" w:color="auto"/>
            <w:left w:val="none" w:sz="0" w:space="0" w:color="auto"/>
            <w:bottom w:val="none" w:sz="0" w:space="0" w:color="auto"/>
            <w:right w:val="none" w:sz="0" w:space="0" w:color="auto"/>
          </w:divBdr>
        </w:div>
        <w:div w:id="341981251">
          <w:marLeft w:val="640"/>
          <w:marRight w:val="0"/>
          <w:marTop w:val="0"/>
          <w:marBottom w:val="0"/>
          <w:divBdr>
            <w:top w:val="none" w:sz="0" w:space="0" w:color="auto"/>
            <w:left w:val="none" w:sz="0" w:space="0" w:color="auto"/>
            <w:bottom w:val="none" w:sz="0" w:space="0" w:color="auto"/>
            <w:right w:val="none" w:sz="0" w:space="0" w:color="auto"/>
          </w:divBdr>
        </w:div>
        <w:div w:id="1848710092">
          <w:marLeft w:val="640"/>
          <w:marRight w:val="0"/>
          <w:marTop w:val="0"/>
          <w:marBottom w:val="0"/>
          <w:divBdr>
            <w:top w:val="none" w:sz="0" w:space="0" w:color="auto"/>
            <w:left w:val="none" w:sz="0" w:space="0" w:color="auto"/>
            <w:bottom w:val="none" w:sz="0" w:space="0" w:color="auto"/>
            <w:right w:val="none" w:sz="0" w:space="0" w:color="auto"/>
          </w:divBdr>
        </w:div>
        <w:div w:id="195698293">
          <w:marLeft w:val="640"/>
          <w:marRight w:val="0"/>
          <w:marTop w:val="0"/>
          <w:marBottom w:val="0"/>
          <w:divBdr>
            <w:top w:val="none" w:sz="0" w:space="0" w:color="auto"/>
            <w:left w:val="none" w:sz="0" w:space="0" w:color="auto"/>
            <w:bottom w:val="none" w:sz="0" w:space="0" w:color="auto"/>
            <w:right w:val="none" w:sz="0" w:space="0" w:color="auto"/>
          </w:divBdr>
        </w:div>
        <w:div w:id="271983677">
          <w:marLeft w:val="640"/>
          <w:marRight w:val="0"/>
          <w:marTop w:val="0"/>
          <w:marBottom w:val="0"/>
          <w:divBdr>
            <w:top w:val="none" w:sz="0" w:space="0" w:color="auto"/>
            <w:left w:val="none" w:sz="0" w:space="0" w:color="auto"/>
            <w:bottom w:val="none" w:sz="0" w:space="0" w:color="auto"/>
            <w:right w:val="none" w:sz="0" w:space="0" w:color="auto"/>
          </w:divBdr>
        </w:div>
        <w:div w:id="1239290599">
          <w:marLeft w:val="640"/>
          <w:marRight w:val="0"/>
          <w:marTop w:val="0"/>
          <w:marBottom w:val="0"/>
          <w:divBdr>
            <w:top w:val="none" w:sz="0" w:space="0" w:color="auto"/>
            <w:left w:val="none" w:sz="0" w:space="0" w:color="auto"/>
            <w:bottom w:val="none" w:sz="0" w:space="0" w:color="auto"/>
            <w:right w:val="none" w:sz="0" w:space="0" w:color="auto"/>
          </w:divBdr>
        </w:div>
        <w:div w:id="875704378">
          <w:marLeft w:val="640"/>
          <w:marRight w:val="0"/>
          <w:marTop w:val="0"/>
          <w:marBottom w:val="0"/>
          <w:divBdr>
            <w:top w:val="none" w:sz="0" w:space="0" w:color="auto"/>
            <w:left w:val="none" w:sz="0" w:space="0" w:color="auto"/>
            <w:bottom w:val="none" w:sz="0" w:space="0" w:color="auto"/>
            <w:right w:val="none" w:sz="0" w:space="0" w:color="auto"/>
          </w:divBdr>
        </w:div>
        <w:div w:id="1190145883">
          <w:marLeft w:val="640"/>
          <w:marRight w:val="0"/>
          <w:marTop w:val="0"/>
          <w:marBottom w:val="0"/>
          <w:divBdr>
            <w:top w:val="none" w:sz="0" w:space="0" w:color="auto"/>
            <w:left w:val="none" w:sz="0" w:space="0" w:color="auto"/>
            <w:bottom w:val="none" w:sz="0" w:space="0" w:color="auto"/>
            <w:right w:val="none" w:sz="0" w:space="0" w:color="auto"/>
          </w:divBdr>
        </w:div>
        <w:div w:id="1497184095">
          <w:marLeft w:val="640"/>
          <w:marRight w:val="0"/>
          <w:marTop w:val="0"/>
          <w:marBottom w:val="0"/>
          <w:divBdr>
            <w:top w:val="none" w:sz="0" w:space="0" w:color="auto"/>
            <w:left w:val="none" w:sz="0" w:space="0" w:color="auto"/>
            <w:bottom w:val="none" w:sz="0" w:space="0" w:color="auto"/>
            <w:right w:val="none" w:sz="0" w:space="0" w:color="auto"/>
          </w:divBdr>
        </w:div>
        <w:div w:id="1375275916">
          <w:marLeft w:val="640"/>
          <w:marRight w:val="0"/>
          <w:marTop w:val="0"/>
          <w:marBottom w:val="0"/>
          <w:divBdr>
            <w:top w:val="none" w:sz="0" w:space="0" w:color="auto"/>
            <w:left w:val="none" w:sz="0" w:space="0" w:color="auto"/>
            <w:bottom w:val="none" w:sz="0" w:space="0" w:color="auto"/>
            <w:right w:val="none" w:sz="0" w:space="0" w:color="auto"/>
          </w:divBdr>
        </w:div>
        <w:div w:id="2139032836">
          <w:marLeft w:val="640"/>
          <w:marRight w:val="0"/>
          <w:marTop w:val="0"/>
          <w:marBottom w:val="0"/>
          <w:divBdr>
            <w:top w:val="none" w:sz="0" w:space="0" w:color="auto"/>
            <w:left w:val="none" w:sz="0" w:space="0" w:color="auto"/>
            <w:bottom w:val="none" w:sz="0" w:space="0" w:color="auto"/>
            <w:right w:val="none" w:sz="0" w:space="0" w:color="auto"/>
          </w:divBdr>
        </w:div>
        <w:div w:id="1568495491">
          <w:marLeft w:val="640"/>
          <w:marRight w:val="0"/>
          <w:marTop w:val="0"/>
          <w:marBottom w:val="0"/>
          <w:divBdr>
            <w:top w:val="none" w:sz="0" w:space="0" w:color="auto"/>
            <w:left w:val="none" w:sz="0" w:space="0" w:color="auto"/>
            <w:bottom w:val="none" w:sz="0" w:space="0" w:color="auto"/>
            <w:right w:val="none" w:sz="0" w:space="0" w:color="auto"/>
          </w:divBdr>
        </w:div>
        <w:div w:id="1902641612">
          <w:marLeft w:val="640"/>
          <w:marRight w:val="0"/>
          <w:marTop w:val="0"/>
          <w:marBottom w:val="0"/>
          <w:divBdr>
            <w:top w:val="none" w:sz="0" w:space="0" w:color="auto"/>
            <w:left w:val="none" w:sz="0" w:space="0" w:color="auto"/>
            <w:bottom w:val="none" w:sz="0" w:space="0" w:color="auto"/>
            <w:right w:val="none" w:sz="0" w:space="0" w:color="auto"/>
          </w:divBdr>
        </w:div>
        <w:div w:id="2086216803">
          <w:marLeft w:val="640"/>
          <w:marRight w:val="0"/>
          <w:marTop w:val="0"/>
          <w:marBottom w:val="0"/>
          <w:divBdr>
            <w:top w:val="none" w:sz="0" w:space="0" w:color="auto"/>
            <w:left w:val="none" w:sz="0" w:space="0" w:color="auto"/>
            <w:bottom w:val="none" w:sz="0" w:space="0" w:color="auto"/>
            <w:right w:val="none" w:sz="0" w:space="0" w:color="auto"/>
          </w:divBdr>
        </w:div>
        <w:div w:id="1895314707">
          <w:marLeft w:val="640"/>
          <w:marRight w:val="0"/>
          <w:marTop w:val="0"/>
          <w:marBottom w:val="0"/>
          <w:divBdr>
            <w:top w:val="none" w:sz="0" w:space="0" w:color="auto"/>
            <w:left w:val="none" w:sz="0" w:space="0" w:color="auto"/>
            <w:bottom w:val="none" w:sz="0" w:space="0" w:color="auto"/>
            <w:right w:val="none" w:sz="0" w:space="0" w:color="auto"/>
          </w:divBdr>
        </w:div>
        <w:div w:id="1077940872">
          <w:marLeft w:val="640"/>
          <w:marRight w:val="0"/>
          <w:marTop w:val="0"/>
          <w:marBottom w:val="0"/>
          <w:divBdr>
            <w:top w:val="none" w:sz="0" w:space="0" w:color="auto"/>
            <w:left w:val="none" w:sz="0" w:space="0" w:color="auto"/>
            <w:bottom w:val="none" w:sz="0" w:space="0" w:color="auto"/>
            <w:right w:val="none" w:sz="0" w:space="0" w:color="auto"/>
          </w:divBdr>
        </w:div>
        <w:div w:id="162624995">
          <w:marLeft w:val="640"/>
          <w:marRight w:val="0"/>
          <w:marTop w:val="0"/>
          <w:marBottom w:val="0"/>
          <w:divBdr>
            <w:top w:val="none" w:sz="0" w:space="0" w:color="auto"/>
            <w:left w:val="none" w:sz="0" w:space="0" w:color="auto"/>
            <w:bottom w:val="none" w:sz="0" w:space="0" w:color="auto"/>
            <w:right w:val="none" w:sz="0" w:space="0" w:color="auto"/>
          </w:divBdr>
        </w:div>
        <w:div w:id="571088962">
          <w:marLeft w:val="640"/>
          <w:marRight w:val="0"/>
          <w:marTop w:val="0"/>
          <w:marBottom w:val="0"/>
          <w:divBdr>
            <w:top w:val="none" w:sz="0" w:space="0" w:color="auto"/>
            <w:left w:val="none" w:sz="0" w:space="0" w:color="auto"/>
            <w:bottom w:val="none" w:sz="0" w:space="0" w:color="auto"/>
            <w:right w:val="none" w:sz="0" w:space="0" w:color="auto"/>
          </w:divBdr>
        </w:div>
        <w:div w:id="208150265">
          <w:marLeft w:val="640"/>
          <w:marRight w:val="0"/>
          <w:marTop w:val="0"/>
          <w:marBottom w:val="0"/>
          <w:divBdr>
            <w:top w:val="none" w:sz="0" w:space="0" w:color="auto"/>
            <w:left w:val="none" w:sz="0" w:space="0" w:color="auto"/>
            <w:bottom w:val="none" w:sz="0" w:space="0" w:color="auto"/>
            <w:right w:val="none" w:sz="0" w:space="0" w:color="auto"/>
          </w:divBdr>
        </w:div>
        <w:div w:id="1201045179">
          <w:marLeft w:val="640"/>
          <w:marRight w:val="0"/>
          <w:marTop w:val="0"/>
          <w:marBottom w:val="0"/>
          <w:divBdr>
            <w:top w:val="none" w:sz="0" w:space="0" w:color="auto"/>
            <w:left w:val="none" w:sz="0" w:space="0" w:color="auto"/>
            <w:bottom w:val="none" w:sz="0" w:space="0" w:color="auto"/>
            <w:right w:val="none" w:sz="0" w:space="0" w:color="auto"/>
          </w:divBdr>
        </w:div>
        <w:div w:id="1829252577">
          <w:marLeft w:val="640"/>
          <w:marRight w:val="0"/>
          <w:marTop w:val="0"/>
          <w:marBottom w:val="0"/>
          <w:divBdr>
            <w:top w:val="none" w:sz="0" w:space="0" w:color="auto"/>
            <w:left w:val="none" w:sz="0" w:space="0" w:color="auto"/>
            <w:bottom w:val="none" w:sz="0" w:space="0" w:color="auto"/>
            <w:right w:val="none" w:sz="0" w:space="0" w:color="auto"/>
          </w:divBdr>
        </w:div>
        <w:div w:id="867791285">
          <w:marLeft w:val="640"/>
          <w:marRight w:val="0"/>
          <w:marTop w:val="0"/>
          <w:marBottom w:val="0"/>
          <w:divBdr>
            <w:top w:val="none" w:sz="0" w:space="0" w:color="auto"/>
            <w:left w:val="none" w:sz="0" w:space="0" w:color="auto"/>
            <w:bottom w:val="none" w:sz="0" w:space="0" w:color="auto"/>
            <w:right w:val="none" w:sz="0" w:space="0" w:color="auto"/>
          </w:divBdr>
        </w:div>
        <w:div w:id="1273124167">
          <w:marLeft w:val="640"/>
          <w:marRight w:val="0"/>
          <w:marTop w:val="0"/>
          <w:marBottom w:val="0"/>
          <w:divBdr>
            <w:top w:val="none" w:sz="0" w:space="0" w:color="auto"/>
            <w:left w:val="none" w:sz="0" w:space="0" w:color="auto"/>
            <w:bottom w:val="none" w:sz="0" w:space="0" w:color="auto"/>
            <w:right w:val="none" w:sz="0" w:space="0" w:color="auto"/>
          </w:divBdr>
        </w:div>
        <w:div w:id="607392438">
          <w:marLeft w:val="640"/>
          <w:marRight w:val="0"/>
          <w:marTop w:val="0"/>
          <w:marBottom w:val="0"/>
          <w:divBdr>
            <w:top w:val="none" w:sz="0" w:space="0" w:color="auto"/>
            <w:left w:val="none" w:sz="0" w:space="0" w:color="auto"/>
            <w:bottom w:val="none" w:sz="0" w:space="0" w:color="auto"/>
            <w:right w:val="none" w:sz="0" w:space="0" w:color="auto"/>
          </w:divBdr>
        </w:div>
        <w:div w:id="1259102407">
          <w:marLeft w:val="640"/>
          <w:marRight w:val="0"/>
          <w:marTop w:val="0"/>
          <w:marBottom w:val="0"/>
          <w:divBdr>
            <w:top w:val="none" w:sz="0" w:space="0" w:color="auto"/>
            <w:left w:val="none" w:sz="0" w:space="0" w:color="auto"/>
            <w:bottom w:val="none" w:sz="0" w:space="0" w:color="auto"/>
            <w:right w:val="none" w:sz="0" w:space="0" w:color="auto"/>
          </w:divBdr>
        </w:div>
        <w:div w:id="1600874801">
          <w:marLeft w:val="640"/>
          <w:marRight w:val="0"/>
          <w:marTop w:val="0"/>
          <w:marBottom w:val="0"/>
          <w:divBdr>
            <w:top w:val="none" w:sz="0" w:space="0" w:color="auto"/>
            <w:left w:val="none" w:sz="0" w:space="0" w:color="auto"/>
            <w:bottom w:val="none" w:sz="0" w:space="0" w:color="auto"/>
            <w:right w:val="none" w:sz="0" w:space="0" w:color="auto"/>
          </w:divBdr>
        </w:div>
        <w:div w:id="288172294">
          <w:marLeft w:val="640"/>
          <w:marRight w:val="0"/>
          <w:marTop w:val="0"/>
          <w:marBottom w:val="0"/>
          <w:divBdr>
            <w:top w:val="none" w:sz="0" w:space="0" w:color="auto"/>
            <w:left w:val="none" w:sz="0" w:space="0" w:color="auto"/>
            <w:bottom w:val="none" w:sz="0" w:space="0" w:color="auto"/>
            <w:right w:val="none" w:sz="0" w:space="0" w:color="auto"/>
          </w:divBdr>
        </w:div>
        <w:div w:id="1654672886">
          <w:marLeft w:val="640"/>
          <w:marRight w:val="0"/>
          <w:marTop w:val="0"/>
          <w:marBottom w:val="0"/>
          <w:divBdr>
            <w:top w:val="none" w:sz="0" w:space="0" w:color="auto"/>
            <w:left w:val="none" w:sz="0" w:space="0" w:color="auto"/>
            <w:bottom w:val="none" w:sz="0" w:space="0" w:color="auto"/>
            <w:right w:val="none" w:sz="0" w:space="0" w:color="auto"/>
          </w:divBdr>
        </w:div>
        <w:div w:id="2029215417">
          <w:marLeft w:val="640"/>
          <w:marRight w:val="0"/>
          <w:marTop w:val="0"/>
          <w:marBottom w:val="0"/>
          <w:divBdr>
            <w:top w:val="none" w:sz="0" w:space="0" w:color="auto"/>
            <w:left w:val="none" w:sz="0" w:space="0" w:color="auto"/>
            <w:bottom w:val="none" w:sz="0" w:space="0" w:color="auto"/>
            <w:right w:val="none" w:sz="0" w:space="0" w:color="auto"/>
          </w:divBdr>
        </w:div>
        <w:div w:id="274794167">
          <w:marLeft w:val="640"/>
          <w:marRight w:val="0"/>
          <w:marTop w:val="0"/>
          <w:marBottom w:val="0"/>
          <w:divBdr>
            <w:top w:val="none" w:sz="0" w:space="0" w:color="auto"/>
            <w:left w:val="none" w:sz="0" w:space="0" w:color="auto"/>
            <w:bottom w:val="none" w:sz="0" w:space="0" w:color="auto"/>
            <w:right w:val="none" w:sz="0" w:space="0" w:color="auto"/>
          </w:divBdr>
        </w:div>
        <w:div w:id="719473741">
          <w:marLeft w:val="640"/>
          <w:marRight w:val="0"/>
          <w:marTop w:val="0"/>
          <w:marBottom w:val="0"/>
          <w:divBdr>
            <w:top w:val="none" w:sz="0" w:space="0" w:color="auto"/>
            <w:left w:val="none" w:sz="0" w:space="0" w:color="auto"/>
            <w:bottom w:val="none" w:sz="0" w:space="0" w:color="auto"/>
            <w:right w:val="none" w:sz="0" w:space="0" w:color="auto"/>
          </w:divBdr>
        </w:div>
        <w:div w:id="1029455538">
          <w:marLeft w:val="640"/>
          <w:marRight w:val="0"/>
          <w:marTop w:val="0"/>
          <w:marBottom w:val="0"/>
          <w:divBdr>
            <w:top w:val="none" w:sz="0" w:space="0" w:color="auto"/>
            <w:left w:val="none" w:sz="0" w:space="0" w:color="auto"/>
            <w:bottom w:val="none" w:sz="0" w:space="0" w:color="auto"/>
            <w:right w:val="none" w:sz="0" w:space="0" w:color="auto"/>
          </w:divBdr>
        </w:div>
        <w:div w:id="1388651495">
          <w:marLeft w:val="640"/>
          <w:marRight w:val="0"/>
          <w:marTop w:val="0"/>
          <w:marBottom w:val="0"/>
          <w:divBdr>
            <w:top w:val="none" w:sz="0" w:space="0" w:color="auto"/>
            <w:left w:val="none" w:sz="0" w:space="0" w:color="auto"/>
            <w:bottom w:val="none" w:sz="0" w:space="0" w:color="auto"/>
            <w:right w:val="none" w:sz="0" w:space="0" w:color="auto"/>
          </w:divBdr>
        </w:div>
        <w:div w:id="1941260468">
          <w:marLeft w:val="640"/>
          <w:marRight w:val="0"/>
          <w:marTop w:val="0"/>
          <w:marBottom w:val="0"/>
          <w:divBdr>
            <w:top w:val="none" w:sz="0" w:space="0" w:color="auto"/>
            <w:left w:val="none" w:sz="0" w:space="0" w:color="auto"/>
            <w:bottom w:val="none" w:sz="0" w:space="0" w:color="auto"/>
            <w:right w:val="none" w:sz="0" w:space="0" w:color="auto"/>
          </w:divBdr>
        </w:div>
        <w:div w:id="946812442">
          <w:marLeft w:val="640"/>
          <w:marRight w:val="0"/>
          <w:marTop w:val="0"/>
          <w:marBottom w:val="0"/>
          <w:divBdr>
            <w:top w:val="none" w:sz="0" w:space="0" w:color="auto"/>
            <w:left w:val="none" w:sz="0" w:space="0" w:color="auto"/>
            <w:bottom w:val="none" w:sz="0" w:space="0" w:color="auto"/>
            <w:right w:val="none" w:sz="0" w:space="0" w:color="auto"/>
          </w:divBdr>
        </w:div>
        <w:div w:id="519126631">
          <w:marLeft w:val="640"/>
          <w:marRight w:val="0"/>
          <w:marTop w:val="0"/>
          <w:marBottom w:val="0"/>
          <w:divBdr>
            <w:top w:val="none" w:sz="0" w:space="0" w:color="auto"/>
            <w:left w:val="none" w:sz="0" w:space="0" w:color="auto"/>
            <w:bottom w:val="none" w:sz="0" w:space="0" w:color="auto"/>
            <w:right w:val="none" w:sz="0" w:space="0" w:color="auto"/>
          </w:divBdr>
        </w:div>
        <w:div w:id="384835172">
          <w:marLeft w:val="640"/>
          <w:marRight w:val="0"/>
          <w:marTop w:val="0"/>
          <w:marBottom w:val="0"/>
          <w:divBdr>
            <w:top w:val="none" w:sz="0" w:space="0" w:color="auto"/>
            <w:left w:val="none" w:sz="0" w:space="0" w:color="auto"/>
            <w:bottom w:val="none" w:sz="0" w:space="0" w:color="auto"/>
            <w:right w:val="none" w:sz="0" w:space="0" w:color="auto"/>
          </w:divBdr>
        </w:div>
        <w:div w:id="102723776">
          <w:marLeft w:val="640"/>
          <w:marRight w:val="0"/>
          <w:marTop w:val="0"/>
          <w:marBottom w:val="0"/>
          <w:divBdr>
            <w:top w:val="none" w:sz="0" w:space="0" w:color="auto"/>
            <w:left w:val="none" w:sz="0" w:space="0" w:color="auto"/>
            <w:bottom w:val="none" w:sz="0" w:space="0" w:color="auto"/>
            <w:right w:val="none" w:sz="0" w:space="0" w:color="auto"/>
          </w:divBdr>
        </w:div>
        <w:div w:id="266233399">
          <w:marLeft w:val="640"/>
          <w:marRight w:val="0"/>
          <w:marTop w:val="0"/>
          <w:marBottom w:val="0"/>
          <w:divBdr>
            <w:top w:val="none" w:sz="0" w:space="0" w:color="auto"/>
            <w:left w:val="none" w:sz="0" w:space="0" w:color="auto"/>
            <w:bottom w:val="none" w:sz="0" w:space="0" w:color="auto"/>
            <w:right w:val="none" w:sz="0" w:space="0" w:color="auto"/>
          </w:divBdr>
        </w:div>
        <w:div w:id="1888106249">
          <w:marLeft w:val="640"/>
          <w:marRight w:val="0"/>
          <w:marTop w:val="0"/>
          <w:marBottom w:val="0"/>
          <w:divBdr>
            <w:top w:val="none" w:sz="0" w:space="0" w:color="auto"/>
            <w:left w:val="none" w:sz="0" w:space="0" w:color="auto"/>
            <w:bottom w:val="none" w:sz="0" w:space="0" w:color="auto"/>
            <w:right w:val="none" w:sz="0" w:space="0" w:color="auto"/>
          </w:divBdr>
        </w:div>
        <w:div w:id="1791975880">
          <w:marLeft w:val="640"/>
          <w:marRight w:val="0"/>
          <w:marTop w:val="0"/>
          <w:marBottom w:val="0"/>
          <w:divBdr>
            <w:top w:val="none" w:sz="0" w:space="0" w:color="auto"/>
            <w:left w:val="none" w:sz="0" w:space="0" w:color="auto"/>
            <w:bottom w:val="none" w:sz="0" w:space="0" w:color="auto"/>
            <w:right w:val="none" w:sz="0" w:space="0" w:color="auto"/>
          </w:divBdr>
        </w:div>
        <w:div w:id="1372730399">
          <w:marLeft w:val="640"/>
          <w:marRight w:val="0"/>
          <w:marTop w:val="0"/>
          <w:marBottom w:val="0"/>
          <w:divBdr>
            <w:top w:val="none" w:sz="0" w:space="0" w:color="auto"/>
            <w:left w:val="none" w:sz="0" w:space="0" w:color="auto"/>
            <w:bottom w:val="none" w:sz="0" w:space="0" w:color="auto"/>
            <w:right w:val="none" w:sz="0" w:space="0" w:color="auto"/>
          </w:divBdr>
        </w:div>
        <w:div w:id="528421557">
          <w:marLeft w:val="640"/>
          <w:marRight w:val="0"/>
          <w:marTop w:val="0"/>
          <w:marBottom w:val="0"/>
          <w:divBdr>
            <w:top w:val="none" w:sz="0" w:space="0" w:color="auto"/>
            <w:left w:val="none" w:sz="0" w:space="0" w:color="auto"/>
            <w:bottom w:val="none" w:sz="0" w:space="0" w:color="auto"/>
            <w:right w:val="none" w:sz="0" w:space="0" w:color="auto"/>
          </w:divBdr>
        </w:div>
        <w:div w:id="1162088080">
          <w:marLeft w:val="640"/>
          <w:marRight w:val="0"/>
          <w:marTop w:val="0"/>
          <w:marBottom w:val="0"/>
          <w:divBdr>
            <w:top w:val="none" w:sz="0" w:space="0" w:color="auto"/>
            <w:left w:val="none" w:sz="0" w:space="0" w:color="auto"/>
            <w:bottom w:val="none" w:sz="0" w:space="0" w:color="auto"/>
            <w:right w:val="none" w:sz="0" w:space="0" w:color="auto"/>
          </w:divBdr>
        </w:div>
        <w:div w:id="973557735">
          <w:marLeft w:val="640"/>
          <w:marRight w:val="0"/>
          <w:marTop w:val="0"/>
          <w:marBottom w:val="0"/>
          <w:divBdr>
            <w:top w:val="none" w:sz="0" w:space="0" w:color="auto"/>
            <w:left w:val="none" w:sz="0" w:space="0" w:color="auto"/>
            <w:bottom w:val="none" w:sz="0" w:space="0" w:color="auto"/>
            <w:right w:val="none" w:sz="0" w:space="0" w:color="auto"/>
          </w:divBdr>
        </w:div>
        <w:div w:id="1938517917">
          <w:marLeft w:val="640"/>
          <w:marRight w:val="0"/>
          <w:marTop w:val="0"/>
          <w:marBottom w:val="0"/>
          <w:divBdr>
            <w:top w:val="none" w:sz="0" w:space="0" w:color="auto"/>
            <w:left w:val="none" w:sz="0" w:space="0" w:color="auto"/>
            <w:bottom w:val="none" w:sz="0" w:space="0" w:color="auto"/>
            <w:right w:val="none" w:sz="0" w:space="0" w:color="auto"/>
          </w:divBdr>
        </w:div>
        <w:div w:id="357774525">
          <w:marLeft w:val="640"/>
          <w:marRight w:val="0"/>
          <w:marTop w:val="0"/>
          <w:marBottom w:val="0"/>
          <w:divBdr>
            <w:top w:val="none" w:sz="0" w:space="0" w:color="auto"/>
            <w:left w:val="none" w:sz="0" w:space="0" w:color="auto"/>
            <w:bottom w:val="none" w:sz="0" w:space="0" w:color="auto"/>
            <w:right w:val="none" w:sz="0" w:space="0" w:color="auto"/>
          </w:divBdr>
        </w:div>
        <w:div w:id="1106920155">
          <w:marLeft w:val="640"/>
          <w:marRight w:val="0"/>
          <w:marTop w:val="0"/>
          <w:marBottom w:val="0"/>
          <w:divBdr>
            <w:top w:val="none" w:sz="0" w:space="0" w:color="auto"/>
            <w:left w:val="none" w:sz="0" w:space="0" w:color="auto"/>
            <w:bottom w:val="none" w:sz="0" w:space="0" w:color="auto"/>
            <w:right w:val="none" w:sz="0" w:space="0" w:color="auto"/>
          </w:divBdr>
        </w:div>
        <w:div w:id="1816604967">
          <w:marLeft w:val="640"/>
          <w:marRight w:val="0"/>
          <w:marTop w:val="0"/>
          <w:marBottom w:val="0"/>
          <w:divBdr>
            <w:top w:val="none" w:sz="0" w:space="0" w:color="auto"/>
            <w:left w:val="none" w:sz="0" w:space="0" w:color="auto"/>
            <w:bottom w:val="none" w:sz="0" w:space="0" w:color="auto"/>
            <w:right w:val="none" w:sz="0" w:space="0" w:color="auto"/>
          </w:divBdr>
        </w:div>
        <w:div w:id="836264748">
          <w:marLeft w:val="640"/>
          <w:marRight w:val="0"/>
          <w:marTop w:val="0"/>
          <w:marBottom w:val="0"/>
          <w:divBdr>
            <w:top w:val="none" w:sz="0" w:space="0" w:color="auto"/>
            <w:left w:val="none" w:sz="0" w:space="0" w:color="auto"/>
            <w:bottom w:val="none" w:sz="0" w:space="0" w:color="auto"/>
            <w:right w:val="none" w:sz="0" w:space="0" w:color="auto"/>
          </w:divBdr>
        </w:div>
        <w:div w:id="1018310512">
          <w:marLeft w:val="640"/>
          <w:marRight w:val="0"/>
          <w:marTop w:val="0"/>
          <w:marBottom w:val="0"/>
          <w:divBdr>
            <w:top w:val="none" w:sz="0" w:space="0" w:color="auto"/>
            <w:left w:val="none" w:sz="0" w:space="0" w:color="auto"/>
            <w:bottom w:val="none" w:sz="0" w:space="0" w:color="auto"/>
            <w:right w:val="none" w:sz="0" w:space="0" w:color="auto"/>
          </w:divBdr>
        </w:div>
        <w:div w:id="1693452483">
          <w:marLeft w:val="640"/>
          <w:marRight w:val="0"/>
          <w:marTop w:val="0"/>
          <w:marBottom w:val="0"/>
          <w:divBdr>
            <w:top w:val="none" w:sz="0" w:space="0" w:color="auto"/>
            <w:left w:val="none" w:sz="0" w:space="0" w:color="auto"/>
            <w:bottom w:val="none" w:sz="0" w:space="0" w:color="auto"/>
            <w:right w:val="none" w:sz="0" w:space="0" w:color="auto"/>
          </w:divBdr>
        </w:div>
        <w:div w:id="631715053">
          <w:marLeft w:val="640"/>
          <w:marRight w:val="0"/>
          <w:marTop w:val="0"/>
          <w:marBottom w:val="0"/>
          <w:divBdr>
            <w:top w:val="none" w:sz="0" w:space="0" w:color="auto"/>
            <w:left w:val="none" w:sz="0" w:space="0" w:color="auto"/>
            <w:bottom w:val="none" w:sz="0" w:space="0" w:color="auto"/>
            <w:right w:val="none" w:sz="0" w:space="0" w:color="auto"/>
          </w:divBdr>
        </w:div>
        <w:div w:id="2145658368">
          <w:marLeft w:val="640"/>
          <w:marRight w:val="0"/>
          <w:marTop w:val="0"/>
          <w:marBottom w:val="0"/>
          <w:divBdr>
            <w:top w:val="none" w:sz="0" w:space="0" w:color="auto"/>
            <w:left w:val="none" w:sz="0" w:space="0" w:color="auto"/>
            <w:bottom w:val="none" w:sz="0" w:space="0" w:color="auto"/>
            <w:right w:val="none" w:sz="0" w:space="0" w:color="auto"/>
          </w:divBdr>
        </w:div>
        <w:div w:id="1661424330">
          <w:marLeft w:val="640"/>
          <w:marRight w:val="0"/>
          <w:marTop w:val="0"/>
          <w:marBottom w:val="0"/>
          <w:divBdr>
            <w:top w:val="none" w:sz="0" w:space="0" w:color="auto"/>
            <w:left w:val="none" w:sz="0" w:space="0" w:color="auto"/>
            <w:bottom w:val="none" w:sz="0" w:space="0" w:color="auto"/>
            <w:right w:val="none" w:sz="0" w:space="0" w:color="auto"/>
          </w:divBdr>
        </w:div>
        <w:div w:id="550580303">
          <w:marLeft w:val="640"/>
          <w:marRight w:val="0"/>
          <w:marTop w:val="0"/>
          <w:marBottom w:val="0"/>
          <w:divBdr>
            <w:top w:val="none" w:sz="0" w:space="0" w:color="auto"/>
            <w:left w:val="none" w:sz="0" w:space="0" w:color="auto"/>
            <w:bottom w:val="none" w:sz="0" w:space="0" w:color="auto"/>
            <w:right w:val="none" w:sz="0" w:space="0" w:color="auto"/>
          </w:divBdr>
        </w:div>
        <w:div w:id="1751730144">
          <w:marLeft w:val="640"/>
          <w:marRight w:val="0"/>
          <w:marTop w:val="0"/>
          <w:marBottom w:val="0"/>
          <w:divBdr>
            <w:top w:val="none" w:sz="0" w:space="0" w:color="auto"/>
            <w:left w:val="none" w:sz="0" w:space="0" w:color="auto"/>
            <w:bottom w:val="none" w:sz="0" w:space="0" w:color="auto"/>
            <w:right w:val="none" w:sz="0" w:space="0" w:color="auto"/>
          </w:divBdr>
        </w:div>
        <w:div w:id="152570158">
          <w:marLeft w:val="640"/>
          <w:marRight w:val="0"/>
          <w:marTop w:val="0"/>
          <w:marBottom w:val="0"/>
          <w:divBdr>
            <w:top w:val="none" w:sz="0" w:space="0" w:color="auto"/>
            <w:left w:val="none" w:sz="0" w:space="0" w:color="auto"/>
            <w:bottom w:val="none" w:sz="0" w:space="0" w:color="auto"/>
            <w:right w:val="none" w:sz="0" w:space="0" w:color="auto"/>
          </w:divBdr>
        </w:div>
        <w:div w:id="798257234">
          <w:marLeft w:val="640"/>
          <w:marRight w:val="0"/>
          <w:marTop w:val="0"/>
          <w:marBottom w:val="0"/>
          <w:divBdr>
            <w:top w:val="none" w:sz="0" w:space="0" w:color="auto"/>
            <w:left w:val="none" w:sz="0" w:space="0" w:color="auto"/>
            <w:bottom w:val="none" w:sz="0" w:space="0" w:color="auto"/>
            <w:right w:val="none" w:sz="0" w:space="0" w:color="auto"/>
          </w:divBdr>
        </w:div>
        <w:div w:id="840587123">
          <w:marLeft w:val="640"/>
          <w:marRight w:val="0"/>
          <w:marTop w:val="0"/>
          <w:marBottom w:val="0"/>
          <w:divBdr>
            <w:top w:val="none" w:sz="0" w:space="0" w:color="auto"/>
            <w:left w:val="none" w:sz="0" w:space="0" w:color="auto"/>
            <w:bottom w:val="none" w:sz="0" w:space="0" w:color="auto"/>
            <w:right w:val="none" w:sz="0" w:space="0" w:color="auto"/>
          </w:divBdr>
        </w:div>
        <w:div w:id="1851601240">
          <w:marLeft w:val="640"/>
          <w:marRight w:val="0"/>
          <w:marTop w:val="0"/>
          <w:marBottom w:val="0"/>
          <w:divBdr>
            <w:top w:val="none" w:sz="0" w:space="0" w:color="auto"/>
            <w:left w:val="none" w:sz="0" w:space="0" w:color="auto"/>
            <w:bottom w:val="none" w:sz="0" w:space="0" w:color="auto"/>
            <w:right w:val="none" w:sz="0" w:space="0" w:color="auto"/>
          </w:divBdr>
        </w:div>
        <w:div w:id="572395694">
          <w:marLeft w:val="640"/>
          <w:marRight w:val="0"/>
          <w:marTop w:val="0"/>
          <w:marBottom w:val="0"/>
          <w:divBdr>
            <w:top w:val="none" w:sz="0" w:space="0" w:color="auto"/>
            <w:left w:val="none" w:sz="0" w:space="0" w:color="auto"/>
            <w:bottom w:val="none" w:sz="0" w:space="0" w:color="auto"/>
            <w:right w:val="none" w:sz="0" w:space="0" w:color="auto"/>
          </w:divBdr>
        </w:div>
        <w:div w:id="49546644">
          <w:marLeft w:val="640"/>
          <w:marRight w:val="0"/>
          <w:marTop w:val="0"/>
          <w:marBottom w:val="0"/>
          <w:divBdr>
            <w:top w:val="none" w:sz="0" w:space="0" w:color="auto"/>
            <w:left w:val="none" w:sz="0" w:space="0" w:color="auto"/>
            <w:bottom w:val="none" w:sz="0" w:space="0" w:color="auto"/>
            <w:right w:val="none" w:sz="0" w:space="0" w:color="auto"/>
          </w:divBdr>
        </w:div>
        <w:div w:id="116418568">
          <w:marLeft w:val="640"/>
          <w:marRight w:val="0"/>
          <w:marTop w:val="0"/>
          <w:marBottom w:val="0"/>
          <w:divBdr>
            <w:top w:val="none" w:sz="0" w:space="0" w:color="auto"/>
            <w:left w:val="none" w:sz="0" w:space="0" w:color="auto"/>
            <w:bottom w:val="none" w:sz="0" w:space="0" w:color="auto"/>
            <w:right w:val="none" w:sz="0" w:space="0" w:color="auto"/>
          </w:divBdr>
        </w:div>
        <w:div w:id="785195848">
          <w:marLeft w:val="640"/>
          <w:marRight w:val="0"/>
          <w:marTop w:val="0"/>
          <w:marBottom w:val="0"/>
          <w:divBdr>
            <w:top w:val="none" w:sz="0" w:space="0" w:color="auto"/>
            <w:left w:val="none" w:sz="0" w:space="0" w:color="auto"/>
            <w:bottom w:val="none" w:sz="0" w:space="0" w:color="auto"/>
            <w:right w:val="none" w:sz="0" w:space="0" w:color="auto"/>
          </w:divBdr>
        </w:div>
        <w:div w:id="201015554">
          <w:marLeft w:val="640"/>
          <w:marRight w:val="0"/>
          <w:marTop w:val="0"/>
          <w:marBottom w:val="0"/>
          <w:divBdr>
            <w:top w:val="none" w:sz="0" w:space="0" w:color="auto"/>
            <w:left w:val="none" w:sz="0" w:space="0" w:color="auto"/>
            <w:bottom w:val="none" w:sz="0" w:space="0" w:color="auto"/>
            <w:right w:val="none" w:sz="0" w:space="0" w:color="auto"/>
          </w:divBdr>
        </w:div>
        <w:div w:id="213781124">
          <w:marLeft w:val="640"/>
          <w:marRight w:val="0"/>
          <w:marTop w:val="0"/>
          <w:marBottom w:val="0"/>
          <w:divBdr>
            <w:top w:val="none" w:sz="0" w:space="0" w:color="auto"/>
            <w:left w:val="none" w:sz="0" w:space="0" w:color="auto"/>
            <w:bottom w:val="none" w:sz="0" w:space="0" w:color="auto"/>
            <w:right w:val="none" w:sz="0" w:space="0" w:color="auto"/>
          </w:divBdr>
        </w:div>
        <w:div w:id="1664315386">
          <w:marLeft w:val="640"/>
          <w:marRight w:val="0"/>
          <w:marTop w:val="0"/>
          <w:marBottom w:val="0"/>
          <w:divBdr>
            <w:top w:val="none" w:sz="0" w:space="0" w:color="auto"/>
            <w:left w:val="none" w:sz="0" w:space="0" w:color="auto"/>
            <w:bottom w:val="none" w:sz="0" w:space="0" w:color="auto"/>
            <w:right w:val="none" w:sz="0" w:space="0" w:color="auto"/>
          </w:divBdr>
        </w:div>
        <w:div w:id="2042316508">
          <w:marLeft w:val="640"/>
          <w:marRight w:val="0"/>
          <w:marTop w:val="0"/>
          <w:marBottom w:val="0"/>
          <w:divBdr>
            <w:top w:val="none" w:sz="0" w:space="0" w:color="auto"/>
            <w:left w:val="none" w:sz="0" w:space="0" w:color="auto"/>
            <w:bottom w:val="none" w:sz="0" w:space="0" w:color="auto"/>
            <w:right w:val="none" w:sz="0" w:space="0" w:color="auto"/>
          </w:divBdr>
        </w:div>
        <w:div w:id="80183191">
          <w:marLeft w:val="640"/>
          <w:marRight w:val="0"/>
          <w:marTop w:val="0"/>
          <w:marBottom w:val="0"/>
          <w:divBdr>
            <w:top w:val="none" w:sz="0" w:space="0" w:color="auto"/>
            <w:left w:val="none" w:sz="0" w:space="0" w:color="auto"/>
            <w:bottom w:val="none" w:sz="0" w:space="0" w:color="auto"/>
            <w:right w:val="none" w:sz="0" w:space="0" w:color="auto"/>
          </w:divBdr>
        </w:div>
        <w:div w:id="1999337517">
          <w:marLeft w:val="640"/>
          <w:marRight w:val="0"/>
          <w:marTop w:val="0"/>
          <w:marBottom w:val="0"/>
          <w:divBdr>
            <w:top w:val="none" w:sz="0" w:space="0" w:color="auto"/>
            <w:left w:val="none" w:sz="0" w:space="0" w:color="auto"/>
            <w:bottom w:val="none" w:sz="0" w:space="0" w:color="auto"/>
            <w:right w:val="none" w:sz="0" w:space="0" w:color="auto"/>
          </w:divBdr>
        </w:div>
        <w:div w:id="92213740">
          <w:marLeft w:val="640"/>
          <w:marRight w:val="0"/>
          <w:marTop w:val="0"/>
          <w:marBottom w:val="0"/>
          <w:divBdr>
            <w:top w:val="none" w:sz="0" w:space="0" w:color="auto"/>
            <w:left w:val="none" w:sz="0" w:space="0" w:color="auto"/>
            <w:bottom w:val="none" w:sz="0" w:space="0" w:color="auto"/>
            <w:right w:val="none" w:sz="0" w:space="0" w:color="auto"/>
          </w:divBdr>
        </w:div>
        <w:div w:id="170294146">
          <w:marLeft w:val="640"/>
          <w:marRight w:val="0"/>
          <w:marTop w:val="0"/>
          <w:marBottom w:val="0"/>
          <w:divBdr>
            <w:top w:val="none" w:sz="0" w:space="0" w:color="auto"/>
            <w:left w:val="none" w:sz="0" w:space="0" w:color="auto"/>
            <w:bottom w:val="none" w:sz="0" w:space="0" w:color="auto"/>
            <w:right w:val="none" w:sz="0" w:space="0" w:color="auto"/>
          </w:divBdr>
        </w:div>
        <w:div w:id="1699889871">
          <w:marLeft w:val="640"/>
          <w:marRight w:val="0"/>
          <w:marTop w:val="0"/>
          <w:marBottom w:val="0"/>
          <w:divBdr>
            <w:top w:val="none" w:sz="0" w:space="0" w:color="auto"/>
            <w:left w:val="none" w:sz="0" w:space="0" w:color="auto"/>
            <w:bottom w:val="none" w:sz="0" w:space="0" w:color="auto"/>
            <w:right w:val="none" w:sz="0" w:space="0" w:color="auto"/>
          </w:divBdr>
        </w:div>
        <w:div w:id="682099252">
          <w:marLeft w:val="640"/>
          <w:marRight w:val="0"/>
          <w:marTop w:val="0"/>
          <w:marBottom w:val="0"/>
          <w:divBdr>
            <w:top w:val="none" w:sz="0" w:space="0" w:color="auto"/>
            <w:left w:val="none" w:sz="0" w:space="0" w:color="auto"/>
            <w:bottom w:val="none" w:sz="0" w:space="0" w:color="auto"/>
            <w:right w:val="none" w:sz="0" w:space="0" w:color="auto"/>
          </w:divBdr>
        </w:div>
        <w:div w:id="221915624">
          <w:marLeft w:val="640"/>
          <w:marRight w:val="0"/>
          <w:marTop w:val="0"/>
          <w:marBottom w:val="0"/>
          <w:divBdr>
            <w:top w:val="none" w:sz="0" w:space="0" w:color="auto"/>
            <w:left w:val="none" w:sz="0" w:space="0" w:color="auto"/>
            <w:bottom w:val="none" w:sz="0" w:space="0" w:color="auto"/>
            <w:right w:val="none" w:sz="0" w:space="0" w:color="auto"/>
          </w:divBdr>
        </w:div>
        <w:div w:id="873813014">
          <w:marLeft w:val="640"/>
          <w:marRight w:val="0"/>
          <w:marTop w:val="0"/>
          <w:marBottom w:val="0"/>
          <w:divBdr>
            <w:top w:val="none" w:sz="0" w:space="0" w:color="auto"/>
            <w:left w:val="none" w:sz="0" w:space="0" w:color="auto"/>
            <w:bottom w:val="none" w:sz="0" w:space="0" w:color="auto"/>
            <w:right w:val="none" w:sz="0" w:space="0" w:color="auto"/>
          </w:divBdr>
        </w:div>
        <w:div w:id="1803035830">
          <w:marLeft w:val="640"/>
          <w:marRight w:val="0"/>
          <w:marTop w:val="0"/>
          <w:marBottom w:val="0"/>
          <w:divBdr>
            <w:top w:val="none" w:sz="0" w:space="0" w:color="auto"/>
            <w:left w:val="none" w:sz="0" w:space="0" w:color="auto"/>
            <w:bottom w:val="none" w:sz="0" w:space="0" w:color="auto"/>
            <w:right w:val="none" w:sz="0" w:space="0" w:color="auto"/>
          </w:divBdr>
        </w:div>
        <w:div w:id="1997370458">
          <w:marLeft w:val="640"/>
          <w:marRight w:val="0"/>
          <w:marTop w:val="0"/>
          <w:marBottom w:val="0"/>
          <w:divBdr>
            <w:top w:val="none" w:sz="0" w:space="0" w:color="auto"/>
            <w:left w:val="none" w:sz="0" w:space="0" w:color="auto"/>
            <w:bottom w:val="none" w:sz="0" w:space="0" w:color="auto"/>
            <w:right w:val="none" w:sz="0" w:space="0" w:color="auto"/>
          </w:divBdr>
        </w:div>
        <w:div w:id="1467309255">
          <w:marLeft w:val="640"/>
          <w:marRight w:val="0"/>
          <w:marTop w:val="0"/>
          <w:marBottom w:val="0"/>
          <w:divBdr>
            <w:top w:val="none" w:sz="0" w:space="0" w:color="auto"/>
            <w:left w:val="none" w:sz="0" w:space="0" w:color="auto"/>
            <w:bottom w:val="none" w:sz="0" w:space="0" w:color="auto"/>
            <w:right w:val="none" w:sz="0" w:space="0" w:color="auto"/>
          </w:divBdr>
        </w:div>
        <w:div w:id="1848060043">
          <w:marLeft w:val="640"/>
          <w:marRight w:val="0"/>
          <w:marTop w:val="0"/>
          <w:marBottom w:val="0"/>
          <w:divBdr>
            <w:top w:val="none" w:sz="0" w:space="0" w:color="auto"/>
            <w:left w:val="none" w:sz="0" w:space="0" w:color="auto"/>
            <w:bottom w:val="none" w:sz="0" w:space="0" w:color="auto"/>
            <w:right w:val="none" w:sz="0" w:space="0" w:color="auto"/>
          </w:divBdr>
        </w:div>
        <w:div w:id="2013215738">
          <w:marLeft w:val="640"/>
          <w:marRight w:val="0"/>
          <w:marTop w:val="0"/>
          <w:marBottom w:val="0"/>
          <w:divBdr>
            <w:top w:val="none" w:sz="0" w:space="0" w:color="auto"/>
            <w:left w:val="none" w:sz="0" w:space="0" w:color="auto"/>
            <w:bottom w:val="none" w:sz="0" w:space="0" w:color="auto"/>
            <w:right w:val="none" w:sz="0" w:space="0" w:color="auto"/>
          </w:divBdr>
        </w:div>
        <w:div w:id="172838228">
          <w:marLeft w:val="640"/>
          <w:marRight w:val="0"/>
          <w:marTop w:val="0"/>
          <w:marBottom w:val="0"/>
          <w:divBdr>
            <w:top w:val="none" w:sz="0" w:space="0" w:color="auto"/>
            <w:left w:val="none" w:sz="0" w:space="0" w:color="auto"/>
            <w:bottom w:val="none" w:sz="0" w:space="0" w:color="auto"/>
            <w:right w:val="none" w:sz="0" w:space="0" w:color="auto"/>
          </w:divBdr>
        </w:div>
        <w:div w:id="570313110">
          <w:marLeft w:val="640"/>
          <w:marRight w:val="0"/>
          <w:marTop w:val="0"/>
          <w:marBottom w:val="0"/>
          <w:divBdr>
            <w:top w:val="none" w:sz="0" w:space="0" w:color="auto"/>
            <w:left w:val="none" w:sz="0" w:space="0" w:color="auto"/>
            <w:bottom w:val="none" w:sz="0" w:space="0" w:color="auto"/>
            <w:right w:val="none" w:sz="0" w:space="0" w:color="auto"/>
          </w:divBdr>
        </w:div>
        <w:div w:id="719548659">
          <w:marLeft w:val="640"/>
          <w:marRight w:val="0"/>
          <w:marTop w:val="0"/>
          <w:marBottom w:val="0"/>
          <w:divBdr>
            <w:top w:val="none" w:sz="0" w:space="0" w:color="auto"/>
            <w:left w:val="none" w:sz="0" w:space="0" w:color="auto"/>
            <w:bottom w:val="none" w:sz="0" w:space="0" w:color="auto"/>
            <w:right w:val="none" w:sz="0" w:space="0" w:color="auto"/>
          </w:divBdr>
        </w:div>
        <w:div w:id="1444300262">
          <w:marLeft w:val="640"/>
          <w:marRight w:val="0"/>
          <w:marTop w:val="0"/>
          <w:marBottom w:val="0"/>
          <w:divBdr>
            <w:top w:val="none" w:sz="0" w:space="0" w:color="auto"/>
            <w:left w:val="none" w:sz="0" w:space="0" w:color="auto"/>
            <w:bottom w:val="none" w:sz="0" w:space="0" w:color="auto"/>
            <w:right w:val="none" w:sz="0" w:space="0" w:color="auto"/>
          </w:divBdr>
        </w:div>
        <w:div w:id="718476858">
          <w:marLeft w:val="640"/>
          <w:marRight w:val="0"/>
          <w:marTop w:val="0"/>
          <w:marBottom w:val="0"/>
          <w:divBdr>
            <w:top w:val="none" w:sz="0" w:space="0" w:color="auto"/>
            <w:left w:val="none" w:sz="0" w:space="0" w:color="auto"/>
            <w:bottom w:val="none" w:sz="0" w:space="0" w:color="auto"/>
            <w:right w:val="none" w:sz="0" w:space="0" w:color="auto"/>
          </w:divBdr>
        </w:div>
        <w:div w:id="1343361248">
          <w:marLeft w:val="640"/>
          <w:marRight w:val="0"/>
          <w:marTop w:val="0"/>
          <w:marBottom w:val="0"/>
          <w:divBdr>
            <w:top w:val="none" w:sz="0" w:space="0" w:color="auto"/>
            <w:left w:val="none" w:sz="0" w:space="0" w:color="auto"/>
            <w:bottom w:val="none" w:sz="0" w:space="0" w:color="auto"/>
            <w:right w:val="none" w:sz="0" w:space="0" w:color="auto"/>
          </w:divBdr>
        </w:div>
        <w:div w:id="1919904088">
          <w:marLeft w:val="640"/>
          <w:marRight w:val="0"/>
          <w:marTop w:val="0"/>
          <w:marBottom w:val="0"/>
          <w:divBdr>
            <w:top w:val="none" w:sz="0" w:space="0" w:color="auto"/>
            <w:left w:val="none" w:sz="0" w:space="0" w:color="auto"/>
            <w:bottom w:val="none" w:sz="0" w:space="0" w:color="auto"/>
            <w:right w:val="none" w:sz="0" w:space="0" w:color="auto"/>
          </w:divBdr>
        </w:div>
        <w:div w:id="128212414">
          <w:marLeft w:val="640"/>
          <w:marRight w:val="0"/>
          <w:marTop w:val="0"/>
          <w:marBottom w:val="0"/>
          <w:divBdr>
            <w:top w:val="none" w:sz="0" w:space="0" w:color="auto"/>
            <w:left w:val="none" w:sz="0" w:space="0" w:color="auto"/>
            <w:bottom w:val="none" w:sz="0" w:space="0" w:color="auto"/>
            <w:right w:val="none" w:sz="0" w:space="0" w:color="auto"/>
          </w:divBdr>
        </w:div>
        <w:div w:id="1815292617">
          <w:marLeft w:val="640"/>
          <w:marRight w:val="0"/>
          <w:marTop w:val="0"/>
          <w:marBottom w:val="0"/>
          <w:divBdr>
            <w:top w:val="none" w:sz="0" w:space="0" w:color="auto"/>
            <w:left w:val="none" w:sz="0" w:space="0" w:color="auto"/>
            <w:bottom w:val="none" w:sz="0" w:space="0" w:color="auto"/>
            <w:right w:val="none" w:sz="0" w:space="0" w:color="auto"/>
          </w:divBdr>
        </w:div>
        <w:div w:id="1878854866">
          <w:marLeft w:val="640"/>
          <w:marRight w:val="0"/>
          <w:marTop w:val="0"/>
          <w:marBottom w:val="0"/>
          <w:divBdr>
            <w:top w:val="none" w:sz="0" w:space="0" w:color="auto"/>
            <w:left w:val="none" w:sz="0" w:space="0" w:color="auto"/>
            <w:bottom w:val="none" w:sz="0" w:space="0" w:color="auto"/>
            <w:right w:val="none" w:sz="0" w:space="0" w:color="auto"/>
          </w:divBdr>
        </w:div>
        <w:div w:id="1699431340">
          <w:marLeft w:val="640"/>
          <w:marRight w:val="0"/>
          <w:marTop w:val="0"/>
          <w:marBottom w:val="0"/>
          <w:divBdr>
            <w:top w:val="none" w:sz="0" w:space="0" w:color="auto"/>
            <w:left w:val="none" w:sz="0" w:space="0" w:color="auto"/>
            <w:bottom w:val="none" w:sz="0" w:space="0" w:color="auto"/>
            <w:right w:val="none" w:sz="0" w:space="0" w:color="auto"/>
          </w:divBdr>
        </w:div>
        <w:div w:id="785348820">
          <w:marLeft w:val="640"/>
          <w:marRight w:val="0"/>
          <w:marTop w:val="0"/>
          <w:marBottom w:val="0"/>
          <w:divBdr>
            <w:top w:val="none" w:sz="0" w:space="0" w:color="auto"/>
            <w:left w:val="none" w:sz="0" w:space="0" w:color="auto"/>
            <w:bottom w:val="none" w:sz="0" w:space="0" w:color="auto"/>
            <w:right w:val="none" w:sz="0" w:space="0" w:color="auto"/>
          </w:divBdr>
        </w:div>
        <w:div w:id="2037123275">
          <w:marLeft w:val="640"/>
          <w:marRight w:val="0"/>
          <w:marTop w:val="0"/>
          <w:marBottom w:val="0"/>
          <w:divBdr>
            <w:top w:val="none" w:sz="0" w:space="0" w:color="auto"/>
            <w:left w:val="none" w:sz="0" w:space="0" w:color="auto"/>
            <w:bottom w:val="none" w:sz="0" w:space="0" w:color="auto"/>
            <w:right w:val="none" w:sz="0" w:space="0" w:color="auto"/>
          </w:divBdr>
        </w:div>
        <w:div w:id="1463426197">
          <w:marLeft w:val="640"/>
          <w:marRight w:val="0"/>
          <w:marTop w:val="0"/>
          <w:marBottom w:val="0"/>
          <w:divBdr>
            <w:top w:val="none" w:sz="0" w:space="0" w:color="auto"/>
            <w:left w:val="none" w:sz="0" w:space="0" w:color="auto"/>
            <w:bottom w:val="none" w:sz="0" w:space="0" w:color="auto"/>
            <w:right w:val="none" w:sz="0" w:space="0" w:color="auto"/>
          </w:divBdr>
        </w:div>
        <w:div w:id="368068221">
          <w:marLeft w:val="640"/>
          <w:marRight w:val="0"/>
          <w:marTop w:val="0"/>
          <w:marBottom w:val="0"/>
          <w:divBdr>
            <w:top w:val="none" w:sz="0" w:space="0" w:color="auto"/>
            <w:left w:val="none" w:sz="0" w:space="0" w:color="auto"/>
            <w:bottom w:val="none" w:sz="0" w:space="0" w:color="auto"/>
            <w:right w:val="none" w:sz="0" w:space="0" w:color="auto"/>
          </w:divBdr>
        </w:div>
        <w:div w:id="1008631603">
          <w:marLeft w:val="640"/>
          <w:marRight w:val="0"/>
          <w:marTop w:val="0"/>
          <w:marBottom w:val="0"/>
          <w:divBdr>
            <w:top w:val="none" w:sz="0" w:space="0" w:color="auto"/>
            <w:left w:val="none" w:sz="0" w:space="0" w:color="auto"/>
            <w:bottom w:val="none" w:sz="0" w:space="0" w:color="auto"/>
            <w:right w:val="none" w:sz="0" w:space="0" w:color="auto"/>
          </w:divBdr>
        </w:div>
        <w:div w:id="2106074711">
          <w:marLeft w:val="640"/>
          <w:marRight w:val="0"/>
          <w:marTop w:val="0"/>
          <w:marBottom w:val="0"/>
          <w:divBdr>
            <w:top w:val="none" w:sz="0" w:space="0" w:color="auto"/>
            <w:left w:val="none" w:sz="0" w:space="0" w:color="auto"/>
            <w:bottom w:val="none" w:sz="0" w:space="0" w:color="auto"/>
            <w:right w:val="none" w:sz="0" w:space="0" w:color="auto"/>
          </w:divBdr>
        </w:div>
        <w:div w:id="1650939597">
          <w:marLeft w:val="640"/>
          <w:marRight w:val="0"/>
          <w:marTop w:val="0"/>
          <w:marBottom w:val="0"/>
          <w:divBdr>
            <w:top w:val="none" w:sz="0" w:space="0" w:color="auto"/>
            <w:left w:val="none" w:sz="0" w:space="0" w:color="auto"/>
            <w:bottom w:val="none" w:sz="0" w:space="0" w:color="auto"/>
            <w:right w:val="none" w:sz="0" w:space="0" w:color="auto"/>
          </w:divBdr>
        </w:div>
        <w:div w:id="593133097">
          <w:marLeft w:val="640"/>
          <w:marRight w:val="0"/>
          <w:marTop w:val="0"/>
          <w:marBottom w:val="0"/>
          <w:divBdr>
            <w:top w:val="none" w:sz="0" w:space="0" w:color="auto"/>
            <w:left w:val="none" w:sz="0" w:space="0" w:color="auto"/>
            <w:bottom w:val="none" w:sz="0" w:space="0" w:color="auto"/>
            <w:right w:val="none" w:sz="0" w:space="0" w:color="auto"/>
          </w:divBdr>
        </w:div>
        <w:div w:id="123551191">
          <w:marLeft w:val="640"/>
          <w:marRight w:val="0"/>
          <w:marTop w:val="0"/>
          <w:marBottom w:val="0"/>
          <w:divBdr>
            <w:top w:val="none" w:sz="0" w:space="0" w:color="auto"/>
            <w:left w:val="none" w:sz="0" w:space="0" w:color="auto"/>
            <w:bottom w:val="none" w:sz="0" w:space="0" w:color="auto"/>
            <w:right w:val="none" w:sz="0" w:space="0" w:color="auto"/>
          </w:divBdr>
        </w:div>
      </w:divsChild>
    </w:div>
    <w:div w:id="2122265284">
      <w:bodyDiv w:val="1"/>
      <w:marLeft w:val="0"/>
      <w:marRight w:val="0"/>
      <w:marTop w:val="0"/>
      <w:marBottom w:val="0"/>
      <w:divBdr>
        <w:top w:val="none" w:sz="0" w:space="0" w:color="auto"/>
        <w:left w:val="none" w:sz="0" w:space="0" w:color="auto"/>
        <w:bottom w:val="none" w:sz="0" w:space="0" w:color="auto"/>
        <w:right w:val="none" w:sz="0" w:space="0" w:color="auto"/>
      </w:divBdr>
      <w:divsChild>
        <w:div w:id="4482382">
          <w:marLeft w:val="640"/>
          <w:marRight w:val="0"/>
          <w:marTop w:val="0"/>
          <w:marBottom w:val="0"/>
          <w:divBdr>
            <w:top w:val="none" w:sz="0" w:space="0" w:color="auto"/>
            <w:left w:val="none" w:sz="0" w:space="0" w:color="auto"/>
            <w:bottom w:val="none" w:sz="0" w:space="0" w:color="auto"/>
            <w:right w:val="none" w:sz="0" w:space="0" w:color="auto"/>
          </w:divBdr>
        </w:div>
        <w:div w:id="108624068">
          <w:marLeft w:val="640"/>
          <w:marRight w:val="0"/>
          <w:marTop w:val="0"/>
          <w:marBottom w:val="0"/>
          <w:divBdr>
            <w:top w:val="none" w:sz="0" w:space="0" w:color="auto"/>
            <w:left w:val="none" w:sz="0" w:space="0" w:color="auto"/>
            <w:bottom w:val="none" w:sz="0" w:space="0" w:color="auto"/>
            <w:right w:val="none" w:sz="0" w:space="0" w:color="auto"/>
          </w:divBdr>
        </w:div>
        <w:div w:id="139470353">
          <w:marLeft w:val="640"/>
          <w:marRight w:val="0"/>
          <w:marTop w:val="0"/>
          <w:marBottom w:val="0"/>
          <w:divBdr>
            <w:top w:val="none" w:sz="0" w:space="0" w:color="auto"/>
            <w:left w:val="none" w:sz="0" w:space="0" w:color="auto"/>
            <w:bottom w:val="none" w:sz="0" w:space="0" w:color="auto"/>
            <w:right w:val="none" w:sz="0" w:space="0" w:color="auto"/>
          </w:divBdr>
        </w:div>
        <w:div w:id="153960717">
          <w:marLeft w:val="640"/>
          <w:marRight w:val="0"/>
          <w:marTop w:val="0"/>
          <w:marBottom w:val="0"/>
          <w:divBdr>
            <w:top w:val="none" w:sz="0" w:space="0" w:color="auto"/>
            <w:left w:val="none" w:sz="0" w:space="0" w:color="auto"/>
            <w:bottom w:val="none" w:sz="0" w:space="0" w:color="auto"/>
            <w:right w:val="none" w:sz="0" w:space="0" w:color="auto"/>
          </w:divBdr>
        </w:div>
        <w:div w:id="174198306">
          <w:marLeft w:val="640"/>
          <w:marRight w:val="0"/>
          <w:marTop w:val="0"/>
          <w:marBottom w:val="0"/>
          <w:divBdr>
            <w:top w:val="none" w:sz="0" w:space="0" w:color="auto"/>
            <w:left w:val="none" w:sz="0" w:space="0" w:color="auto"/>
            <w:bottom w:val="none" w:sz="0" w:space="0" w:color="auto"/>
            <w:right w:val="none" w:sz="0" w:space="0" w:color="auto"/>
          </w:divBdr>
        </w:div>
        <w:div w:id="262887673">
          <w:marLeft w:val="640"/>
          <w:marRight w:val="0"/>
          <w:marTop w:val="0"/>
          <w:marBottom w:val="0"/>
          <w:divBdr>
            <w:top w:val="none" w:sz="0" w:space="0" w:color="auto"/>
            <w:left w:val="none" w:sz="0" w:space="0" w:color="auto"/>
            <w:bottom w:val="none" w:sz="0" w:space="0" w:color="auto"/>
            <w:right w:val="none" w:sz="0" w:space="0" w:color="auto"/>
          </w:divBdr>
        </w:div>
        <w:div w:id="338778251">
          <w:marLeft w:val="640"/>
          <w:marRight w:val="0"/>
          <w:marTop w:val="0"/>
          <w:marBottom w:val="0"/>
          <w:divBdr>
            <w:top w:val="none" w:sz="0" w:space="0" w:color="auto"/>
            <w:left w:val="none" w:sz="0" w:space="0" w:color="auto"/>
            <w:bottom w:val="none" w:sz="0" w:space="0" w:color="auto"/>
            <w:right w:val="none" w:sz="0" w:space="0" w:color="auto"/>
          </w:divBdr>
        </w:div>
        <w:div w:id="346370974">
          <w:marLeft w:val="640"/>
          <w:marRight w:val="0"/>
          <w:marTop w:val="0"/>
          <w:marBottom w:val="0"/>
          <w:divBdr>
            <w:top w:val="none" w:sz="0" w:space="0" w:color="auto"/>
            <w:left w:val="none" w:sz="0" w:space="0" w:color="auto"/>
            <w:bottom w:val="none" w:sz="0" w:space="0" w:color="auto"/>
            <w:right w:val="none" w:sz="0" w:space="0" w:color="auto"/>
          </w:divBdr>
        </w:div>
        <w:div w:id="387919465">
          <w:marLeft w:val="640"/>
          <w:marRight w:val="0"/>
          <w:marTop w:val="0"/>
          <w:marBottom w:val="0"/>
          <w:divBdr>
            <w:top w:val="none" w:sz="0" w:space="0" w:color="auto"/>
            <w:left w:val="none" w:sz="0" w:space="0" w:color="auto"/>
            <w:bottom w:val="none" w:sz="0" w:space="0" w:color="auto"/>
            <w:right w:val="none" w:sz="0" w:space="0" w:color="auto"/>
          </w:divBdr>
        </w:div>
        <w:div w:id="394471863">
          <w:marLeft w:val="640"/>
          <w:marRight w:val="0"/>
          <w:marTop w:val="0"/>
          <w:marBottom w:val="0"/>
          <w:divBdr>
            <w:top w:val="none" w:sz="0" w:space="0" w:color="auto"/>
            <w:left w:val="none" w:sz="0" w:space="0" w:color="auto"/>
            <w:bottom w:val="none" w:sz="0" w:space="0" w:color="auto"/>
            <w:right w:val="none" w:sz="0" w:space="0" w:color="auto"/>
          </w:divBdr>
        </w:div>
        <w:div w:id="412626663">
          <w:marLeft w:val="640"/>
          <w:marRight w:val="0"/>
          <w:marTop w:val="0"/>
          <w:marBottom w:val="0"/>
          <w:divBdr>
            <w:top w:val="none" w:sz="0" w:space="0" w:color="auto"/>
            <w:left w:val="none" w:sz="0" w:space="0" w:color="auto"/>
            <w:bottom w:val="none" w:sz="0" w:space="0" w:color="auto"/>
            <w:right w:val="none" w:sz="0" w:space="0" w:color="auto"/>
          </w:divBdr>
        </w:div>
        <w:div w:id="422185673">
          <w:marLeft w:val="640"/>
          <w:marRight w:val="0"/>
          <w:marTop w:val="0"/>
          <w:marBottom w:val="0"/>
          <w:divBdr>
            <w:top w:val="none" w:sz="0" w:space="0" w:color="auto"/>
            <w:left w:val="none" w:sz="0" w:space="0" w:color="auto"/>
            <w:bottom w:val="none" w:sz="0" w:space="0" w:color="auto"/>
            <w:right w:val="none" w:sz="0" w:space="0" w:color="auto"/>
          </w:divBdr>
        </w:div>
        <w:div w:id="435291018">
          <w:marLeft w:val="640"/>
          <w:marRight w:val="0"/>
          <w:marTop w:val="0"/>
          <w:marBottom w:val="0"/>
          <w:divBdr>
            <w:top w:val="none" w:sz="0" w:space="0" w:color="auto"/>
            <w:left w:val="none" w:sz="0" w:space="0" w:color="auto"/>
            <w:bottom w:val="none" w:sz="0" w:space="0" w:color="auto"/>
            <w:right w:val="none" w:sz="0" w:space="0" w:color="auto"/>
          </w:divBdr>
        </w:div>
        <w:div w:id="445731828">
          <w:marLeft w:val="640"/>
          <w:marRight w:val="0"/>
          <w:marTop w:val="0"/>
          <w:marBottom w:val="0"/>
          <w:divBdr>
            <w:top w:val="none" w:sz="0" w:space="0" w:color="auto"/>
            <w:left w:val="none" w:sz="0" w:space="0" w:color="auto"/>
            <w:bottom w:val="none" w:sz="0" w:space="0" w:color="auto"/>
            <w:right w:val="none" w:sz="0" w:space="0" w:color="auto"/>
          </w:divBdr>
        </w:div>
        <w:div w:id="453718170">
          <w:marLeft w:val="640"/>
          <w:marRight w:val="0"/>
          <w:marTop w:val="0"/>
          <w:marBottom w:val="0"/>
          <w:divBdr>
            <w:top w:val="none" w:sz="0" w:space="0" w:color="auto"/>
            <w:left w:val="none" w:sz="0" w:space="0" w:color="auto"/>
            <w:bottom w:val="none" w:sz="0" w:space="0" w:color="auto"/>
            <w:right w:val="none" w:sz="0" w:space="0" w:color="auto"/>
          </w:divBdr>
        </w:div>
        <w:div w:id="462427072">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541282158">
          <w:marLeft w:val="640"/>
          <w:marRight w:val="0"/>
          <w:marTop w:val="0"/>
          <w:marBottom w:val="0"/>
          <w:divBdr>
            <w:top w:val="none" w:sz="0" w:space="0" w:color="auto"/>
            <w:left w:val="none" w:sz="0" w:space="0" w:color="auto"/>
            <w:bottom w:val="none" w:sz="0" w:space="0" w:color="auto"/>
            <w:right w:val="none" w:sz="0" w:space="0" w:color="auto"/>
          </w:divBdr>
        </w:div>
        <w:div w:id="551619604">
          <w:marLeft w:val="640"/>
          <w:marRight w:val="0"/>
          <w:marTop w:val="0"/>
          <w:marBottom w:val="0"/>
          <w:divBdr>
            <w:top w:val="none" w:sz="0" w:space="0" w:color="auto"/>
            <w:left w:val="none" w:sz="0" w:space="0" w:color="auto"/>
            <w:bottom w:val="none" w:sz="0" w:space="0" w:color="auto"/>
            <w:right w:val="none" w:sz="0" w:space="0" w:color="auto"/>
          </w:divBdr>
        </w:div>
        <w:div w:id="580602726">
          <w:marLeft w:val="640"/>
          <w:marRight w:val="0"/>
          <w:marTop w:val="0"/>
          <w:marBottom w:val="0"/>
          <w:divBdr>
            <w:top w:val="none" w:sz="0" w:space="0" w:color="auto"/>
            <w:left w:val="none" w:sz="0" w:space="0" w:color="auto"/>
            <w:bottom w:val="none" w:sz="0" w:space="0" w:color="auto"/>
            <w:right w:val="none" w:sz="0" w:space="0" w:color="auto"/>
          </w:divBdr>
        </w:div>
        <w:div w:id="589776854">
          <w:marLeft w:val="640"/>
          <w:marRight w:val="0"/>
          <w:marTop w:val="0"/>
          <w:marBottom w:val="0"/>
          <w:divBdr>
            <w:top w:val="none" w:sz="0" w:space="0" w:color="auto"/>
            <w:left w:val="none" w:sz="0" w:space="0" w:color="auto"/>
            <w:bottom w:val="none" w:sz="0" w:space="0" w:color="auto"/>
            <w:right w:val="none" w:sz="0" w:space="0" w:color="auto"/>
          </w:divBdr>
        </w:div>
        <w:div w:id="613484901">
          <w:marLeft w:val="640"/>
          <w:marRight w:val="0"/>
          <w:marTop w:val="0"/>
          <w:marBottom w:val="0"/>
          <w:divBdr>
            <w:top w:val="none" w:sz="0" w:space="0" w:color="auto"/>
            <w:left w:val="none" w:sz="0" w:space="0" w:color="auto"/>
            <w:bottom w:val="none" w:sz="0" w:space="0" w:color="auto"/>
            <w:right w:val="none" w:sz="0" w:space="0" w:color="auto"/>
          </w:divBdr>
        </w:div>
        <w:div w:id="616761927">
          <w:marLeft w:val="640"/>
          <w:marRight w:val="0"/>
          <w:marTop w:val="0"/>
          <w:marBottom w:val="0"/>
          <w:divBdr>
            <w:top w:val="none" w:sz="0" w:space="0" w:color="auto"/>
            <w:left w:val="none" w:sz="0" w:space="0" w:color="auto"/>
            <w:bottom w:val="none" w:sz="0" w:space="0" w:color="auto"/>
            <w:right w:val="none" w:sz="0" w:space="0" w:color="auto"/>
          </w:divBdr>
        </w:div>
        <w:div w:id="630135509">
          <w:marLeft w:val="640"/>
          <w:marRight w:val="0"/>
          <w:marTop w:val="0"/>
          <w:marBottom w:val="0"/>
          <w:divBdr>
            <w:top w:val="none" w:sz="0" w:space="0" w:color="auto"/>
            <w:left w:val="none" w:sz="0" w:space="0" w:color="auto"/>
            <w:bottom w:val="none" w:sz="0" w:space="0" w:color="auto"/>
            <w:right w:val="none" w:sz="0" w:space="0" w:color="auto"/>
          </w:divBdr>
        </w:div>
        <w:div w:id="657463819">
          <w:marLeft w:val="640"/>
          <w:marRight w:val="0"/>
          <w:marTop w:val="0"/>
          <w:marBottom w:val="0"/>
          <w:divBdr>
            <w:top w:val="none" w:sz="0" w:space="0" w:color="auto"/>
            <w:left w:val="none" w:sz="0" w:space="0" w:color="auto"/>
            <w:bottom w:val="none" w:sz="0" w:space="0" w:color="auto"/>
            <w:right w:val="none" w:sz="0" w:space="0" w:color="auto"/>
          </w:divBdr>
        </w:div>
        <w:div w:id="664088656">
          <w:marLeft w:val="640"/>
          <w:marRight w:val="0"/>
          <w:marTop w:val="0"/>
          <w:marBottom w:val="0"/>
          <w:divBdr>
            <w:top w:val="none" w:sz="0" w:space="0" w:color="auto"/>
            <w:left w:val="none" w:sz="0" w:space="0" w:color="auto"/>
            <w:bottom w:val="none" w:sz="0" w:space="0" w:color="auto"/>
            <w:right w:val="none" w:sz="0" w:space="0" w:color="auto"/>
          </w:divBdr>
        </w:div>
        <w:div w:id="669648100">
          <w:marLeft w:val="640"/>
          <w:marRight w:val="0"/>
          <w:marTop w:val="0"/>
          <w:marBottom w:val="0"/>
          <w:divBdr>
            <w:top w:val="none" w:sz="0" w:space="0" w:color="auto"/>
            <w:left w:val="none" w:sz="0" w:space="0" w:color="auto"/>
            <w:bottom w:val="none" w:sz="0" w:space="0" w:color="auto"/>
            <w:right w:val="none" w:sz="0" w:space="0" w:color="auto"/>
          </w:divBdr>
        </w:div>
        <w:div w:id="706877976">
          <w:marLeft w:val="640"/>
          <w:marRight w:val="0"/>
          <w:marTop w:val="0"/>
          <w:marBottom w:val="0"/>
          <w:divBdr>
            <w:top w:val="none" w:sz="0" w:space="0" w:color="auto"/>
            <w:left w:val="none" w:sz="0" w:space="0" w:color="auto"/>
            <w:bottom w:val="none" w:sz="0" w:space="0" w:color="auto"/>
            <w:right w:val="none" w:sz="0" w:space="0" w:color="auto"/>
          </w:divBdr>
        </w:div>
        <w:div w:id="758017301">
          <w:marLeft w:val="640"/>
          <w:marRight w:val="0"/>
          <w:marTop w:val="0"/>
          <w:marBottom w:val="0"/>
          <w:divBdr>
            <w:top w:val="none" w:sz="0" w:space="0" w:color="auto"/>
            <w:left w:val="none" w:sz="0" w:space="0" w:color="auto"/>
            <w:bottom w:val="none" w:sz="0" w:space="0" w:color="auto"/>
            <w:right w:val="none" w:sz="0" w:space="0" w:color="auto"/>
          </w:divBdr>
        </w:div>
        <w:div w:id="768086542">
          <w:marLeft w:val="640"/>
          <w:marRight w:val="0"/>
          <w:marTop w:val="0"/>
          <w:marBottom w:val="0"/>
          <w:divBdr>
            <w:top w:val="none" w:sz="0" w:space="0" w:color="auto"/>
            <w:left w:val="none" w:sz="0" w:space="0" w:color="auto"/>
            <w:bottom w:val="none" w:sz="0" w:space="0" w:color="auto"/>
            <w:right w:val="none" w:sz="0" w:space="0" w:color="auto"/>
          </w:divBdr>
        </w:div>
        <w:div w:id="794372418">
          <w:marLeft w:val="640"/>
          <w:marRight w:val="0"/>
          <w:marTop w:val="0"/>
          <w:marBottom w:val="0"/>
          <w:divBdr>
            <w:top w:val="none" w:sz="0" w:space="0" w:color="auto"/>
            <w:left w:val="none" w:sz="0" w:space="0" w:color="auto"/>
            <w:bottom w:val="none" w:sz="0" w:space="0" w:color="auto"/>
            <w:right w:val="none" w:sz="0" w:space="0" w:color="auto"/>
          </w:divBdr>
        </w:div>
        <w:div w:id="800995004">
          <w:marLeft w:val="640"/>
          <w:marRight w:val="0"/>
          <w:marTop w:val="0"/>
          <w:marBottom w:val="0"/>
          <w:divBdr>
            <w:top w:val="none" w:sz="0" w:space="0" w:color="auto"/>
            <w:left w:val="none" w:sz="0" w:space="0" w:color="auto"/>
            <w:bottom w:val="none" w:sz="0" w:space="0" w:color="auto"/>
            <w:right w:val="none" w:sz="0" w:space="0" w:color="auto"/>
          </w:divBdr>
        </w:div>
        <w:div w:id="801386957">
          <w:marLeft w:val="640"/>
          <w:marRight w:val="0"/>
          <w:marTop w:val="0"/>
          <w:marBottom w:val="0"/>
          <w:divBdr>
            <w:top w:val="none" w:sz="0" w:space="0" w:color="auto"/>
            <w:left w:val="none" w:sz="0" w:space="0" w:color="auto"/>
            <w:bottom w:val="none" w:sz="0" w:space="0" w:color="auto"/>
            <w:right w:val="none" w:sz="0" w:space="0" w:color="auto"/>
          </w:divBdr>
        </w:div>
        <w:div w:id="810562221">
          <w:marLeft w:val="640"/>
          <w:marRight w:val="0"/>
          <w:marTop w:val="0"/>
          <w:marBottom w:val="0"/>
          <w:divBdr>
            <w:top w:val="none" w:sz="0" w:space="0" w:color="auto"/>
            <w:left w:val="none" w:sz="0" w:space="0" w:color="auto"/>
            <w:bottom w:val="none" w:sz="0" w:space="0" w:color="auto"/>
            <w:right w:val="none" w:sz="0" w:space="0" w:color="auto"/>
          </w:divBdr>
        </w:div>
        <w:div w:id="817041897">
          <w:marLeft w:val="640"/>
          <w:marRight w:val="0"/>
          <w:marTop w:val="0"/>
          <w:marBottom w:val="0"/>
          <w:divBdr>
            <w:top w:val="none" w:sz="0" w:space="0" w:color="auto"/>
            <w:left w:val="none" w:sz="0" w:space="0" w:color="auto"/>
            <w:bottom w:val="none" w:sz="0" w:space="0" w:color="auto"/>
            <w:right w:val="none" w:sz="0" w:space="0" w:color="auto"/>
          </w:divBdr>
        </w:div>
        <w:div w:id="853232596">
          <w:marLeft w:val="640"/>
          <w:marRight w:val="0"/>
          <w:marTop w:val="0"/>
          <w:marBottom w:val="0"/>
          <w:divBdr>
            <w:top w:val="none" w:sz="0" w:space="0" w:color="auto"/>
            <w:left w:val="none" w:sz="0" w:space="0" w:color="auto"/>
            <w:bottom w:val="none" w:sz="0" w:space="0" w:color="auto"/>
            <w:right w:val="none" w:sz="0" w:space="0" w:color="auto"/>
          </w:divBdr>
        </w:div>
        <w:div w:id="913861338">
          <w:marLeft w:val="640"/>
          <w:marRight w:val="0"/>
          <w:marTop w:val="0"/>
          <w:marBottom w:val="0"/>
          <w:divBdr>
            <w:top w:val="none" w:sz="0" w:space="0" w:color="auto"/>
            <w:left w:val="none" w:sz="0" w:space="0" w:color="auto"/>
            <w:bottom w:val="none" w:sz="0" w:space="0" w:color="auto"/>
            <w:right w:val="none" w:sz="0" w:space="0" w:color="auto"/>
          </w:divBdr>
        </w:div>
        <w:div w:id="943419363">
          <w:marLeft w:val="640"/>
          <w:marRight w:val="0"/>
          <w:marTop w:val="0"/>
          <w:marBottom w:val="0"/>
          <w:divBdr>
            <w:top w:val="none" w:sz="0" w:space="0" w:color="auto"/>
            <w:left w:val="none" w:sz="0" w:space="0" w:color="auto"/>
            <w:bottom w:val="none" w:sz="0" w:space="0" w:color="auto"/>
            <w:right w:val="none" w:sz="0" w:space="0" w:color="auto"/>
          </w:divBdr>
        </w:div>
        <w:div w:id="971980009">
          <w:marLeft w:val="640"/>
          <w:marRight w:val="0"/>
          <w:marTop w:val="0"/>
          <w:marBottom w:val="0"/>
          <w:divBdr>
            <w:top w:val="none" w:sz="0" w:space="0" w:color="auto"/>
            <w:left w:val="none" w:sz="0" w:space="0" w:color="auto"/>
            <w:bottom w:val="none" w:sz="0" w:space="0" w:color="auto"/>
            <w:right w:val="none" w:sz="0" w:space="0" w:color="auto"/>
          </w:divBdr>
        </w:div>
        <w:div w:id="989679009">
          <w:marLeft w:val="640"/>
          <w:marRight w:val="0"/>
          <w:marTop w:val="0"/>
          <w:marBottom w:val="0"/>
          <w:divBdr>
            <w:top w:val="none" w:sz="0" w:space="0" w:color="auto"/>
            <w:left w:val="none" w:sz="0" w:space="0" w:color="auto"/>
            <w:bottom w:val="none" w:sz="0" w:space="0" w:color="auto"/>
            <w:right w:val="none" w:sz="0" w:space="0" w:color="auto"/>
          </w:divBdr>
        </w:div>
        <w:div w:id="1020086210">
          <w:marLeft w:val="640"/>
          <w:marRight w:val="0"/>
          <w:marTop w:val="0"/>
          <w:marBottom w:val="0"/>
          <w:divBdr>
            <w:top w:val="none" w:sz="0" w:space="0" w:color="auto"/>
            <w:left w:val="none" w:sz="0" w:space="0" w:color="auto"/>
            <w:bottom w:val="none" w:sz="0" w:space="0" w:color="auto"/>
            <w:right w:val="none" w:sz="0" w:space="0" w:color="auto"/>
          </w:divBdr>
        </w:div>
        <w:div w:id="1034693807">
          <w:marLeft w:val="640"/>
          <w:marRight w:val="0"/>
          <w:marTop w:val="0"/>
          <w:marBottom w:val="0"/>
          <w:divBdr>
            <w:top w:val="none" w:sz="0" w:space="0" w:color="auto"/>
            <w:left w:val="none" w:sz="0" w:space="0" w:color="auto"/>
            <w:bottom w:val="none" w:sz="0" w:space="0" w:color="auto"/>
            <w:right w:val="none" w:sz="0" w:space="0" w:color="auto"/>
          </w:divBdr>
        </w:div>
        <w:div w:id="1078015875">
          <w:marLeft w:val="640"/>
          <w:marRight w:val="0"/>
          <w:marTop w:val="0"/>
          <w:marBottom w:val="0"/>
          <w:divBdr>
            <w:top w:val="none" w:sz="0" w:space="0" w:color="auto"/>
            <w:left w:val="none" w:sz="0" w:space="0" w:color="auto"/>
            <w:bottom w:val="none" w:sz="0" w:space="0" w:color="auto"/>
            <w:right w:val="none" w:sz="0" w:space="0" w:color="auto"/>
          </w:divBdr>
        </w:div>
        <w:div w:id="1084762220">
          <w:marLeft w:val="640"/>
          <w:marRight w:val="0"/>
          <w:marTop w:val="0"/>
          <w:marBottom w:val="0"/>
          <w:divBdr>
            <w:top w:val="none" w:sz="0" w:space="0" w:color="auto"/>
            <w:left w:val="none" w:sz="0" w:space="0" w:color="auto"/>
            <w:bottom w:val="none" w:sz="0" w:space="0" w:color="auto"/>
            <w:right w:val="none" w:sz="0" w:space="0" w:color="auto"/>
          </w:divBdr>
        </w:div>
        <w:div w:id="1090739946">
          <w:marLeft w:val="640"/>
          <w:marRight w:val="0"/>
          <w:marTop w:val="0"/>
          <w:marBottom w:val="0"/>
          <w:divBdr>
            <w:top w:val="none" w:sz="0" w:space="0" w:color="auto"/>
            <w:left w:val="none" w:sz="0" w:space="0" w:color="auto"/>
            <w:bottom w:val="none" w:sz="0" w:space="0" w:color="auto"/>
            <w:right w:val="none" w:sz="0" w:space="0" w:color="auto"/>
          </w:divBdr>
        </w:div>
        <w:div w:id="1090853200">
          <w:marLeft w:val="640"/>
          <w:marRight w:val="0"/>
          <w:marTop w:val="0"/>
          <w:marBottom w:val="0"/>
          <w:divBdr>
            <w:top w:val="none" w:sz="0" w:space="0" w:color="auto"/>
            <w:left w:val="none" w:sz="0" w:space="0" w:color="auto"/>
            <w:bottom w:val="none" w:sz="0" w:space="0" w:color="auto"/>
            <w:right w:val="none" w:sz="0" w:space="0" w:color="auto"/>
          </w:divBdr>
        </w:div>
        <w:div w:id="1098597421">
          <w:marLeft w:val="640"/>
          <w:marRight w:val="0"/>
          <w:marTop w:val="0"/>
          <w:marBottom w:val="0"/>
          <w:divBdr>
            <w:top w:val="none" w:sz="0" w:space="0" w:color="auto"/>
            <w:left w:val="none" w:sz="0" w:space="0" w:color="auto"/>
            <w:bottom w:val="none" w:sz="0" w:space="0" w:color="auto"/>
            <w:right w:val="none" w:sz="0" w:space="0" w:color="auto"/>
          </w:divBdr>
        </w:div>
        <w:div w:id="1148475715">
          <w:marLeft w:val="640"/>
          <w:marRight w:val="0"/>
          <w:marTop w:val="0"/>
          <w:marBottom w:val="0"/>
          <w:divBdr>
            <w:top w:val="none" w:sz="0" w:space="0" w:color="auto"/>
            <w:left w:val="none" w:sz="0" w:space="0" w:color="auto"/>
            <w:bottom w:val="none" w:sz="0" w:space="0" w:color="auto"/>
            <w:right w:val="none" w:sz="0" w:space="0" w:color="auto"/>
          </w:divBdr>
        </w:div>
        <w:div w:id="1169634789">
          <w:marLeft w:val="640"/>
          <w:marRight w:val="0"/>
          <w:marTop w:val="0"/>
          <w:marBottom w:val="0"/>
          <w:divBdr>
            <w:top w:val="none" w:sz="0" w:space="0" w:color="auto"/>
            <w:left w:val="none" w:sz="0" w:space="0" w:color="auto"/>
            <w:bottom w:val="none" w:sz="0" w:space="0" w:color="auto"/>
            <w:right w:val="none" w:sz="0" w:space="0" w:color="auto"/>
          </w:divBdr>
        </w:div>
        <w:div w:id="1189561464">
          <w:marLeft w:val="640"/>
          <w:marRight w:val="0"/>
          <w:marTop w:val="0"/>
          <w:marBottom w:val="0"/>
          <w:divBdr>
            <w:top w:val="none" w:sz="0" w:space="0" w:color="auto"/>
            <w:left w:val="none" w:sz="0" w:space="0" w:color="auto"/>
            <w:bottom w:val="none" w:sz="0" w:space="0" w:color="auto"/>
            <w:right w:val="none" w:sz="0" w:space="0" w:color="auto"/>
          </w:divBdr>
        </w:div>
        <w:div w:id="1203979089">
          <w:marLeft w:val="640"/>
          <w:marRight w:val="0"/>
          <w:marTop w:val="0"/>
          <w:marBottom w:val="0"/>
          <w:divBdr>
            <w:top w:val="none" w:sz="0" w:space="0" w:color="auto"/>
            <w:left w:val="none" w:sz="0" w:space="0" w:color="auto"/>
            <w:bottom w:val="none" w:sz="0" w:space="0" w:color="auto"/>
            <w:right w:val="none" w:sz="0" w:space="0" w:color="auto"/>
          </w:divBdr>
        </w:div>
        <w:div w:id="1226725433">
          <w:marLeft w:val="640"/>
          <w:marRight w:val="0"/>
          <w:marTop w:val="0"/>
          <w:marBottom w:val="0"/>
          <w:divBdr>
            <w:top w:val="none" w:sz="0" w:space="0" w:color="auto"/>
            <w:left w:val="none" w:sz="0" w:space="0" w:color="auto"/>
            <w:bottom w:val="none" w:sz="0" w:space="0" w:color="auto"/>
            <w:right w:val="none" w:sz="0" w:space="0" w:color="auto"/>
          </w:divBdr>
        </w:div>
        <w:div w:id="1232613944">
          <w:marLeft w:val="640"/>
          <w:marRight w:val="0"/>
          <w:marTop w:val="0"/>
          <w:marBottom w:val="0"/>
          <w:divBdr>
            <w:top w:val="none" w:sz="0" w:space="0" w:color="auto"/>
            <w:left w:val="none" w:sz="0" w:space="0" w:color="auto"/>
            <w:bottom w:val="none" w:sz="0" w:space="0" w:color="auto"/>
            <w:right w:val="none" w:sz="0" w:space="0" w:color="auto"/>
          </w:divBdr>
        </w:div>
        <w:div w:id="1249461486">
          <w:marLeft w:val="640"/>
          <w:marRight w:val="0"/>
          <w:marTop w:val="0"/>
          <w:marBottom w:val="0"/>
          <w:divBdr>
            <w:top w:val="none" w:sz="0" w:space="0" w:color="auto"/>
            <w:left w:val="none" w:sz="0" w:space="0" w:color="auto"/>
            <w:bottom w:val="none" w:sz="0" w:space="0" w:color="auto"/>
            <w:right w:val="none" w:sz="0" w:space="0" w:color="auto"/>
          </w:divBdr>
        </w:div>
        <w:div w:id="1277443908">
          <w:marLeft w:val="640"/>
          <w:marRight w:val="0"/>
          <w:marTop w:val="0"/>
          <w:marBottom w:val="0"/>
          <w:divBdr>
            <w:top w:val="none" w:sz="0" w:space="0" w:color="auto"/>
            <w:left w:val="none" w:sz="0" w:space="0" w:color="auto"/>
            <w:bottom w:val="none" w:sz="0" w:space="0" w:color="auto"/>
            <w:right w:val="none" w:sz="0" w:space="0" w:color="auto"/>
          </w:divBdr>
        </w:div>
        <w:div w:id="1313093995">
          <w:marLeft w:val="640"/>
          <w:marRight w:val="0"/>
          <w:marTop w:val="0"/>
          <w:marBottom w:val="0"/>
          <w:divBdr>
            <w:top w:val="none" w:sz="0" w:space="0" w:color="auto"/>
            <w:left w:val="none" w:sz="0" w:space="0" w:color="auto"/>
            <w:bottom w:val="none" w:sz="0" w:space="0" w:color="auto"/>
            <w:right w:val="none" w:sz="0" w:space="0" w:color="auto"/>
          </w:divBdr>
        </w:div>
        <w:div w:id="1366368844">
          <w:marLeft w:val="640"/>
          <w:marRight w:val="0"/>
          <w:marTop w:val="0"/>
          <w:marBottom w:val="0"/>
          <w:divBdr>
            <w:top w:val="none" w:sz="0" w:space="0" w:color="auto"/>
            <w:left w:val="none" w:sz="0" w:space="0" w:color="auto"/>
            <w:bottom w:val="none" w:sz="0" w:space="0" w:color="auto"/>
            <w:right w:val="none" w:sz="0" w:space="0" w:color="auto"/>
          </w:divBdr>
        </w:div>
        <w:div w:id="1376080149">
          <w:marLeft w:val="640"/>
          <w:marRight w:val="0"/>
          <w:marTop w:val="0"/>
          <w:marBottom w:val="0"/>
          <w:divBdr>
            <w:top w:val="none" w:sz="0" w:space="0" w:color="auto"/>
            <w:left w:val="none" w:sz="0" w:space="0" w:color="auto"/>
            <w:bottom w:val="none" w:sz="0" w:space="0" w:color="auto"/>
            <w:right w:val="none" w:sz="0" w:space="0" w:color="auto"/>
          </w:divBdr>
        </w:div>
        <w:div w:id="1377318924">
          <w:marLeft w:val="640"/>
          <w:marRight w:val="0"/>
          <w:marTop w:val="0"/>
          <w:marBottom w:val="0"/>
          <w:divBdr>
            <w:top w:val="none" w:sz="0" w:space="0" w:color="auto"/>
            <w:left w:val="none" w:sz="0" w:space="0" w:color="auto"/>
            <w:bottom w:val="none" w:sz="0" w:space="0" w:color="auto"/>
            <w:right w:val="none" w:sz="0" w:space="0" w:color="auto"/>
          </w:divBdr>
        </w:div>
        <w:div w:id="1383363601">
          <w:marLeft w:val="640"/>
          <w:marRight w:val="0"/>
          <w:marTop w:val="0"/>
          <w:marBottom w:val="0"/>
          <w:divBdr>
            <w:top w:val="none" w:sz="0" w:space="0" w:color="auto"/>
            <w:left w:val="none" w:sz="0" w:space="0" w:color="auto"/>
            <w:bottom w:val="none" w:sz="0" w:space="0" w:color="auto"/>
            <w:right w:val="none" w:sz="0" w:space="0" w:color="auto"/>
          </w:divBdr>
        </w:div>
        <w:div w:id="1395010266">
          <w:marLeft w:val="640"/>
          <w:marRight w:val="0"/>
          <w:marTop w:val="0"/>
          <w:marBottom w:val="0"/>
          <w:divBdr>
            <w:top w:val="none" w:sz="0" w:space="0" w:color="auto"/>
            <w:left w:val="none" w:sz="0" w:space="0" w:color="auto"/>
            <w:bottom w:val="none" w:sz="0" w:space="0" w:color="auto"/>
            <w:right w:val="none" w:sz="0" w:space="0" w:color="auto"/>
          </w:divBdr>
        </w:div>
        <w:div w:id="1405639428">
          <w:marLeft w:val="640"/>
          <w:marRight w:val="0"/>
          <w:marTop w:val="0"/>
          <w:marBottom w:val="0"/>
          <w:divBdr>
            <w:top w:val="none" w:sz="0" w:space="0" w:color="auto"/>
            <w:left w:val="none" w:sz="0" w:space="0" w:color="auto"/>
            <w:bottom w:val="none" w:sz="0" w:space="0" w:color="auto"/>
            <w:right w:val="none" w:sz="0" w:space="0" w:color="auto"/>
          </w:divBdr>
        </w:div>
        <w:div w:id="1424959476">
          <w:marLeft w:val="640"/>
          <w:marRight w:val="0"/>
          <w:marTop w:val="0"/>
          <w:marBottom w:val="0"/>
          <w:divBdr>
            <w:top w:val="none" w:sz="0" w:space="0" w:color="auto"/>
            <w:left w:val="none" w:sz="0" w:space="0" w:color="auto"/>
            <w:bottom w:val="none" w:sz="0" w:space="0" w:color="auto"/>
            <w:right w:val="none" w:sz="0" w:space="0" w:color="auto"/>
          </w:divBdr>
        </w:div>
        <w:div w:id="1432774404">
          <w:marLeft w:val="640"/>
          <w:marRight w:val="0"/>
          <w:marTop w:val="0"/>
          <w:marBottom w:val="0"/>
          <w:divBdr>
            <w:top w:val="none" w:sz="0" w:space="0" w:color="auto"/>
            <w:left w:val="none" w:sz="0" w:space="0" w:color="auto"/>
            <w:bottom w:val="none" w:sz="0" w:space="0" w:color="auto"/>
            <w:right w:val="none" w:sz="0" w:space="0" w:color="auto"/>
          </w:divBdr>
        </w:div>
        <w:div w:id="1451242447">
          <w:marLeft w:val="640"/>
          <w:marRight w:val="0"/>
          <w:marTop w:val="0"/>
          <w:marBottom w:val="0"/>
          <w:divBdr>
            <w:top w:val="none" w:sz="0" w:space="0" w:color="auto"/>
            <w:left w:val="none" w:sz="0" w:space="0" w:color="auto"/>
            <w:bottom w:val="none" w:sz="0" w:space="0" w:color="auto"/>
            <w:right w:val="none" w:sz="0" w:space="0" w:color="auto"/>
          </w:divBdr>
        </w:div>
        <w:div w:id="1456291010">
          <w:marLeft w:val="640"/>
          <w:marRight w:val="0"/>
          <w:marTop w:val="0"/>
          <w:marBottom w:val="0"/>
          <w:divBdr>
            <w:top w:val="none" w:sz="0" w:space="0" w:color="auto"/>
            <w:left w:val="none" w:sz="0" w:space="0" w:color="auto"/>
            <w:bottom w:val="none" w:sz="0" w:space="0" w:color="auto"/>
            <w:right w:val="none" w:sz="0" w:space="0" w:color="auto"/>
          </w:divBdr>
        </w:div>
        <w:div w:id="1464346175">
          <w:marLeft w:val="640"/>
          <w:marRight w:val="0"/>
          <w:marTop w:val="0"/>
          <w:marBottom w:val="0"/>
          <w:divBdr>
            <w:top w:val="none" w:sz="0" w:space="0" w:color="auto"/>
            <w:left w:val="none" w:sz="0" w:space="0" w:color="auto"/>
            <w:bottom w:val="none" w:sz="0" w:space="0" w:color="auto"/>
            <w:right w:val="none" w:sz="0" w:space="0" w:color="auto"/>
          </w:divBdr>
        </w:div>
        <w:div w:id="1489831994">
          <w:marLeft w:val="640"/>
          <w:marRight w:val="0"/>
          <w:marTop w:val="0"/>
          <w:marBottom w:val="0"/>
          <w:divBdr>
            <w:top w:val="none" w:sz="0" w:space="0" w:color="auto"/>
            <w:left w:val="none" w:sz="0" w:space="0" w:color="auto"/>
            <w:bottom w:val="none" w:sz="0" w:space="0" w:color="auto"/>
            <w:right w:val="none" w:sz="0" w:space="0" w:color="auto"/>
          </w:divBdr>
        </w:div>
        <w:div w:id="1497459638">
          <w:marLeft w:val="640"/>
          <w:marRight w:val="0"/>
          <w:marTop w:val="0"/>
          <w:marBottom w:val="0"/>
          <w:divBdr>
            <w:top w:val="none" w:sz="0" w:space="0" w:color="auto"/>
            <w:left w:val="none" w:sz="0" w:space="0" w:color="auto"/>
            <w:bottom w:val="none" w:sz="0" w:space="0" w:color="auto"/>
            <w:right w:val="none" w:sz="0" w:space="0" w:color="auto"/>
          </w:divBdr>
        </w:div>
        <w:div w:id="1503818842">
          <w:marLeft w:val="640"/>
          <w:marRight w:val="0"/>
          <w:marTop w:val="0"/>
          <w:marBottom w:val="0"/>
          <w:divBdr>
            <w:top w:val="none" w:sz="0" w:space="0" w:color="auto"/>
            <w:left w:val="none" w:sz="0" w:space="0" w:color="auto"/>
            <w:bottom w:val="none" w:sz="0" w:space="0" w:color="auto"/>
            <w:right w:val="none" w:sz="0" w:space="0" w:color="auto"/>
          </w:divBdr>
        </w:div>
        <w:div w:id="1504584162">
          <w:marLeft w:val="640"/>
          <w:marRight w:val="0"/>
          <w:marTop w:val="0"/>
          <w:marBottom w:val="0"/>
          <w:divBdr>
            <w:top w:val="none" w:sz="0" w:space="0" w:color="auto"/>
            <w:left w:val="none" w:sz="0" w:space="0" w:color="auto"/>
            <w:bottom w:val="none" w:sz="0" w:space="0" w:color="auto"/>
            <w:right w:val="none" w:sz="0" w:space="0" w:color="auto"/>
          </w:divBdr>
        </w:div>
        <w:div w:id="1512455321">
          <w:marLeft w:val="640"/>
          <w:marRight w:val="0"/>
          <w:marTop w:val="0"/>
          <w:marBottom w:val="0"/>
          <w:divBdr>
            <w:top w:val="none" w:sz="0" w:space="0" w:color="auto"/>
            <w:left w:val="none" w:sz="0" w:space="0" w:color="auto"/>
            <w:bottom w:val="none" w:sz="0" w:space="0" w:color="auto"/>
            <w:right w:val="none" w:sz="0" w:space="0" w:color="auto"/>
          </w:divBdr>
        </w:div>
        <w:div w:id="1516261773">
          <w:marLeft w:val="640"/>
          <w:marRight w:val="0"/>
          <w:marTop w:val="0"/>
          <w:marBottom w:val="0"/>
          <w:divBdr>
            <w:top w:val="none" w:sz="0" w:space="0" w:color="auto"/>
            <w:left w:val="none" w:sz="0" w:space="0" w:color="auto"/>
            <w:bottom w:val="none" w:sz="0" w:space="0" w:color="auto"/>
            <w:right w:val="none" w:sz="0" w:space="0" w:color="auto"/>
          </w:divBdr>
        </w:div>
        <w:div w:id="1596672213">
          <w:marLeft w:val="640"/>
          <w:marRight w:val="0"/>
          <w:marTop w:val="0"/>
          <w:marBottom w:val="0"/>
          <w:divBdr>
            <w:top w:val="none" w:sz="0" w:space="0" w:color="auto"/>
            <w:left w:val="none" w:sz="0" w:space="0" w:color="auto"/>
            <w:bottom w:val="none" w:sz="0" w:space="0" w:color="auto"/>
            <w:right w:val="none" w:sz="0" w:space="0" w:color="auto"/>
          </w:divBdr>
        </w:div>
        <w:div w:id="1636060156">
          <w:marLeft w:val="640"/>
          <w:marRight w:val="0"/>
          <w:marTop w:val="0"/>
          <w:marBottom w:val="0"/>
          <w:divBdr>
            <w:top w:val="none" w:sz="0" w:space="0" w:color="auto"/>
            <w:left w:val="none" w:sz="0" w:space="0" w:color="auto"/>
            <w:bottom w:val="none" w:sz="0" w:space="0" w:color="auto"/>
            <w:right w:val="none" w:sz="0" w:space="0" w:color="auto"/>
          </w:divBdr>
        </w:div>
        <w:div w:id="1637030987">
          <w:marLeft w:val="640"/>
          <w:marRight w:val="0"/>
          <w:marTop w:val="0"/>
          <w:marBottom w:val="0"/>
          <w:divBdr>
            <w:top w:val="none" w:sz="0" w:space="0" w:color="auto"/>
            <w:left w:val="none" w:sz="0" w:space="0" w:color="auto"/>
            <w:bottom w:val="none" w:sz="0" w:space="0" w:color="auto"/>
            <w:right w:val="none" w:sz="0" w:space="0" w:color="auto"/>
          </w:divBdr>
        </w:div>
        <w:div w:id="1655526639">
          <w:marLeft w:val="640"/>
          <w:marRight w:val="0"/>
          <w:marTop w:val="0"/>
          <w:marBottom w:val="0"/>
          <w:divBdr>
            <w:top w:val="none" w:sz="0" w:space="0" w:color="auto"/>
            <w:left w:val="none" w:sz="0" w:space="0" w:color="auto"/>
            <w:bottom w:val="none" w:sz="0" w:space="0" w:color="auto"/>
            <w:right w:val="none" w:sz="0" w:space="0" w:color="auto"/>
          </w:divBdr>
        </w:div>
        <w:div w:id="1660383475">
          <w:marLeft w:val="640"/>
          <w:marRight w:val="0"/>
          <w:marTop w:val="0"/>
          <w:marBottom w:val="0"/>
          <w:divBdr>
            <w:top w:val="none" w:sz="0" w:space="0" w:color="auto"/>
            <w:left w:val="none" w:sz="0" w:space="0" w:color="auto"/>
            <w:bottom w:val="none" w:sz="0" w:space="0" w:color="auto"/>
            <w:right w:val="none" w:sz="0" w:space="0" w:color="auto"/>
          </w:divBdr>
        </w:div>
        <w:div w:id="1689259959">
          <w:marLeft w:val="640"/>
          <w:marRight w:val="0"/>
          <w:marTop w:val="0"/>
          <w:marBottom w:val="0"/>
          <w:divBdr>
            <w:top w:val="none" w:sz="0" w:space="0" w:color="auto"/>
            <w:left w:val="none" w:sz="0" w:space="0" w:color="auto"/>
            <w:bottom w:val="none" w:sz="0" w:space="0" w:color="auto"/>
            <w:right w:val="none" w:sz="0" w:space="0" w:color="auto"/>
          </w:divBdr>
        </w:div>
        <w:div w:id="1699624032">
          <w:marLeft w:val="640"/>
          <w:marRight w:val="0"/>
          <w:marTop w:val="0"/>
          <w:marBottom w:val="0"/>
          <w:divBdr>
            <w:top w:val="none" w:sz="0" w:space="0" w:color="auto"/>
            <w:left w:val="none" w:sz="0" w:space="0" w:color="auto"/>
            <w:bottom w:val="none" w:sz="0" w:space="0" w:color="auto"/>
            <w:right w:val="none" w:sz="0" w:space="0" w:color="auto"/>
          </w:divBdr>
        </w:div>
        <w:div w:id="1718167485">
          <w:marLeft w:val="640"/>
          <w:marRight w:val="0"/>
          <w:marTop w:val="0"/>
          <w:marBottom w:val="0"/>
          <w:divBdr>
            <w:top w:val="none" w:sz="0" w:space="0" w:color="auto"/>
            <w:left w:val="none" w:sz="0" w:space="0" w:color="auto"/>
            <w:bottom w:val="none" w:sz="0" w:space="0" w:color="auto"/>
            <w:right w:val="none" w:sz="0" w:space="0" w:color="auto"/>
          </w:divBdr>
        </w:div>
        <w:div w:id="1723091618">
          <w:marLeft w:val="640"/>
          <w:marRight w:val="0"/>
          <w:marTop w:val="0"/>
          <w:marBottom w:val="0"/>
          <w:divBdr>
            <w:top w:val="none" w:sz="0" w:space="0" w:color="auto"/>
            <w:left w:val="none" w:sz="0" w:space="0" w:color="auto"/>
            <w:bottom w:val="none" w:sz="0" w:space="0" w:color="auto"/>
            <w:right w:val="none" w:sz="0" w:space="0" w:color="auto"/>
          </w:divBdr>
        </w:div>
        <w:div w:id="1727875555">
          <w:marLeft w:val="640"/>
          <w:marRight w:val="0"/>
          <w:marTop w:val="0"/>
          <w:marBottom w:val="0"/>
          <w:divBdr>
            <w:top w:val="none" w:sz="0" w:space="0" w:color="auto"/>
            <w:left w:val="none" w:sz="0" w:space="0" w:color="auto"/>
            <w:bottom w:val="none" w:sz="0" w:space="0" w:color="auto"/>
            <w:right w:val="none" w:sz="0" w:space="0" w:color="auto"/>
          </w:divBdr>
        </w:div>
        <w:div w:id="1740053587">
          <w:marLeft w:val="640"/>
          <w:marRight w:val="0"/>
          <w:marTop w:val="0"/>
          <w:marBottom w:val="0"/>
          <w:divBdr>
            <w:top w:val="none" w:sz="0" w:space="0" w:color="auto"/>
            <w:left w:val="none" w:sz="0" w:space="0" w:color="auto"/>
            <w:bottom w:val="none" w:sz="0" w:space="0" w:color="auto"/>
            <w:right w:val="none" w:sz="0" w:space="0" w:color="auto"/>
          </w:divBdr>
        </w:div>
        <w:div w:id="1768382450">
          <w:marLeft w:val="640"/>
          <w:marRight w:val="0"/>
          <w:marTop w:val="0"/>
          <w:marBottom w:val="0"/>
          <w:divBdr>
            <w:top w:val="none" w:sz="0" w:space="0" w:color="auto"/>
            <w:left w:val="none" w:sz="0" w:space="0" w:color="auto"/>
            <w:bottom w:val="none" w:sz="0" w:space="0" w:color="auto"/>
            <w:right w:val="none" w:sz="0" w:space="0" w:color="auto"/>
          </w:divBdr>
        </w:div>
        <w:div w:id="1783459098">
          <w:marLeft w:val="640"/>
          <w:marRight w:val="0"/>
          <w:marTop w:val="0"/>
          <w:marBottom w:val="0"/>
          <w:divBdr>
            <w:top w:val="none" w:sz="0" w:space="0" w:color="auto"/>
            <w:left w:val="none" w:sz="0" w:space="0" w:color="auto"/>
            <w:bottom w:val="none" w:sz="0" w:space="0" w:color="auto"/>
            <w:right w:val="none" w:sz="0" w:space="0" w:color="auto"/>
          </w:divBdr>
        </w:div>
        <w:div w:id="1861165121">
          <w:marLeft w:val="640"/>
          <w:marRight w:val="0"/>
          <w:marTop w:val="0"/>
          <w:marBottom w:val="0"/>
          <w:divBdr>
            <w:top w:val="none" w:sz="0" w:space="0" w:color="auto"/>
            <w:left w:val="none" w:sz="0" w:space="0" w:color="auto"/>
            <w:bottom w:val="none" w:sz="0" w:space="0" w:color="auto"/>
            <w:right w:val="none" w:sz="0" w:space="0" w:color="auto"/>
          </w:divBdr>
        </w:div>
        <w:div w:id="1862822009">
          <w:marLeft w:val="640"/>
          <w:marRight w:val="0"/>
          <w:marTop w:val="0"/>
          <w:marBottom w:val="0"/>
          <w:divBdr>
            <w:top w:val="none" w:sz="0" w:space="0" w:color="auto"/>
            <w:left w:val="none" w:sz="0" w:space="0" w:color="auto"/>
            <w:bottom w:val="none" w:sz="0" w:space="0" w:color="auto"/>
            <w:right w:val="none" w:sz="0" w:space="0" w:color="auto"/>
          </w:divBdr>
        </w:div>
        <w:div w:id="1889148739">
          <w:marLeft w:val="640"/>
          <w:marRight w:val="0"/>
          <w:marTop w:val="0"/>
          <w:marBottom w:val="0"/>
          <w:divBdr>
            <w:top w:val="none" w:sz="0" w:space="0" w:color="auto"/>
            <w:left w:val="none" w:sz="0" w:space="0" w:color="auto"/>
            <w:bottom w:val="none" w:sz="0" w:space="0" w:color="auto"/>
            <w:right w:val="none" w:sz="0" w:space="0" w:color="auto"/>
          </w:divBdr>
        </w:div>
        <w:div w:id="1893543634">
          <w:marLeft w:val="640"/>
          <w:marRight w:val="0"/>
          <w:marTop w:val="0"/>
          <w:marBottom w:val="0"/>
          <w:divBdr>
            <w:top w:val="none" w:sz="0" w:space="0" w:color="auto"/>
            <w:left w:val="none" w:sz="0" w:space="0" w:color="auto"/>
            <w:bottom w:val="none" w:sz="0" w:space="0" w:color="auto"/>
            <w:right w:val="none" w:sz="0" w:space="0" w:color="auto"/>
          </w:divBdr>
        </w:div>
        <w:div w:id="1931087816">
          <w:marLeft w:val="640"/>
          <w:marRight w:val="0"/>
          <w:marTop w:val="0"/>
          <w:marBottom w:val="0"/>
          <w:divBdr>
            <w:top w:val="none" w:sz="0" w:space="0" w:color="auto"/>
            <w:left w:val="none" w:sz="0" w:space="0" w:color="auto"/>
            <w:bottom w:val="none" w:sz="0" w:space="0" w:color="auto"/>
            <w:right w:val="none" w:sz="0" w:space="0" w:color="auto"/>
          </w:divBdr>
        </w:div>
        <w:div w:id="1977179425">
          <w:marLeft w:val="640"/>
          <w:marRight w:val="0"/>
          <w:marTop w:val="0"/>
          <w:marBottom w:val="0"/>
          <w:divBdr>
            <w:top w:val="none" w:sz="0" w:space="0" w:color="auto"/>
            <w:left w:val="none" w:sz="0" w:space="0" w:color="auto"/>
            <w:bottom w:val="none" w:sz="0" w:space="0" w:color="auto"/>
            <w:right w:val="none" w:sz="0" w:space="0" w:color="auto"/>
          </w:divBdr>
        </w:div>
        <w:div w:id="2020815987">
          <w:marLeft w:val="640"/>
          <w:marRight w:val="0"/>
          <w:marTop w:val="0"/>
          <w:marBottom w:val="0"/>
          <w:divBdr>
            <w:top w:val="none" w:sz="0" w:space="0" w:color="auto"/>
            <w:left w:val="none" w:sz="0" w:space="0" w:color="auto"/>
            <w:bottom w:val="none" w:sz="0" w:space="0" w:color="auto"/>
            <w:right w:val="none" w:sz="0" w:space="0" w:color="auto"/>
          </w:divBdr>
        </w:div>
        <w:div w:id="2051416849">
          <w:marLeft w:val="640"/>
          <w:marRight w:val="0"/>
          <w:marTop w:val="0"/>
          <w:marBottom w:val="0"/>
          <w:divBdr>
            <w:top w:val="none" w:sz="0" w:space="0" w:color="auto"/>
            <w:left w:val="none" w:sz="0" w:space="0" w:color="auto"/>
            <w:bottom w:val="none" w:sz="0" w:space="0" w:color="auto"/>
            <w:right w:val="none" w:sz="0" w:space="0" w:color="auto"/>
          </w:divBdr>
        </w:div>
        <w:div w:id="2080129083">
          <w:marLeft w:val="640"/>
          <w:marRight w:val="0"/>
          <w:marTop w:val="0"/>
          <w:marBottom w:val="0"/>
          <w:divBdr>
            <w:top w:val="none" w:sz="0" w:space="0" w:color="auto"/>
            <w:left w:val="none" w:sz="0" w:space="0" w:color="auto"/>
            <w:bottom w:val="none" w:sz="0" w:space="0" w:color="auto"/>
            <w:right w:val="none" w:sz="0" w:space="0" w:color="auto"/>
          </w:divBdr>
        </w:div>
        <w:div w:id="2088653551">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biomeatlas.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
      <w:docPartPr>
        <w:name w:val="D30C1A2EEDD32642A157ADFD739E4041"/>
        <w:category>
          <w:name w:val="General"/>
          <w:gallery w:val="placeholder"/>
        </w:category>
        <w:types>
          <w:type w:val="bbPlcHdr"/>
        </w:types>
        <w:behaviors>
          <w:behavior w:val="content"/>
        </w:behaviors>
        <w:guid w:val="{87C2EABF-799B-3049-886E-5979C0893392}"/>
      </w:docPartPr>
      <w:docPartBody>
        <w:p w:rsidR="00000000" w:rsidRDefault="00000000">
          <w:pPr>
            <w:pStyle w:val="D30C1A2EEDD32642A157ADFD739E4041"/>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91E1A"/>
    <w:rsid w:val="000D2A8E"/>
    <w:rsid w:val="001107AA"/>
    <w:rsid w:val="00116FC6"/>
    <w:rsid w:val="00117A46"/>
    <w:rsid w:val="00125D12"/>
    <w:rsid w:val="0013385E"/>
    <w:rsid w:val="00147647"/>
    <w:rsid w:val="001735C6"/>
    <w:rsid w:val="0022374D"/>
    <w:rsid w:val="002538E2"/>
    <w:rsid w:val="002C1145"/>
    <w:rsid w:val="0031787C"/>
    <w:rsid w:val="0032791C"/>
    <w:rsid w:val="00385C98"/>
    <w:rsid w:val="004179FD"/>
    <w:rsid w:val="004B5841"/>
    <w:rsid w:val="00524F92"/>
    <w:rsid w:val="005C5C12"/>
    <w:rsid w:val="00681A7D"/>
    <w:rsid w:val="006F7C46"/>
    <w:rsid w:val="00724B7E"/>
    <w:rsid w:val="007A12D5"/>
    <w:rsid w:val="007B0F2E"/>
    <w:rsid w:val="007D5B88"/>
    <w:rsid w:val="007E5700"/>
    <w:rsid w:val="008632FC"/>
    <w:rsid w:val="008C39E4"/>
    <w:rsid w:val="00931AB2"/>
    <w:rsid w:val="009766EF"/>
    <w:rsid w:val="00995750"/>
    <w:rsid w:val="009F0F3B"/>
    <w:rsid w:val="00A32987"/>
    <w:rsid w:val="00A572D5"/>
    <w:rsid w:val="00AD20A8"/>
    <w:rsid w:val="00AE66FD"/>
    <w:rsid w:val="00B25E38"/>
    <w:rsid w:val="00B5269B"/>
    <w:rsid w:val="00B83C08"/>
    <w:rsid w:val="00B92E98"/>
    <w:rsid w:val="00B943CD"/>
    <w:rsid w:val="00BB2945"/>
    <w:rsid w:val="00BD5429"/>
    <w:rsid w:val="00BE36B7"/>
    <w:rsid w:val="00BF1322"/>
    <w:rsid w:val="00C42E3E"/>
    <w:rsid w:val="00C76A97"/>
    <w:rsid w:val="00CD49F1"/>
    <w:rsid w:val="00D40CDC"/>
    <w:rsid w:val="00D41682"/>
    <w:rsid w:val="00D7745A"/>
    <w:rsid w:val="00D97C48"/>
    <w:rsid w:val="00F03EA7"/>
    <w:rsid w:val="00FB466F"/>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 w:type="paragraph" w:customStyle="1" w:styleId="D30C1A2EEDD32642A157ADFD739E4041">
    <w:name w:val="D30C1A2EEDD32642A157ADFD739E4041"/>
    <w:rPr>
      <w:lang w:val="en-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4042ff54-252b-4fbb-b488-71f7423cd5c2&quot;,&quot;properties&quot;:{&quot;noteIndex&quot;:0},&quot;isEdited&quot;:false,&quot;manualOverride&quot;:{&quot;isManuallyOverridden&quot;:false,&quot;citeprocText&quot;:&quot;[48], [49]&quot;,&quot;manualOverrideText&quot;:&quot;&quot;},&quot;citationItems&quot;:[{&quot;id&quot;:&quot;412ca76c-df3e-3ba3-9fdc-8692420ac34b&quot;,&quot;itemData&quot;:{&quot;type&quot;:&quot;article-journal&quot;,&quot;id&quot;:&quot;412ca76c-df3e-3ba3-9fdc-8692420ac34b&quot;,&quot;title&quot;:&quot;A reference map of potential determinants for the human serum metabolome&quot;,&quot;author&quot;:[{&quot;family&quot;:&quot;Bar&quot;,&quot;given&quot;:&quot;Noam&quot;,&quot;parse-names&quot;:false,&quot;dropping-particle&quot;:&quot;&quot;,&quot;non-dropping-particle&quot;:&quot;&quot;},{&quot;family&quot;:&quot;Korem&quot;,&quot;given&quot;:&quot;Tal&quot;,&quot;parse-names&quot;:false,&quot;dropping-particle&quot;:&quot;&quot;,&quot;non-dropping-particle&quot;:&quot;&quot;},{&quot;family&quot;:&quot;Weissbrod&quot;,&quot;given&quot;:&quot;Omer&quot;,&quot;parse-names&quot;:false,&quot;dropping-particle&quot;:&quot;&quot;,&quot;non-dropping-particle&quot;:&quot;&quot;},{&quot;family&quot;:&quot;Zeevi&quot;,&quot;given&quot;:&quot;David&quot;,&quot;parse-names&quot;:false,&quot;dropping-particle&quot;:&quot;&quot;,&quot;non-dropping-particle&quot;:&quot;&quot;},{&quot;family&quot;:&quot;Rothschild&quot;,&quot;given&quot;:&quot;Daphna&quot;,&quot;parse-names&quot;:false,&quot;dropping-particle&quot;:&quot;&quot;,&quot;non-dropping-particle&quot;:&quot;&quot;},{&quot;family&quot;:&quot;Leviatan&quot;,&quot;given&quot;:&quot;Sigal&quot;,&quot;parse-names&quot;:false,&quot;dropping-particle&quot;:&quot;&quot;,&quot;non-dropping-particle&quot;:&quot;&quot;},{&quot;family&quot;:&quot;Kosower&quot;,&quot;given&quot;:&quot;Noa&quot;,&quot;parse-names&quot;:false,&quot;dropping-particle&quot;:&quot;&quot;,&quot;non-dropping-particle&quot;:&quot;&quot;},{&quot;family&quot;:&quot;Lotan-Pompan&quot;,&quot;given&quot;:&quot;Maya&quot;,&quot;parse-names&quot;:false,&quot;dropping-particle&quot;:&quot;&quot;,&quot;non-dropping-particle&quot;:&quot;&quot;},{&quot;family&quot;:&quot;Weinberger&quot;,&quot;given&quot;:&quot;Adina&quot;,&quot;parse-names&quot;:false,&quot;dropping-particle&quot;:&quot;&quot;,&quot;non-dropping-particle&quot;:&quot;&quot;},{&quot;family&quot;:&quot;Roy&quot;,&quot;given&quot;:&quot;Caroline I.&quot;,&quot;parse-names&quot;:false,&quot;dropping-particle&quot;:&quot;&quot;,&quot;non-dropping-particle&quot;:&quot;le&quot;},{&quot;family&quot;:&quot;Menni&quot;,&quot;given&quot;:&quot;Cristina&quot;,&quot;parse-names&quot;:false,&quot;dropping-particle&quot;:&quot;&quot;,&quot;non-dropping-particle&quot;:&quot;&quot;},{&quot;family&quot;:&quot;Visconti&quot;,&quot;given&quot;:&quot;Alessia&quot;,&quot;parse-names&quot;:false,&quot;dropping-particle&quot;:&quot;&quot;,&quot;non-dropping-particle&quot;:&quot;&quot;},{&quot;family&quot;:&quot;Falchi&quot;,&quot;given&quot;:&quot;Mario&quot;,&quot;parse-names&quot;:false,&quot;dropping-particle&quot;:&quot;&quot;,&quot;non-dropping-particle&quot;:&quot;&quot;},{&quot;family&quot;:&quot;Spector&quot;,&quot;given&quot;:&quot;Tim D.&quot;,&quot;parse-names&quot;:false,&quot;dropping-particle&quot;:&quot;&quot;,&quot;non-dropping-particle&quot;:&quot;&quot;},{&quot;family&quot;:&quot;Vestergaard&quot;,&quot;given&quot;:&quot;Henrik&quot;,&quot;parse-names&quot;:false,&quot;dropping-particle&quot;:&quot;&quot;,&quot;non-dropping-particle&quot;:&quot;&quot;},{&quot;family&quot;:&quot;Arumugam&quot;,&quot;given&quot;:&quot;Manimozhiyan&quot;,&quot;parse-names&quot;:false,&quot;dropping-particle&quot;:&quot;&quot;,&quot;non-dropping-particle&quot;:&quot;&quot;},{&quot;family&quot;:&quot;Hansen&quot;,&quot;given&quot;:&quot;Torben&quot;,&quot;parse-names&quot;:false,&quot;dropping-particle&quot;:&quot;&quot;,&quot;non-dropping-particle&quot;:&quot;&quot;},{&quot;family&quot;:&quot;Allin&quot;,&quot;given&quot;:&quot;Kristine&quot;,&quot;parse-names&quot;:false,&quot;dropping-particle&quot;:&quot;&quot;,&quot;non-dropping-particle&quot;:&quot;&quot;},{&quot;family&quot;:&quot;Hansen&quot;,&quot;given&quot;:&quot;Tue&quot;,&quot;parse-names&quot;:false,&quot;dropping-particle&quot;:&quot;&quot;,&quot;non-dropping-particle&quot;:&quot;&quot;},{&quot;family&quot;:&quot;Hong&quot;,&quot;given&quot;:&quot;Mun Gwan&quot;,&quot;parse-names&quot;:false,&quot;dropping-particle&quot;:&quot;&quot;,&quot;non-dropping-particle&quot;:&quot;&quot;},{&quot;family&quot;:&quot;Schwenk&quot;,&quot;given&quot;:&quot;Jochen&quot;,&quot;parse-names&quot;:false,&quot;dropping-particle&quot;:&quot;&quot;,&quot;non-dropping-particle&quot;:&quot;&quot;},{&quot;family&quot;:&quot;Haussler&quot;,&quot;given&quot;:&quot;Ragna&quot;,&quot;parse-names&quot;:false,&quot;dropping-particle&quot;:&quot;&quot;,&quot;non-dropping-particle&quot;:&quot;&quot;},{&quot;family&quot;:&quot;Dale&quot;,&quot;given&quot;:&quot;Matilda&quot;,&quot;parse-names&quot;:false,&quot;dropping-particle&quot;:&quot;&quot;,&quot;non-dropping-particle&quot;:&quot;&quot;},{&quot;family&quot;:&quot;Giorgino&quot;,&quot;given&quot;:&quot;Toni&quot;,&quot;parse-names&quot;:false,&quot;dropping-particle&quot;:&quot;&quot;,&quot;non-dropping-particle&quot;:&quot;&quot;},{&quot;family&quot;:&quot;Rodriquez&quot;,&quot;given&quot;:&quot;Marianne&quot;,&quot;parse-names&quot;:false,&quot;dropping-particle&quot;:&quot;&quot;,&quot;non-dropping-particle&quot;:&quot;&quot;},{&quot;family&quot;:&quot;Perry&quot;,&quot;given&quot;:&quot;Mandy&quot;,&quot;parse-names&quot;:false,&quot;dropping-particle&quot;:&quot;&quot;,&quot;non-dropping-particle&quot;:&quot;&quot;},{&quot;family&quot;:&quot;Nice&quot;,&quot;given&quot;:&quot;Rachel&quot;,&quot;parse-names&quot;:false,&quot;dropping-particle&quot;:&quot;&quot;,&quot;non-dropping-particle&quot;:&quot;&quot;},{&quot;family&quot;:&quot;McDonald&quot;,&quot;given&quot;:&quot;Timothy&quot;,&quot;parse-names&quot;:false,&quot;dropping-particle&quot;:&quot;&quot;,&quot;non-dropping-particle&quot;:&quot;&quot;},{&quot;family&quot;:&quot;Hattersley&quot;,&quot;given&quot;:&quot;Andrew&quot;,&quot;parse-names&quot;:false,&quot;dropping-particle&quot;:&quot;&quot;,&quot;non-dropping-particle&quot;:&quot;&quot;},{&quot;family&quot;:&quot;Jones&quot;,&quot;given&quot;:&quot;Angus&quot;,&quot;parse-names&quot;:false,&quot;dropping-particle&quot;:&quot;&quot;,&quot;non-dropping-particle&quot;:&quot;&quot;},{&quot;family&quot;:&quot;Graefe-Mody&quot;,&quot;given&quot;:&quot;Ulrike&quot;,&quot;parse-names&quot;:false,&quot;dropping-particle&quot;:&quot;&quot;,&quot;non-dropping-particle&quot;:&quot;&quot;},{&quot;family&quot;:&quot;Baum&quot;,&quot;given&quot;:&quot;Patrick&quot;,&quot;parse-names&quot;:false,&quot;dropping-particle&quot;:&quot;&quot;,&quot;non-dropping-particle&quot;:&quot;&quot;},{&quot;family&quot;:&quot;Grempler&quot;,&quot;given&quot;:&quot;Rolf&quot;,&quot;parse-names&quot;:false,&quot;dropping-particle&quot;:&quot;&quot;,&quot;non-dropping-particle&quot;:&quot;&quot;},{&quot;family&quot;:&quot;Thomas&quot;,&quot;given&quot;:&quot;Cecilia Engel&quot;,&quot;parse-names&quot;:false,&quot;dropping-particle&quot;:&quot;&quot;,&quot;non-dropping-particle&quot;:&quot;&quot;},{&quot;family&quot;:&quot;Masi&quot;,&quot;given&quot;:&quot;Federico&quot;,&quot;parse-names&quot;:false,&quot;dropping-particle&quot;:&quot;de&quot;,&quot;non-dropping-particle&quot;:&quot;&quot;},{&quot;family&quot;:&quot;Brorsson&quot;,&quot;given&quot;:&quot;Caroline Anna&quot;,&quot;parse-names&quot;:false,&quot;dropping-particle&quot;:&quot;&quot;,&quot;non-dropping-particle&quot;:&quot;&quot;},{&quot;family&quot;:&quot;Mazzoni&quot;,&quot;given&quot;:&quot;Gianluca&quot;,&quot;parse-names&quot;:false,&quot;dropping-particle&quot;:&quot;&quot;,&quot;non-dropping-particle&quot;:&quot;&quot;},{&quot;family&quot;:&quot;Allesøe&quot;,&quot;given&quot;:&quot;Rosa&quot;,&quot;parse-names&quot;:false,&quot;dropping-particle&quot;:&quot;&quot;,&quot;non-dropping-particle&quot;:&quot;&quot;},{&quot;family&quot;:&quot;Rasmussen&quot;,&quot;given&quot;:&quot;Simon&quot;,&quot;parse-names&quot;:false,&quot;dropping-particle&quot;:&quot;&quot;,&quot;non-dropping-particle&quot;:&quot;&quot;},{&quot;family&quot;:&quot;Gudmundsdóttir&quot;,&quot;given&quot;:&quot;Valborg&quot;,&quot;parse-names&quot;:false,&quot;dropping-particle&quot;:&quot;&quot;,&quot;non-dropping-particle&quot;:&quot;&quot;},{&quot;family&quot;:&quot;Nielsen&quot;,&quot;given&quot;:&quot;Agnes Martine&quot;,&quot;parse-names&quot;:false,&quot;dropping-particle&quot;:&quot;&quot;,&quot;non-dropping-particle&quot;:&quot;&quot;},{&quot;family&quot;:&quot;Banasik&quot;,&quot;given&quot;:&quot;Karina&quot;,&quot;parse-names&quot;:false,&quot;dropping-particle&quot;:&quot;&quot;,&quot;non-dropping-particle&quot;:&quot;&quot;},{&quot;family&quot;:&quot;Tsirigos&quot;,&quot;given&quot;:&quot;Konstantinos&quot;,&quot;parse-names&quot;:false,&quot;dropping-particle&quot;:&quot;&quot;,&quot;non-dropping-particle&quot;:&quot;&quot;},{&quot;family&quot;:&quot;Nilsson&quot;,&quot;given&quot;:&quot;Birgitte&quot;,&quot;parse-names&quot;:false,&quot;dropping-particle&quot;:&quot;&quot;,&quot;non-dropping-particle&quot;:&quot;&quot;},{&quot;family&quot;:&quot;Pedersen&quot;,&quot;given&quot;:&quot;Helle&quot;,&quot;parse-names&quot;:false,&quot;dropping-particle&quot;:&quot;&quot;,&quot;non-dropping-particle&quot;:&quot;&quot;},{&quot;family&quot;:&quot;Brunak&quot;,&quot;given&quot;:&quot;Søren&quot;,&quot;parse-names&quot;:false,&quot;dropping-particle&quot;:&quot;&quot;,&quot;non-dropping-particle&quot;:&quot;&quot;},{&quot;family&quot;:&quot;Karaderi&quot;,&quot;given&quot;:&quot;Tugce&quot;,&quot;parse-names&quot;:false,&quot;dropping-particle&quot;:&quot;&quot;,&quot;non-dropping-particle&quot;:&quot;&quot;},{&quot;family&quot;:&quot;Lundgaard&quot;,&quot;given&quot;:&quot;Agnete Troen&quot;,&quot;parse-names&quot;:false,&quot;dropping-particle&quot;:&quot;&quot;,&quot;non-dropping-particle&quot;:&quot;&quot;},{&quot;family&quot;:&quot;Johansen&quot;,&quot;given&quot;:&quot;Joachim&quot;,&quot;parse-names&quot;:false,&quot;dropping-particle&quot;:&quot;&quot;,&quot;non-dropping-particle&quot;:&quot;&quot;},{&quot;family&quot;:&quot;Gupta&quot;,&quot;given&quot;:&quot;Ramneek&quot;,&quot;parse-names&quot;:false,&quot;dropping-particle&quot;:&quot;&quot;,&quot;non-dropping-particle&quot;:&quot;&quot;},{&quot;family&quot;:&quot;Sackett&quot;,&quot;given&quot;:&quot;Peter Wad&quot;,&quot;parse-names&quot;:false,&quot;dropping-particle&quot;:&quot;&quot;,&quot;non-dropping-particle&quot;:&quot;&quot;},{&quot;family&quot;:&quot;Tillner&quot;,&quot;given&quot;:&quot;Joachim&quot;,&quot;parse-names&quot;:false,&quot;dropping-particle&quot;:&quot;&quot;,&quot;non-dropping-particle&quot;:&quot;&quot;},{&quot;family&quot;:&quot;Lehr&quot;,&quot;given&quot;:&quot;Thorsten&quot;,&quot;parse-names&quot;:false,&quot;dropping-particle&quot;:&quot;&quot;,&quot;non-dropping-particle&quot;:&quot;&quot;},{&quot;family&quot;:&quot;Scherer&quot;,&quot;given&quot;:&quot;Nina&quot;,&quot;parse-names&quot;:false,&quot;dropping-particle&quot;:&quot;&quot;,&quot;non-dropping-particle&quot;:&quot;&quot;},{&quot;family&quot;:&quot;Dings&quot;,&quot;given&quot;:&quot;Christiane&quot;,&quot;parse-names&quot;:false,&quot;dropping-particle&quot;:&quot;&quot;,&quot;non-dropping-particle&quot;:&quot;&quot;},{&quot;family&quot;:&quot;Sihinevich&quot;,&quot;given&quot;:&quot;Iryna&quot;,&quot;parse-names&quot;:false,&quot;dropping-particle&quot;:&quot;&quot;,&quot;non-dropping-particle&quot;:&quot;&quot;},{&quot;family&quot;:&quot;Loftus&quot;,&quot;given&quot;:&quot;Heather&quot;,&quot;parse-names&quot;:false,&quot;dropping-particle&quot;:&quot;&quot;,&quot;non-dropping-particle&quot;:&quot;&quot;},{&quot;family&quot;:&quot;Cabrelli&quot;,&quot;given&quot;:&quot;Louise&quot;,&quot;parse-names&quot;:false,&quot;dropping-particle&quot;:&quot;&quot;,&quot;non-dropping-particle&quot;:&quot;&quot;},{&quot;family&quot;:&quot;McEvoy&quot;,&quot;given&quot;:&quot;Donna&quot;,&quot;parse-names&quot;:false,&quot;dropping-particle&quot;:&quot;&quot;,&quot;non-dropping-particle&quot;:&quot;&quot;},{&quot;family&quot;:&quot;Mari&quot;,&quot;given&quot;:&quot;Andrea&quot;,&quot;parse-names&quot;:false,&quot;dropping-particle&quot;:&quot;&quot;,&quot;non-dropping-particle&quot;:&quot;&quot;},{&quot;family&quot;:&quot;Bizzotto&quot;,&quot;given&quot;:&quot;Roberto&quot;,&quot;parse-names&quot;:false,&quot;dropping-particle&quot;:&quot;&quot;,&quot;non-dropping-particle&quot;:&quot;&quot;},{&quot;family&quot;:&quot;Tura&quot;,&quot;given&quot;:&quot;Andrea&quot;,&quot;parse-names&quot;:false,&quot;dropping-particle&quot;:&quot;&quot;,&quot;non-dropping-particle&quot;:&quot;&quot;},{&quot;family&quot;:&quot;’t Hart&quot;,&quot;given&quot;:&quot;Leen&quot;,&quot;parse-names&quot;:false,&quot;dropping-particle&quot;:&quot;&quot;,&quot;non-dropping-particle&quot;:&quot;&quot;},{&quot;family&quot;:&quot;Dekkers&quot;,&quot;given&quot;:&quot;Koen&quot;,&quot;parse-names&quot;:false,&quot;dropping-particle&quot;:&quot;&quot;,&quot;non-dropping-particle&quot;:&quot;&quot;},{&quot;family&quot;:&quot;Leeuwen&quot;,&quot;given&quot;:&quot;Nienke&quot;,&quot;parse-names&quot;:false,&quot;dropping-particle&quot;:&quot;van&quot;,&quot;non-dropping-particle&quot;:&quot;&quot;},{&quot;family&quot;:&quot;Slieker&quot;,&quot;given&quot;:&quot;Roderick&quot;,&quot;parse-names&quot;:false,&quot;dropping-particle&quot;:&quot;&quot;,&quot;non-dropping-particle&quot;:&quot;&quot;},{&quot;family&quot;:&quot;Rutters&quot;,&quot;given&quot;:&quot;Femke&quot;,&quot;parse-names&quot;:false,&quot;dropping-particle&quot;:&quot;&quot;,&quot;non-dropping-particle&quot;:&quot;&quot;},{&quot;family&quot;:&quot;Beulens&quot;,&quot;given&quot;:&quot;Joline&quot;,&quot;parse-names&quot;:false,&quot;dropping-particle&quot;:&quot;&quot;,&quot;non-dropping-particle&quot;:&quot;&quot;},{&quot;family&quot;:&quot;Nijpels&quot;,&quot;given&quot;:&quot;Giel&quot;,&quot;parse-names&quot;:false,&quot;dropping-particle&quot;:&quot;&quot;,&quot;non-dropping-particle&quot;:&quot;&quot;},{&quot;family&quot;:&quot;Koopman&quot;,&quot;given&quot;:&quot;Anitra&quot;,&quot;parse-names&quot;:false,&quot;dropping-particle&quot;:&quot;&quot;,&quot;non-dropping-particle&quot;:&quot;&quot;},{&quot;family&quot;:&quot;Oort&quot;,&quot;given&quot;:&quot;Sabine&quot;,&quot;parse-names&quot;:false,&quot;dropping-particle&quot;:&quot;van&quot;,&quot;non-dropping-particle&quot;:&quot;&quot;},{&quot;family&quot;:&quot;Groeneveld&quot;,&quot;given&quot;:&quot;Lenka&quot;,&quot;parse-names&quot;:false,&quot;dropping-particle&quot;:&quot;&quot;,&quot;non-dropping-particle&quot;:&quot;&quot;},{&quot;family&quot;:&quot;Groop&quot;,&quot;given&quot;:&quot;Leif&quot;,&quot;parse-names&quot;:false,&quot;dropping-particle&quot;:&quot;&quot;,&quot;non-dropping-particle&quot;:&quot;&quot;},{&quot;family&quot;:&quot;Elders&quot;,&quot;given&quot;:&quot;Petra&quot;,&quot;parse-names&quot;:false,&quot;dropping-particle&quot;:&quot;&quot;,&quot;non-dropping-particle&quot;:&quot;&quot;},{&quot;family&quot;:&quot;Viñuela&quot;,&quot;given&quot;:&quot;Ana&quot;,&quot;parse-names&quot;:false,&quot;dropping-particle&quot;:&quot;&quot;,&quot;non-dropping-particle&quot;:&quot;&quot;},{&quot;family&quot;:&quot;Ramisch&quot;,&quot;given&quot;:&quot;Anna&quot;,&quot;parse-names&quot;:false,&quot;dropping-particle&quot;:&quot;&quot;,&quot;non-dropping-particle&quot;:&quot;&quot;},{&quot;family&quot;:&quot;Dermitzakis&quot;,&quot;given&quot;:&quot;Emmanouil&quot;,&quot;parse-names&quot;:false,&quot;dropping-particle&quot;:&quot;&quot;,&quot;non-dropping-particle&quot;:&quot;&quot;},{&quot;family&quot;:&quot;Ehrhardt&quot;,&quot;given&quot;:&quot;Beate&quot;,&quot;parse-names&quot;:false,&quot;dropping-particle&quot;:&quot;&quot;,&quot;non-dropping-particle&quot;:&quot;&quot;},{&quot;family&quot;:&quot;Jennison&quot;,&quot;given&quot;:&quot;Christopher&quot;,&quot;parse-names&quot;:false,&quot;dropping-particle&quot;:&quot;&quot;,&quot;non-dropping-particle&quot;:&quot;&quot;},{&quot;family&quot;:&quot;Froguel&quot;,&quot;given&quot;:&quot;Philippe&quot;,&quot;parse-names&quot;:false,&quot;dropping-particle&quot;:&quot;&quot;,&quot;non-dropping-particle&quot;:&quot;&quot;},{&quot;family&quot;:&quot;Canouil&quot;,&quot;given&quot;:&quot;Mickaël&quot;,&quot;parse-names&quot;:false,&quot;dropping-particle&quot;:&quot;&quot;,&quot;non-dropping-particle&quot;:&quot;&quot;},{&quot;family&quot;:&quot;Boneford&quot;,&quot;given&quot;:&quot;Amélie&quot;,&quot;parse-names&quot;:false,&quot;dropping-particle&quot;:&quot;&quot;,&quot;non-dropping-particle&quot;:&quot;&quot;},{&quot;family&quot;:&quot;McVittie&quot;,&quot;given&quot;:&quot;Ian&quot;,&quot;parse-names&quot;:false,&quot;dropping-particle&quot;:&quot;&quot;,&quot;non-dropping-particle&quot;:&quot;&quot;},{&quot;family&quot;:&quot;Wake&quot;,&quot;given&quot;:&quot;Dianne&quot;,&quot;parse-names&quot;:false,&quot;dropping-particle&quot;:&quot;&quot;,&quot;non-dropping-particle&quot;:&quot;&quot;},{&quot;family&quot;:&quot;Frau&quot;,&quot;given&quot;:&quot;Francesca&quot;,&quot;parse-names&quot;:false,&quot;dropping-particle&quot;:&quot;&quot;,&quot;non-dropping-particle&quot;:&quot;&quot;},{&quot;family&quot;:&quot;Staerfeldt&quot;,&quot;given&quot;:&quot;Hans Henrik&quot;,&quot;parse-names&quot;:false,&quot;dropping-particle&quot;:&quot;&quot;,&quot;non-dropping-particle&quot;:&quot;&quot;},{&quot;family&quot;:&quot;Adragni&quot;,&quot;given&quot;:&quot;Kofi&quot;,&quot;parse-names&quot;:false,&quot;dropping-particle&quot;:&quot;&quot;,&quot;non-dropping-particle&quot;:&quot;&quot;},{&quot;family&quot;:&quot;Thomas&quot;,&quot;given&quot;:&quot;Melissa&quot;,&quot;parse-names&quot;:false,&quot;dropping-particle&quot;:&quot;&quot;,&quot;non-dropping-particle&quot;:&quot;&quot;},{&quot;family&quot;:&quot;Wu&quot;,&quot;given&quot;:&quot;Han&quot;,&quot;parse-names&quot;:false,&quot;dropping-particle&quot;:&quot;&quot;,&quot;non-dropping-particle&quot;:&quot;&quot;},{&quot;family&quot;:&quot;Pavo&quot;,&quot;given&quot;:&quot;Imre&quot;,&quot;parse-names&quot;:false,&quot;dropping-particle&quot;:&quot;&quot;,&quot;non-dropping-particle&quot;:&quot;&quot;},{&quot;family&quot;:&quot;Steckel-Hamann&quot;,&quot;given&quot;:&quot;Birgit&quot;,&quot;parse-names&quot;:false,&quot;dropping-particle&quot;:&quot;&quot;,&quot;non-dropping-particle&quot;:&quot;&quot;},{&quot;family&quot;:&quot;Thomsen&quot;,&quot;given&quot;:&quot;Henrik&quot;,&quot;parse-names&quot;:false,&quot;dropping-particle&quot;:&quot;&quot;,&quot;non-dropping-particle&quot;:&quot;&quot;},{&quot;family&quot;:&quot;Giordano&quot;,&quot;given&quot;:&quot;Giuseppe Nicola&quot;,&quot;parse-names&quot;:false,&quot;dropping-particle&quot;:&quot;&quot;,&quot;non-dropping-particle&quot;:&quot;&quot;},{&quot;family&quot;:&quot;Fitipaldi&quot;,&quot;given&quot;:&quot;Hugo&quot;,&quot;parse-names&quot;:false,&quot;dropping-particle&quot;:&quot;&quot;,&quot;non-dropping-particle&quot;:&quot;&quot;},{&quot;family&quot;:&quot;Ridderstråle&quot;,&quot;given&quot;:&quot;Martin&quot;,&quot;parse-names&quot;:false,&quot;dropping-particle&quot;:&quot;&quot;,&quot;non-dropping-particle&quot;:&quot;&quot;},{&quot;family&quot;:&quot;Kurbasic&quot;,&quot;given&quot;:&quot;Azra&quot;,&quot;parse-names&quot;:false,&quot;dropping-particle&quot;:&quot;&quot;,&quot;non-dropping-particle&quot;:&quot;&quot;},{&quot;family&quot;:&quot;Pasdar&quot;,&quot;given&quot;:&quot;Naeimeh Atabaki&quot;,&quot;parse-names&quot;:false,&quot;dropping-particle&quot;:&quot;&quot;,&quot;non-dropping-particle&quot;:&quot;&quot;},{&quot;family&quot;:&quot;Pomares-Millan&quot;,&quot;given&quot;:&quot;Hugo&quot;,&quot;parse-names&quot;:false,&quot;dropping-particle&quot;:&quot;&quot;,&quot;non-dropping-particle&quot;:&quot;&quot;},{&quot;family&quot;:&quot;Mutie&quot;,&quot;given&quot;:&quot;Pascal&quot;,&quot;parse-names&quot;:false,&quot;dropping-particle&quot;:&quot;&quot;,&quot;non-dropping-particle&quot;:&quot;&quot;},{&quot;family&quot;:&quot;Koivula&quot;,&quot;given&quot;:&quot;Robert&quot;,&quot;parse-names&quot;:false,&quot;dropping-particle&quot;:&quot;&quot;,&quot;non-dropping-particle&quot;:&quot;&quot;},{&quot;family&quot;:&quot;McRobert&quot;,&quot;given&quot;:&quot;Nicky&quot;,&quot;parse-names&quot;:false,&quot;dropping-particle&quot;:&quot;&quot;,&quot;non-dropping-particle&quot;:&quot;&quot;},{&quot;family&quot;:&quot;McCarthy&quot;,&quot;given&quot;:&quot;Mark&quot;,&quot;parse-names&quot;:false,&quot;dropping-particle&quot;:&quot;&quot;,&quot;non-dropping-particle&quot;:&quot;&quot;},{&quot;family&quot;:&quot;Wesolowska-Andersen&quot;,&quot;given&quot;:&quot;Agata&quot;,&quot;parse-names&quot;:false,&quot;dropping-particle&quot;:&quot;&quot;,&quot;non-dropping-particle&quot;:&quot;&quot;},{&quot;family&quot;:&quot;Mahajan&quot;,&quot;given&quot;:&quot;Anubha&quot;,&quot;parse-names&quot;:false,&quot;dropping-particle&quot;:&quot;&quot;,&quot;non-dropping-particle&quot;:&quot;&quot;},{&quot;family&quot;:&quot;Abdalla&quot;,&quot;given&quot;:&quot;Moustafa&quot;,&quot;parse-names&quot;:false,&quot;dropping-particle&quot;:&quot;&quot;,&quot;non-dropping-particle&quot;:&quot;&quot;},{&quot;family&quot;:&quot;Fernandez&quot;,&quot;given&quot;:&quot;Juan&quot;,&quot;parse-names&quot;:false,&quot;dropping-particle&quot;:&quot;&quot;,&quot;non-dropping-particle&quot;:&quot;&quot;},{&quot;family&quot;:&quot;Holl&quot;,&quot;given&quot;:&quot;Reinhard&quot;,&quot;parse-names&quot;:false,&quot;dropping-particle&quot;:&quot;&quot;,&quot;non-dropping-particle&quot;:&quot;&quot;},{&quot;family&quot;:&quot;Heggie&quot;,&quot;given&quot;:&quot;Alison&quot;,&quot;parse-names&quot;:false,&quot;dropping-particle&quot;:&quot;&quot;,&quot;non-dropping-particle&quot;:&quot;&quot;},{&quot;family&quot;:&quot;Deshmukh&quot;,&quot;given&quot;:&quot;Harshal&quot;,&quot;parse-names&quot;:false,&quot;dropping-particle&quot;:&quot;&quot;,&quot;non-dropping-particle&quot;:&quot;&quot;},{&quot;family&quot;:&quot;Hennige&quot;,&quot;given&quot;:&quot;Anita&quot;,&quot;parse-names&quot;:false,&quot;dropping-particle&quot;:&quot;&quot;,&quot;non-dropping-particle&quot;:&quot;&quot;},{&quot;family&quot;:&quot;Bianzano&quot;,&quot;given&quot;:&quot;Susanna&quot;,&quot;parse-names&quot;:false,&quot;dropping-particle&quot;:&quot;&quot;,&quot;non-dropping-particle&quot;:&quot;&quot;},{&quot;family&quot;:&quot;Thorand&quot;,&quot;given&quot;:&quot;Barbara&quot;,&quot;parse-names&quot;:false,&quot;dropping-particle&quot;:&quot;&quot;,&quot;non-dropping-particle&quot;:&quot;&quot;},{&quot;family&quot;:&quot;Sharma&quot;,&quot;given&quot;:&quot;Sapna&quot;,&quot;parse-names&quot;:false,&quot;dropping-particle&quot;:&quot;&quot;,&quot;non-dropping-particle&quot;:&quot;&quot;},{&quot;family&quot;:&quot;Grallert&quot;,&quot;given&quot;:&quot;Harald&quot;,&quot;parse-names&quot;:false,&quot;dropping-particle&quot;:&quot;&quot;,&quot;non-dropping-particle&quot;:&quot;&quot;},{&quot;family&quot;:&quot;Adam&quot;,&quot;given&quot;:&quot;Jonathan&quot;,&quot;parse-names&quot;:false,&quot;dropping-particle&quot;:&quot;&quot;,&quot;non-dropping-particle&quot;:&quot;&quot;},{&quot;family&quot;:&quot;Troll&quot;,&quot;given&quot;:&quot;Martina&quot;,&quot;parse-names&quot;:false,&quot;dropping-particle&quot;:&quot;&quot;,&quot;non-dropping-particle&quot;:&quot;&quot;},{&quot;family&quot;:&quot;Fritsche&quot;,&quot;given&quot;:&quot;Andreas&quot;,&quot;parse-names&quot;:false,&quot;dropping-particle&quot;:&quot;&quot;,&quot;non-dropping-particle&quot;:&quot;&quot;},{&quot;family&quot;:&quot;Hill&quot;,&quot;given&quot;:&quot;Anita&quot;,&quot;parse-names&quot;:false,&quot;dropping-particle&quot;:&quot;&quot;,&quot;non-dropping-particle&quot;:&quot;&quot;},{&quot;family&quot;:&quot;Thorne&quot;,&quot;given&quot;:&quot;Claire&quot;,&quot;parse-names&quot;:false,&quot;dropping-particle&quot;:&quot;&quot;,&quot;non-dropping-particle&quot;:&quot;&quot;},{&quot;family&quot;:&quot;Hudson&quot;,&quot;given&quot;:&quot;Michelle&quot;,&quot;parse-names&quot;:false,&quot;dropping-particle&quot;:&quot;&quot;,&quot;non-dropping-particle&quot;:&quot;&quot;},{&quot;family&quot;:&quot;Kuulasmaa&quot;,&quot;given&quot;:&quot;Teemu&quot;,&quot;parse-names&quot;:false,&quot;dropping-particle&quot;:&quot;&quot;,&quot;non-dropping-particle&quot;:&quot;&quot;},{&quot;family&quot;:&quot;Vangipurapu&quot;,&quot;given&quot;:&quot;Jagadish&quot;,&quot;parse-names&quot;:false,&quot;dropping-particle&quot;:&quot;&quot;,&quot;non-dropping-particle&quot;:&quot;&quot;},{&quot;family&quot;:&quot;Laakso&quot;,&quot;given&quot;:&quot;Markku&quot;,&quot;parse-names&quot;:false,&quot;dropping-particle&quot;:&quot;&quot;,&quot;non-dropping-particle&quot;:&quot;&quot;},{&quot;family&quot;:&quot;Cederberg&quot;,&quot;given&quot;:&quot;Henna&quot;,&quot;parse-names&quot;:false,&quot;dropping-particle&quot;:&quot;&quot;,&quot;non-dropping-particle&quot;:&quot;&quot;},{&quot;family&quot;:&quot;Kokkola&quot;,&quot;given&quot;:&quot;Tarja&quot;,&quot;parse-names&quot;:false,&quot;dropping-particle&quot;:&quot;&quot;,&quot;non-dropping-particle&quot;:&quot;&quot;},{&quot;family&quot;:&quot;Jiao&quot;,&quot;given&quot;:&quot;Yunlong&quot;,&quot;parse-names&quot;:false,&quot;dropping-particle&quot;:&quot;&quot;,&quot;non-dropping-particle&quot;:&quot;&quot;},{&quot;family&quot;:&quot;Gough&quot;,&quot;given&quot;:&quot;Stephen&quot;,&quot;parse-names&quot;:false,&quot;dropping-particle&quot;:&quot;&quot;,&quot;non-dropping-particle&quot;:&quot;&quot;},{&quot;family&quot;:&quot;Robertson&quot;,&quot;given&quot;:&quot;Neil&quot;,&quot;parse-names&quot;:false,&quot;dropping-particle&quot;:&quot;&quot;,&quot;non-dropping-particle&quot;:&quot;&quot;},{&quot;family&quot;:&quot;Verkindt&quot;,&quot;given&quot;:&quot;Helene&quot;,&quot;parse-names&quot;:false,&quot;dropping-particle&quot;:&quot;&quot;,&quot;non-dropping-particle&quot;:&quot;&quot;},{&quot;family&quot;:&quot;Raverdi&quot;,&quot;given&quot;:&quot;Violeta&quot;,&quot;parse-names&quot;:false,&quot;dropping-particle&quot;:&quot;&quot;,&quot;non-dropping-particle&quot;:&quot;&quot;},{&quot;family&quot;:&quot;Caiazzo&quot;,&quot;given&quot;:&quot;Robert&quot;,&quot;parse-names&quot;:false,&quot;dropping-particle&quot;:&quot;&quot;,&quot;non-dropping-particle&quot;:&quot;&quot;},{&quot;family&quot;:&quot;Pattou&quot;,&quot;given&quot;:&quot;Francois&quot;,&quot;parse-names&quot;:false,&quot;dropping-particle&quot;:&quot;&quot;,&quot;non-dropping-particle&quot;:&quot;&quot;},{&quot;family&quot;:&quot;White&quot;,&quot;given&quot;:&quot;Margaret&quot;,&quot;parse-names&quot;:false,&quot;dropping-particle&quot;:&quot;&quot;,&quot;non-dropping-particle&quot;:&quot;&quot;},{&quot;family&quot;:&quot;Donnelly&quot;,&quot;given&quot;:&quot;Louise&quot;,&quot;parse-names&quot;:false,&quot;dropping-particle&quot;:&quot;&quot;,&quot;non-dropping-particle&quot;:&quot;&quot;},{&quot;family&quot;:&quot;Brown&quot;,&quot;given&quot;:&quot;Andrew&quot;,&quot;parse-names&quot;:false,&quot;dropping-particle&quot;:&quot;&quot;,&quot;non-dropping-particle&quot;:&quot;&quot;},{&quot;family&quot;:&quot;Palmer&quot;,&quot;given&quot;:&quot;Colin&quot;,&quot;parse-names&quot;:false,&quot;dropping-particle&quot;:&quot;&quot;,&quot;non-dropping-particle&quot;:&quot;&quot;},{&quot;family&quot;:&quot;Davtian&quot;,&quot;given&quot;:&quot;David&quot;,&quot;parse-names&quot;:false,&quot;dropping-particle&quot;:&quot;&quot;,&quot;non-dropping-particle&quot;:&quot;&quot;},{&quot;family&quot;:&quot;Dawed&quot;,&quot;given&quot;:&quot;Adem&quot;,&quot;parse-names&quot;:false,&quot;dropping-particle&quot;:&quot;&quot;,&quot;non-dropping-particle&quot;:&quot;&quot;},{&quot;family&quot;:&quot;Forgie&quot;,&quot;given&quot;:&quot;Ian&quot;,&quot;parse-names&quot;:false,&quot;dropping-particle&quot;:&quot;&quot;,&quot;non-dropping-particle&quot;:&quot;&quot;},{&quot;family&quot;:&quot;Pearson&quot;,&quot;given&quot;:&quot;Ewan&quot;,&quot;parse-names&quot;:false,&quot;dropping-particle&quot;:&quot;&quot;,&quot;non-dropping-particle&quot;:&quot;&quot;},{&quot;family&quot;:&quot;Ruetten&quot;,&quot;given&quot;:&quot;Hartmut&quot;,&quot;parse-names&quot;:false,&quot;dropping-particle&quot;:&quot;&quot;,&quot;non-dropping-particle&quot;:&quot;&quot;},{&quot;family&quot;:&quot;Musholt&quot;,&quot;given&quot;:&quot;Petra&quot;,&quot;parse-names&quot;:false,&quot;dropping-particle&quot;:&quot;&quot;,&quot;non-dropping-particle&quot;:&quot;&quot;},{&quot;family&quot;:&quot;Bell&quot;,&quot;given&quot;:&quot;Jimmy&quot;,&quot;parse-names&quot;:false,&quot;dropping-particle&quot;:&quot;&quot;,&quot;non-dropping-particle&quot;:&quot;&quot;},{&quot;family&quot;:&quot;Thomas&quot;,&quot;given&quot;:&quot;Elizabeth Louise&quot;,&quot;parse-names&quot;:false,&quot;dropping-particle&quot;:&quot;&quot;,&quot;non-dropping-particle&quot;:&quot;&quot;},{&quot;family&quot;:&quot;Whitcher&quot;,&quot;given&quot;:&quot;Brandon&quot;,&quot;parse-names&quot;:false,&quot;dropping-particle&quot;:&quot;&quot;,&quot;non-dropping-particle&quot;:&quot;&quot;},{&quot;family&quot;:&quot;Haid&quot;,&quot;given&quot;:&quot;Mark&quot;,&quot;parse-names&quot;:false,&quot;dropping-particle&quot;:&quot;&quot;,&quot;non-dropping-particle&quot;:&quot;&quot;},{&quot;family&quot;:&quot;Nicolay&quot;,&quot;given&quot;:&quot;Claudia&quot;,&quot;parse-names&quot;:false,&quot;dropping-particle&quot;:&quot;&quot;,&quot;non-dropping-particle&quot;:&quot;&quot;},{&quot;family&quot;:&quot;Mourby&quot;,&quot;given&quot;:&quot;Miranda&quot;,&quot;parse-names&quot;:false,&quot;dropping-particle&quot;:&quot;&quot;,&quot;non-dropping-particle&quot;:&quot;&quot;},{&quot;family&quot;:&quot;Kaye&quot;,&quot;given&quot;:&quot;Jane&quot;,&quot;parse-names&quot;:false,&quot;dropping-particle&quot;:&quot;&quot;,&quot;non-dropping-particle&quot;:&quot;&quot;},{&quot;family&quot;:&quot;Shah&quot;,&quot;given&quot;:&quot;Nisha&quot;,&quot;parse-names&quot;:false,&quot;dropping-particle&quot;:&quot;&quot;,&quot;non-dropping-particle&quot;:&quot;&quot;},{&quot;family&quot;:&quot;Teare&quot;,&quot;given&quot;:&quot;Harriet&quot;,&quot;parse-names&quot;:false,&quot;dropping-particle&quot;:&quot;&quot;,&quot;non-dropping-particle&quot;:&quot;&quot;},{&quot;family&quot;:&quot;Frost&quot;,&quot;given&quot;:&quot;Gary&quot;,&quot;parse-names&quot;:false,&quot;dropping-particle&quot;:&quot;&quot;,&quot;non-dropping-particle&quot;:&quot;&quot;},{&quot;family&quot;:&quot;Jablonka&quot;,&quot;given&quot;:&quot;Bernd&quot;,&quot;parse-names&quot;:false,&quot;dropping-particle&quot;:&quot;&quot;,&quot;non-dropping-particle&quot;:&quot;&quot;},{&quot;family&quot;:&quot;Uhlen&quot;,&quot;given&quot;:&quot;Mathias&quot;,&quot;parse-names&quot;:false,&quot;dropping-particle&quot;:&quot;&quot;,&quot;non-dropping-particle&quot;:&quot;&quot;},{&quot;family&quot;:&quot;Eriksen&quot;,&quot;given&quot;:&quot;Rebeca&quot;,&quot;parse-names&quot;:false,&quot;dropping-particle&quot;:&quot;&quot;,&quot;non-dropping-particle&quot;:&quot;&quot;},{&quot;family&quot;:&quot;Vogt&quot;,&quot;given&quot;:&quot;Josef&quot;,&quot;parse-names&quot;:false,&quot;dropping-particle&quot;:&quot;&quot;,&quot;non-dropping-particle&quot;:&quot;&quot;},{&quot;family&quot;:&quot;Dutta&quot;,&quot;given&quot;:&quot;Avirup&quot;,&quot;parse-names&quot;:false,&quot;dropping-particle&quot;:&quot;&quot;,&quot;non-dropping-particle&quot;:&quot;&quot;},{&quot;family&quot;:&quot;Jonsson&quot;,&quot;given&quot;:&quot;Anna&quot;,&quot;parse-names&quot;:false,&quot;dropping-particle&quot;:&quot;&quot;,&quot;non-dropping-particle&quot;:&quot;&quot;},{&quot;family&quot;:&quot;Engelbrechtsen&quot;,&quot;given&quot;:&quot;Line&quot;,&quot;parse-names&quot;:false,&quot;dropping-particle&quot;:&quot;&quot;,&quot;non-dropping-particle&quot;:&quot;&quot;},{&quot;family&quot;:&quot;Forman&quot;,&quot;given&quot;:&quot;Annemette&quot;,&quot;parse-names&quot;:false,&quot;dropping-particle&quot;:&quot;&quot;,&quot;non-dropping-particle&quot;:&quot;&quot;},{&quot;family&quot;:&quot;Sondertoft&quot;,&quot;given&quot;:&quot;Nadja&quot;,&quot;parse-names&quot;:false,&quot;dropping-particle&quot;:&quot;&quot;,&quot;non-dropping-particle&quot;:&quot;&quot;},{&quot;family&quot;:&quot;Preville&quot;,&quot;given&quot;:&quot;Nathalie&quot;,&quot;parse-names&quot;:false,&quot;dropping-particle&quot;:&quot;&quot;,&quot;non-dropping-particle&quot;:&quot;de&quot;},{&quot;family&quot;:&quot;Baltauss&quot;,&quot;given&quot;:&quot;Tania&quot;,&quot;parse-names&quot;:false,&quot;dropping-particle&quot;:&quot;&quot;,&quot;non-dropping-particle&quot;:&quot;&quot;},{&quot;family&quot;:&quot;Walker&quot;,&quot;given&quot;:&quot;Mark&quot;,&quot;parse-names&quot;:false,&quot;dropping-particle&quot;:&quot;&quot;,&quot;non-dropping-particle&quot;:&quot;&quot;},{&quot;family&quot;:&quot;Gassenhuber&quot;,&quot;given&quot;:&quot;Johann&quot;,&quot;parse-names&quot;:false,&quot;dropping-particle&quot;:&quot;&quot;,&quot;non-dropping-particle&quot;:&quot;&quot;},{&quot;family&quot;:&quot;Klintenberg&quot;,&quot;given&quot;:&quot;Maria&quot;,&quot;parse-names&quot;:false,&quot;dropping-particle&quot;:&quot;&quot;,&quot;non-dropping-particle&quot;:&quot;&quot;},{&quot;family&quot;:&quot;Bergstrom&quot;,&quot;given&quot;:&quot;Margit&quot;,&quot;parse-names&quot;:false,&quot;dropping-particle&quot;:&quot;&quot;,&quot;non-dropping-particle&quot;:&quot;&quot;},{&quot;family&quot;:&quot;Ferrer&quot;,&quot;given&quot;:&quot;Jorge&quot;,&quot;parse-names&quot;:false,&quot;dropping-particle&quot;:&quot;&quot;,&quot;non-dropping-particle&quot;:&quot;&quot;},{&quot;family&quot;:&quot;Adamski&quot;,&quot;given&quot;:&quot;Jerzy&quot;,&quot;parse-names&quot;:false,&quot;dropping-particle&quot;:&quot;&quot;,&quot;non-dropping-particle&quot;:&quot;&quot;},{&quot;family&quot;:&quot;Franks&quot;,&quot;given&quot;:&quot;Paul W.&quot;,&quot;parse-names&quot;:false,&quot;dropping-particle&quot;:&quot;&quot;,&quot;non-dropping-particle&quot;:&quot;&quot;},{&quot;family&quot;:&quot;Pedersen&quot;,&quot;given&quot;:&quot;Oluf&quot;,&quot;parse-names&quot;:false,&quot;dropping-particle&quot;:&quot;&quot;,&quot;non-dropping-particle&quot;:&quot;&quot;},{&quot;family&quot;:&quot;Segal&quot;,&quot;given&quot;:&quot;Eran&quot;,&quot;parse-names&quot;:false,&quot;dropping-particle&quot;:&quot;&quot;,&quot;non-dropping-particle&quot;:&quot;&quot;}],&quot;container-title&quot;:&quot;Nature 2020 588:7836&quot;,&quot;accessed&quot;:{&quot;date-parts&quot;:[[2022,2,13]]},&quot;DOI&quot;:&quot;10.1038/s41586-020-2896-2&quot;,&quot;ISSN&quot;:&quot;1476-4687&quot;,&quot;PMID&quot;:&quot;33177712&quot;,&quot;URL&quot;:&quot;https://www.nature.com/articles/s41586-020-2896-2&quot;,&quot;issued&quot;:{&quot;date-parts&quot;:[[2020,11,11]]},&quot;page&quot;:&quot;135-140&quot;,&quot;abstract&quot;:&quot;The serum metabolome contains a plethora of biomarkers and causative agents of various diseases, some of which are endogenously produced and some that have been taken up from the environment1. The origins of specific compounds are known, including metabolites that are highly heritable2,3, or those that are influenced by the gut microbiome4, by lifestyle choices such as smoking5, or by diet6. However, the key determinants of most metabolites are still poorly understood. Here we measured the levels of 1,251 metabolites in serum samples from a unique and deeply phenotyped healthy human cohort of 491 individuals. We applied machine-learning algorithms to predict metabolite levels in held-out individuals on the basis of host genetics, gut microbiome, clinical parameters, diet, lifestyle and anthropometric measurements, and obtained statistically significant predictions for more than 76% of the profiled metabolites. Diet and microbiome had the strongest predictive power, and each explained hundreds of metabolites—in some cases, explaining more than 50% of the observed&amp;nbsp;variance. We further validated microbiome-related predictions by showing a high replication rate in two geographically independent cohorts7,8 that were not available to us when we trained the algorithms. We used feature attribution analysis9 to reveal specific dietary and bacterial interactions. We further demonstrate that some of these interactions might be causal, as some metabolites that we predicted to be positively associated with bread were found to increase after a randomized clinical trial of bread intervention. Overall, our results reveal potential determinants of more than 800 metabolites, paving the way towards a mechanistic understanding of alterations in metabolites under different conditions and to designing interventions for manipulating the levels of circulating metabolites. The levels of 1,251 metabolites are measured in 475 phenotyped individuals, and machine-learning algorithms reveal that diet and the microbiome are the determinants with the strongest predictive power for the levels of these metabolites.&quot;,&quot;publisher&quot;:&quot;Nature Publishing Group&quot;,&quot;issue&quot;:&quot;7836&quot;,&quot;volume&quot;:&quot;588&quot;,&quot;expandedJournalTitle&quot;:&quot;Nature 2020 588:7836&quot;},&quot;isTemporary&quot;:false},{&quot;id&quot;:&quot;dbfc0c49-b012-3bc0-b1db-8bab529cdc9f&quot;,&quot;itemData&quot;:{&quot;type&quot;:&quot;article-journal&quot;,&quot;id&quot;:&quot;dbfc0c49-b012-3bc0-b1db-8bab529cdc9f&quot;,&quot;title&quot;:&quot;Systematic Characterization and Analysis of the Taxonomic Drivers of Functional Shifts in the Human Microbiome&quot;,&quot;author&quot;:[{&quot;family&quot;:&quot;Manor&quot;,&quot;given&quot;:&quot;Ohad&quot;,&quot;parse-names&quot;:false,&quot;dropping-particle&quot;:&quot;&quot;,&quot;non-dropping-particle&quot;:&quot;&quot;},{&quot;family&quot;:&quot;Borenstein&quot;,&quot;given&quot;:&quot;Elhanan&quot;,&quot;parse-names&quot;:false,&quot;dropping-particle&quot;:&quot;&quot;,&quot;non-dropping-particle&quot;:&quot;&quot;}],&quot;container-title&quot;:&quot;Cell host &amp; microbe&quot;,&quot;accessed&quot;:{&quot;date-parts&quot;:[[2022,2,13]]},&quot;DOI&quot;:&quot;10.1016/J.CHOM.2016.12.014&quot;,&quot;ISSN&quot;:&quot;1934-6069&quot;,&quot;PMID&quot;:&quot;28111203&quot;,&quot;URL&quot;:&quot;https://pubmed.ncbi.nlm.nih.gov/28111203/&quot;,&quot;issued&quot;:{&quot;date-parts&quot;:[[2017,2,8]]},&quot;page&quot;:&quot;254-267&quot;,&quot;abstract&quot;:&quot;Comparative analyses of the human microbiome have identified both taxonomic and functional shifts that are associated with numerous diseases. To date, however, microbiome taxonomy and function have mostly been studied independently and the taxonomic drivers of functional imbalances have not been systematically identified. Here, we present FishTaco, an analytical and computational framework that integrates taxonomic and functional comparative analyses to accurately quantify taxon-level contributions to disease-associated functional shifts. Applying FishTaco to several large-scale metagenomic cohorts, we show that shifts in the microbiome's functional capacity can be traced back to specific taxa. Furthermore, the set of taxa driving functional shifts and their contribution levels vary markedly between functions. We additionally find that similar functional imbalances in different diseases are driven by both disease-specific and shared taxa. Such integrated analysis of microbiome ecological and functional dynamics can inform future microbiome-based therapy, pinpointing putative intervention targets for manipulating the microbiome's functional capacity.&quot;,&quot;publisher&quot;:&quot;Cell Host Microbe&quot;,&quot;issue&quot;:&quot;2&quot;,&quot;volume&quot;:&quot;21&quot;},&quot;isTemporary&quot;:false}],&quot;citationTag&quot;:&quot;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quot;},{&quot;citationID&quot;:&quot;MENDELEY_CITATION_50b24685-c099-49aa-9b4d-69280aa3548e&quot;,&quot;properties&quot;:{&quot;noteIndex&quot;:0},&quot;isEdited&quot;:false,&quot;manualOverride&quot;:{&quot;isManuallyOverridden&quot;:false,&quot;citeprocText&quot;:&quot;[50]–[53]&quot;,&quot;manualOverrideText&quot;:&quot;&quot;},&quot;citationItems&quot;:[{&quot;id&quot;:&quot;2c5487b7-b472-3f1c-b62a-c449c96bb998&quot;,&quot;itemData&quot;:{&quot;type&quot;:&quot;article-journal&quot;,&quot;id&quot;:&quot;2c5487b7-b472-3f1c-b62a-c449c96bb998&quot;,&quot;title&quot;:&quot;Association of Fusobacterium nucleatum infection with colorectal cancer in Chinese patients&quot;,&quot;author&quot;:[{&quot;family&quot;:&quot;Li&quot;,&quot;given&quot;:&quot;Yu Yuan&quot;,&quot;parse-names&quot;:false,&quot;dropping-particle&quot;:&quot;&quot;,&quot;non-dropping-particle&quot;:&quot;&quot;},{&quot;family&quot;:&quot;Ge&quot;,&quot;given&quot;:&quot;Quan Xing&quot;,&quot;parse-names&quot;:false,&quot;dropping-particle&quot;:&quot;&quot;,&quot;non-dropping-particle&quot;:&quot;&quot;},{&quot;family&quot;:&quot;Cao&quot;,&quot;given&quot;:&quot;Jie&quot;,&quot;parse-names&quot;:false,&quot;dropping-particle&quot;:&quot;&quot;,&quot;non-dropping-particle&quot;:&quot;&quot;},{&quot;family&quot;:&quot;Zhou&quot;,&quot;given&quot;:&quot;Yong Jian&quot;,&quot;parse-names&quot;:false,&quot;dropping-particle&quot;:&quot;&quot;,&quot;non-dropping-particle&quot;:&quot;&quot;},{&quot;family&quot;:&quot;Du&quot;,&quot;given&quot;:&quot;Yan Lei&quot;,&quot;parse-names&quot;:false,&quot;dropping-particle&quot;:&quot;&quot;,&quot;non-dropping-particle&quot;:&quot;&quot;},{&quot;family&quot;:&quot;Shen&quot;,&quot;given&quot;:&quot;Bo&quot;,&quot;parse-names&quot;:false,&quot;dropping-particle&quot;:&quot;&quot;,&quot;non-dropping-particle&quot;:&quot;&quot;},{&quot;family&quot;:&quot;Wan&quot;,&quot;given&quot;:&quot;Yu Jui Yvonne&quot;,&quot;parse-names&quot;:false,&quot;dropping-particle&quot;:&quot;&quot;,&quot;non-dropping-particle&quot;:&quot;&quot;},{&quot;family&quot;:&quot;Nie&quot;,&quot;given&quot;:&quot;Yu Qiang&quot;,&quot;parse-names&quot;:false,&quot;dropping-particle&quot;:&quot;&quot;,&quot;non-dropping-particle&quot;:&quot;&quot;}],&quot;container-title&quot;:&quot;World Journal of Gastroenterology&quot;,&quot;accessed&quot;:{&quot;date-parts&quot;:[[2022,2,13]]},&quot;DOI&quot;:&quot;10.3748/WJG.V22.I11.3227&quot;,&quot;ISSN&quot;:&quot;22192840&quot;,&quot;PMID&quot;:&quot;27004000&quot;,&quot;URL&quot;:&quot;/pmc/articles/PMC4789998/&quot;,&quot;issued&quot;:{&quot;date-parts&quot;:[[2016,3,21]]},&quot;page&quot;:&quot;3227&quot;,&quot;abstract&quot;:&quot;AIM: To investigate Fusobacterium nucleatum (F. nucleatum ) abundance in colorectal cancer (CRC) tissues and its association with CRC invasiveness in Chinese patients. METHODS: The resected cancer and adjacent normal tissues (10 cm beyond cancer margins) from 101 consecutive patients with CRC were collected. Fluorescent quantitative polymerase chain reaction (FQ-PCR) was applied to detect F. nucleatum in CRC and normal tissues. The difference of F. nucleatum abundance between cancer and normal tissues and the relationship of F. nucleatum abundance with clinical variables were evaluated. Fluorescence in situ hybridization (FISH) analysis was performed on 22 CRC tissues with the highest F. nucleatum abundance by FQ-PCR testing to confirm FQ-PCR results. RESULTS: The median abundance of F. nucleatum in CRC tissues [0.242 (0.178-0.276)] was significantly higher than that in normal controls [0.050 (0.023-0.067)] (P &lt; 0.001). F. nucleatum was over-represented in 88/101 (87.1%) CRC samples. The abundance of F. nucleatum determined by 2-ΔCT was significantly greater in tumor samples [0.242 (0.178, 0.276)] than in normal controls [0.050 (0.023, 0.067)] (P &lt; 0.001). The frequency of patients with lymph node metastases was higher in the over-abundance group [52/88 (59.1%)] than in the under-abundance group [0/13 (0%)] (P &lt; 0.005). No significant association of F. nucleatum with other clinico-pathological variables was observed (P &gt; 0.05). FISH analysis also found more F. nucleatum in CRC than in normal tissues (median number 6, 25th 3, 75th 10 vs 2, 25th 1, 75th 5) (P &lt; 0.01). CONCLUSION: F. nucleatum was enriched in CRC tissues and associated with CRC development and metastasis.&quot;,&quot;publisher&quot;:&quot;Baishideng Publishing Group Inc&quot;,&quot;issue&quot;:&quot;11&quot;,&quot;volume&quot;:&quot;22&quot;,&quot;expandedJournalTitle&quot;:&quot;World Journal of Gastroenterology&quot;},&quot;isTemporary&quot;:false},{&quot;id&quot;:&quot;11a4abf7-4272-3b5d-8cb6-7b68ec34b885&quot;,&quot;itemData&quot;:{&quot;type&quot;:&quot;article-journal&quot;,&quot;id&quot;:&quot;11a4abf7-4272-3b5d-8cb6-7b68ec34b885&quot;,&quot;title&quot;:&quot;Parvimonas micra as a putative non-invasive faecal biomarker for colorectal cancer&quot;,&quot;author&quot;:[{&quot;family&quot;:&quot;Löwenmark&quot;,&quot;given&quot;:&quot;Thyra&quot;,&quot;parse-names&quot;:false,&quot;dropping-particle&quot;:&quot;&quot;,&quot;non-dropping-particle&quot;:&quot;&quot;},{&quot;family&quot;:&quot;Löfgren-Burström&quot;,&quot;given&quot;:&quot;Anna&quot;,&quot;parse-names&quot;:false,&quot;dropping-particle&quot;:&quot;&quot;,&quot;non-dropping-particle&quot;:&quot;&quot;},{&quot;family&quot;:&quot;Zingmark&quot;,&quot;given&quot;:&quot;Carl&quot;,&quot;parse-names&quot;:false,&quot;dropping-particle&quot;:&quot;&quot;,&quot;non-dropping-particle&quot;:&quot;&quot;},{&quot;family&quot;:&quot;Eklöf&quot;,&quot;given&quot;:&quot;Vincy&quot;,&quot;parse-names&quot;:false,&quot;dropping-particle&quot;:&quot;&quot;,&quot;non-dropping-particle&quot;:&quot;&quot;},{&quot;family&quot;:&quot;Dahlberg&quot;,&quot;given&quot;:&quot;Michael&quot;,&quot;parse-names&quot;:false,&quot;dropping-particle&quot;:&quot;&quot;,&quot;non-dropping-particle&quot;:&quot;&quot;},{&quot;family&quot;:&quot;Wai&quot;,&quot;given&quot;:&quot;Sun Nyunt&quot;,&quot;parse-names&quot;:false,&quot;dropping-particle&quot;:&quot;&quot;,&quot;non-dropping-particle&quot;:&quot;&quot;},{&quot;family&quot;:&quot;Larsson&quot;,&quot;given&quot;:&quot;Pär&quot;,&quot;parse-names&quot;:false,&quot;dropping-particle&quot;:&quot;&quot;,&quot;non-dropping-particle&quot;:&quot;&quot;},{&quot;family&quot;:&quot;Ljuslinder&quot;,&quot;given&quot;:&quot;Ingrid&quot;,&quot;parse-names&quot;:false,&quot;dropping-particle&quot;:&quot;&quot;,&quot;non-dropping-particle&quot;:&quot;&quot;},{&quot;family&quot;:&quot;Edin&quot;,&quot;given&quot;:&quot;Sofia&quot;,&quot;parse-names&quot;:false,&quot;dropping-particle&quot;:&quot;&quot;,&quot;non-dropping-particle&quot;:&quot;&quot;},{&quot;family&quot;:&quot;Palmqvist&quot;,&quot;given&quot;:&quot;Richard&quot;,&quot;parse-names&quot;:false,&quot;dropping-particle&quot;:&quot;&quot;,&quot;non-dropping-particle&quot;:&quot;&quot;}],&quot;container-title&quot;:&quot;Scientific Reports 2020 10:1&quot;,&quot;accessed&quot;:{&quot;date-parts&quot;:[[2022,2,13]]},&quot;DOI&quot;:&quot;10.1038/s41598-020-72132-1&quot;,&quot;ISBN&quot;:&quot;0123456789&quot;,&quot;ISSN&quot;:&quot;2045-2322&quot;,&quot;PMID&quot;:&quot;32943695&quot;,&quot;URL&quot;:&quot;https://www.nature.com/articles/s41598-020-72132-1&quot;,&quot;issued&quot;:{&quot;date-parts&quot;:[[2020,9,17]]},&quot;page&quot;:&quot;1-10&quot;,&quot;abstract&quot;:&quot;The use of faecal microbial markers as non-invasive biomarkers for colorectal cancer (CRC) has been suggested, but not fully elucidated. Here, we have evaluated the importance of Parvimonas micra as a potential non-invasive faecal biomarker in CRC and its relation to other microbial biomarkers. The levels of P. micra, F. nucleatum and clbA + bacteria were quantified using qPCR in faecal samples from a population-based cohort of patients undergoing colonoscopy due to symptoms from the large bowel. The study included 38 CRC patients, 128 patients with dysplasia and 63 controls. The results were validated in a second consecutive CRC cohort including faecal samples from 238 CRC patients and 94 controls. We found significantly higher levels of P. micra in faecal samples from CRC patients compared to controls. A test for P. micra could detect CRC with a specificity of 87.3% and a sensitivity of 60.5%. In addition, we found that combining P. micra with other microbial markers, could further enhance test sensitivity. Our findings support the potential use of P. micra as a non-invasive biomarker for CRC. Together with other microbial faecal markers, P. micra may identify patients with “high risk” microbial patterns, indicating increased risk and incidence of cancer.&quot;,&quot;publisher&quot;:&quot;Nature Publishing Group&quot;,&quot;issue&quot;:&quot;1&quot;,&quot;volume&quot;:&quot;10&quot;,&quot;expandedJournalTitle&quot;:&quot;Scientific Reports 2020 10:1&quot;},&quot;isTemporary&quot;:false},{&quot;id&quot;:&quot;f13e70f7-ed54-3f2c-938b-50c00119a982&quot;,&quot;itemData&quot;:{&quot;type&quot;:&quot;article-journal&quot;,&quot;id&quot;:&quot;f13e70f7-ed54-3f2c-938b-50c00119a982&quot;,&quot;title&quot;:&quot;Microbial Biomarkers for Colorectal Cancer Identified with Random Forest Model&quot;,&quot;author&quot;:[{&quot;family&quot;:&quot;Sun&quot;,&quot;given&quot;:&quot;Weili&quot;,&quot;parse-names&quot;:false,&quot;dropping-particle&quot;:&quot;&quot;,&quot;non-dropping-particle&quot;:&quot;&quot;},{&quot;family&quot;:&quot;Wang&quot;,&quot;given&quot;:&quot;Lili&quot;,&quot;parse-names&quot;:false,&quot;dropping-particle&quot;:&quot;&quot;,&quot;non-dropping-particle&quot;:&quot;&quot;},{&quot;family&quot;:&quot;Zhang&quot;,&quot;given&quot;:&quot;Qiuyue&quot;,&quot;parse-names&quot;:false,&quot;dropping-particle&quot;:&quot;&quot;,&quot;non-dropping-particle&quot;:&quot;&quot;},{&quot;family&quot;:&quot;Dong&quot;,&quot;given&quot;:&quot;Quanjiang&quot;,&quot;parse-names&quot;:false,&quot;dropping-particle&quot;:&quot;&quot;,&quot;non-dropping-particle&quot;:&quot;&quot;}],&quot;container-title&quot;:&quot;http://www.xiahepublishing.com/&quot;,&quot;accessed&quot;:{&quot;date-parts&quot;:[[2022,2,13]]},&quot;DOI&quot;:&quot;10.14218/ERHM.2019.00026&quot;,&quot;URL&quot;:&quot;http://www.xiahepublishing.com/2472-0712/ERHM-2019-00026&quot;,&quot;issued&quot;:{&quot;date-parts&quot;:[[2020,1,17]]},&quot;page&quot;:&quot;19-26&quot;,&quot;abstract&quot;:&quot;Colorectal cancer (CRC) is one of the most common cancers and a leading cause of cancer-related death. Gut microbiota are part of a complex microbe-based ecosystem of the human body, and changes in the microbiota can lead to a variety of diseases. All currently used CRC detection methods, including endoscopy, guaiac-based fecal occult blood test and fecal immunochemical test, have many limitations. Therefore, establishing novel screening methods which are accurate, inexpensive and non-invasive is indicated. Random forest models, as a superiority machine learning model, are increasingly used in research to select biomarkers. In this review, we summarized progressions of the diagnoses of CRC based on the random forest model of gut microbiota. We concluded that some cancer-associated bacteria in gut microbiota could be used as biomarkers for detecting early CRC. We also aimed to discuss how to select possible markers of colorectal diseases based on gut microbiota using the random forest model.&quot;,&quot;publisher&quot;:&quot;Xia &amp; He Publishing Inc.&quot;,&quot;issue&quot;:&quot;1&quot;,&quot;volume&quot;:&quot;5&quot;,&quot;expandedJournalTitle&quot;:&quot;http://www.xiahepublishing.com/&quot;},&quot;isTemporary&quot;:false},{&quot;id&quot;:&quot;db99ecb6-40ae-35f2-8690-667a8d84d3bc&quot;,&quot;itemData&quot;:{&quot;type&quot;:&quot;article-journal&quot;,&quot;id&quot;:&quot;db99ecb6-40ae-35f2-8690-667a8d84d3bc&quot;,&quot;title&quot;:&quot;Gut microbiome and its role in colorectal cancer&quot;,&quot;author&quot;:[{&quot;family&quot;:&quot;Rebersek&quot;,&quot;given&quot;:&quot;Martina&quot;,&quot;parse-names&quot;:false,&quot;dropping-particle&quot;:&quot;&quot;,&quot;non-dropping-particle&quot;:&quot;&quot;}],&quot;container-title&quot;:&quot;BMC Cancer&quot;,&quot;accessed&quot;:{&quot;date-parts&quot;:[[2022,2,13]]},&quot;DOI&quot;:&quot;10.1186/S12885-021-09054-2/FIGURES/5&quot;,&quot;ISSN&quot;:&quot;14712407&quot;,&quot;PMID&quot;:&quot;34895176&quot;,&quot;URL&quot;:&quot;https://bmccancer.biomedcentral.com/articles/10.1186/s12885-021-09054-2&quot;,&quot;issued&quot;:{&quot;date-parts&quot;:[[2021,12,1]]},&quot;page&quot;:&quot;1-13&quot;,&quot;abstract&quot;:&quot;Colorectal cancer (CRC) is still one of the most common types of cancer in the world, and the gut microbiome plays an important role in its development. The microbiome is involved in the carcinogenesis, formation and progression of CRC as well as its response to different systemic therapies. The composition of bacterial strains and the influence of geography, race, sex, and diet on the composition of the microbiome serve as important information for screening, early detection and prediction of the treatment outcome of CRC. Microbiome modulation is one of the most prospective new strategies in medicine to improve the health of individuals. Therefore, future research and clinical trials on the gut microbiome in oncology as well as in the treatment of CRC patients are warranted to determine the efficacy of systemic treatments for CRC, minimize adverse effects and increase survival rates.&quot;,&quot;publisher&quot;:&quot;BioMed Central Ltd&quot;,&quot;issue&quot;:&quot;1&quot;,&quot;volume&quot;:&quot;21&quot;,&quot;expandedJournalTitle&quot;:&quot;BMC Cancer&quot;},&quot;isTemporary&quot;:false}],&quot;citationTag&quot;:&quot;MENDELEY_CITATION_v3_eyJjaXRhdGlvbklEIjoiTUVOREVMRVlfQ0lUQVRJT05fNTBiMjQ2ODUtYzA5OS00OWFhLTliNGQtNjkyODBhYTM1NDhlIiwicHJvcGVydGllcyI6eyJub3RlSW5kZXgiOjB9LCJpc0VkaXRlZCI6ZmFsc2UsIm1hbnVhbE92ZXJyaWRlIjp7ImlzTWFudWFsbHlPdmVycmlkZGVuIjpmYWxzZSwiY2l0ZXByb2NUZXh0IjoiWzUwXeKAk1s1M1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quot;},{&quot;citationID&quot;:&quot;MENDELEY_CITATION_be3d94cf-9df2-479e-8797-6ca5d14af182&quot;,&quot;properties&quot;:{&quot;noteIndex&quot;:0},&quot;isEdited&quot;:false,&quot;manualOverride&quot;:{&quot;isManuallyOverridden&quot;:false,&quot;citeprocText&quot;:&quot;[54]&quot;,&quot;manualOverrideText&quot;:&quot;&quot;},&quot;citationItems&quot;:[{&quot;id&quot;:&quot;7c29d72a-fd6e-3b24-934d-b0b5798f39eb&quot;,&quot;itemData&quot;:{&quot;type&quot;:&quot;article-journal&quot;,&quot;id&quot;:&quot;7c29d72a-fd6e-3b24-934d-b0b5798f39eb&quot;,&quot;title&quot;:&quot;Intestinal microbiota influences clinical outcome and side effects of early breast cancer treatment&quot;,&quot;author&quot;:[{&quot;family&quot;:&quot;Terrisse&quot;,&quot;given&quot;:&quot;Safae&quot;,&quot;parse-names&quot;:false,&quot;dropping-particle&quot;:&quot;&quot;,&quot;non-dropping-particle&quot;:&quot;&quot;},{&quot;family&quot;:&quot;Derosa&quot;,&quot;given&quot;:&quot;Lisa&quot;,&quot;parse-names&quot;:false,&quot;dropping-particle&quot;:&quot;&quot;,&quot;non-dropping-particle&quot;:&quot;&quot;},{&quot;family&quot;:&quot;Iebba&quot;,&quot;given&quot;:&quot;Valerio&quot;,&quot;parse-names&quot;:false,&quot;dropping-particle&quot;:&quot;&quot;,&quot;non-dropping-particle&quot;:&quot;&quot;},{&quot;family&quot;:&quot;Ghiringhelli&quot;,&quot;given&quot;:&quot;François&quot;,&quot;parse-names&quot;:false,&quot;dropping-particle&quot;:&quot;&quot;,&quot;non-dropping-particle&quot;:&quot;&quot;},{&quot;family&quot;:&quot;Vaz-Luis&quot;,&quot;given&quot;:&quot;Ines&quot;,&quot;parse-names&quot;:false,&quot;dropping-particle&quot;:&quot;&quot;,&quot;non-dropping-particle&quot;:&quot;&quot;},{&quot;family&quot;:&quot;Kroemer&quot;,&quot;given&quot;:&quot;Guido&quot;,&quot;parse-names&quot;:false,&quot;dropping-particle&quot;:&quot;&quot;,&quot;non-dropping-particle&quot;:&quot;&quot;},{&quot;family&quot;:&quot;Fidelle&quot;,&quot;given&quot;:&quot;Marine&quot;,&quot;parse-names&quot;:false,&quot;dropping-particle&quot;:&quot;&quot;,&quot;non-dropping-particle&quot;:&quot;&quot;},{&quot;family&quot;:&quot;Christodoulidis&quot;,&quot;given&quot;:&quot;Stergios&quot;,&quot;parse-names&quot;:false,&quot;dropping-particle&quot;:&quot;&quot;,&quot;non-dropping-particle&quot;:&quot;&quot;},{&quot;family&quot;:&quot;Segata&quot;,&quot;given&quot;:&quot;Nicola&quot;,&quot;parse-names&quot;:false,&quot;dropping-particle&quot;:&quot;&quot;,&quot;non-dropping-particle&quot;:&quot;&quot;},{&quot;family&quot;:&quot;Thomas&quot;,&quot;given&quot;:&quot;Andrew Maltez&quot;,&quot;parse-names&quot;:false,&quot;dropping-particle&quot;:&quot;&quot;,&quot;non-dropping-particle&quot;:&quot;&quot;},{&quot;family&quot;:&quot;Martin&quot;,&quot;given&quot;:&quot;Anne Laure&quot;,&quot;parse-names&quot;:false,&quot;dropping-particle&quot;:&quot;&quot;,&quot;non-dropping-particle&quot;:&quot;&quot;},{&quot;family&quot;:&quot;Sirven&quot;,&quot;given&quot;:&quot;Aude&quot;,&quot;parse-names&quot;:false,&quot;dropping-particle&quot;:&quot;&quot;,&quot;non-dropping-particle&quot;:&quot;&quot;},{&quot;family&quot;:&quot;Everhard&quot;,&quot;given&quot;:&quot;Sibille&quot;,&quot;parse-names&quot;:false,&quot;dropping-particle&quot;:&quot;&quot;,&quot;non-dropping-particle&quot;:&quot;&quot;},{&quot;family&quot;:&quot;Aprahamian&quot;,&quot;given&quot;:&quot;Fanny&quot;,&quot;parse-names&quot;:false,&quot;dropping-particle&quot;:&quot;&quot;,&quot;non-dropping-particle&quot;:&quot;&quot;},{&quot;family&quot;:&quot;Nirmalathasan&quot;,&quot;given&quot;:&quot;Nitharsshini&quot;,&quot;parse-names&quot;:false,&quot;dropping-particle&quot;:&quot;&quot;,&quot;non-dropping-particle&quot;:&quot;&quot;},{&quot;family&quot;:&quot;Aarnoutse&quot;,&quot;given&quot;:&quot;Romy&quot;,&quot;parse-names&quot;:false,&quot;dropping-particle&quot;:&quot;&quot;,&quot;non-dropping-particle&quot;:&quot;&quot;},{&quot;family&quot;:&quot;Smidt&quot;,&quot;given&quot;:&quot;Marjolein&quot;,&quot;parse-names&quot;:false,&quot;dropping-particle&quot;:&quot;&quot;,&quot;non-dropping-particle&quot;:&quot;&quot;},{&quot;family&quot;:&quot;Ziemons&quot;,&quot;given&quot;:&quot;Janine&quot;,&quot;parse-names&quot;:false,&quot;dropping-particle&quot;:&quot;&quot;,&quot;non-dropping-particle&quot;:&quot;&quot;},{&quot;family&quot;:&quot;Caldas&quot;,&quot;given&quot;:&quot;Carlos&quot;,&quot;parse-names&quot;:false,&quot;dropping-particle&quot;:&quot;&quot;,&quot;non-dropping-particle&quot;:&quot;&quot;},{&quot;family&quot;:&quot;Loibl&quot;,&quot;given&quot;:&quot;Sibylle&quot;,&quot;parse-names&quot;:false,&quot;dropping-particle&quot;:&quot;&quot;,&quot;non-dropping-particle&quot;:&quot;&quot;},{&quot;family&quot;:&quot;Denkert&quot;,&quot;given&quot;:&quot;Carsten&quot;,&quot;parse-names&quot;:false,&quot;dropping-particle&quot;:&quot;&quot;,&quot;non-dropping-particle&quot;:&quot;&quot;},{&quot;family&quot;:&quot;Durand&quot;,&quot;given&quot;:&quot;Sylvere&quot;,&quot;parse-names&quot;:false,&quot;dropping-particle&quot;:&quot;&quot;,&quot;non-dropping-particle&quot;:&quot;&quot;},{&quot;family&quot;:&quot;Iglesias&quot;,&quot;given&quot;:&quot;Claudia&quot;,&quot;parse-names&quot;:false,&quot;dropping-particle&quot;:&quot;&quot;,&quot;non-dropping-particle&quot;:&quot;&quot;},{&quot;family&quot;:&quot;Pietrantonio&quot;,&quot;given&quot;:&quot;Filippo&quot;,&quot;parse-names&quot;:false,&quot;dropping-particle&quot;:&quot;&quot;,&quot;non-dropping-particle&quot;:&quot;&quot;},{&quot;family&quot;:&quot;Routy&quot;,&quot;given&quot;:&quot;Bertrand&quot;,&quot;parse-names&quot;:false,&quot;dropping-particle&quot;:&quot;&quot;,&quot;non-dropping-particle&quot;:&quot;&quot;},{&quot;family&quot;:&quot;André&quot;,&quot;given&quot;:&quot;Fabrice&quot;,&quot;parse-names&quot;:false,&quot;dropping-particle&quot;:&quot;&quot;,&quot;non-dropping-particle&quot;:&quot;&quot;},{&quot;family&quot;:&quot;Pasolli&quot;,&quot;given&quot;:&quot;Edoardo&quot;,&quot;parse-names&quot;:false,&quot;dropping-particle&quot;:&quot;&quot;,&quot;non-dropping-particle&quot;:&quot;&quot;},{&quot;family&quot;:&quot;Delaloge&quot;,&quot;given&quot;:&quot;Suzette&quot;,&quot;parse-names&quot;:false,&quot;dropping-particle&quot;:&quot;&quot;,&quot;non-dropping-particle&quot;:&quot;&quot;},{&quot;family&quot;:&quot;Zitvogel&quot;,&quot;given&quot;:&quot;Laurence&quot;,&quot;parse-names&quot;:false,&quot;dropping-particle&quot;:&quot;&quot;,&quot;non-dropping-particle&quot;:&quot;&quot;}],&quot;container-title&quot;:&quot;Cell Death &amp; Differentiation 2021 28:9&quot;,&quot;accessed&quot;:{&quot;date-parts&quot;:[[2022,2,14]]},&quot;DOI&quot;:&quot;10.1038/s41418-021-00784-1&quot;,&quot;ISSN&quot;:&quot;1476-5403&quot;,&quot;PMID&quot;:&quot;33963313&quot;,&quot;URL&quot;:&quot;https://www.nature.com/articles/s41418-021-00784-1&quot;,&quot;issued&quot;:{&quot;date-parts&quot;:[[2021,5,7]]},&quot;page&quot;:&quot;2778-2796&quot;,&quot;abstract&quot;:&quot;The prognosis of early breast cancer (BC) relies on cell autonomous and immune parameters. The impact of the intestinal microbiome on clinical outcome has not yet been evaluated. Shotgun metagenomics was used to determine the composition of the fecal microbiota in 121 specimens from 76 early BC patients, 45 of whom were paired before and after chemotherapy. These patients were enrolled in the CANTO prospective study designed to record the side effects associated with the clinical management of BC. We analyzed associations between baseline or post-chemotherapy fecal microbiota and plasma metabolomics with BC prognosis, as well as with therapy-induced side effects. We examined the clinical relevance of these findings in immunocompetent mice colonized with BC patient microbiota that were subsequently challenged with histo-compatible mouse BC and chemotherapy. We conclude that specific gut commensals that are overabundant in BC patients compared with healthy individuals negatively impact BC prognosis, are modulated by chemotherapy, and may influence weight gain and neurological side effects of BC therapies. These findings obtained in adjuvant and neoadjuvant settings warrant prospective validation.&quot;,&quot;publisher&quot;:&quot;Nature Publishing Group&quot;,&quot;issue&quot;:&quot;9&quot;,&quot;volume&quot;:&quot;28&quot;,&quot;expandedJournalTitle&quot;:&quot;Cell Death &amp; Differentiation 2021 28:9&quot;},&quot;isTemporary&quot;:false}],&quot;citationTag&quot;:&quot;MENDELEY_CITATION_v3_eyJjaXRhdGlvbklEIjoiTUVOREVMRVlfQ0lUQVRJT05fYmUzZDk0Y2YtOWRmMi00NzllLTg3OTctNmNhNWQxNGFmMTgyIiwicHJvcGVydGllcyI6eyJub3RlSW5kZXgiOjB9LCJpc0VkaXRlZCI6ZmFsc2UsIm1hbnVhbE92ZXJyaWRlIjp7ImlzTWFudWFsbHlPdmVycmlkZGVuIjpmYWxzZSwiY2l0ZXByb2NUZXh0IjoiWzU0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quot;},{&quot;citationID&quot;:&quot;MENDELEY_CITATION_80e04c03-7699-4e72-b8f7-f4202457aef7&quot;,&quot;properties&quot;:{&quot;noteIndex&quot;:0},&quot;isEdited&quot;:false,&quot;manualOverride&quot;:{&quot;isManuallyOverridden&quot;:false,&quot;citeprocText&quot;:&quot;[55]&quot;,&quot;manualOverrideText&quot;:&quot;&quot;},&quot;citationItems&quot;:[{&quot;id&quot;:&quot;a09130f6-9434-35ac-8979-9fe2acb4eb13&quot;,&quot;itemData&quot;:{&quot;type&quot;:&quot;article-journal&quot;,&quot;id&quot;:&quot;a09130f6-9434-35ac-8979-9fe2acb4eb13&quot;,&quot;title&quot;:&quot;The Chronic Fatigue Syndrome: A Comprehensive Approach to Its Definition and Study&quot;,&quot;author&quot;:[{&quot;family&quot;:&quot;Fukuda&quot;,&quot;given&quot;:&quot;Keiji&quot;,&quot;parse-names&quot;:false,&quot;dropping-particle&quot;:&quot;&quot;,&quot;non-dropping-particle&quot;:&quot;&quot;},{&quot;family&quot;:&quot;Straus&quot;,&quot;given&quot;:&quot;Stephen E.&quot;,&quot;parse-names&quot;:false,&quot;dropping-particle&quot;:&quot;&quot;,&quot;non-dropping-particle&quot;:&quot;&quot;},{&quot;family&quot;:&quot;Hickie&quot;,&quot;given&quot;:&quot;Ian&quot;,&quot;parse-names&quot;:false,&quot;dropping-particle&quot;:&quot;&quot;,&quot;non-dropping-particle&quot;:&quot;&quot;},{&quot;family&quot;:&quot;Sharpe&quot;,&quot;given&quot;:&quot;Michael C.&quot;,&quot;parse-names&quot;:false,&quot;dropping-particle&quot;:&quot;&quot;,&quot;non-dropping-particle&quot;:&quot;&quot;},{&quot;family&quot;:&quot;Dobbins&quot;,&quot;given&quot;:&quot;James G.&quot;,&quot;parse-names&quot;:false,&quot;dropping-particle&quot;:&quot;&quot;,&quot;non-dropping-particle&quot;:&quot;&quot;},{&quot;family&quot;:&quot;Komaroff&quot;,&quot;given&quot;:&quot;Anthony&quot;,&quot;parse-names&quot;:false,&quot;dropping-particle&quot;:&quot;&quot;,&quot;non-dropping-particle&quot;:&quot;&quot;}],&quot;container-title&quot;:&quot;Annals of Internal Medicine&quot;,&quot;accessed&quot;:{&quot;date-parts&quot;:[[2022,2,14]]},&quot;DOI&quot;:&quot;10.7326/0003-4819-121-12-199412150-00009&quot;,&quot;ISSN&quot;:&quot;0003-4819&quot;,&quot;PMID&quot;:&quot;7978722&quot;,&quot;issued&quot;:{&quot;date-parts&quot;:[[1994,12,15]]},&quot;page&quot;:&quot;953-959&quot;,&quot;abstract&quot;:&quot;The complexities of the chronic fatigue syndrome and the methodologic problems associated with its study indicate the need for a comprehensive, systematic, and integrated approach to the evaluation, classification, and study of persons with this condition and other fatiguing illnesses. We propose a conceptual framework and a set of guidelines that provide such an approach. Our guidelines include recommendations for the clinical evaluation of fatigued persons, a revised case definition of the chronic fatigue syndrome, and a strategy for subgrouping fatigued persons in formal investigations.&quot;,&quot;publisher&quot;:&quot;American College of Physicians&quot;,&quot;issue&quot;:&quot;12&quot;,&quot;volume&quot;:&quot;121&quot;,&quot;expandedJournalTitle&quot;:&quot;Annals of Internal Medicine&quot;},&quot;isTemporary&quot;:false}],&quot;citationTag&quot;:&quot;MENDELEY_CITATION_v3_eyJjaXRhdGlvbklEIjoiTUVOREVMRVlfQ0lUQVRJT05fODBlMDRjMDMtNzY5OS00ZTcyLWI4ZjctZjQyMDI0NTdhZWY3IiwicHJvcGVydGllcyI6eyJub3RlSW5kZXgiOjB9LCJpc0VkaXRlZCI6ZmFsc2UsIm1hbnVhbE92ZXJyaWRlIjp7ImlzTWFudWFsbHlPdmVycmlkZGVuIjpmYWxzZSwiY2l0ZXByb2NUZXh0IjoiWzU1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Nl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ddIiwibWFudWFsT3ZlcnJpZGVUZXh0IjoiIn19&quot;},{&quot;citationID&quot;:&quot;MENDELEY_CITATION_18ddb01e-d573-42b5-ad56-fc991934ac2a&quot;,&quot;properties&quot;:{&quot;noteIndex&quot;:0},&quot;isEdited&quot;:false,&quot;manualOverride&quot;:{&quot;isManuallyOverridden&quot;:false,&quot;citeprocText&quot;:&quot;[58]&quot;,&quot;manualOverrideText&quot;:&quot;&quot;},&quot;citationTag&quot;:&quot;MENDELEY_CITATION_v3_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&quot;,&quot;citationItems&quot;:[{&quot;id&quot;:&quot;33f62dda-535a-3aa0-972b-d4b41fd1eaf3&quot;,&quot;itemData&quot;:{&quot;type&quot;:&quot;article-journal&quot;,&quot;id&quot;:&quot;33f62dda-535a-3aa0-972b-d4b41fd1eaf3&quot;,&quot;title&quot;:&quot;Non-alcoholic fatty liver disease (NAFLD) prevalence and its metabolic associations in patients with type 1 diabetes and type 2 diabetes&quot;,&quot;author&quot;:[{&quot;family&quot;:&quot;Cusi&quot;,&quot;given&quot;:&quot;Kenneth&quot;,&quot;parse-names&quot;:false,&quot;dropping-particle&quot;:&quot;&quot;,&quot;non-dropping-particle&quot;:&quot;&quot;},{&quot;family&quot;:&quot;Sanyal&quot;,&quot;given&quot;:&quot;Arun J.&quot;,&quot;parse-names&quot;:false,&quot;dropping-particle&quot;:&quot;&quot;,&quot;non-dropping-particle&quot;:&quot;&quot;},{&quot;family&quot;:&quot;Zhang&quot;,&quot;given&quot;:&quot;Shuyu&quot;,&quot;parse-names&quot;:false,&quot;dropping-particle&quot;:&quot;&quot;,&quot;non-dropping-particle&quot;:&quot;&quot;},{&quot;family&quot;:&quot;Hartman&quot;,&quot;given&quot;:&quot;Mark L.&quot;,&quot;parse-names&quot;:false,&quot;dropping-particle&quot;:&quot;&quot;,&quot;non-dropping-particle&quot;:&quot;&quot;},{&quot;family&quot;:&quot;Bue-Valleskey&quot;,&quot;given&quot;:&quot;Juliana M.&quot;,&quot;parse-names&quot;:false,&quot;dropping-particle&quot;:&quot;&quot;,&quot;non-dropping-particle&quot;:&quot;&quot;},{&quot;family&quot;:&quot;Hoogwerf&quot;,&quot;given&quot;:&quot;Byron J.&quot;,&quot;parse-names&quot;:false,&quot;dropping-particle&quot;:&quot;&quot;,&quot;non-dropping-particle&quot;:&quot;&quot;},{&quot;family&quot;:&quot;Haupt&quot;,&quot;given&quot;:&quot;Axel&quot;,&quot;parse-names&quot;:false,&quot;dropping-particle&quot;:&quot;&quot;,&quot;non-dropping-particle&quot;:&quot;&quot;}],&quot;container-title&quot;:&quot;Diabetes, Obesity and Metabolism&quot;,&quot;accessed&quot;:{&quot;date-parts&quot;:[[2022,2,15]]},&quot;DOI&quot;:&quot;10.1111/DOM.12973&quot;,&quot;ISSN&quot;:&quot;1463-1326&quot;,&quot;PMID&quot;:&quot;28417532&quot;,&quot;URL&quot;:&quot;https://onlinelibrary.wiley.com/doi/full/10.1111/dom.12973&quot;,&quot;issued&quot;:{&quot;date-parts&quot;:[[2017,11,1]]},&quot;page&quot;:&quot;1630-1634&quot;,&quot;abstract&quot;:&quot;We investigated non-alcoholic fatty liver disease (NAFLD) prevalence and its metabolic associations in patients with type 1 diabetes (T1D), and in insulin-naïve and insulin-treated patients with type 2 diabetes (T2D). Baseline data from patients who had liver fat content (LFC) evaluated by magnetic resonance imaging in four phase 3 studies of basal insulin peglispro (BIL) were analysed. Associations of NAFLD with clinical characteristics, glycaemic control and diabetes therapy were evaluated. The prevalence of NAFLD (defined as LFC ≥ 6%) was low in T1D (8.8%) but high in T2D, with greater prevalence in insulin-naïve (75.6%) vs insulin-treated (61.7%) T2D patients. LFC (mean ± SD) was higher in T2D patients (insulin-naïve, 13.0% ± 8.4%; insulin-treated, 10.2% ± 7.8%) than in T1D patients (3.2% ± 3.2%). In T2D, NAFLD was associated with several markers of insulin resistance. In all three populations, there was an absence of association of HbA1c with LFC, but insulin doses were higher in patients with NAFLD.&quot;,&quot;publisher&quot;:&quot;John Wiley &amp; Sons, Ltd&quot;,&quot;issue&quot;:&quot;11&quot;,&quot;volume&quot;:&quot;19&quot;,&quot;expandedJournalTitle&quot;:&quot;Diabetes, Obesity and Metabolism&quot;},&quot;isTemporary&quot;:false}]},{&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true,&quot;citeprocText&quot;:&quot;[59]&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dHJ1ZSwiY2l0ZXByb2NUZXh0IjoiWzU5XSIsIm1hbnVhbE92ZXJyaWRlVGV4dCI6IiJ9fQ==&quot;},{&quot;citationID&quot;:&quot;MENDELEY_CITATION_f8f70d35-5678-488c-9c66-19343a631126&quot;,&quot;properties&quot;:{&quot;noteIndex&quot;:0},&quot;isEdited&quot;:false,&quot;manualOverride&quot;:{&quot;isManuallyOverridden&quot;:true,&quot;citeprocText&quot;:&quot;[60]&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0cnVlLCJjaXRlcHJvY1RleHQiOiJbNjB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true,&quot;citeprocText&quot;:&quot;[61]&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jF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62], [63]&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l0sIFs2M1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64]–[66]&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NF3igJNbNjZ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1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68], [69]&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OF0sIFs2OV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cwXSIsIm1hbnVhbE92ZXJyaWRlVGV4dCI6IiJ9fQ==&quot;},{&quot;citationID&quot;:&quot;MENDELEY_CITATION_741bae68-712c-4b7e-9832-173890fabffa&quot;,&quot;properties&quot;:{&quot;noteIndex&quot;:0},&quot;isEdited&quot;:false,&quot;manualOverride&quot;:{&quot;isManuallyOverridden&quot;:false,&quot;citeprocText&quot;:&quot;[71]&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cx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72]&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zJ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1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NF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75]&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V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l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d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OF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5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gw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V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J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1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0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V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2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3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4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l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90]&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TB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91], [92]&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FdLCBbOTJ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z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0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V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2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d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98]&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O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9], [100]&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5XSwgWzEwMF0iLCJtYW51YWxPdmVycmlkZVRleHQiOiIifX0=&quot;},{&quot;citationID&quot;:&quot;MENDELEY_CITATION_6908cd62-2ffc-4706-b927-977d9b8b616d&quot;,&quot;properties&quot;:{&quot;noteIndex&quot;:0},&quot;isEdited&quot;:false,&quot;manualOverride&quot;:{&quot;isManuallyOverridden&quot;:false,&quot;citeprocText&quot;:&quot;[101]&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EwMV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102]&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JdIiwibWFudWFsT3ZlcnJpZGVUZXh0IjoiIn19&quot;},{&quot;citationID&quot;:&quot;MENDELEY_CITATION_7ff01380-3988-4884-98fb-dcd35d708c4e&quot;,&quot;properties&quot;:{&quot;noteIndex&quot;:0},&quot;isEdited&quot;:false,&quot;manualOverride&quot;:{&quot;isManuallyOverridden&quot;:false,&quot;citeprocText&quot;:&quot;[103]&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EwM1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14419</Words>
  <Characters>82191</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96418</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2</cp:revision>
  <cp:lastPrinted>2021-03-17T14:44:00Z</cp:lastPrinted>
  <dcterms:created xsi:type="dcterms:W3CDTF">2022-02-15T17:19:00Z</dcterms:created>
  <dcterms:modified xsi:type="dcterms:W3CDTF">2022-02-15T17:19:00Z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