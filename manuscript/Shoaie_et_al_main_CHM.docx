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184A8251" w:rsidR="004057FF" w:rsidRDefault="004057FF" w:rsidP="00177059">
      <w:proofErr w:type="spellStart"/>
      <w:r w:rsidRPr="004057FF">
        <w:t>Sunjae</w:t>
      </w:r>
      <w:proofErr w:type="spellEnd"/>
      <w:r w:rsidRPr="004057FF">
        <w:t xml:space="preserve"> Lee</w:t>
      </w:r>
      <w:r w:rsidRPr="004057FF">
        <w:rPr>
          <w:vertAlign w:val="superscript"/>
          <w:rPrChange w:id="0" w:author="Portlock, Theo" w:date="2021-11-22T22:07:00Z">
            <w:rPr>
              <w:bCs w:val="0"/>
            </w:rPr>
          </w:rPrChange>
        </w:rPr>
        <w:t>1*</w:t>
      </w:r>
      <w:r w:rsidRPr="004057FF">
        <w:t>, Theo Portlock</w:t>
      </w:r>
      <w:r w:rsidRPr="004057FF">
        <w:rPr>
          <w:vertAlign w:val="superscript"/>
          <w:rPrChange w:id="1" w:author="Portlock, Theo" w:date="2021-11-22T22:07:00Z">
            <w:rPr>
              <w:bCs w:val="0"/>
            </w:rPr>
          </w:rPrChange>
        </w:rPr>
        <w:t>2*</w:t>
      </w:r>
      <w:r w:rsidRPr="004057FF">
        <w:t>, Emmanuelle Le Chatelier</w:t>
      </w:r>
      <w:r w:rsidRPr="004057FF">
        <w:rPr>
          <w:vertAlign w:val="superscript"/>
          <w:rPrChange w:id="2" w:author="Portlock, Theo" w:date="2021-11-22T22:07:00Z">
            <w:rPr>
              <w:bCs w:val="0"/>
            </w:rPr>
          </w:rPrChange>
        </w:rPr>
        <w:t>3*</w:t>
      </w:r>
      <w:r w:rsidRPr="004057FF">
        <w:t>, Jose Garcia</w:t>
      </w:r>
      <w:r w:rsidRPr="004057FF">
        <w:rPr>
          <w:vertAlign w:val="superscript"/>
          <w:rPrChange w:id="3" w:author="Portlock, Theo" w:date="2021-11-22T22:07:00Z">
            <w:rPr>
              <w:bCs w:val="0"/>
            </w:rPr>
          </w:rPrChange>
        </w:rPr>
        <w:t>2*</w:t>
      </w:r>
      <w:r w:rsidRPr="004057FF">
        <w:t>, Nicolas Pons</w:t>
      </w:r>
      <w:r w:rsidRPr="004057FF">
        <w:rPr>
          <w:vertAlign w:val="superscript"/>
          <w:rPrChange w:id="4" w:author="Portlock, Theo" w:date="2021-11-22T22:08:00Z">
            <w:rPr>
              <w:bCs w:val="0"/>
            </w:rPr>
          </w:rPrChange>
        </w:rPr>
        <w:t>4</w:t>
      </w:r>
      <w:r w:rsidRPr="004057FF">
        <w:t>, Florian Plaza Onate</w:t>
      </w:r>
      <w:r w:rsidRPr="004057FF">
        <w:rPr>
          <w:vertAlign w:val="superscript"/>
          <w:rPrChange w:id="5" w:author="Portlock, Theo" w:date="2021-11-22T22:08:00Z">
            <w:rPr>
              <w:bCs w:val="0"/>
            </w:rPr>
          </w:rPrChange>
        </w:rPr>
        <w:t>4</w:t>
      </w:r>
      <w:r w:rsidRPr="004057FF">
        <w:t xml:space="preserve">, </w:t>
      </w:r>
      <w:proofErr w:type="spellStart"/>
      <w:r w:rsidRPr="004057FF">
        <w:t>Neelu</w:t>
      </w:r>
      <w:proofErr w:type="spellEnd"/>
      <w:r w:rsidRPr="004057FF">
        <w:t xml:space="preserve"> Begum</w:t>
      </w:r>
      <w:r w:rsidRPr="004057FF">
        <w:rPr>
          <w:vertAlign w:val="superscript"/>
          <w:rPrChange w:id="6" w:author="Portlock, Theo" w:date="2021-11-22T22:08:00Z">
            <w:rPr>
              <w:bCs w:val="0"/>
            </w:rPr>
          </w:rPrChange>
        </w:rPr>
        <w:t>1</w:t>
      </w:r>
      <w:r w:rsidRPr="004057FF">
        <w:t>, Ceri Proffitt</w:t>
      </w:r>
      <w:r w:rsidRPr="004057FF">
        <w:rPr>
          <w:vertAlign w:val="superscript"/>
          <w:rPrChange w:id="7" w:author="Portlock, Theo" w:date="2021-11-22T22:08:00Z">
            <w:rPr>
              <w:bCs w:val="0"/>
            </w:rPr>
          </w:rPrChange>
        </w:rPr>
        <w:t>1</w:t>
      </w:r>
      <w:r w:rsidRPr="004057FF">
        <w:t xml:space="preserve">, </w:t>
      </w:r>
      <w:proofErr w:type="spellStart"/>
      <w:r w:rsidRPr="004057FF">
        <w:t>Dorines</w:t>
      </w:r>
      <w:proofErr w:type="spellEnd"/>
      <w:r w:rsidRPr="004057FF">
        <w:t xml:space="preserve"> Rosario</w:t>
      </w:r>
      <w:r w:rsidRPr="004057FF">
        <w:rPr>
          <w:vertAlign w:val="superscript"/>
          <w:rPrChange w:id="8" w:author="Portlock, Theo" w:date="2021-11-22T22:08:00Z">
            <w:rPr>
              <w:bCs w:val="0"/>
            </w:rPr>
          </w:rPrChange>
        </w:rPr>
        <w:t>1</w:t>
      </w:r>
      <w:r w:rsidRPr="004057FF">
        <w:t>, Stefania Vaga</w:t>
      </w:r>
      <w:r w:rsidRPr="004057FF">
        <w:rPr>
          <w:vertAlign w:val="superscript"/>
          <w:rPrChange w:id="9" w:author="Portlock, Theo" w:date="2021-11-22T22:08:00Z">
            <w:rPr>
              <w:bCs w:val="0"/>
            </w:rPr>
          </w:rPrChange>
        </w:rPr>
        <w:t>1</w:t>
      </w:r>
      <w:r w:rsidRPr="004057FF">
        <w:t xml:space="preserve">, </w:t>
      </w:r>
      <w:proofErr w:type="spellStart"/>
      <w:r w:rsidRPr="004057FF">
        <w:t>Junseok</w:t>
      </w:r>
      <w:proofErr w:type="spellEnd"/>
      <w:r w:rsidRPr="004057FF">
        <w:t xml:space="preserve"> Park</w:t>
      </w:r>
      <w:r w:rsidRPr="004057FF">
        <w:rPr>
          <w:vertAlign w:val="superscript"/>
          <w:rPrChange w:id="10" w:author="Portlock, Theo" w:date="2021-11-22T22:08:00Z">
            <w:rPr>
              <w:bCs w:val="0"/>
            </w:rPr>
          </w:rPrChange>
        </w:rPr>
        <w:t>5</w:t>
      </w:r>
      <w:r w:rsidRPr="004057FF">
        <w:t xml:space="preserve">, </w:t>
      </w:r>
      <w:proofErr w:type="spellStart"/>
      <w:r w:rsidRPr="004057FF">
        <w:t>Kalle</w:t>
      </w:r>
      <w:proofErr w:type="spellEnd"/>
      <w:r w:rsidRPr="004057FF">
        <w:t xml:space="preserve"> von Feilitzen</w:t>
      </w:r>
      <w:r w:rsidRPr="004057FF">
        <w:rPr>
          <w:vertAlign w:val="superscript"/>
          <w:rPrChange w:id="11" w:author="Portlock, Theo" w:date="2021-11-22T22:08:00Z">
            <w:rPr>
              <w:bCs w:val="0"/>
            </w:rPr>
          </w:rPrChange>
        </w:rPr>
        <w:t>2</w:t>
      </w:r>
      <w:r w:rsidRPr="004057FF">
        <w:t>, Fredric Johansson</w:t>
      </w:r>
      <w:r w:rsidRPr="004057FF">
        <w:rPr>
          <w:vertAlign w:val="superscript"/>
          <w:rPrChange w:id="12" w:author="Portlock, Theo" w:date="2021-11-22T22:08:00Z">
            <w:rPr>
              <w:bCs w:val="0"/>
            </w:rPr>
          </w:rPrChange>
        </w:rPr>
        <w:t>2</w:t>
      </w:r>
      <w:r w:rsidRPr="004057FF">
        <w:t xml:space="preserve">, </w:t>
      </w:r>
      <w:proofErr w:type="spellStart"/>
      <w:r w:rsidRPr="004057FF">
        <w:t>Azadeh</w:t>
      </w:r>
      <w:proofErr w:type="spellEnd"/>
      <w:r w:rsidRPr="004057FF">
        <w:t xml:space="preserve"> Harzandi</w:t>
      </w:r>
      <w:r w:rsidRPr="004057FF">
        <w:rPr>
          <w:vertAlign w:val="superscript"/>
          <w:rPrChange w:id="13" w:author="Portlock, Theo" w:date="2021-11-22T22:08:00Z">
            <w:rPr>
              <w:bCs w:val="0"/>
            </w:rPr>
          </w:rPrChange>
        </w:rPr>
        <w:t>1</w:t>
      </w:r>
      <w:r w:rsidRPr="004057FF">
        <w:t>, Cheng Zhang, Lindsey A. Edwards</w:t>
      </w:r>
      <w:r w:rsidRPr="004057FF">
        <w:rPr>
          <w:vertAlign w:val="superscript"/>
          <w:rPrChange w:id="14" w:author="Portlock, Theo" w:date="2021-11-22T22:08:00Z">
            <w:rPr>
              <w:bCs w:val="0"/>
            </w:rPr>
          </w:rPrChange>
        </w:rPr>
        <w:t>7</w:t>
      </w:r>
      <w:r w:rsidRPr="004057FF">
        <w:t>, Vincent Lombard</w:t>
      </w:r>
      <w:r w:rsidRPr="004057FF">
        <w:rPr>
          <w:vertAlign w:val="superscript"/>
          <w:rPrChange w:id="15" w:author="Portlock, Theo" w:date="2021-11-22T22:08:00Z">
            <w:rPr>
              <w:bCs w:val="0"/>
            </w:rPr>
          </w:rPrChange>
        </w:rPr>
        <w:t>8,9</w:t>
      </w:r>
      <w:r w:rsidRPr="004057FF">
        <w:t>, Franck Gauthier</w:t>
      </w:r>
      <w:r w:rsidRPr="004057FF">
        <w:rPr>
          <w:vertAlign w:val="superscript"/>
          <w:rPrChange w:id="16" w:author="Portlock, Theo" w:date="2021-11-22T22:08:00Z">
            <w:rPr>
              <w:bCs w:val="0"/>
            </w:rPr>
          </w:rPrChange>
        </w:rPr>
        <w:t>4</w:t>
      </w:r>
      <w:r w:rsidRPr="004057FF">
        <w:t>, Claire J. Steves</w:t>
      </w:r>
      <w:r w:rsidRPr="004057FF">
        <w:rPr>
          <w:vertAlign w:val="superscript"/>
          <w:rPrChange w:id="17" w:author="Portlock, Theo" w:date="2021-11-22T22:08:00Z">
            <w:rPr>
              <w:bCs w:val="0"/>
            </w:rPr>
          </w:rPrChange>
        </w:rPr>
        <w:t>10</w:t>
      </w:r>
      <w:r w:rsidRPr="004057FF">
        <w:t>, David Gomez-Cabrero</w:t>
      </w:r>
      <w:r w:rsidRPr="004057FF">
        <w:rPr>
          <w:vertAlign w:val="superscript"/>
          <w:rPrChange w:id="18" w:author="Portlock, Theo" w:date="2021-11-22T22:09:00Z">
            <w:rPr>
              <w:bCs w:val="0"/>
            </w:rPr>
          </w:rPrChange>
        </w:rPr>
        <w:t>1,11</w:t>
      </w:r>
      <w:r w:rsidRPr="004057FF">
        <w:t>, Bernard Henrissat</w:t>
      </w:r>
      <w:r w:rsidRPr="004057FF">
        <w:rPr>
          <w:vertAlign w:val="superscript"/>
          <w:rPrChange w:id="19" w:author="Portlock, Theo" w:date="2021-11-22T22:09:00Z">
            <w:rPr>
              <w:bCs w:val="0"/>
            </w:rPr>
          </w:rPrChange>
        </w:rPr>
        <w:t>8,9,12</w:t>
      </w:r>
      <w:r w:rsidRPr="004057FF">
        <w:t xml:space="preserve">, </w:t>
      </w:r>
      <w:proofErr w:type="spellStart"/>
      <w:r w:rsidRPr="004057FF">
        <w:t>Doheon</w:t>
      </w:r>
      <w:proofErr w:type="spellEnd"/>
      <w:r w:rsidRPr="004057FF">
        <w:t xml:space="preserve"> Lee</w:t>
      </w:r>
      <w:r w:rsidRPr="004057FF">
        <w:rPr>
          <w:vertAlign w:val="superscript"/>
          <w:rPrChange w:id="20" w:author="Portlock, Theo" w:date="2021-11-22T22:09:00Z">
            <w:rPr>
              <w:bCs w:val="0"/>
            </w:rPr>
          </w:rPrChange>
        </w:rPr>
        <w:t>5</w:t>
      </w:r>
      <w:r w:rsidRPr="004057FF">
        <w:t>, Debbie L. Shawcross</w:t>
      </w:r>
      <w:r w:rsidRPr="004057FF">
        <w:rPr>
          <w:vertAlign w:val="superscript"/>
          <w:rPrChange w:id="21" w:author="Portlock, Theo" w:date="2021-11-22T22:09:00Z">
            <w:rPr>
              <w:bCs w:val="0"/>
            </w:rPr>
          </w:rPrChange>
        </w:rPr>
        <w:t>7</w:t>
      </w:r>
      <w:r w:rsidRPr="004057FF">
        <w:t>, David Moyes, Gordon Proctor</w:t>
      </w:r>
      <w:r w:rsidRPr="004057FF">
        <w:rPr>
          <w:vertAlign w:val="superscript"/>
          <w:rPrChange w:id="22" w:author="Portlock, Theo" w:date="2021-11-22T22:09:00Z">
            <w:rPr>
              <w:bCs w:val="0"/>
            </w:rPr>
          </w:rPrChange>
        </w:rPr>
        <w:t>1</w:t>
      </w:r>
      <w:r w:rsidRPr="004057FF">
        <w:t>, Jens Nielsen</w:t>
      </w:r>
      <w:r w:rsidRPr="004057FF">
        <w:rPr>
          <w:vertAlign w:val="superscript"/>
          <w:rPrChange w:id="23" w:author="Portlock, Theo" w:date="2021-11-22T22:09:00Z">
            <w:rPr>
              <w:bCs w:val="0"/>
            </w:rPr>
          </w:rPrChange>
        </w:rPr>
        <w:t>14,15,16</w:t>
      </w:r>
      <w:r w:rsidRPr="004057FF">
        <w:t xml:space="preserve">, 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4057FF">
        <w:rPr>
          <w:vertAlign w:val="superscript"/>
          <w:rPrChange w:id="24" w:author="Portlock, Theo" w:date="2021-11-22T22:09:00Z">
            <w:rPr>
              <w:bCs w:val="0"/>
            </w:rPr>
          </w:rPrChange>
        </w:rPr>
        <w:t>4</w:t>
      </w:r>
      <w:r w:rsidRPr="004057FF">
        <w:t>, Mathias Uhlen</w:t>
      </w:r>
      <w:r w:rsidRPr="004057FF">
        <w:rPr>
          <w:vertAlign w:val="superscript"/>
          <w:rPrChange w:id="25" w:author="Portlock, Theo" w:date="2021-11-22T22:09:00Z">
            <w:rPr>
              <w:bCs w:val="0"/>
            </w:rPr>
          </w:rPrChange>
        </w:rPr>
        <w:t>2,16</w:t>
      </w:r>
      <w:r w:rsidRPr="004057FF">
        <w:t xml:space="preserve">, Saeed </w:t>
      </w:r>
      <w:proofErr w:type="spellStart"/>
      <w:r w:rsidRPr="004057FF">
        <w:t>Shoaie</w:t>
      </w:r>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177059">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 w14:paraId="3BE5443C" w14:textId="19051E5A" w:rsidR="00F67464" w:rsidRDefault="00F67464" w:rsidP="00177059">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220FFBF3" w14:textId="3A13F17E" w:rsidR="0041134B" w:rsidRPr="00495800" w:rsidRDefault="0041134B" w:rsidP="00E55256">
      <w:pPr>
        <w:pStyle w:val="Heading1"/>
        <w:spacing w:before="360"/>
        <w:contextualSpacing w:val="0"/>
      </w:pPr>
      <w:r>
        <w:t>Abstract</w:t>
      </w:r>
    </w:p>
    <w:p w14:paraId="100CDC9A" w14:textId="3B071F05" w:rsidR="009D265D" w:rsidRPr="00495800" w:rsidRDefault="00D73517" w:rsidP="009C039A">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r w:rsidR="00C81974">
        <w:t>,</w:t>
      </w:r>
      <w:r w:rsidR="00084466">
        <w:t xml:space="preserve"> and integrative analysis</w:t>
      </w:r>
      <w:r w:rsidRPr="00495800">
        <w:t xml:space="preserve">. </w:t>
      </w:r>
      <w:r w:rsidR="00D02F02">
        <w:t xml:space="preserve">We </w:t>
      </w:r>
      <w:r w:rsidR="00EF2995">
        <w:t>present the Human Gut Microbiome Atlas (HGMA); a tool that presents this</w:t>
      </w:r>
      <w:r w:rsidR="00D02F02">
        <w:t xml:space="preserve"> analysis for public </w:t>
      </w:r>
      <w:r w:rsidR="00EF2995">
        <w:t xml:space="preserve">access. Through </w:t>
      </w:r>
      <w:r w:rsidR="00EF2995" w:rsidRPr="00434F2A">
        <w:t xml:space="preserve">using the HGMA, the combination of interrogation of species across regions, diseases, and functional clusters allows for a more </w:t>
      </w:r>
      <w:r w:rsidR="00EF2995" w:rsidRPr="00434F2A">
        <w:lastRenderedPageBreak/>
        <w:t>complete understanding of the importance a species has in human health</w:t>
      </w:r>
      <w:r w:rsidR="00EF2995">
        <w:t xml:space="preserve"> and helps in the generation of informed hypothesis</w:t>
      </w:r>
      <w:r w:rsidR="00EF2995" w:rsidRPr="00434F2A">
        <w:t>.</w:t>
      </w:r>
    </w:p>
    <w:p w14:paraId="3EA25121" w14:textId="6B5DFF02" w:rsidR="00BB7E5F" w:rsidRPr="00F62C29" w:rsidRDefault="00D73517" w:rsidP="00E55256">
      <w:pPr>
        <w:pStyle w:val="Heading1"/>
        <w:spacing w:before="360"/>
        <w:contextualSpacing w:val="0"/>
      </w:pPr>
      <w:r w:rsidRPr="00F62C29">
        <w:t>Introduction</w:t>
      </w:r>
    </w:p>
    <w:p w14:paraId="064BF6F8" w14:textId="77A9C4CE"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F43CEF" w:rsidRPr="00F43CEF">
            <w:rPr>
              <w:noProof/>
              <w:color w:val="000000"/>
            </w:rPr>
            <w:t>[1]</w:t>
          </w:r>
        </w:sdtContent>
      </w:sdt>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F43CEF" w:rsidRPr="00F43CEF">
            <w:rPr>
              <w:color w:val="000000"/>
            </w:rPr>
            <w:t>[2]–[6]</w:t>
          </w:r>
        </w:sdtContent>
      </w:sdt>
      <w:r w:rsidR="005121AF" w:rsidRPr="00495800">
        <w:t xml:space="preserve">. Most of these studies focused on unveiling new uncultured genomes, </w:t>
      </w:r>
      <w:r w:rsidR="00B07F04" w:rsidRPr="00495800">
        <w:t xml:space="preserve">while only </w:t>
      </w:r>
      <w:r w:rsidR="00C81974">
        <w:t xml:space="preserve">a </w:t>
      </w:r>
      <w:r w:rsidR="00D73517" w:rsidRPr="00495800">
        <w:t>few</w:t>
      </w:r>
      <w:r w:rsidR="005121AF" w:rsidRPr="00495800">
        <w:t xml:space="preserve"> focused on investigating </w:t>
      </w:r>
      <w:r w:rsidR="00B07F04" w:rsidRPr="00495800">
        <w:t xml:space="preserve">the </w:t>
      </w:r>
      <w:r w:rsidR="00A520DE" w:rsidRPr="00495800">
        <w:t xml:space="preserve">functional </w:t>
      </w:r>
      <w:r w:rsidR="005948DB">
        <w:t>potential</w:t>
      </w:r>
      <w:r w:rsidR="00AC0405">
        <w:t xml:space="preserve">s </w:t>
      </w:r>
      <w:r w:rsidR="00A520DE" w:rsidRPr="00495800">
        <w:t xml:space="preserve">and </w:t>
      </w:r>
      <w:r w:rsidR="005121AF" w:rsidRPr="00495800">
        <w:t xml:space="preserve">dynamic changes </w:t>
      </w:r>
      <w:r w:rsidR="00B07F04" w:rsidRPr="00495800">
        <w:t xml:space="preserve">of </w:t>
      </w:r>
      <w:r w:rsidR="005121AF" w:rsidRPr="00495800">
        <w:t>the gut microbiome</w:t>
      </w:r>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r w:rsidR="00F43CEF" w:rsidRPr="00F43CEF">
            <w:rPr>
              <w:color w:val="000000"/>
            </w:rPr>
            <w:t>[7]–[9]</w:t>
          </w:r>
        </w:sdtContent>
      </w:sdt>
      <w:r w:rsidR="005121AF" w:rsidRPr="00495800">
        <w:t>.</w:t>
      </w:r>
      <w:r w:rsidR="00790D52" w:rsidRPr="00495800">
        <w:t xml:space="preserve"> </w:t>
      </w:r>
      <w:r w:rsidR="001F5582" w:rsidRPr="00495800">
        <w:t xml:space="preserve">Understanding the </w:t>
      </w:r>
      <w:r w:rsidR="00A520DE" w:rsidRPr="00495800">
        <w:t xml:space="preserve">functional </w:t>
      </w:r>
      <w:r w:rsidR="001F5582" w:rsidRPr="00495800">
        <w:t xml:space="preserve">and </w:t>
      </w:r>
      <w:r w:rsidR="00A520DE" w:rsidRPr="00495800">
        <w:t xml:space="preserve">temporal </w:t>
      </w:r>
      <w:r w:rsidR="001F5582" w:rsidRPr="00495800">
        <w:t xml:space="preserve">behaviour of the microbiome may have </w:t>
      </w:r>
      <w:r w:rsidR="00D73517" w:rsidRPr="00495800">
        <w:t>great implications for the</w:t>
      </w:r>
      <w:r w:rsidR="001F5582" w:rsidRPr="00495800">
        <w:t xml:space="preserve"> identification of its global signature in health and disease</w:t>
      </w:r>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r w:rsidR="00F43CEF" w:rsidRPr="00F43CEF">
            <w:rPr>
              <w:color w:val="000000"/>
            </w:rPr>
            <w:t>[8], [10], [11]</w:t>
          </w:r>
        </w:sdtContent>
      </w:sdt>
      <w:r w:rsidR="005121AF" w:rsidRPr="00495800">
        <w:t xml:space="preserve">. </w:t>
      </w:r>
      <w:r w:rsidR="00673C4F" w:rsidRPr="00495800">
        <w:t>Additionally, short</w:t>
      </w:r>
      <w:r w:rsidR="005121AF" w:rsidRPr="00495800">
        <w:t xml:space="preserve">-term perturbations may trigger gut microbiota dysbiosis and changes </w:t>
      </w:r>
      <w:r w:rsidR="00C82EAC" w:rsidRPr="00495800">
        <w:t xml:space="preserve">at </w:t>
      </w:r>
      <w:r w:rsidR="005121AF" w:rsidRPr="00495800">
        <w:t xml:space="preserve">compositional and functional levels. </w:t>
      </w:r>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r w:rsidR="00F43CEF" w:rsidRPr="00F43CEF">
            <w:rPr>
              <w:color w:val="000000"/>
            </w:rPr>
            <w:t>[12]</w:t>
          </w:r>
        </w:sdtContent>
      </w:sdt>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r w:rsidR="00F43CEF" w:rsidRPr="00F43CEF">
            <w:rPr>
              <w:color w:val="000000"/>
            </w:rPr>
            <w:t>[13]</w:t>
          </w:r>
        </w:sdtContent>
      </w:sdt>
      <w:r w:rsidR="00D73517" w:rsidRPr="00495800">
        <w:t>.</w:t>
      </w:r>
    </w:p>
    <w:p w14:paraId="1E4185C3" w14:textId="19EC5C95" w:rsidR="009E7189" w:rsidRPr="00495800" w:rsidRDefault="00D73517" w:rsidP="007838A6">
      <w:pPr>
        <w:ind w:firstLine="720"/>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r w:rsidR="000158D5" w:rsidRPr="00495800">
        <w:t>1</w:t>
      </w:r>
      <w:r w:rsidR="000158D5">
        <w:t>9</w:t>
      </w:r>
      <w:r w:rsidR="000158D5" w:rsidRPr="00495800">
        <w:t xml:space="preserve"> </w:t>
      </w:r>
      <w:r w:rsidRPr="00495800">
        <w:t xml:space="preserve">geographical regions and </w:t>
      </w:r>
      <w:r w:rsidR="0039530A" w:rsidRPr="00495800">
        <w:t xml:space="preserve">20 </w:t>
      </w:r>
      <w:r w:rsidRPr="00495800">
        <w:t>diseases.</w:t>
      </w:r>
    </w:p>
    <w:p w14:paraId="74B5D44B" w14:textId="085F3A74" w:rsidR="00FE6FB8" w:rsidRPr="00495800" w:rsidRDefault="00A520DE" w:rsidP="00E55256">
      <w:pPr>
        <w:pStyle w:val="Heading1"/>
        <w:spacing w:before="360"/>
        <w:contextualSpacing w:val="0"/>
      </w:pPr>
      <w:r w:rsidRPr="00495800">
        <w:lastRenderedPageBreak/>
        <w:t>Human Gut Microbiome Atlas; Pan-metagenomics</w:t>
      </w:r>
      <w:r w:rsidRPr="00495800" w:rsidDel="00C34A76">
        <w:t xml:space="preserve"> </w:t>
      </w:r>
      <w:r w:rsidRPr="00495800">
        <w:t>study on compositional and functional changes of</w:t>
      </w:r>
      <w:r w:rsidR="00FE6FB8" w:rsidRPr="00495800">
        <w:t xml:space="preserve"> </w:t>
      </w:r>
      <w:r w:rsidR="00C81974">
        <w:t xml:space="preserve">the </w:t>
      </w:r>
      <w:r w:rsidR="00FE6FB8" w:rsidRPr="00495800">
        <w:t>human gut microbiome</w:t>
      </w:r>
    </w:p>
    <w:p w14:paraId="59CEF72A" w14:textId="1D426BC9" w:rsidR="00C34A76" w:rsidRPr="00495800" w:rsidRDefault="00A026AF" w:rsidP="00653711">
      <w:pPr>
        <w:ind w:firstLine="720"/>
      </w:pPr>
      <w:r w:rsidRPr="00495800">
        <w:t>W</w:t>
      </w:r>
      <w:r w:rsidR="00C34A76" w:rsidRPr="00495800">
        <w:t xml:space="preserve">e performed </w:t>
      </w:r>
      <w:r w:rsidR="00C81974">
        <w:t xml:space="preserve">a </w:t>
      </w:r>
      <w:r w:rsidR="00C34A76" w:rsidRPr="00495800">
        <w:t xml:space="preserve">large-scale integrative analysis of </w:t>
      </w:r>
      <w:r w:rsidR="00BE204A">
        <w:t>5,883</w:t>
      </w:r>
      <w:r w:rsidR="00C34A76" w:rsidRPr="00495800">
        <w:t xml:space="preserve"> publicly available shotgun metagenomics stool samples, with at least 10 million high-quality sequencing reads from healthy and diseased cohorts </w:t>
      </w:r>
      <w:r w:rsidR="00447AC9">
        <w:t>from</w:t>
      </w:r>
      <w:r w:rsidR="00C34A76" w:rsidRPr="00495800">
        <w:t xml:space="preserve"> 19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F43CEF" w:rsidRPr="00F43CEF">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r w:rsidR="00F43CEF" w:rsidRPr="00F43CEF">
            <w:rPr>
              <w:color w:val="000000"/>
            </w:rPr>
            <w:t>[14]</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 xml:space="preserve">). </w:t>
      </w:r>
      <w:r w:rsidR="00C34A76" w:rsidRPr="00495800">
        <w:t>This information was completed with 344 newly sequenced longitudinal samples from 86 Swedish individuals, described in detail in a subsequent section</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All MSPs and functions are highlighted together with the 5</w:t>
      </w:r>
      <w:r w:rsidR="00013384">
        <w:t>,883</w:t>
      </w:r>
      <w:r w:rsidR="00CB7D3B" w:rsidRPr="00495800">
        <w:t xml:space="preserve"> samples across 19 countries with disease and healthy cohorts. </w:t>
      </w:r>
    </w:p>
    <w:p w14:paraId="7286B1B0" w14:textId="473E6A63" w:rsidR="00C34A76" w:rsidRPr="00495800" w:rsidRDefault="00C34A76" w:rsidP="00277605">
      <w:pPr>
        <w:ind w:firstLine="720"/>
      </w:pPr>
      <w:r w:rsidRPr="00495800">
        <w:t xml:space="preserve">Using the </w:t>
      </w:r>
      <w:r w:rsidR="006B4200" w:rsidRPr="00495800">
        <w:t xml:space="preserve">3,039 </w:t>
      </w:r>
      <w:r w:rsidRPr="00495800">
        <w:t xml:space="preserve">samples obtained from individuals across 18 countries, including westernized and non-westernized regions,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be enriched predominantly </w:t>
      </w:r>
      <w:r w:rsidR="00D41E56">
        <w:lastRenderedPageBreak/>
        <w:t xml:space="preserve">withing western countries whereas </w:t>
      </w:r>
      <w:proofErr w:type="spellStart"/>
      <w:r w:rsidR="00D41E56">
        <w:rPr>
          <w:i/>
          <w:iCs/>
        </w:rPr>
        <w:t>Prevotella</w:t>
      </w:r>
      <w:proofErr w:type="spellEnd"/>
      <w:r w:rsidR="00D41E56">
        <w:rPr>
          <w:i/>
          <w:iCs/>
        </w:rPr>
        <w:t xml:space="preserve"> </w:t>
      </w:r>
      <w:r w:rsidR="00D41E56">
        <w:t>were enriched within the 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the </w:t>
      </w:r>
      <w:r w:rsidR="007C5E5F" w:rsidRPr="00E55256">
        <w:rPr>
          <w:highlight w:val="yellow"/>
        </w:rPr>
        <w:t>3,039</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r w:rsidR="00F43CEF" w:rsidRPr="00F43CEF">
            <w:rPr>
              <w:color w:val="000000"/>
            </w:rPr>
            <w:t>[15], [16]</w:t>
          </w:r>
        </w:sdtContent>
      </w:sdt>
      <w:r w:rsidRPr="00495800">
        <w:t>. We observed that there were two distinct ordinations of non-westernized and European samples</w:t>
      </w:r>
      <w:r w:rsidR="00274D7A" w:rsidRPr="00495800">
        <w:t xml:space="preserve"> of subjects</w:t>
      </w:r>
      <w:r w:rsidRPr="00495800">
        <w:t xml:space="preserve"> (</w:t>
      </w:r>
      <w:r w:rsidRPr="00495800">
        <w:rPr>
          <w:color w:val="FF0000"/>
        </w:rPr>
        <w:t xml:space="preserve">Fig. </w:t>
      </w:r>
      <w:r w:rsidR="00C54ACC" w:rsidRPr="00495800">
        <w:rPr>
          <w:color w:val="FF0000"/>
        </w:rPr>
        <w:t>1e</w:t>
      </w:r>
      <w:r w:rsidR="00AE2277">
        <w:rPr>
          <w:color w:val="FF0000"/>
        </w:rPr>
        <w:t>)</w:t>
      </w:r>
      <w:r w:rsidRPr="00495800">
        <w:t xml:space="preserve">. </w:t>
      </w:r>
      <w:r w:rsidR="00900F7B" w:rsidRPr="00495800">
        <w:t>Based on comparative analysis across different regions, we also identified 783 MSPs specifically enriched in certain countries (</w:t>
      </w:r>
      <w:r w:rsidR="00900F7B" w:rsidRPr="00495800">
        <w:rPr>
          <w:color w:val="FF0000"/>
        </w:rPr>
        <w:t>See Methods</w:t>
      </w:r>
      <w:r w:rsidR="00C81974">
        <w:rPr>
          <w:color w:val="FF0000"/>
        </w:rPr>
        <w:t>,</w:t>
      </w:r>
      <w:r w:rsidR="00900F7B" w:rsidRPr="00495800">
        <w:rPr>
          <w:color w:val="FF0000"/>
        </w:rPr>
        <w:t xml:space="preserve"> and </w:t>
      </w:r>
      <w:r w:rsidR="00784997" w:rsidRPr="00495800">
        <w:rPr>
          <w:color w:val="FF0000"/>
        </w:rPr>
        <w:t xml:space="preserve">Supplementary </w:t>
      </w:r>
      <w:r w:rsidR="00900F7B" w:rsidRPr="00495800">
        <w:rPr>
          <w:color w:val="FF0000"/>
        </w:rPr>
        <w:t xml:space="preserve">Table S2).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CF287A">
        <w:t>Westernised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CF287A">
        <w:t>an enriched</w:t>
      </w:r>
      <w:r w:rsidR="006D2A45" w:rsidRPr="00495800">
        <w:t>.</w:t>
      </w:r>
      <w:r w:rsidR="002238B4">
        <w:t xml:space="preserve"> An enrichment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p>
    <w:p w14:paraId="124EFDAC" w14:textId="3672A57A" w:rsidR="00F62C29" w:rsidRDefault="009F0273" w:rsidP="00E55256">
      <w:pPr>
        <w:pStyle w:val="Heading1"/>
        <w:spacing w:before="360"/>
        <w:contextualSpacing w:val="0"/>
      </w:pPr>
      <w:r>
        <w:t>Association study between metagenomic species and disease</w:t>
      </w:r>
      <w:r w:rsidR="00F62C29">
        <w:t xml:space="preserve"> </w:t>
      </w:r>
    </w:p>
    <w:p w14:paraId="7C4639C3" w14:textId="126F407C" w:rsidR="00043BB8" w:rsidRDefault="00043BB8" w:rsidP="00E55256">
      <w:pPr>
        <w:ind w:firstLine="720"/>
      </w:pPr>
      <w:r>
        <w:t xml:space="preserve">To distinguish diseased and healthy microbiomes from multiple cohorts, </w:t>
      </w:r>
      <w:r w:rsidR="00A70789">
        <w:t>w</w:t>
      </w:r>
      <w:r>
        <w:t>e performed a pan-metagenomics association study (Pan-MGAS) of multiple disease cohorts (23 diseases across 43 cohorts from 14 countries). We determined the enriched and depleted species within disease cohorts compared to healthy samples from the same country, showing an effect size greater than 0.3 (</w:t>
      </w:r>
      <w:r w:rsidRPr="00D41E56">
        <w:rPr>
          <w:color w:val="FF0000"/>
        </w:rPr>
        <w:t xml:space="preserve">Fig. </w:t>
      </w:r>
      <w:r w:rsidR="00D41E56" w:rsidRPr="00D41E56">
        <w:rPr>
          <w:color w:val="FF0000"/>
        </w:rPr>
        <w:t>2</w:t>
      </w:r>
      <w:r w:rsidRPr="00D41E56">
        <w:rPr>
          <w:color w:val="FF0000"/>
        </w:rPr>
        <w:t xml:space="preserve">g </w:t>
      </w:r>
      <w:r>
        <w:t xml:space="preserve">and </w:t>
      </w:r>
      <w:r w:rsidRPr="00D41E56">
        <w:rPr>
          <w:color w:val="FF0000"/>
        </w:rPr>
        <w:t>Supplementary Table S3</w:t>
      </w:r>
      <w:r>
        <w:t>).</w:t>
      </w:r>
      <w:r w:rsidR="007838A6">
        <w:t xml:space="preserve"> </w:t>
      </w:r>
      <w:r>
        <w:t>In some cohorts a clear unbalance in the flora accompanies the disease, some cohorts show an intensive decrease of multiple species (</w:t>
      </w:r>
      <w:r w:rsidR="00D41E56">
        <w:t>i.e.,</w:t>
      </w:r>
      <w:r w:rsidR="00777BBE">
        <w:t xml:space="preserve"> NSCLC:FRA</w:t>
      </w:r>
      <w:r>
        <w:t>,</w:t>
      </w:r>
      <w:r w:rsidR="00777BBE">
        <w:t xml:space="preserve"> </w:t>
      </w:r>
      <w:r>
        <w:t xml:space="preserve">RCC:FR, adenoma ITA </w:t>
      </w:r>
      <w:r w:rsidR="00777BBE">
        <w:t>(</w:t>
      </w:r>
      <w:r w:rsidR="00777BBE" w:rsidRPr="008727B1">
        <w:rPr>
          <w:color w:val="FF0000"/>
        </w:rPr>
        <w:t>F</w:t>
      </w:r>
      <w:r w:rsidRPr="008727B1">
        <w:rPr>
          <w:color w:val="FF0000"/>
        </w:rPr>
        <w:t>ig</w:t>
      </w:r>
      <w:r w:rsidR="008727B1">
        <w:rPr>
          <w:color w:val="FF0000"/>
        </w:rPr>
        <w:t>.</w:t>
      </w:r>
      <w:r w:rsidR="00777BBE" w:rsidRPr="008727B1">
        <w:rPr>
          <w:color w:val="FF0000"/>
        </w:rPr>
        <w:t xml:space="preserve"> 2</w:t>
      </w:r>
      <w:r w:rsidRPr="008727B1">
        <w:rPr>
          <w:color w:val="FF0000"/>
        </w:rPr>
        <w:t>a</w:t>
      </w:r>
      <w:r>
        <w:t>).</w:t>
      </w:r>
      <w:r w:rsidR="00AC6468">
        <w:t xml:space="preserve"> Conversely </w:t>
      </w:r>
      <w:r>
        <w:t>in some diseases</w:t>
      </w:r>
      <w:r w:rsidR="00AC6468">
        <w:t>,</w:t>
      </w:r>
      <w:r>
        <w:t xml:space="preserve"> </w:t>
      </w:r>
      <w:r w:rsidR="00B55FD4">
        <w:t>several</w:t>
      </w:r>
      <w:r>
        <w:t xml:space="preserve"> species </w:t>
      </w:r>
      <w:r w:rsidR="00AC6468">
        <w:t>had enriched</w:t>
      </w:r>
      <w:r>
        <w:t xml:space="preserve"> relative abundance</w:t>
      </w:r>
      <w:r w:rsidR="00AC6468">
        <w:t>s</w:t>
      </w:r>
      <w:r>
        <w:t xml:space="preserve">, as we can see for most </w:t>
      </w:r>
      <w:proofErr w:type="spellStart"/>
      <w:r w:rsidR="00AC6468">
        <w:t>ColoRectal</w:t>
      </w:r>
      <w:proofErr w:type="spellEnd"/>
      <w:r w:rsidR="00AC6468">
        <w:t xml:space="preserve"> Cancer (</w:t>
      </w:r>
      <w:r>
        <w:t>CRC</w:t>
      </w:r>
      <w:r w:rsidR="00AC6468">
        <w:t>)</w:t>
      </w:r>
      <w:r>
        <w:t xml:space="preserve"> cohorts. We also notice cohorts with </w:t>
      </w:r>
      <w:r w:rsidR="00AC6468">
        <w:t>minor</w:t>
      </w:r>
      <w:r>
        <w:t xml:space="preserve"> changes in the microbiome composition, for example, adenoma cohorts.</w:t>
      </w:r>
    </w:p>
    <w:p w14:paraId="319CBBF4" w14:textId="1B4AC113" w:rsidR="00043BB8" w:rsidRPr="008213BE" w:rsidRDefault="00043BB8" w:rsidP="00E55256">
      <w:pPr>
        <w:ind w:firstLine="720"/>
      </w:pPr>
      <w:r>
        <w:lastRenderedPageBreak/>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2C</w:t>
      </w:r>
      <w:r>
        <w:t>)</w:t>
      </w:r>
      <w:r>
        <w:rPr>
          <w:i/>
          <w:iCs/>
        </w:rPr>
        <w:t xml:space="preserve">. </w:t>
      </w:r>
      <w:r>
        <w:t>The first</w:t>
      </w:r>
      <w:r>
        <w:rPr>
          <w:i/>
          <w:iCs/>
        </w:rPr>
        <w:t xml:space="preserve"> </w:t>
      </w:r>
      <w:r>
        <w:t xml:space="preserve">two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F43CEF" w:rsidRPr="00F43CEF">
            <w:rPr>
              <w:color w:val="000000"/>
            </w:rPr>
            <w:t>[17]–[19]</w:t>
          </w:r>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F43CEF" w:rsidRPr="00F43CEF">
            <w:rPr>
              <w:color w:val="000000"/>
              <w:shd w:val="clear" w:color="auto" w:fill="FFFFFF"/>
            </w:rPr>
            <w:t>[20]</w:t>
          </w:r>
        </w:sdtContent>
      </w:sdt>
      <w:r w:rsidR="007838A6" w:rsidRPr="008213BE">
        <w:rPr>
          <w:color w:val="000000"/>
          <w:shd w:val="clear" w:color="auto" w:fill="FFFFFF"/>
        </w:rPr>
        <w:t>.</w:t>
      </w:r>
    </w:p>
    <w:p w14:paraId="22B6375F" w14:textId="16D4D984" w:rsidR="00043BB8" w:rsidRDefault="00043BB8" w:rsidP="00E55256">
      <w:pPr>
        <w:ind w:firstLine="720"/>
      </w:pPr>
      <w:r>
        <w:t xml:space="preserve">Between the species found enriched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w:t>
      </w:r>
      <w:r w:rsidR="00AC6468">
        <w:rPr>
          <w:i/>
          <w:iCs/>
        </w:rPr>
        <w:t>C</w:t>
      </w:r>
      <w:r w:rsidRPr="00BD1536">
        <w:rPr>
          <w:i/>
          <w:iCs/>
        </w:rPr>
        <w:t xml:space="preserve">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r w:rsidRPr="00BD1536">
        <w:rPr>
          <w:i/>
          <w:iCs/>
        </w:rPr>
        <w:t xml:space="preserve"> micra</w:t>
      </w:r>
      <w:r>
        <w:t>, among others (</w:t>
      </w:r>
      <w:r w:rsidR="007838A6" w:rsidRPr="008727B1">
        <w:rPr>
          <w:color w:val="FF0000"/>
        </w:rPr>
        <w:t>Fig</w:t>
      </w:r>
      <w:r w:rsidR="008727B1">
        <w:rPr>
          <w:color w:val="FF0000"/>
        </w:rPr>
        <w:t xml:space="preserve">. </w:t>
      </w:r>
      <w:r w:rsidR="007838A6" w:rsidRPr="008727B1">
        <w:rPr>
          <w:color w:val="FF0000"/>
        </w:rPr>
        <w:t>2C</w:t>
      </w:r>
      <w:r>
        <w:t xml:space="preserve">). </w:t>
      </w:r>
      <w:r w:rsidR="00BA30AF">
        <w:t>Several of</w:t>
      </w:r>
      <w:r>
        <w:t xml:space="preserve"> them also have been isolated from oral samples (</w:t>
      </w:r>
      <w:r w:rsidRPr="00BD1536">
        <w:rPr>
          <w:i/>
          <w:iCs/>
        </w:rPr>
        <w:t xml:space="preserve">Fusobacterium </w:t>
      </w:r>
      <w:proofErr w:type="spellStart"/>
      <w:r w:rsidRPr="00BD1536">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F43CEF" w:rsidRPr="00F43CEF">
            <w:rPr>
              <w:color w:val="000000"/>
            </w:rPr>
            <w:t>[21]</w:t>
          </w:r>
        </w:sdtContent>
      </w:sdt>
      <w:r w:rsidR="000F7207">
        <w:rPr>
          <w:color w:val="000000"/>
        </w:rPr>
        <w:t>,</w:t>
      </w:r>
      <w:r w:rsidR="00512F77">
        <w:rPr>
          <w:color w:val="000000"/>
        </w:rPr>
        <w:t xml:space="preserve"> </w:t>
      </w:r>
      <w:proofErr w:type="spellStart"/>
      <w:r w:rsidRPr="00BD1536">
        <w:rPr>
          <w:i/>
          <w:iCs/>
        </w:rPr>
        <w:t>Peptostreptococcus</w:t>
      </w:r>
      <w:proofErr w:type="spellEnd"/>
      <w:r w:rsidRPr="00BD1536">
        <w:rPr>
          <w:i/>
          <w:iCs/>
        </w:rPr>
        <w:t xml:space="preserve"> </w:t>
      </w:r>
      <w:proofErr w:type="spellStart"/>
      <w:r w:rsidRPr="00BD1536">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F43CEF" w:rsidRPr="00F43CEF">
            <w:rPr>
              <w:color w:val="000000"/>
            </w:rPr>
            <w:t>[22]</w:t>
          </w:r>
        </w:sdtContent>
      </w:sdt>
      <w:r>
        <w:t xml:space="preserve">, </w:t>
      </w:r>
      <w:proofErr w:type="spellStart"/>
      <w:r w:rsidRPr="00BD1536">
        <w:rPr>
          <w:i/>
          <w:iCs/>
        </w:rPr>
        <w:t>Parvimonas</w:t>
      </w:r>
      <w:proofErr w:type="spellEnd"/>
      <w:r w:rsidRPr="00BD1536">
        <w:rPr>
          <w:i/>
          <w:iCs/>
        </w:rPr>
        <w:t xml:space="preserve"> 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F43CEF" w:rsidRPr="00F43CEF">
            <w:rPr>
              <w:color w:val="000000"/>
            </w:rPr>
            <w:t>[23]</w:t>
          </w:r>
        </w:sdtContent>
      </w:sdt>
      <w:r>
        <w:t xml:space="preserve">) and </w:t>
      </w:r>
      <w:r w:rsidR="00B55FD4">
        <w:t>some of</w:t>
      </w:r>
      <w:r>
        <w:t xml:space="preserve"> them have been identified infections including </w:t>
      </w:r>
      <w:proofErr w:type="spellStart"/>
      <w:r>
        <w:t>bacteremia</w:t>
      </w:r>
      <w:proofErr w:type="spellEnd"/>
      <w:r w:rsidR="000F7207">
        <w:t xml:space="preserve"> </w:t>
      </w:r>
      <w:r>
        <w:t>(</w:t>
      </w:r>
      <w:r w:rsidRPr="00BD1536">
        <w:rPr>
          <w:i/>
          <w:iCs/>
        </w:rPr>
        <w:t xml:space="preserve">Clostridium </w:t>
      </w:r>
      <w:proofErr w:type="spellStart"/>
      <w:r w:rsidRPr="00BD1536">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F43CEF" w:rsidRPr="00F43CEF">
            <w:rPr>
              <w:color w:val="000000"/>
            </w:rPr>
            <w:t>[24]</w:t>
          </w:r>
        </w:sdtContent>
      </w:sdt>
      <w:r>
        <w:t>,</w:t>
      </w:r>
      <w:r w:rsidR="000F7207">
        <w:t xml:space="preserve"> </w:t>
      </w:r>
      <w:r w:rsidR="00BD1536" w:rsidRPr="00BD1536">
        <w:rPr>
          <w:i/>
          <w:iCs/>
        </w:rPr>
        <w:t>C</w:t>
      </w:r>
      <w:r w:rsidRPr="00BD1536">
        <w:rPr>
          <w:i/>
          <w:iCs/>
        </w:rPr>
        <w:t xml:space="preserve">lostridium </w:t>
      </w:r>
      <w:proofErr w:type="spellStart"/>
      <w:r w:rsidRPr="00BD1536">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F43CEF" w:rsidRPr="00F43CEF">
            <w:rPr>
              <w:color w:val="000000"/>
            </w:rPr>
            <w:t>[25]</w:t>
          </w:r>
        </w:sdtContent>
      </w:sdt>
      <w:r>
        <w:t xml:space="preserve">, </w:t>
      </w:r>
      <w:proofErr w:type="spellStart"/>
      <w:r w:rsidRPr="00BD1536">
        <w:rPr>
          <w:i/>
          <w:iCs/>
        </w:rPr>
        <w:t>Parvimonas</w:t>
      </w:r>
      <w:proofErr w:type="spellEnd"/>
      <w:r w:rsidRPr="00BD1536">
        <w:rPr>
          <w:i/>
          <w:iCs/>
        </w:rPr>
        <w:t xml:space="preserve"> 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F43CEF" w:rsidRPr="00F43CEF">
            <w:rPr>
              <w:color w:val="000000"/>
            </w:rPr>
            <w:t>[26]</w:t>
          </w:r>
        </w:sdtContent>
      </w:sdt>
      <w:r>
        <w:t>).</w:t>
      </w:r>
      <w:r w:rsidR="00777BBE">
        <w:t xml:space="preserve"> </w:t>
      </w:r>
      <w:r>
        <w:t xml:space="preserve">Besides </w:t>
      </w:r>
      <w:r>
        <w:rPr>
          <w:i/>
          <w:iCs/>
        </w:rPr>
        <w:t xml:space="preserve">Fusobacterium </w:t>
      </w:r>
      <w:proofErr w:type="spellStart"/>
      <w:r>
        <w:rPr>
          <w:i/>
          <w:iCs/>
        </w:rPr>
        <w:t>nucleatum</w:t>
      </w:r>
      <w:proofErr w:type="spellEnd"/>
      <w:r>
        <w:rPr>
          <w:i/>
          <w:iCs/>
        </w:rPr>
        <w:t xml:space="preserve"> </w:t>
      </w:r>
      <w:r>
        <w:t xml:space="preserve">and </w:t>
      </w:r>
      <w:r>
        <w:rPr>
          <w:i/>
          <w:iCs/>
        </w:rPr>
        <w:t xml:space="preserve">Clostridium </w:t>
      </w:r>
      <w:proofErr w:type="spellStart"/>
      <w:r>
        <w:rPr>
          <w:i/>
          <w:iCs/>
        </w:rPr>
        <w:t>symbiosum</w:t>
      </w:r>
      <w:proofErr w:type="spellEnd"/>
      <w:r>
        <w:rPr>
          <w:i/>
          <w:iCs/>
        </w:rPr>
        <w:t xml:space="preserve">, </w:t>
      </w:r>
      <w:r>
        <w:t>which</w:t>
      </w:r>
      <w:r>
        <w:rPr>
          <w:i/>
          <w:iCs/>
        </w:rPr>
        <w:t xml:space="preserve">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F43CEF" w:rsidRPr="00F43CEF">
            <w:rPr>
              <w:color w:val="000000"/>
            </w:rPr>
            <w:t>[27]–[29]</w:t>
          </w:r>
        </w:sdtContent>
      </w:sdt>
      <w:r>
        <w:t xml:space="preserve">, we also identify </w:t>
      </w:r>
      <w:proofErr w:type="spellStart"/>
      <w:r>
        <w:rPr>
          <w:i/>
          <w:iCs/>
        </w:rPr>
        <w:t>Parvimonas</w:t>
      </w:r>
      <w:proofErr w:type="spellEnd"/>
      <w:r>
        <w:rPr>
          <w:i/>
          <w:iCs/>
        </w:rPr>
        <w:t xml:space="preserve"> micra </w:t>
      </w:r>
      <w:r w:rsidR="00777BBE">
        <w:t xml:space="preserve">to be </w:t>
      </w:r>
      <w:r>
        <w:t xml:space="preserve">enriched several times in CRC and </w:t>
      </w:r>
      <w:proofErr w:type="spellStart"/>
      <w:r>
        <w:rPr>
          <w:i/>
          <w:iCs/>
        </w:rPr>
        <w:t>Peptostreptococcus</w:t>
      </w:r>
      <w:proofErr w:type="spellEnd"/>
      <w:r>
        <w:rPr>
          <w:i/>
          <w:iCs/>
        </w:rPr>
        <w:t xml:space="preserve"> </w:t>
      </w:r>
      <w:proofErr w:type="spellStart"/>
      <w:r>
        <w:rPr>
          <w:i/>
          <w:iCs/>
        </w:rPr>
        <w:t>stomatis</w:t>
      </w:r>
      <w:proofErr w:type="spellEnd"/>
      <w:r>
        <w:rPr>
          <w:i/>
          <w:iCs/>
        </w:rPr>
        <w:t xml:space="preserve"> </w:t>
      </w:r>
      <w:r>
        <w:t xml:space="preserve">enriched several times only in </w:t>
      </w:r>
      <w:r w:rsidR="00777BBE">
        <w:t xml:space="preserve">solid </w:t>
      </w:r>
      <w:r>
        <w:t>cancer</w:t>
      </w:r>
      <w:r w:rsidR="00777BBE">
        <w:t xml:space="preserve"> studies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1610A4EC" w14:textId="730945B9" w:rsidR="00442D0B" w:rsidRDefault="00043BB8" w:rsidP="000F7207">
      <w:pPr>
        <w:ind w:firstLine="720"/>
      </w:pPr>
      <w:r>
        <w:t>Three different species belonging to the Streptococcus genus (</w:t>
      </w:r>
      <w:r w:rsidRPr="00BD1536">
        <w:rPr>
          <w:i/>
          <w:iCs/>
        </w:rPr>
        <w:t>Streptococcus anginosus</w:t>
      </w:r>
      <w:r>
        <w:t>-msp_1127,</w:t>
      </w:r>
      <w:r w:rsidR="00CB0911">
        <w:t xml:space="preserve"> </w:t>
      </w:r>
      <w:r w:rsidRPr="00BD1536">
        <w:rPr>
          <w:i/>
          <w:iCs/>
        </w:rPr>
        <w:t>Streptococcus parasanguinis</w:t>
      </w:r>
      <w:r>
        <w:t>-msp_0742,</w:t>
      </w:r>
      <w:r w:rsidR="00CB0911">
        <w:t xml:space="preserve"> </w:t>
      </w:r>
      <w:r w:rsidRPr="00BD1536">
        <w:rPr>
          <w:i/>
          <w:iCs/>
        </w:rPr>
        <w:t>Streptococcus vestibularis</w:t>
      </w:r>
      <w:r w:rsidR="000F7207">
        <w:t>-</w:t>
      </w:r>
      <w:r>
        <w:t xml:space="preserve">msp_1453) and three more species from the </w:t>
      </w:r>
      <w:proofErr w:type="spellStart"/>
      <w:r w:rsidRPr="00BD1536">
        <w:rPr>
          <w:i/>
          <w:iCs/>
        </w:rPr>
        <w:t>Veillonella</w:t>
      </w:r>
      <w:proofErr w:type="spellEnd"/>
      <w:r>
        <w:t xml:space="preserve"> genus (</w:t>
      </w:r>
      <w:proofErr w:type="spellStart"/>
      <w:r w:rsidRPr="00BD1536">
        <w:rPr>
          <w:i/>
          <w:iCs/>
        </w:rPr>
        <w:t>Veillonella</w:t>
      </w:r>
      <w:proofErr w:type="spellEnd"/>
      <w:r w:rsidRPr="00BD1536">
        <w:rPr>
          <w:i/>
          <w:iCs/>
        </w:rPr>
        <w:t xml:space="preserve"> atypica</w:t>
      </w:r>
      <w:r>
        <w:t xml:space="preserve">-msp_0884, </w:t>
      </w:r>
      <w:proofErr w:type="spellStart"/>
      <w:r w:rsidRPr="00BD1536">
        <w:rPr>
          <w:i/>
          <w:iCs/>
        </w:rPr>
        <w:t>Veillonella</w:t>
      </w:r>
      <w:proofErr w:type="spellEnd"/>
      <w:r w:rsidRPr="00BD1536">
        <w:rPr>
          <w:i/>
          <w:iCs/>
        </w:rPr>
        <w:t xml:space="preserve"> dispar</w:t>
      </w:r>
      <w:r>
        <w:t xml:space="preserve">-msp_0148c, </w:t>
      </w:r>
      <w:proofErr w:type="spellStart"/>
      <w:r w:rsidRPr="00BD1536">
        <w:rPr>
          <w:i/>
          <w:iCs/>
        </w:rPr>
        <w:t>Veillonella</w:t>
      </w:r>
      <w:proofErr w:type="spellEnd"/>
      <w:r w:rsidRPr="00BD1536">
        <w:rPr>
          <w:i/>
          <w:iCs/>
        </w:rPr>
        <w:t xml:space="preserve"> parvula</w:t>
      </w:r>
      <w:r>
        <w:t xml:space="preserve">-msp_0313) were enriched in two different liver disease cohorts, all of </w:t>
      </w:r>
      <w:r w:rsidR="007C313A">
        <w:t>which</w:t>
      </w:r>
      <w:r>
        <w:t xml:space="preserve"> </w:t>
      </w:r>
      <w:r w:rsidR="007C313A">
        <w:t xml:space="preserve">are putative </w:t>
      </w:r>
      <w:r>
        <w:t>inhabit</w:t>
      </w:r>
      <w:r w:rsidR="007C313A">
        <w:t>ants</w:t>
      </w:r>
      <w:r>
        <w:t xml:space="preserve"> </w:t>
      </w:r>
      <w:r w:rsidR="007C313A">
        <w:t xml:space="preserve">of </w:t>
      </w:r>
      <w:r>
        <w:t>the oral cavity (</w:t>
      </w:r>
      <w:r w:rsidRPr="008727B1">
        <w:rPr>
          <w:color w:val="FF0000"/>
        </w:rPr>
        <w:t xml:space="preserve">Supplementary </w:t>
      </w:r>
      <w:r w:rsidR="008727B1" w:rsidRPr="008727B1">
        <w:rPr>
          <w:color w:val="FF0000"/>
        </w:rPr>
        <w:t>T</w:t>
      </w:r>
      <w:r w:rsidRPr="008727B1">
        <w:rPr>
          <w:color w:val="FF0000"/>
        </w:rPr>
        <w:t>able S4</w:t>
      </w:r>
      <w:r>
        <w:t>)</w:t>
      </w:r>
      <w:r w:rsidR="005871F6">
        <w:t>.</w:t>
      </w:r>
    </w:p>
    <w:p w14:paraId="59F10703" w14:textId="48E23BF7" w:rsidR="00142DFE" w:rsidRPr="00495800" w:rsidRDefault="004A19A5" w:rsidP="00142DFE">
      <w:pPr>
        <w:pStyle w:val="Heading1"/>
      </w:pPr>
      <w:r>
        <w:t>Disease</w:t>
      </w:r>
      <w:r w:rsidR="00142DFE" w:rsidRPr="00495800">
        <w:t xml:space="preserve"> enriched-functional clusters showed distinct links to gut microbiome dysbiosis</w:t>
      </w:r>
    </w:p>
    <w:p w14:paraId="0EA6D59C" w14:textId="735D6341" w:rsidR="00142DFE" w:rsidRPr="00495800" w:rsidRDefault="00142DFE" w:rsidP="00142DFE">
      <w:pPr>
        <w:rPr>
          <w:bCs w:val="0"/>
        </w:rPr>
      </w:pPr>
      <w:r w:rsidRPr="00495800">
        <w:lastRenderedPageBreak/>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Fig. 4e,</w:t>
      </w:r>
      <w:r w:rsidRPr="00495800">
        <w:rPr>
          <w:color w:val="FF0000"/>
        </w:rPr>
        <w:t xml:space="preserve"> Extended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 (</w:t>
      </w:r>
      <w:r w:rsidRPr="00495800">
        <w:rPr>
          <w:color w:val="FF0000"/>
        </w:rPr>
        <w:t xml:space="preserve">Fig. </w:t>
      </w:r>
      <w:r w:rsidR="008213BE">
        <w:rPr>
          <w:color w:val="FF0000"/>
        </w:rPr>
        <w:t>3</w:t>
      </w:r>
      <w:r w:rsidRPr="00495800">
        <w:t>. From the community detection algorithm, we identified 7,763 functional clusters, 6,297 singletons, and 591 representative clusters (</w:t>
      </w:r>
      <w:r w:rsidRPr="00495800">
        <w:rPr>
          <w:color w:val="FF0000"/>
        </w:rPr>
        <w:t>Methods</w:t>
      </w:r>
      <w:r w:rsidRPr="00495800">
        <w:t xml:space="preserve">, </w:t>
      </w:r>
      <w:r w:rsidRPr="00495800">
        <w:rPr>
          <w:color w:val="FF0000"/>
        </w:rPr>
        <w:t xml:space="preserve">Supplementary Table </w:t>
      </w:r>
      <w:r w:rsidR="00D87354">
        <w:rPr>
          <w:color w:val="FF0000"/>
        </w:rPr>
        <w:t>5</w:t>
      </w:r>
      <w:r w:rsidRPr="00495800">
        <w:t xml:space="preserve">). For example, </w:t>
      </w:r>
      <w:r>
        <w:t xml:space="preserve">antimicrobial </w:t>
      </w:r>
      <w:r w:rsidRPr="00495800">
        <w:t>resistance and secondary biosy</w:t>
      </w:r>
      <w:r w:rsidR="00A274B4">
        <w:t>1</w:t>
      </w:r>
      <w:r w:rsidRPr="00495800">
        <w:t xml:space="preserve">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These included siderophore, ion, amino acid, and vitamin transport, thus competing with host and commensal bacteria. We also found other enriched-functional clusters, such as 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Fig. 4e</w:t>
      </w:r>
      <w:r w:rsidRPr="00495800">
        <w:t>); a number of these were correlated with phylum-level taxonomy (</w:t>
      </w:r>
      <w:r w:rsidRPr="00495800">
        <w:rPr>
          <w:color w:val="FF0000"/>
        </w:rPr>
        <w:t xml:space="preserve">Extended </w:t>
      </w:r>
      <w:r w:rsidRPr="001E5587">
        <w:rPr>
          <w:color w:val="FF0000"/>
        </w:rPr>
        <w:t xml:space="preserve">Fig. </w:t>
      </w:r>
      <w:r w:rsidR="008213BE">
        <w:rPr>
          <w:color w:val="FF0000"/>
        </w:rPr>
        <w:t>2</w:t>
      </w:r>
      <w:r w:rsidRPr="001E5587">
        <w:rPr>
          <w:color w:val="FF0000"/>
        </w:rPr>
        <w:t>c</w:t>
      </w:r>
      <w:r w:rsidRPr="00495800">
        <w:t>).</w:t>
      </w:r>
    </w:p>
    <w:p w14:paraId="6209728C" w14:textId="7E0C1096" w:rsidR="00142DFE" w:rsidRDefault="00142DFE" w:rsidP="004A19A5">
      <w:pPr>
        <w:ind w:firstLine="720"/>
      </w:pPr>
      <w:r w:rsidRPr="00495800">
        <w:t>We next projected the functional clusters on enriched/depleted MSPs in HGMA disease cohorts (</w:t>
      </w:r>
      <w:r w:rsidRPr="001E5587">
        <w:rPr>
          <w:color w:val="FF0000"/>
        </w:rPr>
        <w:t xml:space="preserve">Fig. </w:t>
      </w:r>
      <w:r w:rsidR="00D343E0" w:rsidRPr="2E6EF70B">
        <w:rPr>
          <w:color w:val="FF0000"/>
        </w:rPr>
        <w:t xml:space="preserve">3d </w:t>
      </w:r>
      <w:r w:rsidR="00D343E0">
        <w:t xml:space="preserve">and </w:t>
      </w:r>
      <w:r w:rsidR="00D343E0" w:rsidRPr="2E6EF70B">
        <w:rPr>
          <w:color w:val="FF0000"/>
        </w:rPr>
        <w:t xml:space="preserve">Supplementary Fig. </w:t>
      </w:r>
      <w:r w:rsidR="00D03332">
        <w:rPr>
          <w:color w:val="FF0000"/>
        </w:rPr>
        <w:t>2</w:t>
      </w:r>
      <w:r w:rsidR="00D343E0" w:rsidRPr="2E6EF70B">
        <w:rPr>
          <w:color w:val="000000" w:themeColor="text1"/>
        </w:rPr>
        <w:t>:</w:t>
      </w:r>
      <w:r w:rsidR="00D343E0" w:rsidRPr="2E6EF70B">
        <w:rPr>
          <w:color w:val="FF0000"/>
        </w:rPr>
        <w:t xml:space="preserve"> </w:t>
      </w:r>
      <w:r w:rsidR="00D343E0">
        <w:t>hypergeometric tests, p-value &lt; 10</w:t>
      </w:r>
      <w:r w:rsidR="00D343E0" w:rsidRPr="2E6EF70B">
        <w:rPr>
          <w:vertAlign w:val="superscript"/>
        </w:rPr>
        <w:t>-3</w:t>
      </w:r>
      <w:r w:rsidR="00D343E0">
        <w:t xml:space="preserve">). Among the functions of the clusters commonly associated with the enriched species in diseases we found some of them were associated with antibiotic resistance, virulence regulation and several PTS systems. </w:t>
      </w:r>
      <w:r w:rsidR="00D343E0">
        <w:lastRenderedPageBreak/>
        <w:t>We found the Common Cluster Cl-12 (</w:t>
      </w:r>
      <w:r w:rsidR="00265913" w:rsidRPr="00265913">
        <w:rPr>
          <w:color w:val="FF0000"/>
        </w:rPr>
        <w:t>F</w:t>
      </w:r>
      <w:r w:rsidR="00D343E0" w:rsidRPr="00265913">
        <w:rPr>
          <w:color w:val="FF0000"/>
        </w:rPr>
        <w:t>ig</w:t>
      </w:r>
      <w:r w:rsidR="00265913" w:rsidRPr="00265913">
        <w:rPr>
          <w:color w:val="FF0000"/>
        </w:rPr>
        <w:t>.</w:t>
      </w:r>
      <w:r w:rsidR="00D343E0" w:rsidRPr="00265913">
        <w:rPr>
          <w:color w:val="FF0000"/>
        </w:rPr>
        <w:t xml:space="preserve"> 3c</w:t>
      </w:r>
      <w:r w:rsidR="00D343E0">
        <w:t>) between functions commonly depleted, as mentioned above this cluster is related with commensal species. Interestingly we also observed the Methicillin resistance cluster commonly found depleted (</w:t>
      </w:r>
      <w:r w:rsidR="00D343E0" w:rsidRPr="00D343E0">
        <w:rPr>
          <w:color w:val="FF0000"/>
        </w:rPr>
        <w:t>Fig</w:t>
      </w:r>
      <w:r w:rsidR="00265913">
        <w:rPr>
          <w:color w:val="FF0000"/>
        </w:rPr>
        <w:t>.</w:t>
      </w:r>
      <w:r w:rsidR="00D343E0" w:rsidRPr="00D343E0">
        <w:rPr>
          <w:color w:val="FF0000"/>
        </w:rPr>
        <w:t xml:space="preserve"> 3d</w:t>
      </w:r>
      <w:r w:rsidR="00D343E0">
        <w:t>).</w:t>
      </w:r>
    </w:p>
    <w:p w14:paraId="34AD7A74" w14:textId="01DD8B37" w:rsidR="004A19A5" w:rsidRDefault="005270C1" w:rsidP="004A19A5">
      <w:pPr>
        <w:pStyle w:val="Heading1"/>
      </w:pPr>
      <w:r>
        <w:t xml:space="preserve">Global view </w:t>
      </w:r>
      <w:r w:rsidR="004A19A5">
        <w:t xml:space="preserve">of the function, region, and composition of disease enriched/depleted gut microbiome species. </w:t>
      </w:r>
    </w:p>
    <w:p w14:paraId="150F6CAB" w14:textId="38414976" w:rsidR="006B05DF" w:rsidRPr="006B05DF" w:rsidRDefault="003C7DAC" w:rsidP="008727B1">
      <w:pPr>
        <w:pStyle w:val="Heading1"/>
        <w:ind w:firstLine="720"/>
        <w:rPr>
          <w:b w:val="0"/>
          <w:bCs w:val="0"/>
        </w:rPr>
      </w:pPr>
      <w:r>
        <w:rPr>
          <w:b w:val="0"/>
          <w:bCs w:val="0"/>
        </w:rPr>
        <w:t xml:space="preserve">By investigating the </w:t>
      </w:r>
      <w:r w:rsidR="0064534D">
        <w:rPr>
          <w:b w:val="0"/>
          <w:bCs w:val="0"/>
        </w:rPr>
        <w:t>taxonomy</w:t>
      </w:r>
      <w:r>
        <w:rPr>
          <w:b w:val="0"/>
          <w:bCs w:val="0"/>
        </w:rPr>
        <w:t xml:space="preserve"> of </w:t>
      </w:r>
      <w:r w:rsidR="0064534D">
        <w:rPr>
          <w:b w:val="0"/>
          <w:bCs w:val="0"/>
        </w:rPr>
        <w:t xml:space="preserve">pathogenic species, it is possible to pinpoint genes that contribute to their infection of a host. A phylogenetic tree of the metagenomic species derived from </w:t>
      </w:r>
      <w:r w:rsidR="00AE0097">
        <w:rPr>
          <w:b w:val="0"/>
          <w:bCs w:val="0"/>
        </w:rPr>
        <w:t>IGC2</w:t>
      </w:r>
      <w:r w:rsidR="005270C1">
        <w:rPr>
          <w:b w:val="0"/>
          <w:bCs w:val="0"/>
        </w:rPr>
        <w:t xml:space="preserve"> </w:t>
      </w:r>
      <w:r w:rsidR="0064534D">
        <w:rPr>
          <w:b w:val="0"/>
          <w:bCs w:val="0"/>
        </w:rPr>
        <w:t>was calculated and taxonomic resolution of disease</w:t>
      </w:r>
      <w:r w:rsidR="00AE0097">
        <w:rPr>
          <w:b w:val="0"/>
          <w:bCs w:val="0"/>
        </w:rPr>
        <w:t xml:space="preserve"> and region</w:t>
      </w:r>
      <w:r w:rsidR="0064534D">
        <w:rPr>
          <w:b w:val="0"/>
          <w:bCs w:val="0"/>
        </w:rPr>
        <w:t xml:space="preserve"> enriched species was investigated (</w:t>
      </w:r>
      <w:r w:rsidR="0064534D" w:rsidRPr="0064534D">
        <w:rPr>
          <w:b w:val="0"/>
          <w:bCs w:val="0"/>
          <w:color w:val="FF0000"/>
        </w:rPr>
        <w:t>Fig. 4, Methods</w:t>
      </w:r>
      <w:r w:rsidR="0064534D">
        <w:rPr>
          <w:b w:val="0"/>
          <w:bCs w:val="0"/>
        </w:rPr>
        <w:t xml:space="preserve">). </w:t>
      </w:r>
      <w:r w:rsidR="00AE0097">
        <w:rPr>
          <w:b w:val="0"/>
          <w:bCs w:val="0"/>
        </w:rPr>
        <w:t>Employing this tree as a tool, it was possible to group species also by shared functional clusters that are enriched in disease (</w:t>
      </w:r>
      <w:r w:rsidR="00AE0097" w:rsidRPr="00AE0097">
        <w:rPr>
          <w:b w:val="0"/>
          <w:bCs w:val="0"/>
          <w:color w:val="FF0000"/>
        </w:rPr>
        <w:t>Fig. 3</w:t>
      </w:r>
      <w:r w:rsidR="00AE0097">
        <w:rPr>
          <w:b w:val="0"/>
          <w:bCs w:val="0"/>
        </w:rPr>
        <w:t xml:space="preserve">). </w:t>
      </w:r>
    </w:p>
    <w:p w14:paraId="52C34EC4" w14:textId="116B1C31" w:rsidR="00E403DA" w:rsidRDefault="00494536" w:rsidP="008727B1">
      <w:pPr>
        <w:ind w:firstLine="720"/>
        <w:rPr>
          <w:color w:val="000000" w:themeColor="text1"/>
        </w:rPr>
      </w:pPr>
      <w:r w:rsidRPr="008727B1">
        <w:t>An e</w:t>
      </w:r>
      <w:r w:rsidR="00D02BA9" w:rsidRPr="008727B1">
        <w:t xml:space="preserve">xample of how this tool can be used to </w:t>
      </w:r>
      <w:r w:rsidR="00AE2A3A" w:rsidRPr="008727B1">
        <w:t xml:space="preserve">analyse a metagenomic species is </w:t>
      </w:r>
      <w:r w:rsidR="00476E97">
        <w:t xml:space="preserve">demonstrated </w:t>
      </w:r>
      <w:r w:rsidR="00AE2A3A" w:rsidRPr="008727B1">
        <w:t xml:space="preserve">with </w:t>
      </w:r>
      <w:r w:rsidR="00AE2A3A" w:rsidRPr="008727B1">
        <w:rPr>
          <w:i/>
          <w:iCs/>
        </w:rPr>
        <w:t>Streptococcus</w:t>
      </w:r>
      <w:r w:rsidR="00AE2A3A" w:rsidRPr="008727B1">
        <w:t xml:space="preserve"> (</w:t>
      </w:r>
      <w:r w:rsidR="00AE2A3A" w:rsidRPr="008727B1">
        <w:rPr>
          <w:color w:val="FF0000"/>
        </w:rPr>
        <w:t>Fig. 4</w:t>
      </w:r>
      <w:r w:rsidR="00AE2A3A" w:rsidRPr="008727B1">
        <w:t xml:space="preserve">). Here, it’s enrichment in liver disease </w:t>
      </w:r>
      <w:r w:rsidR="00D623B2" w:rsidRPr="008727B1">
        <w:t xml:space="preserve">(ES=0.43) </w:t>
      </w:r>
      <w:r w:rsidR="00476E97">
        <w:t>can be</w:t>
      </w:r>
      <w:r w:rsidR="00AE2A3A" w:rsidRPr="008727B1">
        <w:t xml:space="preserve"> compared with </w:t>
      </w:r>
      <w:r w:rsidR="003C1C32" w:rsidRPr="008727B1">
        <w:t>its</w:t>
      </w:r>
      <w:r w:rsidR="00AE2A3A" w:rsidRPr="008727B1">
        <w:t xml:space="preserve"> depletion in Cancer</w:t>
      </w:r>
      <w:r w:rsidR="00D623B2" w:rsidRPr="008727B1">
        <w:t xml:space="preserve"> (melanoma) (ES=0.30)</w:t>
      </w:r>
      <w:r w:rsidR="00AE2A3A" w:rsidRPr="008727B1">
        <w:t xml:space="preserve"> </w:t>
      </w:r>
      <w:r w:rsidR="003C1C32" w:rsidRPr="008727B1">
        <w:t>across multiple species and cohorts</w:t>
      </w:r>
      <w:r w:rsidR="00EF632D" w:rsidRPr="008727B1">
        <w:t>.</w:t>
      </w:r>
      <w:r w:rsidR="003C1C32" w:rsidRPr="008727B1">
        <w:t xml:space="preserve"> Another example can be found when looking at the species specificity of enrichment of </w:t>
      </w:r>
      <w:r w:rsidR="003C1C32" w:rsidRPr="008727B1">
        <w:rPr>
          <w:i/>
          <w:iCs/>
        </w:rPr>
        <w:t xml:space="preserve">Fusobacterium </w:t>
      </w:r>
      <w:proofErr w:type="spellStart"/>
      <w:r w:rsidR="003C1C32" w:rsidRPr="008727B1">
        <w:rPr>
          <w:i/>
          <w:iCs/>
        </w:rPr>
        <w:t>nucleatum</w:t>
      </w:r>
      <w:proofErr w:type="spellEnd"/>
      <w:r w:rsidR="003C1C32" w:rsidRPr="008727B1">
        <w:rPr>
          <w:i/>
          <w:iCs/>
        </w:rPr>
        <w:t xml:space="preserve"> </w:t>
      </w:r>
      <w:r w:rsidR="003C1C32" w:rsidRPr="008727B1">
        <w:t>in cancer</w:t>
      </w:r>
      <w:r w:rsidR="00193679" w:rsidRPr="008727B1">
        <w:t>s</w:t>
      </w:r>
      <w:r w:rsidR="00EF632D" w:rsidRPr="008727B1">
        <w:t xml:space="preserve">. The species was not shown to be regionally enriched but shared functional clusters with this species also contribute to </w:t>
      </w:r>
      <w:r w:rsidR="003B613C" w:rsidRPr="008727B1">
        <w:t xml:space="preserve">multiple </w:t>
      </w:r>
      <w:r w:rsidR="00EF632D" w:rsidRPr="008727B1">
        <w:t>cancers</w:t>
      </w:r>
      <w:r w:rsidR="00B709AE" w:rsidRPr="008727B1">
        <w:t xml:space="preserve"> and in inflammatory diseases such as liver disease (</w:t>
      </w:r>
      <w:r w:rsidR="00B709AE" w:rsidRPr="008727B1">
        <w:rPr>
          <w:color w:val="FF0000"/>
        </w:rPr>
        <w:t>Fig. 2c</w:t>
      </w:r>
      <w:r w:rsidR="00B709AE" w:rsidRPr="008727B1">
        <w:rPr>
          <w:color w:val="000000" w:themeColor="text1"/>
        </w:rPr>
        <w:t>).</w:t>
      </w:r>
      <w:r w:rsidR="00BA783B">
        <w:rPr>
          <w:color w:val="000000" w:themeColor="text1"/>
        </w:rPr>
        <w:t xml:space="preserve"> </w:t>
      </w:r>
    </w:p>
    <w:p w14:paraId="3076CF75" w14:textId="58ED159D" w:rsidR="00BA783B" w:rsidRDefault="00BA783B" w:rsidP="008727B1">
      <w:pPr>
        <w:ind w:firstLine="720"/>
        <w:rPr>
          <w:color w:val="000000" w:themeColor="text1"/>
        </w:rPr>
      </w:pPr>
      <w:r>
        <w:rPr>
          <w:color w:val="000000" w:themeColor="text1"/>
        </w:rPr>
        <w:t>Comparing metagenomic signatures/effects between diseases, regions</w:t>
      </w:r>
    </w:p>
    <w:p w14:paraId="1A631C67" w14:textId="474BFE42" w:rsidR="00E06074" w:rsidRDefault="00E06074" w:rsidP="008727B1">
      <w:pPr>
        <w:ind w:firstLine="720"/>
        <w:rPr>
          <w:color w:val="000000" w:themeColor="text1"/>
        </w:rPr>
      </w:pPr>
      <w:r>
        <w:rPr>
          <w:color w:val="000000" w:themeColor="text1"/>
        </w:rPr>
        <w:t>Diseases have different relationships with the microbiome</w:t>
      </w:r>
    </w:p>
    <w:p w14:paraId="4966071D" w14:textId="217A0B48" w:rsidR="00E06074" w:rsidRDefault="00E06074" w:rsidP="008727B1">
      <w:pPr>
        <w:ind w:firstLine="720"/>
        <w:rPr>
          <w:color w:val="000000" w:themeColor="text1"/>
        </w:rPr>
      </w:pPr>
      <w:r>
        <w:rPr>
          <w:color w:val="000000" w:themeColor="text1"/>
        </w:rPr>
        <w:t>This could be enrichment or depletion of clades of species</w:t>
      </w:r>
    </w:p>
    <w:p w14:paraId="3DC62959" w14:textId="348F718F" w:rsidR="00E06074" w:rsidRDefault="00E06074" w:rsidP="00E06074">
      <w:pPr>
        <w:ind w:firstLine="720"/>
        <w:rPr>
          <w:color w:val="000000" w:themeColor="text1"/>
        </w:rPr>
      </w:pPr>
      <w:r>
        <w:rPr>
          <w:color w:val="000000" w:themeColor="text1"/>
        </w:rPr>
        <w:t>Other enriched species as biomarker for disease</w:t>
      </w:r>
    </w:p>
    <w:p w14:paraId="7E0447F9" w14:textId="495746F9" w:rsidR="00E06074" w:rsidRDefault="00E06074" w:rsidP="00E06074">
      <w:pPr>
        <w:ind w:left="720"/>
        <w:rPr>
          <w:color w:val="000000" w:themeColor="text1"/>
        </w:rPr>
      </w:pPr>
      <w:r>
        <w:rPr>
          <w:color w:val="000000" w:themeColor="text1"/>
        </w:rPr>
        <w:t>This is the first tool that allows for the comparison between metagenomic biomarkers between diseases and regions.</w:t>
      </w:r>
    </w:p>
    <w:p w14:paraId="620F88B2" w14:textId="77777777" w:rsidR="00E06074" w:rsidRPr="00495800" w:rsidRDefault="00E06074" w:rsidP="00E06074"/>
    <w:p w14:paraId="3BEEEA9E" w14:textId="6DD613F2" w:rsidR="003C1C32" w:rsidRPr="003C1C32" w:rsidRDefault="00D73517" w:rsidP="00D623B2">
      <w:pPr>
        <w:pStyle w:val="Heading1"/>
        <w:spacing w:before="360"/>
        <w:contextualSpacing w:val="0"/>
      </w:pPr>
      <w:r w:rsidRPr="00495800">
        <w:t>Discussion</w:t>
      </w:r>
    </w:p>
    <w:p w14:paraId="45CA8685" w14:textId="65A50AD0" w:rsidR="002C0DA5" w:rsidRPr="00495800" w:rsidRDefault="009E7189" w:rsidP="00177059">
      <w:pPr>
        <w:rPr>
          <w:b/>
        </w:rPr>
      </w:pPr>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26" w:name="_Hlk34215145"/>
      <w:r w:rsidR="0027317D" w:rsidRPr="00495800">
        <w:t>(http://microbiomeatlas.</w:t>
      </w:r>
      <w:r w:rsidR="00557855">
        <w:t>org</w:t>
      </w:r>
      <w:r w:rsidR="00E403DA" w:rsidRPr="00495800">
        <w:t>)</w:t>
      </w:r>
      <w:bookmarkEnd w:id="26"/>
      <w:r w:rsidR="00E403DA" w:rsidRPr="00495800">
        <w:t xml:space="preserve">. </w:t>
      </w:r>
      <w:r w:rsidR="004C251B" w:rsidRPr="00495800">
        <w:t>Confirming previous observations</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r w:rsidR="00F43CEF" w:rsidRPr="00F43CEF">
            <w:rPr>
              <w:color w:val="000000"/>
            </w:rPr>
            <w:t>[6]</w:t>
          </w:r>
        </w:sdtContent>
      </w:sdt>
      <w:r w:rsidR="004C251B" w:rsidRPr="00495800">
        <w:t>,</w:t>
      </w:r>
      <w:r w:rsidR="00E403DA" w:rsidRPr="00495800">
        <w:t xml:space="preserve"> </w:t>
      </w:r>
      <w:r w:rsidR="004C251B"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004C251B"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004C251B"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2F627117" w14:textId="7B88C6C0" w:rsidR="00121C98" w:rsidRPr="00121C98" w:rsidRDefault="00121C98">
      <w:pPr>
        <w:pStyle w:val="Heading2"/>
        <w:spacing w:before="360"/>
        <w:contextualSpacing w:val="0"/>
        <w:pPrChange w:id="27" w:author="Portlock, Theo" w:date="2021-11-30T11:47:00Z">
          <w:pPr/>
        </w:pPrChange>
      </w:pPr>
      <w:r w:rsidRPr="00121C98">
        <w:t>The causes for the observed dysbiosis and Dysbiosis effect in the disease’s progression</w:t>
      </w:r>
    </w:p>
    <w:p w14:paraId="0BE2E622" w14:textId="1E3F47BC" w:rsidR="00121C98" w:rsidRPr="00121C98" w:rsidRDefault="00121C98" w:rsidP="00E55256">
      <w:pPr>
        <w:ind w:firstLine="720"/>
      </w:pPr>
      <w:r w:rsidRPr="00121C98">
        <w:t>The physiological changes caused by the disease might partly explain why some diseases have a pronounced imbalance while some others do</w:t>
      </w:r>
      <w:r w:rsidR="00950A87">
        <w:t xml:space="preserve"> not.</w:t>
      </w:r>
      <w:r w:rsidRPr="00121C98">
        <w:t xml:space="preserve"> </w:t>
      </w:r>
      <w:r w:rsidR="00950A87">
        <w:t>D</w:t>
      </w:r>
      <w:r w:rsidRPr="00121C98">
        <w:t>iseases affecting the bowel and CRC show a high species enrichment while some diseases affecting other body parts sometimes produce smaller imbalances. Some other factors might also be involved in the magnitude of the imbalance, for example</w:t>
      </w:r>
      <w:r w:rsidR="00950A87">
        <w:t>,</w:t>
      </w:r>
      <w:r w:rsidRPr="00121C98">
        <w:t xml:space="preserv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F43CEF" w:rsidRPr="00F43CEF">
            <w:rPr>
              <w:color w:val="000000"/>
            </w:rPr>
            <w:t>[30], [31]</w:t>
          </w:r>
        </w:sdtContent>
      </w:sdt>
      <w:r w:rsidRPr="00121C98">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F43CEF" w:rsidRPr="00F43CEF">
            <w:rPr>
              <w:color w:val="000000"/>
            </w:rPr>
            <w:t>[32]–[34]</w:t>
          </w:r>
        </w:sdtContent>
      </w:sdt>
      <w:r w:rsidRPr="00121C98">
        <w:t>).</w:t>
      </w:r>
    </w:p>
    <w:p w14:paraId="0815E78E" w14:textId="3956B316" w:rsidR="00121C98" w:rsidRPr="00121C98" w:rsidRDefault="00121C98">
      <w:pPr>
        <w:pStyle w:val="Heading2"/>
        <w:spacing w:before="360"/>
        <w:contextualSpacing w:val="0"/>
        <w:pPrChange w:id="28" w:author="Portlock, Theo" w:date="2021-11-30T11:47:00Z">
          <w:pPr/>
        </w:pPrChange>
      </w:pPr>
      <w:r w:rsidRPr="00121C98">
        <w:t>Effect of depleted/enriched species on disease development</w:t>
      </w:r>
    </w:p>
    <w:p w14:paraId="5EC0D5D6" w14:textId="385581C1" w:rsidR="00BE46A5" w:rsidRDefault="00121C98" w:rsidP="00653711">
      <w:pPr>
        <w:ind w:firstLine="720"/>
      </w:pPr>
      <w:r w:rsidRPr="00121C98">
        <w:t xml:space="preserve">The loss of the species actively contributing to keep a healthy environment could increase the host’s vulnerability to further health complications. For example, we observed some of the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F43CEF" w:rsidRPr="00F43CEF">
            <w:rPr>
              <w:color w:val="000000"/>
            </w:rPr>
            <w:t>[35]</w:t>
          </w:r>
        </w:sdtContent>
      </w:sdt>
      <w:r w:rsidRPr="00121C98">
        <w:t>.</w:t>
      </w:r>
      <w:r w:rsidR="00653711">
        <w:t xml:space="preserve"> Conversely</w:t>
      </w:r>
      <w:r w:rsidRPr="00121C98">
        <w:t xml:space="preserve">, some of the enriched species might worsen the health status, by leading to new infections, potentiating the disease symptoms </w:t>
      </w:r>
      <w:r w:rsidRPr="00121C98">
        <w:lastRenderedPageBreak/>
        <w:t xml:space="preserve">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F43CEF" w:rsidRPr="00F43CEF">
            <w:rPr>
              <w:color w:val="000000"/>
            </w:rPr>
            <w:t>[36], [37]</w:t>
          </w:r>
        </w:sdtContent>
      </w:sdt>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F43CEF" w:rsidRPr="00F43CEF">
            <w:rPr>
              <w:color w:val="000000"/>
            </w:rPr>
            <w:t>[38]</w:t>
          </w:r>
        </w:sdtContent>
      </w:sdt>
      <w:r w:rsidR="009005F7">
        <w:t xml:space="preserve"> </w:t>
      </w:r>
      <w:r w:rsidRPr="00121C98">
        <w:t>which makes us speculate it could exert a similar effect in the humans.</w:t>
      </w:r>
      <w:r w:rsidR="00653711">
        <w:t xml:space="preserve"> </w:t>
      </w:r>
      <w:r w:rsidRPr="00121C98">
        <w:t>The meta-pan genome association analysis we present shows a clear bias toward CRC studies due to the increased availability of these studies</w:t>
      </w:r>
      <w:r w:rsidR="00950A87">
        <w:t>.</w:t>
      </w:r>
      <w:r w:rsidRPr="00121C98">
        <w:t xml:space="preserve"> </w:t>
      </w:r>
      <w:r w:rsidR="00950A87">
        <w:t>W</w:t>
      </w:r>
      <w:r w:rsidRPr="00121C98">
        <w:t xml:space="preserve">e expect new studies released in the future </w:t>
      </w:r>
      <w:r w:rsidR="00950A87">
        <w:t xml:space="preserve">to </w:t>
      </w:r>
      <w:r w:rsidRPr="00121C98">
        <w:t>includ</w:t>
      </w:r>
      <w:r w:rsidR="00950A87">
        <w:t>e</w:t>
      </w:r>
      <w:r w:rsidRPr="00121C98">
        <w:t xml:space="preserve"> more countries and diseases would help to update our analysis and balance this bias.</w:t>
      </w:r>
    </w:p>
    <w:p w14:paraId="052CE4AF" w14:textId="6DCA2460" w:rsidR="00BE46A5" w:rsidRPr="00495800" w:rsidRDefault="00BE46A5" w:rsidP="006B05DF">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r w:rsidR="006B05DF">
        <w:t xml:space="preserve"> </w:t>
      </w:r>
    </w:p>
    <w:p w14:paraId="4E72A117" w14:textId="291D878D" w:rsidR="005D396F" w:rsidRPr="00495800" w:rsidRDefault="005D396F" w:rsidP="00E55256">
      <w:pPr>
        <w:pStyle w:val="Heading1"/>
        <w:spacing w:before="360"/>
        <w:contextualSpacing w:val="0"/>
        <w:rPr>
          <w:lang w:val="en-US"/>
        </w:rPr>
      </w:pPr>
      <w:r w:rsidRPr="00495800">
        <w:rPr>
          <w:lang w:val="en-US"/>
        </w:rPr>
        <w:t>Data availability</w:t>
      </w:r>
    </w:p>
    <w:p w14:paraId="1E9AD988" w14:textId="78FC7EDD" w:rsidR="005D396F" w:rsidRPr="00495800" w:rsidRDefault="00302776" w:rsidP="00E55256">
      <w:pPr>
        <w:ind w:firstLine="720"/>
        <w:rPr>
          <w:lang w:val="en-US"/>
        </w:rPr>
      </w:pPr>
      <w:r w:rsidRPr="00302776">
        <w:rPr>
          <w:lang w:val="en-US"/>
        </w:rPr>
        <w:t xml:space="preserve">The datasets used in this study, including Swedish wellness cohort,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r w:rsidR="00566274">
        <w:rPr>
          <w:lang w:val="en-US"/>
        </w:rPr>
        <w:t>Other d</w:t>
      </w:r>
      <w:r w:rsidRPr="00302776">
        <w:rPr>
          <w:lang w:val="en-US"/>
        </w:rPr>
        <w:t xml:space="preserve">ata access </w:t>
      </w:r>
      <w:r w:rsidR="00566274">
        <w:rPr>
          <w:lang w:val="en-US"/>
        </w:rPr>
        <w:t>and</w:t>
      </w:r>
      <w:r w:rsidRPr="00302776">
        <w:rPr>
          <w:lang w:val="en-US"/>
        </w:rPr>
        <w:t xml:space="preserve"> research</w:t>
      </w:r>
      <w:r w:rsidR="00566274">
        <w:rPr>
          <w:lang w:val="en-US"/>
        </w:rPr>
        <w:t xml:space="preserve"> questions</w:t>
      </w:r>
      <w:r w:rsidRPr="00302776">
        <w:rPr>
          <w:lang w:val="en-US"/>
        </w:rPr>
        <w:t xml:space="preserve"> related</w:t>
      </w:r>
      <w:r w:rsidR="00566274">
        <w:rPr>
          <w:lang w:val="en-US"/>
        </w:rPr>
        <w:t xml:space="preserve"> to</w:t>
      </w:r>
      <w:r w:rsidRPr="00302776">
        <w:rPr>
          <w:lang w:val="en-US"/>
        </w:rPr>
        <w:t xml:space="preserve"> </w:t>
      </w:r>
      <w:r w:rsidR="006517C7">
        <w:rPr>
          <w:lang w:val="en-US"/>
        </w:rPr>
        <w:t xml:space="preserve">the </w:t>
      </w:r>
      <w:r w:rsidRPr="00302776">
        <w:rPr>
          <w:lang w:val="en-US"/>
        </w:rPr>
        <w:t xml:space="preserve">Swedish wellness cohort can be made available by contacting the corresponding author, Mathias </w:t>
      </w:r>
      <w:proofErr w:type="spellStart"/>
      <w:r w:rsidRPr="00302776">
        <w:rPr>
          <w:lang w:val="en-US"/>
        </w:rPr>
        <w:t>Uhlen</w:t>
      </w:r>
      <w:proofErr w:type="spellEnd"/>
      <w:r w:rsidRPr="00302776">
        <w:rPr>
          <w:lang w:val="en-US"/>
        </w:rPr>
        <w:t xml:space="preserve"> (mathias.uhlen@scilifelab.se).</w:t>
      </w:r>
    </w:p>
    <w:p w14:paraId="3597F8A5" w14:textId="77777777" w:rsidR="005D396F" w:rsidRPr="00495800" w:rsidRDefault="005D396F" w:rsidP="00E55256">
      <w:pPr>
        <w:pStyle w:val="Heading1"/>
        <w:spacing w:before="360"/>
        <w:contextualSpacing w:val="0"/>
        <w:rPr>
          <w:lang w:val="en-US"/>
        </w:rPr>
      </w:pPr>
      <w:r w:rsidRPr="00495800">
        <w:rPr>
          <w:lang w:val="en-US"/>
        </w:rPr>
        <w:t>Code availability</w:t>
      </w:r>
    </w:p>
    <w:p w14:paraId="579485C7" w14:textId="072F7437" w:rsidR="005D396F" w:rsidRPr="00495800" w:rsidRDefault="005871F6" w:rsidP="00177059">
      <w:pPr>
        <w:rPr>
          <w:lang w:val="en-US"/>
        </w:rPr>
      </w:pPr>
      <w:r>
        <w:rPr>
          <w:lang w:val="en-US"/>
        </w:rPr>
        <w:lastRenderedPageBreak/>
        <w:tab/>
      </w:r>
      <w:r w:rsidR="005D396F"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r w:rsidR="009C039A" w:rsidRPr="009C039A">
        <w:rPr>
          <w:lang w:val="en-US"/>
        </w:rPr>
        <w:t>https://github.com/theoportlock/ATLAS</w:t>
      </w:r>
      <w:r w:rsidR="009C039A">
        <w:rPr>
          <w:lang w:val="en-US"/>
        </w:rPr>
        <w:t xml:space="preserve"> </w:t>
      </w:r>
    </w:p>
    <w:p w14:paraId="77DD14F5" w14:textId="5E2C7A31" w:rsidR="005D396F" w:rsidRDefault="005D396F" w:rsidP="00653711">
      <w:pPr>
        <w:pStyle w:val="Heading1"/>
        <w:spacing w:before="360"/>
        <w:contextualSpacing w:val="0"/>
        <w:rPr>
          <w:lang w:val="en-US"/>
        </w:rPr>
      </w:pPr>
      <w:r w:rsidRPr="00495800">
        <w:rPr>
          <w:lang w:val="en-US"/>
        </w:rPr>
        <w:t>Acknowledgements</w:t>
      </w:r>
    </w:p>
    <w:p w14:paraId="1B0EEFCD" w14:textId="428A2065" w:rsidR="005D396F" w:rsidRPr="00495800" w:rsidRDefault="005D396F" w:rsidP="00B55FD4">
      <w:pPr>
        <w:ind w:firstLine="720"/>
        <w:rPr>
          <w:lang w:val="en-US"/>
        </w:rPr>
      </w:pPr>
      <w:r w:rsidRPr="00495800">
        <w:rPr>
          <w:lang w:val="en-US"/>
        </w:rPr>
        <w:t xml:space="preserve">This study </w:t>
      </w:r>
      <w:r>
        <w:rPr>
          <w:lang w:val="en-US"/>
        </w:rPr>
        <w:t xml:space="preserve">primarily </w:t>
      </w:r>
      <w:r w:rsidRPr="00495800">
        <w:rPr>
          <w:lang w:val="en-US"/>
        </w:rPr>
        <w:t>was supported by Engineering and Physical Sciences Research Council (EPSRC), EP/S001301/1, Biotechnology Biological Sciences Research Council (BBSRC)</w:t>
      </w:r>
      <w:r w:rsidRPr="00495800">
        <w:t xml:space="preserve"> </w:t>
      </w:r>
      <w:r w:rsidRPr="00495800">
        <w:rPr>
          <w:lang w:val="en-US"/>
        </w:rPr>
        <w:t xml:space="preserve">BB/S016899/1, </w:t>
      </w:r>
      <w:r>
        <w:rPr>
          <w:lang w:val="en-US"/>
        </w:rPr>
        <w:t xml:space="preserve">Science for Life Laboratory, </w:t>
      </w:r>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 xml:space="preserve">SNIC 2020-5-222, SNIC 2019/3-226, SNIC </w:t>
      </w:r>
      <w:r w:rsidRPr="0092790F">
        <w:rPr>
          <w:lang w:val="en-US"/>
        </w:rPr>
        <w:lastRenderedPageBreak/>
        <w:t>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653711">
      <w:pPr>
        <w:pStyle w:val="Heading1"/>
        <w:spacing w:before="360"/>
        <w:contextualSpacing w:val="0"/>
        <w:rPr>
          <w:lang w:val="en-US"/>
        </w:rPr>
      </w:pPr>
      <w:r w:rsidRPr="00495800">
        <w:rPr>
          <w:lang w:val="en-US"/>
        </w:rPr>
        <w:t>Author contributions</w:t>
      </w:r>
    </w:p>
    <w:p w14:paraId="06A60CAC" w14:textId="6C2FD1CE" w:rsidR="005D396F" w:rsidRPr="00495800" w:rsidRDefault="005D396F" w:rsidP="00177059">
      <w:pPr>
        <w:rPr>
          <w:lang w:val="en-US"/>
        </w:rPr>
      </w:pPr>
      <w:r w:rsidRPr="00495800">
        <w:rPr>
          <w:lang w:val="en-US"/>
        </w:rPr>
        <w:t xml:space="preserve">S.S., </w:t>
      </w:r>
      <w:r>
        <w:rPr>
          <w:lang w:val="en-US"/>
        </w:rPr>
        <w:t>S.</w:t>
      </w:r>
      <w:r w:rsidRPr="00495800">
        <w:rPr>
          <w:lang w:val="en-US"/>
        </w:rPr>
        <w:t>D.E.</w:t>
      </w:r>
      <w:r w:rsidR="00897040">
        <w:rPr>
          <w:lang w:val="en-US"/>
        </w:rPr>
        <w:t>,</w:t>
      </w:r>
      <w:r w:rsidRPr="00495800">
        <w:rPr>
          <w:lang w:val="en-US"/>
        </w:rPr>
        <w:t xml:space="preserve"> and M.U. conceived the project. S.L.</w:t>
      </w:r>
      <w:r w:rsidR="009C039A">
        <w:rPr>
          <w:lang w:val="en-US"/>
        </w:rPr>
        <w:t xml:space="preserve">, T.P, J.G. </w:t>
      </w:r>
      <w:r w:rsidRPr="00495800">
        <w:rPr>
          <w:lang w:val="en-US"/>
        </w:rPr>
        <w:t>and S.S. led the design and analysis of the data. S.L.</w:t>
      </w:r>
      <w:r w:rsidR="009C039A">
        <w:rPr>
          <w:lang w:val="en-US"/>
        </w:rPr>
        <w:t>, T.P, and J.G</w:t>
      </w:r>
      <w:r w:rsidRPr="00495800">
        <w:rPr>
          <w:lang w:val="en-US"/>
        </w:rPr>
        <w:t xml:space="preserve"> developed the temporal pipeline, analysis</w:t>
      </w:r>
      <w:r w:rsidR="00897040">
        <w:rPr>
          <w:lang w:val="en-US"/>
        </w:rPr>
        <w:t>,</w:t>
      </w:r>
      <w:r w:rsidRPr="00495800">
        <w:rPr>
          <w:lang w:val="en-US"/>
        </w:rPr>
        <w:t xml:space="preserve"> and made the figures. L.E. and M.U. provided the wellness gut metagenomics samples. M.A., F.P., E.L.</w:t>
      </w:r>
      <w:r w:rsidR="00897040">
        <w:rPr>
          <w:lang w:val="en-US"/>
        </w:rPr>
        <w:t>,</w:t>
      </w:r>
      <w:r w:rsidRPr="00495800">
        <w:rPr>
          <w:lang w:val="en-US"/>
        </w:rPr>
        <w:t xml:space="preserve"> and </w:t>
      </w:r>
      <w:r>
        <w:rPr>
          <w:lang w:val="en-US"/>
        </w:rPr>
        <w:t>S.</w:t>
      </w:r>
      <w:r w:rsidRPr="00495800">
        <w:rPr>
          <w:lang w:val="en-US"/>
        </w:rPr>
        <w:t xml:space="preserve">D.E. generated the MSPs, performed quality check and taxonomy update. N.P. annotated the updated gut gene catalog. </w:t>
      </w:r>
      <w:r>
        <w:rPr>
          <w:lang w:val="en-US"/>
        </w:rPr>
        <w:t xml:space="preserve">L.E.M and S.B.D performed the bioreactor </w:t>
      </w:r>
      <w:r w:rsidRPr="003517E3">
        <w:rPr>
          <w:lang w:val="en-US"/>
        </w:rPr>
        <w:t xml:space="preserve">fermentation </w:t>
      </w:r>
      <w:r>
        <w:rPr>
          <w:lang w:val="en-US"/>
        </w:rPr>
        <w:t>experiment on</w:t>
      </w:r>
      <w:r w:rsidRPr="003517E3">
        <w:rPr>
          <w:lang w:val="en-US"/>
        </w:rPr>
        <w:t xml:space="preserve"> healthy human stool samples</w:t>
      </w:r>
      <w:r>
        <w:rPr>
          <w:lang w:val="en-US"/>
        </w:rPr>
        <w:t xml:space="preserve">. M.A. performed the </w:t>
      </w:r>
      <w:proofErr w:type="spellStart"/>
      <w:r>
        <w:rPr>
          <w:lang w:val="en-US"/>
        </w:rPr>
        <w:t>GRiD</w:t>
      </w:r>
      <w:proofErr w:type="spellEnd"/>
      <w:r>
        <w:rPr>
          <w:lang w:val="en-US"/>
        </w:rPr>
        <w:t xml:space="preserve"> analysis on bioreactor. </w:t>
      </w:r>
      <w:r w:rsidRPr="00495800">
        <w:rPr>
          <w:lang w:val="en-US"/>
        </w:rPr>
        <w:t xml:space="preserve">G.B. </w:t>
      </w:r>
      <w:r>
        <w:rPr>
          <w:lang w:val="en-US"/>
        </w:rPr>
        <w:t>applied</w:t>
      </w:r>
      <w:r w:rsidRPr="00495800">
        <w:rPr>
          <w:lang w:val="en-US"/>
        </w:rPr>
        <w:t xml:space="preserve"> metabolic models and performed simulations.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S.L., M.U. and </w:t>
      </w:r>
      <w:r>
        <w:rPr>
          <w:lang w:val="en-US"/>
        </w:rPr>
        <w:t>S.</w:t>
      </w:r>
      <w:r w:rsidRPr="00495800">
        <w:rPr>
          <w:lang w:val="en-US"/>
        </w:rPr>
        <w:t>D.E wrote and drafted the manuscript. L.A.E, D.L.S, A.M., G.P. J.N. provided critical feedback on the data and manuscript. All authors read, edited and reviewed the manuscript.</w:t>
      </w:r>
    </w:p>
    <w:p w14:paraId="2B40CB9F" w14:textId="77777777" w:rsidR="005D396F" w:rsidRPr="00495800" w:rsidRDefault="005D396F" w:rsidP="00E55256">
      <w:pPr>
        <w:pStyle w:val="Heading1"/>
        <w:spacing w:before="360"/>
        <w:contextualSpacing w:val="0"/>
        <w:rPr>
          <w:lang w:val="en-US"/>
        </w:rPr>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rsidP="00E55256">
      <w:pPr>
        <w:pStyle w:val="Heading1"/>
        <w:spacing w:before="360"/>
        <w:contextualSpacing w:val="0"/>
        <w:rPr>
          <w:lang w:val="en-US"/>
        </w:rPr>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653711">
      <w:pPr>
        <w:pStyle w:val="Heading1"/>
        <w:spacing w:before="360"/>
        <w:contextualSpacing w:val="0"/>
      </w:pPr>
      <w:bookmarkStart w:id="29" w:name="_Hlk34216416"/>
      <w:r w:rsidRPr="00495800">
        <w:lastRenderedPageBreak/>
        <w:t>References</w:t>
      </w:r>
      <w:bookmarkEnd w:id="29"/>
    </w:p>
    <w:sdt>
      <w:sdtPr>
        <w:tag w:val="MENDELEY_BIBLIOGRAPHY"/>
        <w:id w:val="-1338611044"/>
        <w:placeholder>
          <w:docPart w:val="DefaultPlaceholder_-1854013440"/>
        </w:placeholder>
      </w:sdtPr>
      <w:sdtEndPr/>
      <w:sdtContent>
        <w:p w14:paraId="337D6984" w14:textId="77777777" w:rsidR="00F43CEF" w:rsidRDefault="00F43CEF">
          <w:pPr>
            <w:autoSpaceDE w:val="0"/>
            <w:autoSpaceDN w:val="0"/>
            <w:ind w:hanging="640"/>
            <w:divId w:val="274289020"/>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45BA94" w14:textId="77777777" w:rsidR="00F43CEF" w:rsidRDefault="00F43CEF">
          <w:pPr>
            <w:autoSpaceDE w:val="0"/>
            <w:autoSpaceDN w:val="0"/>
            <w:ind w:hanging="640"/>
            <w:divId w:val="886793076"/>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713B781" w14:textId="77777777" w:rsidR="00F43CEF" w:rsidRDefault="00F43CEF">
          <w:pPr>
            <w:autoSpaceDE w:val="0"/>
            <w:autoSpaceDN w:val="0"/>
            <w:ind w:hanging="640"/>
            <w:divId w:val="50622886"/>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A738D88" w14:textId="77777777" w:rsidR="00F43CEF" w:rsidRDefault="00F43CEF">
          <w:pPr>
            <w:autoSpaceDE w:val="0"/>
            <w:autoSpaceDN w:val="0"/>
            <w:ind w:hanging="640"/>
            <w:divId w:val="538788251"/>
            <w:rPr>
              <w:rFonts w:eastAsia="Times New Roman"/>
            </w:rPr>
          </w:pPr>
          <w:r>
            <w:rPr>
              <w:rFonts w:eastAsia="Times New Roman"/>
            </w:rPr>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7E0960AF" w14:textId="77777777" w:rsidR="00F43CEF" w:rsidRDefault="00F43CEF">
          <w:pPr>
            <w:autoSpaceDE w:val="0"/>
            <w:autoSpaceDN w:val="0"/>
            <w:ind w:hanging="640"/>
            <w:divId w:val="176032667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8CF2850" w14:textId="77777777" w:rsidR="00F43CEF" w:rsidRDefault="00F43CEF">
          <w:pPr>
            <w:autoSpaceDE w:val="0"/>
            <w:autoSpaceDN w:val="0"/>
            <w:ind w:hanging="640"/>
            <w:divId w:val="1598252520"/>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E4A5FF3" w14:textId="77777777" w:rsidR="00F43CEF" w:rsidRDefault="00F43CEF">
          <w:pPr>
            <w:autoSpaceDE w:val="0"/>
            <w:autoSpaceDN w:val="0"/>
            <w:ind w:hanging="640"/>
            <w:divId w:val="438334323"/>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64FD3C8" w14:textId="77777777" w:rsidR="00F43CEF" w:rsidRDefault="00F43CEF">
          <w:pPr>
            <w:autoSpaceDE w:val="0"/>
            <w:autoSpaceDN w:val="0"/>
            <w:ind w:hanging="640"/>
            <w:divId w:val="798380654"/>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0F7C65B8" w14:textId="77777777" w:rsidR="00F43CEF" w:rsidRDefault="00F43CEF">
          <w:pPr>
            <w:autoSpaceDE w:val="0"/>
            <w:autoSpaceDN w:val="0"/>
            <w:ind w:hanging="640"/>
            <w:divId w:val="1774667500"/>
            <w:rPr>
              <w:rFonts w:eastAsia="Times New Roman"/>
            </w:rPr>
          </w:pPr>
          <w:r>
            <w:rPr>
              <w:rFonts w:eastAsia="Times New Roman"/>
            </w:rPr>
            <w:lastRenderedPageBreak/>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256F0F4" w14:textId="77777777" w:rsidR="00F43CEF" w:rsidRDefault="00F43CEF">
          <w:pPr>
            <w:autoSpaceDE w:val="0"/>
            <w:autoSpaceDN w:val="0"/>
            <w:ind w:hanging="640"/>
            <w:divId w:val="1556351339"/>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4C668174" w14:textId="77777777" w:rsidR="00F43CEF" w:rsidRDefault="00F43CEF">
          <w:pPr>
            <w:autoSpaceDE w:val="0"/>
            <w:autoSpaceDN w:val="0"/>
            <w:ind w:hanging="640"/>
            <w:divId w:val="1492408887"/>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13811D8E" w14:textId="77777777" w:rsidR="00F43CEF" w:rsidRDefault="00F43CEF">
          <w:pPr>
            <w:autoSpaceDE w:val="0"/>
            <w:autoSpaceDN w:val="0"/>
            <w:ind w:hanging="640"/>
            <w:divId w:val="283997464"/>
            <w:rPr>
              <w:rFonts w:eastAsia="Times New Roman"/>
            </w:rPr>
          </w:pPr>
          <w:r>
            <w:rPr>
              <w:rFonts w:eastAsia="Times New Roman"/>
            </w:rPr>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B577EF7" w14:textId="77777777" w:rsidR="00F43CEF" w:rsidRDefault="00F43CEF">
          <w:pPr>
            <w:autoSpaceDE w:val="0"/>
            <w:autoSpaceDN w:val="0"/>
            <w:ind w:hanging="640"/>
            <w:divId w:val="1331524995"/>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6AEB447" w14:textId="77777777" w:rsidR="00F43CEF" w:rsidRDefault="00F43CEF">
          <w:pPr>
            <w:autoSpaceDE w:val="0"/>
            <w:autoSpaceDN w:val="0"/>
            <w:ind w:hanging="640"/>
            <w:divId w:val="1135414805"/>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3746ECDF" w14:textId="77777777" w:rsidR="00F43CEF" w:rsidRDefault="00F43CEF">
          <w:pPr>
            <w:autoSpaceDE w:val="0"/>
            <w:autoSpaceDN w:val="0"/>
            <w:ind w:hanging="640"/>
            <w:divId w:val="1423841609"/>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36FA0220" w14:textId="77777777" w:rsidR="00F43CEF" w:rsidRDefault="00F43CEF">
          <w:pPr>
            <w:autoSpaceDE w:val="0"/>
            <w:autoSpaceDN w:val="0"/>
            <w:ind w:hanging="640"/>
            <w:divId w:val="346177691"/>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0305AAB" w14:textId="77777777" w:rsidR="00F43CEF" w:rsidRDefault="00F43CEF">
          <w:pPr>
            <w:autoSpaceDE w:val="0"/>
            <w:autoSpaceDN w:val="0"/>
            <w:ind w:hanging="640"/>
            <w:divId w:val="633870013"/>
            <w:rPr>
              <w:rFonts w:eastAsia="Times New Roman"/>
            </w:rPr>
          </w:pPr>
          <w:r>
            <w:rPr>
              <w:rFonts w:eastAsia="Times New Roman"/>
            </w:rPr>
            <w:lastRenderedPageBreak/>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4A13322E" w14:textId="77777777" w:rsidR="00F43CEF" w:rsidRDefault="00F43CEF">
          <w:pPr>
            <w:autoSpaceDE w:val="0"/>
            <w:autoSpaceDN w:val="0"/>
            <w:ind w:hanging="640"/>
            <w:divId w:val="1705591687"/>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5D78E34E" w14:textId="77777777" w:rsidR="00F43CEF" w:rsidRDefault="00F43CEF">
          <w:pPr>
            <w:autoSpaceDE w:val="0"/>
            <w:autoSpaceDN w:val="0"/>
            <w:ind w:hanging="640"/>
            <w:divId w:val="1034038146"/>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01B503F4" w14:textId="77777777" w:rsidR="00F43CEF" w:rsidRDefault="00F43CEF">
          <w:pPr>
            <w:autoSpaceDE w:val="0"/>
            <w:autoSpaceDN w:val="0"/>
            <w:ind w:hanging="640"/>
            <w:divId w:val="833835946"/>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1865483D" w14:textId="77777777" w:rsidR="00F43CEF" w:rsidRDefault="00F43CEF">
          <w:pPr>
            <w:autoSpaceDE w:val="0"/>
            <w:autoSpaceDN w:val="0"/>
            <w:ind w:hanging="640"/>
            <w:divId w:val="934824637"/>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0091002B" w14:textId="77777777" w:rsidR="00F43CEF" w:rsidRDefault="00F43CEF">
          <w:pPr>
            <w:autoSpaceDE w:val="0"/>
            <w:autoSpaceDN w:val="0"/>
            <w:ind w:hanging="640"/>
            <w:divId w:val="1551112642"/>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55C017FC" w14:textId="77777777" w:rsidR="00F43CEF" w:rsidRDefault="00F43CEF">
          <w:pPr>
            <w:autoSpaceDE w:val="0"/>
            <w:autoSpaceDN w:val="0"/>
            <w:ind w:hanging="640"/>
            <w:divId w:val="1184398238"/>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p>
        <w:p w14:paraId="4564F863" w14:textId="77777777" w:rsidR="00F43CEF" w:rsidRDefault="00F43CEF">
          <w:pPr>
            <w:autoSpaceDE w:val="0"/>
            <w:autoSpaceDN w:val="0"/>
            <w:ind w:hanging="640"/>
            <w:divId w:val="195319609"/>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4D99CB1A" w14:textId="77777777" w:rsidR="00F43CEF" w:rsidRDefault="00F43CEF">
          <w:pPr>
            <w:autoSpaceDE w:val="0"/>
            <w:autoSpaceDN w:val="0"/>
            <w:ind w:hanging="640"/>
            <w:divId w:val="1373918998"/>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201175D2" w14:textId="77777777" w:rsidR="00F43CEF" w:rsidRDefault="00F43CEF">
          <w:pPr>
            <w:autoSpaceDE w:val="0"/>
            <w:autoSpaceDN w:val="0"/>
            <w:ind w:hanging="640"/>
            <w:divId w:val="2113090364"/>
            <w:rPr>
              <w:rFonts w:eastAsia="Times New Roman"/>
            </w:rPr>
          </w:pPr>
          <w:r>
            <w:rPr>
              <w:rFonts w:eastAsia="Times New Roman"/>
            </w:rPr>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8E1B6CE" w14:textId="77777777" w:rsidR="00F43CEF" w:rsidRDefault="00F43CEF">
          <w:pPr>
            <w:autoSpaceDE w:val="0"/>
            <w:autoSpaceDN w:val="0"/>
            <w:ind w:hanging="640"/>
            <w:divId w:val="68282350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62EDB8B" w14:textId="77777777" w:rsidR="00F43CEF" w:rsidRDefault="00F43CEF">
          <w:pPr>
            <w:autoSpaceDE w:val="0"/>
            <w:autoSpaceDN w:val="0"/>
            <w:ind w:hanging="640"/>
            <w:divId w:val="321154822"/>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2EA9541D" w14:textId="77777777" w:rsidR="00F43CEF" w:rsidRDefault="00F43CEF">
          <w:pPr>
            <w:autoSpaceDE w:val="0"/>
            <w:autoSpaceDN w:val="0"/>
            <w:ind w:hanging="640"/>
            <w:divId w:val="1414279819"/>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310CB69A" w14:textId="77777777" w:rsidR="00F43CEF" w:rsidRDefault="00F43CEF">
          <w:pPr>
            <w:autoSpaceDE w:val="0"/>
            <w:autoSpaceDN w:val="0"/>
            <w:ind w:hanging="640"/>
            <w:divId w:val="503860555"/>
            <w:rPr>
              <w:rFonts w:eastAsia="Times New Roman"/>
            </w:rPr>
          </w:pPr>
          <w:r>
            <w:rPr>
              <w:rFonts w:eastAsia="Times New Roman"/>
            </w:rPr>
            <w:lastRenderedPageBreak/>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FC5F229" w14:textId="77777777" w:rsidR="00F43CEF" w:rsidRDefault="00F43CEF">
          <w:pPr>
            <w:autoSpaceDE w:val="0"/>
            <w:autoSpaceDN w:val="0"/>
            <w:ind w:hanging="640"/>
            <w:divId w:val="1463882224"/>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77E7DBEB" w14:textId="77777777" w:rsidR="00F43CEF" w:rsidRDefault="00F43CEF">
          <w:pPr>
            <w:autoSpaceDE w:val="0"/>
            <w:autoSpaceDN w:val="0"/>
            <w:ind w:hanging="640"/>
            <w:divId w:val="1049961060"/>
            <w:rPr>
              <w:rFonts w:eastAsia="Times New Roman"/>
            </w:rPr>
          </w:pPr>
          <w:r>
            <w:rPr>
              <w:rFonts w:eastAsia="Times New Roman"/>
            </w:rPr>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14ECBC16" w14:textId="77777777" w:rsidR="00F43CEF" w:rsidRDefault="00F43CEF">
          <w:pPr>
            <w:autoSpaceDE w:val="0"/>
            <w:autoSpaceDN w:val="0"/>
            <w:ind w:hanging="640"/>
            <w:divId w:val="2012175489"/>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8F85941" w14:textId="77777777" w:rsidR="00F43CEF" w:rsidRDefault="00F43CEF">
          <w:pPr>
            <w:autoSpaceDE w:val="0"/>
            <w:autoSpaceDN w:val="0"/>
            <w:ind w:hanging="640"/>
            <w:divId w:val="1770391302"/>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4A84F478" w14:textId="77777777" w:rsidR="00F43CEF" w:rsidRDefault="00F43CEF">
          <w:pPr>
            <w:autoSpaceDE w:val="0"/>
            <w:autoSpaceDN w:val="0"/>
            <w:ind w:hanging="640"/>
            <w:divId w:val="193858307"/>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69A381F9" w14:textId="77777777" w:rsidR="00F43CEF" w:rsidRDefault="00F43CEF">
          <w:pPr>
            <w:autoSpaceDE w:val="0"/>
            <w:autoSpaceDN w:val="0"/>
            <w:ind w:hanging="640"/>
            <w:divId w:val="1787777048"/>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40BE1A41" w14:textId="77777777" w:rsidR="00F43CEF" w:rsidRDefault="00F43CEF">
          <w:pPr>
            <w:autoSpaceDE w:val="0"/>
            <w:autoSpaceDN w:val="0"/>
            <w:ind w:hanging="640"/>
            <w:divId w:val="1291935129"/>
            <w:rPr>
              <w:rFonts w:eastAsia="Times New Roman"/>
            </w:rPr>
          </w:pPr>
          <w:r>
            <w:rPr>
              <w:rFonts w:eastAsia="Times New Roman"/>
            </w:rPr>
            <w:lastRenderedPageBreak/>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5801FF90" w14:textId="77777777" w:rsidR="00F43CEF" w:rsidRDefault="00F43CEF">
          <w:pPr>
            <w:autoSpaceDE w:val="0"/>
            <w:autoSpaceDN w:val="0"/>
            <w:ind w:hanging="640"/>
            <w:divId w:val="1386878099"/>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FB609E2" w14:textId="77777777" w:rsidR="00F43CEF" w:rsidRDefault="00F43CEF">
          <w:pPr>
            <w:autoSpaceDE w:val="0"/>
            <w:autoSpaceDN w:val="0"/>
            <w:ind w:hanging="640"/>
            <w:divId w:val="1417096143"/>
            <w:rPr>
              <w:rFonts w:eastAsia="Times New Roman"/>
            </w:rPr>
          </w:pPr>
          <w:r>
            <w:rPr>
              <w:rFonts w:eastAsia="Times New Roman"/>
            </w:rPr>
            <w:t>[39]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5A60362" w14:textId="77777777" w:rsidR="00F43CEF" w:rsidRDefault="00F43CEF">
          <w:pPr>
            <w:autoSpaceDE w:val="0"/>
            <w:autoSpaceDN w:val="0"/>
            <w:ind w:hanging="640"/>
            <w:divId w:val="1108158447"/>
            <w:rPr>
              <w:rFonts w:eastAsia="Times New Roman"/>
            </w:rPr>
          </w:pPr>
          <w:r>
            <w:rPr>
              <w:rFonts w:eastAsia="Times New Roman"/>
            </w:rPr>
            <w:t>[40]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2CDCB01A" w14:textId="77777777" w:rsidR="00F43CEF" w:rsidRDefault="00F43CEF">
          <w:pPr>
            <w:autoSpaceDE w:val="0"/>
            <w:autoSpaceDN w:val="0"/>
            <w:ind w:hanging="640"/>
            <w:divId w:val="465701843"/>
            <w:rPr>
              <w:rFonts w:eastAsia="Times New Roman"/>
            </w:rPr>
          </w:pPr>
          <w:r>
            <w:rPr>
              <w:rFonts w:eastAsia="Times New Roman"/>
            </w:rPr>
            <w:t>[41]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95CA5B2" w14:textId="77777777" w:rsidR="00F43CEF" w:rsidRDefault="00F43CEF">
          <w:pPr>
            <w:autoSpaceDE w:val="0"/>
            <w:autoSpaceDN w:val="0"/>
            <w:ind w:hanging="640"/>
            <w:divId w:val="745690220"/>
            <w:rPr>
              <w:rFonts w:eastAsia="Times New Roman"/>
            </w:rPr>
          </w:pPr>
          <w:r>
            <w:rPr>
              <w:rFonts w:eastAsia="Times New Roman"/>
            </w:rPr>
            <w:t>[42]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624D65BE" w14:textId="77777777" w:rsidR="00F43CEF" w:rsidRDefault="00F43CEF">
          <w:pPr>
            <w:autoSpaceDE w:val="0"/>
            <w:autoSpaceDN w:val="0"/>
            <w:ind w:hanging="640"/>
            <w:divId w:val="1305965696"/>
            <w:rPr>
              <w:rFonts w:eastAsia="Times New Roman"/>
            </w:rPr>
          </w:pPr>
          <w:r>
            <w:rPr>
              <w:rFonts w:eastAsia="Times New Roman"/>
            </w:rPr>
            <w:t>[43]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4E45202F" w14:textId="77777777" w:rsidR="00F43CEF" w:rsidRDefault="00F43CEF">
          <w:pPr>
            <w:autoSpaceDE w:val="0"/>
            <w:autoSpaceDN w:val="0"/>
            <w:ind w:hanging="640"/>
            <w:divId w:val="2038192563"/>
            <w:rPr>
              <w:rFonts w:eastAsia="Times New Roman"/>
            </w:rPr>
          </w:pPr>
          <w:r>
            <w:rPr>
              <w:rFonts w:eastAsia="Times New Roman"/>
            </w:rPr>
            <w:t>[44]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F09612" w14:textId="77777777" w:rsidR="00F43CEF" w:rsidRDefault="00F43CEF">
          <w:pPr>
            <w:autoSpaceDE w:val="0"/>
            <w:autoSpaceDN w:val="0"/>
            <w:ind w:hanging="640"/>
            <w:divId w:val="1016537324"/>
            <w:rPr>
              <w:rFonts w:eastAsia="Times New Roman"/>
            </w:rPr>
          </w:pPr>
          <w:r>
            <w:rPr>
              <w:rFonts w:eastAsia="Times New Roman"/>
            </w:rPr>
            <w:lastRenderedPageBreak/>
            <w:t>[45]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44BA1910" w14:textId="77777777" w:rsidR="00F43CEF" w:rsidRDefault="00F43CEF">
          <w:pPr>
            <w:autoSpaceDE w:val="0"/>
            <w:autoSpaceDN w:val="0"/>
            <w:ind w:hanging="640"/>
            <w:divId w:val="329334075"/>
            <w:rPr>
              <w:rFonts w:eastAsia="Times New Roman"/>
            </w:rPr>
          </w:pPr>
          <w:r>
            <w:rPr>
              <w:rFonts w:eastAsia="Times New Roman"/>
            </w:rPr>
            <w:t>[46]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32606390" w14:textId="77777777" w:rsidR="00F43CEF" w:rsidRDefault="00F43CEF">
          <w:pPr>
            <w:autoSpaceDE w:val="0"/>
            <w:autoSpaceDN w:val="0"/>
            <w:ind w:hanging="640"/>
            <w:divId w:val="445543287"/>
            <w:rPr>
              <w:rFonts w:eastAsia="Times New Roman"/>
            </w:rPr>
          </w:pPr>
          <w:r>
            <w:rPr>
              <w:rFonts w:eastAsia="Times New Roman"/>
            </w:rPr>
            <w:t>[47]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6D8629B" w14:textId="77777777" w:rsidR="00F43CEF" w:rsidRDefault="00F43CEF">
          <w:pPr>
            <w:autoSpaceDE w:val="0"/>
            <w:autoSpaceDN w:val="0"/>
            <w:ind w:hanging="640"/>
            <w:divId w:val="935671032"/>
            <w:rPr>
              <w:rFonts w:eastAsia="Times New Roman"/>
            </w:rPr>
          </w:pPr>
          <w:r>
            <w:rPr>
              <w:rFonts w:eastAsia="Times New Roman"/>
            </w:rPr>
            <w:t>[48]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64B9F3D" w14:textId="77777777" w:rsidR="00F43CEF" w:rsidRDefault="00F43CEF">
          <w:pPr>
            <w:autoSpaceDE w:val="0"/>
            <w:autoSpaceDN w:val="0"/>
            <w:ind w:hanging="640"/>
            <w:divId w:val="351230114"/>
            <w:rPr>
              <w:rFonts w:eastAsia="Times New Roman"/>
            </w:rPr>
          </w:pPr>
          <w:r>
            <w:rPr>
              <w:rFonts w:eastAsia="Times New Roman"/>
            </w:rPr>
            <w:t>[49]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E28B336" w14:textId="77777777" w:rsidR="00F43CEF" w:rsidRDefault="00F43CEF">
          <w:pPr>
            <w:autoSpaceDE w:val="0"/>
            <w:autoSpaceDN w:val="0"/>
            <w:ind w:hanging="640"/>
            <w:divId w:val="1478575262"/>
            <w:rPr>
              <w:rFonts w:eastAsia="Times New Roman"/>
            </w:rPr>
          </w:pPr>
          <w:r>
            <w:rPr>
              <w:rFonts w:eastAsia="Times New Roman"/>
            </w:rPr>
            <w:t>[50]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3A700678" w14:textId="77777777" w:rsidR="00F43CEF" w:rsidRDefault="00F43CEF">
          <w:pPr>
            <w:autoSpaceDE w:val="0"/>
            <w:autoSpaceDN w:val="0"/>
            <w:ind w:hanging="640"/>
            <w:divId w:val="2074573535"/>
            <w:rPr>
              <w:rFonts w:eastAsia="Times New Roman"/>
            </w:rPr>
          </w:pPr>
          <w:r>
            <w:rPr>
              <w:rFonts w:eastAsia="Times New Roman"/>
            </w:rPr>
            <w:t>[51]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6B4F9FD" w14:textId="77777777" w:rsidR="00F43CEF" w:rsidRDefault="00F43CEF">
          <w:pPr>
            <w:autoSpaceDE w:val="0"/>
            <w:autoSpaceDN w:val="0"/>
            <w:ind w:hanging="640"/>
            <w:divId w:val="1602494959"/>
            <w:rPr>
              <w:rFonts w:eastAsia="Times New Roman"/>
            </w:rPr>
          </w:pPr>
          <w:r>
            <w:rPr>
              <w:rFonts w:eastAsia="Times New Roman"/>
            </w:rPr>
            <w:t>[52]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7E75B4B" w14:textId="77777777" w:rsidR="00F43CEF" w:rsidRDefault="00F43CEF">
          <w:pPr>
            <w:autoSpaceDE w:val="0"/>
            <w:autoSpaceDN w:val="0"/>
            <w:ind w:hanging="640"/>
            <w:divId w:val="1577861719"/>
            <w:rPr>
              <w:rFonts w:eastAsia="Times New Roman"/>
            </w:rPr>
          </w:pPr>
          <w:r>
            <w:rPr>
              <w:rFonts w:eastAsia="Times New Roman"/>
            </w:rPr>
            <w:lastRenderedPageBreak/>
            <w:t>[53]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21A613CE" w14:textId="77777777" w:rsidR="00F43CEF" w:rsidRDefault="00F43CEF">
          <w:pPr>
            <w:autoSpaceDE w:val="0"/>
            <w:autoSpaceDN w:val="0"/>
            <w:ind w:hanging="640"/>
            <w:divId w:val="395593742"/>
            <w:rPr>
              <w:rFonts w:eastAsia="Times New Roman"/>
            </w:rPr>
          </w:pPr>
          <w:r>
            <w:rPr>
              <w:rFonts w:eastAsia="Times New Roman"/>
            </w:rPr>
            <w:t>[54]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7B528B37" w14:textId="77777777" w:rsidR="00F43CEF" w:rsidRDefault="00F43CEF">
          <w:pPr>
            <w:autoSpaceDE w:val="0"/>
            <w:autoSpaceDN w:val="0"/>
            <w:ind w:hanging="640"/>
            <w:divId w:val="1778057463"/>
            <w:rPr>
              <w:rFonts w:eastAsia="Times New Roman"/>
            </w:rPr>
          </w:pPr>
          <w:r>
            <w:rPr>
              <w:rFonts w:eastAsia="Times New Roman"/>
            </w:rPr>
            <w:t>[55]</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8B3C4D4" w14:textId="77777777" w:rsidR="00F43CEF" w:rsidRDefault="00F43CEF">
          <w:pPr>
            <w:autoSpaceDE w:val="0"/>
            <w:autoSpaceDN w:val="0"/>
            <w:ind w:hanging="640"/>
            <w:divId w:val="325279628"/>
            <w:rPr>
              <w:rFonts w:eastAsia="Times New Roman"/>
            </w:rPr>
          </w:pPr>
          <w:r>
            <w:rPr>
              <w:rFonts w:eastAsia="Times New Roman"/>
            </w:rPr>
            <w:t>[56]</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1392B8A2" w14:textId="77777777" w:rsidR="00F43CEF" w:rsidRDefault="00F43CEF">
          <w:pPr>
            <w:autoSpaceDE w:val="0"/>
            <w:autoSpaceDN w:val="0"/>
            <w:ind w:hanging="640"/>
            <w:divId w:val="660739038"/>
            <w:rPr>
              <w:rFonts w:eastAsia="Times New Roman"/>
            </w:rPr>
          </w:pPr>
          <w:r>
            <w:rPr>
              <w:rFonts w:eastAsia="Times New Roman"/>
            </w:rPr>
            <w:t>[57]</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EC1DA7E" w14:textId="77777777" w:rsidR="00F43CEF" w:rsidRDefault="00F43CEF">
          <w:pPr>
            <w:autoSpaceDE w:val="0"/>
            <w:autoSpaceDN w:val="0"/>
            <w:ind w:hanging="640"/>
            <w:divId w:val="1107699293"/>
            <w:rPr>
              <w:rFonts w:eastAsia="Times New Roman"/>
            </w:rPr>
          </w:pPr>
          <w:r>
            <w:rPr>
              <w:rFonts w:eastAsia="Times New Roman"/>
            </w:rPr>
            <w:t>[58]</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6DE80417" w14:textId="77777777" w:rsidR="00F43CEF" w:rsidRDefault="00F43CEF">
          <w:pPr>
            <w:autoSpaceDE w:val="0"/>
            <w:autoSpaceDN w:val="0"/>
            <w:ind w:hanging="640"/>
            <w:divId w:val="1290016022"/>
            <w:rPr>
              <w:rFonts w:eastAsia="Times New Roman"/>
            </w:rPr>
          </w:pPr>
          <w:r>
            <w:rPr>
              <w:rFonts w:eastAsia="Times New Roman"/>
            </w:rPr>
            <w:t>[59]</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8F1CAFB" w14:textId="77777777" w:rsidR="00F43CEF" w:rsidRDefault="00F43CEF">
          <w:pPr>
            <w:autoSpaceDE w:val="0"/>
            <w:autoSpaceDN w:val="0"/>
            <w:ind w:hanging="640"/>
            <w:divId w:val="233202843"/>
            <w:rPr>
              <w:rFonts w:eastAsia="Times New Roman"/>
            </w:rPr>
          </w:pPr>
          <w:r>
            <w:rPr>
              <w:rFonts w:eastAsia="Times New Roman"/>
            </w:rPr>
            <w:t>[60]</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F04FD49" w14:textId="77777777" w:rsidR="00F43CEF" w:rsidRDefault="00F43CEF">
          <w:pPr>
            <w:autoSpaceDE w:val="0"/>
            <w:autoSpaceDN w:val="0"/>
            <w:ind w:hanging="640"/>
            <w:divId w:val="1157918873"/>
            <w:rPr>
              <w:rFonts w:eastAsia="Times New Roman"/>
            </w:rPr>
          </w:pPr>
          <w:r>
            <w:rPr>
              <w:rFonts w:eastAsia="Times New Roman"/>
            </w:rPr>
            <w:t>[61]</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p>
        <w:p w14:paraId="2D75CE56" w14:textId="77777777" w:rsidR="00F43CEF" w:rsidRDefault="00F43CEF">
          <w:pPr>
            <w:autoSpaceDE w:val="0"/>
            <w:autoSpaceDN w:val="0"/>
            <w:ind w:hanging="640"/>
            <w:divId w:val="1514606412"/>
            <w:rPr>
              <w:rFonts w:eastAsia="Times New Roman"/>
            </w:rPr>
          </w:pPr>
          <w:r>
            <w:rPr>
              <w:rFonts w:eastAsia="Times New Roman"/>
            </w:rPr>
            <w:lastRenderedPageBreak/>
            <w:t>[62]</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1E27E777" w14:textId="1B79739D" w:rsidR="00B55FD4" w:rsidRPr="00B55FD4" w:rsidRDefault="00F43CEF" w:rsidP="00B55FD4">
          <w:r>
            <w:rPr>
              <w:rFonts w:eastAsia="Times New Roman"/>
            </w:rPr>
            <w:t> </w:t>
          </w:r>
        </w:p>
      </w:sdtContent>
    </w:sdt>
    <w:p w14:paraId="34A86014" w14:textId="19A3816D" w:rsidR="005D396F" w:rsidRPr="00D46CCA" w:rsidRDefault="005D396F" w:rsidP="00E55256">
      <w:pPr>
        <w:pStyle w:val="Heading1"/>
        <w:spacing w:before="360"/>
        <w:contextualSpacing w:val="0"/>
        <w:rPr>
          <w:lang w:val="en-US"/>
        </w:rPr>
      </w:pPr>
      <w:r w:rsidRPr="00D46CCA">
        <w:rPr>
          <w:lang w:val="en-US"/>
        </w:rPr>
        <w:t>Methods</w:t>
      </w:r>
    </w:p>
    <w:p w14:paraId="3A7A9D4F" w14:textId="77777777" w:rsidR="005D396F" w:rsidRPr="007749A9" w:rsidRDefault="005D396F" w:rsidP="00E55256">
      <w:pPr>
        <w:pStyle w:val="Heading2"/>
        <w:spacing w:before="360"/>
        <w:contextualSpacing w:val="0"/>
      </w:pPr>
      <w:r w:rsidRPr="007749A9">
        <w:t>Metagenomics species pan-genome (MSP) creation</w:t>
      </w:r>
    </w:p>
    <w:p w14:paraId="0CF1A277" w14:textId="52DEEF2C" w:rsidR="005D396F" w:rsidRPr="00D46CCA" w:rsidRDefault="005D396F" w:rsidP="00E55256">
      <w:pPr>
        <w:ind w:firstLine="720"/>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
          <w:id w:val="-973217523"/>
          <w:placeholder>
            <w:docPart w:val="DefaultPlaceholder_-1854013440"/>
          </w:placeholder>
        </w:sdtPr>
        <w:sdtContent>
          <w:r w:rsidR="00F43CEF" w:rsidRPr="00F43CEF">
            <w:rPr>
              <w:color w:val="000000"/>
              <w:lang w:val="en-US"/>
            </w:rPr>
            <w:t>[39]</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
          <w:id w:val="-2074350023"/>
          <w:placeholder>
            <w:docPart w:val="DefaultPlaceholder_-1854013440"/>
          </w:placeholder>
        </w:sdtPr>
        <w:sdtEndPr>
          <w:rPr>
            <w:lang w:val="en-GB"/>
          </w:rPr>
        </w:sdtEndPr>
        <w:sdtContent>
          <w:r w:rsidR="00F43CEF" w:rsidRPr="00F43CEF">
            <w:rPr>
              <w:color w:val="000000"/>
            </w:rPr>
            <w:t>[40]</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F43CEF" w:rsidRPr="00F43CEF">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
          <w:id w:val="376671924"/>
          <w:placeholder>
            <w:docPart w:val="DefaultPlaceholder_-1854013440"/>
          </w:placeholder>
        </w:sdtPr>
        <w:sdtEndPr/>
        <w:sdtContent>
          <w:r w:rsidR="00F43CEF" w:rsidRPr="00F43CEF">
            <w:rPr>
              <w:color w:val="000000"/>
              <w:lang w:val="en-US"/>
            </w:rPr>
            <w:t>[41]</w:t>
          </w:r>
        </w:sdtContent>
      </w:sdt>
      <w:r w:rsidRPr="00D46CCA">
        <w:rPr>
          <w:lang w:val="en-US"/>
        </w:rPr>
        <w:t xml:space="preserve"> and by checking taxonomic homogeneity. </w:t>
      </w:r>
    </w:p>
    <w:p w14:paraId="2CF25CA3" w14:textId="21F308E8" w:rsidR="005D396F" w:rsidRPr="00D46CCA" w:rsidRDefault="005D396F" w:rsidP="00177059">
      <w:pPr>
        <w:rPr>
          <w:lang w:val="en-US"/>
        </w:rPr>
      </w:pPr>
      <w:r w:rsidRPr="00D46CCA">
        <w:rPr>
          <w:lang w:val="en-US"/>
        </w:rPr>
        <w:t>MSP taxonomic annotation with phylogenetic tree</w:t>
      </w:r>
      <w:r w:rsidR="005871F6">
        <w:rPr>
          <w:lang w:val="en-US"/>
        </w:rPr>
        <w:t>.</w:t>
      </w:r>
    </w:p>
    <w:p w14:paraId="68D8B5E6" w14:textId="13A4EB08" w:rsidR="005D396F" w:rsidRPr="00D46CCA" w:rsidRDefault="005D396F" w:rsidP="00E55256">
      <w:pPr>
        <w:ind w:firstLine="720"/>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
          <w:id w:val="129752250"/>
          <w:placeholder>
            <w:docPart w:val="DefaultPlaceholder_-1854013440"/>
          </w:placeholder>
        </w:sdtPr>
        <w:sdtEndPr/>
        <w:sdtContent>
          <w:r w:rsidR="00F43CEF" w:rsidRPr="00F43CEF">
            <w:rPr>
              <w:color w:val="000000"/>
              <w:lang w:val="en-US"/>
            </w:rPr>
            <w:t>[42]</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w:t>
      </w:r>
      <w:r w:rsidRPr="00D46CCA">
        <w:rPr>
          <w:lang w:val="en-US"/>
        </w:rPr>
        <w:lastRenderedPageBreak/>
        <w:t xml:space="preserve">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7AD53F19" w:rsidR="005D396F" w:rsidRPr="00D46CCA" w:rsidRDefault="005D396F" w:rsidP="00E55256">
      <w:pPr>
        <w:ind w:firstLine="720"/>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
          <w:id w:val="-1900586567"/>
          <w:placeholder>
            <w:docPart w:val="DefaultPlaceholder_-1854013440"/>
          </w:placeholder>
        </w:sdtPr>
        <w:sdtEndPr/>
        <w:sdtContent>
          <w:r w:rsidR="00F43CEF" w:rsidRPr="00F43CEF">
            <w:rPr>
              <w:color w:val="000000"/>
              <w:lang w:val="en-US"/>
            </w:rPr>
            <w:t>[43]</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
          <w:id w:val="-601264156"/>
          <w:placeholder>
            <w:docPart w:val="DefaultPlaceholder_-1854013440"/>
          </w:placeholder>
        </w:sdtPr>
        <w:sdtEndPr/>
        <w:sdtContent>
          <w:r w:rsidR="00F43CEF" w:rsidRPr="00F43CEF">
            <w:rPr>
              <w:color w:val="000000"/>
              <w:lang w:val="en-US"/>
            </w:rPr>
            <w:t>[44]</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
          <w:id w:val="1392315275"/>
          <w:placeholder>
            <w:docPart w:val="DefaultPlaceholder_-1854013440"/>
          </w:placeholder>
        </w:sdtPr>
        <w:sdtEndPr/>
        <w:sdtContent>
          <w:r w:rsidR="00F43CEF" w:rsidRPr="00F43CEF">
            <w:rPr>
              <w:color w:val="000000"/>
              <w:lang w:val="en-US"/>
            </w:rPr>
            <w:t>[45]</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
          <w:id w:val="-499277812"/>
          <w:placeholder>
            <w:docPart w:val="DefaultPlaceholder_-1854013440"/>
          </w:placeholder>
        </w:sdtPr>
        <w:sdtEndPr/>
        <w:sdtContent>
          <w:r w:rsidR="00F43CEF" w:rsidRPr="00F43CEF">
            <w:rPr>
              <w:color w:val="000000"/>
              <w:lang w:val="en-US"/>
            </w:rPr>
            <w:t>[46]</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
          <w:id w:val="2070454251"/>
          <w:placeholder>
            <w:docPart w:val="DefaultPlaceholder_-1854013440"/>
          </w:placeholder>
        </w:sdtPr>
        <w:sdtEndPr/>
        <w:sdtContent>
          <w:r w:rsidR="00F43CEF" w:rsidRPr="00F43CEF">
            <w:rPr>
              <w:color w:val="000000"/>
              <w:lang w:val="en-US"/>
            </w:rPr>
            <w:t>[47]</w:t>
          </w:r>
        </w:sdtContent>
      </w:sdt>
      <w:r w:rsidRPr="00D46CCA">
        <w:rPr>
          <w:lang w:val="en-US"/>
        </w:rPr>
        <w:t>.</w:t>
      </w:r>
      <w:r w:rsidR="00653711">
        <w:rPr>
          <w:lang w:val="en-US"/>
        </w:rPr>
        <w:t xml:space="preserve"> </w:t>
      </w:r>
      <w:r w:rsidRPr="00D46CCA">
        <w:rPr>
          <w:lang w:val="en-US"/>
        </w:rPr>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https://github.com/theoportlock/ATLAS</w:t>
      </w:r>
      <w:r w:rsidR="00D623B2">
        <w:rPr>
          <w:lang w:val="en-US"/>
        </w:rPr>
        <w:t>.</w:t>
      </w:r>
    </w:p>
    <w:p w14:paraId="6DD26A7B" w14:textId="77777777" w:rsidR="005D396F" w:rsidRPr="007749A9" w:rsidRDefault="005D396F" w:rsidP="00E55256">
      <w:pPr>
        <w:pStyle w:val="Heading2"/>
        <w:spacing w:before="360"/>
        <w:contextualSpacing w:val="0"/>
      </w:pPr>
      <w:r w:rsidRPr="007749A9">
        <w:t>Functional annotation of the gut gene catalog and MSP</w:t>
      </w:r>
    </w:p>
    <w:p w14:paraId="3C4BDAA2" w14:textId="13D23E81"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
          <w:id w:val="2069292550"/>
          <w:placeholder>
            <w:docPart w:val="DefaultPlaceholder_-1854013440"/>
          </w:placeholder>
        </w:sdtPr>
        <w:sdtEndPr/>
        <w:sdtContent>
          <w:r w:rsidR="00F43CEF" w:rsidRPr="00F43CEF">
            <w:rPr>
              <w:color w:val="000000"/>
              <w:lang w:val="en-US"/>
            </w:rPr>
            <w:t>[48]</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
          <w:id w:val="-290363258"/>
          <w:placeholder>
            <w:docPart w:val="DefaultPlaceholder_-1854013440"/>
          </w:placeholder>
        </w:sdtPr>
        <w:sdtEndPr/>
        <w:sdtContent>
          <w:r w:rsidR="00F43CEF" w:rsidRPr="00F43CEF">
            <w:rPr>
              <w:color w:val="000000"/>
              <w:lang w:val="en-US"/>
            </w:rPr>
            <w:t>[49]</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
          <w:id w:val="9957305"/>
          <w:placeholder>
            <w:docPart w:val="DefaultPlaceholder_-1854013440"/>
          </w:placeholder>
        </w:sdtPr>
        <w:sdtEndPr/>
        <w:sdtContent>
          <w:r w:rsidR="00F43CEF" w:rsidRPr="00F43CEF">
            <w:rPr>
              <w:color w:val="000000"/>
              <w:lang w:val="en-US"/>
            </w:rPr>
            <w:t>[50]</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
          <w:id w:val="1991600825"/>
          <w:placeholder>
            <w:docPart w:val="DefaultPlaceholder_-1854013440"/>
          </w:placeholder>
        </w:sdtPr>
        <w:sdtEndPr/>
        <w:sdtContent>
          <w:r w:rsidR="00F43CEF" w:rsidRPr="00F43CEF">
            <w:rPr>
              <w:color w:val="000000"/>
              <w:lang w:val="en-US"/>
            </w:rPr>
            <w:t>[51]</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
          <w:id w:val="1929073581"/>
          <w:placeholder>
            <w:docPart w:val="DefaultPlaceholder_-1854013440"/>
          </w:placeholder>
        </w:sdtPr>
        <w:sdtEndPr/>
        <w:sdtContent>
          <w:r w:rsidR="00F43CEF" w:rsidRPr="00F43CEF">
            <w:rPr>
              <w:color w:val="000000"/>
            </w:rPr>
            <w:t>[52], [53]</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F43CEF" w:rsidRPr="00F43CEF">
            <w:rPr>
              <w:color w:val="000000"/>
            </w:rPr>
            <w:t>[14]</w:t>
          </w:r>
        </w:sdtContent>
      </w:sdt>
      <w:r w:rsidRPr="00D46CCA">
        <w:t xml:space="preserve"> by BLASTP (best identity &gt; 50%, e-value &lt; 10</w:t>
      </w:r>
      <w:r w:rsidRPr="00D46CCA">
        <w:rPr>
          <w:vertAlign w:val="superscript"/>
        </w:rPr>
        <w:t>-10</w:t>
      </w:r>
      <w:r w:rsidRPr="00D46CCA">
        <w:t xml:space="preserve">). Phenotype </w:t>
      </w:r>
      <w:r w:rsidRPr="00D46CCA">
        <w:lastRenderedPageBreak/>
        <w:t>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
          <w:id w:val="-1193378010"/>
          <w:placeholder>
            <w:docPart w:val="DefaultPlaceholder_-1854013440"/>
          </w:placeholder>
        </w:sdtPr>
        <w:sdtEndPr/>
        <w:sdtContent>
          <w:r w:rsidR="00F43CEF" w:rsidRPr="00F43CEF">
            <w:rPr>
              <w:color w:val="000000"/>
            </w:rPr>
            <w:t>[54]</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
          <w:id w:val="-1806688469"/>
          <w:placeholder>
            <w:docPart w:val="DefaultPlaceholder_-1854013440"/>
          </w:placeholder>
        </w:sdtPr>
        <w:sdtEndPr/>
        <w:sdtContent>
          <w:r w:rsidR="00F43CEF" w:rsidRPr="00F43CEF">
            <w:rPr>
              <w:color w:val="000000"/>
            </w:rPr>
            <w:t>[55]</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E55256">
      <w:pPr>
        <w:pStyle w:val="Heading2"/>
        <w:spacing w:before="360"/>
        <w:contextualSpacing w:val="0"/>
      </w:pPr>
      <w:r w:rsidRPr="007749A9">
        <w:t>Quality control/normalization of gene counts and species abundance profiling</w:t>
      </w:r>
    </w:p>
    <w:p w14:paraId="76FE2C51" w14:textId="55EF46E6" w:rsidR="005D396F" w:rsidRPr="00D46CCA" w:rsidRDefault="005D396F" w:rsidP="00E55256">
      <w:pPr>
        <w:ind w:firstLine="720"/>
      </w:pPr>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
          <w:id w:val="-308856382"/>
          <w:placeholder>
            <w:docPart w:val="DefaultPlaceholder_-1854013440"/>
          </w:placeholder>
        </w:sdtPr>
        <w:sdtEndPr>
          <w:rPr>
            <w:noProof/>
          </w:rPr>
        </w:sdtEndPr>
        <w:sdtContent>
          <w:r w:rsidR="00F43CEF" w:rsidRPr="00F43CEF">
            <w:rPr>
              <w:noProof/>
              <w:color w:val="000000"/>
            </w:rPr>
            <w:t>[56]</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
          <w:id w:val="1704133905"/>
          <w:placeholder>
            <w:docPart w:val="DefaultPlaceholder_-1854013440"/>
          </w:placeholder>
        </w:sdtPr>
        <w:sdtEndPr/>
        <w:sdtContent>
          <w:r w:rsidR="00F43CEF" w:rsidRPr="00F43CEF">
            <w:rPr>
              <w:color w:val="000000"/>
            </w:rPr>
            <w:t>[57]</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E55256">
      <w:pPr>
        <w:pStyle w:val="Heading2"/>
        <w:spacing w:before="360"/>
        <w:contextualSpacing w:val="0"/>
      </w:pPr>
      <w:r w:rsidRPr="007749A9">
        <w:t>Tracing the diversifications of healthy metagenomic samples of different geography</w:t>
      </w:r>
    </w:p>
    <w:p w14:paraId="141E10EA" w14:textId="602BBB2C" w:rsidR="005D396F" w:rsidRPr="00D46CCA" w:rsidRDefault="005D396F" w:rsidP="00E55256">
      <w:pPr>
        <w:ind w:firstLine="720"/>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F43CEF" w:rsidRPr="00F43CEF">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w:t>
      </w:r>
      <w:r w:rsidRPr="00D46CCA">
        <w:lastRenderedPageBreak/>
        <w:t xml:space="preserve">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77777777" w:rsidR="005D396F" w:rsidRPr="007749A9" w:rsidRDefault="005D396F" w:rsidP="00E55256">
      <w:pPr>
        <w:pStyle w:val="Heading2"/>
        <w:spacing w:before="360"/>
        <w:contextualSpacing w:val="0"/>
      </w:pPr>
      <w:r w:rsidRPr="007749A9">
        <w:t>Identification of region-enriched species from geographically distinct cohorts</w:t>
      </w:r>
    </w:p>
    <w:p w14:paraId="00E5003F" w14:textId="59F5FB0C" w:rsidR="005D396F" w:rsidRPr="00D46CCA" w:rsidRDefault="005D396F" w:rsidP="00E55256">
      <w:pPr>
        <w:ind w:firstLine="720"/>
      </w:pPr>
      <w:r w:rsidRPr="00D46CCA">
        <w:t>We selected healthy samples of 17 countries after excluding matched controls of two-year old subjects of Finland T1D cohort and redundant samples of subjects with multiple measurements (</w:t>
      </w:r>
      <w:r w:rsidR="000519C7" w:rsidRPr="00D46CCA">
        <w:t>i.e.,</w:t>
      </w:r>
      <w:r w:rsidRPr="00D46CCA">
        <w:t xml:space="preserve"> multiple visits). Among 17 countries, we estimated effect sizes for Wilcoxon signed rank (one-sided) tests</w:t>
      </w:r>
      <w:sdt>
        <w:sdtPr>
          <w:rPr>
            <w:color w:val="000000"/>
          </w:rPr>
          <w:tag w:val="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
          <w:id w:val="-1841071765"/>
          <w:placeholder>
            <w:docPart w:val="DefaultPlaceholder_-1854013440"/>
          </w:placeholder>
        </w:sdtPr>
        <w:sdtEndPr/>
        <w:sdtContent>
          <w:r w:rsidR="00F43CEF" w:rsidRPr="00F43CEF">
            <w:rPr>
              <w:color w:val="000000"/>
            </w:rPr>
            <w:t>[58]</w:t>
          </w:r>
        </w:sdtContent>
      </w:sdt>
      <w:r w:rsidRPr="00D46CCA">
        <w:t xml:space="preserve"> of different MSP abundances of two different countries. As one-sided tests were used, we set the lower bound of effect sizes as zero and the upper bound of effect sizes as one, avoiding negative and infinite values. Based on estimated effect sizes, we identified significantly enriched species having medium effect sizes of </w:t>
      </w:r>
      <w:r w:rsidR="00F269BE">
        <w:t xml:space="preserve">a </w:t>
      </w:r>
      <w:r w:rsidRPr="00D46CCA">
        <w:t xml:space="preserve">specific country (effect size ≥ 0.3), compared to six or more countries, and defined those species as “region-enriched” species. </w:t>
      </w:r>
    </w:p>
    <w:p w14:paraId="7F5B6591" w14:textId="5B8627CD" w:rsidR="003B6045" w:rsidRPr="003B6045" w:rsidRDefault="005D396F" w:rsidP="003B6045">
      <w:pPr>
        <w:ind w:firstLine="720"/>
      </w:pPr>
      <w:r w:rsidRPr="00D46CCA">
        <w:t>Next</w:t>
      </w:r>
      <w:r w:rsidR="00F269BE">
        <w:t>,</w:t>
      </w:r>
      <w:r w:rsidRPr="00D46CCA">
        <w:t xml:space="preserve"> we categories species if enriched in 1) European countries, 2) non-westernized countries, and 3) China/Japan/US and identified contrasted functions among those three clusters of countries by multivariate regressions as follows: </w:t>
      </w:r>
    </w:p>
    <w:p w14:paraId="05CE9613" w14:textId="0402F743" w:rsidR="003B6045" w:rsidRPr="003B6045" w:rsidRDefault="005D396F" w:rsidP="003B6045">
      <w:r w:rsidRPr="00D46CCA">
        <w:rPr>
          <w:lang w:val="fr-FR"/>
        </w:rPr>
        <w:t>Y</w:t>
      </w:r>
      <w:r w:rsidRPr="00D46CCA">
        <w:rPr>
          <w:vertAlign w:val="subscript"/>
          <w:lang w:val="fr-FR"/>
        </w:rPr>
        <w:t>i</w:t>
      </w:r>
      <w:r w:rsidRPr="00D46CCA">
        <w:rPr>
          <w:lang w:val="fr-FR"/>
        </w:rPr>
        <w:t xml:space="preserve"> = </w:t>
      </w:r>
      <w:bookmarkStart w:id="30" w:name="_Hlk34124166"/>
      <w:proofErr w:type="spellStart"/>
      <w:r w:rsidRPr="00D46CCA">
        <w:rPr>
          <w:lang w:val="fr-FR"/>
        </w:rPr>
        <w:t>E</w:t>
      </w:r>
      <w:r w:rsidRPr="00D46CCA">
        <w:rPr>
          <w:vertAlign w:val="subscript"/>
          <w:lang w:val="fr-FR"/>
        </w:rPr>
        <w:t>i</w:t>
      </w:r>
      <w:bookmarkEnd w:id="30"/>
      <w:proofErr w:type="spellEnd"/>
      <w:r w:rsidRPr="00D46CCA">
        <w:rPr>
          <w:lang w:val="fr-FR"/>
        </w:rPr>
        <w:t xml:space="preserve"> </w:t>
      </w:r>
      <w:r w:rsidRPr="00D46CCA">
        <w:t>β</w:t>
      </w:r>
      <w:proofErr w:type="spellStart"/>
      <w:r w:rsidRPr="00D46CCA">
        <w:rPr>
          <w:vertAlign w:val="subscript"/>
          <w:lang w:val="fr-FR"/>
        </w:rPr>
        <w:t>Ei</w:t>
      </w:r>
      <w:proofErr w:type="spellEnd"/>
      <w:r w:rsidRPr="00D46CCA">
        <w:rPr>
          <w:vertAlign w:val="subscript"/>
          <w:lang w:val="fr-FR"/>
        </w:rPr>
        <w:t xml:space="preserve"> </w:t>
      </w:r>
      <w:r w:rsidRPr="00D46CCA">
        <w:rPr>
          <w:lang w:val="fr-FR"/>
        </w:rPr>
        <w:t>+ N</w:t>
      </w:r>
      <w:r w:rsidRPr="00D46CCA">
        <w:rPr>
          <w:vertAlign w:val="subscript"/>
          <w:lang w:val="fr-FR"/>
        </w:rPr>
        <w:t>i</w:t>
      </w:r>
      <w:r w:rsidRPr="00D46CCA">
        <w:rPr>
          <w:lang w:val="fr-FR"/>
        </w:rPr>
        <w:t xml:space="preserve"> </w:t>
      </w:r>
      <w:r w:rsidRPr="00D46CCA">
        <w:t>β</w:t>
      </w:r>
      <w:r w:rsidRPr="00D46CCA">
        <w:rPr>
          <w:vertAlign w:val="subscript"/>
          <w:lang w:val="fr-FR"/>
        </w:rPr>
        <w:t xml:space="preserve">Ni </w:t>
      </w:r>
      <w:r w:rsidRPr="00D46CCA">
        <w:rPr>
          <w:lang w:val="fr-FR"/>
        </w:rPr>
        <w:t>+ C</w:t>
      </w:r>
      <w:r w:rsidRPr="00D46CCA">
        <w:rPr>
          <w:vertAlign w:val="subscript"/>
          <w:lang w:val="fr-FR"/>
        </w:rPr>
        <w:t>i</w:t>
      </w:r>
      <w:r w:rsidRPr="00D46CCA">
        <w:rPr>
          <w:lang w:val="fr-FR"/>
        </w:rPr>
        <w:t xml:space="preserve"> </w:t>
      </w:r>
      <w:r w:rsidRPr="00D46CCA">
        <w:t>β</w:t>
      </w:r>
      <w:r w:rsidRPr="00D46CCA">
        <w:rPr>
          <w:vertAlign w:val="subscript"/>
          <w:lang w:val="fr-FR"/>
        </w:rPr>
        <w:t>Ci</w:t>
      </w:r>
      <w:r w:rsidRPr="00D46CCA">
        <w:rPr>
          <w:lang w:val="fr-FR"/>
        </w:rPr>
        <w:t xml:space="preserve"> + </w:t>
      </w:r>
      <w:r w:rsidRPr="00D46CCA">
        <w:t>ϵ</w:t>
      </w:r>
    </w:p>
    <w:p w14:paraId="245A9C70" w14:textId="700C1AE4" w:rsidR="005D396F" w:rsidRPr="00D46CCA" w:rsidRDefault="005D396F" w:rsidP="00177059">
      <w:r w:rsidRPr="00D46CCA">
        <w:t xml:space="preserve">where </w:t>
      </w:r>
      <w:r w:rsidRPr="00D46CCA">
        <w:rPr>
          <w:i/>
          <w:iCs/>
        </w:rPr>
        <w:t>Y</w:t>
      </w:r>
      <w:r w:rsidRPr="00D46CCA">
        <w:rPr>
          <w:i/>
          <w:iCs/>
          <w:vertAlign w:val="subscript"/>
        </w:rPr>
        <w:t>i</w:t>
      </w:r>
      <w:r w:rsidRPr="00D46CCA">
        <w:t xml:space="preserve"> indicates a function </w:t>
      </w:r>
      <w:r w:rsidR="00F269BE">
        <w:t xml:space="preserve">with </w:t>
      </w:r>
      <w:r w:rsidRPr="00D46CCA">
        <w:t>regard</w:t>
      </w:r>
      <w:r w:rsidR="00F269BE">
        <w:t>s</w:t>
      </w:r>
      <w:r w:rsidRPr="00D46CCA">
        <w:t xml:space="preserve"> to species </w:t>
      </w:r>
      <w:proofErr w:type="spellStart"/>
      <w:r w:rsidRPr="00D46CCA">
        <w:rPr>
          <w:i/>
          <w:iCs/>
        </w:rPr>
        <w:t>i</w:t>
      </w:r>
      <w:proofErr w:type="spellEnd"/>
      <w:r w:rsidRPr="00D46CCA">
        <w:t xml:space="preserve"> like </w:t>
      </w:r>
      <w:proofErr w:type="spellStart"/>
      <w:r w:rsidRPr="00D46CCA">
        <w:t>CAZyme</w:t>
      </w:r>
      <w:proofErr w:type="spellEnd"/>
      <w:r w:rsidRPr="00D46CCA">
        <w:t xml:space="preserve">, antibiotics resistance, anti-SMASH, and virulence factor (if a given function exists in species </w:t>
      </w:r>
      <w:proofErr w:type="spellStart"/>
      <w:r w:rsidRPr="00D46CCA">
        <w:rPr>
          <w:i/>
          <w:iCs/>
        </w:rPr>
        <w:t>i</w:t>
      </w:r>
      <w:proofErr w:type="spellEnd"/>
      <w:r w:rsidRPr="00D46CCA">
        <w:t xml:space="preserve">, </w:t>
      </w:r>
      <w:r w:rsidRPr="00D46CCA">
        <w:rPr>
          <w:i/>
          <w:iCs/>
        </w:rPr>
        <w:t>Y</w:t>
      </w:r>
      <w:r w:rsidRPr="00D46CCA">
        <w:rPr>
          <w:i/>
          <w:iCs/>
          <w:vertAlign w:val="subscript"/>
        </w:rPr>
        <w:t>i</w:t>
      </w:r>
      <w:r w:rsidRPr="00D46CCA">
        <w:rPr>
          <w:i/>
          <w:iCs/>
        </w:rPr>
        <w:t xml:space="preserve"> </w:t>
      </w:r>
      <w:r w:rsidRPr="00D46CCA">
        <w:t xml:space="preserve">=1, otherwise </w:t>
      </w:r>
      <w:r w:rsidRPr="00D46CCA">
        <w:rPr>
          <w:i/>
          <w:iCs/>
        </w:rPr>
        <w:t>Y</w:t>
      </w:r>
      <w:r w:rsidRPr="00D46CCA">
        <w:rPr>
          <w:i/>
          <w:iCs/>
          <w:vertAlign w:val="subscript"/>
        </w:rPr>
        <w:t>i</w:t>
      </w:r>
      <w:r w:rsidRPr="00D46CCA">
        <w:rPr>
          <w:i/>
          <w:iCs/>
        </w:rPr>
        <w:t xml:space="preserve"> </w:t>
      </w:r>
      <w:r w:rsidRPr="00D46CCA">
        <w:t xml:space="preserve">= 0), </w:t>
      </w:r>
      <w:r w:rsidRPr="00D46CCA">
        <w:rPr>
          <w:i/>
          <w:iCs/>
        </w:rPr>
        <w:t xml:space="preserve">ϵ </w:t>
      </w:r>
      <w:r w:rsidRPr="00D46CCA">
        <w:t>indicates an intercept,</w:t>
      </w:r>
      <w:r w:rsidRPr="00D46CCA">
        <w:rPr>
          <w:i/>
          <w:iCs/>
        </w:rPr>
        <w:t xml:space="preserve"> 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and β</w:t>
      </w:r>
      <w:r w:rsidRPr="00D46CCA">
        <w:rPr>
          <w:i/>
          <w:iCs/>
          <w:vertAlign w:val="subscript"/>
        </w:rPr>
        <w:t>Ci</w:t>
      </w:r>
      <w:r w:rsidRPr="00D46CCA">
        <w:rPr>
          <w:vertAlign w:val="superscript"/>
        </w:rPr>
        <w:t>2</w:t>
      </w:r>
      <w:r w:rsidRPr="00D46CCA">
        <w:t xml:space="preserve"> are regression coefficients for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t xml:space="preserve">, respectively and </w:t>
      </w:r>
      <w:proofErr w:type="spellStart"/>
      <w:r w:rsidRPr="00D46CCA">
        <w:rPr>
          <w:i/>
          <w:iCs/>
        </w:rPr>
        <w:t>E</w:t>
      </w:r>
      <w:r w:rsidRPr="00D46CCA">
        <w:rPr>
          <w:i/>
          <w:iCs/>
          <w:vertAlign w:val="subscript"/>
        </w:rPr>
        <w:t>i</w:t>
      </w:r>
      <w:proofErr w:type="spellEnd"/>
      <w:r w:rsidRPr="00D46CCA">
        <w:t xml:space="preserve">, </w:t>
      </w:r>
      <w:r w:rsidRPr="00D46CCA">
        <w:rPr>
          <w:i/>
          <w:iCs/>
        </w:rPr>
        <w:t>N</w:t>
      </w:r>
      <w:r w:rsidRPr="00D46CCA">
        <w:rPr>
          <w:i/>
          <w:iCs/>
          <w:vertAlign w:val="subscript"/>
        </w:rPr>
        <w:t>i</w:t>
      </w:r>
      <w:r w:rsidRPr="00D46CCA">
        <w:t xml:space="preserve">, and </w:t>
      </w:r>
      <w:r w:rsidRPr="00D46CCA">
        <w:rPr>
          <w:i/>
          <w:iCs/>
        </w:rPr>
        <w:t>C</w:t>
      </w:r>
      <w:r w:rsidRPr="00D46CCA">
        <w:rPr>
          <w:i/>
          <w:iCs/>
          <w:vertAlign w:val="subscript"/>
        </w:rPr>
        <w:t>i</w:t>
      </w:r>
      <w:r w:rsidRPr="00D46CCA">
        <w:rPr>
          <w:i/>
          <w:iCs/>
        </w:rPr>
        <w:t xml:space="preserve"> </w:t>
      </w:r>
      <w:r w:rsidRPr="00D46CCA">
        <w:t xml:space="preserve">are categorial variables that indicate the region-enrichment of species </w:t>
      </w:r>
      <w:proofErr w:type="spellStart"/>
      <w:r w:rsidRPr="00D46CCA">
        <w:rPr>
          <w:i/>
          <w:iCs/>
        </w:rPr>
        <w:t>i</w:t>
      </w:r>
      <w:proofErr w:type="spellEnd"/>
      <w:r w:rsidRPr="00D46CCA">
        <w:t xml:space="preserve">: </w:t>
      </w:r>
    </w:p>
    <w:p w14:paraId="4330332E" w14:textId="77777777" w:rsidR="005D396F" w:rsidRPr="00D46CCA" w:rsidRDefault="005D396F" w:rsidP="00922965">
      <w:pPr>
        <w:jc w:val="center"/>
      </w:pPr>
      <w:proofErr w:type="spellStart"/>
      <w:r w:rsidRPr="00D46CCA">
        <w:rPr>
          <w:i/>
          <w:iCs/>
        </w:rPr>
        <w:t>E</w:t>
      </w:r>
      <w:r w:rsidRPr="00D46CCA">
        <w:rPr>
          <w:i/>
          <w:iCs/>
          <w:vertAlign w:val="subscript"/>
        </w:rPr>
        <w:t>i</w:t>
      </w:r>
      <w:proofErr w:type="spellEnd"/>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European countries, otherwise </w:t>
      </w:r>
      <w:proofErr w:type="spellStart"/>
      <w:r w:rsidRPr="00D46CCA">
        <w:rPr>
          <w:i/>
          <w:iCs/>
        </w:rPr>
        <w:t>E</w:t>
      </w:r>
      <w:r w:rsidRPr="00D46CCA">
        <w:rPr>
          <w:i/>
          <w:iCs/>
          <w:vertAlign w:val="subscript"/>
        </w:rPr>
        <w:t>i</w:t>
      </w:r>
      <w:proofErr w:type="spellEnd"/>
      <w:r w:rsidRPr="00D46CCA">
        <w:t xml:space="preserve"> = 0</w:t>
      </w:r>
    </w:p>
    <w:p w14:paraId="2B2848EC" w14:textId="77777777" w:rsidR="005D396F" w:rsidRPr="00D46CCA" w:rsidRDefault="005D396F" w:rsidP="00922965">
      <w:pPr>
        <w:jc w:val="center"/>
      </w:pPr>
      <w:r w:rsidRPr="00D46CCA">
        <w:rPr>
          <w:i/>
          <w:iCs/>
        </w:rPr>
        <w:t>N</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any of non-westernized countries, otherwise </w:t>
      </w:r>
      <w:r w:rsidRPr="00D46CCA">
        <w:rPr>
          <w:i/>
          <w:iCs/>
        </w:rPr>
        <w:t>N</w:t>
      </w:r>
      <w:r w:rsidRPr="00D46CCA">
        <w:rPr>
          <w:i/>
          <w:iCs/>
          <w:vertAlign w:val="subscript"/>
        </w:rPr>
        <w:t>i</w:t>
      </w:r>
      <w:r w:rsidRPr="00D46CCA">
        <w:t xml:space="preserve"> = 0</w:t>
      </w:r>
    </w:p>
    <w:p w14:paraId="43825E13" w14:textId="77777777" w:rsidR="005D396F" w:rsidRPr="00D46CCA" w:rsidRDefault="005D396F" w:rsidP="00922965">
      <w:pPr>
        <w:jc w:val="center"/>
      </w:pPr>
      <w:r w:rsidRPr="00D46CCA">
        <w:rPr>
          <w:i/>
          <w:iCs/>
        </w:rPr>
        <w:lastRenderedPageBreak/>
        <w:t>C</w:t>
      </w:r>
      <w:r w:rsidRPr="00D46CCA">
        <w:rPr>
          <w:i/>
          <w:iCs/>
          <w:vertAlign w:val="subscript"/>
        </w:rPr>
        <w:t>i</w:t>
      </w:r>
      <w:r w:rsidRPr="00D46CCA">
        <w:t xml:space="preserve"> = 1 if </w:t>
      </w:r>
      <w:proofErr w:type="spellStart"/>
      <w:r w:rsidRPr="00D46CCA">
        <w:rPr>
          <w:i/>
          <w:iCs/>
        </w:rPr>
        <w:t>i</w:t>
      </w:r>
      <w:proofErr w:type="spellEnd"/>
      <w:r w:rsidRPr="00D46CCA">
        <w:t xml:space="preserve"> </w:t>
      </w:r>
      <w:r w:rsidRPr="00D46CCA">
        <w:rPr>
          <w:rFonts w:ascii="Cambria Math" w:hAnsi="Cambria Math" w:cs="Cambria Math"/>
        </w:rPr>
        <w:t>∊</w:t>
      </w:r>
      <w:r w:rsidRPr="00D46CCA">
        <w:t xml:space="preserve"> species enriched in China, Japan, or US, otherwise, </w:t>
      </w:r>
      <w:r w:rsidRPr="00D46CCA">
        <w:rPr>
          <w:i/>
          <w:iCs/>
        </w:rPr>
        <w:t>C</w:t>
      </w:r>
      <w:r w:rsidRPr="00D46CCA">
        <w:rPr>
          <w:i/>
          <w:iCs/>
          <w:vertAlign w:val="subscript"/>
        </w:rPr>
        <w:t>i</w:t>
      </w:r>
      <w:r w:rsidRPr="00D46CCA">
        <w:t xml:space="preserve"> = 0)</w:t>
      </w:r>
    </w:p>
    <w:p w14:paraId="7D1F20B3" w14:textId="17D86DED" w:rsidR="005D396F" w:rsidRPr="00D46CCA" w:rsidRDefault="005D396F" w:rsidP="00177059">
      <w:r w:rsidRPr="00D46CCA">
        <w:t xml:space="preserve">Functions significantly associated with enrichment of any of three geographical clusters were identified based on </w:t>
      </w:r>
      <w:r w:rsidRPr="00D46CCA">
        <w:rPr>
          <w:i/>
          <w:iCs/>
        </w:rPr>
        <w:t>F</w:t>
      </w:r>
      <w:r w:rsidRPr="00D46CCA">
        <w:t xml:space="preserve">-tests of regressions (p-value &lt; 0.01; </w:t>
      </w:r>
      <w:r w:rsidRPr="00D46CCA">
        <w:rPr>
          <w:i/>
          <w:iCs/>
        </w:rPr>
        <w:t>β</w:t>
      </w:r>
      <w:proofErr w:type="spellStart"/>
      <w:r w:rsidRPr="00D46CCA">
        <w:rPr>
          <w:i/>
          <w:iCs/>
          <w:vertAlign w:val="subscript"/>
        </w:rPr>
        <w:t>Ei</w:t>
      </w:r>
      <w:proofErr w:type="spellEnd"/>
      <w:r w:rsidRPr="00D46CCA">
        <w:t>,</w:t>
      </w:r>
      <w:r w:rsidRPr="00D46CCA">
        <w:rPr>
          <w:i/>
          <w:iCs/>
        </w:rPr>
        <w:t xml:space="preserve"> β</w:t>
      </w:r>
      <w:r w:rsidRPr="00D46CCA">
        <w:rPr>
          <w:i/>
          <w:iCs/>
          <w:vertAlign w:val="subscript"/>
        </w:rPr>
        <w:t>Ni</w:t>
      </w:r>
      <w:r w:rsidRPr="00D46CCA">
        <w:t xml:space="preserve">, </w:t>
      </w:r>
      <w:r w:rsidRPr="00D46CCA">
        <w:rPr>
          <w:i/>
          <w:iCs/>
        </w:rPr>
        <w:t>β</w:t>
      </w:r>
      <w:r w:rsidRPr="00D46CCA">
        <w:rPr>
          <w:i/>
          <w:iCs/>
          <w:vertAlign w:val="subscript"/>
        </w:rPr>
        <w:t>Ci</w:t>
      </w:r>
      <w:r w:rsidRPr="00D46CCA">
        <w:t xml:space="preserve"> &gt; 0) and quaternary plots were shown based on squared regression coefficients (</w:t>
      </w:r>
      <w:r w:rsidRPr="00D46CCA">
        <w:rPr>
          <w:i/>
          <w:iCs/>
        </w:rPr>
        <w:t>β</w:t>
      </w:r>
      <w:r w:rsidRPr="00D46CCA">
        <w:rPr>
          <w:i/>
          <w:iCs/>
          <w:vertAlign w:val="subscript"/>
        </w:rPr>
        <w:t>Ei</w:t>
      </w:r>
      <w:r w:rsidRPr="00D46CCA">
        <w:rPr>
          <w:vertAlign w:val="superscript"/>
        </w:rPr>
        <w:t>2</w:t>
      </w:r>
      <w:r w:rsidRPr="00D46CCA">
        <w:rPr>
          <w:i/>
          <w:iCs/>
        </w:rPr>
        <w:t>, β</w:t>
      </w:r>
      <w:r w:rsidRPr="00D46CCA">
        <w:rPr>
          <w:i/>
          <w:iCs/>
          <w:vertAlign w:val="subscript"/>
        </w:rPr>
        <w:t>Ni</w:t>
      </w:r>
      <w:r w:rsidRPr="00D46CCA">
        <w:rPr>
          <w:vertAlign w:val="superscript"/>
        </w:rPr>
        <w:t>2</w:t>
      </w:r>
      <w:r w:rsidRPr="00D46CCA">
        <w:rPr>
          <w:i/>
          <w:iCs/>
        </w:rPr>
        <w:t>, β</w:t>
      </w:r>
      <w:r w:rsidRPr="00D46CCA">
        <w:rPr>
          <w:i/>
          <w:iCs/>
          <w:vertAlign w:val="subscript"/>
        </w:rPr>
        <w:t>Ci</w:t>
      </w:r>
      <w:r w:rsidRPr="00D46CCA">
        <w:rPr>
          <w:vertAlign w:val="superscript"/>
        </w:rPr>
        <w:t>2</w:t>
      </w:r>
      <w:r w:rsidRPr="00D46CCA">
        <w:t xml:space="preserve">) normalized by their total sum. </w:t>
      </w:r>
    </w:p>
    <w:p w14:paraId="6F16D87F" w14:textId="77777777" w:rsidR="005D396F" w:rsidRPr="007749A9" w:rsidRDefault="005D396F" w:rsidP="00E55256">
      <w:pPr>
        <w:pStyle w:val="Heading2"/>
        <w:spacing w:before="360"/>
        <w:contextualSpacing w:val="0"/>
      </w:pPr>
      <w:r w:rsidRPr="007749A9">
        <w:t>Pan-metagenomics association studies (Pan-MGAS)</w:t>
      </w:r>
    </w:p>
    <w:p w14:paraId="5A7C7BFE" w14:textId="0F76BEB1" w:rsidR="005D396F" w:rsidRPr="00D46CCA" w:rsidRDefault="005D396F" w:rsidP="00E55256">
      <w:pPr>
        <w:ind w:firstLine="720"/>
      </w:pPr>
      <w:r w:rsidRPr="00D46CCA">
        <w:t>First, we selected of 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 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
          <w:id w:val="987516557"/>
          <w:placeholder>
            <w:docPart w:val="DefaultPlaceholder_-1854013440"/>
          </w:placeholder>
        </w:sdtPr>
        <w:sdtEndPr/>
        <w:sdtContent>
          <w:r w:rsidR="00F43CEF" w:rsidRPr="00F43CEF">
            <w:rPr>
              <w:color w:val="000000"/>
            </w:rPr>
            <w:t>[58]</w:t>
          </w:r>
        </w:sdtContent>
      </w:sdt>
      <w:r w:rsidRPr="00D46CCA">
        <w:t xml:space="preserve"> and identified we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
          <w:id w:val="-1648581293"/>
          <w:placeholder>
            <w:docPart w:val="DefaultPlaceholder_-1854013440"/>
          </w:placeholder>
        </w:sdtPr>
        <w:sdtEndPr/>
        <w:sdtContent>
          <w:r w:rsidR="00F43CEF" w:rsidRPr="00F43CEF">
            <w:rPr>
              <w:color w:val="000000"/>
            </w:rPr>
            <w:t>[59]</w:t>
          </w:r>
        </w:sdtContent>
      </w:sdt>
      <w:r w:rsidRPr="00D46CCA">
        <w:t>.</w:t>
      </w:r>
    </w:p>
    <w:p w14:paraId="74ADA2DA" w14:textId="77777777" w:rsidR="005D396F" w:rsidRPr="007749A9" w:rsidRDefault="005D396F" w:rsidP="00E55256">
      <w:pPr>
        <w:pStyle w:val="Heading2"/>
        <w:spacing w:before="360"/>
        <w:contextualSpacing w:val="0"/>
      </w:pPr>
      <w:r w:rsidRPr="007749A9">
        <w:t>Unsupervised clustering of co-conserved functions of gut microbiota</w:t>
      </w:r>
    </w:p>
    <w:p w14:paraId="6990F36D" w14:textId="5EC9F594" w:rsidR="005D396F" w:rsidRPr="00D46CCA" w:rsidRDefault="005D396F" w:rsidP="00E00358">
      <w:r w:rsidRPr="00D46CCA">
        <w:t xml:space="preserve">We calculated Jaccard index among functional annotations to check how many species were sharing given a pair of functions together.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
          <w:id w:val="978031220"/>
          <w:placeholder>
            <w:docPart w:val="DefaultPlaceholder_-1854013440"/>
          </w:placeholder>
        </w:sdtPr>
        <w:sdtEndPr/>
        <w:sdtContent>
          <w:r w:rsidR="00F43CEF" w:rsidRPr="00F43CEF">
            <w:rPr>
              <w:color w:val="000000"/>
            </w:rPr>
            <w:t>[60]</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
          <w:id w:val="616646630"/>
          <w:placeholder>
            <w:docPart w:val="DefaultPlaceholder_-1854013440"/>
          </w:placeholder>
        </w:sdtPr>
        <w:sdtEndPr/>
        <w:sdtContent>
          <w:r w:rsidR="00F43CEF" w:rsidRPr="00F43CEF">
            <w:rPr>
              <w:color w:val="000000"/>
            </w:rPr>
            <w:t>[61], [62]</w:t>
          </w:r>
        </w:sdtContent>
      </w:sdt>
      <w:r w:rsidRPr="00D46CCA">
        <w:t xml:space="preserve"> and identified singleton functions within the network as well. Among non-singleton functional clusters, we selected representative functional clusters if functions of given functional clusters were found more than three species, thereby excluding functional clusters sparsely annotated over MSPs. Associated MSPs to </w:t>
      </w:r>
      <w:r w:rsidRPr="00D46CCA">
        <w:lastRenderedPageBreak/>
        <w:t>functional clusters were chosen if given MSP covered more than 75% functions of given functional cluster</w:t>
      </w:r>
      <w:r w:rsidR="008727B1">
        <w:t xml:space="preserve"> (</w:t>
      </w:r>
      <w:r w:rsidR="008727B1" w:rsidRPr="008727B1">
        <w:rPr>
          <w:color w:val="FF0000"/>
        </w:rPr>
        <w:t>Supplementary Table S5</w:t>
      </w:r>
      <w:r w:rsidR="008727B1">
        <w:t>)</w:t>
      </w:r>
      <w:r w:rsidRPr="00D46CCA">
        <w:t>.</w:t>
      </w:r>
    </w:p>
    <w:p w14:paraId="3FFCBB11" w14:textId="2B96EADD" w:rsidR="00465993" w:rsidRPr="00653711" w:rsidRDefault="00465993" w:rsidP="00E55256">
      <w:pPr>
        <w:pStyle w:val="Heading1"/>
        <w:spacing w:before="360"/>
        <w:contextualSpacing w:val="0"/>
      </w:pPr>
      <w:r w:rsidRPr="00653711">
        <w:t>Figure legends</w:t>
      </w:r>
    </w:p>
    <w:p w14:paraId="46F1D5EC" w14:textId="40DB9C0F" w:rsidR="00F77581" w:rsidRDefault="00653867" w:rsidP="00177059">
      <w:bookmarkStart w:id="31"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519C7">
        <w:rPr>
          <w:b/>
        </w:rPr>
        <w:t>A</w:t>
      </w:r>
      <w:r w:rsidR="00094DE2" w:rsidRPr="00495800">
        <w:rPr>
          <w:b/>
        </w:rPr>
        <w:t>,</w:t>
      </w:r>
      <w:proofErr w:type="gramEnd"/>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5,224 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All healthy samples (3,039) were used for the analysis of </w:t>
      </w:r>
      <w:r w:rsidR="00094DE2" w:rsidRPr="00495800">
        <w:rPr>
          <w:rFonts w:eastAsia="Malgun Gothic"/>
          <w:lang w:eastAsia="ko-KR"/>
        </w:rPr>
        <w:t xml:space="preserve">the </w:t>
      </w:r>
      <w:r w:rsidR="00094DE2" w:rsidRPr="00495800">
        <w:rPr>
          <w:rFonts w:eastAsiaTheme="minorEastAsia"/>
          <w:lang w:eastAsia="ko-KR"/>
        </w:rPr>
        <w:t xml:space="preserve">global gut microbiome of healthy individuals, and all disease samples (2,185) </w:t>
      </w:r>
      <w:r w:rsidR="00094DE2" w:rsidRPr="00495800">
        <w:rPr>
          <w:rFonts w:eastAsia="Malgun Gothic"/>
          <w:lang w:eastAsia="ko-KR"/>
        </w:rPr>
        <w:t xml:space="preserve">were used </w:t>
      </w:r>
      <w:r w:rsidR="00094DE2" w:rsidRPr="00495800">
        <w:rPr>
          <w:rFonts w:eastAsiaTheme="minorEastAsia"/>
          <w:lang w:eastAsia="ko-KR"/>
        </w:rPr>
        <w:t xml:space="preserve">for pan-disease analysis. For the functional characterization of human gut MSPs, we annotated respective genes with 19,540 features of microbial function/phenotype databases and identified 7,763 functional clusters better representing microbial functions.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enriched 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 healthy samples.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r w:rsidR="000519C7">
        <w:rPr>
          <w:rFonts w:eastAsiaTheme="minorEastAsia"/>
          <w:b/>
          <w:lang w:eastAsia="ko-KR"/>
        </w:rPr>
        <w:t>F</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t xml:space="preserve">contrasted functions among region-enriched species originated from three different geographical clusters, that is, non-westernized countries, European countries, and US/China/Japan. Based on 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R), secondary metabolism (</w:t>
      </w:r>
      <w:proofErr w:type="spellStart"/>
      <w:r w:rsidR="00094DE2" w:rsidRPr="00495800">
        <w:t>antiSMASH</w:t>
      </w:r>
      <w:proofErr w:type="spellEnd"/>
      <w:r w:rsidR="00094DE2" w:rsidRPr="00495800">
        <w:t xml:space="preserve">), and virulence factors (PATRIC database), we checked the enrichment of functions </w:t>
      </w:r>
      <w:r w:rsidR="00C0571A">
        <w:t>of</w:t>
      </w:r>
      <w:r w:rsidR="00094DE2" w:rsidRPr="00495800">
        <w:t xml:space="preserve"> a </w:t>
      </w:r>
      <w:r w:rsidR="00094DE2" w:rsidRPr="00495800">
        <w:lastRenderedPageBreak/>
        <w:t xml:space="preserve">geographical cluster. </w:t>
      </w:r>
      <w:r w:rsidR="00C0571A">
        <w:t>Functional genes from western/non-western enriched MSPs were cumulatively summed</w:t>
      </w:r>
      <w:r w:rsidR="00F77581">
        <w:t xml:space="preserve">, filtered by top 18 </w:t>
      </w:r>
      <w:r w:rsidR="00D623B2">
        <w:t>maximal differences of gene count</w:t>
      </w:r>
      <w:r w:rsidR="00F77581">
        <w:t>, and plotted.</w:t>
      </w:r>
    </w:p>
    <w:p w14:paraId="1196BD03" w14:textId="254A3B3B" w:rsidR="00D343E0" w:rsidRDefault="00F77581" w:rsidP="00D343E0">
      <w:pPr>
        <w:rPr>
          <w:rFonts w:eastAsiaTheme="minorEastAsia"/>
          <w:lang w:eastAsia="ko-KR"/>
        </w:rPr>
      </w:pPr>
      <w:r w:rsidRPr="00295E28">
        <w:rPr>
          <w:b/>
          <w:bCs w:val="0"/>
        </w:rPr>
        <w:t>Fig</w:t>
      </w:r>
      <w:r w:rsidR="00FF0882">
        <w:rPr>
          <w:b/>
          <w:bCs w:val="0"/>
        </w:rPr>
        <w:t>.</w:t>
      </w:r>
      <w:r w:rsidRPr="00295E28">
        <w:rPr>
          <w:b/>
          <w:bCs w:val="0"/>
        </w:rPr>
        <w:t xml:space="preserve"> 2</w:t>
      </w:r>
      <w:r w:rsidR="00FF0882">
        <w:rPr>
          <w:b/>
          <w:bCs w:val="0"/>
        </w:rPr>
        <w:t>.</w:t>
      </w:r>
      <w:r w:rsidRPr="00295E28">
        <w:rPr>
          <w:b/>
          <w:bCs w:val="0"/>
        </w:rPr>
        <w:t xml:space="preserve"> </w:t>
      </w:r>
      <w:r w:rsidR="00295E28">
        <w:rPr>
          <w:b/>
          <w:bCs w:val="0"/>
        </w:rPr>
        <w:t>P</w:t>
      </w:r>
      <w:r w:rsidR="00094DE2" w:rsidRPr="00295E28">
        <w:rPr>
          <w:rFonts w:eastAsiaTheme="minorEastAsia"/>
          <w:b/>
          <w:bCs w:val="0"/>
          <w:lang w:eastAsia="ko-KR"/>
        </w:rPr>
        <w:t xml:space="preserve">an-metagenomics association studies (Pan-MGAS) of </w:t>
      </w:r>
      <w:r w:rsidR="00D343E0">
        <w:rPr>
          <w:rFonts w:eastAsiaTheme="minorEastAsia"/>
          <w:b/>
          <w:bCs w:val="0"/>
          <w:lang w:eastAsia="ko-KR"/>
        </w:rPr>
        <w:t>43</w:t>
      </w:r>
      <w:r w:rsidR="00094DE2" w:rsidRPr="00295E28">
        <w:rPr>
          <w:rFonts w:eastAsiaTheme="minorEastAsia"/>
          <w:b/>
          <w:bCs w:val="0"/>
          <w:lang w:eastAsia="ko-KR"/>
        </w:rPr>
        <w:t xml:space="preserve"> cohorts from </w:t>
      </w:r>
      <w:r w:rsidR="00D343E0">
        <w:rPr>
          <w:rFonts w:eastAsiaTheme="minorEastAsia"/>
          <w:b/>
          <w:bCs w:val="0"/>
          <w:lang w:eastAsia="ko-KR"/>
        </w:rPr>
        <w:t>23</w:t>
      </w:r>
      <w:r w:rsidR="00094DE2" w:rsidRPr="00295E28">
        <w:rPr>
          <w:rFonts w:eastAsiaTheme="minorEastAsia"/>
          <w:b/>
          <w:bCs w:val="0"/>
          <w:lang w:eastAsia="ko-KR"/>
        </w:rPr>
        <w:t xml:space="preserve"> different diseases and </w:t>
      </w:r>
      <w:r w:rsidR="00D343E0">
        <w:rPr>
          <w:rFonts w:eastAsiaTheme="minorEastAsia"/>
          <w:b/>
          <w:bCs w:val="0"/>
          <w:lang w:eastAsia="ko-KR"/>
        </w:rPr>
        <w:t>14</w:t>
      </w:r>
      <w:r w:rsidR="00094DE2" w:rsidRPr="00295E28">
        <w:rPr>
          <w:rFonts w:eastAsiaTheme="minorEastAsia"/>
          <w:b/>
          <w:bCs w:val="0"/>
          <w:lang w:eastAsia="ko-KR"/>
        </w:rPr>
        <w:t xml:space="preserve">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t>
      </w:r>
      <w:bookmarkEnd w:id="31"/>
      <w:r w:rsidR="00D343E0" w:rsidRPr="00D343E0">
        <w:rPr>
          <w:rFonts w:eastAsiaTheme="minorEastAsia"/>
          <w:b/>
          <w:bCs w:val="0"/>
          <w:lang w:eastAsia="ko-KR"/>
        </w:rPr>
        <w:t>A,</w:t>
      </w:r>
      <w:r w:rsidR="00D343E0">
        <w:rPr>
          <w:rFonts w:eastAsiaTheme="minorEastAsia"/>
          <w:lang w:eastAsia="ko-KR"/>
        </w:rPr>
        <w:t xml:space="preserve"> </w:t>
      </w:r>
      <w:r w:rsidR="00D343E0" w:rsidRPr="2E6EF70B">
        <w:rPr>
          <w:rFonts w:eastAsiaTheme="minorEastAsia"/>
          <w:lang w:eastAsia="ko-KR"/>
        </w:rPr>
        <w:t xml:space="preserve">We identified significantly enriched/depleted species of cohorts based on effect sizes (ESs) of Wilcoxon one-sided tests (ES ≥ 0.3) 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rFonts w:eastAsiaTheme="minorEastAsia"/>
          <w:lang w:eastAsia="ko-KR"/>
        </w:rPr>
        <w:t>Becet’s</w:t>
      </w:r>
      <w:proofErr w:type="spellEnd"/>
      <w:r w:rsidR="00D343E0" w:rsidRPr="2E6EF70B">
        <w:rPr>
          <w:rFonts w:eastAsiaTheme="minorEastAsia"/>
          <w:lang w:eastAsia="ko-KR"/>
        </w:rPr>
        <w:t xml:space="preserve">; RA, Rheumatoid Arthritis; SPA, Ankylosing Spondylitis; ME/CFS </w:t>
      </w:r>
      <w:proofErr w:type="spellStart"/>
      <w:r w:rsidR="00D343E0" w:rsidRPr="2E6EF70B">
        <w:rPr>
          <w:rFonts w:eastAsiaTheme="minorEastAsia"/>
          <w:lang w:eastAsia="ko-KR"/>
        </w:rPr>
        <w:t>Myalgic</w:t>
      </w:r>
      <w:proofErr w:type="spellEnd"/>
      <w:r w:rsidR="00D343E0" w:rsidRPr="2E6EF70B">
        <w:rPr>
          <w:rFonts w:eastAsiaTheme="minorEastAsia"/>
          <w:lang w:eastAsia="ko-KR"/>
        </w:rPr>
        <w:t xml:space="preserve"> Encephalomyelitis/ Chronic Fatigue Syndrome; PD, Parkinson Disease. </w:t>
      </w:r>
      <w:r w:rsidR="00D343E0">
        <w:rPr>
          <w:rFonts w:eastAsiaTheme="minorEastAsia"/>
          <w:b/>
          <w:lang w:eastAsia="ko-KR"/>
        </w:rPr>
        <w:t>B</w:t>
      </w:r>
      <w:r w:rsidR="00D343E0" w:rsidRPr="2E6EF70B">
        <w:rPr>
          <w:rFonts w:eastAsiaTheme="minorEastAsia"/>
          <w:b/>
          <w:lang w:eastAsia="ko-KR"/>
        </w:rPr>
        <w:t>,</w:t>
      </w:r>
      <w:r w:rsidR="00D343E0" w:rsidRPr="2E6EF70B">
        <w:rPr>
          <w:rFonts w:eastAsiaTheme="minorEastAsia"/>
          <w:lang w:eastAsia="ko-KR"/>
        </w:rPr>
        <w:t xml:space="preserve"> </w:t>
      </w:r>
      <w:r w:rsidR="00D343E0" w:rsidRPr="2E6EF70B">
        <w:rPr>
          <w:rFonts w:eastAsiaTheme="minorEastAsia"/>
          <w:color w:val="000000" w:themeColor="text1"/>
          <w:lang w:eastAsia="ko-KR"/>
        </w:rPr>
        <w:t xml:space="preserve">Jitter plots of frequency of the significantly enriched/depleted cohorts of all MSPs (effect size &gt;0.3) were calculated: total frequency of enriched/depleted cohorts (number of enriched cohorts + number of depleted cohorts Y axis) and subtracted frequency between enriched cohorts and depleted cohorts (number of enriched cohorts - number of depleted </w:t>
      </w:r>
      <w:proofErr w:type="spellStart"/>
      <w:r w:rsidR="00D343E0" w:rsidRPr="2E6EF70B">
        <w:rPr>
          <w:rFonts w:eastAsiaTheme="minorEastAsia"/>
          <w:color w:val="000000" w:themeColor="text1"/>
          <w:lang w:eastAsia="ko-KR"/>
        </w:rPr>
        <w:t>cohortsX</w:t>
      </w:r>
      <w:proofErr w:type="spellEnd"/>
      <w:r w:rsidR="00D343E0" w:rsidRPr="2E6EF70B">
        <w:rPr>
          <w:rFonts w:eastAsiaTheme="minorEastAsia"/>
          <w:color w:val="000000" w:themeColor="text1"/>
          <w:lang w:eastAsia="ko-KR"/>
        </w:rPr>
        <w:t xml:space="preserve"> axis).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D343E0" w:rsidRPr="2E6EF70B">
        <w:rPr>
          <w:rFonts w:eastAsiaTheme="minorEastAsia"/>
          <w:b/>
          <w:lang w:eastAsia="ko-KR"/>
          <w:rPrChange w:id="32" w:author="JOSE FERNANDO GARCIA GUEVARA" w:date="2021-12-03T00:02:00Z">
            <w:rPr>
              <w:rFonts w:eastAsiaTheme="minorEastAsia"/>
              <w:lang w:eastAsia="ko-KR"/>
            </w:rPr>
          </w:rPrChange>
        </w:rPr>
        <w:t>c</w:t>
      </w:r>
      <w:r w:rsidR="00D343E0" w:rsidRPr="2E6EF70B">
        <w:rPr>
          <w:rFonts w:eastAsiaTheme="minorEastAsia"/>
          <w:lang w:eastAsia="ko-KR"/>
        </w:rPr>
        <w:t xml:space="preserve">, Species found </w:t>
      </w:r>
      <w:r w:rsidR="00D343E0" w:rsidRPr="009C039A">
        <w:rPr>
          <w:rFonts w:eastAsiaTheme="minorEastAsia"/>
          <w:lang w:eastAsia="ko-KR"/>
        </w:rPr>
        <w:t>depleted (</w:t>
      </w:r>
      <w:proofErr w:type="spellStart"/>
      <w:r w:rsidR="00D343E0" w:rsidRPr="009C039A">
        <w:rPr>
          <w:rFonts w:eastAsia="Helvetica"/>
          <w:i/>
          <w:iCs/>
          <w:rPrChange w:id="33" w:author="JOSE FERNANDO GARCIA GUEVARA" w:date="2021-12-03T00:01:00Z">
            <w:rPr>
              <w:rFonts w:ascii="Helvetica" w:eastAsia="Helvetica" w:hAnsi="Helvetica" w:cs="Helvetica"/>
              <w:sz w:val="20"/>
              <w:szCs w:val="20"/>
            </w:rPr>
          </w:rPrChange>
        </w:rPr>
        <w:t>Anaerostipes</w:t>
      </w:r>
      <w:proofErr w:type="spellEnd"/>
      <w:r w:rsidR="00D343E0" w:rsidRPr="009C039A">
        <w:rPr>
          <w:rFonts w:eastAsia="Helvetica"/>
          <w:i/>
          <w:iCs/>
          <w:rPrChange w:id="34" w:author="JOSE FERNANDO GARCIA GUEVARA" w:date="2021-12-03T00:01:00Z">
            <w:rPr>
              <w:rFonts w:ascii="Helvetica" w:eastAsia="Helvetica" w:hAnsi="Helvetica" w:cs="Helvetica"/>
              <w:sz w:val="20"/>
              <w:szCs w:val="20"/>
            </w:rPr>
          </w:rPrChange>
        </w:rPr>
        <w:t xml:space="preserve"> </w:t>
      </w:r>
      <w:proofErr w:type="spellStart"/>
      <w:r w:rsidR="00D343E0" w:rsidRPr="009C039A">
        <w:rPr>
          <w:rFonts w:eastAsia="Helvetica"/>
          <w:i/>
          <w:iCs/>
          <w:rPrChange w:id="35" w:author="JOSE FERNANDO GARCIA GUEVARA" w:date="2021-12-03T00:01:00Z">
            <w:rPr>
              <w:rFonts w:ascii="Helvetica" w:eastAsia="Helvetica" w:hAnsi="Helvetica" w:cs="Helvetica"/>
              <w:sz w:val="20"/>
              <w:szCs w:val="20"/>
            </w:rPr>
          </w:rPrChange>
        </w:rPr>
        <w:t>hadrus</w:t>
      </w:r>
      <w:proofErr w:type="spellEnd"/>
      <w:r w:rsidR="00D343E0" w:rsidRPr="009C039A">
        <w:rPr>
          <w:rFonts w:eastAsiaTheme="minorEastAsia"/>
          <w:lang w:eastAsia="ko-KR"/>
        </w:rPr>
        <w:t>)</w:t>
      </w:r>
      <w:r w:rsidR="00D343E0" w:rsidRPr="2E6EF70B">
        <w:rPr>
          <w:rFonts w:eastAsiaTheme="minorEastAsia"/>
          <w:lang w:eastAsia="ko-KR"/>
        </w:rPr>
        <w:t xml:space="preserve"> and enriched (</w:t>
      </w:r>
      <w:r w:rsidR="00D343E0" w:rsidRPr="2E6EF70B">
        <w:rPr>
          <w:rFonts w:eastAsiaTheme="minorEastAsia"/>
          <w:i/>
          <w:iCs/>
          <w:lang w:eastAsia="ko-KR"/>
          <w:rPrChange w:id="36" w:author="JOSE FERNANDO GARCIA GUEVARA" w:date="2021-12-03T00:00:00Z">
            <w:rPr>
              <w:rFonts w:eastAsiaTheme="minorEastAsia"/>
              <w:lang w:eastAsia="ko-KR"/>
            </w:rPr>
          </w:rPrChange>
        </w:rPr>
        <w:t xml:space="preserve">Fusobacterium </w:t>
      </w:r>
      <w:proofErr w:type="spellStart"/>
      <w:r w:rsidR="00D343E0" w:rsidRPr="2E6EF70B">
        <w:rPr>
          <w:rFonts w:eastAsiaTheme="minorEastAsia"/>
          <w:i/>
          <w:iCs/>
          <w:lang w:eastAsia="ko-KR"/>
          <w:rPrChange w:id="37" w:author="JOSE FERNANDO GARCIA GUEVARA" w:date="2021-12-03T00:00:00Z">
            <w:rPr>
              <w:rFonts w:eastAsiaTheme="minorEastAsia"/>
              <w:lang w:eastAsia="ko-KR"/>
            </w:rPr>
          </w:rPrChange>
        </w:rPr>
        <w:t>nucleatum</w:t>
      </w:r>
      <w:proofErr w:type="spellEnd"/>
      <w:r w:rsidR="00D343E0" w:rsidRPr="2E6EF70B">
        <w:rPr>
          <w:rFonts w:eastAsiaTheme="minorEastAsia"/>
          <w:i/>
          <w:iCs/>
          <w:lang w:eastAsia="ko-KR"/>
          <w:rPrChange w:id="38" w:author="JOSE FERNANDO GARCIA GUEVARA" w:date="2021-12-03T00:00:00Z">
            <w:rPr>
              <w:rFonts w:eastAsiaTheme="minorEastAsia"/>
              <w:lang w:eastAsia="ko-KR"/>
            </w:rPr>
          </w:rPrChange>
        </w:rPr>
        <w:t xml:space="preserve"> subspecies </w:t>
      </w:r>
      <w:proofErr w:type="spellStart"/>
      <w:r w:rsidR="00D343E0" w:rsidRPr="2E6EF70B">
        <w:rPr>
          <w:rFonts w:eastAsiaTheme="minorEastAsia"/>
          <w:i/>
          <w:iCs/>
          <w:lang w:eastAsia="ko-KR"/>
          <w:rPrChange w:id="39" w:author="JOSE FERNANDO GARCIA GUEVARA" w:date="2021-12-03T00:00:00Z">
            <w:rPr>
              <w:rFonts w:eastAsiaTheme="minorEastAsia"/>
              <w:lang w:eastAsia="ko-KR"/>
            </w:rPr>
          </w:rPrChange>
        </w:rPr>
        <w:t>animalis</w:t>
      </w:r>
      <w:proofErr w:type="spellEnd"/>
      <w:r w:rsidR="00D343E0" w:rsidRPr="2E6EF70B">
        <w:rPr>
          <w:rFonts w:eastAsiaTheme="minorEastAsia"/>
          <w:lang w:eastAsia="ko-KR"/>
        </w:rPr>
        <w:t>) most times.</w:t>
      </w:r>
    </w:p>
    <w:p w14:paraId="1AA352F8" w14:textId="45E5BC46" w:rsidR="00D343E0" w:rsidRDefault="00A85D51" w:rsidP="00D343E0">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3. </w:t>
      </w:r>
      <w:r w:rsidR="003C1387" w:rsidRPr="003C1387">
        <w:rPr>
          <w:rFonts w:eastAsiaTheme="minorEastAsia"/>
          <w:b/>
          <w:bCs w:val="0"/>
          <w:lang w:eastAsia="ko-KR"/>
        </w:rPr>
        <w:t xml:space="preserve">Analysis of functional clusters. </w:t>
      </w:r>
      <w:r w:rsidR="00D343E0">
        <w:t>Functional clusters identification.</w:t>
      </w:r>
      <w:r w:rsidR="00D343E0" w:rsidRPr="2E6EF70B">
        <w:rPr>
          <w:rFonts w:eastAsiaTheme="minorEastAsia"/>
          <w:b/>
          <w:lang w:eastAsia="ko-KR"/>
        </w:rPr>
        <w:t xml:space="preserve"> </w:t>
      </w:r>
      <w:r w:rsidR="00D343E0">
        <w:rPr>
          <w:b/>
        </w:rPr>
        <w:t>A</w:t>
      </w:r>
      <w:r w:rsidR="00D343E0" w:rsidRPr="2E6EF70B">
        <w:rPr>
          <w:b/>
        </w:rPr>
        <w:t>,</w:t>
      </w:r>
      <w:r w:rsidR="00D343E0">
        <w:t xml:space="preserve"> Identification of functional clusters based on co-conserved genes across species. Unlike the manually curated module database, we identified functional clusters based on high co-conservation across species using the unsupervised clustering method.</w:t>
      </w:r>
      <w:r w:rsidR="00D343E0" w:rsidRPr="2E6EF70B">
        <w:rPr>
          <w:b/>
        </w:rPr>
        <w:t xml:space="preserve"> </w:t>
      </w:r>
      <w:r w:rsidR="00D343E0">
        <w:rPr>
          <w:b/>
        </w:rPr>
        <w:t>B</w:t>
      </w:r>
      <w:r w:rsidR="00D343E0" w:rsidRPr="2E6EF70B">
        <w:rPr>
          <w:b/>
        </w:rPr>
        <w:t xml:space="preserve">, </w:t>
      </w:r>
      <w:r w:rsidR="00D343E0">
        <w:t>among different sources of microbial functional annotations (</w:t>
      </w:r>
      <w:r w:rsidR="009C039A">
        <w:t>e.g.,</w:t>
      </w:r>
      <w:r w:rsidR="00D343E0">
        <w:t xml:space="preserve"> KEGG module and pathway), we found that co-conservation of genes across </w:t>
      </w:r>
      <w:r w:rsidR="00D343E0">
        <w:lastRenderedPageBreak/>
        <w:t xml:space="preserve">different species was substantially low (Jaccard index &lt; 0.5). </w:t>
      </w:r>
      <w:r w:rsidR="00D343E0">
        <w:rPr>
          <w:b/>
        </w:rPr>
        <w:t>C</w:t>
      </w:r>
      <w:r w:rsidR="00D343E0">
        <w:t xml:space="preserve">, Functional clusters identified   by unsupervised community detection, the y-axis displays the number of genes within the functional cluster and the x axis displays the number of MSPs possessing more than 70% of the clusters’ genes. </w:t>
      </w:r>
      <w:r w:rsidR="00D343E0">
        <w:rPr>
          <w:b/>
        </w:rPr>
        <w:t>D</w:t>
      </w:r>
      <w:r w:rsidR="00D343E0">
        <w:t xml:space="preserve">, Functional clusters projected on enriched/depleted MSPs across disease cohorts. The </w:t>
      </w:r>
      <w:r w:rsidR="00D343E0" w:rsidRPr="2E6EF70B">
        <w:rPr>
          <w:rFonts w:eastAsiaTheme="minorEastAsia"/>
          <w:color w:val="000000" w:themeColor="text1"/>
          <w:lang w:eastAsia="ko-KR"/>
        </w:rPr>
        <w:t xml:space="preserve">Jitter plot display the frequency functional of functional clusters significantly associated with the enriched/depleted species (hypergeometric test p &lt; 0.001) in </w:t>
      </w:r>
      <w:r w:rsidR="00D343E0" w:rsidRPr="00E55256">
        <w:rPr>
          <w:color w:val="000000" w:themeColor="text1"/>
        </w:rPr>
        <w:t>disease</w:t>
      </w:r>
      <w:r w:rsidR="00D343E0" w:rsidRPr="2E6EF70B">
        <w:rPr>
          <w:rFonts w:eastAsiaTheme="minorEastAsia"/>
          <w:color w:val="000000" w:themeColor="text1"/>
          <w:lang w:eastAsia="ko-KR"/>
        </w:rPr>
        <w:t xml:space="preserve"> cohorts. Y axis shows the total frequency of cohorts where a functional cluster was found significantly associated</w:t>
      </w:r>
      <w:r w:rsidR="00D343E0" w:rsidRPr="00E55256">
        <w:rPr>
          <w:color w:val="000000" w:themeColor="text1"/>
        </w:rPr>
        <w:t xml:space="preserve"> with </w:t>
      </w:r>
      <w:r w:rsidR="00D343E0" w:rsidRPr="2E6EF70B">
        <w:rPr>
          <w:rFonts w:eastAsiaTheme="minorEastAsia"/>
          <w:color w:val="000000" w:themeColor="text1"/>
          <w:lang w:eastAsia="ko-KR"/>
        </w:rPr>
        <w:t>enriched/depleted species. X axis shows the difference in the number of cohorts where a</w:t>
      </w:r>
      <w:r w:rsidR="00D343E0" w:rsidRPr="00E55256">
        <w:rPr>
          <w:color w:val="000000" w:themeColor="text1"/>
        </w:rPr>
        <w:t xml:space="preserve"> function </w:t>
      </w:r>
      <w:r w:rsidR="00D343E0" w:rsidRPr="2E6EF70B">
        <w:rPr>
          <w:rFonts w:eastAsiaTheme="minorEastAsia"/>
          <w:color w:val="000000" w:themeColor="text1"/>
          <w:lang w:eastAsia="ko-KR"/>
        </w:rPr>
        <w:t xml:space="preserve">was found enriched minus the frequency it was found depleted.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9C039A">
        <w:t>.</w:t>
      </w:r>
    </w:p>
    <w:p w14:paraId="54820B0C" w14:textId="235C3DE9" w:rsidR="00F77581" w:rsidRPr="00BE196B" w:rsidRDefault="00F77581" w:rsidP="00177059">
      <w:pPr>
        <w:rPr>
          <w:lang w:eastAsia="ko-KR"/>
        </w:rPr>
      </w:pPr>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r w:rsidR="000519C7">
        <w:rPr>
          <w:rFonts w:eastAsiaTheme="minorEastAsia"/>
          <w:lang w:eastAsia="ko-KR"/>
        </w:rPr>
        <w:t>depleted</w:t>
      </w:r>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r w:rsidR="00FF0882">
        <w:rPr>
          <w:rFonts w:eastAsiaTheme="minorEastAsia"/>
          <w:lang w:eastAsia="ko-KR"/>
        </w:rPr>
        <w:t xml:space="preserve"> scaled between 0-1.</w:t>
      </w:r>
    </w:p>
    <w:p w14:paraId="0700FFB0" w14:textId="58F0EF05" w:rsidR="00774420" w:rsidRPr="00495800" w:rsidRDefault="00265913" w:rsidP="00177059">
      <w:r>
        <w:rPr>
          <w:b/>
        </w:rPr>
        <w:t>D</w:t>
      </w:r>
      <w:r w:rsidR="00774420" w:rsidRPr="00495800">
        <w:rPr>
          <w:b/>
        </w:rPr>
        <w:t>,</w:t>
      </w:r>
      <w:r w:rsidR="00774420" w:rsidRPr="00495800">
        <w:t xml:space="preserve"> number of functional clusters mapped with microbial function/phenotype databases and their singleton cluster fractions (singleton and non-singleton coloured green and red, respectively).</w:t>
      </w:r>
    </w:p>
    <w:p w14:paraId="18FB61D8" w14:textId="4A820C3B" w:rsidR="00465993" w:rsidRPr="007749A9" w:rsidRDefault="00465993" w:rsidP="00E55256">
      <w:pPr>
        <w:pStyle w:val="Heading1"/>
        <w:spacing w:before="360"/>
        <w:contextualSpacing w:val="0"/>
      </w:pPr>
      <w:r w:rsidRPr="007749A9">
        <w:t>Supplementary Figure Legends</w:t>
      </w:r>
    </w:p>
    <w:p w14:paraId="2E36AD77" w14:textId="7D77E226" w:rsidR="00465993" w:rsidRDefault="00465993" w:rsidP="00D03332">
      <w:pPr>
        <w:rPr>
          <w:bCs w:val="0"/>
        </w:rPr>
      </w:pPr>
      <w:r w:rsidRPr="00495800">
        <w:rPr>
          <w:b/>
        </w:rPr>
        <w:t xml:space="preserve">Supplementary </w:t>
      </w:r>
      <w:r w:rsidR="00D47E0A" w:rsidRPr="00495800">
        <w:rPr>
          <w:b/>
        </w:rPr>
        <w:t xml:space="preserve">Fig. </w:t>
      </w:r>
      <w:r w:rsidR="00D03332">
        <w:rPr>
          <w:b/>
        </w:rPr>
        <w:t xml:space="preserve">1. </w:t>
      </w:r>
      <w:r w:rsidR="00D03332">
        <w:rPr>
          <w:bCs w:val="0"/>
        </w:rPr>
        <w:t>Jose’s</w:t>
      </w:r>
    </w:p>
    <w:p w14:paraId="7B2BB4C7" w14:textId="38F9B547" w:rsidR="00D03332" w:rsidRPr="00D03332" w:rsidRDefault="00D03332" w:rsidP="00D03332">
      <w:pPr>
        <w:rPr>
          <w:bCs w:val="0"/>
        </w:rPr>
      </w:pPr>
      <w:r>
        <w:rPr>
          <w:b/>
        </w:rPr>
        <w:t>Supplementary</w:t>
      </w:r>
      <w:r w:rsidRPr="00495800">
        <w:rPr>
          <w:b/>
        </w:rPr>
        <w:t xml:space="preserve"> Fig. </w:t>
      </w:r>
      <w:r>
        <w:rPr>
          <w:b/>
        </w:rPr>
        <w:t>2</w:t>
      </w:r>
      <w:r w:rsidRPr="00495800">
        <w:rPr>
          <w:b/>
        </w:rPr>
        <w:t xml:space="preserve">. Analysis of functional clusters. </w:t>
      </w:r>
      <w:r>
        <w:rPr>
          <w:b/>
        </w:rPr>
        <w:t>A</w:t>
      </w:r>
      <w:r w:rsidRPr="00495800">
        <w:rPr>
          <w:b/>
        </w:rPr>
        <w:t>,</w:t>
      </w:r>
      <w:r w:rsidRPr="00495800">
        <w:t xml:space="preserve"> Overview of the identification of functional clusters. </w:t>
      </w:r>
      <w:r>
        <w:rPr>
          <w:b/>
        </w:rPr>
        <w:t>B</w:t>
      </w:r>
      <w:r w:rsidRPr="00495800">
        <w:rPr>
          <w:b/>
        </w:rPr>
        <w:t>,</w:t>
      </w:r>
      <w:r w:rsidRPr="00495800">
        <w:t xml:space="preserve"> community network detected from the co-occurrence network of functional annotations. All functional clusters were shown as nodes and significant co-occurrences of </w:t>
      </w:r>
      <w:r w:rsidRPr="00495800">
        <w:lastRenderedPageBreak/>
        <w:t>functional clusters across species were shown as edges in the network. “Comm-cluster” and “</w:t>
      </w:r>
      <w:proofErr w:type="spellStart"/>
      <w:r w:rsidRPr="00495800">
        <w:t>patho</w:t>
      </w:r>
      <w:proofErr w:type="spellEnd"/>
      <w:r w:rsidRPr="00495800">
        <w:t xml:space="preserve">-cluster” were coloured blue and red, respectively. </w:t>
      </w:r>
      <w:r>
        <w:rPr>
          <w:b/>
        </w:rPr>
        <w:t>C</w:t>
      </w:r>
      <w:r w:rsidRPr="00495800">
        <w:rPr>
          <w:b/>
        </w:rPr>
        <w:t xml:space="preserve">, </w:t>
      </w:r>
      <w:r w:rsidRPr="00495800">
        <w:rPr>
          <w:rFonts w:eastAsiaTheme="minorEastAsia"/>
          <w:lang w:eastAsia="ko-KR"/>
        </w:rPr>
        <w:t>Phyla associated with the functional clusters of known microbial functions. For example, we identified functional clusters enriched with enzymatic reactions producing butyrate and propionate (respective reactions of the cluster on left side) and reactions related to choline degradation, trimethylamine N-oxide (TMAO) production, acetogenesis (</w:t>
      </w:r>
      <w:r w:rsidRPr="00495800">
        <w:t>Wood-</w:t>
      </w:r>
      <w:proofErr w:type="spellStart"/>
      <w:r w:rsidRPr="00495800">
        <w:t>Ljungdahl</w:t>
      </w:r>
      <w:proofErr w:type="spellEnd"/>
      <w:r w:rsidRPr="00495800">
        <w:t xml:space="preserve"> pathway)</w:t>
      </w:r>
      <w:r w:rsidRPr="00495800">
        <w:rPr>
          <w:rFonts w:eastAsiaTheme="minorEastAsia"/>
          <w:lang w:eastAsia="ko-KR"/>
        </w:rPr>
        <w:t xml:space="preserve">, and mucin degradation (sialidase). Phyla of MSPs associated </w:t>
      </w:r>
      <w:r w:rsidRPr="00495800">
        <w:rPr>
          <w:rFonts w:eastAsia="Malgun Gothic"/>
          <w:lang w:eastAsia="ko-KR"/>
        </w:rPr>
        <w:t>with</w:t>
      </w:r>
      <w:r w:rsidRPr="00495800">
        <w:rPr>
          <w:rFonts w:eastAsiaTheme="minorEastAsia"/>
          <w:lang w:eastAsia="ko-KR"/>
        </w:rPr>
        <w:t xml:space="preserve"> those clusters (hypergeometric test p-value &lt; 10</w:t>
      </w:r>
      <w:r w:rsidRPr="00495800">
        <w:rPr>
          <w:rFonts w:eastAsiaTheme="minorEastAsia"/>
          <w:vertAlign w:val="superscript"/>
          <w:lang w:eastAsia="ko-KR"/>
        </w:rPr>
        <w:t>-3</w:t>
      </w:r>
      <w:r w:rsidRPr="00495800">
        <w:rPr>
          <w:rFonts w:eastAsiaTheme="minorEastAsia"/>
          <w:lang w:eastAsia="ko-KR"/>
        </w:rPr>
        <w:t xml:space="preserve">) </w:t>
      </w:r>
      <w:r w:rsidRPr="00495800">
        <w:rPr>
          <w:rFonts w:eastAsia="Malgun Gothic"/>
          <w:lang w:eastAsia="ko-KR"/>
        </w:rPr>
        <w:t>are</w:t>
      </w:r>
      <w:r w:rsidRPr="00495800">
        <w:rPr>
          <w:rFonts w:eastAsiaTheme="minorEastAsia"/>
          <w:lang w:eastAsia="ko-KR"/>
        </w:rPr>
        <w:t xml:space="preserve"> shown </w:t>
      </w:r>
      <w:r w:rsidRPr="00495800">
        <w:rPr>
          <w:rFonts w:eastAsia="Malgun Gothic"/>
          <w:lang w:eastAsia="ko-KR"/>
        </w:rPr>
        <w:t>in the</w:t>
      </w:r>
      <w:r w:rsidRPr="00495800">
        <w:rPr>
          <w:rFonts w:eastAsiaTheme="minorEastAsia"/>
          <w:lang w:eastAsia="ko-KR"/>
        </w:rPr>
        <w:t xml:space="preserve"> Chord diagram.</w:t>
      </w:r>
    </w:p>
    <w:p w14:paraId="02A9733E" w14:textId="77777777" w:rsidR="00465993" w:rsidRPr="007749A9" w:rsidRDefault="00465993" w:rsidP="00E55256">
      <w:pPr>
        <w:pStyle w:val="Heading2"/>
        <w:spacing w:before="360"/>
        <w:contextualSpacing w:val="0"/>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238A0010"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w:t>
      </w:r>
      <w:r w:rsidRPr="00265913">
        <w:rPr>
          <w:color w:val="FF0000"/>
        </w:rPr>
        <w:t>Fig</w:t>
      </w:r>
      <w:r w:rsidR="00651376" w:rsidRPr="00265913">
        <w:rPr>
          <w:color w:val="FF0000"/>
        </w:rPr>
        <w:t>.</w:t>
      </w:r>
      <w:r w:rsidRPr="00265913">
        <w:rPr>
          <w:color w:val="FF0000"/>
        </w:rPr>
        <w:t xml:space="preserve"> </w:t>
      </w:r>
      <w:r w:rsidR="00651376" w:rsidRPr="00265913">
        <w:rPr>
          <w:color w:val="FF0000"/>
        </w:rPr>
        <w:t>1g</w:t>
      </w:r>
      <w:r w:rsidRPr="00495800">
        <w:t>) and identified enriched/depleted species in each cohort with effect sizes by each column (positive and negative values were assigned with effect sizes to indicate species enriched and depleted in given cohort, respectively). We identified total 441 MSPs significantly enriched/depleted species among cohorts. (</w:t>
      </w:r>
      <w:proofErr w:type="gramStart"/>
      <w:r w:rsidRPr="00495800">
        <w:t>effect</w:t>
      </w:r>
      <w:proofErr w:type="gramEnd"/>
      <w:r w:rsidRPr="00495800">
        <w:t xml:space="preserve"> sizes &gt; 0.3). </w:t>
      </w:r>
    </w:p>
    <w:p w14:paraId="41948950" w14:textId="35E56FB9" w:rsidR="004E07C6" w:rsidRPr="00495800" w:rsidRDefault="004E07C6" w:rsidP="00177059">
      <w:r w:rsidRPr="00495800">
        <w:rPr>
          <w:b/>
        </w:rPr>
        <w:lastRenderedPageBreak/>
        <w:t>Supplementary Table S4.</w:t>
      </w:r>
      <w:r w:rsidRPr="00495800">
        <w:t xml:space="preserve"> Statistics of MSP common enriched/depleted in diseases. We examined the total and subtracted frequency of significantly enriched and depleted species in diseases (</w:t>
      </w:r>
      <w:r w:rsidRPr="00495800">
        <w:rPr>
          <w:rFonts w:hint="eastAsia"/>
        </w:rPr>
        <w:t xml:space="preserve">total frequency </w:t>
      </w:r>
      <w:r w:rsidRPr="00495800">
        <w:t>≥</w:t>
      </w:r>
      <w:r w:rsidRPr="00495800">
        <w:rPr>
          <w:rFonts w:hint="eastAsia"/>
        </w:rPr>
        <w:t xml:space="preserve"> 3 and absolute subtracted frequency </w:t>
      </w:r>
      <w:r w:rsidRPr="00495800">
        <w:t>≥</w:t>
      </w:r>
      <w:r w:rsidRPr="00495800">
        <w:rPr>
          <w:rFonts w:hint="eastAsia"/>
        </w:rPr>
        <w:t xml:space="preserve"> 2</w:t>
      </w:r>
      <w:r w:rsidRPr="00495800">
        <w:t xml:space="preserve">). Total 24 species were frequently enriched in diseases, whereas 12 species were frequently depleted in diseases. </w:t>
      </w:r>
    </w:p>
    <w:p w14:paraId="1B5E3EF0" w14:textId="4C05474D" w:rsidR="008D3327" w:rsidRDefault="00465993" w:rsidP="00177059">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metabolism (anti-SMASH) terms, phenotype (JGI-GOLD) terms, product names of virulence terms, and all functional terms of given cluster.</w:t>
      </w:r>
      <w:r w:rsidRPr="00465993">
        <w:t xml:space="preserve"> </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08F5" w14:textId="77777777" w:rsidR="00260EE1" w:rsidRDefault="00260EE1" w:rsidP="00177059">
      <w:r>
        <w:separator/>
      </w:r>
    </w:p>
  </w:endnote>
  <w:endnote w:type="continuationSeparator" w:id="0">
    <w:p w14:paraId="4681010B" w14:textId="77777777" w:rsidR="00260EE1" w:rsidRDefault="00260EE1"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E5E62" w14:textId="77777777" w:rsidR="00260EE1" w:rsidRDefault="00260EE1" w:rsidP="00177059">
      <w:r>
        <w:separator/>
      </w:r>
    </w:p>
  </w:footnote>
  <w:footnote w:type="continuationSeparator" w:id="0">
    <w:p w14:paraId="335C6A5F" w14:textId="77777777" w:rsidR="00260EE1" w:rsidRDefault="00260EE1"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JOSE FERNANDO GARCIA GUEVARA">
    <w15:presenceInfo w15:providerId="Windows Live" w15:userId="ea5f8eddc758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EEF"/>
    <w:rsid w:val="00003279"/>
    <w:rsid w:val="000040D8"/>
    <w:rsid w:val="00004645"/>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3BB4"/>
    <w:rsid w:val="000243D2"/>
    <w:rsid w:val="00024BC5"/>
    <w:rsid w:val="00027A4B"/>
    <w:rsid w:val="00027BBB"/>
    <w:rsid w:val="0003041B"/>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1F25"/>
    <w:rsid w:val="00152753"/>
    <w:rsid w:val="001532EE"/>
    <w:rsid w:val="001558DD"/>
    <w:rsid w:val="00156AB9"/>
    <w:rsid w:val="001577DF"/>
    <w:rsid w:val="00160EE5"/>
    <w:rsid w:val="0016192F"/>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2D71"/>
    <w:rsid w:val="00223002"/>
    <w:rsid w:val="002231B4"/>
    <w:rsid w:val="002238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0EE1"/>
    <w:rsid w:val="00261B1C"/>
    <w:rsid w:val="00264D37"/>
    <w:rsid w:val="00265119"/>
    <w:rsid w:val="00265387"/>
    <w:rsid w:val="00265913"/>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74FB"/>
    <w:rsid w:val="00340790"/>
    <w:rsid w:val="0034210C"/>
    <w:rsid w:val="00343710"/>
    <w:rsid w:val="00344ACB"/>
    <w:rsid w:val="00344AD5"/>
    <w:rsid w:val="00344B22"/>
    <w:rsid w:val="00344EDE"/>
    <w:rsid w:val="0034609B"/>
    <w:rsid w:val="00346296"/>
    <w:rsid w:val="003463C6"/>
    <w:rsid w:val="00347234"/>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8FE"/>
    <w:rsid w:val="003D4224"/>
    <w:rsid w:val="003D5757"/>
    <w:rsid w:val="003D590A"/>
    <w:rsid w:val="003D6106"/>
    <w:rsid w:val="003E087A"/>
    <w:rsid w:val="003E4078"/>
    <w:rsid w:val="003E5727"/>
    <w:rsid w:val="003E5901"/>
    <w:rsid w:val="003E7093"/>
    <w:rsid w:val="003F04AF"/>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4528"/>
    <w:rsid w:val="00434AA4"/>
    <w:rsid w:val="00434B9B"/>
    <w:rsid w:val="00434E15"/>
    <w:rsid w:val="00434F2A"/>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3078"/>
    <w:rsid w:val="00484082"/>
    <w:rsid w:val="004848BE"/>
    <w:rsid w:val="00484B91"/>
    <w:rsid w:val="00485388"/>
    <w:rsid w:val="00485635"/>
    <w:rsid w:val="00485AA4"/>
    <w:rsid w:val="00485C2D"/>
    <w:rsid w:val="0048646B"/>
    <w:rsid w:val="004873C4"/>
    <w:rsid w:val="00487C8D"/>
    <w:rsid w:val="004918AD"/>
    <w:rsid w:val="00491B59"/>
    <w:rsid w:val="00491C6D"/>
    <w:rsid w:val="00491CFC"/>
    <w:rsid w:val="0049405D"/>
    <w:rsid w:val="00494536"/>
    <w:rsid w:val="0049482B"/>
    <w:rsid w:val="00495800"/>
    <w:rsid w:val="00496023"/>
    <w:rsid w:val="004970BF"/>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0C1"/>
    <w:rsid w:val="00527B3D"/>
    <w:rsid w:val="005301F7"/>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7434"/>
    <w:rsid w:val="00697A4D"/>
    <w:rsid w:val="006A01BB"/>
    <w:rsid w:val="006A0330"/>
    <w:rsid w:val="006A134E"/>
    <w:rsid w:val="006A2874"/>
    <w:rsid w:val="006A294B"/>
    <w:rsid w:val="006A30A1"/>
    <w:rsid w:val="006A50F5"/>
    <w:rsid w:val="006A53F3"/>
    <w:rsid w:val="006A55B3"/>
    <w:rsid w:val="006A7D01"/>
    <w:rsid w:val="006B0188"/>
    <w:rsid w:val="006B05DF"/>
    <w:rsid w:val="006B0B9B"/>
    <w:rsid w:val="006B0D45"/>
    <w:rsid w:val="006B1BB1"/>
    <w:rsid w:val="006B2253"/>
    <w:rsid w:val="006B2BBB"/>
    <w:rsid w:val="006B2C84"/>
    <w:rsid w:val="006B2D2C"/>
    <w:rsid w:val="006B4200"/>
    <w:rsid w:val="006B4BAA"/>
    <w:rsid w:val="006B4E63"/>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3BE"/>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B16"/>
    <w:rsid w:val="008421F9"/>
    <w:rsid w:val="0084673A"/>
    <w:rsid w:val="00847364"/>
    <w:rsid w:val="0084771B"/>
    <w:rsid w:val="00850043"/>
    <w:rsid w:val="008507A8"/>
    <w:rsid w:val="00851135"/>
    <w:rsid w:val="00851E6B"/>
    <w:rsid w:val="0085563B"/>
    <w:rsid w:val="00857F62"/>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7B06"/>
    <w:rsid w:val="00A408D4"/>
    <w:rsid w:val="00A4137A"/>
    <w:rsid w:val="00A41C78"/>
    <w:rsid w:val="00A42585"/>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468"/>
    <w:rsid w:val="00AC6CD6"/>
    <w:rsid w:val="00AC72CE"/>
    <w:rsid w:val="00AD1343"/>
    <w:rsid w:val="00AD2D7F"/>
    <w:rsid w:val="00AD391A"/>
    <w:rsid w:val="00AD3D52"/>
    <w:rsid w:val="00AD429E"/>
    <w:rsid w:val="00AD4D56"/>
    <w:rsid w:val="00AD5640"/>
    <w:rsid w:val="00AD6DC1"/>
    <w:rsid w:val="00AD7FBA"/>
    <w:rsid w:val="00AE0097"/>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1A10"/>
    <w:rsid w:val="00B02BD6"/>
    <w:rsid w:val="00B0519D"/>
    <w:rsid w:val="00B0650B"/>
    <w:rsid w:val="00B06F09"/>
    <w:rsid w:val="00B07F04"/>
    <w:rsid w:val="00B10982"/>
    <w:rsid w:val="00B11218"/>
    <w:rsid w:val="00B11419"/>
    <w:rsid w:val="00B115E0"/>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C94"/>
    <w:rsid w:val="00B43262"/>
    <w:rsid w:val="00B438C4"/>
    <w:rsid w:val="00B44A19"/>
    <w:rsid w:val="00B451FE"/>
    <w:rsid w:val="00B45B77"/>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9AE"/>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30363"/>
    <w:rsid w:val="00C30C9D"/>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6C7"/>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F0"/>
    <w:rsid w:val="00D10A3C"/>
    <w:rsid w:val="00D10F6E"/>
    <w:rsid w:val="00D133E1"/>
    <w:rsid w:val="00D15628"/>
    <w:rsid w:val="00D15C6D"/>
    <w:rsid w:val="00D16DFC"/>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5256"/>
    <w:rsid w:val="00E56355"/>
    <w:rsid w:val="00E5718C"/>
    <w:rsid w:val="00E57881"/>
    <w:rsid w:val="00E57DB9"/>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21AB"/>
    <w:rsid w:val="00EE3F7B"/>
    <w:rsid w:val="00EE4831"/>
    <w:rsid w:val="00EE5198"/>
    <w:rsid w:val="00EE7B79"/>
    <w:rsid w:val="00EF0A1F"/>
    <w:rsid w:val="00EF0C19"/>
    <w:rsid w:val="00EF21C3"/>
    <w:rsid w:val="00EF2620"/>
    <w:rsid w:val="00EF28B2"/>
    <w:rsid w:val="00EF2995"/>
    <w:rsid w:val="00EF5C1A"/>
    <w:rsid w:val="00EF632D"/>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75B5"/>
    <w:rsid w:val="00F47CEF"/>
    <w:rsid w:val="00F5037C"/>
    <w:rsid w:val="00F504A8"/>
    <w:rsid w:val="00F51A28"/>
    <w:rsid w:val="00F52786"/>
    <w:rsid w:val="00F52CC4"/>
    <w:rsid w:val="00F53A14"/>
    <w:rsid w:val="00F54FCA"/>
    <w:rsid w:val="00F55C66"/>
    <w:rsid w:val="00F56118"/>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A7A50"/>
    <w:rsid w:val="00FB0530"/>
    <w:rsid w:val="00FB0DCC"/>
    <w:rsid w:val="00FB1D8E"/>
    <w:rsid w:val="00FB2775"/>
    <w:rsid w:val="00FB2F1E"/>
    <w:rsid w:val="00FB3A17"/>
    <w:rsid w:val="00FB3BE1"/>
    <w:rsid w:val="00FB3E41"/>
    <w:rsid w:val="00FB5DE3"/>
    <w:rsid w:val="00FB5EC5"/>
    <w:rsid w:val="00FB67C5"/>
    <w:rsid w:val="00FB6B85"/>
    <w:rsid w:val="00FB73BA"/>
    <w:rsid w:val="00FC06D1"/>
    <w:rsid w:val="00FC0A3F"/>
    <w:rsid w:val="00FC133D"/>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7749A9"/>
    <w:pPr>
      <w:spacing w:before="24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7749A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1350835325">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6600200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sChild>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274289020">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50622886">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thias.uhlen@scilifelab.se" TargetMode="Externa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116FC6"/>
    <w:rsid w:val="0013385E"/>
    <w:rsid w:val="002538E2"/>
    <w:rsid w:val="002C1145"/>
    <w:rsid w:val="00385C98"/>
    <w:rsid w:val="009766EF"/>
    <w:rsid w:val="00995750"/>
    <w:rsid w:val="00B5269B"/>
    <w:rsid w:val="00C76A97"/>
    <w:rsid w:val="00FB46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30</Pages>
  <Words>8068</Words>
  <Characters>45993</Characters>
  <Application>Microsoft Office Word</Application>
  <DocSecurity>0</DocSecurity>
  <Lines>383</Lines>
  <Paragraphs>107</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24</cp:revision>
  <cp:lastPrinted>2021-03-17T22:44:00Z</cp:lastPrinted>
  <dcterms:created xsi:type="dcterms:W3CDTF">2021-11-29T11:45:00Z</dcterms:created>
  <dcterms:modified xsi:type="dcterms:W3CDTF">2021-12-06T12:43:00Z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